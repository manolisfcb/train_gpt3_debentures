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C9E3" w14:textId="14E4E4F7" w:rsidR="00DA1E2C" w:rsidRPr="00A370E1" w:rsidRDefault="00F67FE6" w:rsidP="0008319D">
      <w:pPr>
        <w:pBdr>
          <w:top w:val="double" w:sz="4" w:space="1" w:color="auto"/>
        </w:pBdr>
        <w:rPr>
          <w:rFonts w:cstheme="minorHAnsi"/>
          <w:bCs/>
          <w:smallCaps/>
          <w:sz w:val="22"/>
        </w:rPr>
      </w:pPr>
      <w:r w:rsidRPr="00A370E1">
        <w:rPr>
          <w:rFonts w:cstheme="minorHAnsi"/>
          <w:b/>
          <w:smallCaps/>
          <w:sz w:val="22"/>
        </w:rPr>
        <w:t>INSTRUMENTO PARTICULAR DE ESCRITURA DA 1ª (PRIMEIRA) EMISSÃO DE DEBÊNTURES, NÃO CONVERSÍVEIS EM AÇÕES, EM</w:t>
      </w:r>
      <w:r w:rsidR="0069082A" w:rsidRPr="00A370E1">
        <w:rPr>
          <w:rFonts w:cstheme="minorHAnsi"/>
          <w:b/>
          <w:smallCaps/>
          <w:sz w:val="22"/>
        </w:rPr>
        <w:t xml:space="preserve"> </w:t>
      </w:r>
      <w:r w:rsidRPr="00A370E1">
        <w:rPr>
          <w:rFonts w:cstheme="minorHAnsi"/>
          <w:b/>
          <w:smallCaps/>
          <w:sz w:val="22"/>
        </w:rPr>
        <w:t>SÉRIE</w:t>
      </w:r>
      <w:r w:rsidR="00435B31" w:rsidRPr="00A370E1">
        <w:rPr>
          <w:rFonts w:cstheme="minorHAnsi"/>
          <w:b/>
          <w:smallCaps/>
          <w:sz w:val="22"/>
        </w:rPr>
        <w:t xml:space="preserve"> ÚNICA</w:t>
      </w:r>
      <w:r w:rsidRPr="00A370E1">
        <w:rPr>
          <w:rFonts w:cstheme="minorHAnsi"/>
          <w:b/>
          <w:smallCaps/>
          <w:sz w:val="22"/>
        </w:rPr>
        <w:t xml:space="preserve">, DA ESPÉCIE COM GARANTIA REAL, PARA </w:t>
      </w:r>
      <w:r w:rsidR="00985377" w:rsidRPr="00A370E1">
        <w:rPr>
          <w:rFonts w:cstheme="minorHAnsi"/>
          <w:b/>
          <w:smallCaps/>
          <w:sz w:val="22"/>
        </w:rPr>
        <w:t xml:space="preserve">COLOCAÇÃO </w:t>
      </w:r>
      <w:r w:rsidR="00843998" w:rsidRPr="00A370E1">
        <w:rPr>
          <w:rFonts w:cstheme="minorHAnsi"/>
          <w:b/>
          <w:smallCaps/>
          <w:sz w:val="22"/>
        </w:rPr>
        <w:t>PRIVADA</w:t>
      </w:r>
      <w:r w:rsidRPr="00A370E1">
        <w:rPr>
          <w:rFonts w:cstheme="minorHAnsi"/>
          <w:b/>
          <w:smallCaps/>
          <w:sz w:val="22"/>
        </w:rPr>
        <w:t xml:space="preserve">, DA </w:t>
      </w:r>
      <w:r w:rsidR="00EE17A5" w:rsidRPr="00A370E1">
        <w:rPr>
          <w:rFonts w:cstheme="minorHAnsi"/>
          <w:b/>
          <w:sz w:val="22"/>
        </w:rPr>
        <w:t>AXIS SOLAR VIII EMPREENDIMENTOS E PARTICIPAÇÕES S.A.</w:t>
      </w:r>
    </w:p>
    <w:p w14:paraId="43F6B838" w14:textId="09094DFF" w:rsidR="00DA1E2C" w:rsidRPr="00A370E1" w:rsidRDefault="00DA1E2C" w:rsidP="0008319D">
      <w:pPr>
        <w:rPr>
          <w:rFonts w:cstheme="minorHAnsi"/>
          <w:bCs/>
          <w:smallCaps/>
          <w:sz w:val="22"/>
        </w:rPr>
      </w:pPr>
    </w:p>
    <w:p w14:paraId="6B06235E" w14:textId="77777777" w:rsidR="00DA1E2C" w:rsidRPr="00A370E1" w:rsidRDefault="00DA1E2C" w:rsidP="0008319D">
      <w:pPr>
        <w:rPr>
          <w:rFonts w:cstheme="minorHAnsi"/>
          <w:b/>
          <w:smallCaps/>
          <w:sz w:val="22"/>
        </w:rPr>
      </w:pPr>
    </w:p>
    <w:p w14:paraId="6587C3FC" w14:textId="77777777" w:rsidR="00DA1E2C" w:rsidRPr="00A370E1" w:rsidRDefault="00DA1E2C" w:rsidP="0008319D">
      <w:pPr>
        <w:rPr>
          <w:rFonts w:cstheme="minorHAnsi"/>
          <w:b/>
          <w:smallCaps/>
          <w:sz w:val="22"/>
        </w:rPr>
      </w:pPr>
    </w:p>
    <w:p w14:paraId="247677AF" w14:textId="77777777" w:rsidR="00DA1E2C" w:rsidRPr="00A370E1" w:rsidRDefault="003A7AF7" w:rsidP="0008319D">
      <w:pPr>
        <w:jc w:val="center"/>
        <w:rPr>
          <w:rFonts w:cstheme="minorHAnsi"/>
          <w:b/>
          <w:smallCaps/>
          <w:sz w:val="22"/>
          <w:lang w:val="es-CL"/>
        </w:rPr>
      </w:pPr>
      <w:r w:rsidRPr="00A370E1">
        <w:rPr>
          <w:rFonts w:cstheme="minorHAnsi"/>
          <w:b/>
          <w:smallCaps/>
          <w:sz w:val="22"/>
          <w:lang w:val="es-CL"/>
        </w:rPr>
        <w:t>Entre</w:t>
      </w:r>
    </w:p>
    <w:p w14:paraId="6FDA45F2" w14:textId="77777777" w:rsidR="00DA1E2C" w:rsidRPr="00A370E1" w:rsidRDefault="00DA1E2C" w:rsidP="0008319D">
      <w:pPr>
        <w:jc w:val="center"/>
        <w:rPr>
          <w:rFonts w:cstheme="minorHAnsi"/>
          <w:b/>
          <w:smallCaps/>
          <w:sz w:val="22"/>
          <w:lang w:val="es-CL"/>
        </w:rPr>
      </w:pPr>
    </w:p>
    <w:p w14:paraId="23BA38CC" w14:textId="77777777" w:rsidR="00DA1E2C" w:rsidRPr="00A370E1" w:rsidRDefault="00DA1E2C" w:rsidP="0008319D">
      <w:pPr>
        <w:jc w:val="center"/>
        <w:rPr>
          <w:rFonts w:cstheme="minorHAnsi"/>
          <w:b/>
          <w:smallCaps/>
          <w:sz w:val="22"/>
          <w:lang w:val="es-CL"/>
        </w:rPr>
      </w:pPr>
    </w:p>
    <w:p w14:paraId="1412D27C" w14:textId="6AFF9E40" w:rsidR="00D4238E" w:rsidRPr="00A370E1" w:rsidRDefault="00EE17A5" w:rsidP="0008319D">
      <w:pPr>
        <w:jc w:val="center"/>
        <w:rPr>
          <w:rFonts w:cstheme="minorHAnsi"/>
          <w:b/>
          <w:smallCaps/>
          <w:sz w:val="22"/>
          <w:lang w:val="es-CL"/>
        </w:rPr>
      </w:pPr>
      <w:r w:rsidRPr="00A370E1">
        <w:rPr>
          <w:rFonts w:cstheme="minorHAnsi"/>
          <w:b/>
          <w:sz w:val="22"/>
        </w:rPr>
        <w:t>AXIS SOLAR VIII EMPREENDIMENTOS E PARTICIPAÇÕES S.A.,</w:t>
      </w:r>
      <w:r w:rsidR="00CD4401" w:rsidRPr="00A370E1">
        <w:rPr>
          <w:rFonts w:cstheme="minorHAnsi"/>
          <w:b/>
          <w:smallCaps/>
          <w:sz w:val="22"/>
        </w:rPr>
        <w:t xml:space="preserve"> </w:t>
      </w:r>
    </w:p>
    <w:p w14:paraId="37650CA1" w14:textId="77777777" w:rsidR="00DA1E2C" w:rsidRPr="00A370E1" w:rsidRDefault="003A7AF7" w:rsidP="0008319D">
      <w:pPr>
        <w:jc w:val="center"/>
        <w:rPr>
          <w:rFonts w:cstheme="minorHAnsi"/>
          <w:i/>
          <w:sz w:val="22"/>
        </w:rPr>
      </w:pPr>
      <w:r w:rsidRPr="00A370E1">
        <w:rPr>
          <w:rFonts w:cstheme="minorHAnsi"/>
          <w:i/>
          <w:sz w:val="22"/>
        </w:rPr>
        <w:t>Como Emissora</w:t>
      </w:r>
    </w:p>
    <w:p w14:paraId="3AA2526F" w14:textId="77777777" w:rsidR="00DA1E2C" w:rsidRPr="00A370E1" w:rsidRDefault="00DA1E2C" w:rsidP="0008319D">
      <w:pPr>
        <w:rPr>
          <w:rFonts w:cstheme="minorHAnsi"/>
          <w:b/>
          <w:smallCaps/>
          <w:sz w:val="22"/>
        </w:rPr>
      </w:pPr>
    </w:p>
    <w:p w14:paraId="00412CEB" w14:textId="77777777" w:rsidR="00DA1E2C" w:rsidRPr="00A370E1" w:rsidRDefault="00DA1E2C" w:rsidP="0008319D">
      <w:pPr>
        <w:rPr>
          <w:rFonts w:cstheme="minorHAnsi"/>
          <w:b/>
          <w:smallCaps/>
          <w:sz w:val="22"/>
        </w:rPr>
      </w:pPr>
    </w:p>
    <w:p w14:paraId="5F64D683" w14:textId="77777777" w:rsidR="00DA1E2C" w:rsidRPr="00A370E1" w:rsidRDefault="00DA1E2C" w:rsidP="0008319D">
      <w:pPr>
        <w:rPr>
          <w:rFonts w:cstheme="minorHAnsi"/>
          <w:b/>
          <w:smallCaps/>
          <w:sz w:val="22"/>
        </w:rPr>
      </w:pPr>
    </w:p>
    <w:p w14:paraId="46A2F012" w14:textId="781571F5" w:rsidR="009B312C" w:rsidRPr="00A370E1" w:rsidRDefault="00CD4401" w:rsidP="00F67FE6">
      <w:pPr>
        <w:tabs>
          <w:tab w:val="center" w:pos="4607"/>
          <w:tab w:val="right" w:pos="9215"/>
        </w:tabs>
        <w:jc w:val="center"/>
        <w:rPr>
          <w:rFonts w:cstheme="minorHAnsi"/>
          <w:i/>
          <w:sz w:val="22"/>
        </w:rPr>
      </w:pPr>
      <w:r w:rsidRPr="00A370E1">
        <w:rPr>
          <w:rFonts w:cstheme="minorHAnsi"/>
          <w:b/>
          <w:bCs/>
          <w:color w:val="000000"/>
          <w:sz w:val="22"/>
        </w:rPr>
        <w:t>OPEA SECURITIZADORA S.A.</w:t>
      </w:r>
    </w:p>
    <w:p w14:paraId="4B6CE479" w14:textId="60B2B305" w:rsidR="00DA1E2C" w:rsidRPr="00A370E1" w:rsidRDefault="00BE4654" w:rsidP="0008319D">
      <w:pPr>
        <w:jc w:val="center"/>
        <w:rPr>
          <w:rFonts w:cstheme="minorHAnsi"/>
          <w:i/>
          <w:sz w:val="22"/>
        </w:rPr>
      </w:pPr>
      <w:r w:rsidRPr="00A370E1">
        <w:rPr>
          <w:rFonts w:cstheme="minorHAnsi"/>
          <w:i/>
          <w:sz w:val="22"/>
        </w:rPr>
        <w:t>na qualidade de subscritora das Debêntures ou Debenturista</w:t>
      </w:r>
    </w:p>
    <w:p w14:paraId="2B85E0CE" w14:textId="77777777" w:rsidR="00DA1E2C" w:rsidRPr="00A370E1" w:rsidRDefault="00DA1E2C" w:rsidP="0008319D">
      <w:pPr>
        <w:jc w:val="center"/>
        <w:rPr>
          <w:rFonts w:cstheme="minorHAnsi"/>
          <w:b/>
          <w:smallCaps/>
          <w:sz w:val="22"/>
        </w:rPr>
      </w:pPr>
    </w:p>
    <w:p w14:paraId="4A0E196D" w14:textId="77777777" w:rsidR="00DA1E2C" w:rsidRPr="00A370E1" w:rsidRDefault="00DA1E2C" w:rsidP="0008319D">
      <w:pPr>
        <w:jc w:val="center"/>
        <w:rPr>
          <w:rFonts w:cstheme="minorHAnsi"/>
          <w:b/>
          <w:smallCaps/>
          <w:sz w:val="22"/>
        </w:rPr>
      </w:pPr>
    </w:p>
    <w:p w14:paraId="347D5678" w14:textId="77777777" w:rsidR="00DA1E2C" w:rsidRPr="00A370E1" w:rsidRDefault="00DA1E2C" w:rsidP="0008319D">
      <w:pPr>
        <w:jc w:val="center"/>
        <w:rPr>
          <w:rFonts w:cstheme="minorHAnsi"/>
          <w:b/>
          <w:smallCaps/>
          <w:sz w:val="22"/>
        </w:rPr>
      </w:pPr>
    </w:p>
    <w:p w14:paraId="476AF83C" w14:textId="77777777" w:rsidR="00DA1E2C" w:rsidRPr="00A370E1" w:rsidRDefault="003A7AF7" w:rsidP="0008319D">
      <w:pPr>
        <w:jc w:val="center"/>
        <w:rPr>
          <w:rFonts w:cstheme="minorHAnsi"/>
          <w:b/>
          <w:smallCaps/>
          <w:sz w:val="22"/>
        </w:rPr>
      </w:pPr>
      <w:r w:rsidRPr="00A370E1">
        <w:rPr>
          <w:rFonts w:cstheme="minorHAnsi"/>
          <w:b/>
          <w:smallCaps/>
          <w:sz w:val="22"/>
        </w:rPr>
        <w:t>________________________</w:t>
      </w:r>
    </w:p>
    <w:p w14:paraId="6DC1E9F0" w14:textId="77777777" w:rsidR="00DA1E2C" w:rsidRPr="00A370E1" w:rsidRDefault="00DA1E2C" w:rsidP="0008319D">
      <w:pPr>
        <w:rPr>
          <w:rFonts w:cstheme="minorHAnsi"/>
          <w:b/>
          <w:smallCaps/>
          <w:sz w:val="22"/>
        </w:rPr>
      </w:pPr>
    </w:p>
    <w:p w14:paraId="43389BB7" w14:textId="7477584B" w:rsidR="00DA1E2C" w:rsidRPr="00A370E1" w:rsidRDefault="00F67FE6" w:rsidP="0008319D">
      <w:pPr>
        <w:jc w:val="center"/>
        <w:rPr>
          <w:rFonts w:cstheme="minorHAnsi"/>
          <w:b/>
          <w:smallCaps/>
          <w:sz w:val="22"/>
        </w:rPr>
      </w:pPr>
      <w:r w:rsidRPr="00A370E1">
        <w:rPr>
          <w:rFonts w:cstheme="minorHAnsi"/>
          <w:b/>
          <w:smallCaps/>
          <w:sz w:val="22"/>
        </w:rPr>
        <w:t xml:space="preserve">DATADO DE </w:t>
      </w:r>
    </w:p>
    <w:p w14:paraId="6DBA9B50" w14:textId="30A0F2C9" w:rsidR="00DA1E2C" w:rsidRPr="00A370E1" w:rsidRDefault="00CD4401" w:rsidP="0008319D">
      <w:pPr>
        <w:jc w:val="center"/>
        <w:rPr>
          <w:rFonts w:cstheme="minorHAnsi"/>
          <w:b/>
          <w:smallCaps/>
          <w:sz w:val="22"/>
        </w:rPr>
      </w:pPr>
      <w:r w:rsidRPr="00A370E1">
        <w:rPr>
          <w:rFonts w:cstheme="minorHAnsi"/>
          <w:b/>
          <w:smallCaps/>
          <w:sz w:val="22"/>
        </w:rPr>
        <w:t>[=] de 2022</w:t>
      </w:r>
    </w:p>
    <w:p w14:paraId="2AE5321E" w14:textId="77777777" w:rsidR="00DA1E2C" w:rsidRPr="00A370E1" w:rsidRDefault="00DA1E2C" w:rsidP="0008319D">
      <w:pPr>
        <w:jc w:val="center"/>
        <w:rPr>
          <w:rFonts w:cstheme="minorHAnsi"/>
          <w:b/>
          <w:bCs/>
          <w:smallCaps/>
          <w:sz w:val="22"/>
        </w:rPr>
      </w:pPr>
    </w:p>
    <w:p w14:paraId="35C06BA9" w14:textId="77777777" w:rsidR="00DA1E2C" w:rsidRPr="00A370E1" w:rsidRDefault="003A7AF7" w:rsidP="0008319D">
      <w:pPr>
        <w:jc w:val="center"/>
        <w:rPr>
          <w:rFonts w:cstheme="minorHAnsi"/>
          <w:b/>
          <w:smallCaps/>
          <w:sz w:val="22"/>
        </w:rPr>
      </w:pPr>
      <w:r w:rsidRPr="00A370E1">
        <w:rPr>
          <w:rFonts w:cstheme="minorHAnsi"/>
          <w:b/>
          <w:smallCaps/>
          <w:sz w:val="22"/>
        </w:rPr>
        <w:t>________________________</w:t>
      </w:r>
    </w:p>
    <w:p w14:paraId="484FD1C8" w14:textId="0DFF03A8" w:rsidR="00755645" w:rsidRPr="00A370E1" w:rsidRDefault="00E96397" w:rsidP="00CD4401">
      <w:pPr>
        <w:spacing w:line="240" w:lineRule="auto"/>
        <w:jc w:val="left"/>
        <w:rPr>
          <w:rFonts w:cstheme="minorHAnsi"/>
          <w:b/>
          <w:smallCaps/>
          <w:sz w:val="22"/>
        </w:rPr>
      </w:pPr>
      <w:bookmarkStart w:id="0" w:name="_DV_M4"/>
      <w:bookmarkStart w:id="1" w:name="_DV_C91"/>
      <w:bookmarkEnd w:id="0"/>
      <w:r w:rsidRPr="00A370E1">
        <w:rPr>
          <w:rFonts w:cstheme="minorHAnsi"/>
          <w:b/>
          <w:smallCaps/>
          <w:sz w:val="22"/>
        </w:rPr>
        <w:br w:type="page"/>
      </w:r>
    </w:p>
    <w:p w14:paraId="6E083589" w14:textId="0AFDBC9D" w:rsidR="00CD4401" w:rsidRPr="00A370E1" w:rsidRDefault="00CD4401" w:rsidP="00CD4401">
      <w:pPr>
        <w:pBdr>
          <w:top w:val="double" w:sz="4" w:space="1" w:color="auto"/>
        </w:pBdr>
        <w:rPr>
          <w:rFonts w:cstheme="minorHAnsi"/>
          <w:bCs/>
          <w:smallCaps/>
          <w:sz w:val="22"/>
        </w:rPr>
      </w:pPr>
      <w:r w:rsidRPr="00A370E1">
        <w:rPr>
          <w:rFonts w:cstheme="minorHAnsi"/>
          <w:b/>
          <w:smallCaps/>
          <w:sz w:val="22"/>
        </w:rPr>
        <w:lastRenderedPageBreak/>
        <w:t>INSTRUMENTO PARTICULAR DE ESCRITURA DA 1ª (PRIMEIRA) EMISSÃO DE DEBÊNTURES, NÃO CONVERSÍVEIS EM AÇÕES, SÉRIE</w:t>
      </w:r>
      <w:r w:rsidR="00634D72" w:rsidRPr="00A370E1">
        <w:rPr>
          <w:rFonts w:cstheme="minorHAnsi"/>
          <w:b/>
          <w:smallCaps/>
          <w:sz w:val="22"/>
        </w:rPr>
        <w:t xml:space="preserve"> </w:t>
      </w:r>
      <w:r w:rsidR="00D64C29" w:rsidRPr="00A370E1">
        <w:rPr>
          <w:rFonts w:cstheme="minorHAnsi"/>
          <w:b/>
          <w:smallCaps/>
          <w:sz w:val="22"/>
        </w:rPr>
        <w:t>Ú</w:t>
      </w:r>
      <w:r w:rsidR="00634D72" w:rsidRPr="00A370E1">
        <w:rPr>
          <w:rFonts w:cstheme="minorHAnsi"/>
          <w:b/>
          <w:smallCaps/>
          <w:sz w:val="22"/>
        </w:rPr>
        <w:t>NICA</w:t>
      </w:r>
      <w:r w:rsidRPr="00A370E1">
        <w:rPr>
          <w:rFonts w:cstheme="minorHAnsi"/>
          <w:b/>
          <w:smallCaps/>
          <w:sz w:val="22"/>
        </w:rPr>
        <w:t xml:space="preserve">, DA ESPÉCIE COM GARANTIA REAL, PARA COLOCAÇÃO PRIVADA, DA </w:t>
      </w:r>
      <w:r w:rsidR="00D452B9" w:rsidRPr="00A370E1">
        <w:rPr>
          <w:rFonts w:cstheme="minorHAnsi"/>
          <w:b/>
          <w:sz w:val="22"/>
        </w:rPr>
        <w:t>AXIS SOLAR VIII EMPREENDIMENTOS E PARTICIPAÇÕES S.A.</w:t>
      </w:r>
      <w:r w:rsidRPr="00A370E1">
        <w:rPr>
          <w:rFonts w:cstheme="minorHAnsi"/>
          <w:b/>
          <w:smallCaps/>
          <w:sz w:val="22"/>
        </w:rPr>
        <w:t xml:space="preserve"> </w:t>
      </w:r>
    </w:p>
    <w:p w14:paraId="76458EA7" w14:textId="77777777" w:rsidR="00DA1E2C" w:rsidRPr="00A370E1" w:rsidRDefault="00DA1E2C" w:rsidP="0008319D">
      <w:pPr>
        <w:rPr>
          <w:rFonts w:cstheme="minorHAnsi"/>
          <w:b/>
          <w:sz w:val="22"/>
        </w:rPr>
      </w:pPr>
    </w:p>
    <w:p w14:paraId="657E95AD" w14:textId="77777777" w:rsidR="00DA1E2C" w:rsidRPr="00A370E1" w:rsidRDefault="003A7AF7" w:rsidP="0008319D">
      <w:pPr>
        <w:suppressAutoHyphens/>
        <w:rPr>
          <w:rFonts w:cstheme="minorHAnsi"/>
          <w:sz w:val="22"/>
        </w:rPr>
      </w:pPr>
      <w:r w:rsidRPr="00A370E1">
        <w:rPr>
          <w:rFonts w:cstheme="minorHAnsi"/>
          <w:sz w:val="22"/>
        </w:rPr>
        <w:t>Pelo presente instrumento particular, as partes abaixo qualificadas:</w:t>
      </w:r>
    </w:p>
    <w:p w14:paraId="4440F52D" w14:textId="77777777" w:rsidR="00DA1E2C" w:rsidRPr="00A370E1" w:rsidRDefault="00DA1E2C" w:rsidP="0008319D">
      <w:pPr>
        <w:rPr>
          <w:rFonts w:cstheme="minorHAnsi"/>
          <w:sz w:val="22"/>
        </w:rPr>
      </w:pPr>
    </w:p>
    <w:p w14:paraId="0B0A8556" w14:textId="2842F483" w:rsidR="00DA1E2C" w:rsidRPr="00A370E1" w:rsidRDefault="00D452B9" w:rsidP="00071439">
      <w:pPr>
        <w:numPr>
          <w:ilvl w:val="0"/>
          <w:numId w:val="6"/>
        </w:numPr>
        <w:tabs>
          <w:tab w:val="left" w:pos="851"/>
        </w:tabs>
        <w:ind w:left="728" w:hanging="700"/>
        <w:rPr>
          <w:rFonts w:cstheme="minorHAnsi"/>
          <w:sz w:val="22"/>
        </w:rPr>
      </w:pPr>
      <w:r w:rsidRPr="00A370E1">
        <w:rPr>
          <w:rFonts w:cstheme="minorHAnsi"/>
          <w:b/>
          <w:sz w:val="22"/>
        </w:rPr>
        <w:t>AXIS SOLAR VIII EMPREENDIMENTOS E PARTICIPAÇÕES S.A.</w:t>
      </w:r>
      <w:r w:rsidRPr="00A370E1">
        <w:rPr>
          <w:rFonts w:cstheme="minorHAnsi"/>
          <w:color w:val="000000"/>
          <w:sz w:val="22"/>
        </w:rPr>
        <w:t xml:space="preserve">, sociedade anônima com seus atos constitutivos registrados sob o NIRE </w:t>
      </w:r>
      <w:r w:rsidRPr="00A370E1">
        <w:rPr>
          <w:rFonts w:cstheme="minorHAnsi"/>
          <w:color w:val="000000"/>
          <w:sz w:val="22"/>
          <w:lang w:val="pt-PT"/>
        </w:rPr>
        <w:t>3523794740—3</w:t>
      </w:r>
      <w:r w:rsidRPr="00A370E1">
        <w:rPr>
          <w:rFonts w:cstheme="minorHAnsi"/>
          <w:color w:val="000000"/>
          <w:sz w:val="22"/>
        </w:rPr>
        <w:t xml:space="preserve"> perante a JUCESP, com sede na cidade de São Paulo, estado de São Paulo, na Rua Joaquim Floriano, no. 72, conjunto 177, sala 10, Itaim Bibi, CEP</w:t>
      </w:r>
      <w:r w:rsidRPr="00A370E1">
        <w:rPr>
          <w:rFonts w:cstheme="minorHAnsi"/>
          <w:color w:val="000000"/>
          <w:sz w:val="22"/>
          <w:lang w:val="pt-PT"/>
        </w:rPr>
        <w:t xml:space="preserve"> 04534-000,</w:t>
      </w:r>
      <w:r w:rsidRPr="00A370E1">
        <w:rPr>
          <w:rFonts w:cstheme="minorHAnsi"/>
          <w:color w:val="000000"/>
          <w:sz w:val="22"/>
        </w:rPr>
        <w:t xml:space="preserve"> inscrita no CNPJ/ME sob o n° </w:t>
      </w:r>
      <w:r w:rsidRPr="00A370E1">
        <w:rPr>
          <w:rFonts w:cstheme="minorHAnsi"/>
          <w:color w:val="000000"/>
          <w:sz w:val="22"/>
          <w:lang w:val="pt-PT"/>
        </w:rPr>
        <w:t>43</w:t>
      </w:r>
      <w:r w:rsidRPr="00A370E1">
        <w:rPr>
          <w:rFonts w:cstheme="minorHAnsi"/>
          <w:color w:val="000000"/>
          <w:sz w:val="22"/>
        </w:rPr>
        <w:t>.</w:t>
      </w:r>
      <w:r w:rsidRPr="00A370E1">
        <w:rPr>
          <w:rFonts w:cstheme="minorHAnsi"/>
          <w:color w:val="000000"/>
          <w:sz w:val="22"/>
          <w:lang w:val="pt-PT"/>
        </w:rPr>
        <w:t>879</w:t>
      </w:r>
      <w:r w:rsidRPr="00A370E1">
        <w:rPr>
          <w:rFonts w:cstheme="minorHAnsi"/>
          <w:color w:val="000000"/>
          <w:sz w:val="22"/>
        </w:rPr>
        <w:t>.</w:t>
      </w:r>
      <w:r w:rsidRPr="00A370E1">
        <w:rPr>
          <w:rFonts w:cstheme="minorHAnsi"/>
          <w:color w:val="000000"/>
          <w:sz w:val="22"/>
          <w:lang w:val="pt-PT"/>
        </w:rPr>
        <w:t>898/0001</w:t>
      </w:r>
      <w:r w:rsidRPr="00A370E1">
        <w:rPr>
          <w:rFonts w:cstheme="minorHAnsi"/>
          <w:color w:val="000000"/>
          <w:sz w:val="22"/>
        </w:rPr>
        <w:t xml:space="preserve">-22, neste ato representada na forma de seu estatuto social </w:t>
      </w:r>
      <w:r w:rsidR="003A7AF7" w:rsidRPr="00A370E1">
        <w:rPr>
          <w:rFonts w:cstheme="minorHAnsi"/>
          <w:color w:val="000000"/>
          <w:sz w:val="22"/>
        </w:rPr>
        <w:t>(“</w:t>
      </w:r>
      <w:r w:rsidR="003A7AF7" w:rsidRPr="00A370E1">
        <w:rPr>
          <w:rFonts w:cstheme="minorHAnsi"/>
          <w:color w:val="000000"/>
          <w:sz w:val="22"/>
          <w:u w:val="single"/>
        </w:rPr>
        <w:t>Emissora</w:t>
      </w:r>
      <w:r w:rsidR="003A7AF7" w:rsidRPr="00A370E1">
        <w:rPr>
          <w:rFonts w:cstheme="minorHAnsi"/>
          <w:color w:val="000000"/>
          <w:sz w:val="22"/>
        </w:rPr>
        <w:t>”);</w:t>
      </w:r>
    </w:p>
    <w:p w14:paraId="2DA9DA62" w14:textId="77777777" w:rsidR="00DA1E2C" w:rsidRPr="00A370E1" w:rsidRDefault="00DA1E2C" w:rsidP="0008319D">
      <w:pPr>
        <w:rPr>
          <w:rFonts w:cstheme="minorHAnsi"/>
          <w:sz w:val="22"/>
        </w:rPr>
      </w:pPr>
    </w:p>
    <w:p w14:paraId="45BF0996" w14:textId="6EF90652" w:rsidR="230F4831" w:rsidRPr="00A370E1" w:rsidRDefault="230F4831" w:rsidP="230F4831">
      <w:pPr>
        <w:numPr>
          <w:ilvl w:val="0"/>
          <w:numId w:val="6"/>
        </w:numPr>
        <w:tabs>
          <w:tab w:val="left" w:pos="851"/>
        </w:tabs>
        <w:ind w:left="728" w:hanging="700"/>
        <w:rPr>
          <w:rFonts w:cstheme="minorHAnsi"/>
          <w:sz w:val="22"/>
        </w:rPr>
      </w:pPr>
      <w:bookmarkStart w:id="2" w:name="_Hlk103962819"/>
      <w:bookmarkStart w:id="3" w:name="_Hlk71138820"/>
      <w:r w:rsidRPr="00A370E1">
        <w:rPr>
          <w:rFonts w:cstheme="minorHAnsi"/>
          <w:b/>
          <w:bCs/>
          <w:color w:val="000000" w:themeColor="text1"/>
          <w:sz w:val="22"/>
        </w:rPr>
        <w:t>OPEA SECURITIZADORA S.A.</w:t>
      </w:r>
      <w:r w:rsidRPr="00A370E1">
        <w:rPr>
          <w:rFonts w:cstheme="minorHAnsi"/>
          <w:color w:val="000000" w:themeColor="text1"/>
          <w:sz w:val="22"/>
        </w:rPr>
        <w:t>, sociedade por ações com registro de emissora perante a Comissão de Valores Mobiliários (“</w:t>
      </w:r>
      <w:r w:rsidRPr="00A370E1">
        <w:rPr>
          <w:rFonts w:cstheme="minorHAnsi"/>
          <w:color w:val="000000" w:themeColor="text1"/>
          <w:sz w:val="22"/>
          <w:u w:val="single"/>
        </w:rPr>
        <w:t>CVM</w:t>
      </w:r>
      <w:r w:rsidRPr="00A370E1">
        <w:rPr>
          <w:rFonts w:cstheme="minorHAnsi"/>
          <w:color w:val="000000" w:themeColor="text1"/>
          <w:sz w:val="22"/>
        </w:rPr>
        <w:t>”), com sede na cidade de São Paulo, estado de São Paulo, na Rua Hungria, nº 1.240, conjunto 62, Jardim Europa, CEP 01455-000, inscrita no CNPJ/ME sob o n° 02.773.542/0001-22, neste ato representada na forma de seu Estatuto Social</w:t>
      </w:r>
      <w:r w:rsidRPr="00A370E1">
        <w:rPr>
          <w:rFonts w:cstheme="minorHAnsi"/>
          <w:sz w:val="22"/>
        </w:rPr>
        <w:t> </w:t>
      </w:r>
      <w:bookmarkEnd w:id="2"/>
      <w:bookmarkEnd w:id="3"/>
      <w:r w:rsidRPr="00A370E1">
        <w:rPr>
          <w:rFonts w:cstheme="minorHAnsi"/>
          <w:sz w:val="22"/>
        </w:rPr>
        <w:t>(“</w:t>
      </w:r>
      <w:r w:rsidRPr="00A370E1">
        <w:rPr>
          <w:rFonts w:cstheme="minorHAnsi"/>
          <w:sz w:val="22"/>
          <w:u w:val="single"/>
        </w:rPr>
        <w:t>Debenturista</w:t>
      </w:r>
      <w:r w:rsidRPr="00A370E1">
        <w:rPr>
          <w:rFonts w:cstheme="minorHAnsi"/>
          <w:sz w:val="22"/>
        </w:rPr>
        <w:t>” ou “</w:t>
      </w:r>
      <w:proofErr w:type="spellStart"/>
      <w:r w:rsidRPr="00A370E1">
        <w:rPr>
          <w:rFonts w:cstheme="minorHAnsi"/>
          <w:sz w:val="22"/>
          <w:u w:val="single"/>
        </w:rPr>
        <w:t>Securitizadora</w:t>
      </w:r>
      <w:proofErr w:type="spellEnd"/>
      <w:r w:rsidRPr="00A370E1">
        <w:rPr>
          <w:rFonts w:cstheme="minorHAnsi"/>
          <w:sz w:val="22"/>
        </w:rPr>
        <w:t>”).</w:t>
      </w:r>
      <w:r w:rsidRPr="00A370E1">
        <w:rPr>
          <w:rStyle w:val="Refdenotaderodap"/>
          <w:rFonts w:cstheme="minorHAnsi"/>
          <w:color w:val="000000" w:themeColor="text1"/>
          <w:sz w:val="22"/>
        </w:rPr>
        <w:t xml:space="preserve"> </w:t>
      </w:r>
    </w:p>
    <w:p w14:paraId="08998BF1" w14:textId="77777777" w:rsidR="00FC4801" w:rsidRPr="00A370E1" w:rsidRDefault="00FC4801" w:rsidP="00AA7D4A">
      <w:pPr>
        <w:tabs>
          <w:tab w:val="left" w:pos="851"/>
        </w:tabs>
        <w:rPr>
          <w:rFonts w:cstheme="minorHAnsi"/>
          <w:sz w:val="22"/>
        </w:rPr>
      </w:pPr>
    </w:p>
    <w:p w14:paraId="348A12B6" w14:textId="14D5E65A" w:rsidR="00BF49A7" w:rsidRPr="00A370E1" w:rsidRDefault="00BF49A7" w:rsidP="0008319D">
      <w:pPr>
        <w:pStyle w:val="PargrafodaLista"/>
        <w:ind w:left="0"/>
        <w:rPr>
          <w:rFonts w:cstheme="minorHAnsi"/>
          <w:sz w:val="22"/>
        </w:rPr>
      </w:pPr>
      <w:r w:rsidRPr="00A370E1">
        <w:rPr>
          <w:rFonts w:cstheme="minorHAnsi"/>
          <w:sz w:val="22"/>
        </w:rPr>
        <w:t>A Emissora</w:t>
      </w:r>
      <w:r w:rsidR="008460C2" w:rsidRPr="00A370E1">
        <w:rPr>
          <w:rFonts w:cstheme="minorHAnsi"/>
          <w:sz w:val="22"/>
        </w:rPr>
        <w:t xml:space="preserve"> e</w:t>
      </w:r>
      <w:r w:rsidRPr="00A370E1">
        <w:rPr>
          <w:rFonts w:cstheme="minorHAnsi"/>
          <w:sz w:val="22"/>
        </w:rPr>
        <w:t xml:space="preserve"> </w:t>
      </w:r>
      <w:r w:rsidR="00C24C21" w:rsidRPr="00A370E1">
        <w:rPr>
          <w:rFonts w:cstheme="minorHAnsi"/>
          <w:sz w:val="22"/>
        </w:rPr>
        <w:t>a Debenturista</w:t>
      </w:r>
      <w:r w:rsidRPr="00A370E1">
        <w:rPr>
          <w:rFonts w:cstheme="minorHAnsi"/>
          <w:sz w:val="22"/>
        </w:rPr>
        <w:t xml:space="preserve"> são doravante designad</w:t>
      </w:r>
      <w:r w:rsidR="00D23CC4" w:rsidRPr="00A370E1">
        <w:rPr>
          <w:rFonts w:cstheme="minorHAnsi"/>
          <w:sz w:val="22"/>
        </w:rPr>
        <w:t>as</w:t>
      </w:r>
      <w:r w:rsidRPr="00A370E1">
        <w:rPr>
          <w:rFonts w:cstheme="minorHAnsi"/>
          <w:sz w:val="22"/>
        </w:rPr>
        <w:t xml:space="preserve"> como “</w:t>
      </w:r>
      <w:r w:rsidRPr="00A370E1">
        <w:rPr>
          <w:rFonts w:cstheme="minorHAnsi"/>
          <w:sz w:val="22"/>
          <w:u w:val="single"/>
        </w:rPr>
        <w:t>Partes</w:t>
      </w:r>
      <w:r w:rsidRPr="00A370E1">
        <w:rPr>
          <w:rFonts w:cstheme="minorHAnsi"/>
          <w:sz w:val="22"/>
        </w:rPr>
        <w:t>” ou, individual e indistintamente, como “</w:t>
      </w:r>
      <w:r w:rsidRPr="00A370E1">
        <w:rPr>
          <w:rFonts w:cstheme="minorHAnsi"/>
          <w:sz w:val="22"/>
          <w:u w:val="single"/>
        </w:rPr>
        <w:t>Parte</w:t>
      </w:r>
      <w:r w:rsidRPr="00A370E1">
        <w:rPr>
          <w:rFonts w:cstheme="minorHAnsi"/>
          <w:sz w:val="22"/>
        </w:rPr>
        <w:t>”.</w:t>
      </w:r>
    </w:p>
    <w:p w14:paraId="2FFC9AAC" w14:textId="77777777" w:rsidR="00BF49A7" w:rsidRPr="00A370E1" w:rsidRDefault="00BF49A7" w:rsidP="0008319D">
      <w:pPr>
        <w:pStyle w:val="PargrafodaLista"/>
        <w:ind w:left="0"/>
        <w:rPr>
          <w:rFonts w:cstheme="minorHAnsi"/>
          <w:sz w:val="22"/>
        </w:rPr>
      </w:pPr>
    </w:p>
    <w:p w14:paraId="08C68810" w14:textId="63C50B16" w:rsidR="00DA1E2C" w:rsidRPr="00A370E1" w:rsidRDefault="003A7AF7" w:rsidP="0008319D">
      <w:pPr>
        <w:rPr>
          <w:rFonts w:cstheme="minorHAnsi"/>
          <w:b/>
          <w:smallCaps/>
          <w:color w:val="000000"/>
          <w:sz w:val="22"/>
        </w:rPr>
      </w:pPr>
      <w:r w:rsidRPr="00A370E1">
        <w:rPr>
          <w:rFonts w:cstheme="minorHAnsi"/>
          <w:sz w:val="22"/>
        </w:rPr>
        <w:t>Celebram as Partes o presente “</w:t>
      </w:r>
      <w:r w:rsidRPr="00A370E1">
        <w:rPr>
          <w:rFonts w:cstheme="minorHAnsi"/>
          <w:i/>
          <w:sz w:val="22"/>
        </w:rPr>
        <w:t>Instrumento Particular de Escritura da 1ª (Primeira) Emissão de Debêntures, Não Conversíveis em Ações, em</w:t>
      </w:r>
      <w:r w:rsidR="00D64C29" w:rsidRPr="00A370E1">
        <w:rPr>
          <w:rFonts w:cstheme="minorHAnsi"/>
          <w:i/>
          <w:sz w:val="22"/>
        </w:rPr>
        <w:t xml:space="preserve"> </w:t>
      </w:r>
      <w:r w:rsidR="00882801" w:rsidRPr="00A370E1">
        <w:rPr>
          <w:rFonts w:cstheme="minorHAnsi"/>
          <w:i/>
          <w:sz w:val="22"/>
        </w:rPr>
        <w:t>Série</w:t>
      </w:r>
      <w:r w:rsidR="00D64C29" w:rsidRPr="00A370E1">
        <w:rPr>
          <w:rFonts w:cstheme="minorHAnsi"/>
          <w:i/>
          <w:sz w:val="22"/>
        </w:rPr>
        <w:t xml:space="preserve"> Única</w:t>
      </w:r>
      <w:r w:rsidRPr="00A370E1">
        <w:rPr>
          <w:rFonts w:cstheme="minorHAnsi"/>
          <w:i/>
          <w:sz w:val="22"/>
        </w:rPr>
        <w:t xml:space="preserve">, da Espécie com Garantia Real, para </w:t>
      </w:r>
      <w:r w:rsidR="00985377" w:rsidRPr="00A370E1">
        <w:rPr>
          <w:rFonts w:cstheme="minorHAnsi"/>
          <w:i/>
          <w:sz w:val="22"/>
        </w:rPr>
        <w:t>Colocação Privada</w:t>
      </w:r>
      <w:r w:rsidR="00265FC9" w:rsidRPr="00A370E1">
        <w:rPr>
          <w:rFonts w:cstheme="minorHAnsi"/>
          <w:i/>
          <w:sz w:val="22"/>
        </w:rPr>
        <w:t>,</w:t>
      </w:r>
      <w:r w:rsidRPr="00A370E1">
        <w:rPr>
          <w:rFonts w:cstheme="minorHAnsi"/>
          <w:i/>
          <w:sz w:val="22"/>
        </w:rPr>
        <w:t xml:space="preserve"> da </w:t>
      </w:r>
      <w:r w:rsidR="003C65B7" w:rsidRPr="00A370E1">
        <w:rPr>
          <w:rFonts w:cstheme="minorHAnsi"/>
          <w:b/>
          <w:i/>
          <w:iCs/>
          <w:sz w:val="22"/>
        </w:rPr>
        <w:t>AXIS SOLAR VIII EMPREENDIMENTOS E PARTICIPAÇÕES S.A.</w:t>
      </w:r>
      <w:r w:rsidRPr="00A370E1">
        <w:rPr>
          <w:rFonts w:cstheme="minorHAnsi"/>
          <w:sz w:val="22"/>
        </w:rPr>
        <w:t>” (“</w:t>
      </w:r>
      <w:r w:rsidRPr="00A370E1">
        <w:rPr>
          <w:rFonts w:cstheme="minorHAnsi"/>
          <w:sz w:val="22"/>
          <w:u w:val="single"/>
        </w:rPr>
        <w:t>Escritura</w:t>
      </w:r>
      <w:r w:rsidR="00D23CC4" w:rsidRPr="00A370E1">
        <w:rPr>
          <w:rFonts w:cstheme="minorHAnsi"/>
          <w:sz w:val="22"/>
          <w:u w:val="single"/>
        </w:rPr>
        <w:t xml:space="preserve"> de Emissão</w:t>
      </w:r>
      <w:r w:rsidRPr="00A370E1">
        <w:rPr>
          <w:rFonts w:cstheme="minorHAnsi"/>
          <w:sz w:val="22"/>
        </w:rPr>
        <w:t>”), nos termos e condições abaixo.</w:t>
      </w:r>
    </w:p>
    <w:p w14:paraId="435E7D8B" w14:textId="77777777" w:rsidR="00DA1E2C" w:rsidRPr="00A370E1" w:rsidRDefault="00DA1E2C" w:rsidP="00817593">
      <w:pPr>
        <w:spacing w:line="240" w:lineRule="auto"/>
        <w:jc w:val="left"/>
        <w:rPr>
          <w:rFonts w:cstheme="minorHAnsi"/>
          <w:sz w:val="22"/>
        </w:rPr>
      </w:pPr>
    </w:p>
    <w:p w14:paraId="1B030C06" w14:textId="77777777" w:rsidR="00DA1E2C" w:rsidRPr="00A370E1" w:rsidRDefault="0015086B" w:rsidP="00071439">
      <w:pPr>
        <w:pStyle w:val="Ttulo1"/>
        <w:numPr>
          <w:ilvl w:val="0"/>
          <w:numId w:val="2"/>
        </w:numPr>
        <w:ind w:left="720" w:hanging="720"/>
        <w:rPr>
          <w:rFonts w:cstheme="minorHAnsi"/>
          <w:b w:val="0"/>
          <w:sz w:val="22"/>
        </w:rPr>
      </w:pPr>
      <w:bookmarkStart w:id="4" w:name="_Toc71289881"/>
      <w:r w:rsidRPr="00A370E1">
        <w:rPr>
          <w:rFonts w:cstheme="minorHAnsi"/>
          <w:smallCaps/>
          <w:sz w:val="22"/>
        </w:rPr>
        <w:t>Definições e Autorizações Societárias</w:t>
      </w:r>
      <w:bookmarkEnd w:id="4"/>
    </w:p>
    <w:p w14:paraId="5EF10371" w14:textId="77777777" w:rsidR="00DA1E2C" w:rsidRPr="00A370E1" w:rsidRDefault="00DA1E2C" w:rsidP="0008319D">
      <w:pPr>
        <w:pStyle w:val="PargrafodaLista"/>
        <w:ind w:left="0"/>
        <w:rPr>
          <w:rFonts w:cstheme="minorHAnsi"/>
          <w:sz w:val="22"/>
        </w:rPr>
      </w:pPr>
    </w:p>
    <w:p w14:paraId="5F1DE7E8" w14:textId="65320A09" w:rsidR="00265FC9" w:rsidRPr="00A370E1" w:rsidRDefault="001933D5" w:rsidP="003E5F1D">
      <w:pPr>
        <w:numPr>
          <w:ilvl w:val="1"/>
          <w:numId w:val="2"/>
        </w:numPr>
        <w:ind w:left="0" w:firstLine="0"/>
        <w:rPr>
          <w:rFonts w:cstheme="minorHAnsi"/>
          <w:sz w:val="22"/>
        </w:rPr>
      </w:pPr>
      <w:r w:rsidRPr="00A370E1">
        <w:rPr>
          <w:rFonts w:cstheme="minorHAnsi"/>
          <w:sz w:val="22"/>
        </w:rPr>
        <w:t xml:space="preserve">Exceto se expressamente indicado: </w:t>
      </w:r>
      <w:r w:rsidRPr="00A370E1">
        <w:rPr>
          <w:rFonts w:cstheme="minorHAnsi"/>
          <w:b/>
          <w:sz w:val="22"/>
        </w:rPr>
        <w:t>(i)</w:t>
      </w:r>
      <w:r w:rsidRPr="00A370E1">
        <w:rPr>
          <w:rFonts w:cstheme="minorHAnsi"/>
          <w:sz w:val="22"/>
        </w:rPr>
        <w:t xml:space="preserve"> palavras e expressões em maiúsculas nesta Escritura</w:t>
      </w:r>
      <w:r w:rsidR="004532A4" w:rsidRPr="00A370E1">
        <w:rPr>
          <w:rFonts w:cstheme="minorHAnsi"/>
          <w:sz w:val="22"/>
        </w:rPr>
        <w:t xml:space="preserve"> </w:t>
      </w:r>
      <w:r w:rsidR="004532A4" w:rsidRPr="00A370E1">
        <w:rPr>
          <w:rFonts w:cstheme="minorHAnsi"/>
          <w:color w:val="000000"/>
          <w:sz w:val="22"/>
        </w:rPr>
        <w:t>de Emissão</w:t>
      </w:r>
      <w:r w:rsidRPr="00A370E1">
        <w:rPr>
          <w:rFonts w:cstheme="minorHAnsi"/>
          <w:sz w:val="22"/>
        </w:rPr>
        <w:t xml:space="preserve"> terão o significado previsto no </w:t>
      </w:r>
      <w:r w:rsidRPr="003E4AC4">
        <w:rPr>
          <w:rFonts w:cstheme="minorHAnsi"/>
          <w:sz w:val="22"/>
          <w:highlight w:val="green"/>
        </w:rPr>
        <w:t xml:space="preserve">Anexo </w:t>
      </w:r>
      <w:r w:rsidR="0042673C" w:rsidRPr="003E4AC4">
        <w:rPr>
          <w:rFonts w:cstheme="minorHAnsi"/>
          <w:sz w:val="22"/>
          <w:highlight w:val="green"/>
        </w:rPr>
        <w:t>I</w:t>
      </w:r>
      <w:r w:rsidRPr="00A370E1">
        <w:rPr>
          <w:rFonts w:cstheme="minorHAnsi"/>
          <w:sz w:val="22"/>
        </w:rPr>
        <w:t xml:space="preserve">; </w:t>
      </w:r>
      <w:r w:rsidRPr="00A370E1">
        <w:rPr>
          <w:rFonts w:cstheme="minorHAnsi"/>
          <w:b/>
          <w:sz w:val="22"/>
        </w:rPr>
        <w:t>(</w:t>
      </w:r>
      <w:proofErr w:type="spellStart"/>
      <w:r w:rsidRPr="00A370E1">
        <w:rPr>
          <w:rFonts w:cstheme="minorHAnsi"/>
          <w:b/>
          <w:sz w:val="22"/>
        </w:rPr>
        <w:t>ii</w:t>
      </w:r>
      <w:proofErr w:type="spellEnd"/>
      <w:r w:rsidRPr="00A370E1">
        <w:rPr>
          <w:rFonts w:cstheme="minorHAnsi"/>
          <w:b/>
          <w:sz w:val="22"/>
        </w:rPr>
        <w:t>)</w:t>
      </w:r>
      <w:r w:rsidRPr="00A370E1">
        <w:rPr>
          <w:rFonts w:cstheme="minorHAnsi"/>
          <w:sz w:val="22"/>
        </w:rPr>
        <w:t xml:space="preserve"> o masculino incluirá o feminino e o singular incluirá o plural; e </w:t>
      </w:r>
      <w:r w:rsidRPr="00A370E1">
        <w:rPr>
          <w:rFonts w:cstheme="minorHAnsi"/>
          <w:b/>
          <w:sz w:val="22"/>
        </w:rPr>
        <w:t>(</w:t>
      </w:r>
      <w:proofErr w:type="spellStart"/>
      <w:r w:rsidRPr="00A370E1">
        <w:rPr>
          <w:rFonts w:cstheme="minorHAnsi"/>
          <w:b/>
          <w:sz w:val="22"/>
        </w:rPr>
        <w:t>iii</w:t>
      </w:r>
      <w:proofErr w:type="spellEnd"/>
      <w:r w:rsidRPr="00A370E1">
        <w:rPr>
          <w:rFonts w:cstheme="minorHAnsi"/>
          <w:b/>
          <w:sz w:val="22"/>
        </w:rPr>
        <w:t>)</w:t>
      </w:r>
      <w:r w:rsidRPr="00A370E1">
        <w:rPr>
          <w:rFonts w:cstheme="minorHAnsi"/>
          <w:sz w:val="22"/>
        </w:rPr>
        <w:t xml:space="preserve"> todos os prazos aqui estipulados serão contados em dias corridos, exceto se qualificados expressamente como Dias Úteis</w:t>
      </w:r>
      <w:r w:rsidR="00265FC9" w:rsidRPr="00A370E1">
        <w:rPr>
          <w:rFonts w:cstheme="minorHAnsi"/>
          <w:sz w:val="22"/>
        </w:rPr>
        <w:t>.</w:t>
      </w:r>
    </w:p>
    <w:p w14:paraId="195691AA" w14:textId="77777777" w:rsidR="00265FC9" w:rsidRPr="00A370E1" w:rsidRDefault="00265FC9" w:rsidP="0008319D">
      <w:pPr>
        <w:rPr>
          <w:rFonts w:cstheme="minorHAnsi"/>
          <w:sz w:val="22"/>
        </w:rPr>
      </w:pPr>
    </w:p>
    <w:p w14:paraId="291EED31" w14:textId="054F931F" w:rsidR="00DA1E2C" w:rsidRPr="00A370E1" w:rsidRDefault="230F4831" w:rsidP="003E5F1D">
      <w:pPr>
        <w:numPr>
          <w:ilvl w:val="1"/>
          <w:numId w:val="2"/>
        </w:numPr>
        <w:ind w:left="0" w:firstLine="0"/>
        <w:rPr>
          <w:rFonts w:cstheme="minorHAnsi"/>
          <w:sz w:val="22"/>
        </w:rPr>
      </w:pPr>
      <w:bookmarkStart w:id="5" w:name="_Ref32256655"/>
      <w:r w:rsidRPr="00A370E1">
        <w:rPr>
          <w:rFonts w:cstheme="minorHAnsi"/>
          <w:sz w:val="22"/>
        </w:rPr>
        <w:t xml:space="preserve">A presente Escritura </w:t>
      </w:r>
      <w:r w:rsidRPr="00A370E1">
        <w:rPr>
          <w:rFonts w:cstheme="minorHAnsi"/>
          <w:color w:val="000000" w:themeColor="text1"/>
          <w:sz w:val="22"/>
        </w:rPr>
        <w:t>de Emissão</w:t>
      </w:r>
      <w:r w:rsidRPr="00A370E1">
        <w:rPr>
          <w:rFonts w:cstheme="minorHAnsi"/>
          <w:sz w:val="22"/>
        </w:rPr>
        <w:t xml:space="preserve"> é firmada com base na deliberação da Assembleia Geral Extraordinária da Emissora, realizada em [=] de 2022, na qual foram deliberadas e aprovadas: </w:t>
      </w:r>
      <w:r w:rsidRPr="00A370E1">
        <w:rPr>
          <w:rFonts w:cstheme="minorHAnsi"/>
          <w:b/>
          <w:bCs/>
          <w:sz w:val="22"/>
        </w:rPr>
        <w:t>(i)</w:t>
      </w:r>
      <w:r w:rsidRPr="00A370E1">
        <w:rPr>
          <w:rFonts w:cstheme="minorHAnsi"/>
          <w:sz w:val="22"/>
        </w:rPr>
        <w:t xml:space="preserve"> a Emissão, nos termos da Lei das Sociedades por Ações; e </w:t>
      </w:r>
      <w:r w:rsidRPr="00A370E1">
        <w:rPr>
          <w:rFonts w:cstheme="minorHAnsi"/>
          <w:b/>
          <w:bCs/>
          <w:sz w:val="22"/>
        </w:rPr>
        <w:t>(</w:t>
      </w:r>
      <w:proofErr w:type="spellStart"/>
      <w:r w:rsidRPr="00A370E1">
        <w:rPr>
          <w:rFonts w:cstheme="minorHAnsi"/>
          <w:b/>
          <w:bCs/>
          <w:sz w:val="22"/>
        </w:rPr>
        <w:t>ii</w:t>
      </w:r>
      <w:proofErr w:type="spellEnd"/>
      <w:r w:rsidRPr="00A370E1">
        <w:rPr>
          <w:rFonts w:cstheme="minorHAnsi"/>
          <w:b/>
          <w:bCs/>
          <w:sz w:val="22"/>
        </w:rPr>
        <w:t>)</w:t>
      </w:r>
      <w:r w:rsidRPr="00A370E1">
        <w:rPr>
          <w:rFonts w:cstheme="minorHAnsi"/>
          <w:sz w:val="22"/>
        </w:rPr>
        <w:t xml:space="preserve"> a constituição das Garantias, dos Contratos de Garantia e dos demais Documentos da Operação (“</w:t>
      </w:r>
      <w:r w:rsidRPr="00A370E1">
        <w:rPr>
          <w:rFonts w:cstheme="minorHAnsi"/>
          <w:sz w:val="22"/>
          <w:u w:val="single"/>
        </w:rPr>
        <w:t>AGE da Emissora</w:t>
      </w:r>
      <w:r w:rsidRPr="00A370E1">
        <w:rPr>
          <w:rFonts w:cstheme="minorHAnsi"/>
          <w:sz w:val="22"/>
        </w:rPr>
        <w:t>”).</w:t>
      </w:r>
      <w:bookmarkEnd w:id="5"/>
      <w:r w:rsidRPr="00A370E1">
        <w:rPr>
          <w:rFonts w:cstheme="minorHAnsi"/>
          <w:sz w:val="22"/>
        </w:rPr>
        <w:t xml:space="preserve"> [</w:t>
      </w:r>
      <w:r w:rsidRPr="00A370E1">
        <w:rPr>
          <w:rFonts w:cstheme="minorHAnsi"/>
          <w:b/>
          <w:bCs/>
          <w:sz w:val="22"/>
        </w:rPr>
        <w:t>Nota Madrona</w:t>
      </w:r>
      <w:r w:rsidRPr="00A370E1">
        <w:rPr>
          <w:rFonts w:cstheme="minorHAnsi"/>
          <w:sz w:val="22"/>
        </w:rPr>
        <w:t>: a ser confirmado na auditoria]</w:t>
      </w:r>
    </w:p>
    <w:p w14:paraId="227E40C0" w14:textId="77777777" w:rsidR="00FD0C33" w:rsidRPr="00A370E1" w:rsidRDefault="00FD0C33" w:rsidP="0008319D">
      <w:pPr>
        <w:tabs>
          <w:tab w:val="left" w:pos="1418"/>
        </w:tabs>
        <w:rPr>
          <w:rFonts w:cstheme="minorHAnsi"/>
          <w:sz w:val="22"/>
        </w:rPr>
      </w:pPr>
    </w:p>
    <w:p w14:paraId="2EC7760A" w14:textId="70C5C07A" w:rsidR="00DA1E2C" w:rsidRPr="00A370E1" w:rsidRDefault="0015086B" w:rsidP="00071439">
      <w:pPr>
        <w:pStyle w:val="Ttulo1"/>
        <w:numPr>
          <w:ilvl w:val="0"/>
          <w:numId w:val="2"/>
        </w:numPr>
        <w:ind w:left="720" w:hanging="720"/>
        <w:rPr>
          <w:rFonts w:cstheme="minorHAnsi"/>
          <w:smallCaps/>
          <w:sz w:val="22"/>
        </w:rPr>
      </w:pPr>
      <w:bookmarkStart w:id="6" w:name="_Toc71289882"/>
      <w:r w:rsidRPr="00A370E1">
        <w:rPr>
          <w:rFonts w:cstheme="minorHAnsi"/>
          <w:smallCaps/>
          <w:sz w:val="22"/>
        </w:rPr>
        <w:t>Requisitos</w:t>
      </w:r>
      <w:bookmarkEnd w:id="6"/>
      <w:r w:rsidR="00851996" w:rsidRPr="00A370E1">
        <w:rPr>
          <w:rFonts w:cstheme="minorHAnsi"/>
          <w:smallCaps/>
          <w:sz w:val="22"/>
        </w:rPr>
        <w:t xml:space="preserve"> DA EMISSÃO</w:t>
      </w:r>
    </w:p>
    <w:p w14:paraId="35082DE2" w14:textId="77777777" w:rsidR="00BF66AA" w:rsidRPr="00A370E1" w:rsidRDefault="00BF66AA" w:rsidP="00BF66AA">
      <w:pPr>
        <w:rPr>
          <w:rFonts w:cstheme="minorHAnsi"/>
          <w:sz w:val="22"/>
        </w:rPr>
      </w:pPr>
    </w:p>
    <w:p w14:paraId="15D4FF2F" w14:textId="3DB525F0" w:rsidR="00DA1E2C" w:rsidRPr="003A51F5" w:rsidRDefault="003A7AF7" w:rsidP="003A51F5">
      <w:pPr>
        <w:numPr>
          <w:ilvl w:val="1"/>
          <w:numId w:val="80"/>
        </w:numPr>
        <w:ind w:left="0" w:firstLine="0"/>
        <w:rPr>
          <w:rFonts w:cstheme="minorHAnsi"/>
          <w:sz w:val="22"/>
        </w:rPr>
      </w:pPr>
      <w:bookmarkStart w:id="7" w:name="_Ref32257159"/>
      <w:r w:rsidRPr="00A370E1">
        <w:rPr>
          <w:rFonts w:cstheme="minorHAnsi"/>
          <w:sz w:val="22"/>
        </w:rPr>
        <w:t xml:space="preserve">A Emissão e a outorga das Garantias serão realizadas com observância </w:t>
      </w:r>
      <w:r w:rsidR="00FF521D" w:rsidRPr="00A370E1">
        <w:rPr>
          <w:rFonts w:cstheme="minorHAnsi"/>
          <w:sz w:val="22"/>
        </w:rPr>
        <w:t>aos seguintes requisitos (“</w:t>
      </w:r>
      <w:r w:rsidR="007F62FC" w:rsidRPr="00A370E1">
        <w:rPr>
          <w:rFonts w:cstheme="minorHAnsi"/>
          <w:sz w:val="22"/>
          <w:u w:val="single"/>
        </w:rPr>
        <w:t>Requisitos da Emissão</w:t>
      </w:r>
      <w:r w:rsidR="00FF521D" w:rsidRPr="00A370E1">
        <w:rPr>
          <w:rFonts w:cstheme="minorHAnsi"/>
          <w:sz w:val="22"/>
        </w:rPr>
        <w:t>”):</w:t>
      </w:r>
      <w:bookmarkEnd w:id="7"/>
      <w:r w:rsidR="003A51F5">
        <w:rPr>
          <w:rFonts w:cstheme="minorHAnsi"/>
          <w:sz w:val="22"/>
        </w:rPr>
        <w:t xml:space="preserve"> </w:t>
      </w:r>
      <w:r w:rsidR="003A51F5" w:rsidRPr="00C911DE">
        <w:rPr>
          <w:rFonts w:cstheme="minorHAnsi"/>
          <w:sz w:val="22"/>
          <w:highlight w:val="yellow"/>
        </w:rPr>
        <w:t>[</w:t>
      </w:r>
      <w:r w:rsidR="003A51F5" w:rsidRPr="00C911DE">
        <w:rPr>
          <w:rFonts w:cstheme="minorHAnsi"/>
          <w:b/>
          <w:bCs/>
          <w:sz w:val="22"/>
          <w:highlight w:val="yellow"/>
        </w:rPr>
        <w:t xml:space="preserve">Nota </w:t>
      </w:r>
      <w:proofErr w:type="spellStart"/>
      <w:r w:rsidR="003A51F5" w:rsidRPr="00C911DE">
        <w:rPr>
          <w:rFonts w:cstheme="minorHAnsi"/>
          <w:b/>
          <w:bCs/>
          <w:sz w:val="22"/>
          <w:highlight w:val="yellow"/>
        </w:rPr>
        <w:t>Opea</w:t>
      </w:r>
      <w:proofErr w:type="spellEnd"/>
      <w:r w:rsidR="003A51F5" w:rsidRPr="00C911DE">
        <w:rPr>
          <w:rFonts w:cstheme="minorHAnsi"/>
          <w:b/>
          <w:bCs/>
          <w:sz w:val="22"/>
          <w:highlight w:val="yellow"/>
        </w:rPr>
        <w:t xml:space="preserve"> </w:t>
      </w:r>
      <w:proofErr w:type="spellStart"/>
      <w:r w:rsidR="003A51F5" w:rsidRPr="00C911DE">
        <w:rPr>
          <w:rFonts w:cstheme="minorHAnsi"/>
          <w:b/>
          <w:bCs/>
          <w:sz w:val="22"/>
          <w:highlight w:val="yellow"/>
        </w:rPr>
        <w:t>Jur</w:t>
      </w:r>
      <w:proofErr w:type="spellEnd"/>
      <w:r w:rsidR="003A51F5" w:rsidRPr="00C911DE">
        <w:rPr>
          <w:rFonts w:cstheme="minorHAnsi"/>
          <w:b/>
          <w:bCs/>
          <w:sz w:val="22"/>
          <w:highlight w:val="yellow"/>
        </w:rPr>
        <w:t xml:space="preserve">: Não faz mais sentido inserirmos estes pontos como </w:t>
      </w:r>
      <w:proofErr w:type="spellStart"/>
      <w:r w:rsidR="003A51F5" w:rsidRPr="00C911DE">
        <w:rPr>
          <w:rFonts w:cstheme="minorHAnsi"/>
          <w:b/>
          <w:bCs/>
          <w:sz w:val="22"/>
          <w:highlight w:val="yellow"/>
        </w:rPr>
        <w:t>CPs</w:t>
      </w:r>
      <w:proofErr w:type="spellEnd"/>
      <w:r w:rsidR="003A51F5" w:rsidRPr="00C911DE">
        <w:rPr>
          <w:rFonts w:cstheme="minorHAnsi"/>
          <w:b/>
          <w:bCs/>
          <w:sz w:val="22"/>
          <w:highlight w:val="yellow"/>
        </w:rPr>
        <w:t>?</w:t>
      </w:r>
      <w:r w:rsidR="003A51F5" w:rsidRPr="00C911DE">
        <w:rPr>
          <w:rFonts w:cstheme="minorHAnsi"/>
          <w:sz w:val="22"/>
          <w:highlight w:val="yellow"/>
        </w:rPr>
        <w:t xml:space="preserve"> Nota </w:t>
      </w:r>
      <w:proofErr w:type="spellStart"/>
      <w:r w:rsidR="003A51F5" w:rsidRPr="00C911DE">
        <w:rPr>
          <w:rFonts w:cstheme="minorHAnsi"/>
          <w:sz w:val="22"/>
          <w:highlight w:val="yellow"/>
        </w:rPr>
        <w:t>Madrona</w:t>
      </w:r>
      <w:proofErr w:type="spellEnd"/>
      <w:r w:rsidR="003A51F5" w:rsidRPr="00C911DE">
        <w:rPr>
          <w:rFonts w:cstheme="minorHAnsi"/>
          <w:sz w:val="22"/>
          <w:highlight w:val="yellow"/>
        </w:rPr>
        <w:t>: Já con</w:t>
      </w:r>
      <w:r w:rsidR="00466075" w:rsidRPr="00C911DE">
        <w:rPr>
          <w:rFonts w:cstheme="minorHAnsi"/>
          <w:sz w:val="22"/>
          <w:highlight w:val="yellow"/>
        </w:rPr>
        <w:t xml:space="preserve">sta nas condições </w:t>
      </w:r>
      <w:r w:rsidR="00C911DE" w:rsidRPr="00C911DE">
        <w:rPr>
          <w:rFonts w:cstheme="minorHAnsi"/>
          <w:sz w:val="22"/>
          <w:highlight w:val="yellow"/>
        </w:rPr>
        <w:t>para Liberação dos recursos]</w:t>
      </w:r>
    </w:p>
    <w:p w14:paraId="274E7DE0" w14:textId="77777777" w:rsidR="00FF521D" w:rsidRPr="00A370E1" w:rsidRDefault="00FF521D" w:rsidP="00FF521D">
      <w:pPr>
        <w:ind w:left="1770"/>
        <w:rPr>
          <w:rFonts w:cstheme="minorHAnsi"/>
          <w:b/>
          <w:sz w:val="22"/>
        </w:rPr>
      </w:pPr>
    </w:p>
    <w:p w14:paraId="093FBF03" w14:textId="1DB56C5D" w:rsidR="00FF521D" w:rsidRPr="00A370E1" w:rsidRDefault="008932D5" w:rsidP="00071439">
      <w:pPr>
        <w:pStyle w:val="PargrafodaLista"/>
        <w:numPr>
          <w:ilvl w:val="0"/>
          <w:numId w:val="25"/>
        </w:numPr>
        <w:rPr>
          <w:rFonts w:cstheme="minorHAnsi"/>
          <w:sz w:val="22"/>
        </w:rPr>
      </w:pPr>
      <w:r w:rsidRPr="00A370E1">
        <w:rPr>
          <w:rFonts w:cstheme="minorHAnsi"/>
          <w:sz w:val="22"/>
        </w:rPr>
        <w:t>(i)</w:t>
      </w:r>
      <w:r w:rsidRPr="00A370E1">
        <w:rPr>
          <w:rFonts w:cstheme="minorHAnsi"/>
          <w:sz w:val="22"/>
        </w:rPr>
        <w:tab/>
      </w:r>
      <w:r w:rsidR="00FF521D" w:rsidRPr="00A370E1">
        <w:rPr>
          <w:rFonts w:cstheme="minorHAnsi"/>
          <w:sz w:val="22"/>
        </w:rPr>
        <w:t>o arquivamento da AGE da Emissora</w:t>
      </w:r>
      <w:r w:rsidR="00F84BBE" w:rsidRPr="00A370E1">
        <w:rPr>
          <w:rFonts w:cstheme="minorHAnsi"/>
          <w:sz w:val="22"/>
        </w:rPr>
        <w:t xml:space="preserve"> na JUCESP</w:t>
      </w:r>
      <w:r w:rsidR="00FF521D" w:rsidRPr="00A370E1">
        <w:rPr>
          <w:rFonts w:cstheme="minorHAnsi"/>
          <w:sz w:val="22"/>
        </w:rPr>
        <w:t>;</w:t>
      </w:r>
      <w:r w:rsidR="0088457A" w:rsidRPr="00A370E1">
        <w:rPr>
          <w:rFonts w:cstheme="minorHAnsi"/>
          <w:sz w:val="22"/>
        </w:rPr>
        <w:t xml:space="preserve"> </w:t>
      </w:r>
    </w:p>
    <w:p w14:paraId="6D8F9840" w14:textId="7202C25E" w:rsidR="00FF521D" w:rsidRPr="00A370E1" w:rsidRDefault="008932D5" w:rsidP="230F4831">
      <w:pPr>
        <w:pStyle w:val="PargrafodaLista"/>
        <w:numPr>
          <w:ilvl w:val="0"/>
          <w:numId w:val="25"/>
        </w:numPr>
        <w:rPr>
          <w:rFonts w:cstheme="minorHAnsi"/>
          <w:sz w:val="22"/>
        </w:rPr>
      </w:pPr>
      <w:r w:rsidRPr="00A370E1">
        <w:rPr>
          <w:rFonts w:cstheme="minorHAnsi"/>
          <w:sz w:val="22"/>
        </w:rPr>
        <w:t>(</w:t>
      </w:r>
      <w:proofErr w:type="spellStart"/>
      <w:r w:rsidRPr="00A370E1">
        <w:rPr>
          <w:rFonts w:cstheme="minorHAnsi"/>
          <w:sz w:val="22"/>
        </w:rPr>
        <w:t>ii</w:t>
      </w:r>
      <w:proofErr w:type="spellEnd"/>
      <w:r w:rsidRPr="00A370E1">
        <w:rPr>
          <w:rFonts w:cstheme="minorHAnsi"/>
          <w:sz w:val="22"/>
        </w:rPr>
        <w:t>)</w:t>
      </w:r>
      <w:r w:rsidRPr="00A370E1">
        <w:rPr>
          <w:rFonts w:cstheme="minorHAnsi"/>
          <w:sz w:val="22"/>
        </w:rPr>
        <w:tab/>
      </w:r>
      <w:r w:rsidR="230F4831" w:rsidRPr="00A370E1">
        <w:rPr>
          <w:rFonts w:cstheme="minorHAnsi"/>
          <w:sz w:val="22"/>
        </w:rPr>
        <w:t xml:space="preserve">a publicação da AGE da Emissora, no </w:t>
      </w:r>
      <w:r w:rsidR="003C65B7" w:rsidRPr="00A370E1">
        <w:rPr>
          <w:rFonts w:cstheme="minorHAnsi"/>
          <w:sz w:val="22"/>
        </w:rPr>
        <w:t>Diário de Notícias</w:t>
      </w:r>
      <w:r w:rsidR="230F4831" w:rsidRPr="00A370E1">
        <w:rPr>
          <w:rFonts w:cstheme="minorHAnsi"/>
          <w:sz w:val="22"/>
        </w:rPr>
        <w:t>;</w:t>
      </w:r>
    </w:p>
    <w:p w14:paraId="38D0B800" w14:textId="2C8C7705" w:rsidR="00FF521D" w:rsidRPr="00A370E1" w:rsidRDefault="008932D5" w:rsidP="00071439">
      <w:pPr>
        <w:pStyle w:val="PargrafodaLista"/>
        <w:numPr>
          <w:ilvl w:val="0"/>
          <w:numId w:val="25"/>
        </w:numPr>
        <w:rPr>
          <w:rFonts w:cstheme="minorHAnsi"/>
          <w:sz w:val="22"/>
        </w:rPr>
      </w:pPr>
      <w:r w:rsidRPr="00A370E1">
        <w:rPr>
          <w:rFonts w:cstheme="minorHAnsi"/>
          <w:sz w:val="22"/>
        </w:rPr>
        <w:t>(</w:t>
      </w:r>
      <w:proofErr w:type="spellStart"/>
      <w:r w:rsidRPr="00A370E1">
        <w:rPr>
          <w:rFonts w:cstheme="minorHAnsi"/>
          <w:sz w:val="22"/>
        </w:rPr>
        <w:t>iii</w:t>
      </w:r>
      <w:proofErr w:type="spellEnd"/>
      <w:r w:rsidRPr="00A370E1">
        <w:rPr>
          <w:rFonts w:cstheme="minorHAnsi"/>
          <w:sz w:val="22"/>
        </w:rPr>
        <w:t>)</w:t>
      </w:r>
      <w:r w:rsidRPr="00A370E1">
        <w:rPr>
          <w:rFonts w:cstheme="minorHAnsi"/>
          <w:sz w:val="22"/>
        </w:rPr>
        <w:tab/>
      </w:r>
      <w:r w:rsidR="00FF521D" w:rsidRPr="00A370E1">
        <w:rPr>
          <w:rFonts w:cstheme="minorHAnsi"/>
          <w:sz w:val="22"/>
        </w:rPr>
        <w:t>a inscrição desta Escritura</w:t>
      </w:r>
      <w:r w:rsidR="004532A4" w:rsidRPr="00A370E1">
        <w:rPr>
          <w:rFonts w:cstheme="minorHAnsi"/>
          <w:color w:val="000000"/>
          <w:sz w:val="22"/>
        </w:rPr>
        <w:t xml:space="preserve"> de Emissão</w:t>
      </w:r>
      <w:r w:rsidR="00FF521D" w:rsidRPr="00A370E1">
        <w:rPr>
          <w:rFonts w:cstheme="minorHAnsi"/>
          <w:sz w:val="22"/>
        </w:rPr>
        <w:t xml:space="preserve"> e seus eventuais aditamentos</w:t>
      </w:r>
      <w:r w:rsidR="00CC65E9" w:rsidRPr="00A370E1">
        <w:rPr>
          <w:rFonts w:cstheme="minorHAnsi"/>
          <w:sz w:val="22"/>
        </w:rPr>
        <w:t>, caso estes sejam celebrados antes da Data de Integralização,</w:t>
      </w:r>
      <w:r w:rsidR="00FF521D" w:rsidRPr="00A370E1">
        <w:rPr>
          <w:rFonts w:cstheme="minorHAnsi"/>
          <w:sz w:val="22"/>
        </w:rPr>
        <w:t xml:space="preserve"> na </w:t>
      </w:r>
      <w:r w:rsidR="00907275" w:rsidRPr="00A370E1">
        <w:rPr>
          <w:rFonts w:cstheme="minorHAnsi"/>
          <w:sz w:val="22"/>
        </w:rPr>
        <w:t>JUCESP</w:t>
      </w:r>
      <w:r w:rsidR="00FF521D" w:rsidRPr="00A370E1">
        <w:rPr>
          <w:rFonts w:cstheme="minorHAnsi"/>
          <w:sz w:val="22"/>
        </w:rPr>
        <w:t>;</w:t>
      </w:r>
      <w:r w:rsidRPr="00A370E1">
        <w:rPr>
          <w:rFonts w:cstheme="minorHAnsi"/>
          <w:sz w:val="22"/>
        </w:rPr>
        <w:t xml:space="preserve"> e</w:t>
      </w:r>
    </w:p>
    <w:p w14:paraId="675CABCC" w14:textId="790AF47B" w:rsidR="00883949" w:rsidRPr="00A370E1" w:rsidRDefault="008932D5" w:rsidP="00514C6F">
      <w:pPr>
        <w:pStyle w:val="PargrafodaLista"/>
        <w:numPr>
          <w:ilvl w:val="0"/>
          <w:numId w:val="25"/>
        </w:numPr>
        <w:rPr>
          <w:rFonts w:cstheme="minorHAnsi"/>
          <w:sz w:val="22"/>
        </w:rPr>
      </w:pPr>
      <w:r w:rsidRPr="00A370E1">
        <w:rPr>
          <w:rFonts w:cstheme="minorHAnsi"/>
          <w:sz w:val="22"/>
        </w:rPr>
        <w:t>(</w:t>
      </w:r>
      <w:proofErr w:type="spellStart"/>
      <w:r w:rsidRPr="00A370E1">
        <w:rPr>
          <w:rFonts w:cstheme="minorHAnsi"/>
          <w:sz w:val="22"/>
        </w:rPr>
        <w:t>iv</w:t>
      </w:r>
      <w:proofErr w:type="spellEnd"/>
      <w:r w:rsidRPr="00A370E1">
        <w:rPr>
          <w:rFonts w:cstheme="minorHAnsi"/>
          <w:sz w:val="22"/>
        </w:rPr>
        <w:t>)</w:t>
      </w:r>
      <w:r w:rsidRPr="00A370E1">
        <w:rPr>
          <w:rFonts w:cstheme="minorHAnsi"/>
          <w:sz w:val="22"/>
        </w:rPr>
        <w:tab/>
      </w:r>
      <w:r w:rsidR="00907275" w:rsidRPr="00A370E1">
        <w:rPr>
          <w:rFonts w:cstheme="minorHAnsi"/>
          <w:sz w:val="22"/>
        </w:rPr>
        <w:t xml:space="preserve">o registro do </w:t>
      </w:r>
      <w:r w:rsidR="00D64C29" w:rsidRPr="00A370E1">
        <w:rPr>
          <w:rFonts w:cstheme="minorHAnsi"/>
          <w:sz w:val="22"/>
        </w:rPr>
        <w:t>Contrato de Cessão Fiduciária</w:t>
      </w:r>
      <w:r w:rsidR="00514C6F" w:rsidRPr="00A370E1">
        <w:rPr>
          <w:rFonts w:cstheme="minorHAnsi"/>
          <w:sz w:val="22"/>
        </w:rPr>
        <w:t xml:space="preserve"> </w:t>
      </w:r>
      <w:r w:rsidR="00907275" w:rsidRPr="00A370E1">
        <w:rPr>
          <w:rFonts w:cstheme="minorHAnsi"/>
          <w:sz w:val="22"/>
        </w:rPr>
        <w:t>no cartório de registro de títulos e documentos da cidade de São Paulo, Estado de São Paulo</w:t>
      </w:r>
      <w:r w:rsidR="00866017" w:rsidRPr="00A370E1">
        <w:rPr>
          <w:rFonts w:cstheme="minorHAnsi"/>
          <w:sz w:val="22"/>
        </w:rPr>
        <w:t xml:space="preserve">, previamente </w:t>
      </w:r>
      <w:r w:rsidR="00DB1479" w:rsidRPr="00A370E1">
        <w:rPr>
          <w:rFonts w:cstheme="minorHAnsi"/>
          <w:sz w:val="22"/>
        </w:rPr>
        <w:t>à</w:t>
      </w:r>
      <w:r w:rsidR="00866017" w:rsidRPr="00A370E1">
        <w:rPr>
          <w:rFonts w:cstheme="minorHAnsi"/>
          <w:sz w:val="22"/>
        </w:rPr>
        <w:t xml:space="preserve"> primeira Data de Integralização</w:t>
      </w:r>
      <w:r w:rsidR="00883949" w:rsidRPr="00A370E1">
        <w:rPr>
          <w:rFonts w:cstheme="minorHAnsi"/>
          <w:sz w:val="22"/>
        </w:rPr>
        <w:t>.</w:t>
      </w:r>
      <w:r w:rsidR="007672AE">
        <w:rPr>
          <w:rFonts w:cstheme="minorHAnsi"/>
          <w:sz w:val="22"/>
        </w:rPr>
        <w:t xml:space="preserve"> </w:t>
      </w:r>
    </w:p>
    <w:p w14:paraId="552EAD2E" w14:textId="77777777" w:rsidR="00DA1E2C" w:rsidRPr="00A370E1" w:rsidRDefault="00DA1E2C" w:rsidP="0008319D">
      <w:pPr>
        <w:pStyle w:val="PargrafodaLista"/>
        <w:ind w:left="0"/>
        <w:rPr>
          <w:rFonts w:cstheme="minorHAnsi"/>
          <w:b/>
          <w:sz w:val="22"/>
        </w:rPr>
      </w:pPr>
      <w:bookmarkStart w:id="8" w:name="_Ref523932954"/>
    </w:p>
    <w:p w14:paraId="7AB6A64F" w14:textId="77777777" w:rsidR="00746655" w:rsidRPr="00A370E1" w:rsidRDefault="003A7AF7" w:rsidP="00071439">
      <w:pPr>
        <w:keepNext/>
        <w:numPr>
          <w:ilvl w:val="2"/>
          <w:numId w:val="2"/>
        </w:numPr>
        <w:ind w:left="709" w:hanging="709"/>
        <w:rPr>
          <w:rFonts w:cstheme="minorHAnsi"/>
          <w:sz w:val="22"/>
          <w:u w:val="single"/>
        </w:rPr>
      </w:pPr>
      <w:bookmarkStart w:id="9" w:name="_Ref10205624"/>
      <w:r w:rsidRPr="00A370E1">
        <w:rPr>
          <w:rFonts w:cstheme="minorHAnsi"/>
          <w:sz w:val="22"/>
          <w:u w:val="single"/>
        </w:rPr>
        <w:t>Arquivamento e Publicação</w:t>
      </w:r>
      <w:bookmarkEnd w:id="8"/>
      <w:bookmarkEnd w:id="9"/>
    </w:p>
    <w:p w14:paraId="4C17146B" w14:textId="77777777" w:rsidR="00F54939" w:rsidRPr="00A370E1" w:rsidRDefault="00F54939" w:rsidP="003B78DA">
      <w:pPr>
        <w:keepNext/>
        <w:ind w:left="709"/>
        <w:rPr>
          <w:rFonts w:cstheme="minorHAnsi"/>
          <w:sz w:val="22"/>
          <w:u w:val="single"/>
        </w:rPr>
      </w:pPr>
    </w:p>
    <w:p w14:paraId="2C77201E" w14:textId="7421D6CF" w:rsidR="00F54939" w:rsidRPr="00A370E1" w:rsidRDefault="001D5105" w:rsidP="003B78DA">
      <w:pPr>
        <w:keepNext/>
        <w:tabs>
          <w:tab w:val="left" w:pos="993"/>
        </w:tabs>
        <w:rPr>
          <w:rFonts w:cstheme="minorHAnsi"/>
          <w:b/>
          <w:sz w:val="22"/>
        </w:rPr>
      </w:pPr>
      <w:r w:rsidRPr="00A370E1">
        <w:rPr>
          <w:rFonts w:cstheme="minorHAnsi"/>
          <w:b/>
          <w:sz w:val="22"/>
        </w:rPr>
        <w:t>2.1.1.1</w:t>
      </w:r>
      <w:r w:rsidRPr="00A370E1">
        <w:rPr>
          <w:rFonts w:cstheme="minorHAnsi"/>
          <w:b/>
          <w:sz w:val="22"/>
        </w:rPr>
        <w:tab/>
      </w:r>
      <w:r w:rsidR="00F54939" w:rsidRPr="00A370E1">
        <w:rPr>
          <w:rFonts w:cstheme="minorHAnsi"/>
          <w:sz w:val="22"/>
        </w:rPr>
        <w:t xml:space="preserve">A ata da AGE da Emissora será arquivada perante a </w:t>
      </w:r>
      <w:r w:rsidR="00907275" w:rsidRPr="00A370E1">
        <w:rPr>
          <w:rFonts w:cstheme="minorHAnsi"/>
          <w:sz w:val="22"/>
        </w:rPr>
        <w:t>JUCESP</w:t>
      </w:r>
      <w:r w:rsidR="00B00982" w:rsidRPr="00A370E1">
        <w:rPr>
          <w:rFonts w:cstheme="minorHAnsi"/>
          <w:sz w:val="22"/>
        </w:rPr>
        <w:t xml:space="preserve">, em até 30 (trinta) </w:t>
      </w:r>
      <w:r w:rsidR="00CF6CE4" w:rsidRPr="00A370E1">
        <w:rPr>
          <w:rFonts w:cstheme="minorHAnsi"/>
          <w:sz w:val="22"/>
        </w:rPr>
        <w:t xml:space="preserve">dias, </w:t>
      </w:r>
      <w:r w:rsidR="00B00982" w:rsidRPr="00A370E1">
        <w:rPr>
          <w:rFonts w:cstheme="minorHAnsi"/>
          <w:sz w:val="22"/>
        </w:rPr>
        <w:t xml:space="preserve">contados </w:t>
      </w:r>
      <w:r w:rsidR="00CF6CE4" w:rsidRPr="00A370E1">
        <w:rPr>
          <w:rFonts w:cstheme="minorHAnsi"/>
          <w:sz w:val="22"/>
        </w:rPr>
        <w:t xml:space="preserve">da data </w:t>
      </w:r>
      <w:r w:rsidR="00B00982" w:rsidRPr="00A370E1">
        <w:rPr>
          <w:rFonts w:cstheme="minorHAnsi"/>
          <w:sz w:val="22"/>
        </w:rPr>
        <w:t>de sua realização,</w:t>
      </w:r>
      <w:r w:rsidR="00F54939" w:rsidRPr="00A370E1">
        <w:rPr>
          <w:rFonts w:cstheme="minorHAnsi"/>
          <w:sz w:val="22"/>
        </w:rPr>
        <w:t xml:space="preserve"> e publicada no </w:t>
      </w:r>
      <w:r w:rsidR="003C65B7" w:rsidRPr="00A370E1">
        <w:rPr>
          <w:rFonts w:cstheme="minorHAnsi"/>
          <w:sz w:val="22"/>
        </w:rPr>
        <w:t>Diário de Notícias</w:t>
      </w:r>
      <w:r w:rsidR="00A4246B" w:rsidRPr="00A370E1">
        <w:rPr>
          <w:rFonts w:cstheme="minorHAnsi"/>
          <w:sz w:val="22"/>
        </w:rPr>
        <w:t xml:space="preserve">, </w:t>
      </w:r>
      <w:r w:rsidR="00F54939" w:rsidRPr="00A370E1">
        <w:rPr>
          <w:rFonts w:cstheme="minorHAnsi"/>
          <w:sz w:val="22"/>
        </w:rPr>
        <w:t>nos termos dos artigos 62, I, e 289 da Lei das Sociedades por Ações</w:t>
      </w:r>
      <w:r w:rsidR="006D6A0A" w:rsidRPr="00A370E1">
        <w:rPr>
          <w:rFonts w:cstheme="minorHAnsi"/>
          <w:sz w:val="22"/>
        </w:rPr>
        <w:t xml:space="preserve">. </w:t>
      </w:r>
    </w:p>
    <w:p w14:paraId="7117F12B" w14:textId="77777777" w:rsidR="001D5105" w:rsidRPr="00A370E1" w:rsidRDefault="001D5105" w:rsidP="003B78DA">
      <w:pPr>
        <w:keepNext/>
        <w:tabs>
          <w:tab w:val="left" w:pos="993"/>
        </w:tabs>
        <w:ind w:left="8"/>
        <w:rPr>
          <w:rFonts w:cstheme="minorHAnsi"/>
          <w:b/>
          <w:sz w:val="22"/>
        </w:rPr>
      </w:pPr>
    </w:p>
    <w:p w14:paraId="58A6FAAE" w14:textId="53A6D7EC" w:rsidR="00DA1E2C" w:rsidRPr="00A370E1" w:rsidRDefault="001D5105" w:rsidP="003B78DA">
      <w:pPr>
        <w:keepNext/>
        <w:tabs>
          <w:tab w:val="left" w:pos="993"/>
        </w:tabs>
        <w:ind w:left="8"/>
        <w:rPr>
          <w:rFonts w:cstheme="minorHAnsi"/>
          <w:sz w:val="22"/>
        </w:rPr>
      </w:pPr>
      <w:r w:rsidRPr="00A370E1">
        <w:rPr>
          <w:rFonts w:cstheme="minorHAnsi"/>
          <w:b/>
          <w:sz w:val="22"/>
        </w:rPr>
        <w:t>2.1.1.</w:t>
      </w:r>
      <w:r w:rsidR="000F7A9D" w:rsidRPr="00A370E1">
        <w:rPr>
          <w:rFonts w:cstheme="minorHAnsi"/>
          <w:b/>
          <w:sz w:val="22"/>
        </w:rPr>
        <w:t>2</w:t>
      </w:r>
      <w:r w:rsidRPr="00A370E1">
        <w:rPr>
          <w:rFonts w:cstheme="minorHAnsi"/>
          <w:b/>
          <w:sz w:val="22"/>
        </w:rPr>
        <w:t>.</w:t>
      </w:r>
      <w:r w:rsidRPr="00A370E1">
        <w:rPr>
          <w:rFonts w:cstheme="minorHAnsi"/>
          <w:b/>
          <w:sz w:val="22"/>
        </w:rPr>
        <w:tab/>
      </w:r>
      <w:r w:rsidR="003A7AF7" w:rsidRPr="00A370E1">
        <w:rPr>
          <w:rFonts w:cstheme="minorHAnsi"/>
          <w:sz w:val="22"/>
        </w:rPr>
        <w:t xml:space="preserve">Os atos societários que sejam relacionados </w:t>
      </w:r>
      <w:r w:rsidR="00265FC9" w:rsidRPr="00A370E1">
        <w:rPr>
          <w:rFonts w:cstheme="minorHAnsi"/>
          <w:sz w:val="22"/>
        </w:rPr>
        <w:t xml:space="preserve">com a </w:t>
      </w:r>
      <w:r w:rsidR="003A7AF7" w:rsidRPr="00A370E1">
        <w:rPr>
          <w:rFonts w:cstheme="minorHAnsi"/>
          <w:sz w:val="22"/>
        </w:rPr>
        <w:t>Emissão e</w:t>
      </w:r>
      <w:r w:rsidR="00265FC9" w:rsidRPr="00A370E1">
        <w:rPr>
          <w:rFonts w:cstheme="minorHAnsi"/>
          <w:sz w:val="22"/>
        </w:rPr>
        <w:t>,</w:t>
      </w:r>
      <w:r w:rsidR="003A7AF7" w:rsidRPr="00A370E1">
        <w:rPr>
          <w:rFonts w:cstheme="minorHAnsi"/>
          <w:sz w:val="22"/>
        </w:rPr>
        <w:t xml:space="preserve"> eventualmente</w:t>
      </w:r>
      <w:r w:rsidR="00265FC9" w:rsidRPr="00A370E1">
        <w:rPr>
          <w:rFonts w:cstheme="minorHAnsi"/>
          <w:sz w:val="22"/>
        </w:rPr>
        <w:t>,</w:t>
      </w:r>
      <w:r w:rsidR="003A7AF7" w:rsidRPr="00A370E1">
        <w:rPr>
          <w:rFonts w:cstheme="minorHAnsi"/>
          <w:sz w:val="22"/>
        </w:rPr>
        <w:t xml:space="preserve"> venham a ser praticados após o registro desta Escritura</w:t>
      </w:r>
      <w:r w:rsidR="004532A4" w:rsidRPr="00A370E1">
        <w:rPr>
          <w:rFonts w:cstheme="minorHAnsi"/>
          <w:sz w:val="22"/>
        </w:rPr>
        <w:t xml:space="preserve"> </w:t>
      </w:r>
      <w:r w:rsidR="004532A4" w:rsidRPr="00A370E1">
        <w:rPr>
          <w:rFonts w:cstheme="minorHAnsi"/>
          <w:color w:val="000000"/>
          <w:sz w:val="22"/>
        </w:rPr>
        <w:t>de Emissão</w:t>
      </w:r>
      <w:r w:rsidR="00265FC9" w:rsidRPr="00A370E1">
        <w:rPr>
          <w:rFonts w:cstheme="minorHAnsi"/>
          <w:sz w:val="22"/>
        </w:rPr>
        <w:t>,</w:t>
      </w:r>
      <w:r w:rsidR="003A7AF7" w:rsidRPr="00A370E1">
        <w:rPr>
          <w:rFonts w:cstheme="minorHAnsi"/>
          <w:sz w:val="22"/>
        </w:rPr>
        <w:t xml:space="preserve"> serão igualmente arquivados nos competentes órgãos </w:t>
      </w:r>
      <w:r w:rsidR="00CC30AF" w:rsidRPr="00A370E1">
        <w:rPr>
          <w:rFonts w:cstheme="minorHAnsi"/>
          <w:sz w:val="22"/>
        </w:rPr>
        <w:t xml:space="preserve">em até 30 (trinta) contados de sua realização, </w:t>
      </w:r>
      <w:r w:rsidR="003A7AF7" w:rsidRPr="00A370E1">
        <w:rPr>
          <w:rFonts w:cstheme="minorHAnsi"/>
          <w:sz w:val="22"/>
        </w:rPr>
        <w:t>e, caso aplicável, publicados no jorna</w:t>
      </w:r>
      <w:r w:rsidR="00D64C29" w:rsidRPr="00A370E1">
        <w:rPr>
          <w:rFonts w:cstheme="minorHAnsi"/>
          <w:sz w:val="22"/>
        </w:rPr>
        <w:t>l</w:t>
      </w:r>
      <w:r w:rsidR="003A7AF7" w:rsidRPr="00A370E1">
        <w:rPr>
          <w:rFonts w:cstheme="minorHAnsi"/>
          <w:sz w:val="22"/>
        </w:rPr>
        <w:t xml:space="preserve"> mencionado nesta </w:t>
      </w:r>
      <w:r w:rsidR="000B0BA0" w:rsidRPr="00A370E1">
        <w:rPr>
          <w:rFonts w:cstheme="minorHAnsi"/>
          <w:sz w:val="22"/>
        </w:rPr>
        <w:t>Cláusula</w:t>
      </w:r>
      <w:r w:rsidR="003A7AF7" w:rsidRPr="00A370E1">
        <w:rPr>
          <w:rFonts w:cstheme="minorHAnsi"/>
          <w:sz w:val="22"/>
        </w:rPr>
        <w:t xml:space="preserve"> </w:t>
      </w:r>
      <w:r w:rsidR="00F06C20" w:rsidRPr="00A370E1">
        <w:rPr>
          <w:rFonts w:cstheme="minorHAnsi"/>
          <w:sz w:val="22"/>
        </w:rPr>
        <w:t>2.1.</w:t>
      </w:r>
      <w:r w:rsidR="00B04D3E" w:rsidRPr="00A370E1">
        <w:rPr>
          <w:rFonts w:cstheme="minorHAnsi"/>
          <w:sz w:val="22"/>
        </w:rPr>
        <w:t xml:space="preserve"> </w:t>
      </w:r>
    </w:p>
    <w:p w14:paraId="18EBDDA0" w14:textId="77777777" w:rsidR="00DA1E2C" w:rsidRPr="00A370E1" w:rsidRDefault="00DA1E2C" w:rsidP="0008319D">
      <w:pPr>
        <w:pStyle w:val="PargrafodaLista"/>
        <w:ind w:left="0"/>
        <w:rPr>
          <w:rFonts w:cstheme="minorHAnsi"/>
          <w:sz w:val="22"/>
        </w:rPr>
      </w:pPr>
    </w:p>
    <w:p w14:paraId="2BA1F2A2" w14:textId="77777777" w:rsidR="00DA1E2C" w:rsidRPr="00A370E1" w:rsidRDefault="003A7AF7" w:rsidP="00071439">
      <w:pPr>
        <w:keepNext/>
        <w:numPr>
          <w:ilvl w:val="2"/>
          <w:numId w:val="2"/>
        </w:numPr>
        <w:ind w:left="709" w:hanging="709"/>
        <w:rPr>
          <w:rFonts w:cstheme="minorHAnsi"/>
          <w:sz w:val="22"/>
          <w:u w:val="single"/>
        </w:rPr>
      </w:pPr>
      <w:r w:rsidRPr="00A370E1">
        <w:rPr>
          <w:rFonts w:cstheme="minorHAnsi"/>
          <w:sz w:val="22"/>
          <w:u w:val="single"/>
        </w:rPr>
        <w:t>Inscrição e Registro desta Escritura</w:t>
      </w:r>
      <w:r w:rsidR="004532A4" w:rsidRPr="00A370E1">
        <w:rPr>
          <w:rFonts w:cstheme="minorHAnsi"/>
          <w:sz w:val="22"/>
          <w:u w:val="single"/>
        </w:rPr>
        <w:t xml:space="preserve"> de Emissão</w:t>
      </w:r>
    </w:p>
    <w:p w14:paraId="7EE5EA78" w14:textId="77777777" w:rsidR="00DA1E2C" w:rsidRPr="00A370E1" w:rsidRDefault="00DA1E2C" w:rsidP="0008319D">
      <w:pPr>
        <w:pStyle w:val="PargrafodaLista"/>
        <w:ind w:left="0"/>
        <w:rPr>
          <w:rFonts w:cstheme="minorHAnsi"/>
          <w:b/>
          <w:sz w:val="22"/>
        </w:rPr>
      </w:pPr>
    </w:p>
    <w:p w14:paraId="5560F195" w14:textId="434CA9FD" w:rsidR="00DA1E2C" w:rsidRPr="00A370E1" w:rsidRDefault="003A7AF7" w:rsidP="00071439">
      <w:pPr>
        <w:pStyle w:val="PargrafodaLista"/>
        <w:keepNext/>
        <w:numPr>
          <w:ilvl w:val="3"/>
          <w:numId w:val="34"/>
        </w:numPr>
        <w:tabs>
          <w:tab w:val="left" w:pos="993"/>
        </w:tabs>
        <w:ind w:left="0" w:hanging="11"/>
        <w:rPr>
          <w:rFonts w:cstheme="minorHAnsi"/>
          <w:sz w:val="22"/>
        </w:rPr>
      </w:pPr>
      <w:r w:rsidRPr="00A370E1">
        <w:rPr>
          <w:rFonts w:cstheme="minorHAnsi"/>
          <w:sz w:val="22"/>
        </w:rPr>
        <w:t xml:space="preserve">Esta Escritura </w:t>
      </w:r>
      <w:r w:rsidR="004532A4" w:rsidRPr="00A370E1">
        <w:rPr>
          <w:rFonts w:cstheme="minorHAnsi"/>
          <w:color w:val="000000"/>
          <w:sz w:val="22"/>
        </w:rPr>
        <w:t>de Emissão</w:t>
      </w:r>
      <w:r w:rsidR="004532A4" w:rsidRPr="00A370E1">
        <w:rPr>
          <w:rFonts w:cstheme="minorHAnsi"/>
          <w:sz w:val="22"/>
        </w:rPr>
        <w:t xml:space="preserve"> </w:t>
      </w:r>
      <w:r w:rsidRPr="00A370E1">
        <w:rPr>
          <w:rFonts w:cstheme="minorHAnsi"/>
          <w:sz w:val="22"/>
        </w:rPr>
        <w:t xml:space="preserve">e seus eventuais aditamentos deverão ser inscritos na </w:t>
      </w:r>
      <w:r w:rsidR="00907275" w:rsidRPr="00A370E1">
        <w:rPr>
          <w:rFonts w:cstheme="minorHAnsi"/>
          <w:sz w:val="22"/>
        </w:rPr>
        <w:t>JUCESP</w:t>
      </w:r>
      <w:r w:rsidRPr="00A370E1">
        <w:rPr>
          <w:rFonts w:cstheme="minorHAnsi"/>
          <w:sz w:val="22"/>
        </w:rPr>
        <w:t xml:space="preserve">, de acordo com o disposto no artigo 62, inciso II e parágrafo 3º, da Lei das Sociedades por Ações. O protocolo da Escritura </w:t>
      </w:r>
      <w:r w:rsidR="004532A4" w:rsidRPr="00A370E1">
        <w:rPr>
          <w:rFonts w:cstheme="minorHAnsi"/>
          <w:color w:val="000000"/>
          <w:sz w:val="22"/>
        </w:rPr>
        <w:t>de Emissão</w:t>
      </w:r>
      <w:r w:rsidR="004532A4" w:rsidRPr="00A370E1">
        <w:rPr>
          <w:rFonts w:cstheme="minorHAnsi"/>
          <w:sz w:val="22"/>
        </w:rPr>
        <w:t xml:space="preserve"> </w:t>
      </w:r>
      <w:r w:rsidRPr="00A370E1">
        <w:rPr>
          <w:rFonts w:cstheme="minorHAnsi"/>
          <w:sz w:val="22"/>
        </w:rPr>
        <w:t xml:space="preserve">e de seus eventuais aditamentos na </w:t>
      </w:r>
      <w:r w:rsidR="00907275" w:rsidRPr="00A370E1">
        <w:rPr>
          <w:rFonts w:cstheme="minorHAnsi"/>
          <w:sz w:val="22"/>
        </w:rPr>
        <w:t>JUCESP</w:t>
      </w:r>
      <w:r w:rsidRPr="00A370E1">
        <w:rPr>
          <w:rFonts w:cstheme="minorHAnsi"/>
          <w:sz w:val="22"/>
        </w:rPr>
        <w:t xml:space="preserve"> ocorrerá no prazo de até </w:t>
      </w:r>
      <w:r w:rsidR="00811830" w:rsidRPr="00A370E1">
        <w:rPr>
          <w:rFonts w:cstheme="minorHAnsi"/>
          <w:sz w:val="22"/>
        </w:rPr>
        <w:t>5 (cinco)</w:t>
      </w:r>
      <w:r w:rsidRPr="00A370E1">
        <w:rPr>
          <w:rFonts w:cstheme="minorHAnsi"/>
          <w:sz w:val="22"/>
        </w:rPr>
        <w:t xml:space="preserve"> </w:t>
      </w:r>
      <w:r w:rsidR="00FE29BE" w:rsidRPr="00A370E1">
        <w:rPr>
          <w:rFonts w:cstheme="minorHAnsi"/>
          <w:sz w:val="22"/>
        </w:rPr>
        <w:t>Dia</w:t>
      </w:r>
      <w:r w:rsidR="00811830" w:rsidRPr="00A370E1">
        <w:rPr>
          <w:rFonts w:cstheme="minorHAnsi"/>
          <w:sz w:val="22"/>
        </w:rPr>
        <w:t>s</w:t>
      </w:r>
      <w:r w:rsidR="00FE29BE" w:rsidRPr="00A370E1">
        <w:rPr>
          <w:rFonts w:cstheme="minorHAnsi"/>
          <w:sz w:val="22"/>
        </w:rPr>
        <w:t xml:space="preserve"> Út</w:t>
      </w:r>
      <w:r w:rsidR="00811830" w:rsidRPr="00A370E1">
        <w:rPr>
          <w:rFonts w:cstheme="minorHAnsi"/>
          <w:sz w:val="22"/>
        </w:rPr>
        <w:t>eis</w:t>
      </w:r>
      <w:r w:rsidR="00FE29BE" w:rsidRPr="00A370E1">
        <w:rPr>
          <w:rFonts w:cstheme="minorHAnsi"/>
          <w:sz w:val="22"/>
        </w:rPr>
        <w:t xml:space="preserve"> </w:t>
      </w:r>
      <w:r w:rsidRPr="00A370E1">
        <w:rPr>
          <w:rFonts w:cstheme="minorHAnsi"/>
          <w:sz w:val="22"/>
        </w:rPr>
        <w:t>contado</w:t>
      </w:r>
      <w:r w:rsidR="00811830" w:rsidRPr="00A370E1">
        <w:rPr>
          <w:rFonts w:cstheme="minorHAnsi"/>
          <w:sz w:val="22"/>
        </w:rPr>
        <w:t>s</w:t>
      </w:r>
      <w:r w:rsidRPr="00A370E1">
        <w:rPr>
          <w:rFonts w:cstheme="minorHAnsi"/>
          <w:sz w:val="22"/>
        </w:rPr>
        <w:t xml:space="preserve"> da data </w:t>
      </w:r>
      <w:r w:rsidR="00265FC9" w:rsidRPr="00A370E1">
        <w:rPr>
          <w:rFonts w:cstheme="minorHAnsi"/>
          <w:sz w:val="22"/>
        </w:rPr>
        <w:t xml:space="preserve">da respectiva </w:t>
      </w:r>
      <w:r w:rsidRPr="00A370E1">
        <w:rPr>
          <w:rFonts w:cstheme="minorHAnsi"/>
          <w:sz w:val="22"/>
        </w:rPr>
        <w:t xml:space="preserve">assinatura, sendo que a Emissora entregará </w:t>
      </w:r>
      <w:r w:rsidR="008013DB" w:rsidRPr="00A370E1">
        <w:rPr>
          <w:rFonts w:cstheme="minorHAnsi"/>
          <w:sz w:val="22"/>
        </w:rPr>
        <w:t xml:space="preserve">à Debenturista </w:t>
      </w:r>
      <w:r w:rsidRPr="00A370E1">
        <w:rPr>
          <w:rFonts w:cstheme="minorHAnsi"/>
          <w:sz w:val="22"/>
        </w:rPr>
        <w:t xml:space="preserve">uma via original desta Escritura </w:t>
      </w:r>
      <w:r w:rsidR="004532A4" w:rsidRPr="00A370E1">
        <w:rPr>
          <w:rFonts w:cstheme="minorHAnsi"/>
          <w:color w:val="000000"/>
          <w:sz w:val="22"/>
        </w:rPr>
        <w:t>de Emissão</w:t>
      </w:r>
      <w:r w:rsidR="004532A4" w:rsidRPr="00A370E1">
        <w:rPr>
          <w:rFonts w:cstheme="minorHAnsi"/>
          <w:sz w:val="22"/>
        </w:rPr>
        <w:t xml:space="preserve"> </w:t>
      </w:r>
      <w:r w:rsidRPr="00A370E1">
        <w:rPr>
          <w:rFonts w:cstheme="minorHAnsi"/>
          <w:sz w:val="22"/>
        </w:rPr>
        <w:t xml:space="preserve">e, conforme seja o caso, dos eventuais aditamentos devidamente registrados, no prazo de até 5 (cinco) </w:t>
      </w:r>
      <w:r w:rsidR="00FE29BE" w:rsidRPr="00A370E1">
        <w:rPr>
          <w:rFonts w:cstheme="minorHAnsi"/>
          <w:sz w:val="22"/>
        </w:rPr>
        <w:t>Dias Úteis</w:t>
      </w:r>
      <w:r w:rsidRPr="00A370E1">
        <w:rPr>
          <w:rFonts w:cstheme="minorHAnsi"/>
          <w:sz w:val="22"/>
        </w:rPr>
        <w:t xml:space="preserve"> contados d</w:t>
      </w:r>
      <w:r w:rsidR="00FE29BE" w:rsidRPr="00A370E1">
        <w:rPr>
          <w:rFonts w:cstheme="minorHAnsi"/>
          <w:sz w:val="22"/>
        </w:rPr>
        <w:t xml:space="preserve">a data de </w:t>
      </w:r>
      <w:r w:rsidR="008013DB" w:rsidRPr="00A370E1">
        <w:rPr>
          <w:rFonts w:cstheme="minorHAnsi"/>
          <w:sz w:val="22"/>
        </w:rPr>
        <w:t>seu registro</w:t>
      </w:r>
      <w:r w:rsidR="0003618A" w:rsidRPr="00A370E1">
        <w:rPr>
          <w:rFonts w:cstheme="minorHAnsi"/>
          <w:sz w:val="22"/>
        </w:rPr>
        <w:t xml:space="preserve">, observado que tal prazo não poderá ser superior a 30 (trinta) dias contados da </w:t>
      </w:r>
      <w:r w:rsidR="0086057C" w:rsidRPr="00A370E1">
        <w:rPr>
          <w:rFonts w:cstheme="minorHAnsi"/>
          <w:sz w:val="22"/>
        </w:rPr>
        <w:t>d</w:t>
      </w:r>
      <w:r w:rsidR="0003618A" w:rsidRPr="00A370E1">
        <w:rPr>
          <w:rFonts w:cstheme="minorHAnsi"/>
          <w:sz w:val="22"/>
        </w:rPr>
        <w:t xml:space="preserve">ata de </w:t>
      </w:r>
      <w:r w:rsidR="0086057C" w:rsidRPr="00A370E1">
        <w:rPr>
          <w:rFonts w:cstheme="minorHAnsi"/>
          <w:sz w:val="22"/>
        </w:rPr>
        <w:t>assinatura d</w:t>
      </w:r>
      <w:r w:rsidR="00036D91" w:rsidRPr="00A370E1">
        <w:rPr>
          <w:rFonts w:cstheme="minorHAnsi"/>
          <w:sz w:val="22"/>
        </w:rPr>
        <w:t xml:space="preserve">esta Escritura de </w:t>
      </w:r>
      <w:r w:rsidR="0003618A" w:rsidRPr="00A370E1">
        <w:rPr>
          <w:rFonts w:cstheme="minorHAnsi"/>
          <w:sz w:val="22"/>
        </w:rPr>
        <w:t>Emissão, prorrogáveis por mais 10 (dez) dias, caso qualquer exigência venha a ser formulada pela JUCESP</w:t>
      </w:r>
      <w:r w:rsidRPr="00A370E1">
        <w:rPr>
          <w:rFonts w:cstheme="minorHAnsi"/>
          <w:sz w:val="22"/>
        </w:rPr>
        <w:t>.</w:t>
      </w:r>
      <w:r w:rsidR="001504B4" w:rsidRPr="00A370E1">
        <w:rPr>
          <w:rFonts w:cstheme="minorHAnsi"/>
          <w:sz w:val="22"/>
        </w:rPr>
        <w:t xml:space="preserve"> </w:t>
      </w:r>
    </w:p>
    <w:p w14:paraId="6CE67F89" w14:textId="77777777" w:rsidR="00DA1E2C" w:rsidRPr="00A370E1" w:rsidRDefault="00DA1E2C" w:rsidP="0008319D">
      <w:pPr>
        <w:pStyle w:val="PargrafodaLista"/>
        <w:ind w:left="0"/>
        <w:rPr>
          <w:rFonts w:cstheme="minorHAnsi"/>
          <w:sz w:val="22"/>
        </w:rPr>
      </w:pPr>
    </w:p>
    <w:p w14:paraId="61B78C1A" w14:textId="5DD928E5" w:rsidR="00F54939" w:rsidRPr="00A370E1" w:rsidRDefault="003A7AF7" w:rsidP="00071439">
      <w:pPr>
        <w:keepNext/>
        <w:numPr>
          <w:ilvl w:val="2"/>
          <w:numId w:val="2"/>
        </w:numPr>
        <w:ind w:left="709" w:hanging="709"/>
        <w:rPr>
          <w:rFonts w:cstheme="minorHAnsi"/>
          <w:sz w:val="22"/>
          <w:u w:val="single"/>
        </w:rPr>
      </w:pPr>
      <w:bookmarkStart w:id="10" w:name="_Ref521440537"/>
      <w:r w:rsidRPr="00A370E1">
        <w:rPr>
          <w:rFonts w:cstheme="minorHAnsi"/>
          <w:sz w:val="22"/>
          <w:u w:val="single"/>
        </w:rPr>
        <w:t>Constituição d</w:t>
      </w:r>
      <w:r w:rsidR="008955FC" w:rsidRPr="00A370E1">
        <w:rPr>
          <w:rFonts w:cstheme="minorHAnsi"/>
          <w:sz w:val="22"/>
          <w:u w:val="single"/>
        </w:rPr>
        <w:t>e cad</w:t>
      </w:r>
      <w:r w:rsidRPr="00A370E1">
        <w:rPr>
          <w:rFonts w:cstheme="minorHAnsi"/>
          <w:sz w:val="22"/>
          <w:u w:val="single"/>
        </w:rPr>
        <w:t>a Cessão Fiduciária</w:t>
      </w:r>
      <w:bookmarkEnd w:id="10"/>
      <w:r w:rsidR="00AA4F6D" w:rsidRPr="00A370E1">
        <w:rPr>
          <w:rFonts w:cstheme="minorHAnsi"/>
          <w:sz w:val="22"/>
        </w:rPr>
        <w:t xml:space="preserve"> </w:t>
      </w:r>
    </w:p>
    <w:p w14:paraId="5986997C" w14:textId="77777777" w:rsidR="00907275" w:rsidRPr="00A370E1" w:rsidRDefault="00907275" w:rsidP="003B78DA">
      <w:pPr>
        <w:pStyle w:val="PargrafodaLista"/>
        <w:ind w:left="0"/>
        <w:rPr>
          <w:rFonts w:cstheme="minorHAnsi"/>
          <w:b/>
          <w:sz w:val="22"/>
        </w:rPr>
      </w:pPr>
    </w:p>
    <w:p w14:paraId="1BBB144C" w14:textId="6EABA122" w:rsidR="00DA1E2C" w:rsidRPr="00A370E1" w:rsidRDefault="00C7139D" w:rsidP="230F4831">
      <w:pPr>
        <w:pStyle w:val="PargrafodaLista"/>
        <w:ind w:left="0"/>
        <w:rPr>
          <w:rFonts w:cstheme="minorHAnsi"/>
          <w:sz w:val="22"/>
        </w:rPr>
      </w:pPr>
      <w:r w:rsidRPr="00A370E1">
        <w:rPr>
          <w:rFonts w:cstheme="minorHAnsi"/>
          <w:b/>
          <w:bCs/>
          <w:sz w:val="22"/>
        </w:rPr>
        <w:t xml:space="preserve">2.1.3.1. </w:t>
      </w:r>
      <w:r w:rsidR="003A7AF7" w:rsidRPr="00A370E1">
        <w:rPr>
          <w:rFonts w:cstheme="minorHAnsi"/>
          <w:sz w:val="22"/>
        </w:rPr>
        <w:t xml:space="preserve">Observado o disposto na </w:t>
      </w:r>
      <w:r w:rsidR="000B0BA0" w:rsidRPr="00A370E1">
        <w:rPr>
          <w:rFonts w:cstheme="minorHAnsi"/>
          <w:sz w:val="22"/>
        </w:rPr>
        <w:t>Cláusula</w:t>
      </w:r>
      <w:r w:rsidR="003A7AF7" w:rsidRPr="00A370E1">
        <w:rPr>
          <w:rFonts w:cstheme="minorHAnsi"/>
          <w:sz w:val="22"/>
        </w:rPr>
        <w:t xml:space="preserve"> </w:t>
      </w:r>
      <w:r w:rsidR="003A7AF7" w:rsidRPr="00A370E1">
        <w:rPr>
          <w:rFonts w:cstheme="minorHAnsi"/>
          <w:sz w:val="22"/>
        </w:rPr>
        <w:fldChar w:fldCharType="begin"/>
      </w:r>
      <w:r w:rsidR="003A7AF7" w:rsidRPr="00A370E1">
        <w:rPr>
          <w:rFonts w:cstheme="minorHAnsi"/>
          <w:sz w:val="22"/>
        </w:rPr>
        <w:instrText xml:space="preserve"> REF _Ref521440061 \r \h  \* MERGEFORMAT </w:instrText>
      </w:r>
      <w:r w:rsidR="003A7AF7" w:rsidRPr="00A370E1">
        <w:rPr>
          <w:rFonts w:cstheme="minorHAnsi"/>
          <w:sz w:val="22"/>
        </w:rPr>
      </w:r>
      <w:r w:rsidR="003A7AF7" w:rsidRPr="00A370E1">
        <w:rPr>
          <w:rFonts w:cstheme="minorHAnsi"/>
          <w:sz w:val="22"/>
        </w:rPr>
        <w:fldChar w:fldCharType="separate"/>
      </w:r>
      <w:r w:rsidR="00CD2452" w:rsidRPr="00A370E1">
        <w:rPr>
          <w:rFonts w:cstheme="minorHAnsi"/>
          <w:sz w:val="22"/>
        </w:rPr>
        <w:t>4.8.1</w:t>
      </w:r>
      <w:r w:rsidR="003A7AF7" w:rsidRPr="00A370E1">
        <w:rPr>
          <w:rFonts w:cstheme="minorHAnsi"/>
          <w:sz w:val="22"/>
        </w:rPr>
        <w:fldChar w:fldCharType="end"/>
      </w:r>
      <w:r w:rsidR="003A7AF7" w:rsidRPr="00A370E1">
        <w:rPr>
          <w:rFonts w:cstheme="minorHAnsi"/>
          <w:sz w:val="22"/>
        </w:rPr>
        <w:t xml:space="preserve"> abaixo</w:t>
      </w:r>
      <w:r w:rsidR="004F216C" w:rsidRPr="00A370E1">
        <w:rPr>
          <w:rFonts w:cstheme="minorHAnsi"/>
          <w:sz w:val="22"/>
        </w:rPr>
        <w:t xml:space="preserve"> </w:t>
      </w:r>
      <w:r w:rsidR="007E4C0B" w:rsidRPr="00A370E1">
        <w:rPr>
          <w:rFonts w:cstheme="minorHAnsi"/>
          <w:sz w:val="22"/>
        </w:rPr>
        <w:t xml:space="preserve">e previamente à primeira Data de Integralização, </w:t>
      </w:r>
      <w:r w:rsidR="004F216C" w:rsidRPr="00A370E1">
        <w:rPr>
          <w:rFonts w:cstheme="minorHAnsi"/>
          <w:sz w:val="22"/>
        </w:rPr>
        <w:t>a</w:t>
      </w:r>
      <w:r w:rsidR="003A7AF7" w:rsidRPr="00A370E1">
        <w:rPr>
          <w:rFonts w:cstheme="minorHAnsi"/>
          <w:sz w:val="22"/>
        </w:rPr>
        <w:t xml:space="preserve"> Cessão Fiduciária</w:t>
      </w:r>
      <w:r w:rsidR="00265FC9" w:rsidRPr="00A370E1">
        <w:rPr>
          <w:rFonts w:cstheme="minorHAnsi"/>
          <w:sz w:val="22"/>
        </w:rPr>
        <w:t xml:space="preserve">: </w:t>
      </w:r>
      <w:r w:rsidR="00265FC9" w:rsidRPr="00A370E1">
        <w:rPr>
          <w:rFonts w:cstheme="minorHAnsi"/>
          <w:b/>
          <w:bCs/>
          <w:sz w:val="22"/>
        </w:rPr>
        <w:t>(i)</w:t>
      </w:r>
      <w:r w:rsidR="003A7AF7" w:rsidRPr="00A370E1">
        <w:rPr>
          <w:rFonts w:cstheme="minorHAnsi"/>
          <w:sz w:val="22"/>
        </w:rPr>
        <w:t xml:space="preserve"> será formalizada por meio do </w:t>
      </w:r>
      <w:r w:rsidR="008955FC" w:rsidRPr="00A370E1">
        <w:rPr>
          <w:rFonts w:cstheme="minorHAnsi"/>
          <w:sz w:val="22"/>
        </w:rPr>
        <w:t xml:space="preserve">respectivo </w:t>
      </w:r>
      <w:r w:rsidR="003A7AF7" w:rsidRPr="00A370E1">
        <w:rPr>
          <w:rFonts w:cstheme="minorHAnsi"/>
          <w:sz w:val="22"/>
        </w:rPr>
        <w:t>Contrato de Cessão Fiduciária</w:t>
      </w:r>
      <w:r w:rsidR="00265FC9" w:rsidRPr="00A370E1">
        <w:rPr>
          <w:rFonts w:cstheme="minorHAnsi"/>
          <w:sz w:val="22"/>
        </w:rPr>
        <w:t xml:space="preserve">; e </w:t>
      </w:r>
      <w:r w:rsidR="00265FC9" w:rsidRPr="00A370E1">
        <w:rPr>
          <w:rFonts w:cstheme="minorHAnsi"/>
          <w:b/>
          <w:bCs/>
          <w:sz w:val="22"/>
        </w:rPr>
        <w:t>(</w:t>
      </w:r>
      <w:proofErr w:type="spellStart"/>
      <w:r w:rsidR="00265FC9" w:rsidRPr="00A370E1">
        <w:rPr>
          <w:rFonts w:cstheme="minorHAnsi"/>
          <w:b/>
          <w:bCs/>
          <w:sz w:val="22"/>
        </w:rPr>
        <w:t>ii</w:t>
      </w:r>
      <w:proofErr w:type="spellEnd"/>
      <w:r w:rsidR="00265FC9" w:rsidRPr="00A370E1">
        <w:rPr>
          <w:rFonts w:cstheme="minorHAnsi"/>
          <w:b/>
          <w:bCs/>
          <w:sz w:val="22"/>
        </w:rPr>
        <w:t>)</w:t>
      </w:r>
      <w:r w:rsidR="00265FC9" w:rsidRPr="00A370E1">
        <w:rPr>
          <w:rFonts w:cstheme="minorHAnsi"/>
          <w:sz w:val="22"/>
        </w:rPr>
        <w:t xml:space="preserve"> será aperfeiçoada por meio do registro do </w:t>
      </w:r>
      <w:r w:rsidR="001E131A" w:rsidRPr="00A370E1">
        <w:rPr>
          <w:rFonts w:cstheme="minorHAnsi"/>
          <w:sz w:val="22"/>
        </w:rPr>
        <w:t xml:space="preserve">respectivo </w:t>
      </w:r>
      <w:r w:rsidR="00265FC9" w:rsidRPr="00A370E1">
        <w:rPr>
          <w:rFonts w:cstheme="minorHAnsi"/>
          <w:sz w:val="22"/>
        </w:rPr>
        <w:t>Contrato de Cessão Fiduciária</w:t>
      </w:r>
      <w:r w:rsidR="003A7AF7" w:rsidRPr="00A370E1">
        <w:rPr>
          <w:rFonts w:cstheme="minorHAnsi"/>
          <w:sz w:val="22"/>
        </w:rPr>
        <w:t xml:space="preserve">, conforme prazo e termos </w:t>
      </w:r>
      <w:r w:rsidR="00265FC9" w:rsidRPr="00A370E1">
        <w:rPr>
          <w:rFonts w:cstheme="minorHAnsi"/>
          <w:sz w:val="22"/>
        </w:rPr>
        <w:t xml:space="preserve">nele </w:t>
      </w:r>
      <w:r w:rsidR="003A7AF7" w:rsidRPr="00A370E1">
        <w:rPr>
          <w:rFonts w:cstheme="minorHAnsi"/>
          <w:sz w:val="22"/>
        </w:rPr>
        <w:t>previstos</w:t>
      </w:r>
      <w:bookmarkStart w:id="11" w:name="_Hlk31911346"/>
      <w:r w:rsidR="003A7AF7" w:rsidRPr="00A370E1">
        <w:rPr>
          <w:rFonts w:cstheme="minorHAnsi"/>
          <w:sz w:val="22"/>
        </w:rPr>
        <w:t xml:space="preserve">, </w:t>
      </w:r>
      <w:r w:rsidR="00FE29BE" w:rsidRPr="00A370E1">
        <w:rPr>
          <w:rFonts w:cstheme="minorHAnsi"/>
          <w:sz w:val="22"/>
        </w:rPr>
        <w:t xml:space="preserve">perante os competentes </w:t>
      </w:r>
      <w:r w:rsidR="003A7AF7" w:rsidRPr="00A370E1">
        <w:rPr>
          <w:rFonts w:cstheme="minorHAnsi"/>
          <w:sz w:val="22"/>
        </w:rPr>
        <w:t>cartório</w:t>
      </w:r>
      <w:r w:rsidR="00FE29BE" w:rsidRPr="00A370E1">
        <w:rPr>
          <w:rFonts w:cstheme="minorHAnsi"/>
          <w:sz w:val="22"/>
        </w:rPr>
        <w:t>s</w:t>
      </w:r>
      <w:r w:rsidR="003A7AF7" w:rsidRPr="00A370E1">
        <w:rPr>
          <w:rFonts w:cstheme="minorHAnsi"/>
          <w:sz w:val="22"/>
        </w:rPr>
        <w:t xml:space="preserve"> de registro de títulos e documentos</w:t>
      </w:r>
      <w:bookmarkEnd w:id="11"/>
      <w:r w:rsidR="003A7AF7" w:rsidRPr="00A370E1">
        <w:rPr>
          <w:rFonts w:cstheme="minorHAnsi"/>
          <w:sz w:val="22"/>
        </w:rPr>
        <w:t>.</w:t>
      </w:r>
    </w:p>
    <w:p w14:paraId="730670D0" w14:textId="77777777" w:rsidR="00DA1E2C" w:rsidRPr="00A370E1" w:rsidRDefault="00DA1E2C" w:rsidP="0008319D">
      <w:pPr>
        <w:pStyle w:val="PargrafodaLista"/>
        <w:ind w:left="0"/>
        <w:rPr>
          <w:rFonts w:cstheme="minorHAnsi"/>
          <w:sz w:val="22"/>
        </w:rPr>
      </w:pPr>
    </w:p>
    <w:p w14:paraId="5922C729" w14:textId="42B66C46" w:rsidR="00DA1E2C" w:rsidRPr="00A370E1" w:rsidRDefault="230F4831" w:rsidP="230F4831">
      <w:pPr>
        <w:keepNext/>
        <w:numPr>
          <w:ilvl w:val="2"/>
          <w:numId w:val="2"/>
        </w:numPr>
        <w:ind w:left="709" w:hanging="709"/>
        <w:rPr>
          <w:rFonts w:cstheme="minorHAnsi"/>
          <w:sz w:val="22"/>
          <w:u w:val="single"/>
        </w:rPr>
      </w:pPr>
      <w:r w:rsidRPr="00A370E1">
        <w:rPr>
          <w:rFonts w:cstheme="minorHAnsi"/>
          <w:sz w:val="22"/>
          <w:u w:val="single"/>
        </w:rPr>
        <w:t>Constituição de Alienação Fiduciária de Participações Societárias</w:t>
      </w:r>
    </w:p>
    <w:p w14:paraId="263F4371" w14:textId="77777777" w:rsidR="00DA1E2C" w:rsidRPr="00A370E1" w:rsidRDefault="00DA1E2C" w:rsidP="0008319D">
      <w:pPr>
        <w:pStyle w:val="PargrafodaLista"/>
        <w:ind w:left="0"/>
        <w:rPr>
          <w:rFonts w:cstheme="minorHAnsi"/>
          <w:sz w:val="22"/>
        </w:rPr>
      </w:pPr>
    </w:p>
    <w:p w14:paraId="640B0DD5" w14:textId="45EABD52" w:rsidR="00DA1E2C" w:rsidRPr="00A370E1" w:rsidRDefault="003A7AF7" w:rsidP="230F4831">
      <w:pPr>
        <w:pStyle w:val="PargrafodaLista"/>
        <w:keepNext/>
        <w:numPr>
          <w:ilvl w:val="3"/>
          <w:numId w:val="35"/>
        </w:numPr>
        <w:tabs>
          <w:tab w:val="left" w:pos="993"/>
        </w:tabs>
        <w:ind w:left="0" w:firstLine="6"/>
        <w:rPr>
          <w:rFonts w:cstheme="minorHAnsi"/>
          <w:sz w:val="22"/>
        </w:rPr>
      </w:pPr>
      <w:bookmarkStart w:id="12" w:name="_Ref376966368"/>
      <w:r w:rsidRPr="00A370E1">
        <w:rPr>
          <w:rFonts w:cstheme="minorHAnsi"/>
          <w:sz w:val="22"/>
        </w:rPr>
        <w:t xml:space="preserve">Observado o disposto na </w:t>
      </w:r>
      <w:r w:rsidR="000B0BA0" w:rsidRPr="00A370E1">
        <w:rPr>
          <w:rFonts w:cstheme="minorHAnsi"/>
          <w:sz w:val="22"/>
        </w:rPr>
        <w:t>Cláusula</w:t>
      </w:r>
      <w:r w:rsidRPr="00A370E1">
        <w:rPr>
          <w:rFonts w:cstheme="minorHAnsi"/>
          <w:sz w:val="22"/>
        </w:rPr>
        <w:t xml:space="preserve"> </w:t>
      </w:r>
      <w:r w:rsidRPr="00A370E1">
        <w:rPr>
          <w:rFonts w:cstheme="minorHAnsi"/>
          <w:sz w:val="22"/>
        </w:rPr>
        <w:fldChar w:fldCharType="begin"/>
      </w:r>
      <w:r w:rsidRPr="00A370E1">
        <w:rPr>
          <w:rFonts w:cstheme="minorHAnsi"/>
          <w:sz w:val="22"/>
        </w:rPr>
        <w:instrText xml:space="preserve"> REF _Ref521440080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4.8.2</w:t>
      </w:r>
      <w:r w:rsidRPr="00A370E1">
        <w:rPr>
          <w:rFonts w:cstheme="minorHAnsi"/>
          <w:sz w:val="22"/>
        </w:rPr>
        <w:fldChar w:fldCharType="end"/>
      </w:r>
      <w:r w:rsidRPr="00A370E1">
        <w:rPr>
          <w:rFonts w:cstheme="minorHAnsi"/>
          <w:sz w:val="22"/>
        </w:rPr>
        <w:t xml:space="preserve"> abaixo, a Alienação Fiduciária </w:t>
      </w:r>
      <w:r w:rsidR="00FC6267" w:rsidRPr="00A370E1">
        <w:rPr>
          <w:rFonts w:cstheme="minorHAnsi"/>
          <w:sz w:val="22"/>
        </w:rPr>
        <w:t xml:space="preserve">de </w:t>
      </w:r>
      <w:r w:rsidR="00900C00" w:rsidRPr="00A370E1">
        <w:rPr>
          <w:rFonts w:cstheme="minorHAnsi"/>
          <w:sz w:val="22"/>
        </w:rPr>
        <w:t>Participações Societárias</w:t>
      </w:r>
      <w:r w:rsidR="00FC6267" w:rsidRPr="00A370E1">
        <w:rPr>
          <w:rFonts w:cstheme="minorHAnsi"/>
          <w:sz w:val="22"/>
        </w:rPr>
        <w:t xml:space="preserve"> </w:t>
      </w:r>
      <w:r w:rsidRPr="00A370E1">
        <w:rPr>
          <w:rFonts w:cstheme="minorHAnsi"/>
          <w:sz w:val="22"/>
        </w:rPr>
        <w:t>será formalizada por meio</w:t>
      </w:r>
      <w:r w:rsidR="00851996" w:rsidRPr="00A370E1">
        <w:rPr>
          <w:rFonts w:cstheme="minorHAnsi"/>
          <w:sz w:val="22"/>
        </w:rPr>
        <w:t xml:space="preserve"> </w:t>
      </w:r>
      <w:r w:rsidRPr="00A370E1">
        <w:rPr>
          <w:rFonts w:cstheme="minorHAnsi"/>
          <w:sz w:val="22"/>
        </w:rPr>
        <w:t xml:space="preserve">do </w:t>
      </w:r>
      <w:r w:rsidR="001E131A" w:rsidRPr="00A370E1">
        <w:rPr>
          <w:rFonts w:cstheme="minorHAnsi"/>
          <w:sz w:val="22"/>
        </w:rPr>
        <w:t xml:space="preserve">respectivo </w:t>
      </w:r>
      <w:r w:rsidRPr="00A370E1">
        <w:rPr>
          <w:rFonts w:cstheme="minorHAnsi"/>
          <w:sz w:val="22"/>
        </w:rPr>
        <w:t>Contrato de Alienação Fiduciária</w:t>
      </w:r>
      <w:r w:rsidR="00FC6267" w:rsidRPr="00A370E1">
        <w:rPr>
          <w:rFonts w:cstheme="minorHAnsi"/>
          <w:sz w:val="22"/>
        </w:rPr>
        <w:t xml:space="preserve"> de</w:t>
      </w:r>
      <w:r w:rsidR="00900C00" w:rsidRPr="00A370E1">
        <w:rPr>
          <w:rFonts w:cstheme="minorHAnsi"/>
          <w:sz w:val="22"/>
        </w:rPr>
        <w:t xml:space="preserve"> Participações Societárias</w:t>
      </w:r>
      <w:r w:rsidRPr="00A370E1">
        <w:rPr>
          <w:rFonts w:cstheme="minorHAnsi"/>
          <w:sz w:val="22"/>
        </w:rPr>
        <w:t xml:space="preserve">, </w:t>
      </w:r>
      <w:r w:rsidR="00265FC9" w:rsidRPr="00A370E1">
        <w:rPr>
          <w:rFonts w:cstheme="minorHAnsi"/>
          <w:sz w:val="22"/>
        </w:rPr>
        <w:t xml:space="preserve">a ser </w:t>
      </w:r>
      <w:r w:rsidRPr="00A370E1">
        <w:rPr>
          <w:rFonts w:cstheme="minorHAnsi"/>
          <w:sz w:val="22"/>
        </w:rPr>
        <w:t xml:space="preserve">registrado, conforme prazo e termos </w:t>
      </w:r>
      <w:r w:rsidR="009135DA" w:rsidRPr="00A370E1">
        <w:rPr>
          <w:rFonts w:cstheme="minorHAnsi"/>
          <w:sz w:val="22"/>
        </w:rPr>
        <w:t xml:space="preserve">nele </w:t>
      </w:r>
      <w:r w:rsidRPr="00A370E1">
        <w:rPr>
          <w:rFonts w:cstheme="minorHAnsi"/>
          <w:sz w:val="22"/>
        </w:rPr>
        <w:t xml:space="preserve">previstos, </w:t>
      </w:r>
      <w:bookmarkEnd w:id="12"/>
      <w:r w:rsidR="00AF6D64" w:rsidRPr="00A370E1">
        <w:rPr>
          <w:rFonts w:cstheme="minorHAnsi"/>
          <w:sz w:val="22"/>
        </w:rPr>
        <w:t xml:space="preserve">perante os competentes cartórios </w:t>
      </w:r>
      <w:r w:rsidR="00AF6D64" w:rsidRPr="00A370E1">
        <w:rPr>
          <w:rFonts w:cstheme="minorHAnsi"/>
          <w:sz w:val="22"/>
        </w:rPr>
        <w:lastRenderedPageBreak/>
        <w:t>de registro de títulos e documentos</w:t>
      </w:r>
      <w:r w:rsidR="009135DA" w:rsidRPr="00A370E1">
        <w:rPr>
          <w:rFonts w:cstheme="minorHAnsi"/>
          <w:sz w:val="22"/>
        </w:rPr>
        <w:t>; e</w:t>
      </w:r>
      <w:r w:rsidR="00851996" w:rsidRPr="00A370E1">
        <w:rPr>
          <w:rFonts w:cstheme="minorHAnsi"/>
          <w:sz w:val="22"/>
        </w:rPr>
        <w:t>,</w:t>
      </w:r>
      <w:r w:rsidR="009135DA" w:rsidRPr="00A370E1">
        <w:rPr>
          <w:rFonts w:cstheme="minorHAnsi"/>
          <w:sz w:val="22"/>
        </w:rPr>
        <w:t xml:space="preserve"> </w:t>
      </w:r>
      <w:r w:rsidR="009A5A34" w:rsidRPr="00A370E1">
        <w:rPr>
          <w:rFonts w:cstheme="minorHAnsi"/>
          <w:sz w:val="22"/>
        </w:rPr>
        <w:t xml:space="preserve">no prazo de até 2 (dois) Dias Úteis, contados da data de assinatura do </w:t>
      </w:r>
      <w:r w:rsidR="001E131A" w:rsidRPr="00A370E1">
        <w:rPr>
          <w:rFonts w:cstheme="minorHAnsi"/>
          <w:sz w:val="22"/>
        </w:rPr>
        <w:t xml:space="preserve">respectivo </w:t>
      </w:r>
      <w:r w:rsidR="009A5A34" w:rsidRPr="00A370E1">
        <w:rPr>
          <w:rFonts w:cstheme="minorHAnsi"/>
          <w:sz w:val="22"/>
        </w:rPr>
        <w:t>Contrato de Alienação Fiduciária de Participações Societárias,</w:t>
      </w:r>
      <w:r w:rsidR="00851996" w:rsidRPr="00A370E1">
        <w:rPr>
          <w:rFonts w:cstheme="minorHAnsi"/>
          <w:sz w:val="22"/>
        </w:rPr>
        <w:t xml:space="preserve"> deverá</w:t>
      </w:r>
      <w:r w:rsidR="009A5A34" w:rsidRPr="00A370E1">
        <w:rPr>
          <w:rFonts w:cstheme="minorHAnsi"/>
          <w:sz w:val="22"/>
        </w:rPr>
        <w:t xml:space="preserve"> </w:t>
      </w:r>
      <w:r w:rsidR="00AA2A7B" w:rsidRPr="00A370E1">
        <w:rPr>
          <w:rFonts w:cstheme="minorHAnsi"/>
          <w:sz w:val="22"/>
        </w:rPr>
        <w:t xml:space="preserve">ser </w:t>
      </w:r>
      <w:r w:rsidR="009A5A34" w:rsidRPr="00A370E1">
        <w:rPr>
          <w:rFonts w:cstheme="minorHAnsi"/>
          <w:sz w:val="22"/>
        </w:rPr>
        <w:t>comprova</w:t>
      </w:r>
      <w:r w:rsidR="00AA2A7B" w:rsidRPr="00A370E1">
        <w:rPr>
          <w:rFonts w:cstheme="minorHAnsi"/>
          <w:sz w:val="22"/>
        </w:rPr>
        <w:t>da</w:t>
      </w:r>
      <w:r w:rsidR="009A5A34" w:rsidRPr="00A370E1">
        <w:rPr>
          <w:rFonts w:cstheme="minorHAnsi"/>
          <w:sz w:val="22"/>
        </w:rPr>
        <w:t xml:space="preserve"> </w:t>
      </w:r>
      <w:r w:rsidR="009135DA" w:rsidRPr="00A370E1">
        <w:rPr>
          <w:rFonts w:cstheme="minorHAnsi"/>
          <w:sz w:val="22"/>
        </w:rPr>
        <w:t>a averbação d</w:t>
      </w:r>
      <w:r w:rsidR="00A352A3" w:rsidRPr="00A370E1">
        <w:rPr>
          <w:rFonts w:cstheme="minorHAnsi"/>
          <w:sz w:val="22"/>
        </w:rPr>
        <w:t>o</w:t>
      </w:r>
      <w:r w:rsidR="009135DA" w:rsidRPr="00A370E1">
        <w:rPr>
          <w:rFonts w:cstheme="minorHAnsi"/>
          <w:sz w:val="22"/>
        </w:rPr>
        <w:t xml:space="preserve"> </w:t>
      </w:r>
      <w:r w:rsidR="005459DF" w:rsidRPr="00A370E1">
        <w:rPr>
          <w:rFonts w:cstheme="minorHAnsi"/>
          <w:sz w:val="22"/>
        </w:rPr>
        <w:t>Ô</w:t>
      </w:r>
      <w:r w:rsidR="009135DA" w:rsidRPr="00A370E1">
        <w:rPr>
          <w:rFonts w:cstheme="minorHAnsi"/>
          <w:sz w:val="22"/>
        </w:rPr>
        <w:t>nus no livro de registro de ações nominativas da Emissora</w:t>
      </w:r>
      <w:r w:rsidR="0056798F" w:rsidRPr="00A370E1">
        <w:rPr>
          <w:rFonts w:cstheme="minorHAnsi"/>
          <w:sz w:val="22"/>
        </w:rPr>
        <w:t>,</w:t>
      </w:r>
      <w:r w:rsidR="00907275" w:rsidRPr="00A370E1">
        <w:rPr>
          <w:rFonts w:cstheme="minorHAnsi"/>
          <w:sz w:val="22"/>
        </w:rPr>
        <w:t xml:space="preserve"> bem como no livro de registro de ações nominativas.</w:t>
      </w:r>
      <w:r w:rsidR="008358D0" w:rsidRPr="00A370E1">
        <w:rPr>
          <w:rFonts w:cstheme="minorHAnsi"/>
          <w:sz w:val="22"/>
        </w:rPr>
        <w:t xml:space="preserve"> </w:t>
      </w:r>
    </w:p>
    <w:p w14:paraId="171E7EAC" w14:textId="77777777" w:rsidR="00DA1E2C" w:rsidRPr="00A370E1" w:rsidRDefault="00DA1E2C" w:rsidP="0008319D">
      <w:pPr>
        <w:rPr>
          <w:rFonts w:cstheme="minorHAnsi"/>
          <w:sz w:val="22"/>
        </w:rPr>
      </w:pPr>
    </w:p>
    <w:p w14:paraId="5DC38D2A" w14:textId="164D83F0" w:rsidR="00341470" w:rsidRPr="00A370E1" w:rsidRDefault="230F4831" w:rsidP="230F4831">
      <w:pPr>
        <w:keepNext/>
        <w:numPr>
          <w:ilvl w:val="2"/>
          <w:numId w:val="2"/>
        </w:numPr>
        <w:ind w:left="709" w:hanging="709"/>
        <w:rPr>
          <w:rFonts w:cstheme="minorHAnsi"/>
          <w:sz w:val="22"/>
          <w:u w:val="single"/>
        </w:rPr>
      </w:pPr>
      <w:r w:rsidRPr="00A370E1">
        <w:rPr>
          <w:rFonts w:cstheme="minorHAnsi"/>
          <w:sz w:val="22"/>
          <w:u w:val="single"/>
        </w:rPr>
        <w:t>Constituição de cada Alienação Fiduciária de Bens e Equipamentos</w:t>
      </w:r>
      <w:r w:rsidRPr="00A370E1">
        <w:rPr>
          <w:rFonts w:cstheme="minorHAnsi"/>
          <w:sz w:val="22"/>
        </w:rPr>
        <w:t xml:space="preserve"> </w:t>
      </w:r>
    </w:p>
    <w:p w14:paraId="4A49299A" w14:textId="20EC188F" w:rsidR="00341470" w:rsidRPr="00A370E1" w:rsidRDefault="00341470" w:rsidP="00204B46">
      <w:pPr>
        <w:keepNext/>
        <w:rPr>
          <w:rFonts w:cstheme="minorHAnsi"/>
          <w:sz w:val="22"/>
          <w:u w:val="single"/>
        </w:rPr>
      </w:pPr>
    </w:p>
    <w:p w14:paraId="1C76DA8D" w14:textId="7FE264B2" w:rsidR="00204B46" w:rsidRPr="00A370E1" w:rsidRDefault="00204B46" w:rsidP="230F4831">
      <w:pPr>
        <w:keepNext/>
        <w:rPr>
          <w:rFonts w:cstheme="minorHAnsi"/>
          <w:sz w:val="22"/>
          <w:u w:val="single"/>
        </w:rPr>
      </w:pPr>
      <w:r w:rsidRPr="00A370E1">
        <w:rPr>
          <w:rFonts w:cstheme="minorHAnsi"/>
          <w:b/>
          <w:bCs/>
          <w:sz w:val="22"/>
        </w:rPr>
        <w:t>2.1.5.1.</w:t>
      </w:r>
      <w:r w:rsidRPr="00A370E1">
        <w:rPr>
          <w:rFonts w:cstheme="minorHAnsi"/>
          <w:sz w:val="22"/>
        </w:rPr>
        <w:tab/>
        <w:t xml:space="preserve">Observado o disposto na Cláusula </w:t>
      </w:r>
      <w:r w:rsidRPr="00A370E1">
        <w:rPr>
          <w:rFonts w:cstheme="minorHAnsi"/>
          <w:sz w:val="22"/>
        </w:rPr>
        <w:fldChar w:fldCharType="begin"/>
      </w:r>
      <w:r w:rsidRPr="00A370E1">
        <w:rPr>
          <w:rFonts w:cstheme="minorHAnsi"/>
          <w:sz w:val="22"/>
        </w:rPr>
        <w:instrText xml:space="preserve"> REF _Ref521440080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4.8.2</w:t>
      </w:r>
      <w:r w:rsidRPr="00A370E1">
        <w:rPr>
          <w:rFonts w:cstheme="minorHAnsi"/>
          <w:sz w:val="22"/>
        </w:rPr>
        <w:fldChar w:fldCharType="end"/>
      </w:r>
      <w:r w:rsidRPr="00A370E1">
        <w:rPr>
          <w:rFonts w:cstheme="minorHAnsi"/>
          <w:sz w:val="22"/>
        </w:rPr>
        <w:t xml:space="preserve"> abaixo, </w:t>
      </w:r>
      <w:r w:rsidR="00AE7FE1" w:rsidRPr="00A370E1">
        <w:rPr>
          <w:rFonts w:cstheme="minorHAnsi"/>
          <w:sz w:val="22"/>
        </w:rPr>
        <w:t xml:space="preserve">a </w:t>
      </w:r>
      <w:r w:rsidRPr="00A370E1">
        <w:rPr>
          <w:rFonts w:cstheme="minorHAnsi"/>
          <w:sz w:val="22"/>
        </w:rPr>
        <w:t xml:space="preserve">Alienação Fiduciária de </w:t>
      </w:r>
      <w:r w:rsidR="005F1948" w:rsidRPr="00A370E1">
        <w:rPr>
          <w:rFonts w:cstheme="minorHAnsi"/>
          <w:sz w:val="22"/>
        </w:rPr>
        <w:t>Bens e Equipamentos</w:t>
      </w:r>
      <w:r w:rsidRPr="00A370E1">
        <w:rPr>
          <w:rFonts w:cstheme="minorHAnsi"/>
          <w:sz w:val="22"/>
        </w:rPr>
        <w:t xml:space="preserve"> será formalizada por meio do </w:t>
      </w:r>
      <w:r w:rsidR="001E131A" w:rsidRPr="00A370E1">
        <w:rPr>
          <w:rFonts w:cstheme="minorHAnsi"/>
          <w:sz w:val="22"/>
        </w:rPr>
        <w:t xml:space="preserve">respectivo </w:t>
      </w:r>
      <w:r w:rsidRPr="00A370E1">
        <w:rPr>
          <w:rFonts w:cstheme="minorHAnsi"/>
          <w:sz w:val="22"/>
        </w:rPr>
        <w:t xml:space="preserve">Contrato de Alienação Fiduciária de </w:t>
      </w:r>
      <w:r w:rsidR="005F1948" w:rsidRPr="00A370E1">
        <w:rPr>
          <w:rFonts w:cstheme="minorHAnsi"/>
          <w:sz w:val="22"/>
        </w:rPr>
        <w:t>Bens e Equipamentos</w:t>
      </w:r>
      <w:r w:rsidR="00490527" w:rsidRPr="00A370E1">
        <w:rPr>
          <w:rFonts w:cstheme="minorHAnsi"/>
          <w:sz w:val="22"/>
        </w:rPr>
        <w:t xml:space="preserve"> (cujo modelo encontra-se no </w:t>
      </w:r>
      <w:r w:rsidR="00490527" w:rsidRPr="003E4AC4">
        <w:rPr>
          <w:rFonts w:cstheme="minorHAnsi"/>
          <w:sz w:val="22"/>
          <w:highlight w:val="green"/>
        </w:rPr>
        <w:t>Anexo [</w:t>
      </w:r>
      <w:r w:rsidR="00625430" w:rsidRPr="003E4AC4">
        <w:rPr>
          <w:rFonts w:cstheme="minorHAnsi"/>
          <w:sz w:val="22"/>
          <w:highlight w:val="green"/>
        </w:rPr>
        <w:t>VIII</w:t>
      </w:r>
      <w:r w:rsidR="00490527" w:rsidRPr="003E4AC4">
        <w:rPr>
          <w:rFonts w:cstheme="minorHAnsi"/>
          <w:sz w:val="22"/>
          <w:highlight w:val="green"/>
        </w:rPr>
        <w:t>]</w:t>
      </w:r>
      <w:r w:rsidR="00490527" w:rsidRPr="00A370E1">
        <w:rPr>
          <w:rFonts w:cstheme="minorHAnsi"/>
          <w:sz w:val="22"/>
        </w:rPr>
        <w:t xml:space="preserve"> desta Escritura de Emissão)</w:t>
      </w:r>
      <w:r w:rsidRPr="00A370E1">
        <w:rPr>
          <w:rFonts w:cstheme="minorHAnsi"/>
          <w:sz w:val="22"/>
        </w:rPr>
        <w:t>, a ser registrado, conforme prazo e termos nele previstos, perante os competentes cartórios de registro de títulos e documentos</w:t>
      </w:r>
      <w:r w:rsidR="005F1948" w:rsidRPr="00A370E1">
        <w:rPr>
          <w:rFonts w:cstheme="minorHAnsi"/>
          <w:sz w:val="22"/>
        </w:rPr>
        <w:t>.</w:t>
      </w:r>
    </w:p>
    <w:p w14:paraId="29B7D8CD" w14:textId="77777777" w:rsidR="00785729" w:rsidRPr="00A370E1" w:rsidRDefault="00785729" w:rsidP="004C2AD3">
      <w:pPr>
        <w:keepNext/>
        <w:ind w:left="709"/>
        <w:rPr>
          <w:rFonts w:cstheme="minorHAnsi"/>
          <w:sz w:val="22"/>
          <w:u w:val="single"/>
        </w:rPr>
      </w:pPr>
    </w:p>
    <w:p w14:paraId="07EE3B3E" w14:textId="13D9E877" w:rsidR="00DA1E2C" w:rsidRPr="00A370E1" w:rsidRDefault="00F30269" w:rsidP="00071439">
      <w:pPr>
        <w:keepNext/>
        <w:numPr>
          <w:ilvl w:val="2"/>
          <w:numId w:val="2"/>
        </w:numPr>
        <w:ind w:left="0" w:firstLine="0"/>
        <w:rPr>
          <w:rFonts w:cstheme="minorHAnsi"/>
          <w:sz w:val="22"/>
          <w:u w:val="single"/>
        </w:rPr>
      </w:pPr>
      <w:r w:rsidRPr="00A370E1">
        <w:rPr>
          <w:rFonts w:cstheme="minorHAnsi"/>
          <w:sz w:val="22"/>
          <w:u w:val="single"/>
        </w:rPr>
        <w:t>Inexigibilidade de Registro na Comissão de Valores Mobiliários (“CVM”) e na Associação Brasileira das Entidades dos Mercados Financeiro e de Capitais (“ANBIMA”)</w:t>
      </w:r>
      <w:r w:rsidR="007E1723" w:rsidRPr="00A370E1">
        <w:rPr>
          <w:rFonts w:cstheme="minorHAnsi"/>
          <w:sz w:val="22"/>
          <w:u w:val="single"/>
        </w:rPr>
        <w:t xml:space="preserve"> </w:t>
      </w:r>
    </w:p>
    <w:p w14:paraId="59637A2F" w14:textId="77777777" w:rsidR="00DA1E2C" w:rsidRPr="00A370E1" w:rsidRDefault="00DA1E2C" w:rsidP="0008319D">
      <w:pPr>
        <w:rPr>
          <w:rFonts w:cstheme="minorHAnsi"/>
          <w:b/>
          <w:bCs/>
          <w:sz w:val="22"/>
        </w:rPr>
      </w:pPr>
    </w:p>
    <w:p w14:paraId="585353E9" w14:textId="60A54ED2" w:rsidR="00DA1E2C" w:rsidRPr="00A370E1" w:rsidRDefault="008A6A5C" w:rsidP="008A6A5C">
      <w:pPr>
        <w:pStyle w:val="PargrafodaLista"/>
        <w:keepNext/>
        <w:tabs>
          <w:tab w:val="left" w:pos="993"/>
        </w:tabs>
        <w:ind w:left="6"/>
        <w:rPr>
          <w:rFonts w:cstheme="minorHAnsi"/>
          <w:sz w:val="22"/>
        </w:rPr>
      </w:pPr>
      <w:r w:rsidRPr="00A370E1">
        <w:rPr>
          <w:rFonts w:cstheme="minorHAnsi"/>
          <w:b/>
          <w:bCs/>
          <w:sz w:val="22"/>
        </w:rPr>
        <w:t>2.1.6.1</w:t>
      </w:r>
      <w:r w:rsidRPr="00A370E1">
        <w:rPr>
          <w:rFonts w:cstheme="minorHAnsi"/>
          <w:sz w:val="22"/>
        </w:rPr>
        <w:tab/>
      </w:r>
      <w:r w:rsidR="00F30269" w:rsidRPr="00A370E1">
        <w:rPr>
          <w:rFonts w:cstheme="minorHAnsi"/>
          <w:sz w:val="22"/>
        </w:rPr>
        <w:t>A Emissão não será objeto de registro perante a CVM ou perante a ANBIMA, uma vez que as Debêntures serão objeto de colocação privada, conforme o quanto disposto no §2º do artigo 1º da Instrução CVM nº 476, de 16 de janeiro de 2009, conforme alterada (“</w:t>
      </w:r>
      <w:r w:rsidR="00F30269" w:rsidRPr="00A370E1">
        <w:rPr>
          <w:rFonts w:cstheme="minorHAnsi"/>
          <w:sz w:val="22"/>
          <w:u w:val="single"/>
        </w:rPr>
        <w:t>Instrução CVM 476</w:t>
      </w:r>
      <w:r w:rsidR="00F30269" w:rsidRPr="00A370E1">
        <w:rPr>
          <w:rFonts w:cstheme="minorHAnsi"/>
          <w:sz w:val="22"/>
        </w:rPr>
        <w:t>”), sem (a) a intermediação de instituições integrantes do sistema de distribuição de valores mobiliários; ou (b) qualquer esforço de venda perante investidores indeterminados</w:t>
      </w:r>
      <w:r w:rsidR="003A7AF7" w:rsidRPr="00A370E1">
        <w:rPr>
          <w:rFonts w:cstheme="minorHAnsi"/>
          <w:sz w:val="22"/>
        </w:rPr>
        <w:t>.</w:t>
      </w:r>
    </w:p>
    <w:p w14:paraId="0FC6EEA2" w14:textId="77777777" w:rsidR="00DA1E2C" w:rsidRPr="00A370E1" w:rsidRDefault="00DA1E2C" w:rsidP="0008319D">
      <w:pPr>
        <w:rPr>
          <w:rFonts w:cstheme="minorHAnsi"/>
          <w:sz w:val="22"/>
        </w:rPr>
      </w:pPr>
    </w:p>
    <w:p w14:paraId="5DBD8049" w14:textId="4524F22B" w:rsidR="00DA1E2C" w:rsidRPr="00A370E1" w:rsidRDefault="003A7AF7" w:rsidP="00071439">
      <w:pPr>
        <w:keepNext/>
        <w:numPr>
          <w:ilvl w:val="2"/>
          <w:numId w:val="2"/>
        </w:numPr>
        <w:ind w:left="709" w:hanging="709"/>
        <w:rPr>
          <w:rFonts w:cstheme="minorHAnsi"/>
          <w:sz w:val="22"/>
          <w:u w:val="single"/>
        </w:rPr>
      </w:pPr>
      <w:r w:rsidRPr="00A370E1">
        <w:rPr>
          <w:rFonts w:cstheme="minorHAnsi"/>
          <w:sz w:val="22"/>
          <w:u w:val="single"/>
        </w:rPr>
        <w:t xml:space="preserve">Registro </w:t>
      </w:r>
      <w:r w:rsidR="00937D6E" w:rsidRPr="00A370E1">
        <w:rPr>
          <w:rFonts w:cstheme="minorHAnsi"/>
          <w:sz w:val="22"/>
          <w:u w:val="single"/>
        </w:rPr>
        <w:t>para Distribuição, Negociação, Custódia Eletrônica e Liquidação</w:t>
      </w:r>
    </w:p>
    <w:p w14:paraId="49EF5CA4" w14:textId="255E753F" w:rsidR="00DA1E2C" w:rsidRPr="00A370E1" w:rsidRDefault="00DA1E2C" w:rsidP="0008319D">
      <w:pPr>
        <w:rPr>
          <w:rFonts w:cstheme="minorHAnsi"/>
          <w:sz w:val="22"/>
        </w:rPr>
      </w:pPr>
    </w:p>
    <w:p w14:paraId="7EC1DD89" w14:textId="50D297A5" w:rsidR="00DA1E2C" w:rsidRPr="00A370E1" w:rsidRDefault="00937D6E" w:rsidP="00D34971">
      <w:pPr>
        <w:pStyle w:val="PargrafodaLista"/>
        <w:keepNext/>
        <w:numPr>
          <w:ilvl w:val="3"/>
          <w:numId w:val="55"/>
        </w:numPr>
        <w:tabs>
          <w:tab w:val="left" w:pos="993"/>
        </w:tabs>
        <w:ind w:left="0" w:firstLine="6"/>
        <w:rPr>
          <w:rFonts w:cstheme="minorHAnsi"/>
          <w:sz w:val="22"/>
        </w:rPr>
      </w:pPr>
      <w:r w:rsidRPr="00A370E1">
        <w:rPr>
          <w:rFonts w:cstheme="minorHAnsi"/>
          <w:sz w:val="22"/>
        </w:rPr>
        <w:t>As Debêntures não serão registradas para distribuição no mercado primário, negociação no mercado secundário, custódia eletrônica ou liquidação em qualquer mercado organizado</w:t>
      </w:r>
      <w:r w:rsidR="00142B24" w:rsidRPr="00A370E1">
        <w:rPr>
          <w:rFonts w:cstheme="minorHAnsi"/>
          <w:sz w:val="22"/>
        </w:rPr>
        <w:t>.</w:t>
      </w:r>
    </w:p>
    <w:p w14:paraId="6E5CC86D" w14:textId="64EB3A6B" w:rsidR="006E5440" w:rsidRPr="00A370E1" w:rsidRDefault="006E5440" w:rsidP="00C0361C">
      <w:pPr>
        <w:pStyle w:val="PargrafodaLista"/>
        <w:keepNext/>
        <w:tabs>
          <w:tab w:val="left" w:pos="993"/>
        </w:tabs>
        <w:ind w:left="6"/>
        <w:rPr>
          <w:rFonts w:cstheme="minorHAnsi"/>
          <w:sz w:val="22"/>
        </w:rPr>
      </w:pPr>
    </w:p>
    <w:p w14:paraId="07A154BF" w14:textId="2A45DCC7" w:rsidR="00544772" w:rsidRPr="00A370E1" w:rsidRDefault="00544772" w:rsidP="00071439">
      <w:pPr>
        <w:keepNext/>
        <w:numPr>
          <w:ilvl w:val="2"/>
          <w:numId w:val="2"/>
        </w:numPr>
        <w:ind w:left="709" w:hanging="709"/>
        <w:rPr>
          <w:rFonts w:cstheme="minorHAnsi"/>
          <w:sz w:val="22"/>
          <w:u w:val="single"/>
        </w:rPr>
      </w:pPr>
      <w:r w:rsidRPr="00A370E1">
        <w:rPr>
          <w:rFonts w:cstheme="minorHAnsi"/>
          <w:sz w:val="22"/>
          <w:u w:val="single"/>
        </w:rPr>
        <w:t>Condição Suspensiva</w:t>
      </w:r>
    </w:p>
    <w:p w14:paraId="6F4B9FFC" w14:textId="77777777" w:rsidR="00FD1E89" w:rsidRPr="00A370E1" w:rsidRDefault="00FD1E89" w:rsidP="00FD1E89">
      <w:pPr>
        <w:keepNext/>
        <w:ind w:left="709"/>
        <w:rPr>
          <w:rFonts w:cstheme="minorHAnsi"/>
          <w:sz w:val="22"/>
          <w:u w:val="single"/>
        </w:rPr>
      </w:pPr>
    </w:p>
    <w:p w14:paraId="19FBC921" w14:textId="77777777" w:rsidR="00FD1E89" w:rsidRPr="00A370E1" w:rsidRDefault="00FD1E89" w:rsidP="00FD1E89">
      <w:pPr>
        <w:pStyle w:val="PargrafodaLista"/>
        <w:keepNext/>
        <w:numPr>
          <w:ilvl w:val="3"/>
          <w:numId w:val="56"/>
        </w:numPr>
        <w:tabs>
          <w:tab w:val="left" w:pos="993"/>
        </w:tabs>
        <w:ind w:left="0" w:firstLine="0"/>
        <w:rPr>
          <w:rFonts w:cstheme="minorHAnsi"/>
          <w:sz w:val="22"/>
        </w:rPr>
      </w:pPr>
      <w:r w:rsidRPr="00A370E1">
        <w:rPr>
          <w:rFonts w:cstheme="minorHAnsi"/>
          <w:sz w:val="22"/>
        </w:rPr>
        <w:t>A integralização das Debêntures está condicionada à integralização dos CRI, conforme definido abaixo, pelos Investidores Profissionais, conforme definido abaixo, visto que as Debêntures serão integralizadas exclusivamente por meio dos recursos provenientes dos CRI e na medida em que estes forem subscritos e integralizados pelos Investidores Profissionais, observadas as Condições para Liberação dos Recursos conforme Cláusula 4.2.3 abaixo.</w:t>
      </w:r>
    </w:p>
    <w:p w14:paraId="7F4582CE" w14:textId="77777777" w:rsidR="00FD1E89" w:rsidRPr="00A370E1" w:rsidRDefault="00FD1E89" w:rsidP="00A23CE0">
      <w:pPr>
        <w:keepNext/>
        <w:ind w:left="709"/>
        <w:rPr>
          <w:rFonts w:cstheme="minorHAnsi"/>
          <w:sz w:val="22"/>
          <w:u w:val="single"/>
        </w:rPr>
      </w:pPr>
    </w:p>
    <w:p w14:paraId="51A8A50A" w14:textId="11B41E1C" w:rsidR="008B7D64" w:rsidRPr="00A370E1" w:rsidRDefault="00A23CE0" w:rsidP="008B7D64">
      <w:pPr>
        <w:keepNext/>
        <w:numPr>
          <w:ilvl w:val="2"/>
          <w:numId w:val="2"/>
        </w:numPr>
        <w:ind w:left="709" w:hanging="709"/>
        <w:rPr>
          <w:rFonts w:cstheme="minorHAnsi"/>
          <w:sz w:val="22"/>
          <w:u w:val="single"/>
        </w:rPr>
      </w:pPr>
      <w:r w:rsidRPr="00A370E1">
        <w:rPr>
          <w:rFonts w:cstheme="minorHAnsi"/>
          <w:sz w:val="22"/>
          <w:u w:val="single"/>
        </w:rPr>
        <w:t>Operação Estruturada</w:t>
      </w:r>
    </w:p>
    <w:p w14:paraId="495E5EB5" w14:textId="77777777" w:rsidR="006E7EE1" w:rsidRPr="00A370E1" w:rsidRDefault="006E7EE1" w:rsidP="008B7D64">
      <w:pPr>
        <w:keepNext/>
        <w:ind w:left="709"/>
        <w:rPr>
          <w:rFonts w:cstheme="minorHAnsi"/>
          <w:sz w:val="22"/>
          <w:u w:val="single"/>
        </w:rPr>
      </w:pPr>
    </w:p>
    <w:p w14:paraId="2F6CA314" w14:textId="1720E943" w:rsidR="00A23CE0" w:rsidRPr="00901432" w:rsidRDefault="00B75D81" w:rsidP="006F52D1">
      <w:pPr>
        <w:pStyle w:val="PargrafodaLista"/>
        <w:keepNext/>
        <w:numPr>
          <w:ilvl w:val="3"/>
          <w:numId w:val="57"/>
        </w:numPr>
        <w:tabs>
          <w:tab w:val="left" w:pos="993"/>
        </w:tabs>
        <w:spacing w:before="240"/>
        <w:ind w:left="0"/>
        <w:rPr>
          <w:rFonts w:cstheme="minorHAnsi"/>
          <w:sz w:val="22"/>
          <w:highlight w:val="yellow"/>
        </w:rPr>
      </w:pPr>
      <w:r w:rsidRPr="00A370E1">
        <w:rPr>
          <w:rFonts w:cstheme="minorHAnsi"/>
          <w:b/>
          <w:bCs/>
          <w:sz w:val="22"/>
        </w:rPr>
        <w:t>2.1.9.1</w:t>
      </w:r>
      <w:r w:rsidRPr="00A370E1">
        <w:rPr>
          <w:rFonts w:cstheme="minorHAnsi"/>
          <w:b/>
          <w:bCs/>
          <w:sz w:val="22"/>
        </w:rPr>
        <w:tab/>
      </w:r>
      <w:r w:rsidR="00A23CE0" w:rsidRPr="00A370E1">
        <w:rPr>
          <w:rFonts w:cstheme="minorHAnsi"/>
          <w:sz w:val="22"/>
        </w:rPr>
        <w:t xml:space="preserve">As Debêntures serão subscritas pela Debenturista por meio da assinatura do boletim de subscrição das Debêntures. Após a assinatura do Boletim de Subscrição, a </w:t>
      </w:r>
      <w:proofErr w:type="spellStart"/>
      <w:r w:rsidR="00A23CE0" w:rsidRPr="00A370E1">
        <w:rPr>
          <w:rFonts w:cstheme="minorHAnsi"/>
          <w:sz w:val="22"/>
        </w:rPr>
        <w:t>Securitizadora</w:t>
      </w:r>
      <w:proofErr w:type="spellEnd"/>
      <w:r w:rsidR="00A23CE0" w:rsidRPr="00A370E1">
        <w:rPr>
          <w:rFonts w:cstheme="minorHAnsi"/>
          <w:sz w:val="22"/>
        </w:rPr>
        <w:t xml:space="preserve"> realizará (a) a emissão de Cédulas de Crédito Imobiliário, nos termos da Lei nº 10.931, de 02 de agosto de 2004, conforme alterada (“</w:t>
      </w:r>
      <w:r w:rsidR="00A23CE0" w:rsidRPr="00A370E1">
        <w:rPr>
          <w:rFonts w:cstheme="minorHAnsi"/>
          <w:sz w:val="22"/>
          <w:u w:val="single"/>
        </w:rPr>
        <w:t>CCI</w:t>
      </w:r>
      <w:r w:rsidR="00A23CE0" w:rsidRPr="00A370E1">
        <w:rPr>
          <w:rFonts w:cstheme="minorHAnsi"/>
          <w:sz w:val="22"/>
        </w:rPr>
        <w:t>”)</w:t>
      </w:r>
      <w:ins w:id="13" w:author="Philippe Hollanda - Oliveira Trust" w:date="2022-08-17T09:35:00Z">
        <w:r w:rsidR="00E4757F">
          <w:rPr>
            <w:rFonts w:cstheme="minorHAnsi"/>
            <w:sz w:val="22"/>
          </w:rPr>
          <w:t>[Nota OT: Mencionar a 14.430.]</w:t>
        </w:r>
      </w:ins>
      <w:r w:rsidR="00A23CE0" w:rsidRPr="00A370E1">
        <w:rPr>
          <w:rFonts w:cstheme="minorHAnsi"/>
          <w:sz w:val="22"/>
        </w:rPr>
        <w:t>, sendo certo que cada CCI representará a integralidade dos créditos imobiliários decorrentes das Debêntures (“</w:t>
      </w:r>
      <w:r w:rsidR="00A23CE0" w:rsidRPr="00A370E1">
        <w:rPr>
          <w:rFonts w:cstheme="minorHAnsi"/>
          <w:sz w:val="22"/>
          <w:u w:val="single"/>
        </w:rPr>
        <w:t>Créditos Imobiliários</w:t>
      </w:r>
      <w:r w:rsidR="00A23CE0" w:rsidRPr="00A370E1">
        <w:rPr>
          <w:rFonts w:cstheme="minorHAnsi"/>
          <w:sz w:val="22"/>
        </w:rPr>
        <w:t xml:space="preserve">”), haja vista a Destinação dos Recursos das Debêntures, conforme definida abaixo; e (b) na qualidade de companhia </w:t>
      </w:r>
      <w:proofErr w:type="spellStart"/>
      <w:r w:rsidR="00A23CE0" w:rsidRPr="00A370E1">
        <w:rPr>
          <w:rFonts w:cstheme="minorHAnsi"/>
          <w:sz w:val="22"/>
        </w:rPr>
        <w:t>securitizadora</w:t>
      </w:r>
      <w:proofErr w:type="spellEnd"/>
      <w:r w:rsidR="00A23CE0" w:rsidRPr="00A370E1">
        <w:rPr>
          <w:rFonts w:cstheme="minorHAnsi"/>
          <w:sz w:val="22"/>
        </w:rPr>
        <w:t xml:space="preserve">, a emissão de Certificados de Recebíveis Imobiliários das </w:t>
      </w:r>
      <w:del w:id="14" w:author="Philippe Hollanda - Oliveira Trust" w:date="2022-08-17T09:34:00Z">
        <w:r w:rsidR="00407F94" w:rsidRPr="00A370E1" w:rsidDel="00E4757F">
          <w:rPr>
            <w:rFonts w:cstheme="minorHAnsi"/>
            <w:sz w:val="22"/>
          </w:rPr>
          <w:delText>1</w:delText>
        </w:r>
      </w:del>
      <w:ins w:id="15" w:author="Philippe Hollanda - Oliveira Trust" w:date="2022-08-17T09:34:00Z">
        <w:r w:rsidR="00E4757F">
          <w:rPr>
            <w:rFonts w:cstheme="minorHAnsi"/>
            <w:i/>
            <w:sz w:val="22"/>
          </w:rPr>
          <w:t>[=]</w:t>
        </w:r>
      </w:ins>
      <w:r w:rsidR="00A23CE0" w:rsidRPr="00A370E1">
        <w:rPr>
          <w:rFonts w:cstheme="minorHAnsi"/>
          <w:sz w:val="22"/>
        </w:rPr>
        <w:t xml:space="preserve">ª Série de sua </w:t>
      </w:r>
      <w:ins w:id="16" w:author="Philippe Hollanda - Oliveira Trust" w:date="2022-08-17T09:34:00Z">
        <w:r w:rsidR="00E4757F">
          <w:rPr>
            <w:rFonts w:cstheme="minorHAnsi"/>
            <w:i/>
            <w:sz w:val="22"/>
          </w:rPr>
          <w:t>[=]</w:t>
        </w:r>
      </w:ins>
      <w:del w:id="17" w:author="Philippe Hollanda - Oliveira Trust" w:date="2022-08-17T09:34:00Z">
        <w:r w:rsidR="00407F94" w:rsidRPr="00A370E1" w:rsidDel="00E4757F">
          <w:rPr>
            <w:rFonts w:cstheme="minorHAnsi"/>
            <w:sz w:val="22"/>
          </w:rPr>
          <w:delText>1</w:delText>
        </w:r>
      </w:del>
      <w:r w:rsidR="00A23CE0" w:rsidRPr="00A370E1">
        <w:rPr>
          <w:rFonts w:cstheme="minorHAnsi"/>
          <w:sz w:val="22"/>
        </w:rPr>
        <w:t xml:space="preserve">ª Emissão </w:t>
      </w:r>
      <w:r w:rsidR="00A23CE0" w:rsidRPr="00A370E1">
        <w:rPr>
          <w:rFonts w:cstheme="minorHAnsi"/>
          <w:sz w:val="22"/>
        </w:rPr>
        <w:lastRenderedPageBreak/>
        <w:t>(“</w:t>
      </w:r>
      <w:r w:rsidR="00A23CE0" w:rsidRPr="00A370E1">
        <w:rPr>
          <w:rFonts w:cstheme="minorHAnsi"/>
          <w:sz w:val="22"/>
          <w:u w:val="single"/>
        </w:rPr>
        <w:t>CRI</w:t>
      </w:r>
      <w:r w:rsidR="00A23CE0" w:rsidRPr="00A370E1">
        <w:rPr>
          <w:rFonts w:cstheme="minorHAnsi"/>
          <w:sz w:val="22"/>
        </w:rPr>
        <w:t>”), de acordo com o “</w:t>
      </w:r>
      <w:r w:rsidR="00A23CE0" w:rsidRPr="00A370E1">
        <w:rPr>
          <w:rFonts w:cstheme="minorHAnsi"/>
          <w:i/>
          <w:sz w:val="22"/>
        </w:rPr>
        <w:t>Termo de Securitização de Créditos Imobiliários da</w:t>
      </w:r>
      <w:r w:rsidR="00407F94" w:rsidRPr="00A370E1">
        <w:rPr>
          <w:rFonts w:cstheme="minorHAnsi"/>
          <w:i/>
          <w:sz w:val="22"/>
        </w:rPr>
        <w:t xml:space="preserve"> </w:t>
      </w:r>
      <w:del w:id="18" w:author="Philippe Hollanda - Oliveira Trust" w:date="2022-08-17T09:34:00Z">
        <w:r w:rsidR="00407F94" w:rsidRPr="00A370E1" w:rsidDel="00E4757F">
          <w:rPr>
            <w:rFonts w:cstheme="minorHAnsi"/>
            <w:i/>
            <w:sz w:val="22"/>
          </w:rPr>
          <w:delText>1</w:delText>
        </w:r>
        <w:r w:rsidR="00A23CE0" w:rsidRPr="00A370E1" w:rsidDel="00E4757F">
          <w:rPr>
            <w:rFonts w:cstheme="minorHAnsi"/>
            <w:i/>
            <w:sz w:val="22"/>
          </w:rPr>
          <w:delText xml:space="preserve">ª </w:delText>
        </w:r>
      </w:del>
      <w:ins w:id="19" w:author="Philippe Hollanda - Oliveira Trust" w:date="2022-08-17T09:34:00Z">
        <w:r w:rsidR="00E4757F">
          <w:rPr>
            <w:rFonts w:cstheme="minorHAnsi"/>
            <w:i/>
            <w:sz w:val="22"/>
          </w:rPr>
          <w:t>[=]</w:t>
        </w:r>
        <w:r w:rsidR="00E4757F" w:rsidRPr="00A370E1">
          <w:rPr>
            <w:rFonts w:cstheme="minorHAnsi"/>
            <w:i/>
            <w:sz w:val="22"/>
          </w:rPr>
          <w:t xml:space="preserve">ª </w:t>
        </w:r>
      </w:ins>
      <w:r w:rsidR="00A23CE0" w:rsidRPr="00A370E1">
        <w:rPr>
          <w:rFonts w:cstheme="minorHAnsi"/>
          <w:i/>
          <w:sz w:val="22"/>
        </w:rPr>
        <w:t>Série da</w:t>
      </w:r>
      <w:r w:rsidR="00407F94" w:rsidRPr="00A370E1">
        <w:rPr>
          <w:rFonts w:cstheme="minorHAnsi"/>
          <w:i/>
          <w:sz w:val="22"/>
        </w:rPr>
        <w:t xml:space="preserve"> </w:t>
      </w:r>
      <w:ins w:id="20" w:author="Philippe Hollanda - Oliveira Trust" w:date="2022-08-17T09:34:00Z">
        <w:r w:rsidR="00E4757F">
          <w:rPr>
            <w:rFonts w:cstheme="minorHAnsi"/>
            <w:i/>
            <w:sz w:val="22"/>
          </w:rPr>
          <w:t>[=]</w:t>
        </w:r>
      </w:ins>
      <w:del w:id="21" w:author="Philippe Hollanda - Oliveira Trust" w:date="2022-08-17T09:34:00Z">
        <w:r w:rsidR="00407F94" w:rsidRPr="00A370E1" w:rsidDel="00E4757F">
          <w:rPr>
            <w:rFonts w:cstheme="minorHAnsi"/>
            <w:i/>
            <w:sz w:val="22"/>
          </w:rPr>
          <w:delText>1</w:delText>
        </w:r>
      </w:del>
      <w:r w:rsidR="00A23CE0" w:rsidRPr="00A370E1">
        <w:rPr>
          <w:rFonts w:cstheme="minorHAnsi"/>
          <w:i/>
          <w:sz w:val="22"/>
        </w:rPr>
        <w:t xml:space="preserve">ª Emissão de Certificados de Recebíveis Imobiliários da </w:t>
      </w:r>
      <w:proofErr w:type="spellStart"/>
      <w:r w:rsidR="00A23CE0" w:rsidRPr="00A370E1">
        <w:rPr>
          <w:rFonts w:cstheme="minorHAnsi"/>
          <w:i/>
          <w:sz w:val="22"/>
        </w:rPr>
        <w:t>Opea</w:t>
      </w:r>
      <w:proofErr w:type="spellEnd"/>
      <w:r w:rsidR="00A23CE0" w:rsidRPr="00A370E1">
        <w:rPr>
          <w:rFonts w:cstheme="minorHAnsi"/>
          <w:i/>
          <w:sz w:val="22"/>
        </w:rPr>
        <w:t xml:space="preserve"> </w:t>
      </w:r>
      <w:proofErr w:type="spellStart"/>
      <w:r w:rsidR="00A23CE0" w:rsidRPr="00A370E1">
        <w:rPr>
          <w:rFonts w:cstheme="minorHAnsi"/>
          <w:i/>
          <w:sz w:val="22"/>
        </w:rPr>
        <w:t>Securitizadora</w:t>
      </w:r>
      <w:proofErr w:type="spellEnd"/>
      <w:r w:rsidR="00A23CE0" w:rsidRPr="00A370E1">
        <w:rPr>
          <w:rFonts w:cstheme="minorHAnsi"/>
          <w:i/>
          <w:sz w:val="22"/>
        </w:rPr>
        <w:t xml:space="preserve"> S.A.</w:t>
      </w:r>
      <w:r w:rsidR="00A23CE0" w:rsidRPr="00A370E1">
        <w:rPr>
          <w:rFonts w:cstheme="minorHAnsi"/>
          <w:sz w:val="22"/>
        </w:rPr>
        <w:t>” (“</w:t>
      </w:r>
      <w:r w:rsidR="00A23CE0" w:rsidRPr="00A370E1">
        <w:rPr>
          <w:rFonts w:cstheme="minorHAnsi"/>
          <w:sz w:val="22"/>
          <w:u w:val="single"/>
        </w:rPr>
        <w:t>Termo de Securitização</w:t>
      </w:r>
      <w:r w:rsidR="00A23CE0" w:rsidRPr="00A370E1">
        <w:rPr>
          <w:rFonts w:cstheme="minorHAnsi"/>
          <w:sz w:val="22"/>
        </w:rPr>
        <w:t xml:space="preserve">”) a ser celebrado entre a </w:t>
      </w:r>
      <w:proofErr w:type="spellStart"/>
      <w:r w:rsidR="00A23CE0" w:rsidRPr="00A370E1">
        <w:rPr>
          <w:rFonts w:cstheme="minorHAnsi"/>
          <w:sz w:val="22"/>
        </w:rPr>
        <w:t>Securitizadora</w:t>
      </w:r>
      <w:proofErr w:type="spellEnd"/>
      <w:r w:rsidR="00A23CE0" w:rsidRPr="00A370E1">
        <w:rPr>
          <w:rFonts w:cstheme="minorHAnsi"/>
          <w:sz w:val="22"/>
        </w:rPr>
        <w:t xml:space="preserve"> e o Agente Fiduciário dos CRI, abaixo definido, tendo como lastro os Créditos Imobiliários decorrentes das Debêntures. Na operação de Emissão dos CRI, </w:t>
      </w:r>
      <w:r w:rsidR="00A23CE0" w:rsidRPr="002C4E50">
        <w:rPr>
          <w:rFonts w:cstheme="minorHAnsi"/>
          <w:sz w:val="22"/>
        </w:rPr>
        <w:t>a</w:t>
      </w:r>
      <w:r w:rsidR="00993A68" w:rsidRPr="006D6DFB">
        <w:rPr>
          <w:rFonts w:cstheme="minorHAnsi"/>
          <w:sz w:val="22"/>
        </w:rPr>
        <w:t xml:space="preserve"> </w:t>
      </w:r>
      <w:r w:rsidR="00993A68" w:rsidRPr="003E4AC4">
        <w:rPr>
          <w:rFonts w:cstheme="minorHAnsi"/>
          <w:sz w:val="22"/>
        </w:rPr>
        <w:t>OLIVEIRA TRUST DISTRIBUIDORA DE TÍTULOS E VALORES MOBILIÁRIOS S.A. “</w:t>
      </w:r>
      <w:r w:rsidR="00A23CE0" w:rsidRPr="003E4AC4">
        <w:rPr>
          <w:rFonts w:cstheme="minorHAnsi"/>
          <w:sz w:val="22"/>
          <w:u w:val="single"/>
        </w:rPr>
        <w:t>Oliveira Trust</w:t>
      </w:r>
      <w:r w:rsidR="00993A68" w:rsidRPr="003E4AC4">
        <w:rPr>
          <w:rFonts w:cstheme="minorHAnsi"/>
          <w:sz w:val="22"/>
        </w:rPr>
        <w:t>”</w:t>
      </w:r>
      <w:r w:rsidR="00A23CE0" w:rsidRPr="002C4E50">
        <w:rPr>
          <w:rFonts w:cstheme="minorHAnsi"/>
          <w:sz w:val="22"/>
        </w:rPr>
        <w:t>,</w:t>
      </w:r>
      <w:r w:rsidR="00A23CE0" w:rsidRPr="00A370E1">
        <w:rPr>
          <w:rFonts w:cstheme="minorHAnsi"/>
          <w:bCs/>
          <w:sz w:val="22"/>
        </w:rPr>
        <w:t xml:space="preserve"> </w:t>
      </w:r>
      <w:r w:rsidR="00A23CE0" w:rsidRPr="00A370E1">
        <w:rPr>
          <w:rFonts w:cstheme="minorHAnsi"/>
          <w:sz w:val="22"/>
        </w:rPr>
        <w:t>atuará como agente fiduciário dos CRI (“</w:t>
      </w:r>
      <w:r w:rsidR="00A23CE0" w:rsidRPr="00A370E1">
        <w:rPr>
          <w:rFonts w:cstheme="minorHAnsi"/>
          <w:sz w:val="22"/>
          <w:u w:val="single"/>
        </w:rPr>
        <w:t>Agente Fiduciário dos CRI</w:t>
      </w:r>
      <w:r w:rsidR="00A23CE0" w:rsidRPr="00A370E1">
        <w:rPr>
          <w:rFonts w:cstheme="minorHAnsi"/>
          <w:sz w:val="22"/>
        </w:rPr>
        <w:t>”), a serem colocados junto a investidores profissionais, conforme caracterizados no artigo 11 da Resolução da CVM nº 30, de 11 de maio de 2021 (“</w:t>
      </w:r>
      <w:r w:rsidR="00A23CE0" w:rsidRPr="00A370E1">
        <w:rPr>
          <w:rFonts w:cstheme="minorHAnsi"/>
          <w:sz w:val="22"/>
          <w:u w:val="single"/>
        </w:rPr>
        <w:t>Investidores Profissionais</w:t>
      </w:r>
      <w:r w:rsidR="00A23CE0" w:rsidRPr="00A370E1">
        <w:rPr>
          <w:rFonts w:cstheme="minorHAnsi"/>
          <w:sz w:val="22"/>
        </w:rPr>
        <w:t>”), mediante oferta pública de distribuição, com esforços restritos, nos termos da Instrução CVM 476 (“</w:t>
      </w:r>
      <w:r w:rsidR="00A23CE0" w:rsidRPr="00A370E1">
        <w:rPr>
          <w:rFonts w:cstheme="minorHAnsi"/>
          <w:sz w:val="22"/>
          <w:u w:val="single"/>
        </w:rPr>
        <w:t>Oferta Restrita</w:t>
      </w:r>
      <w:r w:rsidR="00A23CE0" w:rsidRPr="00A370E1">
        <w:rPr>
          <w:rFonts w:cstheme="minorHAnsi"/>
          <w:sz w:val="22"/>
        </w:rPr>
        <w:t>”). Desta forma, uma vez subscritos e integralizados os CRI, o valor correspondente será integralmente aplicado para integralização das Debêntures (“</w:t>
      </w:r>
      <w:r w:rsidR="00A23CE0" w:rsidRPr="00A370E1">
        <w:rPr>
          <w:rFonts w:cstheme="minorHAnsi"/>
          <w:sz w:val="22"/>
          <w:u w:val="single"/>
        </w:rPr>
        <w:t>Operação</w:t>
      </w:r>
      <w:r w:rsidR="00A23CE0" w:rsidRPr="00A370E1">
        <w:rPr>
          <w:rFonts w:cstheme="minorHAnsi"/>
          <w:sz w:val="22"/>
        </w:rPr>
        <w:t xml:space="preserve">”). </w:t>
      </w:r>
      <w:r w:rsidR="005C67C7" w:rsidRPr="00901432">
        <w:rPr>
          <w:rFonts w:cstheme="minorHAnsi"/>
          <w:sz w:val="22"/>
          <w:highlight w:val="yellow"/>
        </w:rPr>
        <w:t>[</w:t>
      </w:r>
      <w:r w:rsidR="005C67C7" w:rsidRPr="00901432">
        <w:rPr>
          <w:rFonts w:cstheme="minorHAnsi"/>
          <w:b/>
          <w:bCs/>
          <w:sz w:val="22"/>
          <w:highlight w:val="yellow"/>
        </w:rPr>
        <w:t xml:space="preserve">Nota </w:t>
      </w:r>
      <w:proofErr w:type="spellStart"/>
      <w:r w:rsidR="005C67C7" w:rsidRPr="00901432">
        <w:rPr>
          <w:rFonts w:cstheme="minorHAnsi"/>
          <w:b/>
          <w:bCs/>
          <w:sz w:val="22"/>
          <w:highlight w:val="yellow"/>
        </w:rPr>
        <w:t>Opea</w:t>
      </w:r>
      <w:proofErr w:type="spellEnd"/>
      <w:r w:rsidR="005C67C7" w:rsidRPr="00901432">
        <w:rPr>
          <w:rFonts w:cstheme="minorHAnsi"/>
          <w:b/>
          <w:bCs/>
          <w:sz w:val="22"/>
          <w:highlight w:val="yellow"/>
        </w:rPr>
        <w:t xml:space="preserve"> </w:t>
      </w:r>
      <w:proofErr w:type="spellStart"/>
      <w:r w:rsidR="005C67C7" w:rsidRPr="00901432">
        <w:rPr>
          <w:rFonts w:cstheme="minorHAnsi"/>
          <w:b/>
          <w:bCs/>
          <w:sz w:val="22"/>
          <w:highlight w:val="yellow"/>
        </w:rPr>
        <w:t>Jur</w:t>
      </w:r>
      <w:proofErr w:type="spellEnd"/>
      <w:r w:rsidR="005C67C7" w:rsidRPr="00901432">
        <w:rPr>
          <w:rFonts w:cstheme="minorHAnsi"/>
          <w:b/>
          <w:bCs/>
          <w:sz w:val="22"/>
          <w:highlight w:val="yellow"/>
        </w:rPr>
        <w:t xml:space="preserve">: Favor revisar denominação do TS, em linha com o suplemento normativo da Res </w:t>
      </w:r>
      <w:r w:rsidR="006F52D1" w:rsidRPr="00901432">
        <w:rPr>
          <w:rFonts w:cstheme="minorHAnsi"/>
          <w:b/>
          <w:bCs/>
          <w:sz w:val="22"/>
          <w:highlight w:val="yellow"/>
        </w:rPr>
        <w:t xml:space="preserve">60. Nota </w:t>
      </w:r>
      <w:proofErr w:type="spellStart"/>
      <w:r w:rsidR="006F52D1" w:rsidRPr="00901432">
        <w:rPr>
          <w:rFonts w:cstheme="minorHAnsi"/>
          <w:b/>
          <w:bCs/>
          <w:sz w:val="22"/>
          <w:highlight w:val="yellow"/>
        </w:rPr>
        <w:t>Madrona</w:t>
      </w:r>
      <w:proofErr w:type="spellEnd"/>
      <w:r w:rsidR="006F52D1" w:rsidRPr="00901432">
        <w:rPr>
          <w:rFonts w:cstheme="minorHAnsi"/>
          <w:b/>
          <w:bCs/>
          <w:sz w:val="22"/>
          <w:highlight w:val="yellow"/>
        </w:rPr>
        <w:t xml:space="preserve">: </w:t>
      </w:r>
      <w:proofErr w:type="spellStart"/>
      <w:r w:rsidR="00901432" w:rsidRPr="00901432">
        <w:rPr>
          <w:rFonts w:cstheme="minorHAnsi"/>
          <w:b/>
          <w:bCs/>
          <w:sz w:val="22"/>
          <w:highlight w:val="yellow"/>
        </w:rPr>
        <w:t>Madrona</w:t>
      </w:r>
      <w:proofErr w:type="spellEnd"/>
      <w:r w:rsidR="00901432" w:rsidRPr="00901432">
        <w:rPr>
          <w:rFonts w:cstheme="minorHAnsi"/>
          <w:b/>
          <w:bCs/>
          <w:sz w:val="22"/>
          <w:highlight w:val="yellow"/>
        </w:rPr>
        <w:t xml:space="preserve"> irá verificar resolução].</w:t>
      </w:r>
    </w:p>
    <w:p w14:paraId="75B910B3" w14:textId="77777777" w:rsidR="00A23CE0" w:rsidRPr="00A370E1" w:rsidRDefault="00A23CE0" w:rsidP="00A23CE0">
      <w:pPr>
        <w:pStyle w:val="PargrafodaLista"/>
        <w:keepNext/>
        <w:tabs>
          <w:tab w:val="left" w:pos="993"/>
        </w:tabs>
        <w:ind w:left="0"/>
        <w:rPr>
          <w:rFonts w:cstheme="minorHAnsi"/>
          <w:sz w:val="22"/>
        </w:rPr>
      </w:pPr>
    </w:p>
    <w:p w14:paraId="57C2AC72" w14:textId="2CEF053B" w:rsidR="00A23CE0" w:rsidRPr="00A370E1" w:rsidRDefault="00A23CE0" w:rsidP="00A23CE0">
      <w:pPr>
        <w:keepNext/>
        <w:tabs>
          <w:tab w:val="left" w:pos="993"/>
        </w:tabs>
        <w:rPr>
          <w:rFonts w:cstheme="minorHAnsi"/>
          <w:sz w:val="22"/>
        </w:rPr>
      </w:pPr>
      <w:r w:rsidRPr="00A370E1">
        <w:rPr>
          <w:rFonts w:cstheme="minorHAnsi"/>
          <w:b/>
          <w:bCs/>
          <w:sz w:val="22"/>
        </w:rPr>
        <w:t>2.1.9.1.1.</w:t>
      </w:r>
      <w:r w:rsidRPr="00A370E1">
        <w:rPr>
          <w:rFonts w:cstheme="minorHAnsi"/>
          <w:sz w:val="22"/>
        </w:rPr>
        <w:tab/>
        <w:t xml:space="preserve">Em vista da vinculação mencionada na Cláusula 2.1.9 acima, a Emissora tem ciência e concorda que, uma vez assinado o Boletim de Subscrição, em razão do regime fiduciário a ser instituído pela </w:t>
      </w:r>
      <w:proofErr w:type="spellStart"/>
      <w:r w:rsidRPr="00A370E1">
        <w:rPr>
          <w:rFonts w:cstheme="minorHAnsi"/>
          <w:sz w:val="22"/>
        </w:rPr>
        <w:t>Securitizadora</w:t>
      </w:r>
      <w:proofErr w:type="spellEnd"/>
      <w:r w:rsidRPr="00A370E1">
        <w:rPr>
          <w:rFonts w:cstheme="minorHAnsi"/>
          <w:sz w:val="22"/>
        </w:rPr>
        <w:t>, na forma da Resolução nº 60 da Comissão de Valores Mobiliários, de 23 de dezembro de 2021 (“</w:t>
      </w:r>
      <w:r w:rsidRPr="00A370E1">
        <w:rPr>
          <w:rFonts w:cstheme="minorHAnsi"/>
          <w:sz w:val="22"/>
          <w:u w:val="single"/>
        </w:rPr>
        <w:t>Resolução CVM 60</w:t>
      </w:r>
      <w:r w:rsidRPr="00A370E1">
        <w:rPr>
          <w:rFonts w:cstheme="minorHAnsi"/>
          <w:sz w:val="22"/>
        </w:rPr>
        <w:t xml:space="preserve">”), conforme alterada, todos os recursos devidos à </w:t>
      </w:r>
      <w:proofErr w:type="spellStart"/>
      <w:r w:rsidRPr="00A370E1">
        <w:rPr>
          <w:rFonts w:cstheme="minorHAnsi"/>
          <w:sz w:val="22"/>
        </w:rPr>
        <w:t>Securitizadora</w:t>
      </w:r>
      <w:proofErr w:type="spellEnd"/>
      <w:r w:rsidRPr="00A370E1">
        <w:rPr>
          <w:rFonts w:cstheme="minorHAnsi"/>
          <w:sz w:val="22"/>
        </w:rPr>
        <w:t xml:space="preserve"> estarão expressamente vinculados aos pagamentos a serem realizados pelos investidores dos CRI (“</w:t>
      </w:r>
      <w:r w:rsidRPr="00A370E1">
        <w:rPr>
          <w:rFonts w:cstheme="minorHAnsi"/>
          <w:sz w:val="22"/>
          <w:u w:val="single"/>
        </w:rPr>
        <w:t>Titulares de CRI</w:t>
      </w:r>
      <w:r w:rsidRPr="00A370E1">
        <w:rPr>
          <w:rFonts w:cstheme="minorHAnsi"/>
          <w:sz w:val="22"/>
        </w:rPr>
        <w:t>”) e não estarão sujeitos a qualquer tipo de compensação com obrigações da Debenturista.</w:t>
      </w:r>
    </w:p>
    <w:p w14:paraId="625E7059" w14:textId="77777777" w:rsidR="00A23CE0" w:rsidRPr="00A370E1" w:rsidRDefault="00A23CE0" w:rsidP="00A23CE0">
      <w:pPr>
        <w:pStyle w:val="PargrafodaLista"/>
        <w:keepNext/>
        <w:tabs>
          <w:tab w:val="left" w:pos="993"/>
        </w:tabs>
        <w:ind w:left="1080"/>
        <w:rPr>
          <w:rFonts w:cstheme="minorHAnsi"/>
          <w:sz w:val="22"/>
        </w:rPr>
      </w:pPr>
    </w:p>
    <w:p w14:paraId="5C08E57D" w14:textId="519740DE" w:rsidR="00A23CE0" w:rsidRPr="00A370E1" w:rsidRDefault="00A23CE0" w:rsidP="00A23CE0">
      <w:pPr>
        <w:pStyle w:val="PargrafodaLista"/>
        <w:keepNext/>
        <w:numPr>
          <w:ilvl w:val="4"/>
          <w:numId w:val="58"/>
        </w:numPr>
        <w:ind w:left="0" w:firstLine="0"/>
        <w:rPr>
          <w:rFonts w:cstheme="minorHAnsi"/>
          <w:sz w:val="22"/>
        </w:rPr>
      </w:pPr>
      <w:r w:rsidRPr="00A370E1">
        <w:rPr>
          <w:rFonts w:cstheme="minorHAnsi"/>
          <w:sz w:val="22"/>
        </w:rPr>
        <w:t>A Emissora se obriga a promover a inscrição da Debenturista no Livro de Registro de Debêntures em prazo não superior a 05 (cinco) Dias Úteis contados a partir da assinatura do Boletim de Subscrição.</w:t>
      </w:r>
      <w:r w:rsidR="002F55BE" w:rsidRPr="00A370E1">
        <w:rPr>
          <w:rFonts w:cstheme="minorHAnsi"/>
          <w:sz w:val="22"/>
        </w:rPr>
        <w:t xml:space="preserve"> </w:t>
      </w:r>
      <w:r w:rsidR="00A87319" w:rsidRPr="00A370E1">
        <w:rPr>
          <w:rFonts w:cstheme="minorHAnsi"/>
          <w:sz w:val="22"/>
          <w:highlight w:val="yellow"/>
        </w:rPr>
        <w:t xml:space="preserve">[Nota Valora: </w:t>
      </w:r>
      <w:r w:rsidR="002F55BE" w:rsidRPr="00A370E1">
        <w:rPr>
          <w:rFonts w:cstheme="minorHAnsi"/>
          <w:sz w:val="22"/>
          <w:highlight w:val="yellow"/>
        </w:rPr>
        <w:t xml:space="preserve">Valora já solicitou que a Axis providencie a abertura do livro </w:t>
      </w:r>
      <w:r w:rsidR="00A87319" w:rsidRPr="00A370E1">
        <w:rPr>
          <w:rFonts w:cstheme="minorHAnsi"/>
          <w:sz w:val="22"/>
          <w:highlight w:val="yellow"/>
        </w:rPr>
        <w:t>de registro de debêntures</w:t>
      </w:r>
      <w:r w:rsidR="002F55BE" w:rsidRPr="00A370E1">
        <w:rPr>
          <w:rFonts w:cstheme="minorHAnsi"/>
          <w:sz w:val="22"/>
          <w:highlight w:val="yellow"/>
        </w:rPr>
        <w:t>.</w:t>
      </w:r>
      <w:r w:rsidR="00A87319" w:rsidRPr="00A370E1">
        <w:rPr>
          <w:rFonts w:cstheme="minorHAnsi"/>
          <w:sz w:val="22"/>
          <w:highlight w:val="yellow"/>
        </w:rPr>
        <w:t>]</w:t>
      </w:r>
    </w:p>
    <w:p w14:paraId="5C58E079" w14:textId="77777777" w:rsidR="00A23CE0" w:rsidRPr="00A370E1" w:rsidRDefault="00A23CE0" w:rsidP="00A23CE0">
      <w:pPr>
        <w:pStyle w:val="PargrafodaLista"/>
        <w:keepNext/>
        <w:ind w:left="0"/>
        <w:rPr>
          <w:rFonts w:cstheme="minorHAnsi"/>
          <w:sz w:val="22"/>
        </w:rPr>
      </w:pPr>
    </w:p>
    <w:p w14:paraId="58A869A8" w14:textId="77777777" w:rsidR="00A23CE0" w:rsidRPr="00A370E1" w:rsidRDefault="00A23CE0" w:rsidP="00A23CE0">
      <w:pPr>
        <w:pStyle w:val="PargrafodaLista"/>
        <w:keepNext/>
        <w:spacing w:line="276" w:lineRule="auto"/>
        <w:ind w:left="0"/>
        <w:rPr>
          <w:rFonts w:cstheme="minorHAnsi"/>
          <w:sz w:val="22"/>
        </w:rPr>
      </w:pPr>
      <w:r w:rsidRPr="00A370E1">
        <w:rPr>
          <w:rFonts w:cstheme="minorHAnsi"/>
          <w:b/>
          <w:bCs/>
          <w:sz w:val="22"/>
        </w:rPr>
        <w:t>2.1.9.1.3.</w:t>
      </w:r>
      <w:r w:rsidRPr="00A370E1">
        <w:rPr>
          <w:rFonts w:cstheme="minorHAnsi"/>
          <w:sz w:val="22"/>
        </w:rPr>
        <w:tab/>
        <w:t>A Emissora declara que o presente instrumento integra um conjunto de documentos que compõem a estrutura jurídica de uma securitização de créditos imobiliários ocorrida por meio da emissão dos CRI. Neste sentido, qualquer conflito em relação à interpretação das obrigações neste documento deverá ser solucionado levando em consideração uma análise sistêmica de todos os documentos envolvendo a emissão dos CRI.</w:t>
      </w:r>
    </w:p>
    <w:p w14:paraId="6F5EC125" w14:textId="77777777" w:rsidR="00544772" w:rsidRPr="00A370E1" w:rsidRDefault="00544772" w:rsidP="0008319D">
      <w:pPr>
        <w:pStyle w:val="PargrafodaLista"/>
        <w:ind w:left="0"/>
        <w:rPr>
          <w:rFonts w:cstheme="minorHAnsi"/>
          <w:sz w:val="22"/>
        </w:rPr>
      </w:pPr>
    </w:p>
    <w:p w14:paraId="03C4CAE3" w14:textId="77777777" w:rsidR="00DA1E2C" w:rsidRPr="00A370E1" w:rsidRDefault="0015086B" w:rsidP="00071439">
      <w:pPr>
        <w:pStyle w:val="Ttulo1"/>
        <w:numPr>
          <w:ilvl w:val="0"/>
          <w:numId w:val="2"/>
        </w:numPr>
        <w:ind w:left="720" w:hanging="720"/>
        <w:rPr>
          <w:rFonts w:cstheme="minorHAnsi"/>
          <w:smallCaps/>
          <w:sz w:val="22"/>
        </w:rPr>
      </w:pPr>
      <w:bookmarkStart w:id="22" w:name="_Toc71289883"/>
      <w:r w:rsidRPr="00A370E1">
        <w:rPr>
          <w:rFonts w:cstheme="minorHAnsi"/>
          <w:smallCaps/>
          <w:sz w:val="22"/>
        </w:rPr>
        <w:t>Características da Emissão</w:t>
      </w:r>
      <w:bookmarkEnd w:id="22"/>
    </w:p>
    <w:p w14:paraId="2FA80DA7" w14:textId="3001D7B3" w:rsidR="00DA1E2C" w:rsidRPr="00A370E1" w:rsidRDefault="00B8257A" w:rsidP="0008319D">
      <w:pPr>
        <w:pStyle w:val="PargrafodaLista"/>
        <w:ind w:left="0"/>
        <w:rPr>
          <w:rFonts w:cstheme="minorHAnsi"/>
          <w:bCs/>
          <w:sz w:val="22"/>
        </w:rPr>
      </w:pPr>
      <w:r w:rsidRPr="00A370E1">
        <w:rPr>
          <w:rFonts w:cstheme="minorHAnsi"/>
          <w:bCs/>
          <w:sz w:val="22"/>
        </w:rPr>
        <w:t xml:space="preserve">  </w:t>
      </w:r>
    </w:p>
    <w:p w14:paraId="5D20996E" w14:textId="4CD4E74B" w:rsidR="00DA1E2C" w:rsidRPr="00A370E1" w:rsidRDefault="230F4831" w:rsidP="230F4831">
      <w:pPr>
        <w:pStyle w:val="PargrafodaLista"/>
        <w:numPr>
          <w:ilvl w:val="1"/>
          <w:numId w:val="2"/>
        </w:numPr>
        <w:ind w:hanging="720"/>
        <w:rPr>
          <w:rFonts w:cstheme="minorHAnsi"/>
          <w:sz w:val="22"/>
          <w:u w:val="single"/>
        </w:rPr>
      </w:pPr>
      <w:r w:rsidRPr="00A370E1">
        <w:rPr>
          <w:rFonts w:cstheme="minorHAnsi"/>
          <w:sz w:val="22"/>
          <w:u w:val="single"/>
        </w:rPr>
        <w:t>Objeto Social</w:t>
      </w:r>
    </w:p>
    <w:p w14:paraId="46AB0207" w14:textId="77777777" w:rsidR="00DA1E2C" w:rsidRPr="00A370E1" w:rsidRDefault="00DA1E2C" w:rsidP="0008319D">
      <w:pPr>
        <w:pStyle w:val="PargrafodaLista"/>
        <w:ind w:left="0"/>
        <w:rPr>
          <w:rFonts w:cstheme="minorHAnsi"/>
          <w:b/>
          <w:sz w:val="22"/>
        </w:rPr>
      </w:pPr>
    </w:p>
    <w:p w14:paraId="62A903C9" w14:textId="62054EF7" w:rsidR="003A6203" w:rsidRPr="00A370E1" w:rsidRDefault="230F4831" w:rsidP="230F4831">
      <w:pPr>
        <w:pStyle w:val="PargrafodaLista"/>
        <w:numPr>
          <w:ilvl w:val="2"/>
          <w:numId w:val="2"/>
        </w:numPr>
        <w:ind w:left="0" w:firstLine="0"/>
        <w:rPr>
          <w:rFonts w:cstheme="minorHAnsi"/>
          <w:sz w:val="22"/>
        </w:rPr>
      </w:pPr>
      <w:r w:rsidRPr="00A370E1">
        <w:rPr>
          <w:rFonts w:cstheme="minorHAnsi"/>
          <w:sz w:val="22"/>
        </w:rPr>
        <w:t>Conforme artigo 3º do seu estatuto social, a Emissora tem por objeto: (i)</w:t>
      </w:r>
      <w:r w:rsidR="00094917" w:rsidRPr="00A370E1">
        <w:rPr>
          <w:rFonts w:cstheme="minorHAnsi"/>
          <w:sz w:val="22"/>
        </w:rPr>
        <w:t xml:space="preserve"> </w:t>
      </w:r>
      <w:r w:rsidRPr="00A370E1">
        <w:rPr>
          <w:rFonts w:cstheme="minorHAnsi"/>
          <w:sz w:val="22"/>
        </w:rPr>
        <w:t>aluguel de sistemas solares fotovoltaicos; (</w:t>
      </w:r>
      <w:proofErr w:type="spellStart"/>
      <w:r w:rsidRPr="00A370E1">
        <w:rPr>
          <w:rFonts w:cstheme="minorHAnsi"/>
          <w:sz w:val="22"/>
        </w:rPr>
        <w:t>ii</w:t>
      </w:r>
      <w:proofErr w:type="spellEnd"/>
      <w:r w:rsidRPr="00A370E1">
        <w:rPr>
          <w:rFonts w:cstheme="minorHAnsi"/>
          <w:sz w:val="22"/>
        </w:rPr>
        <w:t>) a prestação de serviços de manutenção e reparação de sistemas solares fotovoltaicos; (</w:t>
      </w:r>
      <w:proofErr w:type="spellStart"/>
      <w:r w:rsidRPr="00A370E1">
        <w:rPr>
          <w:rFonts w:cstheme="minorHAnsi"/>
          <w:sz w:val="22"/>
        </w:rPr>
        <w:t>iii</w:t>
      </w:r>
      <w:proofErr w:type="spellEnd"/>
      <w:r w:rsidRPr="00A370E1">
        <w:rPr>
          <w:rFonts w:cstheme="minorHAnsi"/>
          <w:sz w:val="22"/>
        </w:rPr>
        <w:t>) a prestação de serviços de engenharia; e (</w:t>
      </w:r>
      <w:proofErr w:type="spellStart"/>
      <w:r w:rsidRPr="00A370E1">
        <w:rPr>
          <w:rFonts w:cstheme="minorHAnsi"/>
          <w:sz w:val="22"/>
        </w:rPr>
        <w:t>iv</w:t>
      </w:r>
      <w:proofErr w:type="spellEnd"/>
      <w:r w:rsidRPr="00A370E1">
        <w:rPr>
          <w:rFonts w:cstheme="minorHAnsi"/>
          <w:sz w:val="22"/>
        </w:rPr>
        <w:t xml:space="preserve">) a gestão de participações societárias, holding de instituições não financeiras. </w:t>
      </w:r>
    </w:p>
    <w:p w14:paraId="153B4774" w14:textId="77777777" w:rsidR="00DA1E2C" w:rsidRPr="00A370E1" w:rsidRDefault="00DA1E2C" w:rsidP="0008319D">
      <w:pPr>
        <w:pStyle w:val="PargrafodaLista"/>
        <w:ind w:left="0"/>
        <w:rPr>
          <w:rFonts w:cstheme="minorHAnsi"/>
          <w:b/>
          <w:sz w:val="22"/>
        </w:rPr>
      </w:pPr>
    </w:p>
    <w:p w14:paraId="1E30E5CA" w14:textId="67FB7864"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Número da Emissão</w:t>
      </w:r>
    </w:p>
    <w:p w14:paraId="04E61963" w14:textId="77777777" w:rsidR="00377432" w:rsidRPr="00A370E1" w:rsidRDefault="00377432" w:rsidP="0008319D">
      <w:pPr>
        <w:rPr>
          <w:rFonts w:cstheme="minorHAnsi"/>
          <w:vanish/>
          <w:sz w:val="22"/>
        </w:rPr>
      </w:pPr>
    </w:p>
    <w:p w14:paraId="0A68ACAE" w14:textId="3AC45424" w:rsidR="00DA1E2C" w:rsidRPr="00A370E1" w:rsidRDefault="003A7AF7" w:rsidP="00071439">
      <w:pPr>
        <w:keepNext/>
        <w:numPr>
          <w:ilvl w:val="2"/>
          <w:numId w:val="1"/>
        </w:numPr>
        <w:rPr>
          <w:rFonts w:cstheme="minorHAnsi"/>
          <w:sz w:val="22"/>
        </w:rPr>
      </w:pPr>
      <w:r w:rsidRPr="00A370E1">
        <w:rPr>
          <w:rFonts w:cstheme="minorHAnsi"/>
          <w:sz w:val="22"/>
        </w:rPr>
        <w:t>Esta é a 1ª (primeira) emissão de debêntures da Emissora.</w:t>
      </w:r>
    </w:p>
    <w:p w14:paraId="6CB54E26" w14:textId="77777777" w:rsidR="00DA1E2C" w:rsidRPr="00A370E1" w:rsidRDefault="00DA1E2C" w:rsidP="0008319D">
      <w:pPr>
        <w:rPr>
          <w:rFonts w:cstheme="minorHAnsi"/>
          <w:sz w:val="22"/>
        </w:rPr>
      </w:pPr>
    </w:p>
    <w:p w14:paraId="0283F7D4"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lastRenderedPageBreak/>
        <w:t>Número de Séries</w:t>
      </w:r>
    </w:p>
    <w:p w14:paraId="1BC72269" w14:textId="77777777" w:rsidR="00DA1E2C" w:rsidRPr="00A370E1" w:rsidRDefault="00DA1E2C" w:rsidP="0008319D">
      <w:pPr>
        <w:rPr>
          <w:rFonts w:cstheme="minorHAnsi"/>
          <w:sz w:val="22"/>
        </w:rPr>
      </w:pPr>
    </w:p>
    <w:p w14:paraId="417FD7EF" w14:textId="4795D16D" w:rsidR="00DA1E2C" w:rsidRPr="00A370E1" w:rsidRDefault="003A7AF7" w:rsidP="00071439">
      <w:pPr>
        <w:pStyle w:val="PargrafodaLista"/>
        <w:keepNext/>
        <w:numPr>
          <w:ilvl w:val="2"/>
          <w:numId w:val="10"/>
        </w:numPr>
        <w:ind w:left="0"/>
        <w:rPr>
          <w:rFonts w:cstheme="minorHAnsi"/>
          <w:sz w:val="22"/>
        </w:rPr>
      </w:pPr>
      <w:bookmarkStart w:id="23" w:name="_Ref521440136"/>
      <w:r w:rsidRPr="00A370E1">
        <w:rPr>
          <w:rFonts w:cstheme="minorHAnsi"/>
          <w:sz w:val="22"/>
        </w:rPr>
        <w:t xml:space="preserve">A Emissão será realizada em </w:t>
      </w:r>
      <w:r w:rsidR="004B7D82" w:rsidRPr="00A370E1">
        <w:rPr>
          <w:rFonts w:cstheme="minorHAnsi"/>
          <w:sz w:val="22"/>
        </w:rPr>
        <w:t>série</w:t>
      </w:r>
      <w:r w:rsidR="00F73AEE" w:rsidRPr="00A370E1">
        <w:rPr>
          <w:rFonts w:cstheme="minorHAnsi"/>
          <w:sz w:val="22"/>
        </w:rPr>
        <w:t xml:space="preserve"> única</w:t>
      </w:r>
      <w:r w:rsidRPr="00A370E1">
        <w:rPr>
          <w:rFonts w:cstheme="minorHAnsi"/>
          <w:sz w:val="22"/>
        </w:rPr>
        <w:t>.</w:t>
      </w:r>
    </w:p>
    <w:bookmarkEnd w:id="23"/>
    <w:p w14:paraId="608BC8BC" w14:textId="77777777" w:rsidR="00DA1E2C" w:rsidRPr="00A370E1" w:rsidRDefault="00DA1E2C" w:rsidP="0008319D">
      <w:pPr>
        <w:rPr>
          <w:rFonts w:cstheme="minorHAnsi"/>
          <w:b/>
          <w:sz w:val="22"/>
        </w:rPr>
      </w:pPr>
    </w:p>
    <w:p w14:paraId="6DA0B720" w14:textId="38DC7165" w:rsidR="00B86848"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Montante Total da Emissão</w:t>
      </w:r>
    </w:p>
    <w:p w14:paraId="3D9283F0" w14:textId="77777777" w:rsidR="00D335B4" w:rsidRPr="00A370E1" w:rsidRDefault="00D335B4" w:rsidP="00D335B4">
      <w:pPr>
        <w:pStyle w:val="PargrafodaLista"/>
        <w:rPr>
          <w:rFonts w:cstheme="minorHAnsi"/>
          <w:sz w:val="22"/>
          <w:u w:val="single"/>
        </w:rPr>
      </w:pPr>
    </w:p>
    <w:p w14:paraId="3900525C" w14:textId="0C3BC80A" w:rsidR="00DA1E2C" w:rsidRPr="00A370E1" w:rsidRDefault="003A7AF7" w:rsidP="00071439">
      <w:pPr>
        <w:keepNext/>
        <w:numPr>
          <w:ilvl w:val="2"/>
          <w:numId w:val="2"/>
        </w:numPr>
        <w:ind w:left="0" w:firstLine="0"/>
        <w:rPr>
          <w:rFonts w:cstheme="minorHAnsi"/>
          <w:sz w:val="22"/>
        </w:rPr>
      </w:pPr>
      <w:r w:rsidRPr="00A370E1">
        <w:rPr>
          <w:rFonts w:cstheme="minorHAnsi"/>
          <w:sz w:val="22"/>
        </w:rPr>
        <w:t xml:space="preserve">O </w:t>
      </w:r>
      <w:r w:rsidR="00377432" w:rsidRPr="00A370E1">
        <w:rPr>
          <w:rFonts w:cstheme="minorHAnsi"/>
          <w:sz w:val="22"/>
        </w:rPr>
        <w:t xml:space="preserve">Montante Total </w:t>
      </w:r>
      <w:r w:rsidRPr="00A370E1">
        <w:rPr>
          <w:rFonts w:cstheme="minorHAnsi"/>
          <w:sz w:val="22"/>
        </w:rPr>
        <w:t xml:space="preserve">da </w:t>
      </w:r>
      <w:r w:rsidR="00E30D6C" w:rsidRPr="00A370E1">
        <w:rPr>
          <w:rFonts w:cstheme="minorHAnsi"/>
          <w:sz w:val="22"/>
        </w:rPr>
        <w:t>E</w:t>
      </w:r>
      <w:r w:rsidRPr="00A370E1">
        <w:rPr>
          <w:rFonts w:cstheme="minorHAnsi"/>
          <w:sz w:val="22"/>
        </w:rPr>
        <w:t xml:space="preserve">missão será de </w:t>
      </w:r>
      <w:r w:rsidR="00FF1F98" w:rsidRPr="00A370E1">
        <w:rPr>
          <w:rFonts w:cstheme="minorHAnsi"/>
          <w:sz w:val="22"/>
        </w:rPr>
        <w:t xml:space="preserve">até </w:t>
      </w:r>
      <w:r w:rsidRPr="00A370E1">
        <w:rPr>
          <w:rFonts w:cstheme="minorHAnsi"/>
          <w:sz w:val="22"/>
        </w:rPr>
        <w:t>R$</w:t>
      </w:r>
      <w:r w:rsidR="00D335B4" w:rsidRPr="00A370E1">
        <w:rPr>
          <w:rFonts w:cstheme="minorHAnsi"/>
          <w:sz w:val="22"/>
        </w:rPr>
        <w:t xml:space="preserve"> </w:t>
      </w:r>
      <w:bookmarkStart w:id="24" w:name="_Hlk72421432"/>
      <w:r w:rsidR="009E1242" w:rsidRPr="00A370E1">
        <w:rPr>
          <w:rFonts w:cstheme="minorHAnsi"/>
          <w:sz w:val="22"/>
        </w:rPr>
        <w:t>67.200.000</w:t>
      </w:r>
      <w:r w:rsidR="009E1242" w:rsidRPr="00A370E1" w:rsidDel="009E1242">
        <w:rPr>
          <w:rFonts w:cstheme="minorHAnsi"/>
          <w:sz w:val="22"/>
        </w:rPr>
        <w:t xml:space="preserve"> </w:t>
      </w:r>
      <w:r w:rsidR="003158F8" w:rsidRPr="00A370E1">
        <w:rPr>
          <w:rFonts w:cstheme="minorHAnsi"/>
          <w:sz w:val="22"/>
        </w:rPr>
        <w:t>(</w:t>
      </w:r>
      <w:r w:rsidR="009E1242" w:rsidRPr="00A370E1">
        <w:rPr>
          <w:rFonts w:cstheme="minorHAnsi"/>
          <w:sz w:val="22"/>
        </w:rPr>
        <w:t>sessenta e sete</w:t>
      </w:r>
      <w:r w:rsidR="003158F8" w:rsidRPr="00A370E1">
        <w:rPr>
          <w:rFonts w:cstheme="minorHAnsi"/>
          <w:sz w:val="22"/>
        </w:rPr>
        <w:t xml:space="preserve"> milhões </w:t>
      </w:r>
      <w:r w:rsidR="009E1242" w:rsidRPr="00A370E1">
        <w:rPr>
          <w:rFonts w:cstheme="minorHAnsi"/>
          <w:sz w:val="22"/>
        </w:rPr>
        <w:t>e duzentos mil</w:t>
      </w:r>
      <w:r w:rsidR="003158F8" w:rsidRPr="00A370E1">
        <w:rPr>
          <w:rFonts w:cstheme="minorHAnsi"/>
          <w:sz w:val="22"/>
        </w:rPr>
        <w:t xml:space="preserve"> reais)</w:t>
      </w:r>
      <w:bookmarkEnd w:id="24"/>
      <w:r w:rsidR="003158F8" w:rsidRPr="00A370E1">
        <w:rPr>
          <w:rFonts w:cstheme="minorHAnsi"/>
          <w:sz w:val="22"/>
        </w:rPr>
        <w:t xml:space="preserve">, </w:t>
      </w:r>
      <w:r w:rsidRPr="00A370E1">
        <w:rPr>
          <w:rFonts w:cstheme="minorHAnsi"/>
          <w:sz w:val="22"/>
        </w:rPr>
        <w:t>na Data de Emissão</w:t>
      </w:r>
      <w:r w:rsidR="004F216C" w:rsidRPr="00A370E1">
        <w:rPr>
          <w:rFonts w:cstheme="minorHAnsi"/>
          <w:sz w:val="22"/>
        </w:rPr>
        <w:t>.</w:t>
      </w:r>
    </w:p>
    <w:p w14:paraId="5C645655" w14:textId="77777777" w:rsidR="00DA1E2C" w:rsidRPr="00A370E1" w:rsidRDefault="00DA1E2C" w:rsidP="0008319D">
      <w:pPr>
        <w:rPr>
          <w:rFonts w:cstheme="minorHAnsi"/>
          <w:sz w:val="22"/>
        </w:rPr>
      </w:pPr>
    </w:p>
    <w:p w14:paraId="1050DC97"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Quantidade de Debêntures</w:t>
      </w:r>
    </w:p>
    <w:p w14:paraId="092B3AF1" w14:textId="77777777" w:rsidR="00B86848" w:rsidRPr="00A370E1" w:rsidRDefault="00B86848" w:rsidP="009232DD">
      <w:pPr>
        <w:pStyle w:val="PargrafodaLista"/>
        <w:rPr>
          <w:rFonts w:cstheme="minorHAnsi"/>
          <w:sz w:val="22"/>
          <w:u w:val="single"/>
        </w:rPr>
      </w:pPr>
    </w:p>
    <w:p w14:paraId="5A80D7DC" w14:textId="02309ECC" w:rsidR="00DA1E2C" w:rsidRPr="00A370E1" w:rsidRDefault="003A7AF7" w:rsidP="00071439">
      <w:pPr>
        <w:keepNext/>
        <w:numPr>
          <w:ilvl w:val="2"/>
          <w:numId w:val="2"/>
        </w:numPr>
        <w:ind w:left="0" w:firstLine="8"/>
        <w:rPr>
          <w:rFonts w:cstheme="minorHAnsi"/>
          <w:sz w:val="22"/>
        </w:rPr>
      </w:pPr>
      <w:bookmarkStart w:id="25" w:name="_Hlk71307263"/>
      <w:r w:rsidRPr="00A370E1">
        <w:rPr>
          <w:rFonts w:cstheme="minorHAnsi"/>
          <w:sz w:val="22"/>
        </w:rPr>
        <w:t>Serão emitidas</w:t>
      </w:r>
      <w:r w:rsidR="00FF1F98" w:rsidRPr="00A370E1">
        <w:rPr>
          <w:rFonts w:cstheme="minorHAnsi"/>
          <w:sz w:val="22"/>
        </w:rPr>
        <w:t xml:space="preserve"> até</w:t>
      </w:r>
      <w:r w:rsidRPr="00A370E1">
        <w:rPr>
          <w:rFonts w:cstheme="minorHAnsi"/>
          <w:sz w:val="22"/>
        </w:rPr>
        <w:t xml:space="preserve"> </w:t>
      </w:r>
      <w:r w:rsidR="009E1242" w:rsidRPr="00A370E1">
        <w:rPr>
          <w:rFonts w:cstheme="minorHAnsi"/>
          <w:sz w:val="22"/>
        </w:rPr>
        <w:t>67</w:t>
      </w:r>
      <w:r w:rsidR="003158F8" w:rsidRPr="00A370E1">
        <w:rPr>
          <w:rFonts w:cstheme="minorHAnsi"/>
          <w:sz w:val="22"/>
        </w:rPr>
        <w:t>.</w:t>
      </w:r>
      <w:r w:rsidR="009F4459" w:rsidRPr="00A370E1">
        <w:rPr>
          <w:rFonts w:cstheme="minorHAnsi"/>
          <w:sz w:val="22"/>
        </w:rPr>
        <w:t>2</w:t>
      </w:r>
      <w:r w:rsidR="003158F8" w:rsidRPr="00A370E1">
        <w:rPr>
          <w:rFonts w:cstheme="minorHAnsi"/>
          <w:sz w:val="22"/>
        </w:rPr>
        <w:t xml:space="preserve">00 </w:t>
      </w:r>
      <w:r w:rsidRPr="00A370E1">
        <w:rPr>
          <w:rFonts w:cstheme="minorHAnsi"/>
          <w:sz w:val="22"/>
        </w:rPr>
        <w:t>(</w:t>
      </w:r>
      <w:r w:rsidR="009E1242" w:rsidRPr="00A370E1">
        <w:rPr>
          <w:rFonts w:cstheme="minorHAnsi"/>
          <w:sz w:val="22"/>
        </w:rPr>
        <w:t>sessenta e sete</w:t>
      </w:r>
      <w:r w:rsidR="003158F8" w:rsidRPr="00A370E1">
        <w:rPr>
          <w:rFonts w:cstheme="minorHAnsi"/>
          <w:sz w:val="22"/>
        </w:rPr>
        <w:t xml:space="preserve"> mil</w:t>
      </w:r>
      <w:r w:rsidR="009E1242" w:rsidRPr="00A370E1">
        <w:rPr>
          <w:rFonts w:cstheme="minorHAnsi"/>
          <w:sz w:val="22"/>
        </w:rPr>
        <w:t xml:space="preserve"> e duzentas</w:t>
      </w:r>
      <w:r w:rsidRPr="00A370E1">
        <w:rPr>
          <w:rFonts w:cstheme="minorHAnsi"/>
          <w:sz w:val="22"/>
        </w:rPr>
        <w:t>) Debêntures</w:t>
      </w:r>
      <w:r w:rsidR="005803AC" w:rsidRPr="00A370E1">
        <w:rPr>
          <w:rFonts w:cstheme="minorHAnsi"/>
          <w:sz w:val="22"/>
        </w:rPr>
        <w:t>,</w:t>
      </w:r>
      <w:r w:rsidR="00DD4337" w:rsidRPr="00A370E1">
        <w:rPr>
          <w:rFonts w:cstheme="minorHAnsi"/>
          <w:sz w:val="22"/>
        </w:rPr>
        <w:t xml:space="preserve"> em série única.</w:t>
      </w:r>
      <w:bookmarkEnd w:id="25"/>
    </w:p>
    <w:p w14:paraId="1BE6087D" w14:textId="77777777" w:rsidR="00377432" w:rsidRPr="00A370E1" w:rsidRDefault="00377432" w:rsidP="001362C1">
      <w:pPr>
        <w:keepNext/>
        <w:ind w:left="8"/>
        <w:rPr>
          <w:rFonts w:cstheme="minorHAnsi"/>
          <w:sz w:val="22"/>
        </w:rPr>
      </w:pPr>
    </w:p>
    <w:p w14:paraId="62E056A9" w14:textId="016F9BF5" w:rsidR="00377432" w:rsidRPr="00A370E1" w:rsidRDefault="00377432" w:rsidP="00071439">
      <w:pPr>
        <w:keepNext/>
        <w:numPr>
          <w:ilvl w:val="2"/>
          <w:numId w:val="2"/>
        </w:numPr>
        <w:ind w:left="0" w:firstLine="0"/>
        <w:rPr>
          <w:rFonts w:cstheme="minorHAnsi"/>
          <w:sz w:val="22"/>
        </w:rPr>
      </w:pPr>
      <w:r w:rsidRPr="00A370E1">
        <w:rPr>
          <w:rFonts w:cstheme="minorHAnsi"/>
          <w:sz w:val="22"/>
        </w:rPr>
        <w:t xml:space="preserve">As Debêntures que, eventualmente, não forem integralizadas </w:t>
      </w:r>
      <w:r w:rsidR="00EE5AE5" w:rsidRPr="00A370E1">
        <w:rPr>
          <w:rFonts w:cstheme="minorHAnsi"/>
          <w:sz w:val="22"/>
        </w:rPr>
        <w:t xml:space="preserve">em até </w:t>
      </w:r>
      <w:r w:rsidR="00661F9D" w:rsidRPr="00A370E1">
        <w:rPr>
          <w:rFonts w:cstheme="minorHAnsi"/>
          <w:sz w:val="22"/>
        </w:rPr>
        <w:t xml:space="preserve">12 </w:t>
      </w:r>
      <w:r w:rsidR="00EE5AE5" w:rsidRPr="00A370E1">
        <w:rPr>
          <w:rFonts w:cstheme="minorHAnsi"/>
          <w:sz w:val="22"/>
        </w:rPr>
        <w:t>(</w:t>
      </w:r>
      <w:r w:rsidR="00661F9D" w:rsidRPr="00A370E1">
        <w:rPr>
          <w:rFonts w:cstheme="minorHAnsi"/>
          <w:sz w:val="22"/>
        </w:rPr>
        <w:t>doze</w:t>
      </w:r>
      <w:r w:rsidR="00EE5AE5" w:rsidRPr="00A370E1">
        <w:rPr>
          <w:rFonts w:cstheme="minorHAnsi"/>
          <w:sz w:val="22"/>
        </w:rPr>
        <w:t xml:space="preserve">) meses da </w:t>
      </w:r>
      <w:r w:rsidR="00605342" w:rsidRPr="00A370E1">
        <w:rPr>
          <w:rFonts w:cstheme="minorHAnsi"/>
          <w:sz w:val="22"/>
        </w:rPr>
        <w:t>Data de Emissão</w:t>
      </w:r>
      <w:r w:rsidR="00605342" w:rsidRPr="00A370E1" w:rsidDel="00605342">
        <w:rPr>
          <w:rFonts w:cstheme="minorHAnsi"/>
          <w:sz w:val="22"/>
        </w:rPr>
        <w:t xml:space="preserve"> </w:t>
      </w:r>
      <w:r w:rsidRPr="00A370E1">
        <w:rPr>
          <w:rFonts w:cstheme="minorHAnsi"/>
          <w:sz w:val="22"/>
        </w:rPr>
        <w:t>serão canceladas.</w:t>
      </w:r>
    </w:p>
    <w:p w14:paraId="53697486" w14:textId="77777777" w:rsidR="00377432" w:rsidRPr="00A370E1" w:rsidRDefault="00377432" w:rsidP="001362C1">
      <w:pPr>
        <w:keepNext/>
        <w:ind w:left="8"/>
        <w:rPr>
          <w:rFonts w:cstheme="minorHAnsi"/>
          <w:sz w:val="22"/>
        </w:rPr>
      </w:pPr>
    </w:p>
    <w:p w14:paraId="4F4AFF89" w14:textId="77777777" w:rsidR="00DA1E2C" w:rsidRPr="00A370E1" w:rsidRDefault="003A7AF7" w:rsidP="00071439">
      <w:pPr>
        <w:pStyle w:val="PargrafodaLista"/>
        <w:numPr>
          <w:ilvl w:val="1"/>
          <w:numId w:val="2"/>
        </w:numPr>
        <w:ind w:hanging="720"/>
        <w:rPr>
          <w:rFonts w:cstheme="minorHAnsi"/>
          <w:sz w:val="22"/>
          <w:u w:val="single"/>
        </w:rPr>
      </w:pPr>
      <w:bookmarkStart w:id="26" w:name="_Ref521440460"/>
      <w:r w:rsidRPr="00A370E1">
        <w:rPr>
          <w:rFonts w:cstheme="minorHAnsi"/>
          <w:sz w:val="22"/>
          <w:u w:val="single"/>
        </w:rPr>
        <w:t>Destinação dos Recursos</w:t>
      </w:r>
      <w:bookmarkEnd w:id="26"/>
    </w:p>
    <w:p w14:paraId="0B39F7E0" w14:textId="77777777" w:rsidR="00DA165C" w:rsidRPr="00A370E1" w:rsidRDefault="00DA165C" w:rsidP="00DA165C">
      <w:pPr>
        <w:tabs>
          <w:tab w:val="left" w:pos="709"/>
        </w:tabs>
        <w:ind w:left="8"/>
        <w:rPr>
          <w:rFonts w:eastAsia="Arial Unicode MS" w:cstheme="minorHAnsi"/>
          <w:sz w:val="22"/>
        </w:rPr>
      </w:pPr>
    </w:p>
    <w:p w14:paraId="49E6FC54" w14:textId="4EFFC62A" w:rsidR="00DA165C" w:rsidRPr="00A370E1" w:rsidRDefault="230F4831" w:rsidP="230F4831">
      <w:pPr>
        <w:numPr>
          <w:ilvl w:val="2"/>
          <w:numId w:val="2"/>
        </w:numPr>
        <w:tabs>
          <w:tab w:val="left" w:pos="709"/>
        </w:tabs>
        <w:ind w:left="0" w:firstLine="8"/>
        <w:rPr>
          <w:rFonts w:eastAsia="Arial Unicode MS" w:cstheme="minorHAnsi"/>
          <w:sz w:val="22"/>
        </w:rPr>
      </w:pPr>
      <w:bookmarkStart w:id="27" w:name="_Ref49944358"/>
      <w:r w:rsidRPr="00A370E1">
        <w:rPr>
          <w:rFonts w:cstheme="minorHAnsi"/>
          <w:sz w:val="22"/>
        </w:rPr>
        <w:t xml:space="preserve">Os </w:t>
      </w:r>
      <w:r w:rsidRPr="00A370E1">
        <w:rPr>
          <w:rFonts w:eastAsia="Arial Unicode MS" w:cstheme="minorHAnsi"/>
          <w:sz w:val="22"/>
        </w:rPr>
        <w:t xml:space="preserve">recursos captados </w:t>
      </w:r>
      <w:r w:rsidRPr="00A370E1">
        <w:rPr>
          <w:rFonts w:cstheme="minorHAnsi"/>
          <w:sz w:val="22"/>
        </w:rPr>
        <w:t xml:space="preserve">com a Emissão serão destinados, única e exclusivamente, pela Emissora, para </w:t>
      </w:r>
      <w:del w:id="28" w:author="Philippe Hollanda - Oliveira Trust" w:date="2022-08-17T09:42:00Z">
        <w:r w:rsidRPr="00A370E1" w:rsidDel="008B7C8C">
          <w:rPr>
            <w:rFonts w:cstheme="minorHAnsi"/>
            <w:sz w:val="22"/>
          </w:rPr>
          <w:delText>o desenvolvimento</w:delText>
        </w:r>
      </w:del>
      <w:ins w:id="29" w:author="Philippe Hollanda - Oliveira Trust" w:date="2022-08-17T09:42:00Z">
        <w:r w:rsidR="008B7C8C">
          <w:rPr>
            <w:rFonts w:cstheme="minorHAnsi"/>
            <w:sz w:val="22"/>
          </w:rPr>
          <w:t>construção, aquisição e/ou reforma</w:t>
        </w:r>
      </w:ins>
      <w:r w:rsidRPr="00A370E1">
        <w:rPr>
          <w:rFonts w:cstheme="minorHAnsi"/>
          <w:sz w:val="22"/>
        </w:rPr>
        <w:t xml:space="preserve"> dos empreendimentos descritos no </w:t>
      </w:r>
      <w:r w:rsidRPr="003E4AC4">
        <w:rPr>
          <w:rFonts w:cstheme="minorHAnsi"/>
          <w:sz w:val="22"/>
          <w:highlight w:val="green"/>
        </w:rPr>
        <w:t>Anexo II</w:t>
      </w:r>
      <w:r w:rsidRPr="00A370E1">
        <w:rPr>
          <w:rFonts w:cstheme="minorHAnsi"/>
          <w:sz w:val="22"/>
        </w:rPr>
        <w:t xml:space="preserve"> a este instrumento (“</w:t>
      </w:r>
      <w:r w:rsidRPr="00A370E1">
        <w:rPr>
          <w:rFonts w:cstheme="minorHAnsi"/>
          <w:sz w:val="22"/>
          <w:u w:val="single"/>
        </w:rPr>
        <w:t>Anexo II</w:t>
      </w:r>
      <w:r w:rsidRPr="00A370E1">
        <w:rPr>
          <w:rFonts w:cstheme="minorHAnsi"/>
          <w:sz w:val="22"/>
        </w:rPr>
        <w:t>” e “</w:t>
      </w:r>
      <w:r w:rsidRPr="00A370E1">
        <w:rPr>
          <w:rFonts w:cstheme="minorHAnsi"/>
          <w:sz w:val="22"/>
          <w:u w:val="single"/>
        </w:rPr>
        <w:t>Destinação Futura</w:t>
      </w:r>
      <w:r w:rsidRPr="00A370E1">
        <w:rPr>
          <w:rFonts w:cstheme="minorHAnsi"/>
          <w:sz w:val="22"/>
        </w:rPr>
        <w:t xml:space="preserve">”). </w:t>
      </w:r>
      <w:bookmarkEnd w:id="27"/>
      <w:r w:rsidR="00710E05" w:rsidRPr="00A370E1">
        <w:rPr>
          <w:rFonts w:cstheme="minorHAnsi"/>
          <w:sz w:val="22"/>
          <w:highlight w:val="yellow"/>
        </w:rPr>
        <w:t>[</w:t>
      </w:r>
      <w:r w:rsidR="00CC6E85" w:rsidRPr="00A370E1">
        <w:rPr>
          <w:rFonts w:cstheme="minorHAnsi"/>
          <w:sz w:val="22"/>
          <w:highlight w:val="yellow"/>
        </w:rPr>
        <w:t>Nota Madrona: Conforme nosso time de direito imobiliário, a averbação é apenas um ato declaratório, e não constitutivo, de direito. Portanto, o fato de não haver a averbação não significa que as placas instaladas no imóvel não serão consideradas imóvel. Sendo assim, nossa opinião de fechamento da operação (LO) não trará qualquer qualificação em razão da inexistência de obrigação de averbação, tampouco afirmará que a averbação é essencial.</w:t>
      </w:r>
      <w:r w:rsidR="00483F54" w:rsidRPr="00A370E1">
        <w:rPr>
          <w:rFonts w:cstheme="minorHAnsi"/>
          <w:sz w:val="22"/>
          <w:highlight w:val="yellow"/>
        </w:rPr>
        <w:t xml:space="preserve"> Nota Valora: Ok em seguir com a exclusão de averbação, já alinhado com OPEA e </w:t>
      </w:r>
      <w:proofErr w:type="spellStart"/>
      <w:r w:rsidR="00483F54" w:rsidRPr="00A370E1">
        <w:rPr>
          <w:rFonts w:cstheme="minorHAnsi"/>
          <w:sz w:val="22"/>
          <w:highlight w:val="yellow"/>
        </w:rPr>
        <w:t>Axis</w:t>
      </w:r>
      <w:proofErr w:type="spellEnd"/>
      <w:proofErr w:type="gramStart"/>
      <w:r w:rsidR="00483F54" w:rsidRPr="00A370E1">
        <w:rPr>
          <w:rFonts w:cstheme="minorHAnsi"/>
          <w:sz w:val="22"/>
          <w:highlight w:val="yellow"/>
        </w:rPr>
        <w:t>.</w:t>
      </w:r>
      <w:r w:rsidR="00710E05" w:rsidRPr="00A370E1">
        <w:rPr>
          <w:rFonts w:cstheme="minorHAnsi"/>
          <w:sz w:val="22"/>
          <w:highlight w:val="yellow"/>
        </w:rPr>
        <w:t>]</w:t>
      </w:r>
      <w:ins w:id="30" w:author="Philippe Hollanda - Oliveira Trust" w:date="2022-08-17T09:42:00Z">
        <w:r w:rsidR="008B7C8C">
          <w:rPr>
            <w:rFonts w:cstheme="minorHAnsi"/>
            <w:sz w:val="22"/>
          </w:rPr>
          <w:t>[</w:t>
        </w:r>
        <w:proofErr w:type="gramEnd"/>
        <w:r w:rsidR="008B7C8C">
          <w:rPr>
            <w:rFonts w:cstheme="minorHAnsi"/>
            <w:sz w:val="22"/>
          </w:rPr>
          <w:t>Nota OT: Incluímos os termos existentes na norma, o termo “desenvolvimento” não é aplicável, por s</w:t>
        </w:r>
      </w:ins>
      <w:ins w:id="31" w:author="Philippe Hollanda - Oliveira Trust" w:date="2022-08-17T09:43:00Z">
        <w:r w:rsidR="008B7C8C">
          <w:rPr>
            <w:rFonts w:cstheme="minorHAnsi"/>
            <w:sz w:val="22"/>
          </w:rPr>
          <w:t xml:space="preserve">er muito abrangente.] </w:t>
        </w:r>
      </w:ins>
    </w:p>
    <w:p w14:paraId="3D6B05F2" w14:textId="77777777" w:rsidR="00DA1E2C" w:rsidRPr="00A370E1" w:rsidRDefault="00DA1E2C" w:rsidP="0008319D">
      <w:pPr>
        <w:keepNext/>
        <w:rPr>
          <w:rFonts w:cstheme="minorHAnsi"/>
          <w:b/>
          <w:sz w:val="22"/>
        </w:rPr>
      </w:pPr>
    </w:p>
    <w:p w14:paraId="0E474DA8" w14:textId="0DDD0371" w:rsidR="00AC134E" w:rsidRPr="00A370E1" w:rsidRDefault="00677A9E" w:rsidP="003E5F1D">
      <w:pPr>
        <w:tabs>
          <w:tab w:val="left" w:pos="709"/>
        </w:tabs>
        <w:ind w:left="8"/>
        <w:rPr>
          <w:rFonts w:eastAsia="Arial Unicode MS" w:cstheme="minorHAnsi"/>
          <w:sz w:val="22"/>
        </w:rPr>
      </w:pPr>
      <w:bookmarkStart w:id="32" w:name="_Ref32257146"/>
      <w:bookmarkStart w:id="33" w:name="_Ref524356116"/>
      <w:r w:rsidRPr="00A370E1">
        <w:rPr>
          <w:rFonts w:cstheme="minorHAnsi"/>
          <w:b/>
          <w:bCs/>
          <w:sz w:val="22"/>
        </w:rPr>
        <w:t>3.6.2.</w:t>
      </w:r>
      <w:r w:rsidRPr="00A370E1">
        <w:rPr>
          <w:rFonts w:cstheme="minorHAnsi"/>
          <w:b/>
          <w:bCs/>
          <w:sz w:val="22"/>
        </w:rPr>
        <w:tab/>
      </w:r>
      <w:r w:rsidR="230F4831" w:rsidRPr="00A370E1">
        <w:rPr>
          <w:rFonts w:cstheme="minorHAnsi"/>
          <w:sz w:val="22"/>
        </w:rPr>
        <w:t xml:space="preserve">Para fins da </w:t>
      </w:r>
      <w:r w:rsidR="230F4831" w:rsidRPr="00A370E1">
        <w:rPr>
          <w:rFonts w:eastAsia="Arial Unicode MS" w:cstheme="minorHAnsi"/>
          <w:sz w:val="22"/>
        </w:rPr>
        <w:t>Destinação</w:t>
      </w:r>
      <w:r w:rsidR="230F4831" w:rsidRPr="00A370E1">
        <w:rPr>
          <w:rFonts w:cstheme="minorHAnsi"/>
          <w:sz w:val="22"/>
        </w:rPr>
        <w:t xml:space="preserve"> Futura, fica estabelecido que a Emissora poderá livremente transferir os recursos captados no âmbito da Emissão exclusivamente para </w:t>
      </w:r>
      <w:r w:rsidR="00DD3793" w:rsidRPr="00A370E1">
        <w:rPr>
          <w:rFonts w:cstheme="minorHAnsi"/>
          <w:sz w:val="22"/>
        </w:rPr>
        <w:t>su</w:t>
      </w:r>
      <w:r w:rsidR="230F4831" w:rsidRPr="00A370E1">
        <w:rPr>
          <w:rFonts w:cstheme="minorHAnsi"/>
          <w:sz w:val="22"/>
        </w:rPr>
        <w:t xml:space="preserve">as </w:t>
      </w:r>
      <w:r w:rsidR="00DD3793" w:rsidRPr="00A370E1">
        <w:rPr>
          <w:rFonts w:cstheme="minorHAnsi"/>
          <w:sz w:val="22"/>
        </w:rPr>
        <w:t xml:space="preserve">filiais </w:t>
      </w:r>
      <w:r w:rsidR="230F4831" w:rsidRPr="00A370E1">
        <w:rPr>
          <w:rFonts w:cstheme="minorHAnsi"/>
          <w:sz w:val="22"/>
        </w:rPr>
        <w:t>abaixo indicadas, desde que: (a) as respectivas transferências sejam realizadas em conformidade com as leis e regulamentos aplicáveis; (b) os recursos sejam utilizados para as finalidades acima descritas na Destinação Futura</w:t>
      </w:r>
      <w:r w:rsidR="00DD3793" w:rsidRPr="00A370E1">
        <w:rPr>
          <w:rFonts w:cstheme="minorHAnsi"/>
          <w:sz w:val="22"/>
        </w:rPr>
        <w:t>; e (c) seja</w:t>
      </w:r>
      <w:r w:rsidR="001D3E5E" w:rsidRPr="00A370E1">
        <w:rPr>
          <w:rFonts w:cstheme="minorHAnsi"/>
          <w:sz w:val="22"/>
        </w:rPr>
        <w:t>m</w:t>
      </w:r>
      <w:r w:rsidR="00DD3793" w:rsidRPr="00A370E1">
        <w:rPr>
          <w:rFonts w:cstheme="minorHAnsi"/>
          <w:sz w:val="22"/>
        </w:rPr>
        <w:t xml:space="preserve"> observado</w:t>
      </w:r>
      <w:r w:rsidR="00EA3FAF" w:rsidRPr="00A370E1">
        <w:rPr>
          <w:rFonts w:cstheme="minorHAnsi"/>
          <w:sz w:val="22"/>
        </w:rPr>
        <w:t>s</w:t>
      </w:r>
      <w:r w:rsidR="00DD3793" w:rsidRPr="00A370E1">
        <w:rPr>
          <w:rFonts w:cstheme="minorHAnsi"/>
          <w:sz w:val="22"/>
        </w:rPr>
        <w:t xml:space="preserve"> os montantes de alocações conforme a coluna “</w:t>
      </w:r>
      <w:proofErr w:type="spellStart"/>
      <w:r w:rsidR="00EA3FAF" w:rsidRPr="00A370E1">
        <w:rPr>
          <w:rFonts w:cstheme="minorHAnsi"/>
          <w:sz w:val="22"/>
        </w:rPr>
        <w:t>C</w:t>
      </w:r>
      <w:r w:rsidR="00DD3793" w:rsidRPr="00A370E1">
        <w:rPr>
          <w:rFonts w:cstheme="minorHAnsi"/>
          <w:sz w:val="22"/>
        </w:rPr>
        <w:t>apex</w:t>
      </w:r>
      <w:proofErr w:type="spellEnd"/>
      <w:r w:rsidR="00DD3793" w:rsidRPr="00A370E1">
        <w:rPr>
          <w:rFonts w:cstheme="minorHAnsi"/>
          <w:sz w:val="22"/>
        </w:rPr>
        <w:t>” abaixo</w:t>
      </w:r>
      <w:r w:rsidRPr="00A370E1">
        <w:rPr>
          <w:rFonts w:cstheme="minorHAnsi"/>
          <w:sz w:val="22"/>
        </w:rPr>
        <w:t xml:space="preserve"> (os valores do </w:t>
      </w:r>
      <w:r w:rsidRPr="00A370E1">
        <w:rPr>
          <w:rFonts w:cstheme="minorHAnsi"/>
          <w:i/>
          <w:iCs/>
          <w:sz w:val="22"/>
        </w:rPr>
        <w:t>“</w:t>
      </w:r>
      <w:proofErr w:type="spellStart"/>
      <w:r w:rsidRPr="00A370E1">
        <w:rPr>
          <w:rFonts w:cstheme="minorHAnsi"/>
          <w:i/>
          <w:iCs/>
          <w:sz w:val="22"/>
        </w:rPr>
        <w:t>Capex</w:t>
      </w:r>
      <w:proofErr w:type="spellEnd"/>
      <w:r w:rsidRPr="00A370E1">
        <w:rPr>
          <w:rFonts w:cstheme="minorHAnsi"/>
          <w:i/>
          <w:iCs/>
          <w:sz w:val="22"/>
        </w:rPr>
        <w:t xml:space="preserve">” </w:t>
      </w:r>
      <w:r w:rsidRPr="00A370E1">
        <w:rPr>
          <w:rFonts w:cstheme="minorHAnsi"/>
          <w:sz w:val="22"/>
        </w:rPr>
        <w:t>poderão sofrer ajustes e caso isso ocorra as alterações deverão ser apresentadas no Relatório de Verificação (conforme abaixo definido)</w:t>
      </w:r>
      <w:r w:rsidR="005A0AC2" w:rsidRPr="00A370E1">
        <w:rPr>
          <w:rFonts w:cstheme="minorHAnsi"/>
          <w:sz w:val="22"/>
        </w:rPr>
        <w:t>, sendo necessário o aditamento desta Escritura de Emissão</w:t>
      </w:r>
      <w:r w:rsidR="007D0E8E" w:rsidRPr="00A370E1">
        <w:rPr>
          <w:rFonts w:cstheme="minorHAnsi"/>
          <w:sz w:val="22"/>
        </w:rPr>
        <w:t xml:space="preserve"> nos termos da Cláusula 3.6.8 abaixo caso cause alteração na destinação dos recursos</w:t>
      </w:r>
      <w:r w:rsidRPr="00A370E1">
        <w:rPr>
          <w:rFonts w:cstheme="minorHAnsi"/>
          <w:sz w:val="22"/>
        </w:rPr>
        <w:t>)</w:t>
      </w:r>
      <w:r w:rsidR="230F4831" w:rsidRPr="00A370E1">
        <w:rPr>
          <w:rFonts w:cstheme="minorHAnsi"/>
          <w:sz w:val="22"/>
        </w:rPr>
        <w:t xml:space="preserve">. </w:t>
      </w:r>
    </w:p>
    <w:p w14:paraId="435E84CC" w14:textId="567CC41B" w:rsidR="00DB1479" w:rsidRPr="00A370E1" w:rsidRDefault="00DB1479" w:rsidP="003E5F1D">
      <w:pPr>
        <w:rPr>
          <w:rFonts w:eastAsia="Arial Unicode MS" w:cstheme="minorHAnsi"/>
          <w:sz w:val="22"/>
        </w:rPr>
      </w:pPr>
    </w:p>
    <w:tbl>
      <w:tblPr>
        <w:tblStyle w:val="Tabelacomgrade"/>
        <w:tblW w:w="9494" w:type="dxa"/>
        <w:tblInd w:w="-5" w:type="dxa"/>
        <w:tblLook w:val="04A0" w:firstRow="1" w:lastRow="0" w:firstColumn="1" w:lastColumn="0" w:noHBand="0" w:noVBand="1"/>
      </w:tblPr>
      <w:tblGrid>
        <w:gridCol w:w="2542"/>
        <w:gridCol w:w="2602"/>
        <w:gridCol w:w="2344"/>
        <w:gridCol w:w="2006"/>
      </w:tblGrid>
      <w:tr w:rsidR="00DD3793" w:rsidRPr="00A370E1" w14:paraId="626EBA6D" w14:textId="237ACF8C" w:rsidTr="002F55BE">
        <w:tc>
          <w:tcPr>
            <w:tcW w:w="2542" w:type="dxa"/>
            <w:shd w:val="clear" w:color="auto" w:fill="D9D9D9" w:themeFill="background1" w:themeFillShade="D9"/>
          </w:tcPr>
          <w:p w14:paraId="38116FAB" w14:textId="0E187207" w:rsidR="00DD3793" w:rsidRPr="00A370E1" w:rsidRDefault="00DD3793" w:rsidP="007833BB">
            <w:pPr>
              <w:pStyle w:val="PargrafodaLista"/>
              <w:ind w:left="0"/>
              <w:jc w:val="center"/>
              <w:rPr>
                <w:rFonts w:eastAsia="Arial Unicode MS" w:cstheme="minorHAnsi"/>
                <w:sz w:val="22"/>
              </w:rPr>
            </w:pPr>
            <w:proofErr w:type="spellStart"/>
            <w:r w:rsidRPr="00A370E1">
              <w:rPr>
                <w:rFonts w:eastAsia="Arial Unicode MS" w:cstheme="minorHAnsi"/>
                <w:i/>
                <w:iCs/>
                <w:sz w:val="22"/>
              </w:rPr>
              <w:t>Offtaker</w:t>
            </w:r>
            <w:proofErr w:type="spellEnd"/>
          </w:p>
        </w:tc>
        <w:tc>
          <w:tcPr>
            <w:tcW w:w="2602" w:type="dxa"/>
            <w:shd w:val="clear" w:color="auto" w:fill="D9D9D9" w:themeFill="background1" w:themeFillShade="D9"/>
          </w:tcPr>
          <w:p w14:paraId="0FF5C40C" w14:textId="2BA79CD9" w:rsidR="00DD3793" w:rsidRPr="00A370E1" w:rsidRDefault="00DD3793" w:rsidP="007833BB">
            <w:pPr>
              <w:pStyle w:val="PargrafodaLista"/>
              <w:ind w:left="0"/>
              <w:jc w:val="center"/>
              <w:rPr>
                <w:rFonts w:eastAsia="Arial Unicode MS" w:cstheme="minorHAnsi"/>
                <w:sz w:val="22"/>
              </w:rPr>
            </w:pPr>
            <w:r w:rsidRPr="00A370E1">
              <w:rPr>
                <w:rFonts w:eastAsia="Arial Unicode MS" w:cstheme="minorHAnsi"/>
                <w:sz w:val="22"/>
              </w:rPr>
              <w:t>Sociedade</w:t>
            </w:r>
          </w:p>
        </w:tc>
        <w:tc>
          <w:tcPr>
            <w:tcW w:w="2344" w:type="dxa"/>
            <w:shd w:val="clear" w:color="auto" w:fill="D9D9D9" w:themeFill="background1" w:themeFillShade="D9"/>
          </w:tcPr>
          <w:p w14:paraId="741F8E1D" w14:textId="2323932D" w:rsidR="00DD3793" w:rsidRPr="00A370E1" w:rsidRDefault="00DD3793" w:rsidP="230F4831">
            <w:pPr>
              <w:pStyle w:val="PargrafodaLista"/>
              <w:ind w:left="0"/>
              <w:jc w:val="center"/>
              <w:rPr>
                <w:rFonts w:eastAsia="Arial Unicode MS" w:cstheme="minorHAnsi"/>
                <w:sz w:val="22"/>
              </w:rPr>
            </w:pPr>
            <w:r w:rsidRPr="00A370E1">
              <w:rPr>
                <w:rFonts w:eastAsia="Arial Unicode MS" w:cstheme="minorHAnsi"/>
                <w:sz w:val="22"/>
              </w:rPr>
              <w:t xml:space="preserve">Capacidade </w:t>
            </w:r>
            <w:proofErr w:type="spellStart"/>
            <w:r w:rsidRPr="00A370E1">
              <w:rPr>
                <w:rFonts w:eastAsia="Arial Unicode MS" w:cstheme="minorHAnsi"/>
                <w:sz w:val="22"/>
              </w:rPr>
              <w:t>MWp</w:t>
            </w:r>
            <w:proofErr w:type="spellEnd"/>
          </w:p>
        </w:tc>
        <w:tc>
          <w:tcPr>
            <w:tcW w:w="2006" w:type="dxa"/>
            <w:shd w:val="clear" w:color="auto" w:fill="D9D9D9" w:themeFill="background1" w:themeFillShade="D9"/>
          </w:tcPr>
          <w:p w14:paraId="3978FEC8" w14:textId="53A10893" w:rsidR="00DD3793" w:rsidRPr="00A370E1" w:rsidRDefault="00DD3793" w:rsidP="230F4831">
            <w:pPr>
              <w:pStyle w:val="PargrafodaLista"/>
              <w:ind w:left="0"/>
              <w:jc w:val="center"/>
              <w:rPr>
                <w:rFonts w:eastAsia="Arial Unicode MS" w:cstheme="minorHAnsi"/>
                <w:i/>
                <w:iCs/>
                <w:sz w:val="22"/>
              </w:rPr>
            </w:pPr>
            <w:r w:rsidRPr="00A370E1">
              <w:rPr>
                <w:rFonts w:eastAsia="Arial Unicode MS" w:cstheme="minorHAnsi"/>
                <w:i/>
                <w:iCs/>
                <w:sz w:val="22"/>
              </w:rPr>
              <w:t>“</w:t>
            </w:r>
            <w:proofErr w:type="spellStart"/>
            <w:r w:rsidRPr="00A370E1">
              <w:rPr>
                <w:rFonts w:eastAsia="Arial Unicode MS" w:cstheme="minorHAnsi"/>
                <w:i/>
                <w:iCs/>
                <w:sz w:val="22"/>
              </w:rPr>
              <w:t>Capex</w:t>
            </w:r>
            <w:proofErr w:type="spellEnd"/>
            <w:r w:rsidRPr="00A370E1">
              <w:rPr>
                <w:rFonts w:eastAsia="Arial Unicode MS" w:cstheme="minorHAnsi"/>
                <w:i/>
                <w:iCs/>
                <w:sz w:val="22"/>
              </w:rPr>
              <w:t>” (R$)</w:t>
            </w:r>
          </w:p>
        </w:tc>
      </w:tr>
      <w:tr w:rsidR="00DD3793" w:rsidRPr="00A370E1" w14:paraId="227380A0" w14:textId="71D31F16" w:rsidTr="002F55BE">
        <w:tc>
          <w:tcPr>
            <w:tcW w:w="2542" w:type="dxa"/>
            <w:vAlign w:val="center"/>
          </w:tcPr>
          <w:p w14:paraId="4CF2DF08" w14:textId="533D97AB" w:rsidR="00DD3793" w:rsidRPr="00A370E1" w:rsidRDefault="00DD3793" w:rsidP="00EC59DA">
            <w:pPr>
              <w:pStyle w:val="PargrafodaLista"/>
              <w:ind w:left="0"/>
              <w:rPr>
                <w:rFonts w:eastAsia="Arial Unicode MS" w:cstheme="minorHAnsi"/>
                <w:sz w:val="22"/>
              </w:rPr>
            </w:pPr>
            <w:proofErr w:type="spellStart"/>
            <w:r w:rsidRPr="00A370E1">
              <w:rPr>
                <w:rFonts w:cstheme="minorHAnsi"/>
                <w:color w:val="000000"/>
                <w:kern w:val="24"/>
                <w:sz w:val="22"/>
              </w:rPr>
              <w:t>Raizen</w:t>
            </w:r>
            <w:proofErr w:type="spellEnd"/>
            <w:r w:rsidRPr="00A370E1">
              <w:rPr>
                <w:rFonts w:cstheme="minorHAnsi"/>
                <w:color w:val="000000"/>
                <w:kern w:val="24"/>
                <w:sz w:val="22"/>
              </w:rPr>
              <w:t xml:space="preserve"> - UFV PE III</w:t>
            </w:r>
          </w:p>
        </w:tc>
        <w:tc>
          <w:tcPr>
            <w:tcW w:w="2602" w:type="dxa"/>
          </w:tcPr>
          <w:p w14:paraId="1C632447" w14:textId="11EC60A1"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790DBA31" w14:textId="32BC3779" w:rsidR="00DD3793" w:rsidRPr="00A370E1" w:rsidRDefault="00DD3793" w:rsidP="00E235D5">
            <w:pPr>
              <w:pStyle w:val="PargrafodaLista"/>
              <w:ind w:left="0"/>
              <w:jc w:val="center"/>
              <w:rPr>
                <w:rFonts w:eastAsia="Arial Unicode MS" w:cstheme="minorHAnsi"/>
                <w:sz w:val="22"/>
              </w:rPr>
            </w:pPr>
            <w:r w:rsidRPr="00A370E1">
              <w:rPr>
                <w:rFonts w:eastAsia="Arial Unicode MS" w:cstheme="minorHAnsi"/>
                <w:sz w:val="22"/>
              </w:rPr>
              <w:t>3,4</w:t>
            </w:r>
          </w:p>
        </w:tc>
        <w:tc>
          <w:tcPr>
            <w:tcW w:w="2006" w:type="dxa"/>
          </w:tcPr>
          <w:p w14:paraId="4B5C866D" w14:textId="77777777" w:rsidR="00DD3793" w:rsidRPr="00A370E1" w:rsidRDefault="00DD3793" w:rsidP="00E235D5">
            <w:pPr>
              <w:pStyle w:val="PargrafodaLista"/>
              <w:ind w:left="0"/>
              <w:jc w:val="center"/>
              <w:rPr>
                <w:rFonts w:eastAsia="Arial Unicode MS" w:cstheme="minorHAnsi"/>
                <w:sz w:val="22"/>
              </w:rPr>
            </w:pPr>
          </w:p>
        </w:tc>
      </w:tr>
      <w:tr w:rsidR="00DD3793" w:rsidRPr="00A370E1" w14:paraId="001085BE" w14:textId="379DF21E" w:rsidTr="002F55BE">
        <w:tc>
          <w:tcPr>
            <w:tcW w:w="2542" w:type="dxa"/>
            <w:vAlign w:val="center"/>
          </w:tcPr>
          <w:p w14:paraId="441A42E1" w14:textId="3CD2FE39" w:rsidR="00DD3793" w:rsidRPr="00A370E1" w:rsidRDefault="00DD3793" w:rsidP="00EC59DA">
            <w:pPr>
              <w:pStyle w:val="PargrafodaLista"/>
              <w:ind w:left="0"/>
              <w:rPr>
                <w:rFonts w:eastAsia="Arial Unicode MS" w:cstheme="minorHAnsi"/>
                <w:sz w:val="22"/>
              </w:rPr>
            </w:pPr>
            <w:proofErr w:type="spellStart"/>
            <w:r w:rsidRPr="00A370E1">
              <w:rPr>
                <w:rFonts w:cstheme="minorHAnsi"/>
                <w:color w:val="000000"/>
                <w:kern w:val="24"/>
                <w:sz w:val="22"/>
              </w:rPr>
              <w:t>Raízen</w:t>
            </w:r>
            <w:proofErr w:type="spellEnd"/>
            <w:r w:rsidRPr="00A370E1">
              <w:rPr>
                <w:rFonts w:cstheme="minorHAnsi"/>
                <w:color w:val="000000"/>
                <w:kern w:val="24"/>
                <w:sz w:val="22"/>
              </w:rPr>
              <w:t xml:space="preserve"> - UFV CE II</w:t>
            </w:r>
          </w:p>
        </w:tc>
        <w:tc>
          <w:tcPr>
            <w:tcW w:w="2602" w:type="dxa"/>
          </w:tcPr>
          <w:p w14:paraId="3E8499E4" w14:textId="6E71607C"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5B8FE245" w14:textId="3A83811D"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3,4</w:t>
            </w:r>
          </w:p>
        </w:tc>
        <w:tc>
          <w:tcPr>
            <w:tcW w:w="2006" w:type="dxa"/>
          </w:tcPr>
          <w:p w14:paraId="415E3FAA"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19CDAF80" w14:textId="57BD43A2" w:rsidTr="002F55BE">
        <w:tc>
          <w:tcPr>
            <w:tcW w:w="2542" w:type="dxa"/>
            <w:vAlign w:val="center"/>
          </w:tcPr>
          <w:p w14:paraId="7B6D9BEB" w14:textId="56A32F6F" w:rsidR="00DD3793" w:rsidRPr="00A370E1" w:rsidRDefault="00DD3793" w:rsidP="00EC59DA">
            <w:pPr>
              <w:pStyle w:val="PargrafodaLista"/>
              <w:ind w:left="0"/>
              <w:rPr>
                <w:rFonts w:eastAsia="Arial Unicode MS" w:cstheme="minorHAnsi"/>
                <w:sz w:val="22"/>
              </w:rPr>
            </w:pPr>
            <w:proofErr w:type="spellStart"/>
            <w:r w:rsidRPr="00A370E1">
              <w:rPr>
                <w:rFonts w:cstheme="minorHAnsi"/>
                <w:color w:val="000000"/>
                <w:kern w:val="24"/>
                <w:sz w:val="22"/>
              </w:rPr>
              <w:t>Raízen</w:t>
            </w:r>
            <w:proofErr w:type="spellEnd"/>
            <w:r w:rsidRPr="00A370E1">
              <w:rPr>
                <w:rFonts w:cstheme="minorHAnsi"/>
                <w:color w:val="000000"/>
                <w:kern w:val="24"/>
                <w:sz w:val="22"/>
              </w:rPr>
              <w:t xml:space="preserve"> - UFV SP I</w:t>
            </w:r>
          </w:p>
        </w:tc>
        <w:tc>
          <w:tcPr>
            <w:tcW w:w="2602" w:type="dxa"/>
          </w:tcPr>
          <w:p w14:paraId="37036F32" w14:textId="213DA599"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02E2E93B" w14:textId="26A42CF9"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6,8</w:t>
            </w:r>
          </w:p>
        </w:tc>
        <w:tc>
          <w:tcPr>
            <w:tcW w:w="2006" w:type="dxa"/>
          </w:tcPr>
          <w:p w14:paraId="12D886C1"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75AE2B25" w14:textId="17B658FB" w:rsidTr="002F55BE">
        <w:tc>
          <w:tcPr>
            <w:tcW w:w="2542" w:type="dxa"/>
            <w:vAlign w:val="center"/>
          </w:tcPr>
          <w:p w14:paraId="2426EFFD" w14:textId="4D5F9D40" w:rsidR="00DD3793" w:rsidRPr="00A370E1" w:rsidRDefault="00DD3793" w:rsidP="00EC59DA">
            <w:pPr>
              <w:pStyle w:val="PargrafodaLista"/>
              <w:ind w:left="0"/>
              <w:rPr>
                <w:rFonts w:eastAsia="Arial Unicode MS" w:cstheme="minorHAnsi"/>
                <w:sz w:val="22"/>
              </w:rPr>
            </w:pPr>
            <w:r w:rsidRPr="00A370E1">
              <w:rPr>
                <w:rFonts w:cstheme="minorHAnsi"/>
                <w:color w:val="000000"/>
                <w:kern w:val="24"/>
                <w:sz w:val="22"/>
              </w:rPr>
              <w:t xml:space="preserve">Localiza </w:t>
            </w:r>
            <w:proofErr w:type="spellStart"/>
            <w:r w:rsidRPr="00A370E1">
              <w:rPr>
                <w:rFonts w:cstheme="minorHAnsi"/>
                <w:i/>
                <w:iCs/>
                <w:color w:val="000000"/>
                <w:kern w:val="24"/>
                <w:sz w:val="22"/>
              </w:rPr>
              <w:t>Rooftops</w:t>
            </w:r>
            <w:proofErr w:type="spellEnd"/>
            <w:r w:rsidRPr="00A370E1">
              <w:rPr>
                <w:rFonts w:cstheme="minorHAnsi"/>
                <w:color w:val="000000"/>
                <w:kern w:val="24"/>
                <w:sz w:val="22"/>
              </w:rPr>
              <w:t xml:space="preserve"> (</w:t>
            </w:r>
            <w:proofErr w:type="spellStart"/>
            <w:r w:rsidRPr="00A370E1">
              <w:rPr>
                <w:rFonts w:cstheme="minorHAnsi"/>
                <w:color w:val="000000"/>
                <w:kern w:val="24"/>
                <w:sz w:val="22"/>
              </w:rPr>
              <w:t>ph</w:t>
            </w:r>
            <w:proofErr w:type="spellEnd"/>
            <w:r w:rsidRPr="00A370E1">
              <w:rPr>
                <w:rFonts w:cstheme="minorHAnsi"/>
                <w:color w:val="000000"/>
                <w:kern w:val="24"/>
                <w:sz w:val="22"/>
              </w:rPr>
              <w:t xml:space="preserve"> 3)</w:t>
            </w:r>
          </w:p>
        </w:tc>
        <w:tc>
          <w:tcPr>
            <w:tcW w:w="2602" w:type="dxa"/>
          </w:tcPr>
          <w:p w14:paraId="04D18A2A" w14:textId="55069474"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2BB3070B" w14:textId="3C4EA334"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0,5</w:t>
            </w:r>
          </w:p>
        </w:tc>
        <w:tc>
          <w:tcPr>
            <w:tcW w:w="2006" w:type="dxa"/>
          </w:tcPr>
          <w:p w14:paraId="498057DF"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3018543F" w14:textId="5BB7D2D0" w:rsidTr="002F55BE">
        <w:tc>
          <w:tcPr>
            <w:tcW w:w="2542" w:type="dxa"/>
            <w:vAlign w:val="center"/>
          </w:tcPr>
          <w:p w14:paraId="06D072CC" w14:textId="6820779D" w:rsidR="00DD3793" w:rsidRPr="00A370E1" w:rsidRDefault="00DD3793" w:rsidP="00EC59DA">
            <w:pPr>
              <w:pStyle w:val="PargrafodaLista"/>
              <w:ind w:left="0"/>
              <w:rPr>
                <w:rFonts w:eastAsia="Arial Unicode MS" w:cstheme="minorHAnsi"/>
                <w:sz w:val="22"/>
              </w:rPr>
            </w:pPr>
            <w:r w:rsidRPr="00A370E1">
              <w:rPr>
                <w:rFonts w:cstheme="minorHAnsi"/>
                <w:color w:val="000000"/>
                <w:kern w:val="24"/>
                <w:sz w:val="22"/>
              </w:rPr>
              <w:t>Raia Drogasil - UFV MG VI</w:t>
            </w:r>
          </w:p>
        </w:tc>
        <w:tc>
          <w:tcPr>
            <w:tcW w:w="2602" w:type="dxa"/>
          </w:tcPr>
          <w:p w14:paraId="05D0A360" w14:textId="787A16FB"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212B7944" w14:textId="2BF74298"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1,3</w:t>
            </w:r>
          </w:p>
        </w:tc>
        <w:tc>
          <w:tcPr>
            <w:tcW w:w="2006" w:type="dxa"/>
          </w:tcPr>
          <w:p w14:paraId="361F565F"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34494AD7" w14:textId="6B41480F" w:rsidTr="002F55BE">
        <w:tc>
          <w:tcPr>
            <w:tcW w:w="2542" w:type="dxa"/>
            <w:vAlign w:val="center"/>
          </w:tcPr>
          <w:p w14:paraId="4CC741F4" w14:textId="4099BA4C" w:rsidR="00DD3793" w:rsidRPr="00A370E1" w:rsidRDefault="00DD3793" w:rsidP="00EC59DA">
            <w:pPr>
              <w:pStyle w:val="PargrafodaLista"/>
              <w:ind w:left="0"/>
              <w:rPr>
                <w:rFonts w:eastAsia="Arial Unicode MS" w:cstheme="minorHAnsi"/>
                <w:sz w:val="22"/>
              </w:rPr>
            </w:pPr>
            <w:r w:rsidRPr="00A370E1">
              <w:rPr>
                <w:rFonts w:cstheme="minorHAnsi"/>
                <w:color w:val="000000"/>
                <w:kern w:val="24"/>
                <w:sz w:val="22"/>
              </w:rPr>
              <w:t>AEGEA - UFV ES I</w:t>
            </w:r>
          </w:p>
        </w:tc>
        <w:tc>
          <w:tcPr>
            <w:tcW w:w="2602" w:type="dxa"/>
          </w:tcPr>
          <w:p w14:paraId="133A07C8" w14:textId="7ED08A26"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6480BC30" w14:textId="576DA11D"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0,8</w:t>
            </w:r>
          </w:p>
        </w:tc>
        <w:tc>
          <w:tcPr>
            <w:tcW w:w="2006" w:type="dxa"/>
          </w:tcPr>
          <w:p w14:paraId="42766794" w14:textId="77777777" w:rsidR="00DD3793" w:rsidRPr="00A370E1" w:rsidRDefault="00DD3793" w:rsidP="006D6341">
            <w:pPr>
              <w:pStyle w:val="PargrafodaLista"/>
              <w:ind w:left="0"/>
              <w:jc w:val="center"/>
              <w:rPr>
                <w:rFonts w:eastAsia="Arial Unicode MS" w:cstheme="minorHAnsi"/>
                <w:sz w:val="22"/>
              </w:rPr>
            </w:pPr>
          </w:p>
        </w:tc>
      </w:tr>
      <w:tr w:rsidR="00DD3793" w:rsidRPr="00A370E1" w14:paraId="2A3BC06A" w14:textId="5370639E" w:rsidTr="002F55BE">
        <w:tc>
          <w:tcPr>
            <w:tcW w:w="2542" w:type="dxa"/>
            <w:vAlign w:val="center"/>
          </w:tcPr>
          <w:p w14:paraId="365C480D" w14:textId="648CBD8A" w:rsidR="00DD3793" w:rsidRPr="00A370E1" w:rsidRDefault="00DD3793" w:rsidP="00EC59DA">
            <w:pPr>
              <w:pStyle w:val="PargrafodaLista"/>
              <w:ind w:left="0"/>
              <w:rPr>
                <w:rFonts w:eastAsia="Arial Unicode MS" w:cstheme="minorHAnsi"/>
                <w:sz w:val="22"/>
              </w:rPr>
            </w:pPr>
            <w:r w:rsidRPr="00A370E1">
              <w:rPr>
                <w:rFonts w:cstheme="minorHAnsi"/>
                <w:color w:val="000000"/>
                <w:kern w:val="24"/>
                <w:sz w:val="22"/>
              </w:rPr>
              <w:lastRenderedPageBreak/>
              <w:t>Leve - UFV MT II</w:t>
            </w:r>
          </w:p>
        </w:tc>
        <w:tc>
          <w:tcPr>
            <w:tcW w:w="2602" w:type="dxa"/>
          </w:tcPr>
          <w:p w14:paraId="0D44FA1C" w14:textId="2150D475" w:rsidR="00DD3793" w:rsidRPr="00A370E1" w:rsidRDefault="00DD3793" w:rsidP="00EC59DA">
            <w:pPr>
              <w:pStyle w:val="PargrafodaLista"/>
              <w:ind w:left="0"/>
              <w:jc w:val="center"/>
              <w:rPr>
                <w:rFonts w:eastAsia="Arial Unicode MS" w:cstheme="minorHAnsi"/>
                <w:sz w:val="22"/>
              </w:rPr>
            </w:pPr>
            <w:r w:rsidRPr="00A370E1">
              <w:rPr>
                <w:rFonts w:eastAsia="Arial Unicode MS" w:cstheme="minorHAnsi"/>
                <w:sz w:val="22"/>
              </w:rPr>
              <w:t>Holding SPE VIII</w:t>
            </w:r>
          </w:p>
        </w:tc>
        <w:tc>
          <w:tcPr>
            <w:tcW w:w="2344" w:type="dxa"/>
          </w:tcPr>
          <w:p w14:paraId="00F90EF6" w14:textId="32752795" w:rsidR="00DD3793" w:rsidRPr="00A370E1" w:rsidRDefault="00DD3793" w:rsidP="006D6341">
            <w:pPr>
              <w:pStyle w:val="PargrafodaLista"/>
              <w:ind w:left="0"/>
              <w:jc w:val="center"/>
              <w:rPr>
                <w:rFonts w:eastAsia="Arial Unicode MS" w:cstheme="minorHAnsi"/>
                <w:sz w:val="22"/>
              </w:rPr>
            </w:pPr>
            <w:r w:rsidRPr="00A370E1">
              <w:rPr>
                <w:rFonts w:eastAsia="Arial Unicode MS" w:cstheme="minorHAnsi"/>
                <w:sz w:val="22"/>
              </w:rPr>
              <w:t>3,4</w:t>
            </w:r>
          </w:p>
        </w:tc>
        <w:tc>
          <w:tcPr>
            <w:tcW w:w="2006" w:type="dxa"/>
          </w:tcPr>
          <w:p w14:paraId="19AA8FD9" w14:textId="77777777" w:rsidR="00DD3793" w:rsidRPr="00A370E1" w:rsidRDefault="00DD3793" w:rsidP="006D6341">
            <w:pPr>
              <w:pStyle w:val="PargrafodaLista"/>
              <w:ind w:left="0"/>
              <w:jc w:val="center"/>
              <w:rPr>
                <w:rFonts w:eastAsia="Arial Unicode MS" w:cstheme="minorHAnsi"/>
                <w:sz w:val="22"/>
              </w:rPr>
            </w:pPr>
          </w:p>
        </w:tc>
      </w:tr>
    </w:tbl>
    <w:p w14:paraId="565A04F3" w14:textId="2845DDEC" w:rsidR="00390885" w:rsidRPr="00A370E1" w:rsidRDefault="00390885" w:rsidP="00DB1479">
      <w:pPr>
        <w:pStyle w:val="PargrafodaLista"/>
        <w:rPr>
          <w:rFonts w:eastAsia="Arial Unicode MS" w:cstheme="minorHAnsi"/>
          <w:sz w:val="22"/>
        </w:rPr>
      </w:pPr>
    </w:p>
    <w:p w14:paraId="24008797" w14:textId="04E4CA25" w:rsidR="00DB1479" w:rsidRPr="00A370E1" w:rsidRDefault="00B91934" w:rsidP="003E5F1D">
      <w:pPr>
        <w:tabs>
          <w:tab w:val="left" w:pos="709"/>
        </w:tabs>
        <w:rPr>
          <w:rFonts w:eastAsia="Arial Unicode MS" w:cstheme="minorHAnsi"/>
          <w:sz w:val="22"/>
        </w:rPr>
      </w:pPr>
      <w:r w:rsidRPr="00A370E1">
        <w:rPr>
          <w:rFonts w:eastAsia="Arial Unicode MS" w:cstheme="minorHAnsi"/>
          <w:b/>
          <w:bCs/>
          <w:sz w:val="22"/>
        </w:rPr>
        <w:t>3.6.3.</w:t>
      </w:r>
      <w:r w:rsidRPr="00A370E1">
        <w:rPr>
          <w:rFonts w:eastAsia="Arial Unicode MS" w:cstheme="minorHAnsi"/>
          <w:b/>
          <w:bCs/>
          <w:sz w:val="22"/>
        </w:rPr>
        <w:tab/>
      </w:r>
      <w:r w:rsidR="230F4831" w:rsidRPr="00A370E1">
        <w:rPr>
          <w:rFonts w:eastAsia="Arial Unicode MS" w:cstheme="minorHAnsi"/>
          <w:sz w:val="22"/>
        </w:rPr>
        <w:t xml:space="preserve">A Emissora deverá comprovar à </w:t>
      </w:r>
      <w:r w:rsidR="230F4831" w:rsidRPr="00A370E1">
        <w:rPr>
          <w:rFonts w:cstheme="minorHAnsi"/>
          <w:sz w:val="22"/>
        </w:rPr>
        <w:t>Debenturista</w:t>
      </w:r>
      <w:r w:rsidR="230F4831" w:rsidRPr="00A370E1">
        <w:rPr>
          <w:rFonts w:eastAsia="Arial Unicode MS" w:cstheme="minorHAnsi"/>
          <w:sz w:val="22"/>
        </w:rPr>
        <w:t xml:space="preserve"> </w:t>
      </w:r>
      <w:bookmarkStart w:id="34" w:name="_Hlk72421673"/>
      <w:r w:rsidR="230F4831" w:rsidRPr="00A370E1">
        <w:rPr>
          <w:rFonts w:eastAsia="Arial Unicode MS" w:cstheme="minorHAnsi"/>
          <w:sz w:val="22"/>
        </w:rPr>
        <w:t xml:space="preserve">e ao Agente Fiduciário dos CRI o efetivo direcionamento dos recursos, ao menos semestralmente, até a Data de Vencimento Final ou até a comprovação de 100% de utilização dos referidos recursos, o que ocorrer primeiro, (i) mediante </w:t>
      </w:r>
      <w:r w:rsidR="00C13CFF" w:rsidRPr="00A370E1">
        <w:rPr>
          <w:rFonts w:eastAsia="Arial Unicode MS" w:cstheme="minorHAnsi"/>
          <w:sz w:val="22"/>
        </w:rPr>
        <w:t>relatório apresentado pel</w:t>
      </w:r>
      <w:r w:rsidR="001E7111" w:rsidRPr="00A370E1">
        <w:rPr>
          <w:rFonts w:eastAsia="Arial Unicode MS" w:cstheme="minorHAnsi"/>
          <w:sz w:val="22"/>
        </w:rPr>
        <w:t>a</w:t>
      </w:r>
      <w:r w:rsidR="00C13CFF" w:rsidRPr="00A370E1">
        <w:rPr>
          <w:rFonts w:eastAsia="Arial Unicode MS" w:cstheme="minorHAnsi"/>
          <w:sz w:val="22"/>
        </w:rPr>
        <w:t xml:space="preserve"> </w:t>
      </w:r>
      <w:r w:rsidR="001E7111" w:rsidRPr="00A370E1">
        <w:rPr>
          <w:rFonts w:eastAsia="Arial Unicode MS" w:cstheme="minorHAnsi"/>
          <w:sz w:val="22"/>
        </w:rPr>
        <w:t xml:space="preserve">Energia </w:t>
      </w:r>
      <w:proofErr w:type="spellStart"/>
      <w:r w:rsidR="001E7111" w:rsidRPr="00A370E1">
        <w:rPr>
          <w:rFonts w:eastAsia="Arial Unicode MS" w:cstheme="minorHAnsi"/>
          <w:sz w:val="22"/>
        </w:rPr>
        <w:t>Consult</w:t>
      </w:r>
      <w:proofErr w:type="spellEnd"/>
      <w:r w:rsidR="001E7111" w:rsidRPr="00A370E1">
        <w:rPr>
          <w:rFonts w:eastAsia="Arial Unicode MS" w:cstheme="minorHAnsi"/>
          <w:sz w:val="22"/>
        </w:rPr>
        <w:t xml:space="preserve"> – Engenharia, Consultoria e Gerenciamento de Projetos Ltda., inscrita no CNPJ/ME sob no. 08.338.603/0001-00 (“</w:t>
      </w:r>
      <w:r w:rsidR="001E7111" w:rsidRPr="00A370E1">
        <w:rPr>
          <w:rFonts w:eastAsia="Arial Unicode MS" w:cstheme="minorHAnsi"/>
          <w:sz w:val="22"/>
          <w:u w:val="single"/>
        </w:rPr>
        <w:t>Engenheiro Independente</w:t>
      </w:r>
      <w:r w:rsidR="001E7111" w:rsidRPr="00A370E1">
        <w:rPr>
          <w:rFonts w:eastAsia="Arial Unicode MS" w:cstheme="minorHAnsi"/>
          <w:sz w:val="22"/>
        </w:rPr>
        <w:t>”</w:t>
      </w:r>
      <w:r w:rsidR="00A87319" w:rsidRPr="00A370E1">
        <w:rPr>
          <w:rFonts w:eastAsia="Arial Unicode MS" w:cstheme="minorHAnsi"/>
          <w:sz w:val="22"/>
        </w:rPr>
        <w:t xml:space="preserve"> e “</w:t>
      </w:r>
      <w:r w:rsidR="00A87319" w:rsidRPr="00A370E1">
        <w:rPr>
          <w:rFonts w:eastAsia="Arial Unicode MS" w:cstheme="minorHAnsi"/>
          <w:sz w:val="22"/>
          <w:u w:val="single"/>
        </w:rPr>
        <w:t>Relatório de Engenharia</w:t>
      </w:r>
      <w:r w:rsidR="00A87319" w:rsidRPr="00A370E1">
        <w:rPr>
          <w:rFonts w:eastAsia="Arial Unicode MS" w:cstheme="minorHAnsi"/>
          <w:sz w:val="22"/>
        </w:rPr>
        <w:t>”</w:t>
      </w:r>
      <w:r w:rsidR="001E7111" w:rsidRPr="00A370E1">
        <w:rPr>
          <w:rFonts w:eastAsia="Arial Unicode MS" w:cstheme="minorHAnsi"/>
          <w:sz w:val="22"/>
        </w:rPr>
        <w:t xml:space="preserve">), no formato previsto no </w:t>
      </w:r>
      <w:r w:rsidR="230F4831" w:rsidRPr="003E4AC4">
        <w:rPr>
          <w:rFonts w:eastAsia="Arial Unicode MS" w:cstheme="minorHAnsi"/>
          <w:sz w:val="22"/>
          <w:highlight w:val="green"/>
        </w:rPr>
        <w:t xml:space="preserve">Anexo </w:t>
      </w:r>
      <w:r w:rsidR="002579F7" w:rsidRPr="003E4AC4">
        <w:rPr>
          <w:rFonts w:eastAsia="Arial Unicode MS" w:cstheme="minorHAnsi"/>
          <w:sz w:val="22"/>
          <w:highlight w:val="green"/>
        </w:rPr>
        <w:t>[</w:t>
      </w:r>
      <w:r w:rsidR="009D10BF">
        <w:rPr>
          <w:rFonts w:eastAsia="Arial Unicode MS" w:cstheme="minorHAnsi"/>
          <w:sz w:val="22"/>
          <w:highlight w:val="green"/>
        </w:rPr>
        <w:t>XV</w:t>
      </w:r>
      <w:r w:rsidR="002579F7" w:rsidRPr="003E4AC4">
        <w:rPr>
          <w:rFonts w:eastAsia="Arial Unicode MS" w:cstheme="minorHAnsi"/>
          <w:sz w:val="22"/>
          <w:highlight w:val="green"/>
        </w:rPr>
        <w:t>]</w:t>
      </w:r>
      <w:r w:rsidR="230F4831" w:rsidRPr="00A370E1">
        <w:rPr>
          <w:rFonts w:eastAsia="Arial Unicode MS" w:cstheme="minorHAnsi"/>
          <w:sz w:val="22"/>
        </w:rPr>
        <w:t xml:space="preserve"> </w:t>
      </w:r>
      <w:r w:rsidR="230F4831" w:rsidRPr="00CA3B6F">
        <w:rPr>
          <w:rFonts w:eastAsia="Arial Unicode MS" w:cstheme="minorHAnsi"/>
          <w:sz w:val="22"/>
        </w:rPr>
        <w:t>à presente Escritura de Emissão</w:t>
      </w:r>
      <w:r w:rsidR="00F46815" w:rsidRPr="00CA3B6F">
        <w:rPr>
          <w:rFonts w:eastAsia="Arial Unicode MS" w:cstheme="minorHAnsi"/>
          <w:sz w:val="22"/>
        </w:rPr>
        <w:t>,</w:t>
      </w:r>
      <w:r w:rsidR="006D34B8" w:rsidRPr="00CA3B6F">
        <w:rPr>
          <w:rFonts w:eastAsia="Arial Unicode MS" w:cstheme="minorHAnsi"/>
          <w:sz w:val="22"/>
        </w:rPr>
        <w:t xml:space="preserve"> </w:t>
      </w:r>
      <w:r w:rsidR="00E10AB1" w:rsidRPr="00CA3B6F">
        <w:rPr>
          <w:rFonts w:eastAsia="Arial Unicode MS" w:cstheme="minorHAnsi"/>
          <w:sz w:val="22"/>
        </w:rPr>
        <w:t>(“</w:t>
      </w:r>
      <w:r w:rsidR="00E10AB1" w:rsidRPr="00CA3B6F">
        <w:rPr>
          <w:rFonts w:eastAsia="Arial Unicode MS" w:cstheme="minorHAnsi"/>
          <w:sz w:val="22"/>
          <w:u w:val="single"/>
        </w:rPr>
        <w:t>Relatório de Verificação</w:t>
      </w:r>
      <w:r w:rsidR="00E10AB1" w:rsidRPr="00CA3B6F">
        <w:rPr>
          <w:rFonts w:eastAsia="Arial Unicode MS" w:cstheme="minorHAnsi"/>
          <w:sz w:val="22"/>
        </w:rPr>
        <w:t>”)</w:t>
      </w:r>
      <w:r w:rsidR="00C66EFA">
        <w:rPr>
          <w:rFonts w:eastAsia="Arial Unicode MS" w:cstheme="minorHAnsi"/>
          <w:sz w:val="22"/>
        </w:rPr>
        <w:t xml:space="preserve"> </w:t>
      </w:r>
      <w:r w:rsidR="00C66EFA" w:rsidRPr="00010C1E">
        <w:rPr>
          <w:rFonts w:eastAsia="Arial Unicode MS" w:cstheme="minorHAnsi"/>
          <w:sz w:val="22"/>
        </w:rPr>
        <w:t>e</w:t>
      </w:r>
      <w:r w:rsidR="00010C1E" w:rsidRPr="003E4AC4">
        <w:rPr>
          <w:rFonts w:eastAsia="Arial Unicode MS" w:cstheme="minorHAnsi"/>
          <w:sz w:val="22"/>
        </w:rPr>
        <w:t xml:space="preserve"> (</w:t>
      </w:r>
      <w:proofErr w:type="spellStart"/>
      <w:r w:rsidR="00010C1E" w:rsidRPr="003E4AC4">
        <w:rPr>
          <w:rFonts w:eastAsia="Arial Unicode MS" w:cstheme="minorHAnsi"/>
          <w:sz w:val="22"/>
        </w:rPr>
        <w:t>ii</w:t>
      </w:r>
      <w:proofErr w:type="spellEnd"/>
      <w:r w:rsidR="00010C1E" w:rsidRPr="003E4AC4">
        <w:rPr>
          <w:rFonts w:eastAsia="Arial Unicode MS" w:cstheme="minorHAnsi"/>
          <w:sz w:val="22"/>
        </w:rPr>
        <w:t>)</w:t>
      </w:r>
      <w:r w:rsidR="00C66EFA" w:rsidRPr="00010C1E">
        <w:rPr>
          <w:rFonts w:eastAsia="Arial Unicode MS" w:cstheme="minorHAnsi"/>
          <w:sz w:val="22"/>
        </w:rPr>
        <w:t xml:space="preserve"> </w:t>
      </w:r>
      <w:r w:rsidR="00440C67" w:rsidRPr="00010C1E">
        <w:rPr>
          <w:rFonts w:eastAsia="Arial Unicode MS" w:cstheme="minorHAnsi"/>
          <w:sz w:val="22"/>
        </w:rPr>
        <w:t xml:space="preserve">mediante declaração no formato constante do </w:t>
      </w:r>
      <w:r w:rsidR="00440C67" w:rsidRPr="003E4AC4">
        <w:rPr>
          <w:rFonts w:eastAsia="Arial Unicode MS" w:cstheme="minorHAnsi"/>
          <w:sz w:val="22"/>
          <w:highlight w:val="green"/>
        </w:rPr>
        <w:t xml:space="preserve">Anexo </w:t>
      </w:r>
      <w:r w:rsidR="00CB38E6" w:rsidRPr="00F15CA9">
        <w:rPr>
          <w:rFonts w:eastAsia="Arial Unicode MS" w:cstheme="minorHAnsi"/>
          <w:sz w:val="22"/>
          <w:highlight w:val="green"/>
        </w:rPr>
        <w:t>[</w:t>
      </w:r>
      <w:r w:rsidR="00440C67" w:rsidRPr="003E4AC4">
        <w:rPr>
          <w:rFonts w:eastAsia="Arial Unicode MS" w:cstheme="minorHAnsi"/>
          <w:sz w:val="22"/>
          <w:highlight w:val="green"/>
        </w:rPr>
        <w:t>VII</w:t>
      </w:r>
      <w:r w:rsidR="00CB38E6" w:rsidRPr="003E4AC4">
        <w:rPr>
          <w:rFonts w:eastAsia="Arial Unicode MS" w:cstheme="minorHAnsi"/>
          <w:sz w:val="22"/>
          <w:highlight w:val="green"/>
        </w:rPr>
        <w:t>]</w:t>
      </w:r>
      <w:r w:rsidR="00FE2055">
        <w:rPr>
          <w:rFonts w:eastAsia="Arial Unicode MS" w:cstheme="minorHAnsi"/>
          <w:sz w:val="22"/>
        </w:rPr>
        <w:t xml:space="preserve"> (“</w:t>
      </w:r>
      <w:r w:rsidR="00FE2055" w:rsidRPr="003E4AC4">
        <w:rPr>
          <w:rFonts w:eastAsia="Arial Unicode MS" w:cstheme="minorHAnsi"/>
          <w:sz w:val="22"/>
          <w:u w:val="single"/>
        </w:rPr>
        <w:t>Modelo de Declaração da</w:t>
      </w:r>
      <w:r w:rsidR="00624A4B">
        <w:rPr>
          <w:rFonts w:eastAsia="Arial Unicode MS" w:cstheme="minorHAnsi"/>
          <w:sz w:val="22"/>
          <w:u w:val="single"/>
        </w:rPr>
        <w:t xml:space="preserve"> </w:t>
      </w:r>
      <w:r w:rsidR="00FE2055" w:rsidRPr="003E4AC4">
        <w:rPr>
          <w:rFonts w:eastAsia="Arial Unicode MS" w:cstheme="minorHAnsi"/>
          <w:sz w:val="22"/>
          <w:u w:val="single"/>
        </w:rPr>
        <w:t>Emissora Relati</w:t>
      </w:r>
      <w:r w:rsidR="00624A4B" w:rsidRPr="003E4AC4">
        <w:rPr>
          <w:rFonts w:eastAsia="Arial Unicode MS" w:cstheme="minorHAnsi"/>
          <w:sz w:val="22"/>
          <w:u w:val="single"/>
        </w:rPr>
        <w:t>va à Destinação dos Recursos</w:t>
      </w:r>
      <w:r w:rsidR="00624A4B">
        <w:rPr>
          <w:rFonts w:eastAsia="Arial Unicode MS" w:cstheme="minorHAnsi"/>
          <w:sz w:val="22"/>
        </w:rPr>
        <w:t>”)</w:t>
      </w:r>
      <w:r w:rsidR="00440C67" w:rsidRPr="00010C1E">
        <w:rPr>
          <w:rFonts w:eastAsia="Arial Unicode MS" w:cstheme="minorHAnsi"/>
          <w:sz w:val="22"/>
        </w:rPr>
        <w:t xml:space="preserve"> à presente Escritura de Emissão, devidamente assinada por seus representantes legais, com descrição detalhada e exaustiva da destinação dos recursos</w:t>
      </w:r>
      <w:r w:rsidR="230F4831" w:rsidRPr="00010C1E">
        <w:rPr>
          <w:rFonts w:eastAsia="Arial Unicode MS" w:cstheme="minorHAnsi"/>
          <w:sz w:val="22"/>
        </w:rPr>
        <w:t>,</w:t>
      </w:r>
      <w:r w:rsidR="230F4831" w:rsidRPr="00A370E1">
        <w:rPr>
          <w:rFonts w:eastAsia="Arial Unicode MS" w:cstheme="minorHAnsi"/>
          <w:sz w:val="22"/>
        </w:rPr>
        <w:t xml:space="preserve"> </w:t>
      </w:r>
      <w:r w:rsidR="001E7111" w:rsidRPr="00A370E1">
        <w:rPr>
          <w:rFonts w:eastAsia="Arial Unicode MS" w:cstheme="minorHAnsi"/>
          <w:sz w:val="22"/>
        </w:rPr>
        <w:t xml:space="preserve">bem como </w:t>
      </w:r>
      <w:r w:rsidR="230F4831" w:rsidRPr="00A370E1">
        <w:rPr>
          <w:rFonts w:eastAsia="Arial Unicode MS" w:cstheme="minorHAnsi"/>
          <w:sz w:val="22"/>
        </w:rPr>
        <w:t xml:space="preserve">atos societários e demais documentos comprobatórios que a </w:t>
      </w:r>
      <w:r w:rsidR="230F4831" w:rsidRPr="00A370E1">
        <w:rPr>
          <w:rFonts w:cstheme="minorHAnsi"/>
          <w:sz w:val="22"/>
        </w:rPr>
        <w:t>Debenturista</w:t>
      </w:r>
      <w:r w:rsidR="230F4831" w:rsidRPr="00A370E1">
        <w:rPr>
          <w:rFonts w:eastAsia="Arial Unicode MS" w:cstheme="minorHAnsi"/>
          <w:sz w:val="22"/>
        </w:rPr>
        <w:t xml:space="preserve"> e o Agente Fiduciário dos CRI julgarem necessário para acompanhamento da utilização dos recursos</w:t>
      </w:r>
      <w:del w:id="35" w:author="Philippe Hollanda - Oliveira Trust" w:date="2022-08-17T09:37:00Z">
        <w:r w:rsidR="230F4831" w:rsidRPr="00A370E1" w:rsidDel="00916915">
          <w:rPr>
            <w:rFonts w:eastAsia="Arial Unicode MS" w:cstheme="minorHAnsi"/>
            <w:sz w:val="22"/>
          </w:rPr>
          <w:delText xml:space="preserve">, </w:delText>
        </w:r>
        <w:r w:rsidR="230F4831" w:rsidRPr="00A370E1" w:rsidDel="00916915">
          <w:rPr>
            <w:rFonts w:cstheme="minorHAnsi"/>
            <w:sz w:val="22"/>
          </w:rPr>
          <w:delText>sendo que o</w:delText>
        </w:r>
        <w:r w:rsidR="00E10AB1" w:rsidRPr="00A370E1" w:rsidDel="00916915">
          <w:rPr>
            <w:rFonts w:cstheme="minorHAnsi"/>
            <w:sz w:val="22"/>
          </w:rPr>
          <w:delText>s</w:delText>
        </w:r>
        <w:r w:rsidR="230F4831" w:rsidRPr="00A370E1" w:rsidDel="00916915">
          <w:rPr>
            <w:rFonts w:cstheme="minorHAnsi"/>
            <w:sz w:val="22"/>
          </w:rPr>
          <w:delText xml:space="preserve"> Relatório</w:delText>
        </w:r>
        <w:r w:rsidR="00E10AB1" w:rsidRPr="00A370E1" w:rsidDel="00916915">
          <w:rPr>
            <w:rFonts w:cstheme="minorHAnsi"/>
            <w:sz w:val="22"/>
          </w:rPr>
          <w:delText>s</w:delText>
        </w:r>
        <w:r w:rsidR="230F4831" w:rsidRPr="00A370E1" w:rsidDel="00916915">
          <w:rPr>
            <w:rFonts w:cstheme="minorHAnsi"/>
            <w:sz w:val="22"/>
          </w:rPr>
          <w:delText xml:space="preserve"> de </w:delText>
        </w:r>
        <w:r w:rsidR="00A87319" w:rsidRPr="00A370E1" w:rsidDel="00916915">
          <w:rPr>
            <w:rFonts w:cstheme="minorHAnsi"/>
            <w:sz w:val="22"/>
          </w:rPr>
          <w:delText>Engenharia</w:delText>
        </w:r>
        <w:r w:rsidR="0041289B" w:rsidRPr="00A370E1" w:rsidDel="00916915">
          <w:rPr>
            <w:rFonts w:cstheme="minorHAnsi"/>
            <w:sz w:val="22"/>
          </w:rPr>
          <w:delText xml:space="preserve"> </w:delText>
        </w:r>
        <w:r w:rsidR="230F4831" w:rsidRPr="00A370E1" w:rsidDel="00916915">
          <w:rPr>
            <w:rFonts w:cstheme="minorHAnsi"/>
            <w:sz w:val="22"/>
          </w:rPr>
          <w:delText>dever</w:delText>
        </w:r>
        <w:r w:rsidR="00E10AB1" w:rsidRPr="00A370E1" w:rsidDel="00916915">
          <w:rPr>
            <w:rFonts w:cstheme="minorHAnsi"/>
            <w:sz w:val="22"/>
          </w:rPr>
          <w:delText xml:space="preserve">ão </w:delText>
        </w:r>
        <w:r w:rsidR="230F4831" w:rsidRPr="00A370E1" w:rsidDel="00916915">
          <w:rPr>
            <w:rFonts w:cstheme="minorHAnsi"/>
            <w:sz w:val="22"/>
          </w:rPr>
          <w:delText>ser apresentado</w:delText>
        </w:r>
        <w:r w:rsidR="00E10AB1" w:rsidRPr="00A370E1" w:rsidDel="00916915">
          <w:rPr>
            <w:rFonts w:cstheme="minorHAnsi"/>
            <w:sz w:val="22"/>
          </w:rPr>
          <w:delText>s</w:delText>
        </w:r>
        <w:r w:rsidR="230F4831" w:rsidRPr="00A370E1" w:rsidDel="00916915">
          <w:rPr>
            <w:rFonts w:cstheme="minorHAnsi"/>
            <w:sz w:val="22"/>
          </w:rPr>
          <w:delText xml:space="preserve"> </w:delText>
        </w:r>
        <w:r w:rsidR="00A157E3" w:rsidRPr="00A370E1" w:rsidDel="00916915">
          <w:rPr>
            <w:rFonts w:cstheme="minorHAnsi"/>
            <w:sz w:val="22"/>
          </w:rPr>
          <w:delText>como cumprimento d</w:delText>
        </w:r>
        <w:r w:rsidR="00E10AB1" w:rsidRPr="00A370E1" w:rsidDel="00916915">
          <w:rPr>
            <w:rFonts w:cstheme="minorHAnsi"/>
            <w:sz w:val="22"/>
          </w:rPr>
          <w:delText>as</w:delText>
        </w:r>
        <w:r w:rsidR="00A157E3" w:rsidRPr="00A370E1" w:rsidDel="00916915">
          <w:rPr>
            <w:rFonts w:cstheme="minorHAnsi"/>
            <w:sz w:val="22"/>
          </w:rPr>
          <w:delText xml:space="preserve"> Condiç</w:delText>
        </w:r>
        <w:r w:rsidR="00BD221E" w:rsidRPr="00A370E1" w:rsidDel="00916915">
          <w:rPr>
            <w:rFonts w:cstheme="minorHAnsi"/>
            <w:sz w:val="22"/>
          </w:rPr>
          <w:delText>ões</w:delText>
        </w:r>
        <w:r w:rsidR="00E56F02" w:rsidRPr="00A370E1" w:rsidDel="00916915">
          <w:rPr>
            <w:rFonts w:cstheme="minorHAnsi"/>
            <w:sz w:val="22"/>
          </w:rPr>
          <w:delText xml:space="preserve"> de Liberação dos Recursos</w:delText>
        </w:r>
        <w:r w:rsidR="00810C1B" w:rsidRPr="00A370E1" w:rsidDel="00916915">
          <w:rPr>
            <w:rFonts w:cstheme="minorHAnsi"/>
            <w:sz w:val="22"/>
          </w:rPr>
          <w:delText xml:space="preserve"> (exceto para fins das Condições </w:delText>
        </w:r>
        <w:r w:rsidR="00D11D67" w:rsidRPr="00A370E1" w:rsidDel="00916915">
          <w:rPr>
            <w:rFonts w:cstheme="minorHAnsi"/>
            <w:sz w:val="22"/>
          </w:rPr>
          <w:delText>para</w:delText>
        </w:r>
        <w:r w:rsidR="00810C1B" w:rsidRPr="00A370E1" w:rsidDel="00916915">
          <w:rPr>
            <w:rFonts w:cstheme="minorHAnsi"/>
            <w:sz w:val="22"/>
          </w:rPr>
          <w:delText xml:space="preserve"> 1ª Liberação dos Recursos)</w:delText>
        </w:r>
        <w:r w:rsidR="00A157E3" w:rsidRPr="00A370E1" w:rsidDel="00916915">
          <w:rPr>
            <w:rFonts w:cstheme="minorHAnsi"/>
            <w:sz w:val="22"/>
          </w:rPr>
          <w:delText xml:space="preserve">, </w:delText>
        </w:r>
        <w:r w:rsidR="00E104C1" w:rsidRPr="00A370E1" w:rsidDel="00916915">
          <w:rPr>
            <w:rFonts w:cstheme="minorHAnsi"/>
            <w:sz w:val="22"/>
          </w:rPr>
          <w:delText xml:space="preserve">mensalmente, </w:delText>
        </w:r>
        <w:r w:rsidR="230F4831" w:rsidRPr="00A370E1" w:rsidDel="00916915">
          <w:rPr>
            <w:rFonts w:cstheme="minorHAnsi"/>
            <w:sz w:val="22"/>
          </w:rPr>
          <w:delText xml:space="preserve">até </w:delText>
        </w:r>
        <w:r w:rsidR="00E104C1" w:rsidRPr="00A370E1" w:rsidDel="00916915">
          <w:rPr>
            <w:rFonts w:cstheme="minorHAnsi"/>
            <w:sz w:val="22"/>
          </w:rPr>
          <w:delText>o dia 15</w:delText>
        </w:r>
        <w:r w:rsidR="002F55BE" w:rsidRPr="00A370E1" w:rsidDel="00916915">
          <w:rPr>
            <w:rFonts w:cstheme="minorHAnsi"/>
            <w:sz w:val="22"/>
          </w:rPr>
          <w:delText xml:space="preserve"> (quinze)</w:delText>
        </w:r>
        <w:r w:rsidR="00E104C1" w:rsidRPr="00A370E1" w:rsidDel="00916915">
          <w:rPr>
            <w:rFonts w:cstheme="minorHAnsi"/>
            <w:sz w:val="22"/>
          </w:rPr>
          <w:delText xml:space="preserve"> de cada mês, exceto se o Engenheiro Independente comunicar </w:delText>
        </w:r>
        <w:r w:rsidR="00D11D67" w:rsidRPr="00A370E1" w:rsidDel="00916915">
          <w:rPr>
            <w:rFonts w:cstheme="minorHAnsi"/>
            <w:sz w:val="22"/>
          </w:rPr>
          <w:delText>à</w:delText>
        </w:r>
        <w:r w:rsidR="00E104C1" w:rsidRPr="00A370E1" w:rsidDel="00916915">
          <w:rPr>
            <w:rFonts w:cstheme="minorHAnsi"/>
            <w:sz w:val="22"/>
          </w:rPr>
          <w:delText xml:space="preserve"> Debenturista que não há necessidade de </w:delText>
        </w:r>
        <w:r w:rsidR="002579F7" w:rsidRPr="00A370E1" w:rsidDel="00916915">
          <w:rPr>
            <w:rFonts w:cstheme="minorHAnsi"/>
            <w:sz w:val="22"/>
          </w:rPr>
          <w:delText xml:space="preserve">recursos para o cumprimento do </w:delText>
        </w:r>
        <w:r w:rsidR="00E104C1" w:rsidRPr="00A370E1" w:rsidDel="00916915">
          <w:rPr>
            <w:rFonts w:cstheme="minorHAnsi"/>
            <w:i/>
            <w:iCs/>
            <w:sz w:val="22"/>
          </w:rPr>
          <w:delText>“</w:delText>
        </w:r>
        <w:r w:rsidR="002579F7" w:rsidRPr="00A370E1" w:rsidDel="00916915">
          <w:rPr>
            <w:rFonts w:cstheme="minorHAnsi"/>
            <w:i/>
            <w:iCs/>
            <w:sz w:val="22"/>
          </w:rPr>
          <w:delText>C</w:delText>
        </w:r>
        <w:r w:rsidR="00E104C1" w:rsidRPr="00A370E1" w:rsidDel="00916915">
          <w:rPr>
            <w:rFonts w:cstheme="minorHAnsi"/>
            <w:i/>
            <w:iCs/>
            <w:sz w:val="22"/>
          </w:rPr>
          <w:delText>apex”</w:delText>
        </w:r>
        <w:r w:rsidR="00E104C1" w:rsidRPr="00A370E1" w:rsidDel="00916915">
          <w:rPr>
            <w:rFonts w:cstheme="minorHAnsi"/>
            <w:sz w:val="22"/>
          </w:rPr>
          <w:delText xml:space="preserve"> no referido mês</w:delText>
        </w:r>
      </w:del>
      <w:ins w:id="36" w:author="Philippe Hollanda - Oliveira Trust" w:date="2022-08-17T09:37:00Z">
        <w:r w:rsidR="00916915">
          <w:rPr>
            <w:rFonts w:cstheme="minorHAnsi"/>
            <w:sz w:val="22"/>
          </w:rPr>
          <w:t>[Nota OT: Essa parte da cláusula não precisa constar na cláusula de Destinação de Recursos. Poderá confundir o objeto da presente cláusula.]</w:t>
        </w:r>
      </w:ins>
      <w:r w:rsidR="230F4831" w:rsidRPr="00A370E1">
        <w:rPr>
          <w:rFonts w:eastAsia="Arial Unicode MS" w:cstheme="minorHAnsi"/>
          <w:sz w:val="22"/>
        </w:rPr>
        <w:t>; e (</w:t>
      </w:r>
      <w:proofErr w:type="spellStart"/>
      <w:r w:rsidR="230F4831" w:rsidRPr="00A370E1">
        <w:rPr>
          <w:rFonts w:eastAsia="Arial Unicode MS" w:cstheme="minorHAnsi"/>
          <w:sz w:val="22"/>
        </w:rPr>
        <w:t>i</w:t>
      </w:r>
      <w:r w:rsidR="00010C1E">
        <w:rPr>
          <w:rFonts w:eastAsia="Arial Unicode MS" w:cstheme="minorHAnsi"/>
          <w:sz w:val="22"/>
        </w:rPr>
        <w:t>i</w:t>
      </w:r>
      <w:r w:rsidR="230F4831" w:rsidRPr="00A370E1">
        <w:rPr>
          <w:rFonts w:eastAsia="Arial Unicode MS" w:cstheme="minorHAnsi"/>
          <w:sz w:val="22"/>
        </w:rPr>
        <w:t>i</w:t>
      </w:r>
      <w:proofErr w:type="spellEnd"/>
      <w:r w:rsidR="230F4831" w:rsidRPr="00A370E1">
        <w:rPr>
          <w:rFonts w:eastAsia="Arial Unicode MS" w:cstheme="minorHAnsi"/>
          <w:sz w:val="22"/>
        </w:rPr>
        <w:t xml:space="preserve">) sempre que razoavelmente solicitado por escrito pela </w:t>
      </w:r>
      <w:r w:rsidR="230F4831" w:rsidRPr="00A370E1">
        <w:rPr>
          <w:rFonts w:cstheme="minorHAnsi"/>
          <w:sz w:val="22"/>
        </w:rPr>
        <w:t>Debenturista</w:t>
      </w:r>
      <w:r w:rsidR="230F4831" w:rsidRPr="00A370E1">
        <w:rPr>
          <w:rFonts w:eastAsia="Arial Unicode MS" w:cstheme="minorHAnsi"/>
          <w:sz w:val="22"/>
        </w:rPr>
        <w:t xml:space="preserve"> e/ou pelo Agente Fiduciário dos CRI, incluindo, sem limitação, para fins de atendimento a exigências de órgãos reguladores e fiscalizadores, em até 10 (dez) Dias Úteis do recebimento da solicitação, ou em prazo menor conforme exigido pelo órgão regulador e fiscalizador competente, cópia dos contratos, notas fiscais, atos societários e demais documentos comprobatórios que julgar necessário para acompanhamento da utilização dos recursos, se assim solicitada</w:t>
      </w:r>
      <w:bookmarkEnd w:id="34"/>
      <w:r w:rsidR="230F4831" w:rsidRPr="00A370E1">
        <w:rPr>
          <w:rFonts w:eastAsia="Arial Unicode MS" w:cstheme="minorHAnsi"/>
          <w:sz w:val="22"/>
        </w:rPr>
        <w:t xml:space="preserve">. </w:t>
      </w:r>
      <w:r w:rsidR="00E104C1" w:rsidRPr="00916915">
        <w:rPr>
          <w:rFonts w:eastAsia="Arial Unicode MS" w:cstheme="minorHAnsi"/>
          <w:sz w:val="22"/>
          <w:highlight w:val="yellow"/>
          <w:rPrChange w:id="37" w:author="Philippe Hollanda - Oliveira Trust" w:date="2022-08-17T09:38:00Z">
            <w:rPr>
              <w:rFonts w:eastAsia="Arial Unicode MS" w:cstheme="minorHAnsi"/>
              <w:sz w:val="22"/>
            </w:rPr>
          </w:rPrChange>
        </w:rPr>
        <w:t xml:space="preserve">A Emissora deverá contratar, às suas expensas, o Engenheiro Independente, e mantê-lo contratado até </w:t>
      </w:r>
      <w:r w:rsidR="00E528A2" w:rsidRPr="00916915">
        <w:rPr>
          <w:rFonts w:eastAsia="Arial Unicode MS" w:cstheme="minorHAnsi"/>
          <w:sz w:val="22"/>
          <w:highlight w:val="yellow"/>
          <w:rPrChange w:id="38" w:author="Philippe Hollanda - Oliveira Trust" w:date="2022-08-17T09:38:00Z">
            <w:rPr>
              <w:rFonts w:eastAsia="Arial Unicode MS" w:cstheme="minorHAnsi"/>
              <w:sz w:val="22"/>
            </w:rPr>
          </w:rPrChange>
        </w:rPr>
        <w:t xml:space="preserve">o </w:t>
      </w:r>
      <w:r w:rsidR="00E528A2" w:rsidRPr="00916915">
        <w:rPr>
          <w:rFonts w:eastAsia="Arial Unicode MS" w:cstheme="minorHAnsi"/>
          <w:i/>
          <w:iCs/>
          <w:sz w:val="22"/>
          <w:highlight w:val="yellow"/>
          <w:rPrChange w:id="39" w:author="Philippe Hollanda - Oliveira Trust" w:date="2022-08-17T09:38:00Z">
            <w:rPr>
              <w:rFonts w:eastAsia="Arial Unicode MS" w:cstheme="minorHAnsi"/>
              <w:i/>
              <w:iCs/>
              <w:sz w:val="22"/>
            </w:rPr>
          </w:rPrChange>
        </w:rPr>
        <w:t>“</w:t>
      </w:r>
      <w:proofErr w:type="spellStart"/>
      <w:r w:rsidR="00E528A2" w:rsidRPr="00916915">
        <w:rPr>
          <w:rFonts w:eastAsia="Arial Unicode MS" w:cstheme="minorHAnsi"/>
          <w:i/>
          <w:iCs/>
          <w:sz w:val="22"/>
          <w:highlight w:val="yellow"/>
          <w:rPrChange w:id="40" w:author="Philippe Hollanda - Oliveira Trust" w:date="2022-08-17T09:38:00Z">
            <w:rPr>
              <w:rFonts w:eastAsia="Arial Unicode MS" w:cstheme="minorHAnsi"/>
              <w:i/>
              <w:iCs/>
              <w:sz w:val="22"/>
            </w:rPr>
          </w:rPrChange>
        </w:rPr>
        <w:t>Completion</w:t>
      </w:r>
      <w:proofErr w:type="spellEnd"/>
      <w:r w:rsidR="00E528A2" w:rsidRPr="00916915">
        <w:rPr>
          <w:rFonts w:eastAsia="Arial Unicode MS" w:cstheme="minorHAnsi"/>
          <w:i/>
          <w:iCs/>
          <w:sz w:val="22"/>
          <w:highlight w:val="yellow"/>
          <w:rPrChange w:id="41" w:author="Philippe Hollanda - Oliveira Trust" w:date="2022-08-17T09:38:00Z">
            <w:rPr>
              <w:rFonts w:eastAsia="Arial Unicode MS" w:cstheme="minorHAnsi"/>
              <w:i/>
              <w:iCs/>
              <w:sz w:val="22"/>
            </w:rPr>
          </w:rPrChange>
        </w:rPr>
        <w:t xml:space="preserve"> Físico”</w:t>
      </w:r>
      <w:r w:rsidR="00E528A2" w:rsidRPr="00916915">
        <w:rPr>
          <w:rFonts w:eastAsia="Arial Unicode MS" w:cstheme="minorHAnsi"/>
          <w:sz w:val="22"/>
          <w:highlight w:val="yellow"/>
          <w:rPrChange w:id="42" w:author="Philippe Hollanda - Oliveira Trust" w:date="2022-08-17T09:38:00Z">
            <w:rPr>
              <w:rFonts w:eastAsia="Arial Unicode MS" w:cstheme="minorHAnsi"/>
              <w:sz w:val="22"/>
            </w:rPr>
          </w:rPrChange>
        </w:rPr>
        <w:t>.</w:t>
      </w:r>
      <w:r w:rsidR="003B751F" w:rsidRPr="00916915">
        <w:rPr>
          <w:rFonts w:eastAsia="Arial Unicode MS" w:cstheme="minorHAnsi"/>
          <w:sz w:val="22"/>
          <w:highlight w:val="yellow"/>
          <w:rPrChange w:id="43" w:author="Philippe Hollanda - Oliveira Trust" w:date="2022-08-17T09:38:00Z">
            <w:rPr>
              <w:rFonts w:eastAsia="Arial Unicode MS" w:cstheme="minorHAnsi"/>
              <w:sz w:val="22"/>
            </w:rPr>
          </w:rPrChange>
        </w:rPr>
        <w:t xml:space="preserve"> Por </w:t>
      </w:r>
      <w:r w:rsidR="003B751F" w:rsidRPr="00916915">
        <w:rPr>
          <w:rFonts w:eastAsia="Arial Unicode MS" w:cstheme="minorHAnsi"/>
          <w:i/>
          <w:iCs/>
          <w:sz w:val="22"/>
          <w:highlight w:val="yellow"/>
          <w:rPrChange w:id="44" w:author="Philippe Hollanda - Oliveira Trust" w:date="2022-08-17T09:38:00Z">
            <w:rPr>
              <w:rFonts w:eastAsia="Arial Unicode MS" w:cstheme="minorHAnsi"/>
              <w:i/>
              <w:iCs/>
              <w:sz w:val="22"/>
            </w:rPr>
          </w:rPrChange>
        </w:rPr>
        <w:t>“</w:t>
      </w:r>
      <w:proofErr w:type="spellStart"/>
      <w:r w:rsidR="003B751F" w:rsidRPr="00916915">
        <w:rPr>
          <w:rFonts w:eastAsia="Arial Unicode MS" w:cstheme="minorHAnsi"/>
          <w:i/>
          <w:iCs/>
          <w:sz w:val="22"/>
          <w:highlight w:val="yellow"/>
          <w:rPrChange w:id="45" w:author="Philippe Hollanda - Oliveira Trust" w:date="2022-08-17T09:38:00Z">
            <w:rPr>
              <w:rFonts w:eastAsia="Arial Unicode MS" w:cstheme="minorHAnsi"/>
              <w:i/>
              <w:iCs/>
              <w:sz w:val="22"/>
            </w:rPr>
          </w:rPrChange>
        </w:rPr>
        <w:t>Completion</w:t>
      </w:r>
      <w:proofErr w:type="spellEnd"/>
      <w:r w:rsidR="003B751F" w:rsidRPr="00916915">
        <w:rPr>
          <w:rFonts w:eastAsia="Arial Unicode MS" w:cstheme="minorHAnsi"/>
          <w:i/>
          <w:iCs/>
          <w:sz w:val="22"/>
          <w:highlight w:val="yellow"/>
          <w:rPrChange w:id="46" w:author="Philippe Hollanda - Oliveira Trust" w:date="2022-08-17T09:38:00Z">
            <w:rPr>
              <w:rFonts w:eastAsia="Arial Unicode MS" w:cstheme="minorHAnsi"/>
              <w:i/>
              <w:iCs/>
              <w:sz w:val="22"/>
            </w:rPr>
          </w:rPrChange>
        </w:rPr>
        <w:t xml:space="preserve"> Físico”</w:t>
      </w:r>
      <w:r w:rsidR="003B751F" w:rsidRPr="00916915">
        <w:rPr>
          <w:rFonts w:eastAsia="Arial Unicode MS" w:cstheme="minorHAnsi"/>
          <w:sz w:val="22"/>
          <w:highlight w:val="yellow"/>
          <w:rPrChange w:id="47" w:author="Philippe Hollanda - Oliveira Trust" w:date="2022-08-17T09:38:00Z">
            <w:rPr>
              <w:rFonts w:eastAsia="Arial Unicode MS" w:cstheme="minorHAnsi"/>
              <w:sz w:val="22"/>
            </w:rPr>
          </w:rPrChange>
        </w:rPr>
        <w:t xml:space="preserve"> entende-se (i) emissão e manutenção das licenças ambientais aplicáveis aos Projetos conforme exigidas pela legislação aplicável e especificadas em relatório do Engenheiro Independente; (</w:t>
      </w:r>
      <w:proofErr w:type="spellStart"/>
      <w:r w:rsidR="003B751F" w:rsidRPr="00916915">
        <w:rPr>
          <w:rFonts w:eastAsia="Arial Unicode MS" w:cstheme="minorHAnsi"/>
          <w:sz w:val="22"/>
          <w:highlight w:val="yellow"/>
          <w:rPrChange w:id="48" w:author="Philippe Hollanda - Oliveira Trust" w:date="2022-08-17T09:38:00Z">
            <w:rPr>
              <w:rFonts w:eastAsia="Arial Unicode MS" w:cstheme="minorHAnsi"/>
              <w:sz w:val="22"/>
            </w:rPr>
          </w:rPrChange>
        </w:rPr>
        <w:t>ii</w:t>
      </w:r>
      <w:proofErr w:type="spellEnd"/>
      <w:r w:rsidR="003B751F" w:rsidRPr="00916915">
        <w:rPr>
          <w:rFonts w:eastAsia="Arial Unicode MS" w:cstheme="minorHAnsi"/>
          <w:sz w:val="22"/>
          <w:highlight w:val="yellow"/>
          <w:rPrChange w:id="49" w:author="Philippe Hollanda - Oliveira Trust" w:date="2022-08-17T09:38:00Z">
            <w:rPr>
              <w:rFonts w:eastAsia="Arial Unicode MS" w:cstheme="minorHAnsi"/>
              <w:sz w:val="22"/>
            </w:rPr>
          </w:rPrChange>
        </w:rPr>
        <w:t>) ato de aprovação da concessionária de distribuição local; (</w:t>
      </w:r>
      <w:proofErr w:type="spellStart"/>
      <w:r w:rsidR="003B751F" w:rsidRPr="00916915">
        <w:rPr>
          <w:rFonts w:eastAsia="Arial Unicode MS" w:cstheme="minorHAnsi"/>
          <w:sz w:val="22"/>
          <w:highlight w:val="yellow"/>
          <w:rPrChange w:id="50" w:author="Philippe Hollanda - Oliveira Trust" w:date="2022-08-17T09:38:00Z">
            <w:rPr>
              <w:rFonts w:eastAsia="Arial Unicode MS" w:cstheme="minorHAnsi"/>
              <w:sz w:val="22"/>
            </w:rPr>
          </w:rPrChange>
        </w:rPr>
        <w:t>iii</w:t>
      </w:r>
      <w:proofErr w:type="spellEnd"/>
      <w:r w:rsidR="003B751F" w:rsidRPr="00916915">
        <w:rPr>
          <w:rFonts w:eastAsia="Arial Unicode MS" w:cstheme="minorHAnsi"/>
          <w:sz w:val="22"/>
          <w:highlight w:val="yellow"/>
          <w:rPrChange w:id="51" w:author="Philippe Hollanda - Oliveira Trust" w:date="2022-08-17T09:38:00Z">
            <w:rPr>
              <w:rFonts w:eastAsia="Arial Unicode MS" w:cstheme="minorHAnsi"/>
              <w:sz w:val="22"/>
            </w:rPr>
          </w:rPrChange>
        </w:rPr>
        <w:t>) verificação de que 100% (cem por cento) da capacidade instalada dos Projetos é capaz de operar e distribuir energia; (</w:t>
      </w:r>
      <w:proofErr w:type="spellStart"/>
      <w:r w:rsidR="003B751F" w:rsidRPr="00916915">
        <w:rPr>
          <w:rFonts w:eastAsia="Arial Unicode MS" w:cstheme="minorHAnsi"/>
          <w:sz w:val="22"/>
          <w:highlight w:val="yellow"/>
          <w:rPrChange w:id="52" w:author="Philippe Hollanda - Oliveira Trust" w:date="2022-08-17T09:38:00Z">
            <w:rPr>
              <w:rFonts w:eastAsia="Arial Unicode MS" w:cstheme="minorHAnsi"/>
              <w:sz w:val="22"/>
            </w:rPr>
          </w:rPrChange>
        </w:rPr>
        <w:t>iv</w:t>
      </w:r>
      <w:proofErr w:type="spellEnd"/>
      <w:r w:rsidR="003B751F" w:rsidRPr="00916915">
        <w:rPr>
          <w:rFonts w:eastAsia="Arial Unicode MS" w:cstheme="minorHAnsi"/>
          <w:sz w:val="22"/>
          <w:highlight w:val="yellow"/>
          <w:rPrChange w:id="53" w:author="Philippe Hollanda - Oliveira Trust" w:date="2022-08-17T09:38:00Z">
            <w:rPr>
              <w:rFonts w:eastAsia="Arial Unicode MS" w:cstheme="minorHAnsi"/>
              <w:sz w:val="22"/>
            </w:rPr>
          </w:rPrChange>
        </w:rPr>
        <w:t xml:space="preserve">) regularidade das apólices de seguro em vigor aplicáveis aos Projetos, [conforme listadas no Contrato de Cessão Fiduciária]; (v) inexistência de investimento em </w:t>
      </w:r>
      <w:r w:rsidR="00D20EF8" w:rsidRPr="00916915">
        <w:rPr>
          <w:rFonts w:eastAsia="Arial Unicode MS" w:cstheme="minorHAnsi"/>
          <w:i/>
          <w:iCs/>
          <w:sz w:val="22"/>
          <w:highlight w:val="yellow"/>
          <w:rPrChange w:id="54" w:author="Philippe Hollanda - Oliveira Trust" w:date="2022-08-17T09:38:00Z">
            <w:rPr>
              <w:rFonts w:eastAsia="Arial Unicode MS" w:cstheme="minorHAnsi"/>
              <w:i/>
              <w:iCs/>
              <w:sz w:val="22"/>
            </w:rPr>
          </w:rPrChange>
        </w:rPr>
        <w:t>"</w:t>
      </w:r>
      <w:proofErr w:type="spellStart"/>
      <w:r w:rsidR="002579F7" w:rsidRPr="00916915">
        <w:rPr>
          <w:rFonts w:eastAsia="Arial Unicode MS" w:cstheme="minorHAnsi"/>
          <w:i/>
          <w:iCs/>
          <w:sz w:val="22"/>
          <w:highlight w:val="yellow"/>
          <w:rPrChange w:id="55" w:author="Philippe Hollanda - Oliveira Trust" w:date="2022-08-17T09:38:00Z">
            <w:rPr>
              <w:rFonts w:eastAsia="Arial Unicode MS" w:cstheme="minorHAnsi"/>
              <w:i/>
              <w:iCs/>
              <w:sz w:val="22"/>
            </w:rPr>
          </w:rPrChange>
        </w:rPr>
        <w:t>C</w:t>
      </w:r>
      <w:r w:rsidR="00D20EF8" w:rsidRPr="00916915">
        <w:rPr>
          <w:rFonts w:eastAsia="Arial Unicode MS" w:cstheme="minorHAnsi"/>
          <w:i/>
          <w:iCs/>
          <w:sz w:val="22"/>
          <w:highlight w:val="yellow"/>
          <w:rPrChange w:id="56" w:author="Philippe Hollanda - Oliveira Trust" w:date="2022-08-17T09:38:00Z">
            <w:rPr>
              <w:rFonts w:eastAsia="Arial Unicode MS" w:cstheme="minorHAnsi"/>
              <w:i/>
              <w:iCs/>
              <w:sz w:val="22"/>
            </w:rPr>
          </w:rPrChange>
        </w:rPr>
        <w:t>apex</w:t>
      </w:r>
      <w:proofErr w:type="spellEnd"/>
      <w:r w:rsidR="00D20EF8" w:rsidRPr="00916915">
        <w:rPr>
          <w:rFonts w:eastAsia="Arial Unicode MS" w:cstheme="minorHAnsi"/>
          <w:i/>
          <w:iCs/>
          <w:sz w:val="22"/>
          <w:highlight w:val="yellow"/>
          <w:rPrChange w:id="57" w:author="Philippe Hollanda - Oliveira Trust" w:date="2022-08-17T09:38:00Z">
            <w:rPr>
              <w:rFonts w:eastAsia="Arial Unicode MS" w:cstheme="minorHAnsi"/>
              <w:i/>
              <w:iCs/>
              <w:sz w:val="22"/>
            </w:rPr>
          </w:rPrChange>
        </w:rPr>
        <w:t>”</w:t>
      </w:r>
      <w:r w:rsidR="00D20EF8" w:rsidRPr="00916915">
        <w:rPr>
          <w:rFonts w:eastAsia="Arial Unicode MS" w:cstheme="minorHAnsi"/>
          <w:sz w:val="22"/>
          <w:highlight w:val="yellow"/>
          <w:rPrChange w:id="58" w:author="Philippe Hollanda - Oliveira Trust" w:date="2022-08-17T09:38:00Z">
            <w:rPr>
              <w:rFonts w:eastAsia="Arial Unicode MS" w:cstheme="minorHAnsi"/>
              <w:sz w:val="22"/>
            </w:rPr>
          </w:rPrChange>
        </w:rPr>
        <w:t xml:space="preserve"> </w:t>
      </w:r>
      <w:r w:rsidR="003B751F" w:rsidRPr="00916915">
        <w:rPr>
          <w:rFonts w:eastAsia="Arial Unicode MS" w:cstheme="minorHAnsi"/>
          <w:sz w:val="22"/>
          <w:highlight w:val="yellow"/>
          <w:rPrChange w:id="59" w:author="Philippe Hollanda - Oliveira Trust" w:date="2022-08-17T09:38:00Z">
            <w:rPr>
              <w:rFonts w:eastAsia="Arial Unicode MS" w:cstheme="minorHAnsi"/>
              <w:sz w:val="22"/>
            </w:rPr>
          </w:rPrChange>
        </w:rPr>
        <w:t xml:space="preserve">pendentes, exceto por investimentos em </w:t>
      </w:r>
      <w:r w:rsidR="00D20EF8" w:rsidRPr="00916915">
        <w:rPr>
          <w:rFonts w:eastAsia="Arial Unicode MS" w:cstheme="minorHAnsi"/>
          <w:i/>
          <w:iCs/>
          <w:sz w:val="22"/>
          <w:highlight w:val="yellow"/>
          <w:rPrChange w:id="60" w:author="Philippe Hollanda - Oliveira Trust" w:date="2022-08-17T09:38:00Z">
            <w:rPr>
              <w:rFonts w:eastAsia="Arial Unicode MS" w:cstheme="minorHAnsi"/>
              <w:i/>
              <w:iCs/>
              <w:sz w:val="22"/>
            </w:rPr>
          </w:rPrChange>
        </w:rPr>
        <w:t>"</w:t>
      </w:r>
      <w:proofErr w:type="spellStart"/>
      <w:r w:rsidR="002579F7" w:rsidRPr="00916915">
        <w:rPr>
          <w:rFonts w:eastAsia="Arial Unicode MS" w:cstheme="minorHAnsi"/>
          <w:i/>
          <w:iCs/>
          <w:sz w:val="22"/>
          <w:highlight w:val="yellow"/>
          <w:rPrChange w:id="61" w:author="Philippe Hollanda - Oliveira Trust" w:date="2022-08-17T09:38:00Z">
            <w:rPr>
              <w:rFonts w:eastAsia="Arial Unicode MS" w:cstheme="minorHAnsi"/>
              <w:i/>
              <w:iCs/>
              <w:sz w:val="22"/>
            </w:rPr>
          </w:rPrChange>
        </w:rPr>
        <w:t>C</w:t>
      </w:r>
      <w:r w:rsidR="00D20EF8" w:rsidRPr="00916915">
        <w:rPr>
          <w:rFonts w:eastAsia="Arial Unicode MS" w:cstheme="minorHAnsi"/>
          <w:i/>
          <w:iCs/>
          <w:sz w:val="22"/>
          <w:highlight w:val="yellow"/>
          <w:rPrChange w:id="62" w:author="Philippe Hollanda - Oliveira Trust" w:date="2022-08-17T09:38:00Z">
            <w:rPr>
              <w:rFonts w:eastAsia="Arial Unicode MS" w:cstheme="minorHAnsi"/>
              <w:i/>
              <w:iCs/>
              <w:sz w:val="22"/>
            </w:rPr>
          </w:rPrChange>
        </w:rPr>
        <w:t>apex</w:t>
      </w:r>
      <w:proofErr w:type="spellEnd"/>
      <w:r w:rsidR="00D20EF8" w:rsidRPr="00916915">
        <w:rPr>
          <w:rFonts w:eastAsia="Arial Unicode MS" w:cstheme="minorHAnsi"/>
          <w:i/>
          <w:iCs/>
          <w:sz w:val="22"/>
          <w:highlight w:val="yellow"/>
          <w:rPrChange w:id="63" w:author="Philippe Hollanda - Oliveira Trust" w:date="2022-08-17T09:38:00Z">
            <w:rPr>
              <w:rFonts w:eastAsia="Arial Unicode MS" w:cstheme="minorHAnsi"/>
              <w:i/>
              <w:iCs/>
              <w:sz w:val="22"/>
            </w:rPr>
          </w:rPrChange>
        </w:rPr>
        <w:t>”</w:t>
      </w:r>
      <w:r w:rsidR="00D20EF8" w:rsidRPr="00916915">
        <w:rPr>
          <w:rFonts w:eastAsia="Arial Unicode MS" w:cstheme="minorHAnsi"/>
          <w:sz w:val="22"/>
          <w:highlight w:val="yellow"/>
          <w:rPrChange w:id="64" w:author="Philippe Hollanda - Oliveira Trust" w:date="2022-08-17T09:38:00Z">
            <w:rPr>
              <w:rFonts w:eastAsia="Arial Unicode MS" w:cstheme="minorHAnsi"/>
              <w:sz w:val="22"/>
            </w:rPr>
          </w:rPrChange>
        </w:rPr>
        <w:t xml:space="preserve"> </w:t>
      </w:r>
      <w:r w:rsidR="003B751F" w:rsidRPr="00916915">
        <w:rPr>
          <w:rFonts w:eastAsia="Arial Unicode MS" w:cstheme="minorHAnsi"/>
          <w:sz w:val="22"/>
          <w:highlight w:val="yellow"/>
          <w:rPrChange w:id="65" w:author="Philippe Hollanda - Oliveira Trust" w:date="2022-08-17T09:38:00Z">
            <w:rPr>
              <w:rFonts w:eastAsia="Arial Unicode MS" w:cstheme="minorHAnsi"/>
              <w:sz w:val="22"/>
            </w:rPr>
          </w:rPrChange>
        </w:rPr>
        <w:t>pendentes para os quais os valores relevantes tenham sido devidamente provisionados com caixa ou equivalentes de caixa, conforme apurados pelas demonstrações financeiras auditadas da Emissora</w:t>
      </w:r>
      <w:r w:rsidR="0039631F" w:rsidRPr="00916915">
        <w:rPr>
          <w:rFonts w:eastAsia="Arial Unicode MS" w:cstheme="minorHAnsi"/>
          <w:sz w:val="22"/>
          <w:highlight w:val="yellow"/>
          <w:rPrChange w:id="66" w:author="Philippe Hollanda - Oliveira Trust" w:date="2022-08-17T09:38:00Z">
            <w:rPr>
              <w:rFonts w:eastAsia="Arial Unicode MS" w:cstheme="minorHAnsi"/>
              <w:sz w:val="22"/>
            </w:rPr>
          </w:rPrChange>
        </w:rPr>
        <w:t xml:space="preserve">. </w:t>
      </w:r>
      <w:r w:rsidR="006F7076" w:rsidRPr="00916915">
        <w:rPr>
          <w:rFonts w:eastAsia="Arial Unicode MS" w:cstheme="minorHAnsi"/>
          <w:sz w:val="22"/>
          <w:highlight w:val="yellow"/>
          <w:rPrChange w:id="67" w:author="Philippe Hollanda - Oliveira Trust" w:date="2022-08-17T09:38:00Z">
            <w:rPr>
              <w:rFonts w:eastAsia="Arial Unicode MS" w:cstheme="minorHAnsi"/>
              <w:sz w:val="22"/>
            </w:rPr>
          </w:rPrChange>
        </w:rPr>
        <w:t xml:space="preserve">O </w:t>
      </w:r>
      <w:r w:rsidR="006F7076" w:rsidRPr="00916915">
        <w:rPr>
          <w:rFonts w:eastAsia="Arial Unicode MS" w:cstheme="minorHAnsi"/>
          <w:i/>
          <w:iCs/>
          <w:sz w:val="22"/>
          <w:highlight w:val="yellow"/>
          <w:rPrChange w:id="68" w:author="Philippe Hollanda - Oliveira Trust" w:date="2022-08-17T09:38:00Z">
            <w:rPr>
              <w:rFonts w:eastAsia="Arial Unicode MS" w:cstheme="minorHAnsi"/>
              <w:i/>
              <w:iCs/>
              <w:sz w:val="22"/>
            </w:rPr>
          </w:rPrChange>
        </w:rPr>
        <w:t>“</w:t>
      </w:r>
      <w:proofErr w:type="spellStart"/>
      <w:r w:rsidR="006F7076" w:rsidRPr="00916915">
        <w:rPr>
          <w:rFonts w:eastAsia="Arial Unicode MS" w:cstheme="minorHAnsi"/>
          <w:i/>
          <w:iCs/>
          <w:sz w:val="22"/>
          <w:highlight w:val="yellow"/>
          <w:rPrChange w:id="69" w:author="Philippe Hollanda - Oliveira Trust" w:date="2022-08-17T09:38:00Z">
            <w:rPr>
              <w:rFonts w:eastAsia="Arial Unicode MS" w:cstheme="minorHAnsi"/>
              <w:i/>
              <w:iCs/>
              <w:sz w:val="22"/>
            </w:rPr>
          </w:rPrChange>
        </w:rPr>
        <w:t>Completion</w:t>
      </w:r>
      <w:proofErr w:type="spellEnd"/>
      <w:r w:rsidR="006F7076" w:rsidRPr="00916915">
        <w:rPr>
          <w:rFonts w:eastAsia="Arial Unicode MS" w:cstheme="minorHAnsi"/>
          <w:i/>
          <w:iCs/>
          <w:sz w:val="22"/>
          <w:highlight w:val="yellow"/>
          <w:rPrChange w:id="70" w:author="Philippe Hollanda - Oliveira Trust" w:date="2022-08-17T09:38:00Z">
            <w:rPr>
              <w:rFonts w:eastAsia="Arial Unicode MS" w:cstheme="minorHAnsi"/>
              <w:i/>
              <w:iCs/>
              <w:sz w:val="22"/>
            </w:rPr>
          </w:rPrChange>
        </w:rPr>
        <w:t xml:space="preserve"> Físico” d</w:t>
      </w:r>
      <w:r w:rsidR="006F7076" w:rsidRPr="00916915">
        <w:rPr>
          <w:rFonts w:eastAsia="Arial Unicode MS" w:cstheme="minorHAnsi"/>
          <w:sz w:val="22"/>
          <w:highlight w:val="yellow"/>
          <w:rPrChange w:id="71" w:author="Philippe Hollanda - Oliveira Trust" w:date="2022-08-17T09:38:00Z">
            <w:rPr>
              <w:rFonts w:eastAsia="Arial Unicode MS" w:cstheme="minorHAnsi"/>
              <w:sz w:val="22"/>
            </w:rPr>
          </w:rPrChange>
        </w:rPr>
        <w:t xml:space="preserve">everá ser atestado pelo Engenheiro Independente por meio do “Relatório de Verificação do </w:t>
      </w:r>
      <w:proofErr w:type="spellStart"/>
      <w:r w:rsidR="006F7076" w:rsidRPr="00916915">
        <w:rPr>
          <w:rFonts w:eastAsia="Arial Unicode MS" w:cstheme="minorHAnsi"/>
          <w:i/>
          <w:iCs/>
          <w:sz w:val="22"/>
          <w:highlight w:val="yellow"/>
          <w:rPrChange w:id="72" w:author="Philippe Hollanda - Oliveira Trust" w:date="2022-08-17T09:38:00Z">
            <w:rPr>
              <w:rFonts w:eastAsia="Arial Unicode MS" w:cstheme="minorHAnsi"/>
              <w:i/>
              <w:iCs/>
              <w:sz w:val="22"/>
            </w:rPr>
          </w:rPrChange>
        </w:rPr>
        <w:t>Completion</w:t>
      </w:r>
      <w:proofErr w:type="spellEnd"/>
      <w:r w:rsidR="006F7076" w:rsidRPr="00916915">
        <w:rPr>
          <w:rFonts w:eastAsia="Arial Unicode MS" w:cstheme="minorHAnsi"/>
          <w:sz w:val="22"/>
          <w:highlight w:val="yellow"/>
          <w:rPrChange w:id="73" w:author="Philippe Hollanda - Oliveira Trust" w:date="2022-08-17T09:38:00Z">
            <w:rPr>
              <w:rFonts w:eastAsia="Arial Unicode MS" w:cstheme="minorHAnsi"/>
              <w:sz w:val="22"/>
            </w:rPr>
          </w:rPrChange>
        </w:rPr>
        <w:t xml:space="preserve"> Físico” nos moldes do </w:t>
      </w:r>
      <w:r w:rsidR="002579F7" w:rsidRPr="00916915">
        <w:rPr>
          <w:rFonts w:eastAsia="Arial Unicode MS" w:cstheme="minorHAnsi"/>
          <w:sz w:val="22"/>
          <w:highlight w:val="yellow"/>
          <w:rPrChange w:id="74" w:author="Philippe Hollanda - Oliveira Trust" w:date="2022-08-17T09:38:00Z">
            <w:rPr>
              <w:rFonts w:eastAsia="Arial Unicode MS" w:cstheme="minorHAnsi"/>
              <w:sz w:val="22"/>
              <w:highlight w:val="green"/>
            </w:rPr>
          </w:rPrChange>
        </w:rPr>
        <w:t>[</w:t>
      </w:r>
      <w:r w:rsidR="006F7076" w:rsidRPr="00916915">
        <w:rPr>
          <w:rFonts w:eastAsia="Arial Unicode MS" w:cstheme="minorHAnsi"/>
          <w:sz w:val="22"/>
          <w:highlight w:val="yellow"/>
          <w:rPrChange w:id="75" w:author="Philippe Hollanda - Oliveira Trust" w:date="2022-08-17T09:38:00Z">
            <w:rPr>
              <w:rFonts w:eastAsia="Arial Unicode MS" w:cstheme="minorHAnsi"/>
              <w:sz w:val="22"/>
              <w:highlight w:val="green"/>
            </w:rPr>
          </w:rPrChange>
        </w:rPr>
        <w:t>Anexo X</w:t>
      </w:r>
      <w:r w:rsidR="0013358C" w:rsidRPr="00916915">
        <w:rPr>
          <w:rFonts w:eastAsia="Arial Unicode MS" w:cstheme="minorHAnsi"/>
          <w:sz w:val="22"/>
          <w:highlight w:val="yellow"/>
          <w:rPrChange w:id="76" w:author="Philippe Hollanda - Oliveira Trust" w:date="2022-08-17T09:38:00Z">
            <w:rPr>
              <w:rFonts w:eastAsia="Arial Unicode MS" w:cstheme="minorHAnsi"/>
              <w:sz w:val="22"/>
              <w:highlight w:val="green"/>
            </w:rPr>
          </w:rPrChange>
        </w:rPr>
        <w:t>I</w:t>
      </w:r>
      <w:r w:rsidR="002579F7" w:rsidRPr="00916915">
        <w:rPr>
          <w:rFonts w:eastAsia="Arial Unicode MS" w:cstheme="minorHAnsi"/>
          <w:sz w:val="22"/>
          <w:highlight w:val="yellow"/>
          <w:rPrChange w:id="77" w:author="Philippe Hollanda - Oliveira Trust" w:date="2022-08-17T09:38:00Z">
            <w:rPr>
              <w:rFonts w:eastAsia="Arial Unicode MS" w:cstheme="minorHAnsi"/>
              <w:sz w:val="22"/>
              <w:highlight w:val="green"/>
            </w:rPr>
          </w:rPrChange>
        </w:rPr>
        <w:t>]</w:t>
      </w:r>
      <w:r w:rsidR="002579F7" w:rsidRPr="00916915">
        <w:rPr>
          <w:rFonts w:eastAsia="Arial Unicode MS" w:cstheme="minorHAnsi"/>
          <w:sz w:val="22"/>
          <w:highlight w:val="yellow"/>
          <w:rPrChange w:id="78" w:author="Philippe Hollanda - Oliveira Trust" w:date="2022-08-17T09:38:00Z">
            <w:rPr>
              <w:rFonts w:eastAsia="Arial Unicode MS" w:cstheme="minorHAnsi"/>
              <w:sz w:val="22"/>
            </w:rPr>
          </w:rPrChange>
        </w:rPr>
        <w:t xml:space="preserve"> a esta Escritura de Emissão,</w:t>
      </w:r>
      <w:r w:rsidR="001C03E6" w:rsidRPr="00916915">
        <w:rPr>
          <w:rFonts w:eastAsia="Arial Unicode MS" w:cstheme="minorHAnsi"/>
          <w:sz w:val="22"/>
          <w:highlight w:val="yellow"/>
          <w:rPrChange w:id="79" w:author="Philippe Hollanda - Oliveira Trust" w:date="2022-08-17T09:38:00Z">
            <w:rPr>
              <w:rFonts w:eastAsia="Arial Unicode MS" w:cstheme="minorHAnsi"/>
              <w:sz w:val="22"/>
            </w:rPr>
          </w:rPrChange>
        </w:rPr>
        <w:t xml:space="preserve"> a ser entregue </w:t>
      </w:r>
      <w:r w:rsidR="002F55BE" w:rsidRPr="00916915">
        <w:rPr>
          <w:rFonts w:eastAsia="Arial Unicode MS" w:cstheme="minorHAnsi"/>
          <w:sz w:val="22"/>
          <w:highlight w:val="yellow"/>
          <w:rPrChange w:id="80" w:author="Philippe Hollanda - Oliveira Trust" w:date="2022-08-17T09:38:00Z">
            <w:rPr>
              <w:rFonts w:eastAsia="Arial Unicode MS" w:cstheme="minorHAnsi"/>
              <w:sz w:val="22"/>
            </w:rPr>
          </w:rPrChange>
        </w:rPr>
        <w:t>à</w:t>
      </w:r>
      <w:r w:rsidR="00E21047" w:rsidRPr="00916915">
        <w:rPr>
          <w:rFonts w:eastAsia="Arial Unicode MS" w:cstheme="minorHAnsi"/>
          <w:sz w:val="22"/>
          <w:highlight w:val="yellow"/>
          <w:rPrChange w:id="81" w:author="Philippe Hollanda - Oliveira Trust" w:date="2022-08-17T09:38:00Z">
            <w:rPr>
              <w:rFonts w:eastAsia="Arial Unicode MS" w:cstheme="minorHAnsi"/>
              <w:sz w:val="22"/>
            </w:rPr>
          </w:rPrChange>
        </w:rPr>
        <w:t xml:space="preserve"> Debenturista e ao Agente Fiduciário</w:t>
      </w:r>
      <w:r w:rsidR="00B75077" w:rsidRPr="00916915">
        <w:rPr>
          <w:rFonts w:eastAsia="Arial Unicode MS" w:cstheme="minorHAnsi"/>
          <w:sz w:val="22"/>
          <w:highlight w:val="yellow"/>
          <w:rPrChange w:id="82" w:author="Philippe Hollanda - Oliveira Trust" w:date="2022-08-17T09:38:00Z">
            <w:rPr>
              <w:rFonts w:eastAsia="Arial Unicode MS" w:cstheme="minorHAnsi"/>
              <w:sz w:val="22"/>
            </w:rPr>
          </w:rPrChange>
        </w:rPr>
        <w:t xml:space="preserve"> em até </w:t>
      </w:r>
      <w:r w:rsidR="00705D10" w:rsidRPr="00916915">
        <w:rPr>
          <w:rFonts w:eastAsia="Arial Unicode MS" w:cstheme="minorHAnsi"/>
          <w:sz w:val="22"/>
          <w:highlight w:val="yellow"/>
          <w:rPrChange w:id="83" w:author="Philippe Hollanda - Oliveira Trust" w:date="2022-08-17T09:38:00Z">
            <w:rPr>
              <w:rFonts w:eastAsia="Arial Unicode MS" w:cstheme="minorHAnsi"/>
              <w:sz w:val="22"/>
            </w:rPr>
          </w:rPrChange>
        </w:rPr>
        <w:t>05</w:t>
      </w:r>
      <w:r w:rsidR="00B75077" w:rsidRPr="00916915">
        <w:rPr>
          <w:rFonts w:eastAsia="Arial Unicode MS" w:cstheme="minorHAnsi"/>
          <w:sz w:val="22"/>
          <w:highlight w:val="yellow"/>
          <w:rPrChange w:id="84" w:author="Philippe Hollanda - Oliveira Trust" w:date="2022-08-17T09:38:00Z">
            <w:rPr>
              <w:rFonts w:eastAsia="Arial Unicode MS" w:cstheme="minorHAnsi"/>
              <w:sz w:val="22"/>
            </w:rPr>
          </w:rPrChange>
        </w:rPr>
        <w:t xml:space="preserve"> (três) Dias Úteis </w:t>
      </w:r>
      <w:r w:rsidR="00705D10" w:rsidRPr="00916915">
        <w:rPr>
          <w:rFonts w:eastAsia="Arial Unicode MS" w:cstheme="minorHAnsi"/>
          <w:sz w:val="22"/>
          <w:highlight w:val="yellow"/>
          <w:rPrChange w:id="85" w:author="Philippe Hollanda - Oliveira Trust" w:date="2022-08-17T09:38:00Z">
            <w:rPr>
              <w:rFonts w:eastAsia="Arial Unicode MS" w:cstheme="minorHAnsi"/>
              <w:sz w:val="22"/>
            </w:rPr>
          </w:rPrChange>
        </w:rPr>
        <w:t xml:space="preserve">após a verificação, pelo Engenheiro Independente, do cumprimento dos requisitos acima elencados para o </w:t>
      </w:r>
      <w:proofErr w:type="spellStart"/>
      <w:r w:rsidR="00705D10" w:rsidRPr="00916915">
        <w:rPr>
          <w:rFonts w:eastAsia="Arial Unicode MS" w:cstheme="minorHAnsi"/>
          <w:i/>
          <w:iCs/>
          <w:sz w:val="22"/>
          <w:highlight w:val="yellow"/>
          <w:rPrChange w:id="86" w:author="Philippe Hollanda - Oliveira Trust" w:date="2022-08-17T09:38:00Z">
            <w:rPr>
              <w:rFonts w:eastAsia="Arial Unicode MS" w:cstheme="minorHAnsi"/>
              <w:i/>
              <w:iCs/>
              <w:sz w:val="22"/>
            </w:rPr>
          </w:rPrChange>
        </w:rPr>
        <w:t>Completion</w:t>
      </w:r>
      <w:proofErr w:type="spellEnd"/>
      <w:r w:rsidR="00705D10" w:rsidRPr="00916915">
        <w:rPr>
          <w:rFonts w:eastAsia="Arial Unicode MS" w:cstheme="minorHAnsi"/>
          <w:i/>
          <w:iCs/>
          <w:sz w:val="22"/>
          <w:highlight w:val="yellow"/>
          <w:rPrChange w:id="87" w:author="Philippe Hollanda - Oliveira Trust" w:date="2022-08-17T09:38:00Z">
            <w:rPr>
              <w:rFonts w:eastAsia="Arial Unicode MS" w:cstheme="minorHAnsi"/>
              <w:i/>
              <w:iCs/>
              <w:sz w:val="22"/>
            </w:rPr>
          </w:rPrChange>
        </w:rPr>
        <w:t xml:space="preserve"> </w:t>
      </w:r>
      <w:proofErr w:type="spellStart"/>
      <w:r w:rsidR="00705D10" w:rsidRPr="00916915">
        <w:rPr>
          <w:rFonts w:eastAsia="Arial Unicode MS" w:cstheme="minorHAnsi"/>
          <w:i/>
          <w:iCs/>
          <w:sz w:val="22"/>
          <w:highlight w:val="yellow"/>
          <w:rPrChange w:id="88" w:author="Philippe Hollanda - Oliveira Trust" w:date="2022-08-17T09:38:00Z">
            <w:rPr>
              <w:rFonts w:eastAsia="Arial Unicode MS" w:cstheme="minorHAnsi"/>
              <w:i/>
              <w:iCs/>
              <w:sz w:val="22"/>
            </w:rPr>
          </w:rPrChange>
        </w:rPr>
        <w:t>Físcio</w:t>
      </w:r>
      <w:proofErr w:type="spellEnd"/>
      <w:r w:rsidR="002579F7" w:rsidRPr="00916915">
        <w:rPr>
          <w:rFonts w:eastAsia="Arial Unicode MS" w:cstheme="minorHAnsi"/>
          <w:sz w:val="22"/>
          <w:highlight w:val="yellow"/>
          <w:rPrChange w:id="89" w:author="Philippe Hollanda - Oliveira Trust" w:date="2022-08-17T09:38:00Z">
            <w:rPr>
              <w:rFonts w:eastAsia="Arial Unicode MS" w:cstheme="minorHAnsi"/>
              <w:sz w:val="22"/>
            </w:rPr>
          </w:rPrChange>
        </w:rPr>
        <w:t xml:space="preserve">; sendo que a Debenturista e o Agente Fiduciário se basearão exclusivamente em tal “Relatório de Verificação do </w:t>
      </w:r>
      <w:proofErr w:type="spellStart"/>
      <w:r w:rsidR="002579F7" w:rsidRPr="00916915">
        <w:rPr>
          <w:rFonts w:eastAsia="Arial Unicode MS" w:cstheme="minorHAnsi"/>
          <w:i/>
          <w:iCs/>
          <w:sz w:val="22"/>
          <w:highlight w:val="yellow"/>
          <w:rPrChange w:id="90" w:author="Philippe Hollanda - Oliveira Trust" w:date="2022-08-17T09:38:00Z">
            <w:rPr>
              <w:rFonts w:eastAsia="Arial Unicode MS" w:cstheme="minorHAnsi"/>
              <w:i/>
              <w:iCs/>
              <w:sz w:val="22"/>
            </w:rPr>
          </w:rPrChange>
        </w:rPr>
        <w:t>Completion</w:t>
      </w:r>
      <w:proofErr w:type="spellEnd"/>
      <w:r w:rsidR="002579F7" w:rsidRPr="00916915">
        <w:rPr>
          <w:rFonts w:eastAsia="Arial Unicode MS" w:cstheme="minorHAnsi"/>
          <w:sz w:val="22"/>
          <w:highlight w:val="yellow"/>
          <w:rPrChange w:id="91" w:author="Philippe Hollanda - Oliveira Trust" w:date="2022-08-17T09:38:00Z">
            <w:rPr>
              <w:rFonts w:eastAsia="Arial Unicode MS" w:cstheme="minorHAnsi"/>
              <w:sz w:val="22"/>
            </w:rPr>
          </w:rPrChange>
        </w:rPr>
        <w:t xml:space="preserve"> Físico” para fins de verificação do efetivo </w:t>
      </w:r>
      <w:r w:rsidR="002579F7" w:rsidRPr="00916915">
        <w:rPr>
          <w:rFonts w:eastAsia="Arial Unicode MS" w:cstheme="minorHAnsi"/>
          <w:i/>
          <w:iCs/>
          <w:sz w:val="22"/>
          <w:highlight w:val="yellow"/>
          <w:rPrChange w:id="92" w:author="Philippe Hollanda - Oliveira Trust" w:date="2022-08-17T09:38:00Z">
            <w:rPr>
              <w:rFonts w:eastAsia="Arial Unicode MS" w:cstheme="minorHAnsi"/>
              <w:i/>
              <w:iCs/>
              <w:sz w:val="22"/>
            </w:rPr>
          </w:rPrChange>
        </w:rPr>
        <w:t>“</w:t>
      </w:r>
      <w:proofErr w:type="spellStart"/>
      <w:r w:rsidR="002579F7" w:rsidRPr="00916915">
        <w:rPr>
          <w:rFonts w:eastAsia="Arial Unicode MS" w:cstheme="minorHAnsi"/>
          <w:i/>
          <w:iCs/>
          <w:sz w:val="22"/>
          <w:highlight w:val="yellow"/>
          <w:rPrChange w:id="93" w:author="Philippe Hollanda - Oliveira Trust" w:date="2022-08-17T09:38:00Z">
            <w:rPr>
              <w:rFonts w:eastAsia="Arial Unicode MS" w:cstheme="minorHAnsi"/>
              <w:i/>
              <w:iCs/>
              <w:sz w:val="22"/>
            </w:rPr>
          </w:rPrChange>
        </w:rPr>
        <w:t>Completion</w:t>
      </w:r>
      <w:proofErr w:type="spellEnd"/>
      <w:r w:rsidR="002579F7" w:rsidRPr="00916915">
        <w:rPr>
          <w:rFonts w:eastAsia="Arial Unicode MS" w:cstheme="minorHAnsi"/>
          <w:i/>
          <w:iCs/>
          <w:sz w:val="22"/>
          <w:highlight w:val="yellow"/>
          <w:rPrChange w:id="94" w:author="Philippe Hollanda - Oliveira Trust" w:date="2022-08-17T09:38:00Z">
            <w:rPr>
              <w:rFonts w:eastAsia="Arial Unicode MS" w:cstheme="minorHAnsi"/>
              <w:i/>
              <w:iCs/>
              <w:sz w:val="22"/>
            </w:rPr>
          </w:rPrChange>
        </w:rPr>
        <w:t xml:space="preserve"> Físico</w:t>
      </w:r>
      <w:r w:rsidR="002579F7" w:rsidRPr="00A370E1">
        <w:rPr>
          <w:rFonts w:eastAsia="Arial Unicode MS" w:cstheme="minorHAnsi"/>
          <w:i/>
          <w:iCs/>
          <w:sz w:val="22"/>
        </w:rPr>
        <w:t>”</w:t>
      </w:r>
      <w:r w:rsidR="00E21047" w:rsidRPr="00A370E1">
        <w:rPr>
          <w:rFonts w:eastAsia="Arial Unicode MS" w:cstheme="minorHAnsi"/>
          <w:sz w:val="22"/>
        </w:rPr>
        <w:t>.</w:t>
      </w:r>
      <w:r w:rsidR="00F41E88" w:rsidRPr="00A370E1">
        <w:rPr>
          <w:rFonts w:eastAsia="Arial Unicode MS" w:cstheme="minorHAnsi"/>
          <w:sz w:val="22"/>
        </w:rPr>
        <w:t xml:space="preserve"> </w:t>
      </w:r>
      <w:r w:rsidR="009269ED" w:rsidRPr="00A370E1">
        <w:rPr>
          <w:rFonts w:eastAsia="Arial Unicode MS" w:cstheme="minorHAnsi"/>
          <w:sz w:val="22"/>
        </w:rPr>
        <w:t xml:space="preserve">   </w:t>
      </w:r>
      <w:ins w:id="95" w:author="Philippe Hollanda - Oliveira Trust" w:date="2022-08-17T09:39:00Z">
        <w:r w:rsidR="00916915">
          <w:rPr>
            <w:rFonts w:cstheme="minorHAnsi"/>
            <w:sz w:val="22"/>
          </w:rPr>
          <w:t>[Nota OT: Essa parte da cláusula não precisa constar na cláusula de Destinação de Recursos. Poderá confundir o objeto da presente cláusula.]</w:t>
        </w:r>
      </w:ins>
    </w:p>
    <w:p w14:paraId="59AF7041" w14:textId="77777777" w:rsidR="003B751F" w:rsidRPr="00A370E1" w:rsidRDefault="003B751F" w:rsidP="003E5F1D">
      <w:pPr>
        <w:tabs>
          <w:tab w:val="left" w:pos="709"/>
        </w:tabs>
        <w:rPr>
          <w:rFonts w:eastAsia="Arial Unicode MS" w:cstheme="minorHAnsi"/>
          <w:sz w:val="22"/>
        </w:rPr>
      </w:pPr>
    </w:p>
    <w:p w14:paraId="3FF7FD83" w14:textId="02186DB7" w:rsidR="002D5E64" w:rsidRPr="00A370E1" w:rsidRDefault="00B91934" w:rsidP="003E5F1D">
      <w:pPr>
        <w:tabs>
          <w:tab w:val="left" w:pos="709"/>
        </w:tabs>
        <w:rPr>
          <w:rFonts w:eastAsia="Arial Unicode MS" w:cstheme="minorHAnsi"/>
          <w:sz w:val="22"/>
        </w:rPr>
      </w:pPr>
      <w:r w:rsidRPr="00A370E1">
        <w:rPr>
          <w:rFonts w:eastAsia="Arial Unicode MS" w:cstheme="minorHAnsi"/>
          <w:b/>
          <w:bCs/>
          <w:sz w:val="22"/>
        </w:rPr>
        <w:t>3.6.4</w:t>
      </w:r>
      <w:r w:rsidRPr="00A370E1">
        <w:rPr>
          <w:rFonts w:eastAsia="Arial Unicode MS" w:cstheme="minorHAnsi"/>
          <w:b/>
          <w:bCs/>
          <w:sz w:val="22"/>
        </w:rPr>
        <w:tab/>
      </w:r>
      <w:r w:rsidR="002D5E64" w:rsidRPr="00A370E1">
        <w:rPr>
          <w:rFonts w:eastAsia="Arial Unicode MS" w:cstheme="minorHAnsi"/>
          <w:sz w:val="22"/>
        </w:rPr>
        <w:t xml:space="preserve">Mediante o recebimento do Relatório de Verificação e dos demais documentos previstos na Cláusula 3.6.3 acima, o Agente Fiduciário dos CRI deverá verificar, no mínimo a cada 6 (seis) meses, até </w:t>
      </w:r>
      <w:r w:rsidR="002D5E64" w:rsidRPr="00A370E1">
        <w:rPr>
          <w:rFonts w:eastAsia="Arial Unicode MS" w:cstheme="minorHAnsi"/>
          <w:sz w:val="22"/>
        </w:rPr>
        <w:lastRenderedPageBreak/>
        <w:t>a Data de Vencimento</w:t>
      </w:r>
      <w:r w:rsidRPr="00A370E1">
        <w:rPr>
          <w:rFonts w:eastAsia="Arial Unicode MS" w:cstheme="minorHAnsi"/>
          <w:sz w:val="22"/>
        </w:rPr>
        <w:t xml:space="preserve">, </w:t>
      </w:r>
      <w:r w:rsidR="002D5E64" w:rsidRPr="00A370E1">
        <w:rPr>
          <w:rFonts w:eastAsia="Arial Unicode MS" w:cstheme="minorHAnsi"/>
          <w:sz w:val="22"/>
        </w:rPr>
        <w:t xml:space="preserve">o efetivo direcionamento de todos os recursos </w:t>
      </w:r>
      <w:bookmarkStart w:id="96" w:name="_Hlk72421780"/>
      <w:r w:rsidR="002D5E64" w:rsidRPr="00A370E1">
        <w:rPr>
          <w:rFonts w:eastAsia="Arial Unicode MS" w:cstheme="minorHAnsi"/>
          <w:sz w:val="22"/>
        </w:rPr>
        <w:t>relativos aos custos e despesas futuros a partir dos documentos fornecidos</w:t>
      </w:r>
      <w:bookmarkEnd w:id="96"/>
      <w:r w:rsidR="002D5E64" w:rsidRPr="00A370E1">
        <w:rPr>
          <w:rFonts w:eastAsia="Arial Unicode MS" w:cstheme="minorHAnsi"/>
          <w:sz w:val="22"/>
        </w:rPr>
        <w:t xml:space="preserve"> nos termos da Cláusula 3.6.3 acima. Sem prejuízo do dever de diligência, o Agente Fiduciário dos CRI assumirá que as informações e os documentos encaminhados pela Emissora são verídicos e não foram objeto de fraude ou adulteração</w:t>
      </w:r>
      <w:r w:rsidR="0053543A" w:rsidRPr="00A370E1">
        <w:rPr>
          <w:rFonts w:eastAsia="Arial Unicode MS" w:cstheme="minorHAnsi"/>
          <w:sz w:val="22"/>
        </w:rPr>
        <w:t>.</w:t>
      </w:r>
      <w:r w:rsidR="00164F26" w:rsidRPr="00A370E1">
        <w:rPr>
          <w:rFonts w:eastAsia="Arial Unicode MS" w:cstheme="minorHAnsi"/>
          <w:sz w:val="22"/>
        </w:rPr>
        <w:t xml:space="preserve"> </w:t>
      </w:r>
    </w:p>
    <w:p w14:paraId="1C533FC3" w14:textId="77777777" w:rsidR="0053543A" w:rsidRPr="00A370E1" w:rsidRDefault="0053543A" w:rsidP="000B599A">
      <w:pPr>
        <w:pStyle w:val="PargrafodaLista"/>
        <w:rPr>
          <w:rFonts w:eastAsia="Arial Unicode MS" w:cstheme="minorHAnsi"/>
          <w:sz w:val="22"/>
        </w:rPr>
      </w:pPr>
    </w:p>
    <w:p w14:paraId="7145C2E8" w14:textId="06BD9980" w:rsidR="0053543A" w:rsidRPr="00A370E1" w:rsidRDefault="00B91934" w:rsidP="003E5F1D">
      <w:pPr>
        <w:tabs>
          <w:tab w:val="left" w:pos="709"/>
        </w:tabs>
        <w:rPr>
          <w:rFonts w:eastAsia="Arial Unicode MS" w:cstheme="minorHAnsi"/>
          <w:sz w:val="22"/>
        </w:rPr>
      </w:pPr>
      <w:r w:rsidRPr="00A370E1">
        <w:rPr>
          <w:rFonts w:eastAsia="Arial Unicode MS" w:cstheme="minorHAnsi"/>
          <w:b/>
          <w:bCs/>
          <w:sz w:val="22"/>
        </w:rPr>
        <w:t>3.6.5.</w:t>
      </w:r>
      <w:r w:rsidRPr="00A370E1">
        <w:rPr>
          <w:rFonts w:eastAsia="Arial Unicode MS" w:cstheme="minorHAnsi"/>
          <w:b/>
          <w:bCs/>
          <w:sz w:val="22"/>
        </w:rPr>
        <w:tab/>
      </w:r>
      <w:r w:rsidR="230F4831" w:rsidRPr="00A370E1">
        <w:rPr>
          <w:rFonts w:eastAsia="Arial Unicode MS" w:cstheme="minorHAnsi"/>
          <w:sz w:val="22"/>
        </w:rPr>
        <w:t>O Agente Fiduciário dos CRI se compromete a envidar seus melhores esforços para obter a documentação necessária a fim de proceder com a verificação da destinação de recursos prevista na Cláusula 3.6.3. O descumprimento das obrigações da Emissora, inclusive acerca da destinação de recursos previstos na Debênture, poderá resultar no vencimento antecipado das Debêntures.</w:t>
      </w:r>
    </w:p>
    <w:p w14:paraId="73170D6B" w14:textId="77777777" w:rsidR="0053543A" w:rsidRPr="00A370E1" w:rsidRDefault="0053543A" w:rsidP="000B599A">
      <w:pPr>
        <w:pStyle w:val="PargrafodaLista"/>
        <w:rPr>
          <w:rFonts w:eastAsia="Arial Unicode MS" w:cstheme="minorHAnsi"/>
          <w:sz w:val="22"/>
        </w:rPr>
      </w:pPr>
    </w:p>
    <w:p w14:paraId="0585A4FC" w14:textId="39307619" w:rsidR="0053543A" w:rsidRPr="00A370E1" w:rsidRDefault="00B91934" w:rsidP="003E5F1D">
      <w:pPr>
        <w:tabs>
          <w:tab w:val="left" w:pos="709"/>
        </w:tabs>
        <w:rPr>
          <w:rFonts w:eastAsia="Arial Unicode MS" w:cstheme="minorHAnsi"/>
          <w:sz w:val="22"/>
        </w:rPr>
      </w:pPr>
      <w:r w:rsidRPr="00A370E1">
        <w:rPr>
          <w:rFonts w:eastAsia="Arial Unicode MS" w:cstheme="minorHAnsi"/>
          <w:b/>
          <w:bCs/>
          <w:sz w:val="22"/>
        </w:rPr>
        <w:t>3.6.6.</w:t>
      </w:r>
      <w:r w:rsidRPr="00A370E1">
        <w:rPr>
          <w:rFonts w:eastAsia="Arial Unicode MS" w:cstheme="minorHAnsi"/>
          <w:b/>
          <w:bCs/>
          <w:sz w:val="22"/>
        </w:rPr>
        <w:tab/>
      </w:r>
      <w:r w:rsidR="230F4831" w:rsidRPr="00A370E1">
        <w:rPr>
          <w:rFonts w:eastAsia="Arial Unicode MS" w:cstheme="minorHAnsi"/>
          <w:sz w:val="22"/>
        </w:rPr>
        <w:t>Em caso de resgate antecipado decorrente do vencimento antecipado das Debêntures, a obrigação da Emissora de comprovar a utilização dos recursos na forma descrita nesta Escritura de Emissão, bem como a obrigação do Agente Fiduciário dos CRI de acompanhar a destinação de recursos, com relação à verificação definida na Cláusula 3.6.</w:t>
      </w:r>
      <w:r w:rsidR="00467551" w:rsidRPr="00A370E1">
        <w:rPr>
          <w:rFonts w:eastAsia="Arial Unicode MS" w:cstheme="minorHAnsi"/>
          <w:sz w:val="22"/>
        </w:rPr>
        <w:t>3</w:t>
      </w:r>
      <w:r w:rsidR="230F4831" w:rsidRPr="00A370E1">
        <w:rPr>
          <w:rFonts w:eastAsia="Arial Unicode MS" w:cstheme="minorHAnsi"/>
          <w:sz w:val="22"/>
        </w:rPr>
        <w:t xml:space="preserve"> acima, perdurarão até a Data de Vencimento ou até que a destinação da totalidade dos recursos seja integralmente comprovada, nos termos previstos nesta Cláusula.</w:t>
      </w:r>
    </w:p>
    <w:p w14:paraId="3A3DA88E" w14:textId="77777777" w:rsidR="00BE00B2" w:rsidRPr="00A370E1" w:rsidRDefault="00BE00B2" w:rsidP="000B599A">
      <w:pPr>
        <w:pStyle w:val="PargrafodaLista"/>
        <w:rPr>
          <w:rFonts w:eastAsia="Arial Unicode MS" w:cstheme="minorHAnsi"/>
          <w:sz w:val="22"/>
        </w:rPr>
      </w:pPr>
    </w:p>
    <w:p w14:paraId="23136606" w14:textId="293CBFDB" w:rsidR="00BE00B2" w:rsidRPr="00A370E1" w:rsidRDefault="00B91934" w:rsidP="003E5F1D">
      <w:pPr>
        <w:tabs>
          <w:tab w:val="left" w:pos="709"/>
        </w:tabs>
        <w:rPr>
          <w:rFonts w:eastAsia="Arial Unicode MS" w:cstheme="minorHAnsi"/>
          <w:sz w:val="22"/>
        </w:rPr>
      </w:pPr>
      <w:r w:rsidRPr="00A370E1">
        <w:rPr>
          <w:rFonts w:eastAsia="Arial Unicode MS" w:cstheme="minorHAnsi"/>
          <w:b/>
          <w:bCs/>
          <w:sz w:val="22"/>
        </w:rPr>
        <w:t>3.6.7.</w:t>
      </w:r>
      <w:r w:rsidRPr="00A370E1">
        <w:rPr>
          <w:rFonts w:eastAsia="Arial Unicode MS" w:cstheme="minorHAnsi"/>
          <w:b/>
          <w:bCs/>
          <w:sz w:val="22"/>
        </w:rPr>
        <w:tab/>
      </w:r>
      <w:r w:rsidR="00BE00B2" w:rsidRPr="00A370E1">
        <w:rPr>
          <w:rFonts w:eastAsia="Arial Unicode MS" w:cstheme="minorHAnsi"/>
          <w:sz w:val="22"/>
        </w:rPr>
        <w:t xml:space="preserve">A Emissora se obriga, em caráter irrevogável e irretratável, a indenizar a Debenturista, </w:t>
      </w:r>
      <w:bookmarkStart w:id="97" w:name="_Hlk72421965"/>
      <w:r w:rsidR="00BE00B2" w:rsidRPr="00A370E1">
        <w:rPr>
          <w:rFonts w:eastAsia="Arial Unicode MS" w:cstheme="minorHAnsi"/>
          <w:sz w:val="22"/>
        </w:rPr>
        <w:t xml:space="preserve">os Titulares de CRI e o Agente Fiduciário dos CRI por todos e quaisquer prejuízos, danos, perdas, custos e/ou despesas (incluindo custas judiciais e honorários advocatícios) </w:t>
      </w:r>
      <w:r w:rsidR="00164F26" w:rsidRPr="00A370E1">
        <w:rPr>
          <w:rFonts w:eastAsia="Arial Unicode MS" w:cstheme="minorHAnsi"/>
          <w:sz w:val="22"/>
        </w:rPr>
        <w:t>resultando</w:t>
      </w:r>
      <w:r w:rsidR="00BE00B2" w:rsidRPr="00A370E1">
        <w:rPr>
          <w:rFonts w:eastAsia="Arial Unicode MS" w:cstheme="minorHAnsi"/>
          <w:sz w:val="22"/>
        </w:rPr>
        <w:t xml:space="preserve"> da utilização dos recursos oriundos das Debêntures de forma diversa da estabelecida na Cláusula 3.6.3 acima, exceto em caso de comprovada fraude, dolo ou má-fé da </w:t>
      </w:r>
      <w:proofErr w:type="spellStart"/>
      <w:r w:rsidR="00BE00B2" w:rsidRPr="00A370E1">
        <w:rPr>
          <w:rFonts w:eastAsia="Arial Unicode MS" w:cstheme="minorHAnsi"/>
          <w:sz w:val="22"/>
        </w:rPr>
        <w:t>Securitizadora</w:t>
      </w:r>
      <w:proofErr w:type="spellEnd"/>
      <w:r w:rsidR="00BE00B2" w:rsidRPr="00A370E1">
        <w:rPr>
          <w:rFonts w:eastAsia="Arial Unicode MS" w:cstheme="minorHAnsi"/>
          <w:sz w:val="22"/>
        </w:rPr>
        <w:t xml:space="preserve">, dos Titulares de CRI ou do Agente Fiduciário do CRI. O valor da indenização prevista nesta Cláusula está limitado, em qualquer circunstância, ao valor total da emissão das Debêntures, acrescido (i) da remuneração das Debêntures, calculada </w:t>
      </w:r>
      <w:r w:rsidR="00BE00B2" w:rsidRPr="00A370E1">
        <w:rPr>
          <w:rFonts w:eastAsia="Arial Unicode MS" w:cstheme="minorHAnsi"/>
          <w:i/>
          <w:iCs/>
          <w:sz w:val="22"/>
        </w:rPr>
        <w:t xml:space="preserve">pro rata </w:t>
      </w:r>
      <w:proofErr w:type="spellStart"/>
      <w:r w:rsidR="00BE00B2" w:rsidRPr="00A370E1">
        <w:rPr>
          <w:rFonts w:eastAsia="Arial Unicode MS" w:cstheme="minorHAnsi"/>
          <w:i/>
          <w:iCs/>
          <w:sz w:val="22"/>
        </w:rPr>
        <w:t>temporis</w:t>
      </w:r>
      <w:proofErr w:type="spellEnd"/>
      <w:r w:rsidR="00BE00B2" w:rsidRPr="00A370E1">
        <w:rPr>
          <w:rFonts w:eastAsia="Arial Unicode MS" w:cstheme="minorHAnsi"/>
          <w:sz w:val="22"/>
        </w:rPr>
        <w:t>, desde a primeira Data de integralização ou a data de pagamento de remuneração das Debêntures imediatamente anterior, conforme o caso, até o efetivo pagamento; e (</w:t>
      </w:r>
      <w:proofErr w:type="spellStart"/>
      <w:r w:rsidR="00BE00B2" w:rsidRPr="00A370E1">
        <w:rPr>
          <w:rFonts w:eastAsia="Arial Unicode MS" w:cstheme="minorHAnsi"/>
          <w:sz w:val="22"/>
        </w:rPr>
        <w:t>ii</w:t>
      </w:r>
      <w:proofErr w:type="spellEnd"/>
      <w:r w:rsidR="00BE00B2" w:rsidRPr="00A370E1">
        <w:rPr>
          <w:rFonts w:eastAsia="Arial Unicode MS" w:cstheme="minorHAnsi"/>
          <w:sz w:val="22"/>
        </w:rPr>
        <w:t xml:space="preserve">) dos </w:t>
      </w:r>
      <w:r w:rsidR="004E1793" w:rsidRPr="00A370E1">
        <w:rPr>
          <w:rFonts w:eastAsia="Arial Unicode MS" w:cstheme="minorHAnsi"/>
          <w:sz w:val="22"/>
        </w:rPr>
        <w:t>E</w:t>
      </w:r>
      <w:r w:rsidR="00BE00B2" w:rsidRPr="00A370E1">
        <w:rPr>
          <w:rFonts w:eastAsia="Arial Unicode MS" w:cstheme="minorHAnsi"/>
          <w:sz w:val="22"/>
        </w:rPr>
        <w:t xml:space="preserve">ncargos </w:t>
      </w:r>
      <w:r w:rsidR="004E1793" w:rsidRPr="00A370E1">
        <w:rPr>
          <w:rFonts w:eastAsia="Arial Unicode MS" w:cstheme="minorHAnsi"/>
          <w:sz w:val="22"/>
        </w:rPr>
        <w:t>M</w:t>
      </w:r>
      <w:r w:rsidR="00BE00B2" w:rsidRPr="00A370E1">
        <w:rPr>
          <w:rFonts w:eastAsia="Arial Unicode MS" w:cstheme="minorHAnsi"/>
          <w:sz w:val="22"/>
        </w:rPr>
        <w:t xml:space="preserve">oratórios, conforme previstos na </w:t>
      </w:r>
      <w:r w:rsidR="004E1793" w:rsidRPr="00A370E1">
        <w:rPr>
          <w:rFonts w:eastAsia="Arial Unicode MS" w:cstheme="minorHAnsi"/>
          <w:sz w:val="22"/>
        </w:rPr>
        <w:t>Escritura de Emissão</w:t>
      </w:r>
      <w:r w:rsidR="00BE00B2" w:rsidRPr="00A370E1">
        <w:rPr>
          <w:rFonts w:eastAsia="Arial Unicode MS" w:cstheme="minorHAnsi"/>
          <w:sz w:val="22"/>
        </w:rPr>
        <w:t>, caso aplicável</w:t>
      </w:r>
      <w:bookmarkEnd w:id="97"/>
      <w:r w:rsidR="00BE00B2" w:rsidRPr="00A370E1">
        <w:rPr>
          <w:rFonts w:eastAsia="Arial Unicode MS" w:cstheme="minorHAnsi"/>
          <w:sz w:val="22"/>
        </w:rPr>
        <w:t>.</w:t>
      </w:r>
    </w:p>
    <w:p w14:paraId="01B79AD8" w14:textId="77777777" w:rsidR="00BE00B2" w:rsidRPr="00A370E1" w:rsidRDefault="00BE00B2" w:rsidP="000B599A">
      <w:pPr>
        <w:pStyle w:val="PargrafodaLista"/>
        <w:rPr>
          <w:rFonts w:eastAsia="Arial Unicode MS" w:cstheme="minorHAnsi"/>
          <w:sz w:val="22"/>
        </w:rPr>
      </w:pPr>
    </w:p>
    <w:p w14:paraId="22D93449" w14:textId="3E927EAD" w:rsidR="00BE00B2" w:rsidRPr="00A370E1" w:rsidRDefault="00B91934" w:rsidP="003E5F1D">
      <w:pPr>
        <w:tabs>
          <w:tab w:val="left" w:pos="709"/>
        </w:tabs>
        <w:rPr>
          <w:rFonts w:eastAsia="Arial Unicode MS" w:cstheme="minorHAnsi"/>
          <w:sz w:val="22"/>
        </w:rPr>
      </w:pPr>
      <w:bookmarkStart w:id="98" w:name="_Hlk72422031"/>
      <w:r w:rsidRPr="00A370E1">
        <w:rPr>
          <w:rFonts w:eastAsia="Arial Unicode MS" w:cstheme="minorHAnsi"/>
          <w:b/>
          <w:bCs/>
          <w:sz w:val="22"/>
        </w:rPr>
        <w:t>3.6.8.</w:t>
      </w:r>
      <w:r w:rsidRPr="00A370E1">
        <w:rPr>
          <w:rFonts w:eastAsia="Arial Unicode MS" w:cstheme="minorHAnsi"/>
          <w:b/>
          <w:bCs/>
          <w:sz w:val="22"/>
        </w:rPr>
        <w:tab/>
      </w:r>
      <w:r w:rsidR="00BE00B2" w:rsidRPr="00A370E1">
        <w:rPr>
          <w:rFonts w:eastAsia="Arial Unicode MS" w:cstheme="minorHAnsi"/>
          <w:sz w:val="22"/>
        </w:rPr>
        <w:t>Qualquer alteração do percentual da destinação de recursos da</w:t>
      </w:r>
      <w:r w:rsidR="00C55716" w:rsidRPr="00A370E1">
        <w:rPr>
          <w:rFonts w:eastAsia="Arial Unicode MS" w:cstheme="minorHAnsi"/>
          <w:sz w:val="22"/>
        </w:rPr>
        <w:t>s</w:t>
      </w:r>
      <w:r w:rsidR="00BE00B2" w:rsidRPr="00A370E1">
        <w:rPr>
          <w:rFonts w:eastAsia="Arial Unicode MS" w:cstheme="minorHAnsi"/>
          <w:sz w:val="22"/>
        </w:rPr>
        <w:t xml:space="preserve"> Debênture</w:t>
      </w:r>
      <w:r w:rsidR="00C55716" w:rsidRPr="00A370E1">
        <w:rPr>
          <w:rFonts w:eastAsia="Arial Unicode MS" w:cstheme="minorHAnsi"/>
          <w:sz w:val="22"/>
        </w:rPr>
        <w:t>s</w:t>
      </w:r>
      <w:r w:rsidR="00BE00B2" w:rsidRPr="00A370E1">
        <w:rPr>
          <w:rFonts w:eastAsia="Arial Unicode MS" w:cstheme="minorHAnsi"/>
          <w:sz w:val="22"/>
        </w:rPr>
        <w:t xml:space="preserve">, conforme cronograma indicativo disposto no </w:t>
      </w:r>
      <w:r w:rsidRPr="003E4AC4">
        <w:rPr>
          <w:rFonts w:eastAsia="Arial Unicode MS" w:cstheme="minorHAnsi"/>
          <w:sz w:val="22"/>
          <w:highlight w:val="green"/>
        </w:rPr>
        <w:t>[</w:t>
      </w:r>
      <w:r w:rsidR="00BE00B2" w:rsidRPr="003E4AC4">
        <w:rPr>
          <w:rFonts w:eastAsia="Arial Unicode MS" w:cstheme="minorHAnsi"/>
          <w:sz w:val="22"/>
          <w:highlight w:val="green"/>
        </w:rPr>
        <w:t xml:space="preserve">Anexo </w:t>
      </w:r>
      <w:r w:rsidR="005E11D7" w:rsidRPr="003E4AC4">
        <w:rPr>
          <w:rFonts w:eastAsia="Arial Unicode MS" w:cstheme="minorHAnsi"/>
          <w:sz w:val="22"/>
          <w:highlight w:val="green"/>
        </w:rPr>
        <w:t>I</w:t>
      </w:r>
      <w:r w:rsidR="00A072AE" w:rsidRPr="003E4AC4">
        <w:rPr>
          <w:rFonts w:eastAsia="Arial Unicode MS" w:cstheme="minorHAnsi"/>
          <w:sz w:val="22"/>
          <w:highlight w:val="green"/>
        </w:rPr>
        <w:t>I</w:t>
      </w:r>
      <w:r w:rsidRPr="003E4AC4">
        <w:rPr>
          <w:rFonts w:eastAsia="Arial Unicode MS" w:cstheme="minorHAnsi"/>
          <w:sz w:val="22"/>
          <w:highlight w:val="green"/>
        </w:rPr>
        <w:t>]</w:t>
      </w:r>
      <w:r w:rsidR="00BE00B2" w:rsidRPr="00A370E1">
        <w:rPr>
          <w:rFonts w:eastAsia="Arial Unicode MS" w:cstheme="minorHAnsi"/>
          <w:sz w:val="22"/>
        </w:rPr>
        <w:t xml:space="preserve">, deverá ser precedida de aditamento </w:t>
      </w:r>
      <w:r w:rsidR="000B599A" w:rsidRPr="00A370E1">
        <w:rPr>
          <w:rFonts w:eastAsia="Arial Unicode MS" w:cstheme="minorHAnsi"/>
          <w:sz w:val="22"/>
        </w:rPr>
        <w:t>à Escritura de Emissão</w:t>
      </w:r>
      <w:r w:rsidR="00BE00B2" w:rsidRPr="00A370E1">
        <w:rPr>
          <w:rFonts w:eastAsia="Arial Unicode MS" w:cstheme="minorHAnsi"/>
          <w:sz w:val="22"/>
        </w:rPr>
        <w:t xml:space="preserve">, ao Termo de Securitização, bem como a qualquer outro Documento da Operação que se faça necessário, a partir da Data de Emissão e até a destinação total dos recursos obtidos pela </w:t>
      </w:r>
      <w:r w:rsidR="00792172" w:rsidRPr="00A370E1">
        <w:rPr>
          <w:rFonts w:eastAsia="Arial Unicode MS" w:cstheme="minorHAnsi"/>
          <w:sz w:val="22"/>
        </w:rPr>
        <w:t>Emissora</w:t>
      </w:r>
      <w:bookmarkEnd w:id="98"/>
      <w:r w:rsidR="00BE00B2" w:rsidRPr="00A370E1">
        <w:rPr>
          <w:rFonts w:eastAsia="Arial Unicode MS" w:cstheme="minorHAnsi"/>
          <w:sz w:val="22"/>
        </w:rPr>
        <w:t>.</w:t>
      </w:r>
    </w:p>
    <w:bookmarkEnd w:id="32"/>
    <w:bookmarkEnd w:id="33"/>
    <w:p w14:paraId="41F6B0E7" w14:textId="48B37D82" w:rsidR="005A77A9" w:rsidRPr="00A370E1" w:rsidRDefault="005A77A9" w:rsidP="0008319D">
      <w:pPr>
        <w:rPr>
          <w:rFonts w:eastAsia="Arial Unicode MS" w:cstheme="minorHAnsi"/>
          <w:sz w:val="22"/>
        </w:rPr>
      </w:pPr>
    </w:p>
    <w:p w14:paraId="2FED6C07" w14:textId="7F8A029B" w:rsidR="00DA1E2C" w:rsidRPr="00A370E1" w:rsidRDefault="008007CA" w:rsidP="00071439">
      <w:pPr>
        <w:pStyle w:val="PargrafodaLista"/>
        <w:numPr>
          <w:ilvl w:val="1"/>
          <w:numId w:val="2"/>
        </w:numPr>
        <w:ind w:hanging="720"/>
        <w:rPr>
          <w:rFonts w:cstheme="minorHAnsi"/>
          <w:sz w:val="22"/>
          <w:u w:val="single"/>
        </w:rPr>
      </w:pPr>
      <w:r w:rsidRPr="00A370E1">
        <w:rPr>
          <w:rFonts w:cstheme="minorHAnsi"/>
          <w:sz w:val="22"/>
          <w:u w:val="single"/>
        </w:rPr>
        <w:t xml:space="preserve">Colocação e </w:t>
      </w:r>
      <w:r w:rsidR="003A7AF7" w:rsidRPr="00A370E1">
        <w:rPr>
          <w:rFonts w:cstheme="minorHAnsi"/>
          <w:sz w:val="22"/>
          <w:u w:val="single"/>
        </w:rPr>
        <w:t xml:space="preserve">Distribuição </w:t>
      </w:r>
    </w:p>
    <w:p w14:paraId="425627C7" w14:textId="77777777" w:rsidR="00DA1E2C" w:rsidRPr="00A370E1" w:rsidRDefault="00DA1E2C" w:rsidP="0008319D">
      <w:pPr>
        <w:tabs>
          <w:tab w:val="left" w:pos="709"/>
        </w:tabs>
        <w:rPr>
          <w:rFonts w:cstheme="minorHAnsi"/>
          <w:sz w:val="22"/>
        </w:rPr>
      </w:pPr>
    </w:p>
    <w:p w14:paraId="06400752" w14:textId="67C7680F" w:rsidR="00A57650" w:rsidRPr="00A370E1" w:rsidRDefault="008007CA" w:rsidP="00071439">
      <w:pPr>
        <w:keepNext/>
        <w:numPr>
          <w:ilvl w:val="2"/>
          <w:numId w:val="2"/>
        </w:numPr>
        <w:ind w:left="0" w:firstLine="0"/>
        <w:rPr>
          <w:rFonts w:cstheme="minorHAnsi"/>
          <w:color w:val="000000"/>
          <w:sz w:val="22"/>
        </w:rPr>
      </w:pPr>
      <w:r w:rsidRPr="00A370E1">
        <w:rPr>
          <w:rFonts w:cstheme="minorHAnsi"/>
          <w:sz w:val="22"/>
        </w:rPr>
        <w:t>As Debêntures serão objeto de colocação privada, sem intermediação de instituições integrantes do sistema de distribuição de valores mobiliários e/ou qualquer esforço de venda perante investidores.</w:t>
      </w:r>
    </w:p>
    <w:p w14:paraId="67F000E8" w14:textId="77777777" w:rsidR="009F04D5" w:rsidRPr="00A370E1" w:rsidRDefault="009F04D5" w:rsidP="001B3B0C">
      <w:pPr>
        <w:keepNext/>
        <w:rPr>
          <w:rFonts w:cstheme="minorHAnsi"/>
          <w:color w:val="000000"/>
          <w:sz w:val="22"/>
        </w:rPr>
      </w:pPr>
    </w:p>
    <w:p w14:paraId="7E40D1F5" w14:textId="2D4F50BA" w:rsidR="00DA1E2C" w:rsidRPr="008B7C8C" w:rsidRDefault="00A57650" w:rsidP="00071439">
      <w:pPr>
        <w:keepNext/>
        <w:numPr>
          <w:ilvl w:val="2"/>
          <w:numId w:val="2"/>
        </w:numPr>
        <w:ind w:left="0" w:firstLine="0"/>
        <w:rPr>
          <w:ins w:id="99" w:author="Philippe Hollanda - Oliveira Trust" w:date="2022-08-17T09:43:00Z"/>
          <w:rFonts w:cstheme="minorHAnsi"/>
          <w:color w:val="000000"/>
          <w:sz w:val="22"/>
          <w:rPrChange w:id="100" w:author="Philippe Hollanda - Oliveira Trust" w:date="2022-08-17T09:43:00Z">
            <w:rPr>
              <w:ins w:id="101" w:author="Philippe Hollanda - Oliveira Trust" w:date="2022-08-17T09:43:00Z"/>
              <w:rFonts w:cstheme="minorHAnsi"/>
              <w:sz w:val="22"/>
            </w:rPr>
          </w:rPrChange>
        </w:rPr>
      </w:pPr>
      <w:r w:rsidRPr="00A370E1">
        <w:rPr>
          <w:rFonts w:cstheme="minorHAnsi"/>
          <w:sz w:val="22"/>
        </w:rPr>
        <w:t xml:space="preserve">As Debêntures não poderão ser negociadas em qualquer mercado regulamentado ou sob qualquer forma cedidas, vendidas, alienadas ou transferidas, excetuada a transferência em caso de liquidação do patrimônio separado dos CRI, nos termos dos </w:t>
      </w:r>
      <w:r w:rsidR="009A0FCB" w:rsidRPr="00A370E1">
        <w:rPr>
          <w:rFonts w:cstheme="minorHAnsi"/>
          <w:sz w:val="22"/>
        </w:rPr>
        <w:t>D</w:t>
      </w:r>
      <w:r w:rsidRPr="00A370E1">
        <w:rPr>
          <w:rFonts w:cstheme="minorHAnsi"/>
          <w:sz w:val="22"/>
        </w:rPr>
        <w:t>ocumentos da Operação.</w:t>
      </w:r>
    </w:p>
    <w:p w14:paraId="53B9A994" w14:textId="77777777" w:rsidR="008B7C8C" w:rsidRDefault="008B7C8C">
      <w:pPr>
        <w:pStyle w:val="PargrafodaLista"/>
        <w:rPr>
          <w:ins w:id="102" w:author="Philippe Hollanda - Oliveira Trust" w:date="2022-08-17T09:43:00Z"/>
          <w:rFonts w:cstheme="minorHAnsi"/>
          <w:color w:val="000000"/>
          <w:sz w:val="22"/>
        </w:rPr>
        <w:pPrChange w:id="103" w:author="Philippe Hollanda - Oliveira Trust" w:date="2022-08-17T09:43:00Z">
          <w:pPr>
            <w:keepNext/>
            <w:numPr>
              <w:ilvl w:val="2"/>
              <w:numId w:val="2"/>
            </w:numPr>
            <w:ind w:left="1004" w:hanging="720"/>
          </w:pPr>
        </w:pPrChange>
      </w:pPr>
    </w:p>
    <w:p w14:paraId="56D8BC39" w14:textId="42467576" w:rsidR="008B7C8C" w:rsidRPr="008B7C8C" w:rsidRDefault="008B7C8C" w:rsidP="00071439">
      <w:pPr>
        <w:keepNext/>
        <w:numPr>
          <w:ilvl w:val="2"/>
          <w:numId w:val="2"/>
        </w:numPr>
        <w:ind w:left="0" w:firstLine="0"/>
        <w:rPr>
          <w:ins w:id="104" w:author="Philippe Hollanda - Oliveira Trust" w:date="2022-08-17T09:44:00Z"/>
          <w:rFonts w:cstheme="minorHAnsi"/>
          <w:color w:val="000000"/>
          <w:sz w:val="22"/>
          <w:rPrChange w:id="105" w:author="Philippe Hollanda - Oliveira Trust" w:date="2022-08-17T09:44:00Z">
            <w:rPr>
              <w:ins w:id="106" w:author="Philippe Hollanda - Oliveira Trust" w:date="2022-08-17T09:44:00Z"/>
              <w:rFonts w:cstheme="minorHAnsi"/>
              <w:szCs w:val="24"/>
            </w:rPr>
          </w:rPrChange>
        </w:rPr>
      </w:pPr>
      <w:bookmarkStart w:id="107" w:name="_Hlk86943902"/>
      <w:ins w:id="108" w:author="Philippe Hollanda - Oliveira Trust" w:date="2022-08-17T09:43:00Z">
        <w:r w:rsidRPr="00EF3BEF">
          <w:rPr>
            <w:rFonts w:cstheme="minorHAnsi"/>
            <w:szCs w:val="24"/>
          </w:rPr>
          <w:lastRenderedPageBreak/>
          <w:t xml:space="preserve">A Emissora estima, nesta data, que a destinação ocorrerá conforme cronograma estabelecido, de forma indicativa e não vinculante, no Anexo </w:t>
        </w:r>
      </w:ins>
      <w:ins w:id="109" w:author="Philippe Hollanda - Oliveira Trust" w:date="2022-08-17T09:44:00Z">
        <w:r w:rsidRPr="008B7C8C">
          <w:rPr>
            <w:rFonts w:cstheme="minorHAnsi"/>
            <w:szCs w:val="24"/>
            <w:highlight w:val="yellow"/>
            <w:rPrChange w:id="110" w:author="Philippe Hollanda - Oliveira Trust" w:date="2022-08-17T09:44:00Z">
              <w:rPr>
                <w:rFonts w:cstheme="minorHAnsi"/>
                <w:szCs w:val="24"/>
              </w:rPr>
            </w:rPrChange>
          </w:rPr>
          <w:t>[=]</w:t>
        </w:r>
      </w:ins>
      <w:ins w:id="111" w:author="Philippe Hollanda - Oliveira Trust" w:date="2022-08-17T09:43:00Z">
        <w:r w:rsidRPr="00EF3BEF">
          <w:rPr>
            <w:rFonts w:cstheme="minorHAnsi"/>
            <w:szCs w:val="24"/>
          </w:rPr>
          <w:t xml:space="preserve"> desta Escritura de Emissão (“</w:t>
        </w:r>
        <w:r w:rsidRPr="00EF3BEF">
          <w:rPr>
            <w:rFonts w:cstheme="minorHAnsi"/>
            <w:szCs w:val="24"/>
            <w:u w:val="single"/>
          </w:rPr>
          <w:t>Cronograma Indicativo</w:t>
        </w:r>
        <w:r w:rsidRPr="00EF3BEF">
          <w:rPr>
            <w:rFonts w:cstheme="minorHAnsi"/>
            <w:szCs w:val="24"/>
          </w:rPr>
          <w:t>”), sendo que, caso necessário, a Emissora poderá destinar os recursos provenientes desta Escritura de Emissão em datas diversas das previstas no Cronograma Indicativo, observada a obrigação da Emissora de realizar a integral destinação de recursos até a Data de Vencimento dos CRI ou até que a Emissora comprove a aplicação da totalidade dos recursos obtidos com a Emissão, o que ocorrer primeiro. Por se tratar de cronograma tentativo e indicativo, se, por qualquer motivo, ocorrer qualquer atraso ou antecipação do Cronograma Indicativo, (i) não será necessário notificar o Agente Fiduciário dos CRI, tampouco será necessário aditar esta Escritura de Emissão ou quaisquer outros Documentos da Operação, e (</w:t>
        </w:r>
        <w:proofErr w:type="spellStart"/>
        <w:r w:rsidRPr="00EF3BEF">
          <w:rPr>
            <w:rFonts w:cstheme="minorHAnsi"/>
            <w:szCs w:val="24"/>
          </w:rPr>
          <w:t>ii</w:t>
        </w:r>
        <w:proofErr w:type="spellEnd"/>
        <w:r w:rsidRPr="00EF3BEF">
          <w:rPr>
            <w:rFonts w:cstheme="minorHAnsi"/>
            <w:szCs w:val="24"/>
          </w:rPr>
          <w:t>) não será configurada qualquer hipótese de vencimento antecipado desta Escritura de Emissão e nem dos CRI, desde que a Emissora comprove a integral destinação de recursos até a Data de Vencimento dos CRI</w:t>
        </w:r>
      </w:ins>
      <w:bookmarkEnd w:id="107"/>
      <w:ins w:id="112" w:author="Philippe Hollanda - Oliveira Trust" w:date="2022-08-17T09:44:00Z">
        <w:r>
          <w:rPr>
            <w:rFonts w:cstheme="minorHAnsi"/>
            <w:szCs w:val="24"/>
          </w:rPr>
          <w:t xml:space="preserve">. </w:t>
        </w:r>
      </w:ins>
    </w:p>
    <w:p w14:paraId="3E493F33" w14:textId="77777777" w:rsidR="008B7C8C" w:rsidRPr="008B7C8C" w:rsidRDefault="008B7C8C">
      <w:pPr>
        <w:keepNext/>
        <w:rPr>
          <w:ins w:id="113" w:author="Philippe Hollanda - Oliveira Trust" w:date="2022-08-17T09:44:00Z"/>
          <w:rFonts w:cstheme="minorHAnsi"/>
          <w:color w:val="000000"/>
          <w:sz w:val="22"/>
          <w:rPrChange w:id="114" w:author="Philippe Hollanda - Oliveira Trust" w:date="2022-08-17T09:44:00Z">
            <w:rPr>
              <w:ins w:id="115" w:author="Philippe Hollanda - Oliveira Trust" w:date="2022-08-17T09:44:00Z"/>
              <w:rFonts w:cstheme="minorHAnsi"/>
              <w:szCs w:val="24"/>
            </w:rPr>
          </w:rPrChange>
        </w:rPr>
        <w:pPrChange w:id="116" w:author="Philippe Hollanda - Oliveira Trust" w:date="2022-08-17T09:44:00Z">
          <w:pPr>
            <w:keepNext/>
            <w:numPr>
              <w:ilvl w:val="2"/>
              <w:numId w:val="2"/>
            </w:numPr>
            <w:ind w:left="1004" w:hanging="720"/>
          </w:pPr>
        </w:pPrChange>
      </w:pPr>
    </w:p>
    <w:p w14:paraId="251120FB" w14:textId="183AC665" w:rsidR="008B7C8C" w:rsidRPr="008B7C8C" w:rsidRDefault="008B7C8C" w:rsidP="00071439">
      <w:pPr>
        <w:keepNext/>
        <w:numPr>
          <w:ilvl w:val="2"/>
          <w:numId w:val="2"/>
        </w:numPr>
        <w:ind w:left="0" w:firstLine="0"/>
        <w:rPr>
          <w:ins w:id="117" w:author="Philippe Hollanda - Oliveira Trust" w:date="2022-08-17T09:44:00Z"/>
          <w:rFonts w:cstheme="minorHAnsi"/>
          <w:color w:val="000000"/>
          <w:sz w:val="22"/>
          <w:rPrChange w:id="118" w:author="Philippe Hollanda - Oliveira Trust" w:date="2022-08-17T09:44:00Z">
            <w:rPr>
              <w:ins w:id="119" w:author="Philippe Hollanda - Oliveira Trust" w:date="2022-08-17T09:44:00Z"/>
              <w:rFonts w:cstheme="minorHAnsi"/>
            </w:rPr>
          </w:rPrChange>
        </w:rPr>
      </w:pPr>
      <w:ins w:id="120" w:author="Philippe Hollanda - Oliveira Trust" w:date="2022-08-17T09:44:00Z">
        <w:r w:rsidRPr="00EF3BEF">
          <w:rPr>
            <w:rFonts w:cstheme="minorHAnsi"/>
          </w:rPr>
          <w:t>A Devedora será a responsável pela custódia e guarda dos documentos encaminhados da Destinação de Recursos que comprovem a utilização dos recursos obtidos pela Devedora em razão do recebimento do Preço de Integralização das Debêntures, nos termos da Escritura de Emissão</w:t>
        </w:r>
        <w:r>
          <w:rPr>
            <w:rFonts w:cstheme="minorHAnsi"/>
          </w:rPr>
          <w:t xml:space="preserve">. </w:t>
        </w:r>
      </w:ins>
    </w:p>
    <w:p w14:paraId="21D9C5F8" w14:textId="77777777" w:rsidR="008B7C8C" w:rsidRPr="008B7C8C" w:rsidRDefault="008B7C8C">
      <w:pPr>
        <w:keepNext/>
        <w:rPr>
          <w:ins w:id="121" w:author="Philippe Hollanda - Oliveira Trust" w:date="2022-08-17T09:44:00Z"/>
          <w:rFonts w:cstheme="minorHAnsi"/>
          <w:color w:val="000000"/>
          <w:sz w:val="22"/>
          <w:rPrChange w:id="122" w:author="Philippe Hollanda - Oliveira Trust" w:date="2022-08-17T09:44:00Z">
            <w:rPr>
              <w:ins w:id="123" w:author="Philippe Hollanda - Oliveira Trust" w:date="2022-08-17T09:44:00Z"/>
              <w:rFonts w:cstheme="minorHAnsi"/>
            </w:rPr>
          </w:rPrChange>
        </w:rPr>
        <w:pPrChange w:id="124" w:author="Philippe Hollanda - Oliveira Trust" w:date="2022-08-17T09:44:00Z">
          <w:pPr>
            <w:keepNext/>
            <w:numPr>
              <w:ilvl w:val="2"/>
              <w:numId w:val="2"/>
            </w:numPr>
            <w:ind w:left="1004" w:hanging="720"/>
          </w:pPr>
        </w:pPrChange>
      </w:pPr>
    </w:p>
    <w:p w14:paraId="32620D1D" w14:textId="34FB42F5" w:rsidR="008B7C8C" w:rsidRPr="008B7C8C" w:rsidRDefault="008B7C8C" w:rsidP="00071439">
      <w:pPr>
        <w:keepNext/>
        <w:numPr>
          <w:ilvl w:val="2"/>
          <w:numId w:val="2"/>
        </w:numPr>
        <w:ind w:left="0" w:firstLine="0"/>
        <w:rPr>
          <w:ins w:id="125" w:author="Philippe Hollanda - Oliveira Trust" w:date="2022-08-17T09:44:00Z"/>
          <w:rFonts w:cstheme="minorHAnsi"/>
          <w:color w:val="000000"/>
          <w:sz w:val="22"/>
          <w:rPrChange w:id="126" w:author="Philippe Hollanda - Oliveira Trust" w:date="2022-08-17T09:44:00Z">
            <w:rPr>
              <w:ins w:id="127" w:author="Philippe Hollanda - Oliveira Trust" w:date="2022-08-17T09:44:00Z"/>
              <w:rFonts w:eastAsia="Arial Unicode MS" w:cstheme="minorHAnsi"/>
              <w:bCs/>
            </w:rPr>
          </w:rPrChange>
        </w:rPr>
      </w:pPr>
      <w:bookmarkStart w:id="128" w:name="_Hlk80260269"/>
      <w:ins w:id="129" w:author="Philippe Hollanda - Oliveira Trust" w:date="2022-08-17T09:44:00Z">
        <w:r w:rsidRPr="00EF3BEF">
          <w:rPr>
            <w:rFonts w:eastAsia="Arial Unicode MS" w:cstheme="minorHAnsi"/>
            <w:bCs/>
          </w:rPr>
          <w:t xml:space="preserve">A </w:t>
        </w:r>
        <w:proofErr w:type="spellStart"/>
        <w:r w:rsidRPr="00EF3BEF">
          <w:rPr>
            <w:rFonts w:eastAsia="Arial Unicode MS" w:cstheme="minorHAnsi"/>
            <w:bCs/>
          </w:rPr>
          <w:t>Securitizadora</w:t>
        </w:r>
        <w:proofErr w:type="spellEnd"/>
        <w:r w:rsidRPr="00EF3BEF">
          <w:rPr>
            <w:rFonts w:eastAsia="Arial Unicode MS" w:cstheme="minorHAnsi"/>
            <w:bCs/>
          </w:rPr>
          <w:t xml:space="preserve"> e o Agente Fiduciário não realizarão diretamente o acompanhamento físico das obras do Empreendimento, estando tal </w:t>
        </w:r>
        <w:r>
          <w:rPr>
            <w:rFonts w:eastAsia="Arial Unicode MS" w:cstheme="minorHAnsi"/>
            <w:bCs/>
          </w:rPr>
          <w:t>verificação</w:t>
        </w:r>
        <w:r w:rsidRPr="00EF3BEF">
          <w:rPr>
            <w:rFonts w:eastAsia="Arial Unicode MS" w:cstheme="minorHAnsi"/>
            <w:bCs/>
          </w:rPr>
          <w:t xml:space="preserve"> restrita ao envio, pela Devedora ao Agente Fiduciário, com cópia à </w:t>
        </w:r>
        <w:proofErr w:type="spellStart"/>
        <w:r w:rsidRPr="00EF3BEF">
          <w:rPr>
            <w:rFonts w:eastAsia="Arial Unicode MS" w:cstheme="minorHAnsi"/>
            <w:bCs/>
          </w:rPr>
          <w:t>Securitizadora</w:t>
        </w:r>
        <w:proofErr w:type="spellEnd"/>
        <w:r w:rsidRPr="00EF3BEF">
          <w:rPr>
            <w:rFonts w:eastAsia="Arial Unicode MS" w:cstheme="minorHAnsi"/>
            <w:bCs/>
          </w:rPr>
          <w:t>, dos Documentos Comprobatórios. Adicionalmente, caso entenda necessário, o Agente Fiduciário poderá contratar terceiro especializado para avaliar ou reavaliar os Documentos Comprobatórios</w:t>
        </w:r>
        <w:bookmarkEnd w:id="128"/>
        <w:r>
          <w:rPr>
            <w:rFonts w:eastAsia="Arial Unicode MS" w:cstheme="minorHAnsi"/>
            <w:bCs/>
          </w:rPr>
          <w:t xml:space="preserve">. </w:t>
        </w:r>
      </w:ins>
    </w:p>
    <w:p w14:paraId="264473B1" w14:textId="77777777" w:rsidR="008B7C8C" w:rsidRPr="008B7C8C" w:rsidRDefault="008B7C8C">
      <w:pPr>
        <w:keepNext/>
        <w:rPr>
          <w:ins w:id="130" w:author="Philippe Hollanda - Oliveira Trust" w:date="2022-08-17T09:44:00Z"/>
          <w:rFonts w:cstheme="minorHAnsi"/>
          <w:color w:val="000000"/>
          <w:sz w:val="22"/>
          <w:rPrChange w:id="131" w:author="Philippe Hollanda - Oliveira Trust" w:date="2022-08-17T09:44:00Z">
            <w:rPr>
              <w:ins w:id="132" w:author="Philippe Hollanda - Oliveira Trust" w:date="2022-08-17T09:44:00Z"/>
              <w:rFonts w:eastAsia="Arial Unicode MS" w:cstheme="minorHAnsi"/>
              <w:bCs/>
            </w:rPr>
          </w:rPrChange>
        </w:rPr>
        <w:pPrChange w:id="133" w:author="Philippe Hollanda - Oliveira Trust" w:date="2022-08-17T09:44:00Z">
          <w:pPr>
            <w:keepNext/>
            <w:numPr>
              <w:ilvl w:val="2"/>
              <w:numId w:val="2"/>
            </w:numPr>
            <w:ind w:left="1004" w:hanging="720"/>
          </w:pPr>
        </w:pPrChange>
      </w:pPr>
    </w:p>
    <w:p w14:paraId="4BDBA3B7" w14:textId="336A8E96" w:rsidR="008B7C8C" w:rsidRPr="008B7C8C" w:rsidRDefault="008B7C8C" w:rsidP="00071439">
      <w:pPr>
        <w:keepNext/>
        <w:numPr>
          <w:ilvl w:val="2"/>
          <w:numId w:val="2"/>
        </w:numPr>
        <w:ind w:left="0" w:firstLine="0"/>
        <w:rPr>
          <w:ins w:id="134" w:author="Philippe Hollanda - Oliveira Trust" w:date="2022-08-17T09:44:00Z"/>
          <w:rFonts w:cstheme="minorHAnsi"/>
          <w:color w:val="000000"/>
          <w:sz w:val="22"/>
          <w:rPrChange w:id="135" w:author="Philippe Hollanda - Oliveira Trust" w:date="2022-08-17T09:44:00Z">
            <w:rPr>
              <w:ins w:id="136" w:author="Philippe Hollanda - Oliveira Trust" w:date="2022-08-17T09:44:00Z"/>
              <w:rFonts w:cstheme="minorHAnsi"/>
              <w:szCs w:val="24"/>
            </w:rPr>
          </w:rPrChange>
        </w:rPr>
      </w:pPr>
      <w:ins w:id="137" w:author="Philippe Hollanda - Oliveira Trust" w:date="2022-08-17T09:44:00Z">
        <w:r w:rsidRPr="00EF3BEF">
          <w:rPr>
            <w:rFonts w:cstheme="minorHAnsi"/>
            <w:szCs w:val="24"/>
          </w:rPr>
          <w:t xml:space="preserve">Até a Data de Vencimento dos CRI, será possível a inserção, por meio de aditamento a esta Escritura, de novos empreendimentos imobiliários no Anexo I, além daqueles inicialmente previstos nesta Escritura, desde que aprovado em Assembleia Geral por Titulares de CRI que </w:t>
        </w:r>
        <w:r w:rsidRPr="00EF3BEF">
          <w:rPr>
            <w:rFonts w:cstheme="minorHAnsi"/>
            <w:szCs w:val="24"/>
            <w:highlight w:val="yellow"/>
          </w:rPr>
          <w:t>representem 50% (cinquenta por cento)</w:t>
        </w:r>
        <w:r w:rsidRPr="00EF3BEF">
          <w:rPr>
            <w:rFonts w:cstheme="minorHAnsi"/>
            <w:szCs w:val="24"/>
          </w:rPr>
          <w:t xml:space="preserve"> mais um dos titulares de CRI em circulação, em primeira </w:t>
        </w:r>
        <w:r w:rsidRPr="00EF3BEF">
          <w:rPr>
            <w:rFonts w:cstheme="minorHAnsi"/>
            <w:szCs w:val="24"/>
            <w:highlight w:val="yellow"/>
          </w:rPr>
          <w:t>convocação ou 50% (cinquenta por cento)</w:t>
        </w:r>
        <w:r w:rsidRPr="00EF3BEF">
          <w:rPr>
            <w:rFonts w:cstheme="minorHAnsi"/>
            <w:szCs w:val="24"/>
          </w:rPr>
          <w:t xml:space="preserve"> mais um dos titulares de CRI presentes em segunda convocação</w:t>
        </w:r>
        <w:r>
          <w:rPr>
            <w:rFonts w:cstheme="minorHAnsi"/>
            <w:szCs w:val="24"/>
          </w:rPr>
          <w:t xml:space="preserve">. </w:t>
        </w:r>
      </w:ins>
    </w:p>
    <w:p w14:paraId="19ECD44E" w14:textId="77777777" w:rsidR="008B7C8C" w:rsidRPr="00A370E1" w:rsidRDefault="008B7C8C">
      <w:pPr>
        <w:keepNext/>
        <w:rPr>
          <w:rFonts w:cstheme="minorHAnsi"/>
          <w:color w:val="000000"/>
          <w:sz w:val="22"/>
        </w:rPr>
        <w:pPrChange w:id="138" w:author="Philippe Hollanda - Oliveira Trust" w:date="2022-08-17T09:44:00Z">
          <w:pPr>
            <w:keepNext/>
            <w:numPr>
              <w:ilvl w:val="2"/>
              <w:numId w:val="2"/>
            </w:numPr>
            <w:ind w:left="1004" w:hanging="720"/>
          </w:pPr>
        </w:pPrChange>
      </w:pPr>
    </w:p>
    <w:p w14:paraId="17C3ADF3" w14:textId="77777777" w:rsidR="00DA1E2C" w:rsidRPr="00A370E1" w:rsidRDefault="00DA1E2C" w:rsidP="0008319D">
      <w:pPr>
        <w:tabs>
          <w:tab w:val="left" w:pos="709"/>
        </w:tabs>
        <w:rPr>
          <w:rFonts w:cstheme="minorHAnsi"/>
          <w:color w:val="000000"/>
          <w:sz w:val="22"/>
        </w:rPr>
      </w:pPr>
    </w:p>
    <w:p w14:paraId="1104F2CA" w14:textId="40836682" w:rsidR="00DA1E2C" w:rsidRPr="00A370E1" w:rsidRDefault="0015086B" w:rsidP="00071439">
      <w:pPr>
        <w:pStyle w:val="Ttulo1"/>
        <w:numPr>
          <w:ilvl w:val="0"/>
          <w:numId w:val="2"/>
        </w:numPr>
        <w:ind w:left="720" w:hanging="720"/>
        <w:rPr>
          <w:rFonts w:cstheme="minorHAnsi"/>
          <w:smallCaps/>
          <w:sz w:val="22"/>
        </w:rPr>
      </w:pPr>
      <w:bookmarkStart w:id="139" w:name="_Toc71289884"/>
      <w:bookmarkStart w:id="140" w:name="OLE_LINK5"/>
      <w:bookmarkStart w:id="141" w:name="OLE_LINK6"/>
      <w:r w:rsidRPr="00A370E1">
        <w:rPr>
          <w:rFonts w:cstheme="minorHAnsi"/>
          <w:smallCaps/>
          <w:sz w:val="22"/>
        </w:rPr>
        <w:t xml:space="preserve">Características </w:t>
      </w:r>
      <w:r w:rsidR="00716236" w:rsidRPr="00A370E1">
        <w:rPr>
          <w:rFonts w:cstheme="minorHAnsi"/>
          <w:smallCaps/>
          <w:sz w:val="22"/>
        </w:rPr>
        <w:t xml:space="preserve">GERAIS </w:t>
      </w:r>
      <w:r w:rsidRPr="00A370E1">
        <w:rPr>
          <w:rFonts w:cstheme="minorHAnsi"/>
          <w:smallCaps/>
          <w:sz w:val="22"/>
        </w:rPr>
        <w:t>das Debêntures</w:t>
      </w:r>
      <w:bookmarkEnd w:id="139"/>
      <w:r w:rsidR="00837E5B" w:rsidRPr="00A370E1">
        <w:rPr>
          <w:rFonts w:cstheme="minorHAnsi"/>
          <w:smallCaps/>
          <w:sz w:val="22"/>
        </w:rPr>
        <w:t xml:space="preserve"> </w:t>
      </w:r>
    </w:p>
    <w:p w14:paraId="0815DBA2" w14:textId="77777777" w:rsidR="00837E5B" w:rsidRPr="00A370E1" w:rsidRDefault="00837E5B" w:rsidP="0008319D">
      <w:pPr>
        <w:keepNext/>
        <w:rPr>
          <w:rFonts w:cstheme="minorHAnsi"/>
          <w:sz w:val="22"/>
        </w:rPr>
      </w:pPr>
    </w:p>
    <w:p w14:paraId="6BDE1253"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Características Básicas</w:t>
      </w:r>
    </w:p>
    <w:p w14:paraId="4171FC7E" w14:textId="77777777" w:rsidR="00DA1E2C" w:rsidRPr="00A370E1" w:rsidRDefault="00DA1E2C" w:rsidP="0008319D">
      <w:pPr>
        <w:keepNext/>
        <w:rPr>
          <w:rFonts w:cstheme="minorHAnsi"/>
          <w:sz w:val="22"/>
        </w:rPr>
      </w:pPr>
    </w:p>
    <w:p w14:paraId="4CF03315"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 xml:space="preserve">Valor Nominal Unitário </w:t>
      </w:r>
    </w:p>
    <w:p w14:paraId="35E48725" w14:textId="77777777" w:rsidR="00DA1E2C" w:rsidRPr="00A370E1" w:rsidRDefault="00DA1E2C" w:rsidP="0008319D">
      <w:pPr>
        <w:keepNext/>
        <w:rPr>
          <w:rFonts w:cstheme="minorHAnsi"/>
          <w:sz w:val="22"/>
        </w:rPr>
      </w:pPr>
    </w:p>
    <w:p w14:paraId="1B215A1B" w14:textId="77777777" w:rsidR="00DA1E2C" w:rsidRPr="00A370E1" w:rsidRDefault="003A7AF7" w:rsidP="00071439">
      <w:pPr>
        <w:pStyle w:val="PargrafodaLista"/>
        <w:keepNext/>
        <w:numPr>
          <w:ilvl w:val="3"/>
          <w:numId w:val="36"/>
        </w:numPr>
        <w:tabs>
          <w:tab w:val="left" w:pos="993"/>
        </w:tabs>
        <w:ind w:left="0" w:firstLine="6"/>
        <w:rPr>
          <w:rFonts w:cstheme="minorHAnsi"/>
          <w:sz w:val="22"/>
        </w:rPr>
      </w:pPr>
      <w:r w:rsidRPr="00A370E1">
        <w:rPr>
          <w:rFonts w:cstheme="minorHAnsi"/>
          <w:sz w:val="22"/>
        </w:rPr>
        <w:t>O valor nominal unitário das Debêntures será de R$ 1.000,00 (mil reais)</w:t>
      </w:r>
      <w:r w:rsidR="00BD53F8" w:rsidRPr="00A370E1">
        <w:rPr>
          <w:rFonts w:cstheme="minorHAnsi"/>
          <w:sz w:val="22"/>
        </w:rPr>
        <w:t>,</w:t>
      </w:r>
      <w:r w:rsidRPr="00A370E1">
        <w:rPr>
          <w:rFonts w:cstheme="minorHAnsi"/>
          <w:sz w:val="22"/>
        </w:rPr>
        <w:t xml:space="preserve"> na Data de Emissão.</w:t>
      </w:r>
    </w:p>
    <w:p w14:paraId="698A721B" w14:textId="77777777" w:rsidR="00DA1E2C" w:rsidRPr="00A370E1" w:rsidRDefault="00DA1E2C" w:rsidP="0008319D">
      <w:pPr>
        <w:rPr>
          <w:rFonts w:cstheme="minorHAnsi"/>
          <w:i/>
          <w:sz w:val="22"/>
        </w:rPr>
      </w:pPr>
    </w:p>
    <w:p w14:paraId="7F486DC4"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lastRenderedPageBreak/>
        <w:t>Data de Emissão</w:t>
      </w:r>
    </w:p>
    <w:p w14:paraId="18A7F0FE" w14:textId="77777777" w:rsidR="00DA1E2C" w:rsidRPr="00A370E1" w:rsidRDefault="00DA1E2C" w:rsidP="0008319D">
      <w:pPr>
        <w:keepNext/>
        <w:rPr>
          <w:rFonts w:cstheme="minorHAnsi"/>
          <w:i/>
          <w:sz w:val="22"/>
        </w:rPr>
      </w:pPr>
    </w:p>
    <w:p w14:paraId="7DD4EC41" w14:textId="132F610C" w:rsidR="00DA1E2C" w:rsidRPr="00A370E1" w:rsidRDefault="003A7AF7" w:rsidP="00071439">
      <w:pPr>
        <w:pStyle w:val="PargrafodaLista"/>
        <w:keepNext/>
        <w:numPr>
          <w:ilvl w:val="3"/>
          <w:numId w:val="37"/>
        </w:numPr>
        <w:tabs>
          <w:tab w:val="left" w:pos="993"/>
        </w:tabs>
        <w:ind w:left="0" w:firstLine="6"/>
        <w:rPr>
          <w:rFonts w:cstheme="minorHAnsi"/>
          <w:sz w:val="22"/>
        </w:rPr>
      </w:pPr>
      <w:r w:rsidRPr="00A370E1">
        <w:rPr>
          <w:rFonts w:cstheme="minorHAnsi"/>
          <w:sz w:val="22"/>
        </w:rPr>
        <w:t xml:space="preserve">Para todos os fins e efeitos legais, a data de emissão das Debêntures será </w:t>
      </w:r>
      <w:r w:rsidR="00E235D5" w:rsidRPr="00A370E1">
        <w:rPr>
          <w:rFonts w:cstheme="minorHAnsi"/>
          <w:sz w:val="22"/>
        </w:rPr>
        <w:t>[</w:t>
      </w:r>
      <w:r w:rsidR="003F51DF" w:rsidRPr="00A370E1">
        <w:rPr>
          <w:rFonts w:cstheme="minorHAnsi"/>
          <w:sz w:val="22"/>
        </w:rPr>
        <w:t xml:space="preserve">24 </w:t>
      </w:r>
      <w:r w:rsidR="007776E4" w:rsidRPr="00A370E1">
        <w:rPr>
          <w:rFonts w:cstheme="minorHAnsi"/>
          <w:sz w:val="22"/>
        </w:rPr>
        <w:t>de agosto</w:t>
      </w:r>
      <w:r w:rsidR="00E235D5" w:rsidRPr="00A370E1">
        <w:rPr>
          <w:rFonts w:cstheme="minorHAnsi"/>
          <w:sz w:val="22"/>
        </w:rPr>
        <w:t xml:space="preserve">] </w:t>
      </w:r>
      <w:r w:rsidR="00384BCE" w:rsidRPr="00A370E1">
        <w:rPr>
          <w:rFonts w:cstheme="minorHAnsi"/>
          <w:sz w:val="22"/>
        </w:rPr>
        <w:t>de 202</w:t>
      </w:r>
      <w:r w:rsidR="002002E4" w:rsidRPr="00A370E1">
        <w:rPr>
          <w:rFonts w:cstheme="minorHAnsi"/>
          <w:sz w:val="22"/>
        </w:rPr>
        <w:t>2</w:t>
      </w:r>
      <w:r w:rsidRPr="00A370E1">
        <w:rPr>
          <w:rFonts w:cstheme="minorHAnsi"/>
          <w:sz w:val="22"/>
        </w:rPr>
        <w:t>.</w:t>
      </w:r>
      <w:r w:rsidR="00B90FF1" w:rsidRPr="00A370E1">
        <w:rPr>
          <w:rFonts w:cstheme="minorHAnsi"/>
          <w:sz w:val="22"/>
        </w:rPr>
        <w:t xml:space="preserve"> </w:t>
      </w:r>
    </w:p>
    <w:p w14:paraId="6C786B5A" w14:textId="77777777" w:rsidR="00DA1E2C" w:rsidRPr="00A370E1" w:rsidRDefault="00DA1E2C" w:rsidP="0008319D">
      <w:pPr>
        <w:rPr>
          <w:rFonts w:cstheme="minorHAnsi"/>
          <w:sz w:val="22"/>
        </w:rPr>
      </w:pPr>
    </w:p>
    <w:p w14:paraId="62BB51B5"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Prazo e Data de Vencimento</w:t>
      </w:r>
    </w:p>
    <w:p w14:paraId="473A69E4" w14:textId="77777777" w:rsidR="00DA1E2C" w:rsidRPr="00A370E1" w:rsidRDefault="00DA1E2C" w:rsidP="0008319D">
      <w:pPr>
        <w:rPr>
          <w:rFonts w:cstheme="minorHAnsi"/>
          <w:sz w:val="22"/>
        </w:rPr>
      </w:pPr>
    </w:p>
    <w:p w14:paraId="26FD2134" w14:textId="1BAAB32C" w:rsidR="00DA1E2C" w:rsidRPr="00A370E1" w:rsidRDefault="230F4831" w:rsidP="230F4831">
      <w:pPr>
        <w:pStyle w:val="PargrafodaLista"/>
        <w:keepNext/>
        <w:numPr>
          <w:ilvl w:val="3"/>
          <w:numId w:val="38"/>
        </w:numPr>
        <w:tabs>
          <w:tab w:val="left" w:pos="993"/>
        </w:tabs>
        <w:ind w:left="0" w:firstLine="6"/>
        <w:rPr>
          <w:rFonts w:cstheme="minorHAnsi"/>
          <w:sz w:val="22"/>
        </w:rPr>
      </w:pPr>
      <w:bookmarkStart w:id="142" w:name="_Ref521441092"/>
      <w:r w:rsidRPr="00A370E1">
        <w:rPr>
          <w:rFonts w:cstheme="minorHAnsi"/>
          <w:sz w:val="22"/>
        </w:rPr>
        <w:t>O vencimento final das Debêntures ocorrerá em [</w:t>
      </w:r>
      <w:r w:rsidR="003F51DF" w:rsidRPr="00A370E1">
        <w:rPr>
          <w:rFonts w:cstheme="minorHAnsi"/>
          <w:sz w:val="22"/>
        </w:rPr>
        <w:t xml:space="preserve">24 </w:t>
      </w:r>
      <w:r w:rsidRPr="00A370E1">
        <w:rPr>
          <w:rFonts w:cstheme="minorHAnsi"/>
          <w:sz w:val="22"/>
        </w:rPr>
        <w:t xml:space="preserve">de dezembro de 2034], </w:t>
      </w:r>
      <w:bookmarkStart w:id="143" w:name="_Hlk71307331"/>
      <w:r w:rsidRPr="00A370E1">
        <w:rPr>
          <w:rFonts w:cstheme="minorHAnsi"/>
          <w:sz w:val="22"/>
        </w:rPr>
        <w:t xml:space="preserve">ressalvadas as hipóteses de regaste antecipado facultativo ou vencimento antecipado, nos termos das </w:t>
      </w:r>
      <w:r w:rsidR="004E4E6A" w:rsidRPr="00A370E1">
        <w:rPr>
          <w:rFonts w:cstheme="minorHAnsi"/>
          <w:sz w:val="22"/>
        </w:rPr>
        <w:t>[</w:t>
      </w:r>
      <w:r w:rsidRPr="00A370E1">
        <w:rPr>
          <w:rFonts w:cstheme="minorHAnsi"/>
          <w:sz w:val="22"/>
        </w:rPr>
        <w:t>Cláusulas 6 e 7 abaixo</w:t>
      </w:r>
      <w:r w:rsidR="004E4E6A" w:rsidRPr="00A370E1">
        <w:rPr>
          <w:rFonts w:cstheme="minorHAnsi"/>
          <w:sz w:val="22"/>
        </w:rPr>
        <w:t>]</w:t>
      </w:r>
      <w:r w:rsidRPr="00A370E1">
        <w:rPr>
          <w:rFonts w:cstheme="minorHAnsi"/>
          <w:sz w:val="22"/>
        </w:rPr>
        <w:t>. Na Data de Vencimento, a Emissora obriga-se a proceder ao pagamento das Debêntures pelo Valor Nominal Unitário Atualizado, acrescido dos Juros Remuneratórios, calculados na forma prevista nesta Escritura</w:t>
      </w:r>
      <w:r w:rsidRPr="00A370E1">
        <w:rPr>
          <w:rFonts w:cstheme="minorHAnsi"/>
          <w:color w:val="000000" w:themeColor="text1"/>
          <w:sz w:val="22"/>
        </w:rPr>
        <w:t xml:space="preserve"> de Emissão</w:t>
      </w:r>
      <w:bookmarkEnd w:id="143"/>
      <w:r w:rsidRPr="00A370E1">
        <w:rPr>
          <w:rFonts w:cstheme="minorHAnsi"/>
          <w:sz w:val="22"/>
        </w:rPr>
        <w:t>.</w:t>
      </w:r>
      <w:bookmarkEnd w:id="142"/>
      <w:r w:rsidRPr="00A370E1">
        <w:rPr>
          <w:rFonts w:cstheme="minorHAnsi"/>
          <w:sz w:val="22"/>
        </w:rPr>
        <w:t xml:space="preserve"> </w:t>
      </w:r>
    </w:p>
    <w:p w14:paraId="57EF8568" w14:textId="77777777" w:rsidR="00DA1E2C" w:rsidRPr="00A370E1" w:rsidRDefault="00DA1E2C" w:rsidP="0008319D">
      <w:pPr>
        <w:rPr>
          <w:rFonts w:cstheme="minorHAnsi"/>
          <w:sz w:val="22"/>
        </w:rPr>
      </w:pPr>
    </w:p>
    <w:p w14:paraId="1ADDC57E"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Forma e Emissão</w:t>
      </w:r>
    </w:p>
    <w:p w14:paraId="48EE3D07" w14:textId="77777777" w:rsidR="00DA1E2C" w:rsidRPr="00A370E1" w:rsidRDefault="00DA1E2C" w:rsidP="0008319D">
      <w:pPr>
        <w:rPr>
          <w:rFonts w:cstheme="minorHAnsi"/>
          <w:sz w:val="22"/>
        </w:rPr>
      </w:pPr>
    </w:p>
    <w:p w14:paraId="76A80F9B" w14:textId="77777777" w:rsidR="00DA1E2C" w:rsidRPr="00A370E1" w:rsidRDefault="003A7AF7" w:rsidP="00071439">
      <w:pPr>
        <w:pStyle w:val="PargrafodaLista"/>
        <w:keepNext/>
        <w:numPr>
          <w:ilvl w:val="3"/>
          <w:numId w:val="39"/>
        </w:numPr>
        <w:tabs>
          <w:tab w:val="left" w:pos="993"/>
        </w:tabs>
        <w:ind w:left="0" w:hanging="11"/>
        <w:rPr>
          <w:rFonts w:cstheme="minorHAnsi"/>
          <w:sz w:val="22"/>
        </w:rPr>
      </w:pPr>
      <w:r w:rsidRPr="00A370E1">
        <w:rPr>
          <w:rFonts w:cstheme="minorHAnsi"/>
          <w:sz w:val="22"/>
        </w:rPr>
        <w:t xml:space="preserve">As Debêntures serão </w:t>
      </w:r>
      <w:r w:rsidRPr="00A370E1">
        <w:rPr>
          <w:rFonts w:eastAsia="Arial Unicode MS" w:cstheme="minorHAnsi"/>
          <w:sz w:val="22"/>
        </w:rPr>
        <w:t>emitidas na forma nominativa e escritural</w:t>
      </w:r>
      <w:r w:rsidRPr="00A370E1">
        <w:rPr>
          <w:rFonts w:cstheme="minorHAnsi"/>
          <w:sz w:val="22"/>
        </w:rPr>
        <w:t>, sem a emissão de cautelas ou certificados.</w:t>
      </w:r>
    </w:p>
    <w:p w14:paraId="286B93E3" w14:textId="77777777" w:rsidR="00DA1E2C" w:rsidRPr="00A370E1" w:rsidRDefault="00DA1E2C" w:rsidP="0008319D">
      <w:pPr>
        <w:rPr>
          <w:rFonts w:cstheme="minorHAnsi"/>
          <w:sz w:val="22"/>
        </w:rPr>
      </w:pPr>
    </w:p>
    <w:p w14:paraId="42153891"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Comprovação de Titularidade das Debêntures</w:t>
      </w:r>
    </w:p>
    <w:p w14:paraId="4327E8FE" w14:textId="77777777" w:rsidR="00DA1E2C" w:rsidRPr="00A370E1" w:rsidRDefault="00DA1E2C" w:rsidP="0008319D">
      <w:pPr>
        <w:rPr>
          <w:rFonts w:cstheme="minorHAnsi"/>
          <w:sz w:val="22"/>
        </w:rPr>
      </w:pPr>
    </w:p>
    <w:p w14:paraId="6D223BB3" w14:textId="37FA918C" w:rsidR="00DA1E2C" w:rsidRPr="00A370E1" w:rsidRDefault="004E4E6A" w:rsidP="00071439">
      <w:pPr>
        <w:pStyle w:val="PargrafodaLista"/>
        <w:keepNext/>
        <w:numPr>
          <w:ilvl w:val="3"/>
          <w:numId w:val="40"/>
        </w:numPr>
        <w:tabs>
          <w:tab w:val="left" w:pos="993"/>
        </w:tabs>
        <w:ind w:left="0" w:hanging="11"/>
        <w:rPr>
          <w:rFonts w:cstheme="minorHAnsi"/>
          <w:sz w:val="22"/>
        </w:rPr>
      </w:pPr>
      <w:r w:rsidRPr="00A370E1">
        <w:rPr>
          <w:rFonts w:cstheme="minorHAnsi"/>
          <w:b/>
          <w:bCs/>
          <w:sz w:val="22"/>
        </w:rPr>
        <w:t>4.1.5.1.</w:t>
      </w:r>
      <w:r w:rsidRPr="00A370E1">
        <w:rPr>
          <w:rFonts w:cstheme="minorHAnsi"/>
          <w:sz w:val="22"/>
        </w:rPr>
        <w:tab/>
      </w:r>
      <w:r w:rsidR="003A7AF7" w:rsidRPr="00A370E1">
        <w:rPr>
          <w:rFonts w:cstheme="minorHAnsi"/>
          <w:sz w:val="22"/>
        </w:rPr>
        <w:t xml:space="preserve">Para todos os fins de direito, a titularidade das Debêntures será comprovada </w:t>
      </w:r>
      <w:r w:rsidR="005C7414" w:rsidRPr="00A370E1">
        <w:rPr>
          <w:rFonts w:cstheme="minorHAnsi"/>
          <w:sz w:val="22"/>
        </w:rPr>
        <w:t xml:space="preserve">pela inscrição do titular das debêntures no Livro de Registro de Debêntures. O Livro de Registro de Debêntures e o Livro de Registro de Transferência de Debêntures serão custodiados, até o resgate integral das Debêntures, pela Emissora, cabendo a essa a realização de todos os lançamentos e averbações devidos. </w:t>
      </w:r>
    </w:p>
    <w:p w14:paraId="13191697" w14:textId="77777777" w:rsidR="009F04D5" w:rsidRPr="00A370E1" w:rsidRDefault="009F04D5" w:rsidP="008D13DA">
      <w:pPr>
        <w:pStyle w:val="PargrafodaLista"/>
        <w:keepNext/>
        <w:tabs>
          <w:tab w:val="left" w:pos="993"/>
        </w:tabs>
        <w:ind w:left="0"/>
        <w:rPr>
          <w:rFonts w:cstheme="minorHAnsi"/>
          <w:sz w:val="22"/>
        </w:rPr>
      </w:pPr>
    </w:p>
    <w:p w14:paraId="2A35E7B3" w14:textId="6AF27EA2" w:rsidR="009F04D5" w:rsidRPr="00A370E1" w:rsidRDefault="004E4E6A" w:rsidP="230F4831">
      <w:pPr>
        <w:pStyle w:val="PargrafodaLista"/>
        <w:keepNext/>
        <w:numPr>
          <w:ilvl w:val="3"/>
          <w:numId w:val="40"/>
        </w:numPr>
        <w:tabs>
          <w:tab w:val="left" w:pos="993"/>
        </w:tabs>
        <w:ind w:left="0" w:hanging="11"/>
        <w:rPr>
          <w:rFonts w:cstheme="minorHAnsi"/>
          <w:sz w:val="22"/>
        </w:rPr>
      </w:pPr>
      <w:r w:rsidRPr="00A370E1">
        <w:rPr>
          <w:rFonts w:cstheme="minorHAnsi"/>
          <w:b/>
          <w:bCs/>
          <w:sz w:val="22"/>
        </w:rPr>
        <w:t>4.1.5.2.</w:t>
      </w:r>
      <w:r w:rsidRPr="00A370E1">
        <w:rPr>
          <w:rFonts w:cstheme="minorHAnsi"/>
          <w:b/>
          <w:bCs/>
          <w:sz w:val="22"/>
        </w:rPr>
        <w:tab/>
      </w:r>
      <w:r w:rsidR="230F4831" w:rsidRPr="00A370E1">
        <w:rPr>
          <w:rFonts w:cstheme="minorHAnsi"/>
          <w:sz w:val="22"/>
        </w:rPr>
        <w:t xml:space="preserve">A Emissora, quando da integralização das Debêntures, deverá </w:t>
      </w:r>
      <w:r w:rsidR="00970263" w:rsidRPr="00A370E1">
        <w:rPr>
          <w:rFonts w:cstheme="minorHAnsi"/>
          <w:sz w:val="22"/>
        </w:rPr>
        <w:t>encaminhar</w:t>
      </w:r>
      <w:r w:rsidR="230F4831" w:rsidRPr="00A370E1">
        <w:rPr>
          <w:rFonts w:cstheme="minorHAnsi"/>
          <w:sz w:val="22"/>
        </w:rPr>
        <w:t xml:space="preserve">, na mesma data da integralização das Debêntures, </w:t>
      </w:r>
      <w:r w:rsidR="00970263" w:rsidRPr="00A370E1">
        <w:rPr>
          <w:rFonts w:cstheme="minorHAnsi"/>
          <w:sz w:val="22"/>
        </w:rPr>
        <w:t xml:space="preserve">ao </w:t>
      </w:r>
      <w:r w:rsidR="230F4831" w:rsidRPr="00A370E1">
        <w:rPr>
          <w:rFonts w:cstheme="minorHAnsi"/>
          <w:sz w:val="22"/>
        </w:rPr>
        <w:t xml:space="preserve">Debenturista, </w:t>
      </w:r>
      <w:r w:rsidR="00970263" w:rsidRPr="00A370E1">
        <w:rPr>
          <w:rFonts w:cstheme="minorHAnsi"/>
          <w:sz w:val="22"/>
        </w:rPr>
        <w:t xml:space="preserve">cópia </w:t>
      </w:r>
      <w:r w:rsidR="230F4831" w:rsidRPr="00A370E1">
        <w:rPr>
          <w:rFonts w:cstheme="minorHAnsi"/>
          <w:sz w:val="22"/>
        </w:rPr>
        <w:t>do Livro de Registro de Debêntures, contendo todas as informações sobre as Debêntures integralizadas pela Debenturista, incluindo data e valor da integralização, nome da Debenturista, número de Debêntures de titularidade da Debenturista, endereço da Debenturista e, caso disponível, endereço eletrônico, devendo referida certidão ser assinada pelos representantes legais da Emissora.</w:t>
      </w:r>
    </w:p>
    <w:p w14:paraId="555943A7" w14:textId="77777777" w:rsidR="00DA1E2C" w:rsidRPr="00A370E1" w:rsidRDefault="00DA1E2C" w:rsidP="0008319D">
      <w:pPr>
        <w:rPr>
          <w:rFonts w:cstheme="minorHAnsi"/>
          <w:sz w:val="22"/>
        </w:rPr>
      </w:pPr>
    </w:p>
    <w:p w14:paraId="5C8540CC"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Conversibilidade</w:t>
      </w:r>
    </w:p>
    <w:p w14:paraId="7F13B7DC" w14:textId="77777777" w:rsidR="00DA1E2C" w:rsidRPr="00A370E1" w:rsidRDefault="00DA1E2C" w:rsidP="0008319D">
      <w:pPr>
        <w:rPr>
          <w:rFonts w:cstheme="minorHAnsi"/>
          <w:sz w:val="22"/>
        </w:rPr>
      </w:pPr>
    </w:p>
    <w:p w14:paraId="32816663" w14:textId="0088E070" w:rsidR="00DA1E2C" w:rsidRPr="00A370E1" w:rsidRDefault="004E4E6A" w:rsidP="003E5F1D">
      <w:pPr>
        <w:pStyle w:val="PargrafodaLista"/>
        <w:keepNext/>
        <w:tabs>
          <w:tab w:val="left" w:pos="993"/>
        </w:tabs>
        <w:ind w:left="0"/>
        <w:rPr>
          <w:rFonts w:cstheme="minorHAnsi"/>
          <w:sz w:val="22"/>
        </w:rPr>
      </w:pPr>
      <w:r w:rsidRPr="00A370E1">
        <w:rPr>
          <w:rFonts w:cstheme="minorHAnsi"/>
          <w:b/>
          <w:bCs/>
          <w:sz w:val="22"/>
        </w:rPr>
        <w:t>4.1.6.1.</w:t>
      </w:r>
      <w:r w:rsidRPr="00A370E1">
        <w:rPr>
          <w:rFonts w:cstheme="minorHAnsi"/>
          <w:b/>
          <w:bCs/>
          <w:sz w:val="22"/>
        </w:rPr>
        <w:tab/>
      </w:r>
      <w:r w:rsidR="003A7AF7" w:rsidRPr="00A370E1">
        <w:rPr>
          <w:rFonts w:cstheme="minorHAnsi"/>
          <w:sz w:val="22"/>
        </w:rPr>
        <w:t>As Debêntures serão não conversíveis em ações de emissão da Emissora.</w:t>
      </w:r>
    </w:p>
    <w:p w14:paraId="2941BA5C" w14:textId="77777777" w:rsidR="00DA1E2C" w:rsidRPr="00A370E1" w:rsidRDefault="00DA1E2C" w:rsidP="0008319D">
      <w:pPr>
        <w:rPr>
          <w:rFonts w:cstheme="minorHAnsi"/>
          <w:sz w:val="22"/>
        </w:rPr>
      </w:pPr>
    </w:p>
    <w:p w14:paraId="59971F75"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Espécie</w:t>
      </w:r>
    </w:p>
    <w:p w14:paraId="159EA2A6" w14:textId="77777777" w:rsidR="00DA1E2C" w:rsidRPr="00A370E1" w:rsidRDefault="00DA1E2C" w:rsidP="0008319D">
      <w:pPr>
        <w:pStyle w:val="PargrafodaLista"/>
        <w:ind w:left="0"/>
        <w:rPr>
          <w:rFonts w:cstheme="minorHAnsi"/>
          <w:sz w:val="22"/>
        </w:rPr>
      </w:pPr>
    </w:p>
    <w:p w14:paraId="01D2774D" w14:textId="70A61E6C" w:rsidR="00DA1E2C" w:rsidRPr="00A370E1" w:rsidRDefault="004E4E6A" w:rsidP="003E5F1D">
      <w:pPr>
        <w:pStyle w:val="PargrafodaLista"/>
        <w:keepNext/>
        <w:tabs>
          <w:tab w:val="left" w:pos="993"/>
        </w:tabs>
        <w:ind w:left="6"/>
        <w:rPr>
          <w:rFonts w:cstheme="minorHAnsi"/>
          <w:sz w:val="22"/>
        </w:rPr>
      </w:pPr>
      <w:r w:rsidRPr="00A370E1">
        <w:rPr>
          <w:rFonts w:cstheme="minorHAnsi"/>
          <w:b/>
          <w:bCs/>
          <w:sz w:val="22"/>
        </w:rPr>
        <w:t>4.1.7.1.</w:t>
      </w:r>
      <w:r w:rsidRPr="00A370E1">
        <w:rPr>
          <w:rFonts w:cstheme="minorHAnsi"/>
          <w:b/>
          <w:bCs/>
          <w:sz w:val="22"/>
        </w:rPr>
        <w:tab/>
      </w:r>
      <w:r w:rsidR="003A7AF7" w:rsidRPr="00A370E1">
        <w:rPr>
          <w:rFonts w:cstheme="minorHAnsi"/>
          <w:sz w:val="22"/>
        </w:rPr>
        <w:t xml:space="preserve">As Debêntures serão da espécie </w:t>
      </w:r>
      <w:r w:rsidR="008D4DFE" w:rsidRPr="00A370E1">
        <w:rPr>
          <w:rFonts w:cstheme="minorHAnsi"/>
          <w:sz w:val="22"/>
        </w:rPr>
        <w:t xml:space="preserve">quirografária, a ser convolada na espécie </w:t>
      </w:r>
      <w:r w:rsidR="003A7AF7" w:rsidRPr="00A370E1">
        <w:rPr>
          <w:rFonts w:cstheme="minorHAnsi"/>
          <w:sz w:val="22"/>
        </w:rPr>
        <w:t>com garantia real.</w:t>
      </w:r>
    </w:p>
    <w:p w14:paraId="023772E8" w14:textId="77777777" w:rsidR="00DA1E2C" w:rsidRPr="00A370E1" w:rsidRDefault="00DA1E2C" w:rsidP="0008319D">
      <w:pPr>
        <w:rPr>
          <w:rFonts w:cstheme="minorHAnsi"/>
          <w:sz w:val="22"/>
        </w:rPr>
      </w:pPr>
    </w:p>
    <w:bookmarkEnd w:id="140"/>
    <w:bookmarkEnd w:id="141"/>
    <w:p w14:paraId="243FEF06"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Subscrição e Integralização</w:t>
      </w:r>
    </w:p>
    <w:p w14:paraId="43C18142" w14:textId="77777777" w:rsidR="00DA1E2C" w:rsidRPr="00A370E1" w:rsidRDefault="00DA1E2C" w:rsidP="0008319D">
      <w:pPr>
        <w:rPr>
          <w:rFonts w:cstheme="minorHAnsi"/>
          <w:sz w:val="22"/>
        </w:rPr>
      </w:pPr>
    </w:p>
    <w:p w14:paraId="71888921" w14:textId="66F08CB2" w:rsidR="00DA1E2C" w:rsidRPr="00A370E1" w:rsidRDefault="003A7AF7" w:rsidP="00071439">
      <w:pPr>
        <w:keepNext/>
        <w:numPr>
          <w:ilvl w:val="2"/>
          <w:numId w:val="2"/>
        </w:numPr>
        <w:ind w:left="709" w:hanging="709"/>
        <w:rPr>
          <w:rFonts w:cstheme="minorHAnsi"/>
          <w:i/>
          <w:sz w:val="22"/>
        </w:rPr>
      </w:pPr>
      <w:r w:rsidRPr="00A370E1">
        <w:rPr>
          <w:rFonts w:cstheme="minorHAnsi"/>
          <w:i/>
          <w:sz w:val="22"/>
        </w:rPr>
        <w:t>Subscrição</w:t>
      </w:r>
    </w:p>
    <w:p w14:paraId="1E01B41F" w14:textId="77777777" w:rsidR="00DA1E2C" w:rsidRPr="00A370E1" w:rsidRDefault="00DA1E2C" w:rsidP="0008319D">
      <w:pPr>
        <w:rPr>
          <w:rFonts w:cstheme="minorHAnsi"/>
          <w:sz w:val="22"/>
        </w:rPr>
      </w:pPr>
    </w:p>
    <w:p w14:paraId="4267C9ED" w14:textId="5BD2AD41" w:rsidR="00DA1E2C" w:rsidRPr="00A370E1" w:rsidRDefault="004E4E6A" w:rsidP="003E5F1D">
      <w:pPr>
        <w:pStyle w:val="PargrafodaLista"/>
        <w:keepNext/>
        <w:tabs>
          <w:tab w:val="left" w:pos="993"/>
        </w:tabs>
        <w:ind w:left="6"/>
        <w:rPr>
          <w:rFonts w:cstheme="minorHAnsi"/>
          <w:i/>
          <w:sz w:val="22"/>
        </w:rPr>
      </w:pPr>
      <w:r w:rsidRPr="00A370E1">
        <w:rPr>
          <w:rFonts w:cstheme="minorHAnsi"/>
          <w:b/>
          <w:bCs/>
          <w:sz w:val="22"/>
        </w:rPr>
        <w:lastRenderedPageBreak/>
        <w:t>4.2.1.1.</w:t>
      </w:r>
      <w:r w:rsidRPr="00A370E1">
        <w:rPr>
          <w:rFonts w:cstheme="minorHAnsi"/>
          <w:b/>
          <w:bCs/>
          <w:sz w:val="22"/>
        </w:rPr>
        <w:tab/>
      </w:r>
      <w:r w:rsidR="00156B30" w:rsidRPr="00A370E1">
        <w:rPr>
          <w:rFonts w:cstheme="minorHAnsi"/>
          <w:sz w:val="22"/>
        </w:rPr>
        <w:t>A subscrição das Debêntures deverá ocorrer mediante assinatura, pela Debenturista, do Boletim de Subscrição</w:t>
      </w:r>
      <w:r w:rsidR="003A7AF7" w:rsidRPr="00A370E1">
        <w:rPr>
          <w:rFonts w:cstheme="minorHAnsi"/>
          <w:sz w:val="22"/>
        </w:rPr>
        <w:t>.</w:t>
      </w:r>
    </w:p>
    <w:p w14:paraId="22BA5993" w14:textId="77777777" w:rsidR="00DA1E2C" w:rsidRPr="00A370E1" w:rsidRDefault="00DA1E2C" w:rsidP="0008319D">
      <w:pPr>
        <w:rPr>
          <w:rFonts w:cstheme="minorHAnsi"/>
          <w:sz w:val="22"/>
        </w:rPr>
      </w:pPr>
    </w:p>
    <w:p w14:paraId="620B1306" w14:textId="69044799" w:rsidR="00DA1E2C" w:rsidRPr="00A370E1" w:rsidRDefault="003A7AF7" w:rsidP="00071439">
      <w:pPr>
        <w:keepNext/>
        <w:numPr>
          <w:ilvl w:val="2"/>
          <w:numId w:val="2"/>
        </w:numPr>
        <w:ind w:left="709" w:hanging="709"/>
        <w:rPr>
          <w:rFonts w:cstheme="minorHAnsi"/>
          <w:i/>
          <w:sz w:val="22"/>
        </w:rPr>
      </w:pPr>
      <w:r w:rsidRPr="00A370E1">
        <w:rPr>
          <w:rFonts w:cstheme="minorHAnsi"/>
          <w:i/>
          <w:sz w:val="22"/>
        </w:rPr>
        <w:t xml:space="preserve">Integralização </w:t>
      </w:r>
    </w:p>
    <w:p w14:paraId="5DE5B6FA" w14:textId="69FAFD3B" w:rsidR="00DA1E2C" w:rsidRPr="00A370E1" w:rsidRDefault="00DA1E2C" w:rsidP="0008319D">
      <w:pPr>
        <w:rPr>
          <w:rFonts w:cstheme="minorHAnsi"/>
          <w:sz w:val="22"/>
        </w:rPr>
      </w:pPr>
    </w:p>
    <w:p w14:paraId="50A980F1" w14:textId="21015FE4" w:rsidR="00DA1E2C" w:rsidRPr="00A370E1" w:rsidRDefault="230F4831" w:rsidP="230F4831">
      <w:pPr>
        <w:pStyle w:val="PargrafodaLista"/>
        <w:keepNext/>
        <w:numPr>
          <w:ilvl w:val="3"/>
          <w:numId w:val="44"/>
        </w:numPr>
        <w:tabs>
          <w:tab w:val="left" w:pos="993"/>
          <w:tab w:val="left" w:pos="5529"/>
        </w:tabs>
        <w:ind w:left="0" w:firstLine="6"/>
        <w:rPr>
          <w:rFonts w:cstheme="minorHAnsi"/>
          <w:sz w:val="22"/>
        </w:rPr>
      </w:pPr>
      <w:bookmarkStart w:id="144" w:name="_Ref32257289"/>
      <w:r w:rsidRPr="00A370E1">
        <w:rPr>
          <w:rFonts w:cstheme="minorHAnsi"/>
          <w:sz w:val="22"/>
        </w:rPr>
        <w:t xml:space="preserve">As Debêntures serão integralizadas pela </w:t>
      </w:r>
      <w:proofErr w:type="spellStart"/>
      <w:r w:rsidRPr="00A370E1">
        <w:rPr>
          <w:rFonts w:cstheme="minorHAnsi"/>
          <w:sz w:val="22"/>
        </w:rPr>
        <w:t>Securitizadora</w:t>
      </w:r>
      <w:proofErr w:type="spellEnd"/>
      <w:r w:rsidRPr="00A370E1">
        <w:rPr>
          <w:rFonts w:cstheme="minorHAnsi"/>
          <w:sz w:val="22"/>
        </w:rPr>
        <w:t xml:space="preserve"> no prazo máximo de </w:t>
      </w:r>
      <w:r w:rsidR="00F040E6" w:rsidRPr="00A370E1">
        <w:rPr>
          <w:rFonts w:cstheme="minorHAnsi"/>
          <w:sz w:val="22"/>
        </w:rPr>
        <w:t>1</w:t>
      </w:r>
      <w:r w:rsidR="00BE77A8" w:rsidRPr="00A370E1">
        <w:rPr>
          <w:rFonts w:cstheme="minorHAnsi"/>
          <w:sz w:val="22"/>
        </w:rPr>
        <w:t>2</w:t>
      </w:r>
      <w:r w:rsidR="006B4882" w:rsidRPr="00A370E1">
        <w:rPr>
          <w:rFonts w:cstheme="minorHAnsi"/>
          <w:sz w:val="22"/>
        </w:rPr>
        <w:t xml:space="preserve"> </w:t>
      </w:r>
      <w:r w:rsidRPr="00A370E1">
        <w:rPr>
          <w:rFonts w:cstheme="minorHAnsi"/>
          <w:sz w:val="22"/>
        </w:rPr>
        <w:t>(</w:t>
      </w:r>
      <w:r w:rsidR="00AE3021" w:rsidRPr="00A370E1">
        <w:rPr>
          <w:rFonts w:cstheme="minorHAnsi"/>
          <w:sz w:val="22"/>
        </w:rPr>
        <w:t>d</w:t>
      </w:r>
      <w:r w:rsidR="006B4882" w:rsidRPr="00A370E1">
        <w:rPr>
          <w:rFonts w:cstheme="minorHAnsi"/>
          <w:sz w:val="22"/>
        </w:rPr>
        <w:t>oze</w:t>
      </w:r>
      <w:r w:rsidRPr="00A370E1">
        <w:rPr>
          <w:rFonts w:cstheme="minorHAnsi"/>
          <w:sz w:val="22"/>
        </w:rPr>
        <w:t>) meses, contados a partir da Data de Emissão</w:t>
      </w:r>
      <w:r w:rsidR="00E776D7" w:rsidRPr="00A370E1">
        <w:rPr>
          <w:rFonts w:cstheme="minorHAnsi"/>
          <w:sz w:val="22"/>
        </w:rPr>
        <w:t xml:space="preserve"> nas datas e na medida em que os CRI forem integralizados</w:t>
      </w:r>
      <w:r w:rsidR="00517767" w:rsidRPr="00A370E1">
        <w:rPr>
          <w:rFonts w:cstheme="minorHAnsi"/>
          <w:sz w:val="22"/>
        </w:rPr>
        <w:t xml:space="preserve"> conforme previsto no Termo de Securitização </w:t>
      </w:r>
      <w:r w:rsidRPr="00A370E1">
        <w:rPr>
          <w:rFonts w:cstheme="minorHAnsi"/>
          <w:sz w:val="22"/>
        </w:rPr>
        <w:t>(“</w:t>
      </w:r>
      <w:r w:rsidRPr="00A370E1">
        <w:rPr>
          <w:rFonts w:cstheme="minorHAnsi"/>
          <w:sz w:val="22"/>
          <w:u w:val="single"/>
        </w:rPr>
        <w:t>Data de Integralização das Debêntures</w:t>
      </w:r>
      <w:r w:rsidRPr="00A370E1">
        <w:rPr>
          <w:rFonts w:cstheme="minorHAnsi"/>
          <w:sz w:val="22"/>
        </w:rPr>
        <w:t xml:space="preserve">”), à vista, em moeda corrente nacional, observados os termos e condições estabelecidos no respectivo Boletim de Subscrição, mediante pagamento do Valor Nominal Unitário no caso da primeira integralização, e para as demais integralizações, será mediante pagamento do Valor Nominal Unitário </w:t>
      </w:r>
      <w:r w:rsidR="00A16A64" w:rsidRPr="00A370E1">
        <w:rPr>
          <w:rFonts w:cstheme="minorHAnsi"/>
          <w:sz w:val="22"/>
        </w:rPr>
        <w:t xml:space="preserve">Atualizado </w:t>
      </w:r>
      <w:r w:rsidRPr="00A370E1">
        <w:rPr>
          <w:rFonts w:cstheme="minorHAnsi"/>
          <w:sz w:val="22"/>
        </w:rPr>
        <w:t xml:space="preserve">acrescido da respectiva Remuneração, calculada </w:t>
      </w:r>
      <w:r w:rsidRPr="00A370E1">
        <w:rPr>
          <w:rFonts w:cstheme="minorHAnsi"/>
          <w:i/>
          <w:iCs/>
          <w:sz w:val="22"/>
        </w:rPr>
        <w:t>pro rata</w:t>
      </w:r>
      <w:r w:rsidRPr="00A370E1">
        <w:rPr>
          <w:rFonts w:cstheme="minorHAnsi"/>
          <w:sz w:val="22"/>
        </w:rPr>
        <w:t>, desde a primeira Data de Integralização dos CRI. As Debêntures que não forem integralizadas até o encerramento da Oferta Restrita serão canceladas pela Emissora, independentemente de decisão dos titulares dos CRI, devendo essa Escritura de Emissão, bem como os demais Documentos da Operação, conforme aplicável, serem aditados no prazo de 10 (dez) Dias Corridos, contados da data do encerramento da Oferta Restrita, de forma a refletir a quantidade de Debêntures efetivamente emitidas no âmbito da Emissão</w:t>
      </w:r>
      <w:bookmarkStart w:id="145" w:name="_DV_M117"/>
      <w:bookmarkStart w:id="146" w:name="_DV_M118"/>
      <w:bookmarkStart w:id="147" w:name="_DV_M119"/>
      <w:bookmarkEnd w:id="145"/>
      <w:bookmarkEnd w:id="146"/>
      <w:bookmarkEnd w:id="147"/>
      <w:r w:rsidRPr="00A370E1">
        <w:rPr>
          <w:rFonts w:cstheme="minorHAnsi"/>
          <w:sz w:val="22"/>
        </w:rPr>
        <w:t>.</w:t>
      </w:r>
      <w:bookmarkEnd w:id="144"/>
      <w:r w:rsidRPr="00A370E1">
        <w:rPr>
          <w:rFonts w:cstheme="minorHAnsi"/>
          <w:sz w:val="22"/>
        </w:rPr>
        <w:t xml:space="preserve"> </w:t>
      </w:r>
    </w:p>
    <w:p w14:paraId="11C47B84" w14:textId="2D1DEBF7" w:rsidR="0008319D" w:rsidRPr="00A370E1" w:rsidRDefault="0008319D" w:rsidP="0008319D">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4466760A" w14:textId="38168C0B" w:rsidR="000013C0" w:rsidRPr="00A370E1" w:rsidRDefault="230F4831" w:rsidP="230F4831">
      <w:pPr>
        <w:keepNext/>
        <w:numPr>
          <w:ilvl w:val="2"/>
          <w:numId w:val="2"/>
        </w:numPr>
        <w:ind w:left="709" w:hanging="709"/>
        <w:rPr>
          <w:rFonts w:cstheme="minorHAnsi"/>
          <w:i/>
          <w:iCs/>
          <w:sz w:val="22"/>
        </w:rPr>
      </w:pPr>
      <w:r w:rsidRPr="00A370E1">
        <w:rPr>
          <w:rFonts w:cstheme="minorHAnsi"/>
          <w:i/>
          <w:iCs/>
          <w:sz w:val="22"/>
        </w:rPr>
        <w:t>Condições para Liberação dos Recursos</w:t>
      </w:r>
      <w:r w:rsidR="00E23E83" w:rsidRPr="00A370E1">
        <w:rPr>
          <w:rFonts w:cstheme="minorHAnsi"/>
          <w:i/>
          <w:iCs/>
          <w:sz w:val="22"/>
        </w:rPr>
        <w:t xml:space="preserve"> e Cascata de Pagamentos</w:t>
      </w:r>
    </w:p>
    <w:p w14:paraId="5BD7CBDC" w14:textId="3DF9A8C2" w:rsidR="007672AE" w:rsidRDefault="00BE653B" w:rsidP="000013C0">
      <w:pPr>
        <w:rPr>
          <w:rFonts w:cstheme="minorHAnsi"/>
          <w:sz w:val="22"/>
        </w:rPr>
      </w:pPr>
      <w:r w:rsidRPr="00A370E1">
        <w:rPr>
          <w:rFonts w:cstheme="minorHAnsi"/>
          <w:sz w:val="22"/>
          <w:highlight w:val="yellow"/>
        </w:rPr>
        <w:t xml:space="preserve">[Nota </w:t>
      </w:r>
      <w:proofErr w:type="spellStart"/>
      <w:r w:rsidRPr="00A370E1">
        <w:rPr>
          <w:rFonts w:cstheme="minorHAnsi"/>
          <w:sz w:val="22"/>
          <w:highlight w:val="yellow"/>
        </w:rPr>
        <w:t>Madrona</w:t>
      </w:r>
      <w:proofErr w:type="spellEnd"/>
      <w:r w:rsidRPr="00A370E1">
        <w:rPr>
          <w:rFonts w:cstheme="minorHAnsi"/>
          <w:sz w:val="22"/>
          <w:highlight w:val="yellow"/>
        </w:rPr>
        <w:t xml:space="preserve">: </w:t>
      </w:r>
      <w:proofErr w:type="spellStart"/>
      <w:r w:rsidRPr="00A370E1">
        <w:rPr>
          <w:rFonts w:cstheme="minorHAnsi"/>
          <w:b/>
          <w:bCs/>
          <w:sz w:val="22"/>
          <w:highlight w:val="yellow"/>
        </w:rPr>
        <w:t>Axis</w:t>
      </w:r>
      <w:proofErr w:type="spellEnd"/>
      <w:r w:rsidRPr="00A370E1">
        <w:rPr>
          <w:rFonts w:cstheme="minorHAnsi"/>
          <w:b/>
          <w:bCs/>
          <w:sz w:val="22"/>
          <w:highlight w:val="yellow"/>
        </w:rPr>
        <w:t>,</w:t>
      </w:r>
      <w:r w:rsidRPr="00A370E1">
        <w:rPr>
          <w:rFonts w:cstheme="minorHAnsi"/>
          <w:sz w:val="22"/>
          <w:highlight w:val="yellow"/>
        </w:rPr>
        <w:t xml:space="preserve"> favor confirmar que é factível o cumprimento de todas as condições previstas nesta cláusula 4.2.3. / </w:t>
      </w:r>
      <w:r w:rsidRPr="00A370E1">
        <w:rPr>
          <w:rFonts w:cstheme="minorHAnsi"/>
          <w:b/>
          <w:bCs/>
          <w:sz w:val="22"/>
          <w:highlight w:val="yellow"/>
        </w:rPr>
        <w:t>Opea,</w:t>
      </w:r>
      <w:r w:rsidRPr="00A370E1">
        <w:rPr>
          <w:rFonts w:cstheme="minorHAnsi"/>
          <w:sz w:val="22"/>
          <w:highlight w:val="yellow"/>
        </w:rPr>
        <w:t xml:space="preserve"> favor confirmar que conseguirão confirmar o cumprimento de tais condições, ou se precisam de algum ajuste.]</w:t>
      </w:r>
    </w:p>
    <w:p w14:paraId="0312887E" w14:textId="77777777" w:rsidR="007672AE" w:rsidRPr="00A370E1" w:rsidRDefault="007672AE" w:rsidP="000013C0">
      <w:pPr>
        <w:rPr>
          <w:rFonts w:cstheme="minorHAnsi"/>
          <w:sz w:val="22"/>
        </w:rPr>
      </w:pPr>
    </w:p>
    <w:p w14:paraId="59B5D6DD" w14:textId="2CBEB5C0" w:rsidR="000013C0" w:rsidRPr="00A370E1" w:rsidRDefault="000013C0" w:rsidP="00071439">
      <w:pPr>
        <w:pStyle w:val="ListaColorida-nfase11"/>
        <w:numPr>
          <w:ilvl w:val="3"/>
          <w:numId w:val="52"/>
        </w:numPr>
        <w:spacing w:line="300" w:lineRule="exact"/>
        <w:ind w:left="0" w:hanging="11"/>
        <w:jc w:val="both"/>
        <w:rPr>
          <w:rFonts w:asciiTheme="minorHAnsi" w:hAnsiTheme="minorHAnsi" w:cstheme="minorHAnsi"/>
          <w:sz w:val="22"/>
          <w:szCs w:val="22"/>
        </w:rPr>
      </w:pPr>
      <w:bookmarkStart w:id="148" w:name="_Ref111536352"/>
      <w:r w:rsidRPr="00A370E1">
        <w:rPr>
          <w:rFonts w:asciiTheme="minorHAnsi" w:hAnsiTheme="minorHAnsi" w:cstheme="minorHAnsi"/>
          <w:sz w:val="22"/>
          <w:szCs w:val="22"/>
        </w:rPr>
        <w:t xml:space="preserve">A </w:t>
      </w:r>
      <w:r w:rsidR="00A16A64" w:rsidRPr="00A370E1">
        <w:rPr>
          <w:rFonts w:asciiTheme="minorHAnsi" w:hAnsiTheme="minorHAnsi" w:cstheme="minorHAnsi"/>
          <w:sz w:val="22"/>
          <w:szCs w:val="22"/>
        </w:rPr>
        <w:t>primeira liberação dos recursos</w:t>
      </w:r>
      <w:r w:rsidR="000D1E1A" w:rsidRPr="00A370E1">
        <w:rPr>
          <w:rFonts w:asciiTheme="minorHAnsi" w:hAnsiTheme="minorHAnsi" w:cstheme="minorHAnsi"/>
          <w:sz w:val="22"/>
          <w:szCs w:val="22"/>
        </w:rPr>
        <w:t>,</w:t>
      </w:r>
      <w:r w:rsidR="00A16A64" w:rsidRPr="00A370E1">
        <w:rPr>
          <w:rFonts w:asciiTheme="minorHAnsi" w:hAnsiTheme="minorHAnsi" w:cstheme="minorHAnsi"/>
          <w:sz w:val="22"/>
          <w:szCs w:val="22"/>
        </w:rPr>
        <w:t xml:space="preserve"> no </w:t>
      </w:r>
      <w:r w:rsidR="00153F56" w:rsidRPr="00A370E1">
        <w:rPr>
          <w:rFonts w:asciiTheme="minorHAnsi" w:hAnsiTheme="minorHAnsi" w:cstheme="minorHAnsi"/>
          <w:sz w:val="22"/>
          <w:szCs w:val="22"/>
        </w:rPr>
        <w:t xml:space="preserve">valor de </w:t>
      </w:r>
      <w:r w:rsidR="001436B7" w:rsidRPr="00A370E1">
        <w:rPr>
          <w:rFonts w:asciiTheme="minorHAnsi" w:hAnsiTheme="minorHAnsi" w:cstheme="minorHAnsi"/>
          <w:sz w:val="22"/>
          <w:szCs w:val="22"/>
          <w:highlight w:val="yellow"/>
        </w:rPr>
        <w:t>[</w:t>
      </w:r>
      <w:r w:rsidR="00153F56" w:rsidRPr="00A370E1">
        <w:rPr>
          <w:rFonts w:asciiTheme="minorHAnsi" w:hAnsiTheme="minorHAnsi" w:cstheme="minorHAnsi"/>
          <w:sz w:val="22"/>
          <w:szCs w:val="22"/>
          <w:highlight w:val="yellow"/>
        </w:rPr>
        <w:t>R$ 26.000.000,00 (vinte e seis milhões de reais)</w:t>
      </w:r>
      <w:r w:rsidR="001436B7" w:rsidRPr="00A370E1">
        <w:rPr>
          <w:rFonts w:asciiTheme="minorHAnsi" w:hAnsiTheme="minorHAnsi" w:cstheme="minorHAnsi"/>
          <w:sz w:val="22"/>
          <w:szCs w:val="22"/>
          <w:highlight w:val="yellow"/>
        </w:rPr>
        <w:t>]</w:t>
      </w:r>
      <w:r w:rsidR="00153F56" w:rsidRPr="00A370E1">
        <w:rPr>
          <w:rFonts w:asciiTheme="minorHAnsi" w:hAnsiTheme="minorHAnsi" w:cstheme="minorHAnsi"/>
          <w:sz w:val="22"/>
          <w:szCs w:val="22"/>
        </w:rPr>
        <w:t xml:space="preserve"> </w:t>
      </w:r>
      <w:r w:rsidR="00490BC1" w:rsidRPr="00A370E1">
        <w:rPr>
          <w:rFonts w:asciiTheme="minorHAnsi" w:hAnsiTheme="minorHAnsi" w:cstheme="minorHAnsi"/>
          <w:sz w:val="22"/>
          <w:szCs w:val="22"/>
        </w:rPr>
        <w:t>ocorrerá</w:t>
      </w:r>
      <w:r w:rsidR="00D23053" w:rsidRPr="00A370E1">
        <w:rPr>
          <w:rFonts w:asciiTheme="minorHAnsi" w:hAnsiTheme="minorHAnsi" w:cstheme="minorHAnsi"/>
          <w:sz w:val="22"/>
          <w:szCs w:val="22"/>
        </w:rPr>
        <w:t>,</w:t>
      </w:r>
      <w:r w:rsidR="00490BC1" w:rsidRPr="00A370E1">
        <w:rPr>
          <w:rFonts w:asciiTheme="minorHAnsi" w:hAnsiTheme="minorHAnsi" w:cstheme="minorHAnsi"/>
          <w:sz w:val="22"/>
          <w:szCs w:val="22"/>
        </w:rPr>
        <w:t xml:space="preserve"> </w:t>
      </w:r>
      <w:r w:rsidR="005028E4" w:rsidRPr="00A370E1">
        <w:rPr>
          <w:rFonts w:asciiTheme="minorHAnsi" w:hAnsiTheme="minorHAnsi" w:cstheme="minorHAnsi"/>
          <w:sz w:val="22"/>
          <w:szCs w:val="22"/>
        </w:rPr>
        <w:t>em até 02 (dois) Dias Úteis contados da data da verificação, pela Debenturista, do cumprimento cumulativo e integral das condições precedentes previstas abaixo</w:t>
      </w:r>
      <w:r w:rsidR="00F63A04" w:rsidRPr="00A370E1">
        <w:rPr>
          <w:rFonts w:asciiTheme="minorHAnsi" w:hAnsiTheme="minorHAnsi" w:cstheme="minorHAnsi"/>
          <w:sz w:val="22"/>
          <w:szCs w:val="22"/>
        </w:rPr>
        <w:t xml:space="preserve"> </w:t>
      </w:r>
      <w:r w:rsidRPr="00A370E1">
        <w:rPr>
          <w:rFonts w:asciiTheme="minorHAnsi" w:hAnsiTheme="minorHAnsi" w:cstheme="minorHAnsi"/>
          <w:sz w:val="22"/>
          <w:szCs w:val="22"/>
        </w:rPr>
        <w:t>(</w:t>
      </w:r>
      <w:r w:rsidR="00F75FAE" w:rsidRPr="00A370E1">
        <w:rPr>
          <w:rFonts w:asciiTheme="minorHAnsi" w:hAnsiTheme="minorHAnsi" w:cstheme="minorHAnsi"/>
          <w:sz w:val="22"/>
          <w:szCs w:val="22"/>
        </w:rPr>
        <w:t>“</w:t>
      </w:r>
      <w:r w:rsidR="00F75FAE" w:rsidRPr="00A370E1">
        <w:rPr>
          <w:rFonts w:asciiTheme="minorHAnsi" w:hAnsiTheme="minorHAnsi" w:cstheme="minorHAnsi"/>
          <w:sz w:val="22"/>
          <w:szCs w:val="22"/>
          <w:u w:val="single"/>
        </w:rPr>
        <w:t>Data da 1ª Liberação dos Recursos</w:t>
      </w:r>
      <w:r w:rsidR="00F75FAE" w:rsidRPr="00A370E1">
        <w:rPr>
          <w:rFonts w:asciiTheme="minorHAnsi" w:hAnsiTheme="minorHAnsi" w:cstheme="minorHAnsi"/>
          <w:sz w:val="22"/>
          <w:szCs w:val="22"/>
        </w:rPr>
        <w:t xml:space="preserve">” e </w:t>
      </w:r>
      <w:r w:rsidRPr="00A370E1">
        <w:rPr>
          <w:rFonts w:asciiTheme="minorHAnsi" w:hAnsiTheme="minorHAnsi" w:cstheme="minorHAnsi"/>
          <w:sz w:val="22"/>
          <w:szCs w:val="22"/>
        </w:rPr>
        <w:t>“</w:t>
      </w:r>
      <w:r w:rsidRPr="00A370E1">
        <w:rPr>
          <w:rFonts w:asciiTheme="minorHAnsi" w:hAnsiTheme="minorHAnsi" w:cstheme="minorHAnsi"/>
          <w:sz w:val="22"/>
          <w:szCs w:val="22"/>
          <w:u w:val="single"/>
        </w:rPr>
        <w:t xml:space="preserve">Condições para </w:t>
      </w:r>
      <w:r w:rsidR="00153F56" w:rsidRPr="00A370E1">
        <w:rPr>
          <w:rFonts w:asciiTheme="minorHAnsi" w:hAnsiTheme="minorHAnsi" w:cstheme="minorHAnsi"/>
          <w:sz w:val="22"/>
          <w:szCs w:val="22"/>
          <w:u w:val="single"/>
        </w:rPr>
        <w:t xml:space="preserve">1ª </w:t>
      </w:r>
      <w:r w:rsidR="00221EDC" w:rsidRPr="00A370E1">
        <w:rPr>
          <w:rFonts w:asciiTheme="minorHAnsi" w:hAnsiTheme="minorHAnsi" w:cstheme="minorHAnsi"/>
          <w:sz w:val="22"/>
          <w:szCs w:val="22"/>
          <w:u w:val="single"/>
        </w:rPr>
        <w:t>Liberação dos Recursos</w:t>
      </w:r>
      <w:r w:rsidRPr="00A370E1">
        <w:rPr>
          <w:rFonts w:asciiTheme="minorHAnsi" w:hAnsiTheme="minorHAnsi" w:cstheme="minorHAnsi"/>
          <w:sz w:val="22"/>
          <w:szCs w:val="22"/>
        </w:rPr>
        <w:t>”</w:t>
      </w:r>
      <w:r w:rsidR="00F75FAE" w:rsidRPr="00A370E1">
        <w:rPr>
          <w:rFonts w:asciiTheme="minorHAnsi" w:hAnsiTheme="minorHAnsi" w:cstheme="minorHAnsi"/>
          <w:sz w:val="22"/>
          <w:szCs w:val="22"/>
        </w:rPr>
        <w:t>, respectivamente</w:t>
      </w:r>
      <w:r w:rsidRPr="00A370E1">
        <w:rPr>
          <w:rFonts w:asciiTheme="minorHAnsi" w:hAnsiTheme="minorHAnsi" w:cstheme="minorHAnsi"/>
          <w:sz w:val="22"/>
          <w:szCs w:val="22"/>
        </w:rPr>
        <w:t>):</w:t>
      </w:r>
      <w:bookmarkEnd w:id="148"/>
    </w:p>
    <w:p w14:paraId="40A8A00B" w14:textId="77777777" w:rsidR="002F3683" w:rsidRPr="00A370E1" w:rsidRDefault="002F3683" w:rsidP="00560C2E">
      <w:pPr>
        <w:autoSpaceDE w:val="0"/>
        <w:autoSpaceDN w:val="0"/>
        <w:adjustRightInd w:val="0"/>
        <w:spacing w:line="276" w:lineRule="auto"/>
        <w:rPr>
          <w:rFonts w:cstheme="minorHAnsi"/>
          <w:sz w:val="22"/>
        </w:rPr>
      </w:pPr>
    </w:p>
    <w:p w14:paraId="5DF0D290" w14:textId="41BFE8B1" w:rsidR="00D3476A" w:rsidRPr="00A370E1" w:rsidRDefault="00D3476A" w:rsidP="00071439">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celebração de todos os </w:t>
      </w:r>
      <w:r w:rsidR="00642DAE" w:rsidRPr="00A370E1">
        <w:rPr>
          <w:rFonts w:cstheme="minorHAnsi"/>
          <w:sz w:val="22"/>
        </w:rPr>
        <w:t>D</w:t>
      </w:r>
      <w:r w:rsidRPr="00A370E1">
        <w:rPr>
          <w:rFonts w:cstheme="minorHAnsi"/>
          <w:sz w:val="22"/>
        </w:rPr>
        <w:t xml:space="preserve">ocumentos da Operação, entendendo-se como tal a sua assinatura pelas respectivas partes, bem como a verificação dos poderes dos representantes dessas partes, e </w:t>
      </w:r>
      <w:r w:rsidR="00D02139" w:rsidRPr="00A370E1">
        <w:rPr>
          <w:rFonts w:cstheme="minorHAnsi"/>
          <w:sz w:val="22"/>
        </w:rPr>
        <w:t xml:space="preserve">o </w:t>
      </w:r>
      <w:r w:rsidRPr="00A370E1">
        <w:rPr>
          <w:rFonts w:cstheme="minorHAnsi"/>
          <w:sz w:val="22"/>
        </w:rPr>
        <w:t>recebimento, pela Debenturista, de 1 (uma) via original de todos os documentos da Operação;</w:t>
      </w:r>
    </w:p>
    <w:p w14:paraId="5DD9301D" w14:textId="77777777" w:rsidR="00000766" w:rsidRPr="00A370E1" w:rsidRDefault="00000766" w:rsidP="00000766">
      <w:pPr>
        <w:pStyle w:val="PargrafodaLista"/>
        <w:autoSpaceDE w:val="0"/>
        <w:autoSpaceDN w:val="0"/>
        <w:adjustRightInd w:val="0"/>
        <w:spacing w:line="276" w:lineRule="auto"/>
        <w:rPr>
          <w:rFonts w:cstheme="minorHAnsi"/>
          <w:color w:val="000000"/>
          <w:sz w:val="22"/>
        </w:rPr>
      </w:pPr>
    </w:p>
    <w:p w14:paraId="5768F7EE" w14:textId="27660CCF" w:rsidR="00D3476A"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apresentação dos documentos que evidenciem </w:t>
      </w:r>
      <w:r w:rsidR="00CE66DF" w:rsidRPr="00A370E1">
        <w:rPr>
          <w:rFonts w:cstheme="minorHAnsi"/>
          <w:sz w:val="22"/>
        </w:rPr>
        <w:t>a obtenção d</w:t>
      </w:r>
      <w:r w:rsidRPr="00A370E1">
        <w:rPr>
          <w:rFonts w:cstheme="minorHAnsi"/>
          <w:sz w:val="22"/>
        </w:rPr>
        <w:t xml:space="preserve">o </w:t>
      </w:r>
      <w:r w:rsidR="00572D04" w:rsidRPr="00A370E1">
        <w:rPr>
          <w:rFonts w:cstheme="minorHAnsi"/>
          <w:sz w:val="22"/>
        </w:rPr>
        <w:t xml:space="preserve">protocolo dos pedidos de </w:t>
      </w:r>
      <w:r w:rsidRPr="00A370E1">
        <w:rPr>
          <w:rFonts w:cstheme="minorHAnsi"/>
          <w:sz w:val="22"/>
        </w:rPr>
        <w:t xml:space="preserve">registro do instrumento pelo qual a Cessão Fiduciária, </w:t>
      </w:r>
      <w:r w:rsidR="00CE66DF" w:rsidRPr="00A370E1">
        <w:rPr>
          <w:rFonts w:cstheme="minorHAnsi"/>
          <w:sz w:val="22"/>
        </w:rPr>
        <w:t>d</w:t>
      </w:r>
      <w:r w:rsidRPr="00A370E1">
        <w:rPr>
          <w:rFonts w:cstheme="minorHAnsi"/>
          <w:sz w:val="22"/>
        </w:rPr>
        <w:t xml:space="preserve">a Alienação Fiduciária de Participações Societárias e </w:t>
      </w:r>
      <w:r w:rsidR="00CE66DF" w:rsidRPr="00A370E1">
        <w:rPr>
          <w:rFonts w:cstheme="minorHAnsi"/>
          <w:sz w:val="22"/>
        </w:rPr>
        <w:t>d</w:t>
      </w:r>
      <w:r w:rsidRPr="00A370E1">
        <w:rPr>
          <w:rFonts w:cstheme="minorHAnsi"/>
          <w:sz w:val="22"/>
        </w:rPr>
        <w:t>a Alienação Fiduciária de Bens e Equipamentos nos competentes cartórios de títulos e documentos das localidades das sedes das respectivas partes</w:t>
      </w:r>
      <w:r w:rsidR="00CE66DF" w:rsidRPr="00A370E1">
        <w:rPr>
          <w:rFonts w:cstheme="minorHAnsi"/>
          <w:sz w:val="22"/>
        </w:rPr>
        <w:t>, bem como evidência de que a Alienação Fiduciária de Participações Societárias foi devidamente anotada no Livro de Registro de Ações da Emissora</w:t>
      </w:r>
      <w:r w:rsidRPr="00A370E1">
        <w:rPr>
          <w:rFonts w:cstheme="minorHAnsi"/>
          <w:sz w:val="22"/>
        </w:rPr>
        <w:t>;</w:t>
      </w:r>
    </w:p>
    <w:p w14:paraId="474CF14E" w14:textId="1BD4B904" w:rsidR="007E170B" w:rsidRPr="00A370E1" w:rsidRDefault="007E170B" w:rsidP="007E170B">
      <w:pPr>
        <w:pStyle w:val="PargrafodaLista"/>
        <w:rPr>
          <w:rFonts w:cstheme="minorHAnsi"/>
          <w:sz w:val="22"/>
        </w:rPr>
      </w:pPr>
    </w:p>
    <w:p w14:paraId="01FA020D" w14:textId="03763966" w:rsidR="000443E5" w:rsidRPr="00A370E1" w:rsidRDefault="009E2039" w:rsidP="000443E5">
      <w:pPr>
        <w:pStyle w:val="ListaColorida-nfase11"/>
        <w:numPr>
          <w:ilvl w:val="0"/>
          <w:numId w:val="54"/>
        </w:numPr>
        <w:spacing w:line="300" w:lineRule="exact"/>
        <w:jc w:val="both"/>
        <w:rPr>
          <w:rFonts w:asciiTheme="minorHAnsi" w:hAnsiTheme="minorHAnsi" w:cstheme="minorHAnsi"/>
          <w:sz w:val="22"/>
          <w:szCs w:val="22"/>
        </w:rPr>
      </w:pPr>
      <w:r w:rsidRPr="00A370E1">
        <w:rPr>
          <w:rFonts w:asciiTheme="minorHAnsi" w:hAnsiTheme="minorHAnsi" w:cstheme="minorHAnsi"/>
          <w:sz w:val="22"/>
          <w:szCs w:val="22"/>
        </w:rPr>
        <w:t xml:space="preserve">protocolo para </w:t>
      </w:r>
      <w:r w:rsidR="000443E5" w:rsidRPr="00A370E1">
        <w:rPr>
          <w:rFonts w:asciiTheme="minorHAnsi" w:hAnsiTheme="minorHAnsi" w:cstheme="minorHAnsi"/>
          <w:sz w:val="22"/>
          <w:szCs w:val="22"/>
        </w:rPr>
        <w:t xml:space="preserve">arquivamento na JUCESP </w:t>
      </w:r>
      <w:r w:rsidR="008932D5" w:rsidRPr="00A370E1">
        <w:rPr>
          <w:rFonts w:asciiTheme="minorHAnsi" w:hAnsiTheme="minorHAnsi" w:cstheme="minorHAnsi"/>
          <w:sz w:val="22"/>
          <w:szCs w:val="22"/>
        </w:rPr>
        <w:t xml:space="preserve">da AGE da Emissora </w:t>
      </w:r>
      <w:r w:rsidR="000443E5" w:rsidRPr="00A370E1">
        <w:rPr>
          <w:rFonts w:asciiTheme="minorHAnsi" w:hAnsiTheme="minorHAnsi" w:cstheme="minorHAnsi"/>
          <w:sz w:val="22"/>
          <w:szCs w:val="22"/>
        </w:rPr>
        <w:t xml:space="preserve">e publicação no </w:t>
      </w:r>
      <w:r w:rsidR="00CE66DF" w:rsidRPr="00A370E1">
        <w:rPr>
          <w:rFonts w:asciiTheme="minorHAnsi" w:hAnsiTheme="minorHAnsi" w:cstheme="minorHAnsi"/>
          <w:sz w:val="22"/>
          <w:szCs w:val="22"/>
        </w:rPr>
        <w:t>Diário de Notícias</w:t>
      </w:r>
      <w:r w:rsidR="009F7350" w:rsidRPr="00A370E1">
        <w:rPr>
          <w:rFonts w:asciiTheme="minorHAnsi" w:hAnsiTheme="minorHAnsi" w:cstheme="minorHAnsi"/>
          <w:sz w:val="22"/>
          <w:szCs w:val="22"/>
        </w:rPr>
        <w:t>, nos termos dos artigos 62, I, e 289 da Lei das Sociedades por Ações</w:t>
      </w:r>
      <w:r w:rsidR="000443E5" w:rsidRPr="00A370E1">
        <w:rPr>
          <w:rFonts w:asciiTheme="minorHAnsi" w:hAnsiTheme="minorHAnsi" w:cstheme="minorHAnsi"/>
          <w:sz w:val="22"/>
          <w:szCs w:val="22"/>
        </w:rPr>
        <w:t>;</w:t>
      </w:r>
    </w:p>
    <w:p w14:paraId="6F2D643E" w14:textId="77777777" w:rsidR="000443E5" w:rsidRPr="00A370E1" w:rsidRDefault="000443E5" w:rsidP="000443E5">
      <w:pPr>
        <w:pStyle w:val="ListaColorida-nfase11"/>
        <w:spacing w:line="300" w:lineRule="exact"/>
        <w:ind w:left="0"/>
        <w:jc w:val="both"/>
        <w:rPr>
          <w:rFonts w:asciiTheme="minorHAnsi" w:hAnsiTheme="minorHAnsi" w:cstheme="minorHAnsi"/>
          <w:sz w:val="22"/>
          <w:szCs w:val="22"/>
        </w:rPr>
      </w:pPr>
    </w:p>
    <w:p w14:paraId="70121748" w14:textId="4664D6F1" w:rsidR="000443E5" w:rsidRPr="00A370E1" w:rsidRDefault="009E2039" w:rsidP="000443E5">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protocolo para </w:t>
      </w:r>
      <w:r w:rsidR="000443E5" w:rsidRPr="00A370E1">
        <w:rPr>
          <w:rFonts w:cstheme="minorHAnsi"/>
          <w:sz w:val="22"/>
        </w:rPr>
        <w:t>arquivamento d</w:t>
      </w:r>
      <w:r w:rsidR="00642DAE" w:rsidRPr="00A370E1">
        <w:rPr>
          <w:rFonts w:cstheme="minorHAnsi"/>
          <w:sz w:val="22"/>
        </w:rPr>
        <w:t>esta</w:t>
      </w:r>
      <w:r w:rsidR="000443E5" w:rsidRPr="00A370E1">
        <w:rPr>
          <w:rFonts w:cstheme="minorHAnsi"/>
          <w:sz w:val="22"/>
        </w:rPr>
        <w:t xml:space="preserve"> Escritura de Emissão na JUCES</w:t>
      </w:r>
      <w:r w:rsidR="00CF6CE4" w:rsidRPr="00A370E1">
        <w:rPr>
          <w:rFonts w:cstheme="minorHAnsi"/>
          <w:sz w:val="22"/>
        </w:rPr>
        <w:t>P</w:t>
      </w:r>
      <w:r w:rsidR="000443E5" w:rsidRPr="00A370E1">
        <w:rPr>
          <w:rFonts w:cstheme="minorHAnsi"/>
          <w:sz w:val="22"/>
        </w:rPr>
        <w:t>, de acordo com o disposto no artigo 62, II e parágrafo 3º, da Lei das Sociedades por Ações;</w:t>
      </w:r>
    </w:p>
    <w:p w14:paraId="01140D9C" w14:textId="77777777" w:rsidR="000443E5" w:rsidRPr="00A370E1" w:rsidRDefault="000443E5" w:rsidP="00852CEE">
      <w:pPr>
        <w:pStyle w:val="PargrafodaLista"/>
        <w:rPr>
          <w:rFonts w:cstheme="minorHAnsi"/>
          <w:sz w:val="22"/>
        </w:rPr>
      </w:pPr>
    </w:p>
    <w:p w14:paraId="3DEC580C" w14:textId="760E5C57" w:rsidR="00000766" w:rsidRPr="00A370E1" w:rsidRDefault="00CB2A73" w:rsidP="00071439">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não ocorrência de qualquer das hipóteses de inadimplemento </w:t>
      </w:r>
      <w:r w:rsidR="00F84B0D" w:rsidRPr="00A370E1">
        <w:rPr>
          <w:rFonts w:cstheme="minorHAnsi"/>
          <w:sz w:val="22"/>
        </w:rPr>
        <w:t xml:space="preserve">ou Vencimento Antecipado </w:t>
      </w:r>
      <w:r w:rsidRPr="00A370E1">
        <w:rPr>
          <w:rFonts w:cstheme="minorHAnsi"/>
          <w:sz w:val="22"/>
        </w:rPr>
        <w:t xml:space="preserve">pela Emissora no âmbito dos </w:t>
      </w:r>
      <w:r w:rsidR="00642DAE" w:rsidRPr="00A370E1">
        <w:rPr>
          <w:rFonts w:cstheme="minorHAnsi"/>
          <w:sz w:val="22"/>
        </w:rPr>
        <w:t>D</w:t>
      </w:r>
      <w:r w:rsidRPr="00A370E1">
        <w:rPr>
          <w:rFonts w:cstheme="minorHAnsi"/>
          <w:sz w:val="22"/>
        </w:rPr>
        <w:t>ocumentos da Operação;</w:t>
      </w:r>
    </w:p>
    <w:p w14:paraId="16CB9E58" w14:textId="77777777" w:rsidR="00CB2A73" w:rsidRPr="00A370E1" w:rsidRDefault="00CB2A73" w:rsidP="00CB2A73">
      <w:pPr>
        <w:pStyle w:val="PargrafodaLista"/>
        <w:rPr>
          <w:rFonts w:cstheme="minorHAnsi"/>
          <w:color w:val="000000"/>
          <w:sz w:val="22"/>
        </w:rPr>
      </w:pPr>
    </w:p>
    <w:p w14:paraId="540D2184" w14:textId="5C6751A7" w:rsidR="00CB2A73" w:rsidRPr="00A370E1" w:rsidRDefault="00CB2A73" w:rsidP="00071439">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sz w:val="22"/>
        </w:rPr>
        <w:t xml:space="preserve">confirmação que, na </w:t>
      </w:r>
      <w:r w:rsidR="000D1E1A" w:rsidRPr="00A370E1">
        <w:rPr>
          <w:rFonts w:cstheme="minorHAnsi"/>
          <w:sz w:val="22"/>
        </w:rPr>
        <w:t xml:space="preserve">respectiva </w:t>
      </w:r>
      <w:r w:rsidR="001217E4" w:rsidRPr="00A370E1">
        <w:rPr>
          <w:rFonts w:cstheme="minorHAnsi"/>
          <w:sz w:val="22"/>
        </w:rPr>
        <w:t>D</w:t>
      </w:r>
      <w:r w:rsidR="00C33031" w:rsidRPr="00A370E1">
        <w:rPr>
          <w:rFonts w:cstheme="minorHAnsi"/>
          <w:sz w:val="22"/>
        </w:rPr>
        <w:t xml:space="preserve">ata de </w:t>
      </w:r>
      <w:r w:rsidR="001217E4" w:rsidRPr="00A370E1">
        <w:rPr>
          <w:rFonts w:cstheme="minorHAnsi"/>
          <w:sz w:val="22"/>
        </w:rPr>
        <w:t>L</w:t>
      </w:r>
      <w:r w:rsidR="005024A2" w:rsidRPr="00A370E1">
        <w:rPr>
          <w:rFonts w:cstheme="minorHAnsi"/>
          <w:sz w:val="22"/>
        </w:rPr>
        <w:t>iberação</w:t>
      </w:r>
      <w:r w:rsidR="001217E4" w:rsidRPr="00A370E1">
        <w:rPr>
          <w:rFonts w:cstheme="minorHAnsi"/>
          <w:sz w:val="22"/>
        </w:rPr>
        <w:t xml:space="preserve"> dos Recursos</w:t>
      </w:r>
      <w:r w:rsidRPr="00A370E1">
        <w:rPr>
          <w:rFonts w:cstheme="minorHAnsi"/>
          <w:sz w:val="22"/>
        </w:rPr>
        <w:t xml:space="preserve">, todas as declarações feitas pela Emissora constantes dos </w:t>
      </w:r>
      <w:r w:rsidR="00642DAE" w:rsidRPr="00A370E1">
        <w:rPr>
          <w:rFonts w:cstheme="minorHAnsi"/>
          <w:sz w:val="22"/>
        </w:rPr>
        <w:t>D</w:t>
      </w:r>
      <w:r w:rsidRPr="00A370E1">
        <w:rPr>
          <w:rFonts w:cstheme="minorHAnsi"/>
          <w:sz w:val="22"/>
        </w:rPr>
        <w:t>ocumentos da Operação são verdadeiras, corretas, suficientes e consistentes;</w:t>
      </w:r>
      <w:r w:rsidR="00127520">
        <w:rPr>
          <w:rFonts w:cstheme="minorHAnsi"/>
          <w:sz w:val="22"/>
        </w:rPr>
        <w:t xml:space="preserve"> [</w:t>
      </w:r>
      <w:r w:rsidR="00127520">
        <w:rPr>
          <w:rFonts w:cstheme="minorHAnsi"/>
          <w:b/>
          <w:bCs/>
          <w:sz w:val="22"/>
          <w:highlight w:val="yellow"/>
        </w:rPr>
        <w:t xml:space="preserve">Nota </w:t>
      </w:r>
      <w:proofErr w:type="spellStart"/>
      <w:r w:rsidR="00127520">
        <w:rPr>
          <w:rFonts w:cstheme="minorHAnsi"/>
          <w:b/>
          <w:bCs/>
          <w:sz w:val="22"/>
          <w:highlight w:val="yellow"/>
        </w:rPr>
        <w:t>Opea</w:t>
      </w:r>
      <w:proofErr w:type="spellEnd"/>
      <w:r w:rsidR="00127520">
        <w:rPr>
          <w:rFonts w:cstheme="minorHAnsi"/>
          <w:b/>
          <w:bCs/>
          <w:sz w:val="22"/>
          <w:highlight w:val="yellow"/>
        </w:rPr>
        <w:t xml:space="preserve"> </w:t>
      </w:r>
      <w:proofErr w:type="spellStart"/>
      <w:r w:rsidR="00127520">
        <w:rPr>
          <w:rFonts w:cstheme="minorHAnsi"/>
          <w:b/>
          <w:bCs/>
          <w:sz w:val="22"/>
          <w:highlight w:val="yellow"/>
        </w:rPr>
        <w:t>Jur</w:t>
      </w:r>
      <w:proofErr w:type="spellEnd"/>
      <w:r w:rsidR="00127520">
        <w:rPr>
          <w:rFonts w:cstheme="minorHAnsi"/>
          <w:b/>
          <w:bCs/>
          <w:sz w:val="22"/>
          <w:highlight w:val="yellow"/>
        </w:rPr>
        <w:t xml:space="preserve">: </w:t>
      </w:r>
      <w:bookmarkStart w:id="149" w:name="_Hlk106112231"/>
      <w:r w:rsidR="00127520">
        <w:rPr>
          <w:rFonts w:cstheme="minorHAnsi"/>
          <w:b/>
          <w:bCs/>
          <w:sz w:val="22"/>
          <w:highlight w:val="yellow"/>
        </w:rPr>
        <w:t>essa CP deverá ser comprovada mediante a apresentação de declaração pela Emissora, devidamente assinada por seus representantes legais na data de liquidação. Favor incluir modelo de declaração como anexo.</w:t>
      </w:r>
      <w:r w:rsidR="00127520">
        <w:rPr>
          <w:rFonts w:cstheme="minorHAnsi"/>
          <w:sz w:val="22"/>
        </w:rPr>
        <w:t>]</w:t>
      </w:r>
      <w:bookmarkEnd w:id="149"/>
      <w:r w:rsidR="00B33B70">
        <w:rPr>
          <w:rFonts w:cstheme="minorHAnsi"/>
          <w:sz w:val="22"/>
        </w:rPr>
        <w:t xml:space="preserve"> </w:t>
      </w:r>
    </w:p>
    <w:p w14:paraId="4E6B4C7F" w14:textId="77777777" w:rsidR="005E11D7" w:rsidRPr="00A370E1" w:rsidRDefault="005E11D7" w:rsidP="005E11D7">
      <w:pPr>
        <w:pStyle w:val="PargrafodaLista"/>
        <w:rPr>
          <w:rFonts w:cstheme="minorHAnsi"/>
          <w:color w:val="000000"/>
          <w:sz w:val="22"/>
        </w:rPr>
      </w:pPr>
    </w:p>
    <w:p w14:paraId="186DE1CB" w14:textId="364F0F65" w:rsidR="00866193"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 xml:space="preserve">fornecimento, em termos satisfatórios à Debenturista, do Relatório SCR/BACEN atualizado da Emissora; </w:t>
      </w:r>
    </w:p>
    <w:p w14:paraId="4A7BEC2E" w14:textId="77777777" w:rsidR="00866193" w:rsidRPr="00A370E1" w:rsidRDefault="00866193" w:rsidP="00560C2E">
      <w:pPr>
        <w:pStyle w:val="PargrafodaLista"/>
        <w:spacing w:line="276" w:lineRule="auto"/>
        <w:rPr>
          <w:rFonts w:cstheme="minorHAnsi"/>
          <w:color w:val="000000"/>
          <w:sz w:val="22"/>
        </w:rPr>
      </w:pPr>
    </w:p>
    <w:p w14:paraId="670ABA04" w14:textId="3316329A" w:rsidR="00866193" w:rsidRPr="00A370E1" w:rsidRDefault="004E1793" w:rsidP="00071439">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sz w:val="22"/>
        </w:rPr>
        <w:t>o</w:t>
      </w:r>
      <w:r w:rsidR="00866193" w:rsidRPr="00A370E1">
        <w:rPr>
          <w:rFonts w:cstheme="minorHAnsi"/>
          <w:color w:val="000000"/>
          <w:sz w:val="22"/>
        </w:rPr>
        <w:t>btenção, pel</w:t>
      </w:r>
      <w:r w:rsidR="002A5879" w:rsidRPr="00A370E1">
        <w:rPr>
          <w:rFonts w:cstheme="minorHAnsi"/>
          <w:color w:val="000000"/>
          <w:sz w:val="22"/>
        </w:rPr>
        <w:t>a</w:t>
      </w:r>
      <w:r w:rsidR="00866193" w:rsidRPr="00A370E1">
        <w:rPr>
          <w:rFonts w:cstheme="minorHAnsi"/>
          <w:color w:val="000000"/>
          <w:sz w:val="22"/>
        </w:rPr>
        <w:t xml:space="preserve"> Emissor</w:t>
      </w:r>
      <w:r w:rsidR="002A5879" w:rsidRPr="00A370E1">
        <w:rPr>
          <w:rFonts w:cstheme="minorHAnsi"/>
          <w:color w:val="000000"/>
          <w:sz w:val="22"/>
        </w:rPr>
        <w:t>a</w:t>
      </w:r>
      <w:r w:rsidR="00866193" w:rsidRPr="00A370E1">
        <w:rPr>
          <w:rFonts w:cstheme="minorHAnsi"/>
          <w:color w:val="000000"/>
          <w:sz w:val="22"/>
        </w:rPr>
        <w:t xml:space="preserve">, de todas e quaisquer aprovações que sejam necessárias à celebração, validade, eficácia e exigibilidade de todos e quaisquer negócios jurídicos descritos </w:t>
      </w:r>
      <w:r w:rsidR="00CA1C7D" w:rsidRPr="00A370E1">
        <w:rPr>
          <w:rFonts w:cstheme="minorHAnsi"/>
          <w:color w:val="000000"/>
          <w:sz w:val="22"/>
        </w:rPr>
        <w:t>na presente Escritura de Emissão</w:t>
      </w:r>
      <w:r w:rsidR="00866193" w:rsidRPr="00A370E1">
        <w:rPr>
          <w:rFonts w:cstheme="minorHAnsi"/>
          <w:color w:val="000000"/>
          <w:sz w:val="22"/>
        </w:rPr>
        <w:t>;</w:t>
      </w:r>
      <w:r w:rsidR="006D57E9" w:rsidRPr="00A370E1">
        <w:rPr>
          <w:rFonts w:cstheme="minorHAnsi"/>
          <w:color w:val="000000"/>
          <w:sz w:val="22"/>
        </w:rPr>
        <w:t xml:space="preserve"> a comprovação do cumprimento desta exigência será feito pela Emissora mediante o envio à Debenturista, por mensagem eletrônica, dos documentos que atestem a obtenção de tais aprovações;</w:t>
      </w:r>
    </w:p>
    <w:p w14:paraId="218F07D8" w14:textId="77777777" w:rsidR="00866193" w:rsidRPr="00A370E1" w:rsidRDefault="00866193" w:rsidP="00560C2E">
      <w:pPr>
        <w:pStyle w:val="PargrafodaLista"/>
        <w:spacing w:line="276" w:lineRule="auto"/>
        <w:rPr>
          <w:rFonts w:cstheme="minorHAnsi"/>
          <w:color w:val="000000"/>
          <w:sz w:val="22"/>
        </w:rPr>
      </w:pPr>
    </w:p>
    <w:p w14:paraId="05B58D35" w14:textId="6E22569C" w:rsidR="00866193"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 xml:space="preserve">conclusão, de forma satisfatória à Debenturista, de </w:t>
      </w:r>
      <w:proofErr w:type="spellStart"/>
      <w:r w:rsidRPr="00A370E1">
        <w:rPr>
          <w:rFonts w:cstheme="minorHAnsi"/>
          <w:i/>
          <w:iCs/>
          <w:color w:val="000000" w:themeColor="text1"/>
          <w:sz w:val="22"/>
        </w:rPr>
        <w:t>Due</w:t>
      </w:r>
      <w:proofErr w:type="spellEnd"/>
      <w:r w:rsidRPr="00A370E1">
        <w:rPr>
          <w:rFonts w:cstheme="minorHAnsi"/>
          <w:i/>
          <w:iCs/>
          <w:color w:val="000000" w:themeColor="text1"/>
          <w:sz w:val="22"/>
        </w:rPr>
        <w:t xml:space="preserve"> </w:t>
      </w:r>
      <w:proofErr w:type="spellStart"/>
      <w:r w:rsidRPr="00A370E1">
        <w:rPr>
          <w:rFonts w:cstheme="minorHAnsi"/>
          <w:i/>
          <w:iCs/>
          <w:color w:val="000000" w:themeColor="text1"/>
          <w:sz w:val="22"/>
        </w:rPr>
        <w:t>Diligence</w:t>
      </w:r>
      <w:proofErr w:type="spellEnd"/>
      <w:r w:rsidRPr="00A370E1">
        <w:rPr>
          <w:rFonts w:cstheme="minorHAnsi"/>
          <w:i/>
          <w:iCs/>
          <w:color w:val="000000" w:themeColor="text1"/>
          <w:sz w:val="22"/>
        </w:rPr>
        <w:t xml:space="preserve"> </w:t>
      </w:r>
      <w:r w:rsidRPr="00A370E1">
        <w:rPr>
          <w:rFonts w:cstheme="minorHAnsi"/>
          <w:color w:val="000000" w:themeColor="text1"/>
          <w:sz w:val="22"/>
        </w:rPr>
        <w:t>legal</w:t>
      </w:r>
      <w:r w:rsidR="00F83056" w:rsidRPr="00A370E1">
        <w:rPr>
          <w:rFonts w:cstheme="minorHAnsi"/>
          <w:color w:val="000000" w:themeColor="text1"/>
          <w:sz w:val="22"/>
        </w:rPr>
        <w:t xml:space="preserve"> pelo assessor legal da operação e da </w:t>
      </w:r>
      <w:proofErr w:type="spellStart"/>
      <w:r w:rsidR="00F83056" w:rsidRPr="00A370E1">
        <w:rPr>
          <w:rFonts w:cstheme="minorHAnsi"/>
          <w:i/>
          <w:iCs/>
          <w:color w:val="000000" w:themeColor="text1"/>
          <w:sz w:val="22"/>
        </w:rPr>
        <w:t>Due</w:t>
      </w:r>
      <w:proofErr w:type="spellEnd"/>
      <w:r w:rsidR="00F83056" w:rsidRPr="00A370E1">
        <w:rPr>
          <w:rFonts w:cstheme="minorHAnsi"/>
          <w:i/>
          <w:iCs/>
          <w:color w:val="000000" w:themeColor="text1"/>
          <w:sz w:val="22"/>
        </w:rPr>
        <w:t xml:space="preserve"> </w:t>
      </w:r>
      <w:proofErr w:type="spellStart"/>
      <w:r w:rsidR="00F83056" w:rsidRPr="00A370E1">
        <w:rPr>
          <w:rFonts w:cstheme="minorHAnsi"/>
          <w:i/>
          <w:iCs/>
          <w:color w:val="000000" w:themeColor="text1"/>
          <w:sz w:val="22"/>
        </w:rPr>
        <w:t>Diligence</w:t>
      </w:r>
      <w:proofErr w:type="spellEnd"/>
      <w:r w:rsidRPr="00A370E1">
        <w:rPr>
          <w:rFonts w:cstheme="minorHAnsi"/>
          <w:color w:val="000000" w:themeColor="text1"/>
          <w:sz w:val="22"/>
        </w:rPr>
        <w:t xml:space="preserve">, ambiental, técnica e operacional da Emissora </w:t>
      </w:r>
      <w:r w:rsidR="00E56F02" w:rsidRPr="00A370E1">
        <w:rPr>
          <w:rFonts w:cstheme="minorHAnsi"/>
          <w:color w:val="000000" w:themeColor="text1"/>
          <w:sz w:val="22"/>
        </w:rPr>
        <w:t xml:space="preserve">e </w:t>
      </w:r>
      <w:r w:rsidRPr="00A370E1">
        <w:rPr>
          <w:rFonts w:cstheme="minorHAnsi"/>
          <w:color w:val="000000" w:themeColor="text1"/>
          <w:sz w:val="22"/>
        </w:rPr>
        <w:t>dos Projetos e eventuais terceiros envolvidos na operação</w:t>
      </w:r>
      <w:r w:rsidR="00F83056" w:rsidRPr="00A370E1">
        <w:rPr>
          <w:rFonts w:cstheme="minorHAnsi"/>
          <w:color w:val="000000" w:themeColor="text1"/>
          <w:sz w:val="22"/>
        </w:rPr>
        <w:t xml:space="preserve"> pelo </w:t>
      </w:r>
      <w:r w:rsidR="005C434B" w:rsidRPr="00A370E1">
        <w:rPr>
          <w:rFonts w:cstheme="minorHAnsi"/>
          <w:color w:val="000000" w:themeColor="text1"/>
          <w:sz w:val="22"/>
        </w:rPr>
        <w:t>Engenheiro Independente</w:t>
      </w:r>
      <w:r w:rsidRPr="00A370E1">
        <w:rPr>
          <w:rFonts w:cstheme="minorHAnsi"/>
          <w:color w:val="000000" w:themeColor="text1"/>
          <w:sz w:val="22"/>
        </w:rPr>
        <w:t>, à exclusivo critério da Debenturista, a ser realizada pela mesma e/ou terceiro contratado;</w:t>
      </w:r>
    </w:p>
    <w:p w14:paraId="268A9351" w14:textId="77777777" w:rsidR="00E56F02" w:rsidRPr="00A370E1" w:rsidRDefault="00E56F02" w:rsidP="003E5F1D">
      <w:pPr>
        <w:pStyle w:val="PargrafodaLista"/>
        <w:rPr>
          <w:rFonts w:cstheme="minorHAnsi"/>
          <w:color w:val="000000"/>
          <w:sz w:val="22"/>
        </w:rPr>
      </w:pPr>
    </w:p>
    <w:p w14:paraId="21B05D7C" w14:textId="3AD72C8D" w:rsidR="000E78A8" w:rsidRDefault="00E56F02" w:rsidP="003E4AC4">
      <w:pPr>
        <w:pStyle w:val="PargrafodaLista"/>
        <w:autoSpaceDE w:val="0"/>
        <w:autoSpaceDN w:val="0"/>
        <w:adjustRightInd w:val="0"/>
        <w:spacing w:line="276" w:lineRule="auto"/>
        <w:rPr>
          <w:rFonts w:cstheme="minorHAnsi"/>
          <w:color w:val="000000" w:themeColor="text1"/>
          <w:sz w:val="22"/>
        </w:rPr>
      </w:pPr>
      <w:r w:rsidRPr="003E4AC4">
        <w:rPr>
          <w:rFonts w:cstheme="minorHAnsi"/>
          <w:color w:val="000000" w:themeColor="text1"/>
          <w:sz w:val="22"/>
        </w:rPr>
        <w:t>fornecimento pelo Engenheiro Independente d</w:t>
      </w:r>
      <w:r w:rsidR="006C3698" w:rsidRPr="003E4AC4">
        <w:rPr>
          <w:rFonts w:cstheme="minorHAnsi"/>
          <w:color w:val="000000" w:themeColor="text1"/>
          <w:sz w:val="22"/>
        </w:rPr>
        <w:t xml:space="preserve">e um relatório inicial, que será fornecido anteriormente a qualquer Relatório de Verificação, que deverá </w:t>
      </w:r>
      <w:r w:rsidR="00946114" w:rsidRPr="003E4AC4">
        <w:rPr>
          <w:rFonts w:cstheme="minorHAnsi"/>
          <w:color w:val="000000" w:themeColor="text1"/>
          <w:sz w:val="22"/>
        </w:rPr>
        <w:t>conter descrições e opiniões do Engenheiro Independente sobre os Projetos, e que deverá estar em formato e conteúdo satisfatórios para a Debenturista</w:t>
      </w:r>
      <w:r w:rsidR="00FB01F9" w:rsidRPr="003E4AC4">
        <w:rPr>
          <w:rFonts w:cstheme="minorHAnsi"/>
          <w:color w:val="000000" w:themeColor="text1"/>
          <w:sz w:val="22"/>
        </w:rPr>
        <w:t xml:space="preserve">, estando certo </w:t>
      </w:r>
      <w:proofErr w:type="gramStart"/>
      <w:r w:rsidR="00FB01F9" w:rsidRPr="003E4AC4">
        <w:rPr>
          <w:rFonts w:cstheme="minorHAnsi"/>
          <w:color w:val="000000" w:themeColor="text1"/>
          <w:sz w:val="22"/>
        </w:rPr>
        <w:t>que</w:t>
      </w:r>
      <w:proofErr w:type="gramEnd"/>
      <w:r w:rsidR="00FB01F9" w:rsidRPr="003E4AC4">
        <w:rPr>
          <w:rFonts w:cstheme="minorHAnsi"/>
          <w:color w:val="000000" w:themeColor="text1"/>
          <w:sz w:val="22"/>
        </w:rPr>
        <w:t xml:space="preserve"> </w:t>
      </w:r>
      <w:r w:rsidR="00207A02" w:rsidRPr="003E4AC4">
        <w:rPr>
          <w:rFonts w:cstheme="minorHAnsi"/>
          <w:color w:val="000000" w:themeColor="text1"/>
          <w:sz w:val="22"/>
        </w:rPr>
        <w:t>tal relatório será apresentado uma vez apenas;</w:t>
      </w:r>
    </w:p>
    <w:p w14:paraId="7BC126E6" w14:textId="77777777" w:rsidR="000E78A8" w:rsidRPr="003E4AC4" w:rsidRDefault="000E78A8" w:rsidP="003E4AC4">
      <w:pPr>
        <w:pStyle w:val="PargrafodaLista"/>
        <w:autoSpaceDE w:val="0"/>
        <w:autoSpaceDN w:val="0"/>
        <w:adjustRightInd w:val="0"/>
        <w:spacing w:line="276" w:lineRule="auto"/>
        <w:rPr>
          <w:rFonts w:cstheme="minorHAnsi"/>
          <w:color w:val="000000" w:themeColor="text1"/>
          <w:sz w:val="22"/>
        </w:rPr>
      </w:pPr>
    </w:p>
    <w:p w14:paraId="004D5D63" w14:textId="76AC0BA1" w:rsidR="00866193" w:rsidRPr="003E4AC4" w:rsidRDefault="230F4831" w:rsidP="000E78A8">
      <w:pPr>
        <w:pStyle w:val="PargrafodaLista"/>
        <w:numPr>
          <w:ilvl w:val="0"/>
          <w:numId w:val="54"/>
        </w:numPr>
        <w:autoSpaceDE w:val="0"/>
        <w:autoSpaceDN w:val="0"/>
        <w:adjustRightInd w:val="0"/>
        <w:spacing w:line="276" w:lineRule="auto"/>
        <w:rPr>
          <w:rFonts w:cstheme="minorHAnsi"/>
          <w:b/>
          <w:bCs/>
          <w:color w:val="000000" w:themeColor="text1"/>
          <w:sz w:val="22"/>
        </w:rPr>
      </w:pPr>
      <w:r w:rsidRPr="003E4AC4">
        <w:rPr>
          <w:rFonts w:cstheme="minorHAnsi"/>
          <w:color w:val="000000" w:themeColor="text1"/>
          <w:sz w:val="22"/>
        </w:rPr>
        <w:t>apresentação, negociação de boa-fé e celebração de documentação em forma e substância satisfatórias à Debenturista, incluindo, sem limitação</w:t>
      </w:r>
      <w:r w:rsidR="006F4F99" w:rsidRPr="003E4AC4">
        <w:rPr>
          <w:rFonts w:cstheme="minorHAnsi"/>
          <w:color w:val="000000" w:themeColor="text1"/>
          <w:sz w:val="22"/>
        </w:rPr>
        <w:t xml:space="preserve">: (i) recebimento, pela Debenturista, do parecer legal (legal </w:t>
      </w:r>
      <w:proofErr w:type="spellStart"/>
      <w:r w:rsidR="006F4F99" w:rsidRPr="003E4AC4">
        <w:rPr>
          <w:rFonts w:cstheme="minorHAnsi"/>
          <w:color w:val="000000" w:themeColor="text1"/>
          <w:sz w:val="22"/>
        </w:rPr>
        <w:t>opinion</w:t>
      </w:r>
      <w:proofErr w:type="spellEnd"/>
      <w:r w:rsidR="006F4F99" w:rsidRPr="003E4AC4">
        <w:rPr>
          <w:rFonts w:cstheme="minorHAnsi"/>
          <w:color w:val="000000" w:themeColor="text1"/>
          <w:sz w:val="22"/>
        </w:rPr>
        <w:t>) preparado pelos assessores legais contratados no âmbito da Operação, atestando, em termos satisfatórios à Debenturista e a seu exclusivo critério, a legalidade, validade, exequibilidade e adequação dos Documentos da Operação em relação às normas aplicáveis, 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w:t>
      </w:r>
      <w:r w:rsidR="00FB01F9" w:rsidRPr="003E4AC4">
        <w:rPr>
          <w:rFonts w:cstheme="minorHAnsi"/>
          <w:color w:val="000000" w:themeColor="text1"/>
          <w:sz w:val="22"/>
        </w:rPr>
        <w:t xml:space="preserve"> </w:t>
      </w:r>
      <w:r w:rsidR="00ED062F" w:rsidRPr="003E4AC4">
        <w:rPr>
          <w:rFonts w:cstheme="minorHAnsi"/>
          <w:color w:val="000000" w:themeColor="text1"/>
          <w:sz w:val="22"/>
        </w:rPr>
        <w:t xml:space="preserve"> e (</w:t>
      </w:r>
      <w:proofErr w:type="spellStart"/>
      <w:r w:rsidR="00ED062F" w:rsidRPr="003E4AC4">
        <w:rPr>
          <w:rFonts w:cstheme="minorHAnsi"/>
          <w:color w:val="000000" w:themeColor="text1"/>
          <w:sz w:val="22"/>
        </w:rPr>
        <w:t>ii</w:t>
      </w:r>
      <w:proofErr w:type="spellEnd"/>
      <w:r w:rsidR="00ED062F" w:rsidRPr="003E4AC4">
        <w:rPr>
          <w:rFonts w:cstheme="minorHAnsi"/>
          <w:color w:val="000000" w:themeColor="text1"/>
          <w:sz w:val="22"/>
        </w:rPr>
        <w:t xml:space="preserve">) constituição formal de todas as Garantias prestadas pela Emissora à Debenturista e o devido registro das Garantias nos respectivos cartórios competentes, conforme o caso; </w:t>
      </w:r>
      <w:r w:rsidR="00AA47D1" w:rsidRPr="003E4AC4">
        <w:rPr>
          <w:rFonts w:cstheme="minorHAnsi"/>
          <w:color w:val="000000" w:themeColor="text1"/>
          <w:sz w:val="22"/>
          <w:highlight w:val="yellow"/>
        </w:rPr>
        <w:t xml:space="preserve">[Nota </w:t>
      </w:r>
      <w:proofErr w:type="spellStart"/>
      <w:r w:rsidR="00AA47D1" w:rsidRPr="003E4AC4">
        <w:rPr>
          <w:rFonts w:cstheme="minorHAnsi"/>
          <w:color w:val="000000" w:themeColor="text1"/>
          <w:sz w:val="22"/>
          <w:highlight w:val="yellow"/>
        </w:rPr>
        <w:t>Opea</w:t>
      </w:r>
      <w:proofErr w:type="spellEnd"/>
      <w:r w:rsidR="00AA47D1" w:rsidRPr="003E4AC4">
        <w:rPr>
          <w:rFonts w:cstheme="minorHAnsi"/>
          <w:color w:val="000000" w:themeColor="text1"/>
          <w:sz w:val="22"/>
          <w:highlight w:val="yellow"/>
        </w:rPr>
        <w:t xml:space="preserve"> </w:t>
      </w:r>
      <w:proofErr w:type="spellStart"/>
      <w:r w:rsidR="00AA47D1" w:rsidRPr="003E4AC4">
        <w:rPr>
          <w:rFonts w:cstheme="minorHAnsi"/>
          <w:color w:val="000000" w:themeColor="text1"/>
          <w:sz w:val="22"/>
          <w:highlight w:val="yellow"/>
        </w:rPr>
        <w:t>Jur</w:t>
      </w:r>
      <w:proofErr w:type="spellEnd"/>
      <w:r w:rsidR="00AA47D1" w:rsidRPr="003E4AC4">
        <w:rPr>
          <w:rFonts w:cstheme="minorHAnsi"/>
          <w:color w:val="000000" w:themeColor="text1"/>
          <w:sz w:val="22"/>
          <w:highlight w:val="yellow"/>
        </w:rPr>
        <w:t xml:space="preserve">: redação da CP conforme mandato da Opea. A LO não deve ter quaisquer ressalvas à sua utilização pela </w:t>
      </w:r>
      <w:proofErr w:type="spellStart"/>
      <w:r w:rsidR="00AA47D1" w:rsidRPr="003E4AC4">
        <w:rPr>
          <w:rFonts w:cstheme="minorHAnsi"/>
          <w:color w:val="000000" w:themeColor="text1"/>
          <w:sz w:val="22"/>
          <w:highlight w:val="yellow"/>
        </w:rPr>
        <w:t>Securitizadora</w:t>
      </w:r>
      <w:proofErr w:type="spellEnd"/>
      <w:r w:rsidR="00AA47D1" w:rsidRPr="003E4AC4">
        <w:rPr>
          <w:rFonts w:cstheme="minorHAnsi"/>
          <w:color w:val="000000" w:themeColor="text1"/>
          <w:sz w:val="22"/>
          <w:highlight w:val="yellow"/>
        </w:rPr>
        <w:t xml:space="preserve"> para defesa de seus direitos e a minuta deve ser disponibilizada com, no mínimo, 2 </w:t>
      </w:r>
      <w:proofErr w:type="spellStart"/>
      <w:r w:rsidR="00AA47D1" w:rsidRPr="003E4AC4">
        <w:rPr>
          <w:rFonts w:cstheme="minorHAnsi"/>
          <w:color w:val="000000" w:themeColor="text1"/>
          <w:sz w:val="22"/>
          <w:highlight w:val="yellow"/>
        </w:rPr>
        <w:t>d.u</w:t>
      </w:r>
      <w:proofErr w:type="spellEnd"/>
      <w:r w:rsidR="00AA47D1" w:rsidRPr="003E4AC4">
        <w:rPr>
          <w:rFonts w:cstheme="minorHAnsi"/>
          <w:color w:val="000000" w:themeColor="text1"/>
          <w:sz w:val="22"/>
          <w:highlight w:val="yellow"/>
        </w:rPr>
        <w:t>. de antecedência da data prevista para a liquidação.</w:t>
      </w:r>
      <w:r w:rsidR="0038302B" w:rsidRPr="003E4AC4">
        <w:rPr>
          <w:rFonts w:cstheme="minorHAnsi"/>
          <w:color w:val="000000" w:themeColor="text1"/>
          <w:sz w:val="22"/>
          <w:highlight w:val="yellow"/>
        </w:rPr>
        <w:t xml:space="preserve"> Nota Valora: sob revisão das partes].</w:t>
      </w:r>
    </w:p>
    <w:p w14:paraId="088A8891" w14:textId="77777777" w:rsidR="00560C2E" w:rsidRPr="003E4AC4" w:rsidRDefault="00560C2E" w:rsidP="00560C2E">
      <w:pPr>
        <w:autoSpaceDE w:val="0"/>
        <w:autoSpaceDN w:val="0"/>
        <w:adjustRightInd w:val="0"/>
        <w:spacing w:line="276" w:lineRule="auto"/>
        <w:rPr>
          <w:rFonts w:cstheme="minorHAnsi"/>
          <w:b/>
          <w:bCs/>
          <w:color w:val="000000"/>
          <w:sz w:val="22"/>
        </w:rPr>
      </w:pPr>
    </w:p>
    <w:p w14:paraId="01B912A5" w14:textId="7369FE27" w:rsidR="00F25D5D"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lastRenderedPageBreak/>
        <w:t xml:space="preserve">que não tenha ocorrido, na opinião da Debenturista, entre a data de assinatura da presente Escritura de Emissão e a </w:t>
      </w:r>
      <w:r w:rsidR="00FB01F9" w:rsidRPr="00A370E1">
        <w:rPr>
          <w:rFonts w:cstheme="minorHAnsi"/>
          <w:color w:val="000000" w:themeColor="text1"/>
          <w:sz w:val="22"/>
        </w:rPr>
        <w:t xml:space="preserve">respectiva </w:t>
      </w:r>
      <w:r w:rsidR="00ED739C" w:rsidRPr="00A370E1">
        <w:rPr>
          <w:rFonts w:cstheme="minorHAnsi"/>
          <w:color w:val="000000" w:themeColor="text1"/>
          <w:sz w:val="22"/>
        </w:rPr>
        <w:t>D</w:t>
      </w:r>
      <w:r w:rsidRPr="00A370E1">
        <w:rPr>
          <w:rFonts w:cstheme="minorHAnsi"/>
          <w:color w:val="000000" w:themeColor="text1"/>
          <w:sz w:val="22"/>
        </w:rPr>
        <w:t>ata d</w:t>
      </w:r>
      <w:r w:rsidR="00FB01F9" w:rsidRPr="00A370E1">
        <w:rPr>
          <w:rFonts w:cstheme="minorHAnsi"/>
          <w:color w:val="000000" w:themeColor="text1"/>
          <w:sz w:val="22"/>
        </w:rPr>
        <w:t xml:space="preserve">e </w:t>
      </w:r>
      <w:r w:rsidR="00ED739C" w:rsidRPr="00A370E1">
        <w:rPr>
          <w:rFonts w:cstheme="minorHAnsi"/>
          <w:color w:val="000000" w:themeColor="text1"/>
          <w:sz w:val="22"/>
        </w:rPr>
        <w:t>Liberação dos Recursos</w:t>
      </w:r>
      <w:r w:rsidRPr="00A370E1">
        <w:rPr>
          <w:rFonts w:cstheme="minorHAnsi"/>
          <w:color w:val="000000" w:themeColor="text1"/>
          <w:sz w:val="22"/>
        </w:rPr>
        <w:t xml:space="preserve">: (i) alguma mudança adversa relevante nas condições operacionais, econômicas, financeiras ou jurídicas da </w:t>
      </w:r>
      <w:r w:rsidR="00C62521" w:rsidRPr="00A370E1">
        <w:rPr>
          <w:rFonts w:cstheme="minorHAnsi"/>
          <w:color w:val="000000" w:themeColor="text1"/>
          <w:sz w:val="22"/>
        </w:rPr>
        <w:t>Emissora</w:t>
      </w:r>
      <w:r w:rsidRPr="00A370E1">
        <w:rPr>
          <w:rFonts w:cstheme="minorHAnsi"/>
          <w:color w:val="000000" w:themeColor="text1"/>
          <w:sz w:val="22"/>
        </w:rPr>
        <w:t xml:space="preserve"> e das Garantias; e (</w:t>
      </w:r>
      <w:proofErr w:type="spellStart"/>
      <w:r w:rsidRPr="00A370E1">
        <w:rPr>
          <w:rFonts w:cstheme="minorHAnsi"/>
          <w:color w:val="000000" w:themeColor="text1"/>
          <w:sz w:val="22"/>
        </w:rPr>
        <w:t>ii</w:t>
      </w:r>
      <w:proofErr w:type="spellEnd"/>
      <w:r w:rsidRPr="00A370E1">
        <w:rPr>
          <w:rFonts w:cstheme="minorHAnsi"/>
          <w:color w:val="000000" w:themeColor="text1"/>
          <w:sz w:val="22"/>
        </w:rPr>
        <w:t>) nenhum fato relevante ou extraordinário de ordem política, social, fiscal, regulatória ou econômica, tanto no plano nacional quanto internacional que impacte negativamente a Emissão;</w:t>
      </w:r>
      <w:r w:rsidR="00C62521" w:rsidRPr="00A370E1">
        <w:rPr>
          <w:rFonts w:cstheme="minorHAnsi"/>
          <w:color w:val="000000" w:themeColor="text1"/>
          <w:sz w:val="22"/>
        </w:rPr>
        <w:t xml:space="preserve"> </w:t>
      </w:r>
      <w:r w:rsidR="00C62521" w:rsidRPr="00A370E1">
        <w:rPr>
          <w:rFonts w:cstheme="minorHAnsi"/>
          <w:color w:val="000000" w:themeColor="text1"/>
          <w:sz w:val="22"/>
          <w:highlight w:val="yellow"/>
        </w:rPr>
        <w:t xml:space="preserve">[Nota Madrona: </w:t>
      </w:r>
      <w:r w:rsidR="00F019AC" w:rsidRPr="00A370E1">
        <w:rPr>
          <w:rFonts w:cstheme="minorHAnsi"/>
          <w:color w:val="000000" w:themeColor="text1"/>
          <w:sz w:val="22"/>
          <w:highlight w:val="yellow"/>
        </w:rPr>
        <w:t xml:space="preserve">Exclusão do trecho “na opinião da Debenturista” não foi aceita pela </w:t>
      </w:r>
      <w:r w:rsidR="00C62521" w:rsidRPr="00A370E1">
        <w:rPr>
          <w:rFonts w:cstheme="minorHAnsi"/>
          <w:color w:val="000000" w:themeColor="text1"/>
          <w:sz w:val="22"/>
          <w:highlight w:val="yellow"/>
        </w:rPr>
        <w:t>Opea.]</w:t>
      </w:r>
      <w:r w:rsidR="0013459E">
        <w:rPr>
          <w:rFonts w:cstheme="minorHAnsi"/>
          <w:color w:val="000000" w:themeColor="text1"/>
          <w:sz w:val="22"/>
        </w:rPr>
        <w:t xml:space="preserve"> </w:t>
      </w:r>
      <w:r w:rsidR="0013459E">
        <w:rPr>
          <w:rFonts w:cstheme="minorHAnsi"/>
          <w:color w:val="000000"/>
          <w:sz w:val="22"/>
        </w:rPr>
        <w:t>[</w:t>
      </w:r>
      <w:r w:rsidR="0013459E">
        <w:rPr>
          <w:rFonts w:cstheme="minorHAnsi"/>
          <w:b/>
          <w:bCs/>
          <w:color w:val="000000"/>
          <w:sz w:val="22"/>
          <w:highlight w:val="yellow"/>
        </w:rPr>
        <w:t xml:space="preserve">Nota </w:t>
      </w:r>
      <w:proofErr w:type="spellStart"/>
      <w:r w:rsidR="0013459E">
        <w:rPr>
          <w:rFonts w:cstheme="minorHAnsi"/>
          <w:b/>
          <w:bCs/>
          <w:color w:val="000000"/>
          <w:sz w:val="22"/>
          <w:highlight w:val="yellow"/>
        </w:rPr>
        <w:t>Opea</w:t>
      </w:r>
      <w:proofErr w:type="spellEnd"/>
      <w:r w:rsidR="0013459E">
        <w:rPr>
          <w:rFonts w:cstheme="minorHAnsi"/>
          <w:b/>
          <w:bCs/>
          <w:color w:val="000000"/>
          <w:sz w:val="22"/>
          <w:highlight w:val="yellow"/>
        </w:rPr>
        <w:t xml:space="preserve"> </w:t>
      </w:r>
      <w:proofErr w:type="spellStart"/>
      <w:r w:rsidR="0013459E">
        <w:rPr>
          <w:rFonts w:cstheme="minorHAnsi"/>
          <w:b/>
          <w:bCs/>
          <w:color w:val="000000"/>
          <w:sz w:val="22"/>
          <w:highlight w:val="yellow"/>
        </w:rPr>
        <w:t>Jur</w:t>
      </w:r>
      <w:proofErr w:type="spellEnd"/>
      <w:r w:rsidR="0013459E">
        <w:rPr>
          <w:rFonts w:cstheme="minorHAnsi"/>
          <w:b/>
          <w:bCs/>
          <w:color w:val="000000"/>
          <w:sz w:val="22"/>
          <w:highlight w:val="yellow"/>
        </w:rPr>
        <w:t>: Inserir na declaração mencionada anteriormente.</w:t>
      </w:r>
      <w:r w:rsidR="0013459E">
        <w:rPr>
          <w:rFonts w:cstheme="minorHAnsi"/>
          <w:color w:val="000000"/>
          <w:sz w:val="22"/>
        </w:rPr>
        <w:t>]</w:t>
      </w:r>
    </w:p>
    <w:p w14:paraId="340CEC2E" w14:textId="77777777" w:rsidR="00F25D5D" w:rsidRPr="00A370E1" w:rsidRDefault="00F25D5D" w:rsidP="000A11E7">
      <w:pPr>
        <w:pStyle w:val="PargrafodaLista"/>
        <w:rPr>
          <w:rFonts w:cstheme="minorHAnsi"/>
          <w:color w:val="000000"/>
          <w:sz w:val="22"/>
        </w:rPr>
      </w:pPr>
    </w:p>
    <w:p w14:paraId="0B31DA3A" w14:textId="301C290D" w:rsidR="00F25D5D"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contratação d</w:t>
      </w:r>
      <w:r w:rsidR="00C80529" w:rsidRPr="00A370E1">
        <w:rPr>
          <w:rFonts w:cstheme="minorHAnsi"/>
          <w:color w:val="000000" w:themeColor="text1"/>
          <w:sz w:val="22"/>
        </w:rPr>
        <w:t>o Engenheiro Independente</w:t>
      </w:r>
      <w:r w:rsidRPr="00A370E1">
        <w:rPr>
          <w:rFonts w:cstheme="minorHAnsi"/>
          <w:color w:val="000000" w:themeColor="text1"/>
          <w:sz w:val="22"/>
        </w:rPr>
        <w:t>;</w:t>
      </w:r>
    </w:p>
    <w:p w14:paraId="588B8198" w14:textId="77777777" w:rsidR="00F25D5D" w:rsidRPr="00A370E1" w:rsidRDefault="00F25D5D" w:rsidP="000A11E7">
      <w:pPr>
        <w:autoSpaceDE w:val="0"/>
        <w:autoSpaceDN w:val="0"/>
        <w:adjustRightInd w:val="0"/>
        <w:spacing w:line="276" w:lineRule="auto"/>
        <w:rPr>
          <w:rFonts w:cstheme="minorHAnsi"/>
          <w:color w:val="000000"/>
          <w:sz w:val="22"/>
        </w:rPr>
      </w:pPr>
    </w:p>
    <w:p w14:paraId="2F9BAF55" w14:textId="73225087" w:rsidR="004F63D8" w:rsidRPr="00A370E1" w:rsidRDefault="230F4831" w:rsidP="230F4831">
      <w:pPr>
        <w:widowControl w:val="0"/>
        <w:numPr>
          <w:ilvl w:val="0"/>
          <w:numId w:val="54"/>
        </w:numPr>
        <w:tabs>
          <w:tab w:val="left" w:pos="1418"/>
        </w:tabs>
        <w:spacing w:line="320" w:lineRule="exact"/>
        <w:rPr>
          <w:rFonts w:cstheme="minorHAnsi"/>
          <w:sz w:val="22"/>
        </w:rPr>
      </w:pPr>
      <w:r w:rsidRPr="00A370E1">
        <w:rPr>
          <w:rFonts w:cstheme="minorHAnsi"/>
          <w:sz w:val="22"/>
        </w:rPr>
        <w:t>comprovação</w:t>
      </w:r>
      <w:r w:rsidR="004872B5" w:rsidRPr="00A370E1">
        <w:rPr>
          <w:rFonts w:cstheme="minorHAnsi"/>
          <w:sz w:val="22"/>
        </w:rPr>
        <w:t>, à Debenturista,</w:t>
      </w:r>
      <w:r w:rsidRPr="00A370E1">
        <w:rPr>
          <w:rFonts w:cstheme="minorHAnsi"/>
          <w:sz w:val="22"/>
        </w:rPr>
        <w:t xml:space="preserve"> através de balancete</w:t>
      </w:r>
      <w:r w:rsidR="004872B5" w:rsidRPr="00A370E1">
        <w:rPr>
          <w:rFonts w:cstheme="minorHAnsi"/>
          <w:sz w:val="22"/>
        </w:rPr>
        <w:t>,</w:t>
      </w:r>
      <w:r w:rsidRPr="00A370E1">
        <w:rPr>
          <w:rFonts w:cstheme="minorHAnsi"/>
          <w:sz w:val="22"/>
        </w:rPr>
        <w:t xml:space="preserve"> de que o capital social e/ou aporte para futuro aumento de capital (“</w:t>
      </w:r>
      <w:r w:rsidRPr="00A370E1">
        <w:rPr>
          <w:rFonts w:cstheme="minorHAnsi"/>
          <w:sz w:val="22"/>
          <w:u w:val="single"/>
        </w:rPr>
        <w:t>AFAC</w:t>
      </w:r>
      <w:r w:rsidRPr="00A370E1">
        <w:rPr>
          <w:rFonts w:cstheme="minorHAnsi"/>
          <w:sz w:val="22"/>
        </w:rPr>
        <w:t xml:space="preserve">”) </w:t>
      </w:r>
      <w:r w:rsidR="00DB64C1" w:rsidRPr="00A370E1">
        <w:rPr>
          <w:rFonts w:cstheme="minorHAnsi"/>
          <w:sz w:val="22"/>
        </w:rPr>
        <w:t xml:space="preserve">(em conjunto, </w:t>
      </w:r>
      <w:r w:rsidR="00DB64C1" w:rsidRPr="00A370E1">
        <w:rPr>
          <w:rFonts w:cstheme="minorHAnsi"/>
          <w:i/>
          <w:iCs/>
          <w:sz w:val="22"/>
        </w:rPr>
        <w:t>“</w:t>
      </w:r>
      <w:proofErr w:type="spellStart"/>
      <w:r w:rsidR="00DB64C1" w:rsidRPr="00A370E1">
        <w:rPr>
          <w:rFonts w:cstheme="minorHAnsi"/>
          <w:i/>
          <w:iCs/>
          <w:sz w:val="22"/>
        </w:rPr>
        <w:t>Equity</w:t>
      </w:r>
      <w:proofErr w:type="spellEnd"/>
      <w:r w:rsidR="00DB64C1" w:rsidRPr="00A370E1">
        <w:rPr>
          <w:rFonts w:cstheme="minorHAnsi"/>
          <w:i/>
          <w:iCs/>
          <w:sz w:val="22"/>
        </w:rPr>
        <w:t>”</w:t>
      </w:r>
      <w:r w:rsidR="00DB64C1" w:rsidRPr="00A370E1">
        <w:rPr>
          <w:rFonts w:cstheme="minorHAnsi"/>
          <w:sz w:val="22"/>
        </w:rPr>
        <w:t xml:space="preserve">) </w:t>
      </w:r>
      <w:r w:rsidRPr="00A370E1">
        <w:rPr>
          <w:rFonts w:cstheme="minorHAnsi"/>
          <w:sz w:val="22"/>
        </w:rPr>
        <w:t xml:space="preserve">foi realizado na Emissora e deverá ser equivalente a, no mínimo, </w:t>
      </w:r>
      <w:r w:rsidR="00B57FD2" w:rsidRPr="00A370E1">
        <w:rPr>
          <w:rFonts w:cstheme="minorHAnsi"/>
          <w:sz w:val="22"/>
          <w:highlight w:val="yellow"/>
        </w:rPr>
        <w:t>[</w:t>
      </w:r>
      <w:r w:rsidRPr="00A370E1">
        <w:rPr>
          <w:rFonts w:cstheme="minorHAnsi"/>
          <w:sz w:val="22"/>
          <w:highlight w:val="yellow"/>
        </w:rPr>
        <w:t>R$ 27.000.000,00 (vinte e sete milhões de reais)</w:t>
      </w:r>
      <w:r w:rsidR="00B57FD2" w:rsidRPr="00A370E1">
        <w:rPr>
          <w:rFonts w:cstheme="minorHAnsi"/>
          <w:sz w:val="22"/>
          <w:highlight w:val="yellow"/>
        </w:rPr>
        <w:t>]</w:t>
      </w:r>
      <w:r w:rsidRPr="00A370E1">
        <w:rPr>
          <w:rFonts w:cstheme="minorHAnsi"/>
          <w:sz w:val="22"/>
        </w:rPr>
        <w:t xml:space="preserve"> ou a, no mínimo, 30% (trinta por cento</w:t>
      </w:r>
      <w:r w:rsidR="00893B04" w:rsidRPr="00A370E1">
        <w:rPr>
          <w:rFonts w:cstheme="minorHAnsi"/>
          <w:sz w:val="22"/>
        </w:rPr>
        <w:t xml:space="preserve">) do </w:t>
      </w:r>
      <w:r w:rsidR="00DB64C1" w:rsidRPr="00A370E1">
        <w:rPr>
          <w:rFonts w:cstheme="minorHAnsi"/>
          <w:i/>
          <w:iCs/>
          <w:sz w:val="22"/>
        </w:rPr>
        <w:t>“</w:t>
      </w:r>
      <w:proofErr w:type="spellStart"/>
      <w:r w:rsidR="00893B04" w:rsidRPr="00A370E1">
        <w:rPr>
          <w:rFonts w:cstheme="minorHAnsi"/>
          <w:i/>
          <w:iCs/>
          <w:sz w:val="22"/>
        </w:rPr>
        <w:t>Capex</w:t>
      </w:r>
      <w:proofErr w:type="spellEnd"/>
      <w:r w:rsidR="00DB64C1" w:rsidRPr="00A370E1">
        <w:rPr>
          <w:rFonts w:cstheme="minorHAnsi"/>
          <w:i/>
          <w:iCs/>
          <w:sz w:val="22"/>
        </w:rPr>
        <w:t>”</w:t>
      </w:r>
      <w:r w:rsidR="00893B04" w:rsidRPr="00A370E1">
        <w:rPr>
          <w:rFonts w:cstheme="minorHAnsi"/>
          <w:sz w:val="22"/>
        </w:rPr>
        <w:t xml:space="preserve"> dos Projetos</w:t>
      </w:r>
      <w:r w:rsidR="00DB64C1" w:rsidRPr="00A370E1">
        <w:rPr>
          <w:rFonts w:cstheme="minorHAnsi"/>
          <w:sz w:val="22"/>
        </w:rPr>
        <w:t>, ficando certo que, a qualquer tempo e até</w:t>
      </w:r>
      <w:r w:rsidR="00246507" w:rsidRPr="00A370E1">
        <w:rPr>
          <w:rFonts w:cstheme="minorHAnsi"/>
          <w:sz w:val="22"/>
        </w:rPr>
        <w:t xml:space="preserve"> o </w:t>
      </w:r>
      <w:proofErr w:type="spellStart"/>
      <w:r w:rsidR="00710E05" w:rsidRPr="00A370E1">
        <w:rPr>
          <w:rFonts w:cstheme="minorHAnsi"/>
          <w:i/>
          <w:iCs/>
          <w:sz w:val="22"/>
        </w:rPr>
        <w:t>C</w:t>
      </w:r>
      <w:r w:rsidR="00246507" w:rsidRPr="00A370E1">
        <w:rPr>
          <w:rFonts w:cstheme="minorHAnsi"/>
          <w:i/>
          <w:iCs/>
          <w:sz w:val="22"/>
        </w:rPr>
        <w:t>ompletion</w:t>
      </w:r>
      <w:proofErr w:type="spellEnd"/>
      <w:r w:rsidR="00246507" w:rsidRPr="00A370E1">
        <w:rPr>
          <w:rFonts w:cstheme="minorHAnsi"/>
          <w:i/>
          <w:iCs/>
          <w:sz w:val="22"/>
        </w:rPr>
        <w:t xml:space="preserve"> </w:t>
      </w:r>
      <w:r w:rsidR="00710E05" w:rsidRPr="00A370E1">
        <w:rPr>
          <w:rFonts w:cstheme="minorHAnsi"/>
          <w:i/>
          <w:iCs/>
          <w:sz w:val="22"/>
        </w:rPr>
        <w:t xml:space="preserve">Físico </w:t>
      </w:r>
      <w:r w:rsidR="00DB64C1" w:rsidRPr="00A370E1">
        <w:rPr>
          <w:rFonts w:cstheme="minorHAnsi"/>
          <w:sz w:val="22"/>
        </w:rPr>
        <w:t xml:space="preserve"> deverá ser mantida a relação mínima de 30% (trinta por cento) do valor total do </w:t>
      </w:r>
      <w:r w:rsidR="00DB64C1" w:rsidRPr="00A370E1">
        <w:rPr>
          <w:rFonts w:cstheme="minorHAnsi"/>
          <w:i/>
          <w:iCs/>
          <w:sz w:val="22"/>
        </w:rPr>
        <w:t>“</w:t>
      </w:r>
      <w:proofErr w:type="spellStart"/>
      <w:r w:rsidR="00DB64C1" w:rsidRPr="00A370E1">
        <w:rPr>
          <w:rFonts w:cstheme="minorHAnsi"/>
          <w:i/>
          <w:iCs/>
          <w:sz w:val="22"/>
        </w:rPr>
        <w:t>Capex</w:t>
      </w:r>
      <w:proofErr w:type="spellEnd"/>
      <w:r w:rsidR="00DB64C1" w:rsidRPr="00A370E1">
        <w:rPr>
          <w:rFonts w:cstheme="minorHAnsi"/>
          <w:i/>
          <w:iCs/>
          <w:sz w:val="22"/>
        </w:rPr>
        <w:t>”</w:t>
      </w:r>
      <w:r w:rsidR="00DB64C1" w:rsidRPr="00A370E1">
        <w:rPr>
          <w:rFonts w:cstheme="minorHAnsi"/>
          <w:sz w:val="22"/>
        </w:rPr>
        <w:t xml:space="preserve"> dos Projetos em </w:t>
      </w:r>
      <w:r w:rsidR="00DB64C1" w:rsidRPr="00A370E1">
        <w:rPr>
          <w:rFonts w:cstheme="minorHAnsi"/>
          <w:i/>
          <w:iCs/>
          <w:sz w:val="22"/>
        </w:rPr>
        <w:t>“</w:t>
      </w:r>
      <w:proofErr w:type="spellStart"/>
      <w:r w:rsidR="00DB64C1" w:rsidRPr="00A370E1">
        <w:rPr>
          <w:rFonts w:cstheme="minorHAnsi"/>
          <w:i/>
          <w:iCs/>
          <w:sz w:val="22"/>
        </w:rPr>
        <w:t>Equity</w:t>
      </w:r>
      <w:proofErr w:type="spellEnd"/>
      <w:r w:rsidR="00DB64C1" w:rsidRPr="00A370E1">
        <w:rPr>
          <w:rFonts w:cstheme="minorHAnsi"/>
          <w:i/>
          <w:iCs/>
          <w:sz w:val="22"/>
        </w:rPr>
        <w:t>”</w:t>
      </w:r>
      <w:r w:rsidRPr="00A370E1">
        <w:rPr>
          <w:rFonts w:cstheme="minorHAnsi"/>
          <w:sz w:val="22"/>
        </w:rPr>
        <w:t xml:space="preserve">; </w:t>
      </w:r>
      <w:r w:rsidRPr="00A370E1">
        <w:rPr>
          <w:rFonts w:cstheme="minorHAnsi"/>
          <w:sz w:val="22"/>
          <w:highlight w:val="yellow"/>
        </w:rPr>
        <w:t xml:space="preserve">[Nota </w:t>
      </w:r>
      <w:proofErr w:type="spellStart"/>
      <w:r w:rsidRPr="00A370E1">
        <w:rPr>
          <w:rFonts w:cstheme="minorHAnsi"/>
          <w:sz w:val="22"/>
          <w:highlight w:val="yellow"/>
        </w:rPr>
        <w:t>Madrona</w:t>
      </w:r>
      <w:proofErr w:type="spellEnd"/>
      <w:r w:rsidRPr="00A370E1">
        <w:rPr>
          <w:rFonts w:cstheme="minorHAnsi"/>
          <w:sz w:val="22"/>
          <w:highlight w:val="yellow"/>
        </w:rPr>
        <w:t>: valor final a ser definido conforme a diligência</w:t>
      </w:r>
      <w:r w:rsidR="00B04FA2" w:rsidRPr="00A370E1">
        <w:rPr>
          <w:rFonts w:cstheme="minorHAnsi"/>
          <w:sz w:val="22"/>
          <w:highlight w:val="yellow"/>
        </w:rPr>
        <w:t>.</w:t>
      </w:r>
      <w:r w:rsidRPr="00A370E1">
        <w:rPr>
          <w:rFonts w:cstheme="minorHAnsi"/>
          <w:sz w:val="22"/>
          <w:highlight w:val="yellow"/>
        </w:rPr>
        <w:t>]</w:t>
      </w:r>
    </w:p>
    <w:p w14:paraId="4877E5D6" w14:textId="77777777" w:rsidR="007C15D3" w:rsidRPr="00A370E1" w:rsidRDefault="007C15D3" w:rsidP="000D702F">
      <w:pPr>
        <w:autoSpaceDE w:val="0"/>
        <w:autoSpaceDN w:val="0"/>
        <w:adjustRightInd w:val="0"/>
        <w:spacing w:line="276" w:lineRule="auto"/>
        <w:rPr>
          <w:rFonts w:cstheme="minorHAnsi"/>
          <w:color w:val="000000"/>
          <w:sz w:val="22"/>
        </w:rPr>
      </w:pPr>
    </w:p>
    <w:p w14:paraId="72189E49" w14:textId="1320A3C1" w:rsidR="000E5B2B" w:rsidRPr="00A370E1" w:rsidRDefault="00B04FA2" w:rsidP="230F4831">
      <w:pPr>
        <w:widowControl w:val="0"/>
        <w:numPr>
          <w:ilvl w:val="0"/>
          <w:numId w:val="54"/>
        </w:numPr>
        <w:tabs>
          <w:tab w:val="left" w:pos="1418"/>
        </w:tabs>
        <w:spacing w:line="320" w:lineRule="exact"/>
        <w:rPr>
          <w:rFonts w:cstheme="minorHAnsi"/>
          <w:sz w:val="22"/>
        </w:rPr>
      </w:pPr>
      <w:r w:rsidRPr="00A370E1">
        <w:rPr>
          <w:rFonts w:cstheme="minorHAnsi"/>
          <w:sz w:val="22"/>
        </w:rPr>
        <w:t xml:space="preserve">comprovação à Debenturista da obtenção </w:t>
      </w:r>
      <w:r w:rsidR="230F4831" w:rsidRPr="00A370E1">
        <w:rPr>
          <w:rFonts w:cstheme="minorHAnsi"/>
          <w:sz w:val="22"/>
        </w:rPr>
        <w:t>de: (</w:t>
      </w:r>
      <w:r w:rsidR="230F4831" w:rsidRPr="00A370E1">
        <w:rPr>
          <w:rFonts w:cstheme="minorHAnsi"/>
          <w:b/>
          <w:bCs/>
          <w:sz w:val="22"/>
        </w:rPr>
        <w:t>a</w:t>
      </w:r>
      <w:r w:rsidR="230F4831" w:rsidRPr="00A370E1">
        <w:rPr>
          <w:rFonts w:cstheme="minorHAnsi"/>
          <w:sz w:val="22"/>
        </w:rPr>
        <w:t xml:space="preserve">) certidão de dispensa de licenciamento ambiental, emitida pelos órgãos competentes referentes a região de cada um dos </w:t>
      </w:r>
      <w:r w:rsidRPr="00A370E1">
        <w:rPr>
          <w:rFonts w:cstheme="minorHAnsi"/>
          <w:sz w:val="22"/>
        </w:rPr>
        <w:t>P</w:t>
      </w:r>
      <w:r w:rsidR="230F4831" w:rsidRPr="00A370E1">
        <w:rPr>
          <w:rFonts w:cstheme="minorHAnsi"/>
          <w:sz w:val="22"/>
        </w:rPr>
        <w:t>rojetos</w:t>
      </w:r>
      <w:r w:rsidRPr="00A370E1">
        <w:rPr>
          <w:rFonts w:cstheme="minorHAnsi"/>
          <w:sz w:val="22"/>
        </w:rPr>
        <w:t xml:space="preserve"> 1º Desembolso</w:t>
      </w:r>
      <w:r w:rsidR="230F4831" w:rsidRPr="00A370E1">
        <w:rPr>
          <w:rFonts w:cstheme="minorHAnsi"/>
          <w:sz w:val="22"/>
        </w:rPr>
        <w:t>; (</w:t>
      </w:r>
      <w:r w:rsidR="230F4831" w:rsidRPr="00A370E1">
        <w:rPr>
          <w:rFonts w:cstheme="minorHAnsi"/>
          <w:b/>
          <w:bCs/>
          <w:sz w:val="22"/>
        </w:rPr>
        <w:t>b</w:t>
      </w:r>
      <w:r w:rsidR="230F4831" w:rsidRPr="00A370E1">
        <w:rPr>
          <w:rFonts w:cstheme="minorHAnsi"/>
          <w:sz w:val="22"/>
        </w:rPr>
        <w:t xml:space="preserve">) Parecer de Acesso emitido pelas distribuidoras nas quais estão localizados os </w:t>
      </w:r>
      <w:r w:rsidR="004F0526" w:rsidRPr="00A370E1">
        <w:rPr>
          <w:rFonts w:cstheme="minorHAnsi"/>
          <w:sz w:val="22"/>
        </w:rPr>
        <w:t>P</w:t>
      </w:r>
      <w:r w:rsidR="230F4831" w:rsidRPr="00A370E1">
        <w:rPr>
          <w:rFonts w:cstheme="minorHAnsi"/>
          <w:sz w:val="22"/>
        </w:rPr>
        <w:t>rojetos</w:t>
      </w:r>
      <w:r w:rsidRPr="00A370E1">
        <w:rPr>
          <w:rFonts w:cstheme="minorHAnsi"/>
          <w:sz w:val="22"/>
        </w:rPr>
        <w:t xml:space="preserve"> 1º Desembolso</w:t>
      </w:r>
      <w:r w:rsidR="230F4831" w:rsidRPr="00A370E1">
        <w:rPr>
          <w:rFonts w:cstheme="minorHAnsi"/>
          <w:sz w:val="22"/>
        </w:rPr>
        <w:t xml:space="preserve">; </w:t>
      </w:r>
    </w:p>
    <w:p w14:paraId="3C0078C8" w14:textId="77777777" w:rsidR="006604FD" w:rsidRPr="00A370E1" w:rsidRDefault="006604FD" w:rsidP="006604FD">
      <w:pPr>
        <w:pStyle w:val="PargrafodaLista"/>
        <w:rPr>
          <w:rFonts w:cstheme="minorHAnsi"/>
          <w:sz w:val="22"/>
        </w:rPr>
      </w:pPr>
    </w:p>
    <w:p w14:paraId="29666698" w14:textId="21382B1D" w:rsidR="00A10277" w:rsidRPr="00A370E1" w:rsidRDefault="230F4831" w:rsidP="230F4831">
      <w:pPr>
        <w:widowControl w:val="0"/>
        <w:numPr>
          <w:ilvl w:val="0"/>
          <w:numId w:val="54"/>
        </w:numPr>
        <w:tabs>
          <w:tab w:val="left" w:pos="1418"/>
        </w:tabs>
        <w:spacing w:line="320" w:lineRule="exact"/>
        <w:rPr>
          <w:rFonts w:cstheme="minorHAnsi"/>
          <w:sz w:val="22"/>
        </w:rPr>
      </w:pPr>
      <w:r w:rsidRPr="00A370E1">
        <w:rPr>
          <w:rFonts w:cstheme="minorHAnsi"/>
          <w:sz w:val="22"/>
        </w:rPr>
        <w:t xml:space="preserve">recebimento pela </w:t>
      </w:r>
      <w:proofErr w:type="spellStart"/>
      <w:r w:rsidRPr="00A370E1">
        <w:rPr>
          <w:rFonts w:cstheme="minorHAnsi"/>
          <w:sz w:val="22"/>
        </w:rPr>
        <w:t>Securitizadora</w:t>
      </w:r>
      <w:proofErr w:type="spellEnd"/>
      <w:r w:rsidRPr="00A370E1">
        <w:rPr>
          <w:rFonts w:cstheme="minorHAnsi"/>
          <w:sz w:val="22"/>
        </w:rPr>
        <w:t>, na qualidade de cessionária fiduciária, dos Contratos de Uso do Sistema de Distribuição (“CUSD”)</w:t>
      </w:r>
      <w:r w:rsidR="00B04FA2" w:rsidRPr="00A370E1">
        <w:rPr>
          <w:rFonts w:cstheme="minorHAnsi"/>
          <w:sz w:val="22"/>
        </w:rPr>
        <w:t>,</w:t>
      </w:r>
      <w:r w:rsidR="00BB3EF4" w:rsidRPr="00A370E1">
        <w:rPr>
          <w:rFonts w:cstheme="minorHAnsi"/>
          <w:sz w:val="22"/>
        </w:rPr>
        <w:t xml:space="preserve"> em nome de qualquer empresa do grupo econômico da Emissora, relativas </w:t>
      </w:r>
      <w:r w:rsidR="00B04FA2" w:rsidRPr="00A370E1">
        <w:rPr>
          <w:rFonts w:cstheme="minorHAnsi"/>
          <w:sz w:val="22"/>
        </w:rPr>
        <w:t xml:space="preserve">aos </w:t>
      </w:r>
      <w:r w:rsidR="003A39DF" w:rsidRPr="00A370E1">
        <w:rPr>
          <w:rFonts w:cstheme="minorHAnsi"/>
          <w:sz w:val="22"/>
        </w:rPr>
        <w:t>P</w:t>
      </w:r>
      <w:r w:rsidRPr="00A370E1">
        <w:rPr>
          <w:rFonts w:cstheme="minorHAnsi"/>
          <w:sz w:val="22"/>
        </w:rPr>
        <w:t>rojetos</w:t>
      </w:r>
      <w:r w:rsidR="00CE66D2" w:rsidRPr="00A370E1">
        <w:rPr>
          <w:rFonts w:cstheme="minorHAnsi"/>
          <w:sz w:val="22"/>
        </w:rPr>
        <w:t xml:space="preserve"> 1º Desembolso</w:t>
      </w:r>
      <w:r w:rsidRPr="00A370E1">
        <w:rPr>
          <w:rFonts w:cstheme="minorHAnsi"/>
          <w:sz w:val="22"/>
        </w:rPr>
        <w:t>;</w:t>
      </w:r>
    </w:p>
    <w:p w14:paraId="06ACCEFC" w14:textId="77777777" w:rsidR="006604FD" w:rsidRPr="00A370E1" w:rsidRDefault="006604FD" w:rsidP="006604FD">
      <w:pPr>
        <w:pStyle w:val="PargrafodaLista"/>
        <w:rPr>
          <w:rFonts w:cstheme="minorHAnsi"/>
          <w:sz w:val="22"/>
        </w:rPr>
      </w:pPr>
    </w:p>
    <w:p w14:paraId="01F6C05F" w14:textId="61BBCF72" w:rsidR="00D016C0" w:rsidRPr="00A370E1" w:rsidRDefault="00A10277" w:rsidP="006604FD">
      <w:pPr>
        <w:widowControl w:val="0"/>
        <w:numPr>
          <w:ilvl w:val="0"/>
          <w:numId w:val="54"/>
        </w:numPr>
        <w:tabs>
          <w:tab w:val="left" w:pos="0"/>
          <w:tab w:val="left" w:pos="1418"/>
        </w:tabs>
        <w:spacing w:line="320" w:lineRule="exact"/>
        <w:rPr>
          <w:rFonts w:cstheme="minorHAnsi"/>
          <w:sz w:val="22"/>
        </w:rPr>
      </w:pPr>
      <w:r w:rsidRPr="00A370E1">
        <w:rPr>
          <w:rFonts w:cstheme="minorHAnsi"/>
          <w:bCs/>
          <w:sz w:val="22"/>
        </w:rPr>
        <w:t xml:space="preserve">envio, pela </w:t>
      </w:r>
      <w:r w:rsidR="00CF533B" w:rsidRPr="00A370E1">
        <w:rPr>
          <w:rFonts w:cstheme="minorHAnsi"/>
          <w:bCs/>
          <w:sz w:val="22"/>
        </w:rPr>
        <w:t>Emissora</w:t>
      </w:r>
      <w:r w:rsidRPr="00A370E1">
        <w:rPr>
          <w:rFonts w:cstheme="minorHAnsi"/>
          <w:bCs/>
          <w:sz w:val="22"/>
        </w:rPr>
        <w:t xml:space="preserve"> à </w:t>
      </w:r>
      <w:proofErr w:type="spellStart"/>
      <w:r w:rsidR="00CF533B" w:rsidRPr="00A370E1">
        <w:rPr>
          <w:rFonts w:cstheme="minorHAnsi"/>
          <w:sz w:val="22"/>
        </w:rPr>
        <w:t>Securitizadora</w:t>
      </w:r>
      <w:proofErr w:type="spellEnd"/>
      <w:r w:rsidR="00CF533B" w:rsidRPr="00A370E1">
        <w:rPr>
          <w:rFonts w:cstheme="minorHAnsi"/>
          <w:sz w:val="22"/>
        </w:rPr>
        <w:t>, na qualidade de cessionária fiduciária,</w:t>
      </w:r>
      <w:r w:rsidRPr="00A370E1">
        <w:rPr>
          <w:rFonts w:cstheme="minorHAnsi"/>
          <w:sz w:val="22"/>
        </w:rPr>
        <w:t xml:space="preserve"> dos documentos comprobatórios da contratação dos Seguros </w:t>
      </w:r>
      <w:r w:rsidR="00882076" w:rsidRPr="00A370E1">
        <w:rPr>
          <w:rFonts w:cstheme="minorHAnsi"/>
          <w:sz w:val="22"/>
        </w:rPr>
        <w:t xml:space="preserve">dos </w:t>
      </w:r>
      <w:r w:rsidR="007A055D" w:rsidRPr="00A370E1">
        <w:rPr>
          <w:rFonts w:cstheme="minorHAnsi"/>
          <w:sz w:val="22"/>
        </w:rPr>
        <w:t>Projetos</w:t>
      </w:r>
      <w:r w:rsidR="00882076" w:rsidRPr="00A370E1">
        <w:rPr>
          <w:rFonts w:cstheme="minorHAnsi"/>
          <w:sz w:val="22"/>
        </w:rPr>
        <w:t xml:space="preserve"> </w:t>
      </w:r>
      <w:r w:rsidR="004F0526" w:rsidRPr="00A370E1">
        <w:rPr>
          <w:rFonts w:cstheme="minorHAnsi"/>
          <w:sz w:val="22"/>
        </w:rPr>
        <w:t>1º Desembolso</w:t>
      </w:r>
      <w:r w:rsidRPr="00A370E1">
        <w:rPr>
          <w:rFonts w:cstheme="minorHAnsi"/>
          <w:sz w:val="22"/>
        </w:rPr>
        <w:t>, devidamente assinadas pelas partes, junto a seguradoras de que operam normalmente neste setor de atividade;</w:t>
      </w:r>
      <w:r w:rsidR="00B04FA2" w:rsidRPr="00A370E1">
        <w:rPr>
          <w:rFonts w:cstheme="minorHAnsi"/>
          <w:sz w:val="22"/>
        </w:rPr>
        <w:t xml:space="preserve"> </w:t>
      </w:r>
      <w:r w:rsidR="00B04FA2" w:rsidRPr="00A370E1">
        <w:rPr>
          <w:rFonts w:cstheme="minorHAnsi"/>
          <w:sz w:val="22"/>
          <w:highlight w:val="yellow"/>
        </w:rPr>
        <w:t>[Nota Madrona: Obrigação de endosso estará prevista na CF de Recebíveis.]</w:t>
      </w:r>
    </w:p>
    <w:p w14:paraId="124C52F9" w14:textId="77777777" w:rsidR="006604FD" w:rsidRPr="00A370E1" w:rsidRDefault="006604FD" w:rsidP="006604FD">
      <w:pPr>
        <w:pStyle w:val="PargrafodaLista"/>
        <w:rPr>
          <w:rFonts w:cstheme="minorHAnsi"/>
          <w:sz w:val="22"/>
        </w:rPr>
      </w:pPr>
    </w:p>
    <w:p w14:paraId="2F309A9B" w14:textId="4D8E5961" w:rsidR="006A4CE1" w:rsidRPr="00A370E1" w:rsidRDefault="230F483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 xml:space="preserve">formalização de todos os </w:t>
      </w:r>
      <w:r w:rsidR="003A6912" w:rsidRPr="00A370E1">
        <w:rPr>
          <w:rFonts w:cstheme="minorHAnsi"/>
          <w:color w:val="000000" w:themeColor="text1"/>
          <w:sz w:val="22"/>
        </w:rPr>
        <w:t>Contratos dos Projetos</w:t>
      </w:r>
      <w:r w:rsidR="00CE66D2" w:rsidRPr="00A370E1">
        <w:rPr>
          <w:rFonts w:cstheme="minorHAnsi"/>
          <w:color w:val="000000" w:themeColor="text1"/>
          <w:sz w:val="22"/>
        </w:rPr>
        <w:t xml:space="preserve"> referentes aos Projetos 1º Desembolso</w:t>
      </w:r>
      <w:r w:rsidRPr="00A370E1">
        <w:rPr>
          <w:rFonts w:cstheme="minorHAnsi"/>
          <w:color w:val="000000" w:themeColor="text1"/>
          <w:sz w:val="22"/>
        </w:rPr>
        <w:t>;</w:t>
      </w:r>
      <w:r w:rsidR="00D23053" w:rsidRPr="00A370E1">
        <w:rPr>
          <w:rFonts w:cstheme="minorHAnsi"/>
          <w:color w:val="000000" w:themeColor="text1"/>
          <w:sz w:val="22"/>
        </w:rPr>
        <w:t xml:space="preserve"> e</w:t>
      </w:r>
    </w:p>
    <w:p w14:paraId="5D4FC534" w14:textId="77777777" w:rsidR="006604FD" w:rsidRPr="00A370E1" w:rsidRDefault="006604FD" w:rsidP="006604FD">
      <w:pPr>
        <w:pStyle w:val="PargrafodaLista"/>
        <w:autoSpaceDE w:val="0"/>
        <w:autoSpaceDN w:val="0"/>
        <w:adjustRightInd w:val="0"/>
        <w:spacing w:line="276" w:lineRule="auto"/>
        <w:rPr>
          <w:rFonts w:cstheme="minorHAnsi"/>
          <w:color w:val="000000"/>
          <w:sz w:val="22"/>
        </w:rPr>
      </w:pPr>
    </w:p>
    <w:p w14:paraId="7FB626BC" w14:textId="1189F0E3" w:rsidR="006A4CE1" w:rsidRPr="00A370E1" w:rsidRDefault="00DB64C1" w:rsidP="230F4831">
      <w:pPr>
        <w:pStyle w:val="PargrafodaLista"/>
        <w:numPr>
          <w:ilvl w:val="0"/>
          <w:numId w:val="54"/>
        </w:numPr>
        <w:autoSpaceDE w:val="0"/>
        <w:autoSpaceDN w:val="0"/>
        <w:adjustRightInd w:val="0"/>
        <w:spacing w:line="276" w:lineRule="auto"/>
        <w:rPr>
          <w:rFonts w:cstheme="minorHAnsi"/>
          <w:color w:val="000000"/>
          <w:sz w:val="22"/>
        </w:rPr>
      </w:pPr>
      <w:r w:rsidRPr="00A370E1">
        <w:rPr>
          <w:rFonts w:cstheme="minorHAnsi"/>
          <w:color w:val="000000" w:themeColor="text1"/>
          <w:sz w:val="22"/>
        </w:rPr>
        <w:t>n</w:t>
      </w:r>
      <w:r w:rsidR="230F4831" w:rsidRPr="00A370E1">
        <w:rPr>
          <w:rFonts w:cstheme="minorHAnsi"/>
          <w:color w:val="000000" w:themeColor="text1"/>
          <w:sz w:val="22"/>
        </w:rPr>
        <w:t xml:space="preserve">otificação aos </w:t>
      </w:r>
      <w:proofErr w:type="spellStart"/>
      <w:r w:rsidR="230F4831" w:rsidRPr="00A370E1">
        <w:rPr>
          <w:rFonts w:cstheme="minorHAnsi"/>
          <w:i/>
          <w:iCs/>
          <w:color w:val="000000" w:themeColor="text1"/>
          <w:sz w:val="22"/>
        </w:rPr>
        <w:t>offtakers</w:t>
      </w:r>
      <w:proofErr w:type="spellEnd"/>
      <w:r w:rsidR="230F4831" w:rsidRPr="00A370E1">
        <w:rPr>
          <w:rFonts w:cstheme="minorHAnsi"/>
          <w:i/>
          <w:iCs/>
          <w:color w:val="000000" w:themeColor="text1"/>
          <w:sz w:val="22"/>
        </w:rPr>
        <w:t xml:space="preserve"> </w:t>
      </w:r>
      <w:r w:rsidR="230F4831" w:rsidRPr="00A370E1">
        <w:rPr>
          <w:rFonts w:cstheme="minorHAnsi"/>
          <w:color w:val="000000" w:themeColor="text1"/>
          <w:sz w:val="22"/>
        </w:rPr>
        <w:t xml:space="preserve">indicados </w:t>
      </w:r>
      <w:r w:rsidR="00453891" w:rsidRPr="00A370E1">
        <w:rPr>
          <w:rFonts w:cstheme="minorHAnsi"/>
          <w:color w:val="000000" w:themeColor="text1"/>
          <w:sz w:val="22"/>
        </w:rPr>
        <w:t xml:space="preserve">no </w:t>
      </w:r>
      <w:r w:rsidR="003A39DF" w:rsidRPr="00A370E1">
        <w:rPr>
          <w:rFonts w:cstheme="minorHAnsi"/>
          <w:color w:val="000000" w:themeColor="text1"/>
          <w:sz w:val="22"/>
          <w:highlight w:val="yellow"/>
        </w:rPr>
        <w:t>A</w:t>
      </w:r>
      <w:r w:rsidR="00453891" w:rsidRPr="00A370E1">
        <w:rPr>
          <w:rFonts w:cstheme="minorHAnsi"/>
          <w:color w:val="000000" w:themeColor="text1"/>
          <w:sz w:val="22"/>
          <w:highlight w:val="yellow"/>
        </w:rPr>
        <w:t>nexo [=]</w:t>
      </w:r>
      <w:r w:rsidR="00453891" w:rsidRPr="00A370E1">
        <w:rPr>
          <w:rFonts w:cstheme="minorHAnsi"/>
          <w:color w:val="000000" w:themeColor="text1"/>
          <w:sz w:val="22"/>
        </w:rPr>
        <w:t xml:space="preserve"> do Contrato de Cessão Fiduciária</w:t>
      </w:r>
      <w:r w:rsidR="230F4831" w:rsidRPr="00A370E1">
        <w:rPr>
          <w:rFonts w:cstheme="minorHAnsi"/>
          <w:color w:val="000000" w:themeColor="text1"/>
          <w:sz w:val="22"/>
        </w:rPr>
        <w:t xml:space="preserve">, acerca da Cessão Fiduciária dos recebíveis decorrentes dos contratos de </w:t>
      </w:r>
      <w:r w:rsidR="00453891" w:rsidRPr="00A370E1">
        <w:rPr>
          <w:rFonts w:cstheme="minorHAnsi"/>
          <w:color w:val="000000" w:themeColor="text1"/>
          <w:sz w:val="22"/>
        </w:rPr>
        <w:t>locação</w:t>
      </w:r>
      <w:r w:rsidR="00CE66D2" w:rsidRPr="00A370E1">
        <w:rPr>
          <w:rFonts w:cstheme="minorHAnsi"/>
          <w:color w:val="000000" w:themeColor="text1"/>
          <w:sz w:val="22"/>
        </w:rPr>
        <w:t xml:space="preserve"> referentes aos Projetos 1º Desembolso</w:t>
      </w:r>
      <w:r w:rsidR="230F4831" w:rsidRPr="00A370E1">
        <w:rPr>
          <w:rFonts w:cstheme="minorHAnsi"/>
          <w:color w:val="000000" w:themeColor="text1"/>
          <w:sz w:val="22"/>
        </w:rPr>
        <w:t>, nos termos do Contrato de Cessão Fiduciária;</w:t>
      </w:r>
    </w:p>
    <w:p w14:paraId="6B8FD359" w14:textId="7807D9D0" w:rsidR="0026302E" w:rsidRPr="00A370E1" w:rsidRDefault="0026302E"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33B5C9F9" w14:textId="03050831" w:rsidR="00657F41" w:rsidRPr="00A370E1" w:rsidRDefault="00720723" w:rsidP="00657F41">
      <w:pPr>
        <w:pStyle w:val="ListaColorida-nfase11"/>
        <w:numPr>
          <w:ilvl w:val="3"/>
          <w:numId w:val="52"/>
        </w:numPr>
        <w:spacing w:line="300" w:lineRule="exact"/>
        <w:ind w:left="0" w:hanging="11"/>
        <w:jc w:val="both"/>
        <w:rPr>
          <w:rFonts w:asciiTheme="minorHAnsi" w:hAnsiTheme="minorHAnsi" w:cstheme="minorHAnsi"/>
          <w:sz w:val="22"/>
          <w:szCs w:val="22"/>
        </w:rPr>
      </w:pPr>
      <w:bookmarkStart w:id="150" w:name="_Ref111536368"/>
      <w:r w:rsidRPr="00A370E1">
        <w:rPr>
          <w:rFonts w:asciiTheme="minorHAnsi" w:hAnsiTheme="minorHAnsi" w:cstheme="minorHAnsi"/>
          <w:sz w:val="22"/>
          <w:szCs w:val="22"/>
        </w:rPr>
        <w:t xml:space="preserve">Desde que cumpridas as Condições para 1ª Liberação dos Recursos acima previstas, as demais </w:t>
      </w:r>
      <w:r w:rsidR="00684E99" w:rsidRPr="00A370E1">
        <w:rPr>
          <w:rFonts w:asciiTheme="minorHAnsi" w:hAnsiTheme="minorHAnsi" w:cstheme="minorHAnsi"/>
          <w:sz w:val="22"/>
          <w:szCs w:val="22"/>
        </w:rPr>
        <w:t xml:space="preserve">liberações ocorrerão </w:t>
      </w:r>
      <w:r w:rsidR="00E17B4D" w:rsidRPr="00A370E1">
        <w:rPr>
          <w:rFonts w:asciiTheme="minorHAnsi" w:hAnsiTheme="minorHAnsi" w:cstheme="minorHAnsi"/>
          <w:sz w:val="22"/>
          <w:szCs w:val="22"/>
        </w:rPr>
        <w:t xml:space="preserve">de acordo com os montantes indicados </w:t>
      </w:r>
      <w:r w:rsidR="006B579A" w:rsidRPr="00A370E1">
        <w:rPr>
          <w:rFonts w:asciiTheme="minorHAnsi" w:hAnsiTheme="minorHAnsi" w:cstheme="minorHAnsi"/>
          <w:sz w:val="22"/>
          <w:szCs w:val="22"/>
        </w:rPr>
        <w:t>pelo Engenheiro Independente,</w:t>
      </w:r>
      <w:r w:rsidRPr="00A370E1">
        <w:rPr>
          <w:rFonts w:asciiTheme="minorHAnsi" w:hAnsiTheme="minorHAnsi" w:cstheme="minorHAnsi"/>
          <w:sz w:val="22"/>
          <w:szCs w:val="22"/>
        </w:rPr>
        <w:t xml:space="preserve"> pode</w:t>
      </w:r>
      <w:r w:rsidR="006B579A" w:rsidRPr="00A370E1">
        <w:rPr>
          <w:rFonts w:asciiTheme="minorHAnsi" w:hAnsiTheme="minorHAnsi" w:cstheme="minorHAnsi"/>
          <w:sz w:val="22"/>
          <w:szCs w:val="22"/>
        </w:rPr>
        <w:t>ndo</w:t>
      </w:r>
      <w:r w:rsidRPr="00A370E1">
        <w:rPr>
          <w:rFonts w:asciiTheme="minorHAnsi" w:hAnsiTheme="minorHAnsi" w:cstheme="minorHAnsi"/>
          <w:sz w:val="22"/>
          <w:szCs w:val="22"/>
        </w:rPr>
        <w:t xml:space="preserve"> ocorrer por Projeto</w:t>
      </w:r>
      <w:r w:rsidR="00C55AF6" w:rsidRPr="00A370E1">
        <w:rPr>
          <w:rFonts w:asciiTheme="minorHAnsi" w:hAnsiTheme="minorHAnsi" w:cstheme="minorHAnsi"/>
          <w:sz w:val="22"/>
          <w:szCs w:val="22"/>
        </w:rPr>
        <w:t xml:space="preserve"> - </w:t>
      </w:r>
      <w:r w:rsidRPr="00A370E1">
        <w:rPr>
          <w:rFonts w:asciiTheme="minorHAnsi" w:hAnsiTheme="minorHAnsi" w:cstheme="minorHAnsi"/>
          <w:sz w:val="22"/>
          <w:szCs w:val="22"/>
        </w:rPr>
        <w:t>devendo ser observados os montantes</w:t>
      </w:r>
      <w:r w:rsidR="006B579A" w:rsidRPr="00A370E1">
        <w:rPr>
          <w:rFonts w:asciiTheme="minorHAnsi" w:hAnsiTheme="minorHAnsi" w:cstheme="minorHAnsi"/>
          <w:sz w:val="22"/>
          <w:szCs w:val="22"/>
        </w:rPr>
        <w:t xml:space="preserve"> máximos</w:t>
      </w:r>
      <w:r w:rsidRPr="00A370E1">
        <w:rPr>
          <w:rFonts w:asciiTheme="minorHAnsi" w:hAnsiTheme="minorHAnsi" w:cstheme="minorHAnsi"/>
          <w:sz w:val="22"/>
          <w:szCs w:val="22"/>
        </w:rPr>
        <w:t xml:space="preserve"> (</w:t>
      </w:r>
      <w:r w:rsidRPr="00A370E1">
        <w:rPr>
          <w:rFonts w:asciiTheme="minorHAnsi" w:hAnsiTheme="minorHAnsi" w:cstheme="minorHAnsi"/>
          <w:i/>
          <w:iCs/>
          <w:sz w:val="22"/>
          <w:szCs w:val="22"/>
        </w:rPr>
        <w:t>“</w:t>
      </w:r>
      <w:proofErr w:type="spellStart"/>
      <w:r w:rsidRPr="00A370E1">
        <w:rPr>
          <w:rFonts w:asciiTheme="minorHAnsi" w:hAnsiTheme="minorHAnsi" w:cstheme="minorHAnsi"/>
          <w:i/>
          <w:iCs/>
          <w:sz w:val="22"/>
          <w:szCs w:val="22"/>
        </w:rPr>
        <w:t>Capex</w:t>
      </w:r>
      <w:proofErr w:type="spellEnd"/>
      <w:r w:rsidRPr="00A370E1">
        <w:rPr>
          <w:rFonts w:asciiTheme="minorHAnsi" w:hAnsiTheme="minorHAnsi" w:cstheme="minorHAnsi"/>
          <w:i/>
          <w:iCs/>
          <w:sz w:val="22"/>
          <w:szCs w:val="22"/>
        </w:rPr>
        <w:t>”</w:t>
      </w:r>
      <w:r w:rsidRPr="00A370E1">
        <w:rPr>
          <w:rFonts w:asciiTheme="minorHAnsi" w:hAnsiTheme="minorHAnsi" w:cstheme="minorHAnsi"/>
          <w:sz w:val="22"/>
          <w:szCs w:val="22"/>
        </w:rPr>
        <w:t>) indicados na tabela prevista na Cláusula 3.6.2 acima para cada Projeto</w:t>
      </w:r>
      <w:r w:rsidR="00C55AF6" w:rsidRPr="00A370E1">
        <w:rPr>
          <w:rFonts w:asciiTheme="minorHAnsi" w:hAnsiTheme="minorHAnsi" w:cstheme="minorHAnsi"/>
          <w:sz w:val="22"/>
          <w:szCs w:val="22"/>
        </w:rPr>
        <w:t xml:space="preserve"> -</w:t>
      </w:r>
      <w:r w:rsidR="00657F41" w:rsidRPr="00A370E1">
        <w:rPr>
          <w:rFonts w:asciiTheme="minorHAnsi" w:hAnsiTheme="minorHAnsi" w:cstheme="minorHAnsi"/>
          <w:sz w:val="22"/>
          <w:szCs w:val="22"/>
        </w:rPr>
        <w:t xml:space="preserve"> </w:t>
      </w:r>
      <w:r w:rsidRPr="00A370E1">
        <w:rPr>
          <w:rFonts w:asciiTheme="minorHAnsi" w:hAnsiTheme="minorHAnsi" w:cstheme="minorHAnsi"/>
          <w:sz w:val="22"/>
          <w:szCs w:val="22"/>
        </w:rPr>
        <w:t xml:space="preserve">e deverão ocorrer </w:t>
      </w:r>
      <w:r w:rsidR="006B579A" w:rsidRPr="00A370E1">
        <w:rPr>
          <w:rFonts w:asciiTheme="minorHAnsi" w:hAnsiTheme="minorHAnsi" w:cstheme="minorHAnsi"/>
          <w:sz w:val="22"/>
          <w:szCs w:val="22"/>
        </w:rPr>
        <w:t>mensalmente</w:t>
      </w:r>
      <w:r w:rsidR="00F75FAE" w:rsidRPr="00A370E1">
        <w:rPr>
          <w:rFonts w:asciiTheme="minorHAnsi" w:hAnsiTheme="minorHAnsi" w:cstheme="minorHAnsi"/>
          <w:sz w:val="22"/>
          <w:szCs w:val="22"/>
        </w:rPr>
        <w:t>,</w:t>
      </w:r>
      <w:r w:rsidR="006B579A" w:rsidRPr="00A370E1">
        <w:rPr>
          <w:rFonts w:asciiTheme="minorHAnsi" w:hAnsiTheme="minorHAnsi" w:cstheme="minorHAnsi"/>
          <w:sz w:val="22"/>
          <w:szCs w:val="22"/>
        </w:rPr>
        <w:t xml:space="preserve"> até o dia 05 de cada mês</w:t>
      </w:r>
      <w:r w:rsidR="00F75FAE" w:rsidRPr="00A370E1">
        <w:rPr>
          <w:rFonts w:asciiTheme="minorHAnsi" w:hAnsiTheme="minorHAnsi" w:cstheme="minorHAnsi"/>
          <w:sz w:val="22"/>
          <w:szCs w:val="22"/>
        </w:rPr>
        <w:t xml:space="preserve"> (“</w:t>
      </w:r>
      <w:r w:rsidR="00F75FAE" w:rsidRPr="00A370E1">
        <w:rPr>
          <w:rFonts w:asciiTheme="minorHAnsi" w:hAnsiTheme="minorHAnsi" w:cstheme="minorHAnsi"/>
          <w:sz w:val="22"/>
          <w:szCs w:val="22"/>
          <w:u w:val="single"/>
        </w:rPr>
        <w:t>Demais Datas de Liberação dos Recursos</w:t>
      </w:r>
      <w:r w:rsidR="00F75FAE" w:rsidRPr="00A370E1">
        <w:rPr>
          <w:rFonts w:asciiTheme="minorHAnsi" w:hAnsiTheme="minorHAnsi" w:cstheme="minorHAnsi"/>
          <w:sz w:val="22"/>
          <w:szCs w:val="22"/>
        </w:rPr>
        <w:t>”, e, em conjunto com a 1ª Data de Liberação dos Recursos, as “</w:t>
      </w:r>
      <w:r w:rsidR="00F75FAE" w:rsidRPr="00A370E1">
        <w:rPr>
          <w:rFonts w:asciiTheme="minorHAnsi" w:hAnsiTheme="minorHAnsi" w:cstheme="minorHAnsi"/>
          <w:sz w:val="22"/>
          <w:szCs w:val="22"/>
          <w:u w:val="single"/>
        </w:rPr>
        <w:t>Datas de Liberação dos Recursos</w:t>
      </w:r>
      <w:r w:rsidR="00F75FAE" w:rsidRPr="00A370E1">
        <w:rPr>
          <w:rFonts w:asciiTheme="minorHAnsi" w:hAnsiTheme="minorHAnsi" w:cstheme="minorHAnsi"/>
          <w:sz w:val="22"/>
          <w:szCs w:val="22"/>
        </w:rPr>
        <w:t>”, ou cada uma dessas datas, uma “Data de Liberação dos Recursos”),</w:t>
      </w:r>
      <w:r w:rsidR="006B579A" w:rsidRPr="00A370E1">
        <w:rPr>
          <w:rFonts w:asciiTheme="minorHAnsi" w:hAnsiTheme="minorHAnsi" w:cstheme="minorHAnsi"/>
          <w:sz w:val="22"/>
          <w:szCs w:val="22"/>
        </w:rPr>
        <w:t xml:space="preserve"> condicionados à</w:t>
      </w:r>
      <w:r w:rsidR="00657F41" w:rsidRPr="00A370E1">
        <w:rPr>
          <w:rFonts w:asciiTheme="minorHAnsi" w:hAnsiTheme="minorHAnsi" w:cstheme="minorHAnsi"/>
          <w:sz w:val="22"/>
          <w:szCs w:val="22"/>
        </w:rPr>
        <w:t xml:space="preserve"> verificação, pela Debenturista, do cumprimento cumulativo e integral das </w:t>
      </w:r>
      <w:r w:rsidR="00657F41" w:rsidRPr="00A370E1">
        <w:rPr>
          <w:rFonts w:asciiTheme="minorHAnsi" w:hAnsiTheme="minorHAnsi" w:cstheme="minorHAnsi"/>
          <w:sz w:val="22"/>
          <w:szCs w:val="22"/>
        </w:rPr>
        <w:lastRenderedPageBreak/>
        <w:t>condições precedentes previstas abaixo (</w:t>
      </w:r>
      <w:r w:rsidRPr="00A370E1">
        <w:rPr>
          <w:rFonts w:asciiTheme="minorHAnsi" w:hAnsiTheme="minorHAnsi" w:cstheme="minorHAnsi"/>
          <w:sz w:val="22"/>
          <w:szCs w:val="22"/>
        </w:rPr>
        <w:t>“</w:t>
      </w:r>
      <w:r w:rsidRPr="00A370E1">
        <w:rPr>
          <w:rFonts w:asciiTheme="minorHAnsi" w:hAnsiTheme="minorHAnsi" w:cstheme="minorHAnsi"/>
          <w:sz w:val="22"/>
          <w:szCs w:val="22"/>
          <w:u w:val="single"/>
        </w:rPr>
        <w:t>Demais Condições para Liberação dos Recursos</w:t>
      </w:r>
      <w:r w:rsidRPr="00A370E1">
        <w:rPr>
          <w:rFonts w:asciiTheme="minorHAnsi" w:hAnsiTheme="minorHAnsi" w:cstheme="minorHAnsi"/>
          <w:sz w:val="22"/>
          <w:szCs w:val="22"/>
        </w:rPr>
        <w:t xml:space="preserve">”, e, em conjunto com as </w:t>
      </w:r>
      <w:r w:rsidR="00657F41" w:rsidRPr="00A370E1">
        <w:rPr>
          <w:rFonts w:asciiTheme="minorHAnsi" w:hAnsiTheme="minorHAnsi" w:cstheme="minorHAnsi"/>
          <w:sz w:val="22"/>
          <w:szCs w:val="22"/>
        </w:rPr>
        <w:t>Condições para 1ª Liberação dos Recursos</w:t>
      </w:r>
      <w:r w:rsidRPr="00A370E1">
        <w:rPr>
          <w:rFonts w:asciiTheme="minorHAnsi" w:hAnsiTheme="minorHAnsi" w:cstheme="minorHAnsi"/>
          <w:sz w:val="22"/>
          <w:szCs w:val="22"/>
        </w:rPr>
        <w:t>, as “</w:t>
      </w:r>
      <w:r w:rsidRPr="00A370E1">
        <w:rPr>
          <w:rFonts w:asciiTheme="minorHAnsi" w:hAnsiTheme="minorHAnsi" w:cstheme="minorHAnsi"/>
          <w:sz w:val="22"/>
          <w:szCs w:val="22"/>
          <w:u w:val="single"/>
        </w:rPr>
        <w:t>Condições para Liberação dos Recursos</w:t>
      </w:r>
      <w:r w:rsidR="00657F41" w:rsidRPr="00A370E1">
        <w:rPr>
          <w:rFonts w:asciiTheme="minorHAnsi" w:hAnsiTheme="minorHAnsi" w:cstheme="minorHAnsi"/>
          <w:sz w:val="22"/>
          <w:szCs w:val="22"/>
        </w:rPr>
        <w:t>”):</w:t>
      </w:r>
      <w:bookmarkEnd w:id="150"/>
    </w:p>
    <w:p w14:paraId="3FF0C5AF" w14:textId="3133EF33" w:rsidR="00FB01F9" w:rsidRPr="00A370E1" w:rsidRDefault="00FB01F9"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3B9846C6" w14:textId="4A014839" w:rsidR="00FB01F9" w:rsidRPr="00A370E1" w:rsidRDefault="00FB01F9"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sz w:val="22"/>
        </w:rPr>
        <w:t xml:space="preserve">fornecimento pelo Engenheiro Independente dos Relatórios de </w:t>
      </w:r>
      <w:r w:rsidR="006B579A" w:rsidRPr="00A370E1">
        <w:rPr>
          <w:rFonts w:cstheme="minorHAnsi"/>
          <w:color w:val="000000"/>
          <w:sz w:val="22"/>
        </w:rPr>
        <w:t>Engenharia</w:t>
      </w:r>
      <w:r w:rsidRPr="00A370E1">
        <w:rPr>
          <w:rFonts w:cstheme="minorHAnsi"/>
          <w:color w:val="000000"/>
          <w:sz w:val="22"/>
        </w:rPr>
        <w:t xml:space="preserve"> confirma</w:t>
      </w:r>
      <w:r w:rsidR="002C70EA" w:rsidRPr="00A370E1">
        <w:rPr>
          <w:rFonts w:cstheme="minorHAnsi"/>
          <w:color w:val="000000"/>
          <w:sz w:val="22"/>
        </w:rPr>
        <w:t>ndo</w:t>
      </w:r>
      <w:r w:rsidRPr="00A370E1">
        <w:rPr>
          <w:rFonts w:cstheme="minorHAnsi"/>
          <w:color w:val="000000"/>
          <w:sz w:val="22"/>
        </w:rPr>
        <w:t xml:space="preserve"> a utilização dos recursos já liberados para a Emissora em cumprimento à destinação dos recursos prevista nesta Escritura de Emissão;</w:t>
      </w:r>
    </w:p>
    <w:p w14:paraId="0525F9E7" w14:textId="77777777" w:rsidR="00720723" w:rsidRPr="00A370E1" w:rsidRDefault="00720723" w:rsidP="003E5F1D">
      <w:pPr>
        <w:pStyle w:val="PargrafodaLista"/>
        <w:autoSpaceDE w:val="0"/>
        <w:autoSpaceDN w:val="0"/>
        <w:adjustRightInd w:val="0"/>
        <w:spacing w:line="276" w:lineRule="auto"/>
        <w:rPr>
          <w:rFonts w:cstheme="minorHAnsi"/>
          <w:color w:val="000000"/>
          <w:sz w:val="22"/>
        </w:rPr>
      </w:pPr>
    </w:p>
    <w:p w14:paraId="6D2EFD7F" w14:textId="3CFC02AF" w:rsidR="0075087D" w:rsidRPr="00A370E1" w:rsidRDefault="00FB01F9"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themeColor="text1"/>
          <w:sz w:val="22"/>
        </w:rPr>
        <w:t>apresentação, negociação de boa-fé e celebração de documentação em forma e substância satisfatórias à Debenturista, incluindo, sem limitação</w:t>
      </w:r>
      <w:r w:rsidR="00F72EF3" w:rsidRPr="00A370E1">
        <w:rPr>
          <w:rFonts w:cstheme="minorHAnsi"/>
          <w:color w:val="000000" w:themeColor="text1"/>
          <w:sz w:val="22"/>
        </w:rPr>
        <w:t>,</w:t>
      </w:r>
      <w:r w:rsidRPr="00A370E1">
        <w:rPr>
          <w:rFonts w:cstheme="minorHAnsi"/>
          <w:color w:val="000000" w:themeColor="text1"/>
          <w:sz w:val="22"/>
        </w:rPr>
        <w:t xml:space="preserve"> o recebimento de opiniões legais, quando aplicável, exigidas pela Debenturista; </w:t>
      </w:r>
      <w:r w:rsidR="00996F36" w:rsidRPr="00A370E1">
        <w:rPr>
          <w:rFonts w:cstheme="minorHAnsi"/>
          <w:color w:val="000000" w:themeColor="text1"/>
          <w:sz w:val="22"/>
        </w:rPr>
        <w:t>(</w:t>
      </w:r>
      <w:proofErr w:type="spellStart"/>
      <w:r w:rsidR="00996F36" w:rsidRPr="00A370E1">
        <w:rPr>
          <w:rFonts w:cstheme="minorHAnsi"/>
          <w:color w:val="000000" w:themeColor="text1"/>
          <w:sz w:val="22"/>
        </w:rPr>
        <w:t>ii</w:t>
      </w:r>
      <w:proofErr w:type="spellEnd"/>
      <w:r w:rsidR="00996F36" w:rsidRPr="00A370E1">
        <w:rPr>
          <w:rFonts w:cstheme="minorHAnsi"/>
          <w:color w:val="000000" w:themeColor="text1"/>
          <w:sz w:val="22"/>
        </w:rPr>
        <w:t xml:space="preserve">) obtenção dos arquivamentos previstos nas alíneas </w:t>
      </w:r>
      <w:r w:rsidR="00F75FAE" w:rsidRPr="00A370E1">
        <w:rPr>
          <w:rFonts w:cstheme="minorHAnsi"/>
          <w:color w:val="000000" w:themeColor="text1"/>
          <w:sz w:val="22"/>
        </w:rPr>
        <w:t xml:space="preserve">(b), (c) e (d) da Cláusula 4.2.3.1; e </w:t>
      </w:r>
      <w:r w:rsidRPr="00A370E1">
        <w:rPr>
          <w:rFonts w:cstheme="minorHAnsi"/>
          <w:color w:val="000000" w:themeColor="text1"/>
          <w:sz w:val="22"/>
        </w:rPr>
        <w:t>(</w:t>
      </w:r>
      <w:proofErr w:type="spellStart"/>
      <w:r w:rsidR="00F75FAE" w:rsidRPr="00A370E1">
        <w:rPr>
          <w:rFonts w:cstheme="minorHAnsi"/>
          <w:color w:val="000000" w:themeColor="text1"/>
          <w:sz w:val="22"/>
        </w:rPr>
        <w:t>ii</w:t>
      </w:r>
      <w:r w:rsidRPr="00A370E1">
        <w:rPr>
          <w:rFonts w:cstheme="minorHAnsi"/>
          <w:color w:val="000000" w:themeColor="text1"/>
          <w:sz w:val="22"/>
        </w:rPr>
        <w:t>i</w:t>
      </w:r>
      <w:proofErr w:type="spellEnd"/>
      <w:r w:rsidRPr="00A370E1">
        <w:rPr>
          <w:rFonts w:cstheme="minorHAnsi"/>
          <w:color w:val="000000" w:themeColor="text1"/>
          <w:sz w:val="22"/>
        </w:rPr>
        <w:t xml:space="preserve">) constituição formal de todas as Garantias prestadas pela Emissora à Debenturista e o devido registro das Garantias nos respectivos </w:t>
      </w:r>
      <w:r w:rsidR="00720723" w:rsidRPr="00A370E1">
        <w:rPr>
          <w:rFonts w:cstheme="minorHAnsi"/>
          <w:color w:val="000000" w:themeColor="text1"/>
          <w:sz w:val="22"/>
        </w:rPr>
        <w:t xml:space="preserve">órgãos, repartições e </w:t>
      </w:r>
      <w:r w:rsidRPr="00A370E1">
        <w:rPr>
          <w:rFonts w:cstheme="minorHAnsi"/>
          <w:color w:val="000000" w:themeColor="text1"/>
          <w:sz w:val="22"/>
        </w:rPr>
        <w:t>cartórios competentes, conforme o caso</w:t>
      </w:r>
      <w:r w:rsidR="00720723" w:rsidRPr="00A370E1">
        <w:rPr>
          <w:rFonts w:cstheme="minorHAnsi"/>
          <w:color w:val="000000" w:themeColor="text1"/>
          <w:sz w:val="22"/>
        </w:rPr>
        <w:t xml:space="preserve"> e previsto nos respectivos </w:t>
      </w:r>
      <w:r w:rsidR="00C55AF6" w:rsidRPr="00A370E1">
        <w:rPr>
          <w:rFonts w:cstheme="minorHAnsi"/>
          <w:color w:val="000000" w:themeColor="text1"/>
          <w:sz w:val="22"/>
        </w:rPr>
        <w:t>contratos e demais instrumentos de constituição das Garantias</w:t>
      </w:r>
      <w:r w:rsidR="00FB6A74" w:rsidRPr="00A370E1">
        <w:rPr>
          <w:rFonts w:cstheme="minorHAnsi"/>
          <w:color w:val="000000" w:themeColor="text1"/>
          <w:sz w:val="22"/>
        </w:rPr>
        <w:t xml:space="preserve">; </w:t>
      </w:r>
    </w:p>
    <w:p w14:paraId="3EBFDF0F" w14:textId="77777777" w:rsidR="0075087D" w:rsidRPr="00A370E1" w:rsidRDefault="0075087D" w:rsidP="003E5F1D">
      <w:pPr>
        <w:pStyle w:val="PargrafodaLista"/>
        <w:rPr>
          <w:rFonts w:cstheme="minorHAnsi"/>
          <w:color w:val="000000" w:themeColor="text1"/>
          <w:sz w:val="22"/>
        </w:rPr>
      </w:pPr>
    </w:p>
    <w:p w14:paraId="1BC824F9" w14:textId="2F24CD90" w:rsidR="00F75FAE" w:rsidRPr="00A370E1" w:rsidRDefault="00F75FAE"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sz w:val="22"/>
        </w:rPr>
        <w:t>não ocorrência de qualquer das hipóteses de inadimplemento ou Vencimento Antecipado pela Emissora no âmbito dos Documentos da Operação;</w:t>
      </w:r>
    </w:p>
    <w:p w14:paraId="352C5495" w14:textId="77777777" w:rsidR="001217E4" w:rsidRPr="00A370E1" w:rsidRDefault="001217E4" w:rsidP="001217E4">
      <w:pPr>
        <w:pStyle w:val="PargrafodaLista"/>
        <w:rPr>
          <w:rFonts w:cstheme="minorHAnsi"/>
          <w:color w:val="000000"/>
          <w:sz w:val="22"/>
        </w:rPr>
      </w:pPr>
    </w:p>
    <w:p w14:paraId="31EEE74D" w14:textId="4D77242C" w:rsidR="001217E4" w:rsidRPr="00A370E1" w:rsidRDefault="001217E4"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sz w:val="22"/>
        </w:rPr>
        <w:t>confirmação que, na respectiva Data de Liberação dos Recursos, todas as declarações feitas pela Emissora constantes dos Documentos da Operação são verdadeiras, corretas, suficientes e consistentes;</w:t>
      </w:r>
      <w:r w:rsidR="00ED739C" w:rsidRPr="00A370E1">
        <w:rPr>
          <w:rFonts w:cstheme="minorHAnsi"/>
          <w:sz w:val="22"/>
        </w:rPr>
        <w:t xml:space="preserve"> e</w:t>
      </w:r>
    </w:p>
    <w:p w14:paraId="0E6DC9BB" w14:textId="77777777" w:rsidR="00ED739C" w:rsidRPr="00A370E1" w:rsidRDefault="00ED739C" w:rsidP="00ED739C">
      <w:pPr>
        <w:pStyle w:val="PargrafodaLista"/>
        <w:rPr>
          <w:rFonts w:cstheme="minorHAnsi"/>
          <w:color w:val="000000"/>
          <w:sz w:val="22"/>
        </w:rPr>
      </w:pPr>
    </w:p>
    <w:p w14:paraId="13DC8883" w14:textId="0F5AC5E4" w:rsidR="00ED739C" w:rsidRPr="00A370E1" w:rsidRDefault="00ED739C"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themeColor="text1"/>
          <w:sz w:val="22"/>
        </w:rPr>
        <w:t>que não tenha ocorrido, na opinião da Debenturista, entre a data de assinatura da presente Escritura de Emissão e a respectiva Data de Liberação dos Recursos: (i) alguma mudança adversa relevante nas condições operacionais, econômicas, financeiras ou jurídicas da Emissora e das Garantias; e (</w:t>
      </w:r>
      <w:proofErr w:type="spellStart"/>
      <w:r w:rsidRPr="00A370E1">
        <w:rPr>
          <w:rFonts w:cstheme="minorHAnsi"/>
          <w:color w:val="000000" w:themeColor="text1"/>
          <w:sz w:val="22"/>
        </w:rPr>
        <w:t>ii</w:t>
      </w:r>
      <w:proofErr w:type="spellEnd"/>
      <w:r w:rsidRPr="00A370E1">
        <w:rPr>
          <w:rFonts w:cstheme="minorHAnsi"/>
          <w:color w:val="000000" w:themeColor="text1"/>
          <w:sz w:val="22"/>
        </w:rPr>
        <w:t xml:space="preserve">) nenhum fato relevante ou extraordinário de ordem política, social, fiscal, regulatória ou econômica, tanto no plano nacional quanto internacional que impacte negativamente a Emissão; </w:t>
      </w:r>
      <w:r w:rsidRPr="00A370E1">
        <w:rPr>
          <w:rFonts w:cstheme="minorHAnsi"/>
          <w:color w:val="000000" w:themeColor="text1"/>
          <w:sz w:val="22"/>
          <w:highlight w:val="yellow"/>
        </w:rPr>
        <w:t>[Nota Madrona: Exclusão do trecho “na opinião da Debenturista” não foi aceita pela Opea.]</w:t>
      </w:r>
    </w:p>
    <w:p w14:paraId="7DA06B4E" w14:textId="77777777" w:rsidR="00ED739C" w:rsidRPr="00A370E1" w:rsidRDefault="00ED739C" w:rsidP="00ED739C">
      <w:pPr>
        <w:pStyle w:val="PargrafodaLista"/>
        <w:rPr>
          <w:rFonts w:cstheme="minorHAnsi"/>
          <w:color w:val="000000"/>
          <w:sz w:val="22"/>
        </w:rPr>
      </w:pPr>
    </w:p>
    <w:p w14:paraId="57A1D3ED" w14:textId="2FF43A26" w:rsidR="00ED739C" w:rsidRPr="00A370E1" w:rsidRDefault="00ED739C" w:rsidP="00ED739C">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themeColor="text1"/>
          <w:sz w:val="22"/>
        </w:rPr>
        <w:t>manutenção da contratação do Engenheiro Independente;</w:t>
      </w:r>
    </w:p>
    <w:p w14:paraId="683F1CA7" w14:textId="77777777" w:rsidR="00F75FAE" w:rsidRPr="00A370E1" w:rsidRDefault="00F75FAE" w:rsidP="00F75FAE">
      <w:pPr>
        <w:pStyle w:val="PargrafodaLista"/>
        <w:rPr>
          <w:rFonts w:cstheme="minorHAnsi"/>
          <w:color w:val="000000" w:themeColor="text1"/>
          <w:sz w:val="22"/>
        </w:rPr>
      </w:pPr>
    </w:p>
    <w:p w14:paraId="681C0528" w14:textId="3E494425" w:rsidR="00FB01F9" w:rsidRPr="00A370E1" w:rsidRDefault="0075087D"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themeColor="text1"/>
          <w:sz w:val="22"/>
        </w:rPr>
        <w:t xml:space="preserve">cumprimento do previsto na alínea “n” </w:t>
      </w:r>
      <w:r w:rsidRPr="00A370E1">
        <w:rPr>
          <w:rFonts w:cstheme="minorHAnsi"/>
          <w:color w:val="000000"/>
          <w:sz w:val="22"/>
        </w:rPr>
        <w:t>da Cláusula 4.2.3.1 acima; e</w:t>
      </w:r>
    </w:p>
    <w:p w14:paraId="54B45054" w14:textId="77777777" w:rsidR="00FB6A74" w:rsidRPr="00A370E1" w:rsidRDefault="00FB6A74" w:rsidP="003E5F1D">
      <w:pPr>
        <w:pStyle w:val="PargrafodaLista"/>
        <w:rPr>
          <w:rFonts w:cstheme="minorHAnsi"/>
          <w:color w:val="000000"/>
          <w:sz w:val="22"/>
        </w:rPr>
      </w:pPr>
    </w:p>
    <w:p w14:paraId="01026A4A" w14:textId="5329A7CF" w:rsidR="00FB6A74" w:rsidRPr="00A370E1" w:rsidRDefault="00FB6A74" w:rsidP="00FB01F9">
      <w:pPr>
        <w:pStyle w:val="PargrafodaLista"/>
        <w:numPr>
          <w:ilvl w:val="0"/>
          <w:numId w:val="82"/>
        </w:numPr>
        <w:autoSpaceDE w:val="0"/>
        <w:autoSpaceDN w:val="0"/>
        <w:adjustRightInd w:val="0"/>
        <w:spacing w:line="276" w:lineRule="auto"/>
        <w:rPr>
          <w:rFonts w:cstheme="minorHAnsi"/>
          <w:color w:val="000000"/>
          <w:sz w:val="22"/>
        </w:rPr>
      </w:pPr>
      <w:r w:rsidRPr="00A370E1">
        <w:rPr>
          <w:rFonts w:cstheme="minorHAnsi"/>
          <w:color w:val="000000"/>
          <w:sz w:val="22"/>
        </w:rPr>
        <w:t>cumprimento integral das condições previstas nas alíneas “o”, “p”, “q”, “r” e “s” da Cláusula 4.2.3.1 acima com relação aos demais Projetos.</w:t>
      </w:r>
    </w:p>
    <w:p w14:paraId="306C4D19" w14:textId="59AC0838" w:rsidR="00FB01F9" w:rsidRPr="00A370E1" w:rsidRDefault="00FB01F9"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37C444C1" w14:textId="79098644" w:rsidR="00E23E83" w:rsidRPr="00A370E1" w:rsidRDefault="00E23E83"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7D70C726" w14:textId="6F8F435D" w:rsidR="00E23E83" w:rsidRPr="00A370E1" w:rsidRDefault="00E23E83"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r w:rsidRPr="00A370E1">
        <w:rPr>
          <w:rFonts w:cstheme="minorHAnsi"/>
          <w:b/>
          <w:bCs/>
          <w:sz w:val="22"/>
        </w:rPr>
        <w:t>4.2.3.3.</w:t>
      </w:r>
      <w:r w:rsidRPr="00A370E1">
        <w:rPr>
          <w:rFonts w:cstheme="minorHAnsi"/>
          <w:b/>
          <w:bCs/>
          <w:sz w:val="22"/>
        </w:rPr>
        <w:tab/>
      </w:r>
      <w:r w:rsidRPr="00A370E1">
        <w:rPr>
          <w:rFonts w:cstheme="minorHAnsi"/>
          <w:sz w:val="22"/>
        </w:rPr>
        <w:t>Para fins de verificação das Condições para Liberação dos Recursos, a Emissora deverá encaminhar à Debenturista cópia digitalizada dos correspondentes comprovantes de registros e averbações acima referidos, conforme aplicável.</w:t>
      </w:r>
    </w:p>
    <w:p w14:paraId="390997BB" w14:textId="77777777" w:rsidR="00E23E83" w:rsidRPr="00A370E1" w:rsidRDefault="00E23E83" w:rsidP="000013C0">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3F866B8A" w14:textId="4670E393" w:rsidR="00FB01F9" w:rsidRPr="00A370E1" w:rsidRDefault="00E23E83"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A370E1">
        <w:rPr>
          <w:rFonts w:cstheme="minorHAnsi"/>
          <w:b/>
          <w:bCs/>
          <w:sz w:val="22"/>
        </w:rPr>
        <w:t>4.2.3.4.</w:t>
      </w:r>
      <w:r w:rsidRPr="00A370E1">
        <w:rPr>
          <w:rFonts w:cstheme="minorHAnsi"/>
          <w:b/>
          <w:bCs/>
          <w:sz w:val="22"/>
        </w:rPr>
        <w:tab/>
      </w:r>
      <w:r w:rsidR="00D11D67" w:rsidRPr="00A370E1">
        <w:rPr>
          <w:rFonts w:cstheme="minorHAnsi"/>
          <w:sz w:val="22"/>
        </w:rPr>
        <w:t xml:space="preserve">Exceto pela primeira </w:t>
      </w:r>
      <w:r w:rsidR="002C70EA" w:rsidRPr="00A370E1">
        <w:rPr>
          <w:rFonts w:cstheme="minorHAnsi"/>
          <w:sz w:val="22"/>
        </w:rPr>
        <w:t>liberação</w:t>
      </w:r>
      <w:r w:rsidR="00D11D67" w:rsidRPr="00A370E1">
        <w:rPr>
          <w:rFonts w:cstheme="minorHAnsi"/>
          <w:sz w:val="22"/>
        </w:rPr>
        <w:t xml:space="preserve">, cujo valor já se encontra definido na Cláusula 4.2.3.1 acima, o valor de cada nova </w:t>
      </w:r>
      <w:r w:rsidR="00D40003" w:rsidRPr="00A370E1">
        <w:rPr>
          <w:rFonts w:cstheme="minorHAnsi"/>
          <w:sz w:val="22"/>
        </w:rPr>
        <w:t xml:space="preserve">liberação </w:t>
      </w:r>
      <w:r w:rsidR="00D11D67" w:rsidRPr="00A370E1">
        <w:rPr>
          <w:rFonts w:cstheme="minorHAnsi"/>
          <w:sz w:val="22"/>
        </w:rPr>
        <w:t xml:space="preserve">será definido </w:t>
      </w:r>
      <w:r w:rsidR="00DC36AA" w:rsidRPr="00A370E1">
        <w:rPr>
          <w:rFonts w:cstheme="minorHAnsi"/>
          <w:sz w:val="22"/>
        </w:rPr>
        <w:t>no</w:t>
      </w:r>
      <w:r w:rsidR="00D11D67" w:rsidRPr="00A370E1">
        <w:rPr>
          <w:rFonts w:cstheme="minorHAnsi"/>
          <w:sz w:val="22"/>
        </w:rPr>
        <w:t xml:space="preserve"> Relatório de </w:t>
      </w:r>
      <w:r w:rsidR="002C70EA" w:rsidRPr="00A370E1">
        <w:rPr>
          <w:rFonts w:cstheme="minorHAnsi"/>
          <w:sz w:val="22"/>
        </w:rPr>
        <w:t>Engenharia</w:t>
      </w:r>
      <w:r w:rsidR="00D11D67" w:rsidRPr="00A370E1">
        <w:rPr>
          <w:rFonts w:cstheme="minorHAnsi"/>
          <w:sz w:val="22"/>
        </w:rPr>
        <w:t xml:space="preserve">, </w:t>
      </w:r>
      <w:r w:rsidR="00DC36AA" w:rsidRPr="00A370E1">
        <w:rPr>
          <w:rFonts w:cstheme="minorHAnsi"/>
          <w:sz w:val="22"/>
        </w:rPr>
        <w:t xml:space="preserve">que deverá ser apresentado à </w:t>
      </w:r>
      <w:r w:rsidR="00DC36AA" w:rsidRPr="00A370E1">
        <w:rPr>
          <w:rFonts w:cstheme="minorHAnsi"/>
          <w:sz w:val="22"/>
        </w:rPr>
        <w:lastRenderedPageBreak/>
        <w:t xml:space="preserve">Debenturista até </w:t>
      </w:r>
      <w:r w:rsidR="002B32FD" w:rsidRPr="00A370E1">
        <w:rPr>
          <w:rFonts w:cstheme="minorHAnsi"/>
          <w:sz w:val="22"/>
        </w:rPr>
        <w:t xml:space="preserve">7 (sete) </w:t>
      </w:r>
      <w:r w:rsidR="009E1CD2" w:rsidRPr="00A370E1">
        <w:rPr>
          <w:rFonts w:cstheme="minorHAnsi"/>
          <w:sz w:val="22"/>
        </w:rPr>
        <w:t>D</w:t>
      </w:r>
      <w:r w:rsidR="002B32FD" w:rsidRPr="00A370E1">
        <w:rPr>
          <w:rFonts w:cstheme="minorHAnsi"/>
          <w:sz w:val="22"/>
        </w:rPr>
        <w:t xml:space="preserve">ias </w:t>
      </w:r>
      <w:r w:rsidR="009E1CD2" w:rsidRPr="00A370E1">
        <w:rPr>
          <w:rFonts w:cstheme="minorHAnsi"/>
          <w:sz w:val="22"/>
        </w:rPr>
        <w:t xml:space="preserve">Úteis </w:t>
      </w:r>
      <w:r w:rsidR="00787FFC" w:rsidRPr="00A370E1">
        <w:rPr>
          <w:rFonts w:cstheme="minorHAnsi"/>
          <w:sz w:val="22"/>
        </w:rPr>
        <w:t xml:space="preserve">antes do fechamento do mês que antecede </w:t>
      </w:r>
      <w:r w:rsidR="009E1CD2" w:rsidRPr="00A370E1">
        <w:rPr>
          <w:rFonts w:cstheme="minorHAnsi"/>
          <w:sz w:val="22"/>
        </w:rPr>
        <w:t>o mês em que será feita a</w:t>
      </w:r>
      <w:r w:rsidR="00787FFC" w:rsidRPr="00A370E1">
        <w:rPr>
          <w:rFonts w:cstheme="minorHAnsi"/>
          <w:sz w:val="22"/>
        </w:rPr>
        <w:t xml:space="preserve"> respectiva </w:t>
      </w:r>
      <w:r w:rsidR="00DC36AA" w:rsidRPr="00A370E1">
        <w:rPr>
          <w:rFonts w:cstheme="minorHAnsi"/>
          <w:sz w:val="22"/>
        </w:rPr>
        <w:t xml:space="preserve"> integralização</w:t>
      </w:r>
      <w:r w:rsidR="009E1CD2" w:rsidRPr="00A370E1">
        <w:rPr>
          <w:rFonts w:cstheme="minorHAnsi"/>
          <w:sz w:val="22"/>
        </w:rPr>
        <w:t>,</w:t>
      </w:r>
      <w:r w:rsidR="00DC36AA" w:rsidRPr="00A370E1">
        <w:rPr>
          <w:rFonts w:cstheme="minorHAnsi"/>
          <w:sz w:val="22"/>
        </w:rPr>
        <w:t xml:space="preserve"> e assim sucessivamente até o decurso do prazo previsto na Cláusula 4.2.2.1 acima, ou a data em que a totalidade</w:t>
      </w:r>
      <w:r w:rsidR="002C70EA" w:rsidRPr="00A370E1">
        <w:rPr>
          <w:rFonts w:cstheme="minorHAnsi"/>
          <w:sz w:val="22"/>
        </w:rPr>
        <w:t xml:space="preserve"> dos recursos</w:t>
      </w:r>
      <w:r w:rsidR="00DC36AA" w:rsidRPr="00A370E1">
        <w:rPr>
          <w:rFonts w:cstheme="minorHAnsi"/>
          <w:sz w:val="22"/>
        </w:rPr>
        <w:t xml:space="preserve"> das Debêntures tenham sido </w:t>
      </w:r>
      <w:r w:rsidR="002C70EA" w:rsidRPr="00A370E1">
        <w:rPr>
          <w:rFonts w:cstheme="minorHAnsi"/>
          <w:sz w:val="22"/>
        </w:rPr>
        <w:t>liberados</w:t>
      </w:r>
      <w:r w:rsidR="00DC36AA" w:rsidRPr="00A370E1">
        <w:rPr>
          <w:rFonts w:cstheme="minorHAnsi"/>
          <w:sz w:val="22"/>
        </w:rPr>
        <w:t>, o que ocorrer primeiro.</w:t>
      </w:r>
    </w:p>
    <w:p w14:paraId="09DE578D" w14:textId="77777777" w:rsidR="00E23E83" w:rsidRPr="00A370E1" w:rsidRDefault="00E23E83" w:rsidP="00E23E83">
      <w:pPr>
        <w:spacing w:line="300" w:lineRule="exact"/>
        <w:rPr>
          <w:rFonts w:eastAsia="Arial Unicode MS" w:cstheme="minorHAnsi"/>
          <w:w w:val="0"/>
          <w:sz w:val="22"/>
        </w:rPr>
      </w:pPr>
    </w:p>
    <w:p w14:paraId="7244C0F9" w14:textId="3C53D4B0" w:rsidR="00D66369" w:rsidRPr="00A370E1" w:rsidRDefault="00E23E83"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r w:rsidRPr="00A370E1">
        <w:rPr>
          <w:rFonts w:eastAsia="Arial Unicode MS" w:cstheme="minorHAnsi"/>
          <w:b/>
          <w:bCs/>
          <w:w w:val="0"/>
          <w:sz w:val="22"/>
        </w:rPr>
        <w:t>4.2.3.5.</w:t>
      </w:r>
      <w:r w:rsidRPr="00A370E1">
        <w:rPr>
          <w:rFonts w:eastAsia="Arial Unicode MS" w:cstheme="minorHAnsi"/>
          <w:b/>
          <w:bCs/>
          <w:w w:val="0"/>
          <w:sz w:val="22"/>
        </w:rPr>
        <w:tab/>
      </w:r>
      <w:r w:rsidR="005A4C8F" w:rsidRPr="00A370E1">
        <w:rPr>
          <w:rFonts w:cstheme="minorHAnsi"/>
          <w:sz w:val="22"/>
        </w:rPr>
        <w:t xml:space="preserve">Os recursos de cada </w:t>
      </w:r>
      <w:r w:rsidR="230F4831" w:rsidRPr="00A370E1">
        <w:rPr>
          <w:rFonts w:cstheme="minorHAnsi"/>
          <w:sz w:val="22"/>
        </w:rPr>
        <w:t>integralização das Debêntures observarão a seguinte cascata de pagamentos</w:t>
      </w:r>
      <w:r w:rsidR="00AD07B7" w:rsidRPr="00A370E1">
        <w:rPr>
          <w:rFonts w:cstheme="minorHAnsi"/>
          <w:sz w:val="22"/>
        </w:rPr>
        <w:t xml:space="preserve"> e serão depositados na Conta </w:t>
      </w:r>
      <w:r w:rsidR="00995589" w:rsidRPr="00A370E1">
        <w:rPr>
          <w:rFonts w:cstheme="minorHAnsi"/>
          <w:sz w:val="22"/>
        </w:rPr>
        <w:t xml:space="preserve">do </w:t>
      </w:r>
      <w:r w:rsidR="00AD07B7" w:rsidRPr="00A370E1">
        <w:rPr>
          <w:rFonts w:cstheme="minorHAnsi"/>
          <w:sz w:val="22"/>
        </w:rPr>
        <w:t>Patrimônio Separado</w:t>
      </w:r>
      <w:r w:rsidR="230F4831" w:rsidRPr="00A370E1">
        <w:rPr>
          <w:rFonts w:cstheme="minorHAnsi"/>
          <w:sz w:val="22"/>
        </w:rPr>
        <w:t xml:space="preserve">: </w:t>
      </w:r>
    </w:p>
    <w:p w14:paraId="2888F137" w14:textId="77777777" w:rsidR="006604FD" w:rsidRPr="00A370E1" w:rsidRDefault="006604FD" w:rsidP="006604FD">
      <w:pPr>
        <w:spacing w:line="300" w:lineRule="exact"/>
        <w:ind w:left="720"/>
        <w:rPr>
          <w:rFonts w:eastAsia="Arial Unicode MS" w:cstheme="minorHAnsi"/>
          <w:w w:val="0"/>
          <w:sz w:val="22"/>
        </w:rPr>
      </w:pPr>
    </w:p>
    <w:p w14:paraId="53DF5E5E" w14:textId="414710B5" w:rsidR="00D66369" w:rsidRPr="00A370E1" w:rsidRDefault="003A39DF" w:rsidP="00CF533B">
      <w:pPr>
        <w:pStyle w:val="PargrafodaLista"/>
        <w:numPr>
          <w:ilvl w:val="0"/>
          <w:numId w:val="78"/>
        </w:numPr>
        <w:spacing w:line="300" w:lineRule="exact"/>
        <w:rPr>
          <w:rFonts w:cstheme="minorHAnsi"/>
          <w:sz w:val="22"/>
        </w:rPr>
      </w:pPr>
      <w:r w:rsidRPr="00A370E1">
        <w:rPr>
          <w:rFonts w:cstheme="minorHAnsi"/>
          <w:sz w:val="22"/>
        </w:rPr>
        <w:t>(i)</w:t>
      </w:r>
      <w:r w:rsidRPr="00A370E1">
        <w:rPr>
          <w:rFonts w:cstheme="minorHAnsi"/>
          <w:sz w:val="22"/>
        </w:rPr>
        <w:tab/>
      </w:r>
      <w:r w:rsidR="0026302E" w:rsidRPr="00A370E1">
        <w:rPr>
          <w:rFonts w:cstheme="minorHAnsi"/>
          <w:sz w:val="22"/>
        </w:rPr>
        <w:t xml:space="preserve">em primeiro lugar, será retido o valor para </w:t>
      </w:r>
      <w:r w:rsidR="00EE190E" w:rsidRPr="00A370E1">
        <w:rPr>
          <w:rFonts w:cstheme="minorHAnsi"/>
          <w:sz w:val="22"/>
        </w:rPr>
        <w:t xml:space="preserve">pagar </w:t>
      </w:r>
      <w:r w:rsidR="00254757" w:rsidRPr="00A370E1">
        <w:rPr>
          <w:rFonts w:cstheme="minorHAnsi"/>
          <w:sz w:val="22"/>
        </w:rPr>
        <w:t>as despesas inerentes à Operação, no valor de R</w:t>
      </w:r>
      <w:r w:rsidR="00F25D5D" w:rsidRPr="00A370E1">
        <w:rPr>
          <w:rFonts w:cstheme="minorHAnsi"/>
          <w:sz w:val="22"/>
        </w:rPr>
        <w:t>$</w:t>
      </w:r>
      <w:r w:rsidR="000A11E7" w:rsidRPr="00A370E1">
        <w:rPr>
          <w:rFonts w:cstheme="minorHAnsi"/>
          <w:sz w:val="22"/>
        </w:rPr>
        <w:t xml:space="preserve"> </w:t>
      </w:r>
      <w:r w:rsidR="00F25D5D" w:rsidRPr="00A370E1">
        <w:rPr>
          <w:rFonts w:cstheme="minorHAnsi"/>
          <w:sz w:val="22"/>
        </w:rPr>
        <w:t>[=]</w:t>
      </w:r>
      <w:r w:rsidR="000A11E7" w:rsidRPr="00A370E1">
        <w:rPr>
          <w:rFonts w:cstheme="minorHAnsi"/>
          <w:sz w:val="22"/>
        </w:rPr>
        <w:t xml:space="preserve"> ([=]</w:t>
      </w:r>
      <w:r w:rsidR="00A17CE8" w:rsidRPr="00A370E1">
        <w:rPr>
          <w:rFonts w:cstheme="minorHAnsi"/>
          <w:sz w:val="22"/>
        </w:rPr>
        <w:t>)</w:t>
      </w:r>
      <w:r w:rsidR="00254757" w:rsidRPr="00A370E1">
        <w:rPr>
          <w:rFonts w:cstheme="minorHAnsi"/>
          <w:sz w:val="22"/>
        </w:rPr>
        <w:t>, cujos pagamentos serão realizados pela Debenturista, por conta e ordem da Emissora, aos prestadores de serviços, nos valores e condições desde já aprovados pela Emissora</w:t>
      </w:r>
      <w:r w:rsidR="003F1A0B" w:rsidRPr="00A370E1">
        <w:rPr>
          <w:rFonts w:cstheme="minorHAnsi"/>
          <w:sz w:val="22"/>
        </w:rPr>
        <w:t xml:space="preserve">, conforme previsto no </w:t>
      </w:r>
      <w:r w:rsidR="003F1A0B" w:rsidRPr="003E4AC4">
        <w:rPr>
          <w:rFonts w:cstheme="minorHAnsi"/>
          <w:sz w:val="22"/>
          <w:highlight w:val="green"/>
        </w:rPr>
        <w:t xml:space="preserve">Anexo </w:t>
      </w:r>
      <w:r w:rsidR="00CF533B" w:rsidRPr="003E4AC4">
        <w:rPr>
          <w:rFonts w:cstheme="minorHAnsi"/>
          <w:sz w:val="22"/>
          <w:highlight w:val="green"/>
        </w:rPr>
        <w:t>[</w:t>
      </w:r>
      <w:r w:rsidR="00DE2907" w:rsidRPr="003E4AC4">
        <w:rPr>
          <w:rFonts w:cstheme="minorHAnsi"/>
          <w:sz w:val="22"/>
          <w:highlight w:val="green"/>
        </w:rPr>
        <w:t>IX]</w:t>
      </w:r>
      <w:r w:rsidR="005A4C8F" w:rsidRPr="00A370E1">
        <w:rPr>
          <w:rFonts w:cstheme="minorHAnsi"/>
          <w:sz w:val="22"/>
        </w:rPr>
        <w:t xml:space="preserve"> a esta Escritura de Emissão</w:t>
      </w:r>
      <w:r w:rsidR="00254757" w:rsidRPr="00A370E1">
        <w:rPr>
          <w:rFonts w:cstheme="minorHAnsi"/>
          <w:sz w:val="22"/>
        </w:rPr>
        <w:t xml:space="preserve">; </w:t>
      </w:r>
    </w:p>
    <w:p w14:paraId="642A1AE2" w14:textId="77777777" w:rsidR="006604FD" w:rsidRPr="00A370E1" w:rsidRDefault="006604FD" w:rsidP="00D66369">
      <w:pPr>
        <w:spacing w:line="300" w:lineRule="exact"/>
        <w:ind w:left="720"/>
        <w:rPr>
          <w:rFonts w:cstheme="minorHAnsi"/>
          <w:b/>
          <w:bCs/>
          <w:sz w:val="22"/>
        </w:rPr>
      </w:pPr>
    </w:p>
    <w:p w14:paraId="5601FDDE" w14:textId="08C3FBC5" w:rsidR="00CD30C4" w:rsidRPr="00A370E1" w:rsidRDefault="003A39DF" w:rsidP="230F4831">
      <w:pPr>
        <w:pStyle w:val="PargrafodaLista"/>
        <w:numPr>
          <w:ilvl w:val="0"/>
          <w:numId w:val="78"/>
        </w:numPr>
        <w:spacing w:line="300" w:lineRule="exact"/>
        <w:rPr>
          <w:rFonts w:cstheme="minorHAnsi"/>
          <w:sz w:val="22"/>
        </w:rPr>
      </w:pPr>
      <w:r w:rsidRPr="00A370E1">
        <w:rPr>
          <w:rFonts w:cstheme="minorHAnsi"/>
          <w:sz w:val="22"/>
        </w:rPr>
        <w:t>(</w:t>
      </w:r>
      <w:proofErr w:type="spellStart"/>
      <w:r w:rsidRPr="00A370E1">
        <w:rPr>
          <w:rFonts w:cstheme="minorHAnsi"/>
          <w:sz w:val="22"/>
        </w:rPr>
        <w:t>ii</w:t>
      </w:r>
      <w:proofErr w:type="spellEnd"/>
      <w:r w:rsidRPr="00A370E1">
        <w:rPr>
          <w:rFonts w:cstheme="minorHAnsi"/>
          <w:sz w:val="22"/>
        </w:rPr>
        <w:t>)</w:t>
      </w:r>
      <w:r w:rsidRPr="00A370E1">
        <w:rPr>
          <w:rFonts w:cstheme="minorHAnsi"/>
          <w:sz w:val="22"/>
        </w:rPr>
        <w:tab/>
      </w:r>
      <w:r w:rsidR="230F4831" w:rsidRPr="00A370E1">
        <w:rPr>
          <w:rFonts w:cstheme="minorHAnsi"/>
          <w:sz w:val="22"/>
        </w:rPr>
        <w:t xml:space="preserve">em segundo lugar, na Conta do Patrimônio Separado, será retido o valor de </w:t>
      </w:r>
      <w:bookmarkStart w:id="151" w:name="_Hlk73366292"/>
      <w:r w:rsidR="00D010A8" w:rsidRPr="00A370E1">
        <w:rPr>
          <w:rFonts w:cstheme="minorHAnsi"/>
          <w:sz w:val="22"/>
          <w:highlight w:val="yellow"/>
        </w:rPr>
        <w:t>[</w:t>
      </w:r>
      <w:r w:rsidR="230F4831" w:rsidRPr="00A370E1">
        <w:rPr>
          <w:rFonts w:cstheme="minorHAnsi"/>
          <w:sz w:val="22"/>
          <w:highlight w:val="yellow"/>
        </w:rPr>
        <w:t xml:space="preserve">R$ </w:t>
      </w:r>
      <w:bookmarkEnd w:id="151"/>
      <w:r w:rsidR="230F4831" w:rsidRPr="00A370E1">
        <w:rPr>
          <w:rFonts w:cstheme="minorHAnsi"/>
          <w:sz w:val="22"/>
          <w:highlight w:val="yellow"/>
        </w:rPr>
        <w:t>9.500.000,00 (nove milhões e quinhentos mil reais)</w:t>
      </w:r>
      <w:r w:rsidR="00E23E83" w:rsidRPr="00A370E1">
        <w:rPr>
          <w:rFonts w:cstheme="minorHAnsi"/>
          <w:sz w:val="22"/>
        </w:rPr>
        <w:t>]</w:t>
      </w:r>
      <w:r w:rsidR="230F4831" w:rsidRPr="00A370E1">
        <w:rPr>
          <w:rFonts w:cstheme="minorHAnsi"/>
          <w:sz w:val="22"/>
        </w:rPr>
        <w:t xml:space="preserve"> para a constituição inicial do Fundo de Pagamento de Juros durante o período pré-operacional dos projetos (“</w:t>
      </w:r>
      <w:r w:rsidR="230F4831" w:rsidRPr="00A370E1">
        <w:rPr>
          <w:rFonts w:cstheme="minorHAnsi"/>
          <w:sz w:val="22"/>
          <w:u w:val="single"/>
        </w:rPr>
        <w:t>Fundo de Pagamento de Juros</w:t>
      </w:r>
      <w:r w:rsidR="230F4831" w:rsidRPr="00A370E1">
        <w:rPr>
          <w:rFonts w:cstheme="minorHAnsi"/>
          <w:sz w:val="22"/>
        </w:rPr>
        <w:t xml:space="preserve">”) e o valor de </w:t>
      </w:r>
      <w:r w:rsidR="230F4831" w:rsidRPr="00A370E1">
        <w:rPr>
          <w:rFonts w:cstheme="minorHAnsi"/>
          <w:sz w:val="22"/>
          <w:highlight w:val="yellow"/>
        </w:rPr>
        <w:t>R$ [=] ([=])</w:t>
      </w:r>
      <w:r w:rsidR="230F4831" w:rsidRPr="00A370E1">
        <w:rPr>
          <w:rFonts w:cstheme="minorHAnsi"/>
          <w:sz w:val="22"/>
        </w:rPr>
        <w:t xml:space="preserve"> para constituição do Fundo de Despesas, para o pagamento de quaisquer obrigações e despesas que a Debenturista vier a ter durante a vigência da Operação, incluindo, mas não se limitando às despesas com a administração do Patrimônio Separado, com o Agente Fiduciário, com o </w:t>
      </w:r>
      <w:proofErr w:type="spellStart"/>
      <w:r w:rsidR="230F4831" w:rsidRPr="00A370E1">
        <w:rPr>
          <w:rFonts w:cstheme="minorHAnsi"/>
          <w:sz w:val="22"/>
        </w:rPr>
        <w:t>Escriturador</w:t>
      </w:r>
      <w:proofErr w:type="spellEnd"/>
      <w:r w:rsidR="230F4831" w:rsidRPr="00A370E1">
        <w:rPr>
          <w:rFonts w:cstheme="minorHAnsi"/>
          <w:sz w:val="22"/>
        </w:rPr>
        <w:t>, custódia dos CRI e despesas de execução das Garantias que não possam ser cumpridas em razão da indisponibilidade momentânea de recursos no caixa do Patrimônio Separado (“</w:t>
      </w:r>
      <w:r w:rsidR="230F4831" w:rsidRPr="00A370E1">
        <w:rPr>
          <w:rFonts w:cstheme="minorHAnsi"/>
          <w:sz w:val="22"/>
          <w:u w:val="single"/>
        </w:rPr>
        <w:t>Fundo de Despesas</w:t>
      </w:r>
      <w:r w:rsidR="230F4831" w:rsidRPr="00A370E1">
        <w:rPr>
          <w:rFonts w:cstheme="minorHAnsi"/>
          <w:sz w:val="22"/>
        </w:rPr>
        <w:t>”</w:t>
      </w:r>
      <w:r w:rsidR="00725359" w:rsidRPr="00A370E1">
        <w:rPr>
          <w:rFonts w:cstheme="minorHAnsi"/>
          <w:sz w:val="22"/>
        </w:rPr>
        <w:t xml:space="preserve"> e, em conjunto com o Fundo de Pagamento de Juros, os “Fundos”</w:t>
      </w:r>
      <w:r w:rsidR="230F4831" w:rsidRPr="00A370E1">
        <w:rPr>
          <w:rFonts w:cstheme="minorHAnsi"/>
          <w:sz w:val="22"/>
        </w:rPr>
        <w:t>);</w:t>
      </w:r>
    </w:p>
    <w:p w14:paraId="656DC928" w14:textId="77777777" w:rsidR="006604FD" w:rsidRPr="00A370E1" w:rsidRDefault="006604FD" w:rsidP="006604FD">
      <w:pPr>
        <w:spacing w:line="300" w:lineRule="exact"/>
        <w:ind w:left="720"/>
        <w:rPr>
          <w:rFonts w:cstheme="minorHAnsi"/>
          <w:b/>
          <w:bCs/>
          <w:sz w:val="22"/>
        </w:rPr>
      </w:pPr>
    </w:p>
    <w:p w14:paraId="546381B9" w14:textId="73685066" w:rsidR="009A403D" w:rsidRPr="00A370E1" w:rsidRDefault="003A39DF">
      <w:pPr>
        <w:pStyle w:val="PargrafodaLista"/>
        <w:numPr>
          <w:ilvl w:val="0"/>
          <w:numId w:val="78"/>
        </w:numPr>
        <w:tabs>
          <w:tab w:val="left" w:pos="1418"/>
        </w:tabs>
        <w:spacing w:line="300" w:lineRule="exact"/>
        <w:rPr>
          <w:rFonts w:cstheme="minorHAnsi"/>
          <w:bCs/>
          <w:sz w:val="22"/>
        </w:rPr>
      </w:pPr>
      <w:r w:rsidRPr="00A370E1">
        <w:rPr>
          <w:rFonts w:cstheme="minorHAnsi"/>
          <w:sz w:val="22"/>
        </w:rPr>
        <w:t>(</w:t>
      </w:r>
      <w:proofErr w:type="spellStart"/>
      <w:r w:rsidRPr="00A370E1">
        <w:rPr>
          <w:rFonts w:cstheme="minorHAnsi"/>
          <w:sz w:val="22"/>
        </w:rPr>
        <w:t>iii</w:t>
      </w:r>
      <w:proofErr w:type="spellEnd"/>
      <w:r w:rsidRPr="00A370E1">
        <w:rPr>
          <w:rFonts w:cstheme="minorHAnsi"/>
          <w:sz w:val="22"/>
        </w:rPr>
        <w:t>)</w:t>
      </w:r>
      <w:r w:rsidRPr="00A370E1">
        <w:rPr>
          <w:rFonts w:cstheme="minorHAnsi"/>
          <w:sz w:val="22"/>
        </w:rPr>
        <w:tab/>
      </w:r>
      <w:r w:rsidR="007928E1" w:rsidRPr="00A370E1">
        <w:rPr>
          <w:rFonts w:cstheme="minorHAnsi"/>
          <w:sz w:val="22"/>
        </w:rPr>
        <w:t>em</w:t>
      </w:r>
      <w:r w:rsidR="007928E1" w:rsidRPr="00A370E1">
        <w:rPr>
          <w:rFonts w:cstheme="minorHAnsi"/>
          <w:bCs/>
          <w:sz w:val="22"/>
        </w:rPr>
        <w:t xml:space="preserve"> terceiro lugar será retido o montante necessário para o pagamento da remuneração do </w:t>
      </w:r>
      <w:r w:rsidR="00AB2E6E" w:rsidRPr="00A370E1">
        <w:rPr>
          <w:rFonts w:cstheme="minorHAnsi"/>
          <w:bCs/>
          <w:sz w:val="22"/>
        </w:rPr>
        <w:t>E</w:t>
      </w:r>
      <w:r w:rsidR="007928E1" w:rsidRPr="00A370E1">
        <w:rPr>
          <w:rFonts w:cstheme="minorHAnsi"/>
          <w:bCs/>
          <w:sz w:val="22"/>
        </w:rPr>
        <w:t>struturador da Operação ("</w:t>
      </w:r>
      <w:r w:rsidR="007928E1" w:rsidRPr="00A370E1">
        <w:rPr>
          <w:rFonts w:cstheme="minorHAnsi"/>
          <w:bCs/>
          <w:sz w:val="22"/>
          <w:u w:val="single"/>
        </w:rPr>
        <w:t>Pr</w:t>
      </w:r>
      <w:r w:rsidR="001F6DCE" w:rsidRPr="00A370E1">
        <w:rPr>
          <w:rFonts w:cstheme="minorHAnsi"/>
          <w:bCs/>
          <w:sz w:val="22"/>
          <w:u w:val="single"/>
        </w:rPr>
        <w:t>ê</w:t>
      </w:r>
      <w:r w:rsidR="007928E1" w:rsidRPr="00A370E1">
        <w:rPr>
          <w:rFonts w:cstheme="minorHAnsi"/>
          <w:bCs/>
          <w:sz w:val="22"/>
          <w:u w:val="single"/>
        </w:rPr>
        <w:t>mio Inicial</w:t>
      </w:r>
      <w:r w:rsidR="007928E1" w:rsidRPr="00A370E1">
        <w:rPr>
          <w:rFonts w:cstheme="minorHAnsi"/>
          <w:bCs/>
          <w:sz w:val="22"/>
        </w:rPr>
        <w:t xml:space="preserve">”) referente </w:t>
      </w:r>
      <w:r w:rsidR="002A7CA7" w:rsidRPr="00A370E1">
        <w:rPr>
          <w:rFonts w:cstheme="minorHAnsi"/>
          <w:bCs/>
          <w:sz w:val="22"/>
        </w:rPr>
        <w:t>ao Monta</w:t>
      </w:r>
      <w:r w:rsidR="005B7A10" w:rsidRPr="00A370E1">
        <w:rPr>
          <w:rFonts w:cstheme="minorHAnsi"/>
          <w:bCs/>
          <w:sz w:val="22"/>
        </w:rPr>
        <w:t>n</w:t>
      </w:r>
      <w:r w:rsidR="002A7CA7" w:rsidRPr="00A370E1">
        <w:rPr>
          <w:rFonts w:cstheme="minorHAnsi"/>
          <w:bCs/>
          <w:sz w:val="22"/>
        </w:rPr>
        <w:t xml:space="preserve">te Total da </w:t>
      </w:r>
      <w:r w:rsidR="00725359" w:rsidRPr="00A370E1">
        <w:rPr>
          <w:rFonts w:cstheme="minorHAnsi"/>
          <w:bCs/>
          <w:sz w:val="22"/>
        </w:rPr>
        <w:t>Emissão</w:t>
      </w:r>
      <w:r w:rsidR="007928E1" w:rsidRPr="00A370E1">
        <w:rPr>
          <w:rFonts w:cstheme="minorHAnsi"/>
          <w:bCs/>
          <w:sz w:val="22"/>
        </w:rPr>
        <w:t>, no valor de R$ [</w:t>
      </w:r>
      <w:r w:rsidR="00AB2E6E" w:rsidRPr="00A370E1">
        <w:rPr>
          <w:rFonts w:cstheme="minorHAnsi"/>
          <w:bCs/>
          <w:sz w:val="22"/>
        </w:rPr>
        <w:t>=</w:t>
      </w:r>
      <w:r w:rsidR="007928E1" w:rsidRPr="00A370E1">
        <w:rPr>
          <w:rFonts w:cstheme="minorHAnsi"/>
          <w:bCs/>
          <w:sz w:val="22"/>
        </w:rPr>
        <w:t>] ([</w:t>
      </w:r>
      <w:r w:rsidR="00AB2E6E" w:rsidRPr="00A370E1">
        <w:rPr>
          <w:rFonts w:cstheme="minorHAnsi"/>
          <w:bCs/>
          <w:sz w:val="22"/>
        </w:rPr>
        <w:t>=</w:t>
      </w:r>
      <w:r w:rsidR="007928E1" w:rsidRPr="00A370E1">
        <w:rPr>
          <w:rFonts w:cstheme="minorHAnsi"/>
          <w:bCs/>
          <w:sz w:val="22"/>
        </w:rPr>
        <w:t>])</w:t>
      </w:r>
      <w:r w:rsidR="00DA0F21" w:rsidRPr="00A370E1">
        <w:rPr>
          <w:rFonts w:cstheme="minorHAnsi"/>
          <w:bCs/>
          <w:sz w:val="22"/>
        </w:rPr>
        <w:t>;</w:t>
      </w:r>
      <w:r w:rsidR="007928E1" w:rsidRPr="00A370E1">
        <w:rPr>
          <w:rFonts w:cstheme="minorHAnsi"/>
          <w:bCs/>
          <w:sz w:val="22"/>
        </w:rPr>
        <w:t xml:space="preserve"> </w:t>
      </w:r>
    </w:p>
    <w:p w14:paraId="388880D5" w14:textId="77777777" w:rsidR="002641B0" w:rsidRPr="00A370E1" w:rsidRDefault="002641B0" w:rsidP="003E5F1D">
      <w:pPr>
        <w:pStyle w:val="PargrafodaLista"/>
        <w:rPr>
          <w:rFonts w:cstheme="minorHAnsi"/>
          <w:bCs/>
          <w:sz w:val="22"/>
        </w:rPr>
      </w:pPr>
    </w:p>
    <w:p w14:paraId="078C9DA5" w14:textId="695CE887" w:rsidR="002641B0" w:rsidRDefault="002641B0" w:rsidP="003E5F1D">
      <w:pPr>
        <w:pStyle w:val="PargrafodaLista"/>
        <w:numPr>
          <w:ilvl w:val="0"/>
          <w:numId w:val="78"/>
        </w:numPr>
        <w:tabs>
          <w:tab w:val="left" w:pos="1418"/>
        </w:tabs>
        <w:spacing w:line="300" w:lineRule="exact"/>
        <w:rPr>
          <w:rFonts w:cstheme="minorHAnsi"/>
          <w:bCs/>
          <w:sz w:val="22"/>
        </w:rPr>
      </w:pPr>
      <w:r w:rsidRPr="00A370E1">
        <w:rPr>
          <w:rFonts w:cstheme="minorHAnsi"/>
          <w:bCs/>
          <w:sz w:val="22"/>
        </w:rPr>
        <w:t>(</w:t>
      </w:r>
      <w:proofErr w:type="spellStart"/>
      <w:r w:rsidRPr="00A370E1">
        <w:rPr>
          <w:rFonts w:cstheme="minorHAnsi"/>
          <w:bCs/>
          <w:sz w:val="22"/>
        </w:rPr>
        <w:t>iv</w:t>
      </w:r>
      <w:proofErr w:type="spellEnd"/>
      <w:r w:rsidRPr="00A370E1">
        <w:rPr>
          <w:rFonts w:cstheme="minorHAnsi"/>
          <w:bCs/>
          <w:sz w:val="22"/>
        </w:rPr>
        <w:t>)</w:t>
      </w:r>
      <w:r w:rsidRPr="00A370E1">
        <w:rPr>
          <w:rFonts w:cstheme="minorHAnsi"/>
          <w:bCs/>
          <w:sz w:val="22"/>
        </w:rPr>
        <w:tab/>
        <w:t xml:space="preserve">em quarto lugar, os recursos serão utilizados para pagamento do valor equivalente </w:t>
      </w:r>
      <w:r w:rsidR="006867CE" w:rsidRPr="00A370E1">
        <w:rPr>
          <w:rFonts w:cstheme="minorHAnsi"/>
          <w:bCs/>
          <w:sz w:val="22"/>
        </w:rPr>
        <w:t xml:space="preserve">ao Prêmio Mensal </w:t>
      </w:r>
      <w:r w:rsidR="00C10AE8" w:rsidRPr="00A370E1">
        <w:rPr>
          <w:rFonts w:cstheme="minorHAnsi"/>
          <w:bCs/>
          <w:sz w:val="22"/>
        </w:rPr>
        <w:t>(conforme abaixo definido)</w:t>
      </w:r>
      <w:r w:rsidRPr="00A370E1">
        <w:rPr>
          <w:rFonts w:cstheme="minorHAnsi"/>
          <w:bCs/>
          <w:sz w:val="22"/>
        </w:rPr>
        <w:t xml:space="preserve">; </w:t>
      </w:r>
    </w:p>
    <w:p w14:paraId="560607D1" w14:textId="77777777" w:rsidR="00D733AD" w:rsidRPr="003E4AC4" w:rsidRDefault="00D733AD" w:rsidP="003E4AC4">
      <w:pPr>
        <w:tabs>
          <w:tab w:val="left" w:pos="1418"/>
        </w:tabs>
        <w:spacing w:line="300" w:lineRule="exact"/>
        <w:rPr>
          <w:rFonts w:cstheme="minorHAnsi"/>
          <w:bCs/>
          <w:sz w:val="22"/>
        </w:rPr>
      </w:pPr>
    </w:p>
    <w:p w14:paraId="2A59795A" w14:textId="4C6DE361" w:rsidR="000013C0" w:rsidRPr="00A370E1" w:rsidRDefault="003A39DF" w:rsidP="00DA0F21">
      <w:pPr>
        <w:pStyle w:val="PargrafodaLista"/>
        <w:numPr>
          <w:ilvl w:val="0"/>
          <w:numId w:val="78"/>
        </w:numPr>
        <w:spacing w:line="300" w:lineRule="exact"/>
        <w:rPr>
          <w:rFonts w:cstheme="minorHAnsi"/>
          <w:bCs/>
          <w:sz w:val="22"/>
        </w:rPr>
      </w:pPr>
      <w:r w:rsidRPr="00A370E1">
        <w:rPr>
          <w:rFonts w:cstheme="minorHAnsi"/>
          <w:sz w:val="22"/>
        </w:rPr>
        <w:t>(v</w:t>
      </w:r>
      <w:r w:rsidR="00745800" w:rsidRPr="00A370E1">
        <w:rPr>
          <w:rFonts w:cstheme="minorHAnsi"/>
          <w:sz w:val="22"/>
        </w:rPr>
        <w:t>i</w:t>
      </w:r>
      <w:r w:rsidRPr="00A370E1">
        <w:rPr>
          <w:rFonts w:cstheme="minorHAnsi"/>
          <w:sz w:val="22"/>
        </w:rPr>
        <w:t>)</w:t>
      </w:r>
      <w:r w:rsidRPr="00A370E1">
        <w:rPr>
          <w:rFonts w:cstheme="minorHAnsi"/>
          <w:sz w:val="22"/>
        </w:rPr>
        <w:tab/>
      </w:r>
      <w:r w:rsidR="0026302E" w:rsidRPr="00A370E1">
        <w:rPr>
          <w:rFonts w:cstheme="minorHAnsi"/>
          <w:sz w:val="22"/>
        </w:rPr>
        <w:t xml:space="preserve">por último, os valores remanescentes </w:t>
      </w:r>
      <w:r w:rsidR="005C6647" w:rsidRPr="00A370E1">
        <w:rPr>
          <w:rFonts w:cstheme="minorHAnsi"/>
          <w:bCs/>
          <w:sz w:val="22"/>
        </w:rPr>
        <w:t xml:space="preserve">deverão ser retidos para a constituição do </w:t>
      </w:r>
      <w:r w:rsidR="006D5290" w:rsidRPr="00A370E1">
        <w:rPr>
          <w:rFonts w:cstheme="minorHAnsi"/>
          <w:bCs/>
          <w:sz w:val="22"/>
        </w:rPr>
        <w:t>“</w:t>
      </w:r>
      <w:r w:rsidR="005C6647" w:rsidRPr="00A370E1">
        <w:rPr>
          <w:rFonts w:cstheme="minorHAnsi"/>
          <w:bCs/>
          <w:sz w:val="22"/>
        </w:rPr>
        <w:t>Fundo de Obras</w:t>
      </w:r>
      <w:r w:rsidR="006D5290" w:rsidRPr="00A370E1">
        <w:rPr>
          <w:rFonts w:cstheme="minorHAnsi"/>
          <w:bCs/>
          <w:sz w:val="22"/>
        </w:rPr>
        <w:t>”</w:t>
      </w:r>
      <w:r w:rsidR="005C6647" w:rsidRPr="00A370E1">
        <w:rPr>
          <w:rFonts w:cstheme="minorHAnsi"/>
          <w:bCs/>
          <w:sz w:val="22"/>
        </w:rPr>
        <w:t xml:space="preserve"> para fazer frente às despesas de construção</w:t>
      </w:r>
      <w:r w:rsidR="001C46ED" w:rsidRPr="00A370E1">
        <w:rPr>
          <w:rFonts w:cstheme="minorHAnsi"/>
          <w:bCs/>
          <w:sz w:val="22"/>
        </w:rPr>
        <w:t xml:space="preserve"> e</w:t>
      </w:r>
      <w:r w:rsidR="005C6647" w:rsidRPr="00A370E1">
        <w:rPr>
          <w:rFonts w:cstheme="minorHAnsi"/>
          <w:bCs/>
          <w:sz w:val="22"/>
        </w:rPr>
        <w:t xml:space="preserve"> implantação dos Projetos, nos termos da </w:t>
      </w:r>
      <w:r w:rsidR="005C6647" w:rsidRPr="00A370E1">
        <w:rPr>
          <w:rFonts w:cstheme="minorHAnsi"/>
          <w:bCs/>
          <w:sz w:val="22"/>
          <w:highlight w:val="yellow"/>
        </w:rPr>
        <w:t>Cláusula [</w:t>
      </w:r>
      <w:r w:rsidR="00673BFB" w:rsidRPr="00A370E1">
        <w:rPr>
          <w:rFonts w:cstheme="minorHAnsi"/>
          <w:bCs/>
          <w:sz w:val="22"/>
          <w:highlight w:val="yellow"/>
        </w:rPr>
        <w:t>=</w:t>
      </w:r>
      <w:r w:rsidR="005C6647" w:rsidRPr="00A370E1">
        <w:rPr>
          <w:rFonts w:cstheme="minorHAnsi"/>
          <w:bCs/>
          <w:sz w:val="22"/>
          <w:highlight w:val="yellow"/>
        </w:rPr>
        <w:t>]</w:t>
      </w:r>
      <w:r w:rsidR="006D3E1E" w:rsidRPr="00A370E1">
        <w:rPr>
          <w:rFonts w:cstheme="minorHAnsi"/>
          <w:bCs/>
          <w:sz w:val="22"/>
        </w:rPr>
        <w:t xml:space="preserve"> e que serão liberados para a na Conta de Livre Movimentação de acordo com o estabelecido na Cláusulas </w:t>
      </w:r>
      <w:r w:rsidR="006D3E1E" w:rsidRPr="00A370E1">
        <w:rPr>
          <w:rFonts w:cstheme="minorHAnsi"/>
          <w:bCs/>
          <w:sz w:val="22"/>
        </w:rPr>
        <w:fldChar w:fldCharType="begin"/>
      </w:r>
      <w:r w:rsidR="006D3E1E" w:rsidRPr="00A370E1">
        <w:rPr>
          <w:rFonts w:cstheme="minorHAnsi"/>
          <w:bCs/>
          <w:sz w:val="22"/>
        </w:rPr>
        <w:instrText xml:space="preserve"> REF _Ref111536352 \r \h </w:instrText>
      </w:r>
      <w:r w:rsidR="00656F25" w:rsidRPr="00A370E1">
        <w:rPr>
          <w:rFonts w:cstheme="minorHAnsi"/>
          <w:bCs/>
          <w:sz w:val="22"/>
        </w:rPr>
        <w:instrText xml:space="preserve"> \* MERGEFORMAT </w:instrText>
      </w:r>
      <w:r w:rsidR="006D3E1E" w:rsidRPr="00A370E1">
        <w:rPr>
          <w:rFonts w:cstheme="minorHAnsi"/>
          <w:bCs/>
          <w:sz w:val="22"/>
        </w:rPr>
      </w:r>
      <w:r w:rsidR="006D3E1E" w:rsidRPr="00A370E1">
        <w:rPr>
          <w:rFonts w:cstheme="minorHAnsi"/>
          <w:bCs/>
          <w:sz w:val="22"/>
        </w:rPr>
        <w:fldChar w:fldCharType="separate"/>
      </w:r>
      <w:r w:rsidR="006D3E1E" w:rsidRPr="00A370E1">
        <w:rPr>
          <w:rFonts w:cstheme="minorHAnsi"/>
          <w:bCs/>
          <w:sz w:val="22"/>
        </w:rPr>
        <w:t>4.2.3.1</w:t>
      </w:r>
      <w:r w:rsidR="006D3E1E" w:rsidRPr="00A370E1">
        <w:rPr>
          <w:rFonts w:cstheme="minorHAnsi"/>
          <w:bCs/>
          <w:sz w:val="22"/>
        </w:rPr>
        <w:fldChar w:fldCharType="end"/>
      </w:r>
      <w:r w:rsidR="006D3E1E" w:rsidRPr="00A370E1">
        <w:rPr>
          <w:rFonts w:cstheme="minorHAnsi"/>
          <w:bCs/>
          <w:sz w:val="22"/>
        </w:rPr>
        <w:t xml:space="preserve"> e </w:t>
      </w:r>
      <w:r w:rsidR="006D3E1E" w:rsidRPr="00A370E1">
        <w:rPr>
          <w:rFonts w:cstheme="minorHAnsi"/>
          <w:bCs/>
          <w:sz w:val="22"/>
        </w:rPr>
        <w:fldChar w:fldCharType="begin"/>
      </w:r>
      <w:r w:rsidR="006D3E1E" w:rsidRPr="00A370E1">
        <w:rPr>
          <w:rFonts w:cstheme="minorHAnsi"/>
          <w:bCs/>
          <w:sz w:val="22"/>
        </w:rPr>
        <w:instrText xml:space="preserve"> REF _Ref111536368 \r \h </w:instrText>
      </w:r>
      <w:r w:rsidR="00656F25" w:rsidRPr="00A370E1">
        <w:rPr>
          <w:rFonts w:cstheme="minorHAnsi"/>
          <w:bCs/>
          <w:sz w:val="22"/>
        </w:rPr>
        <w:instrText xml:space="preserve"> \* MERGEFORMAT </w:instrText>
      </w:r>
      <w:r w:rsidR="006D3E1E" w:rsidRPr="00A370E1">
        <w:rPr>
          <w:rFonts w:cstheme="minorHAnsi"/>
          <w:bCs/>
          <w:sz w:val="22"/>
        </w:rPr>
      </w:r>
      <w:r w:rsidR="006D3E1E" w:rsidRPr="00A370E1">
        <w:rPr>
          <w:rFonts w:cstheme="minorHAnsi"/>
          <w:bCs/>
          <w:sz w:val="22"/>
        </w:rPr>
        <w:fldChar w:fldCharType="separate"/>
      </w:r>
      <w:r w:rsidR="006D3E1E" w:rsidRPr="00A370E1">
        <w:rPr>
          <w:rFonts w:cstheme="minorHAnsi"/>
          <w:bCs/>
          <w:sz w:val="22"/>
        </w:rPr>
        <w:t>4.2.3.2</w:t>
      </w:r>
      <w:r w:rsidR="006D3E1E" w:rsidRPr="00A370E1">
        <w:rPr>
          <w:rFonts w:cstheme="minorHAnsi"/>
          <w:bCs/>
          <w:sz w:val="22"/>
        </w:rPr>
        <w:fldChar w:fldCharType="end"/>
      </w:r>
      <w:r w:rsidR="00294B7D" w:rsidRPr="00A370E1">
        <w:rPr>
          <w:rFonts w:cstheme="minorHAnsi"/>
          <w:bCs/>
          <w:sz w:val="22"/>
        </w:rPr>
        <w:t>.</w:t>
      </w:r>
    </w:p>
    <w:p w14:paraId="082928E6" w14:textId="77777777" w:rsidR="008E53DF" w:rsidRPr="00A370E1" w:rsidRDefault="008E53DF" w:rsidP="009F7B0C">
      <w:pPr>
        <w:pStyle w:val="ListaColorida-nfase11"/>
        <w:spacing w:line="300" w:lineRule="exact"/>
        <w:ind w:left="0"/>
        <w:jc w:val="both"/>
        <w:rPr>
          <w:rFonts w:asciiTheme="minorHAnsi" w:eastAsia="Arial Unicode MS" w:hAnsiTheme="minorHAnsi" w:cstheme="minorHAnsi"/>
          <w:w w:val="0"/>
          <w:sz w:val="22"/>
          <w:szCs w:val="22"/>
        </w:rPr>
      </w:pPr>
    </w:p>
    <w:p w14:paraId="5FCDBE80" w14:textId="66724B4D" w:rsidR="006867CE" w:rsidRPr="00A370E1" w:rsidRDefault="00E23E83"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r w:rsidRPr="00A370E1">
        <w:rPr>
          <w:rFonts w:cstheme="minorHAnsi"/>
          <w:b/>
          <w:bCs/>
          <w:sz w:val="22"/>
        </w:rPr>
        <w:t>4.2.3.6.</w:t>
      </w:r>
      <w:r w:rsidRPr="00A370E1">
        <w:rPr>
          <w:rFonts w:cstheme="minorHAnsi"/>
          <w:b/>
          <w:bCs/>
          <w:sz w:val="22"/>
        </w:rPr>
        <w:tab/>
      </w:r>
      <w:r w:rsidR="006867CE" w:rsidRPr="00A370E1">
        <w:rPr>
          <w:rFonts w:cstheme="minorHAnsi"/>
          <w:sz w:val="22"/>
        </w:rPr>
        <w:t>Para assegurar o equilíbrio financeiro contratado pela Debenturista perante a Emissora, decorrente das Debêntures e em razão do comprometimento de capital por parte da Debenturista, a Emissora  se responsabiliza  e concorda com o pagamento mensal de um prêmio (“</w:t>
      </w:r>
      <w:r w:rsidR="006867CE" w:rsidRPr="00A370E1">
        <w:rPr>
          <w:rFonts w:cstheme="minorHAnsi"/>
          <w:sz w:val="22"/>
          <w:u w:val="single"/>
        </w:rPr>
        <w:t>Pr</w:t>
      </w:r>
      <w:r w:rsidR="00D664CA" w:rsidRPr="00A370E1">
        <w:rPr>
          <w:rFonts w:cstheme="minorHAnsi"/>
          <w:sz w:val="22"/>
          <w:u w:val="single"/>
        </w:rPr>
        <w:t>ê</w:t>
      </w:r>
      <w:r w:rsidR="006867CE" w:rsidRPr="00A370E1">
        <w:rPr>
          <w:rFonts w:cstheme="minorHAnsi"/>
          <w:sz w:val="22"/>
          <w:u w:val="single"/>
        </w:rPr>
        <w:t>mio Mensal</w:t>
      </w:r>
      <w:r w:rsidR="006867CE" w:rsidRPr="00A370E1">
        <w:rPr>
          <w:rFonts w:cstheme="minorHAnsi"/>
          <w:sz w:val="22"/>
        </w:rPr>
        <w:t>”), a ser calculado pela Debenturista, utilizando a seguinte metodologia: em cada Data de Pagamento dos Juros Remuneratórios, a Emissora  deverá realizar o pagamento do Prêmio Mensal, correspondente a taxa de 2,5</w:t>
      </w:r>
      <w:r w:rsidR="00480BDC" w:rsidRPr="00A370E1">
        <w:rPr>
          <w:rFonts w:cstheme="minorHAnsi"/>
          <w:sz w:val="22"/>
        </w:rPr>
        <w:t>0</w:t>
      </w:r>
      <w:r w:rsidR="006867CE" w:rsidRPr="00A370E1">
        <w:rPr>
          <w:rFonts w:cstheme="minorHAnsi"/>
          <w:sz w:val="22"/>
        </w:rPr>
        <w:t>% (dois virgula cinco por cento) ao ano, incidente sobre o saldo</w:t>
      </w:r>
      <w:r w:rsidR="00BE46C2" w:rsidRPr="00A370E1">
        <w:rPr>
          <w:rFonts w:cstheme="minorHAnsi"/>
          <w:sz w:val="22"/>
        </w:rPr>
        <w:t xml:space="preserve"> de Debêntures subscritas e não integralizadas</w:t>
      </w:r>
      <w:r w:rsidR="006867CE" w:rsidRPr="00A370E1">
        <w:rPr>
          <w:rFonts w:cstheme="minorHAnsi"/>
          <w:sz w:val="22"/>
        </w:rPr>
        <w:t xml:space="preserve">, com base em um ano de 252 (duzentos e cinquenta e dois) Dias Úteis, calculado de forma exponencial e cumulativa </w:t>
      </w:r>
      <w:r w:rsidR="006867CE" w:rsidRPr="00A370E1">
        <w:rPr>
          <w:rFonts w:cstheme="minorHAnsi"/>
          <w:i/>
          <w:iCs/>
          <w:sz w:val="22"/>
        </w:rPr>
        <w:t xml:space="preserve">pro rata </w:t>
      </w:r>
      <w:proofErr w:type="spellStart"/>
      <w:r w:rsidR="006867CE" w:rsidRPr="00A370E1">
        <w:rPr>
          <w:rFonts w:cstheme="minorHAnsi"/>
          <w:i/>
          <w:iCs/>
          <w:sz w:val="22"/>
        </w:rPr>
        <w:t>temporis</w:t>
      </w:r>
      <w:proofErr w:type="spellEnd"/>
      <w:r w:rsidR="006867CE" w:rsidRPr="00A370E1">
        <w:rPr>
          <w:rFonts w:cstheme="minorHAnsi"/>
          <w:sz w:val="22"/>
        </w:rPr>
        <w:t xml:space="preserve"> por Dias Úteis decorridos. O Prêmio Mensal será calculado de acordo com a fórmula constante do </w:t>
      </w:r>
      <w:r w:rsidR="006867CE" w:rsidRPr="003E4AC4">
        <w:rPr>
          <w:rFonts w:cstheme="minorHAnsi"/>
          <w:sz w:val="22"/>
          <w:highlight w:val="green"/>
        </w:rPr>
        <w:t>Anexo [</w:t>
      </w:r>
      <w:r w:rsidR="00FA7097" w:rsidRPr="003E4AC4">
        <w:rPr>
          <w:rFonts w:cstheme="minorHAnsi"/>
          <w:sz w:val="22"/>
          <w:highlight w:val="green"/>
        </w:rPr>
        <w:t>XIV</w:t>
      </w:r>
      <w:r w:rsidR="006867CE" w:rsidRPr="003E4AC4">
        <w:rPr>
          <w:rFonts w:cstheme="minorHAnsi"/>
          <w:sz w:val="22"/>
          <w:highlight w:val="green"/>
        </w:rPr>
        <w:t>]</w:t>
      </w:r>
      <w:r w:rsidR="006867CE" w:rsidRPr="00A370E1">
        <w:rPr>
          <w:rFonts w:cstheme="minorHAnsi"/>
          <w:sz w:val="22"/>
        </w:rPr>
        <w:t xml:space="preserve"> a esta Escritura de Emissão.</w:t>
      </w:r>
    </w:p>
    <w:p w14:paraId="6E2F5BBE" w14:textId="77777777" w:rsidR="00B50C36" w:rsidRPr="00A370E1" w:rsidRDefault="00B50C36" w:rsidP="00B50C36">
      <w:pPr>
        <w:autoSpaceDE w:val="0"/>
        <w:autoSpaceDN w:val="0"/>
        <w:adjustRightInd w:val="0"/>
        <w:spacing w:before="240" w:after="240" w:line="276" w:lineRule="auto"/>
        <w:jc w:val="center"/>
        <w:rPr>
          <w:rFonts w:cstheme="minorHAnsi"/>
          <w:b/>
          <w:sz w:val="22"/>
        </w:rPr>
      </w:pPr>
    </w:p>
    <w:p w14:paraId="29DF7233" w14:textId="3634AD2B" w:rsidR="00B50C36" w:rsidRPr="00A370E1" w:rsidRDefault="00B50C36" w:rsidP="00B50C36">
      <w:pPr>
        <w:widowControl w:val="0"/>
        <w:spacing w:line="300" w:lineRule="exact"/>
        <w:ind w:left="1214"/>
        <w:jc w:val="center"/>
        <w:rPr>
          <w:rFonts w:cstheme="minorHAnsi"/>
          <w:sz w:val="22"/>
        </w:rPr>
      </w:pPr>
      <w:r w:rsidRPr="00A370E1">
        <w:rPr>
          <w:rFonts w:cstheme="minorHAnsi"/>
          <w:b/>
          <w:sz w:val="22"/>
        </w:rPr>
        <w:t>PM = 1.000,00 X SDR x (FJ – 1)</w:t>
      </w:r>
      <w:r w:rsidRPr="00A370E1">
        <w:rPr>
          <w:rFonts w:cstheme="minorHAnsi"/>
          <w:sz w:val="22"/>
        </w:rPr>
        <w:t>, onde:</w:t>
      </w:r>
    </w:p>
    <w:p w14:paraId="7C2CD0D6" w14:textId="77777777" w:rsidR="00B50C36" w:rsidRPr="00A370E1" w:rsidRDefault="00B50C36" w:rsidP="00B50C36">
      <w:pPr>
        <w:autoSpaceDE w:val="0"/>
        <w:autoSpaceDN w:val="0"/>
        <w:adjustRightInd w:val="0"/>
        <w:spacing w:before="240" w:after="240" w:line="276" w:lineRule="auto"/>
        <w:rPr>
          <w:rFonts w:cstheme="minorHAnsi"/>
          <w:sz w:val="22"/>
        </w:rPr>
      </w:pPr>
      <w:r w:rsidRPr="00A370E1">
        <w:rPr>
          <w:rFonts w:cstheme="minorHAnsi"/>
          <w:sz w:val="22"/>
        </w:rPr>
        <w:t>Onde:</w:t>
      </w:r>
    </w:p>
    <w:p w14:paraId="5E54986D" w14:textId="0716C274" w:rsidR="00B50C36" w:rsidRPr="00A370E1" w:rsidRDefault="00B50C36" w:rsidP="00B50C36">
      <w:pPr>
        <w:widowControl w:val="0"/>
        <w:spacing w:line="300" w:lineRule="exact"/>
        <w:ind w:left="709"/>
        <w:rPr>
          <w:rFonts w:cstheme="minorHAnsi"/>
          <w:bCs/>
          <w:sz w:val="22"/>
        </w:rPr>
      </w:pPr>
      <w:r w:rsidRPr="00A370E1">
        <w:rPr>
          <w:rFonts w:cstheme="minorHAnsi"/>
          <w:b/>
          <w:sz w:val="22"/>
        </w:rPr>
        <w:t>PM =</w:t>
      </w:r>
      <w:r w:rsidRPr="00A370E1">
        <w:rPr>
          <w:rFonts w:cstheme="minorHAnsi"/>
          <w:bCs/>
          <w:sz w:val="22"/>
        </w:rPr>
        <w:t xml:space="preserve"> Prêmio Mensal, devido em cada </w:t>
      </w:r>
      <w:r w:rsidRPr="00A370E1">
        <w:rPr>
          <w:rFonts w:cstheme="minorHAnsi"/>
          <w:sz w:val="22"/>
        </w:rPr>
        <w:t>Data de Pagamento dos Juros Remuneratórios</w:t>
      </w:r>
      <w:r w:rsidRPr="00A370E1">
        <w:rPr>
          <w:rFonts w:cstheme="minorHAnsi"/>
          <w:bCs/>
          <w:sz w:val="22"/>
        </w:rPr>
        <w:t>, calculado com 8 (oito) casas decimais, sem arredondamento;</w:t>
      </w:r>
    </w:p>
    <w:p w14:paraId="6E688302" w14:textId="21F30F43" w:rsidR="00B50C36" w:rsidRPr="00A370E1" w:rsidRDefault="00B50C36" w:rsidP="00B50C36">
      <w:pPr>
        <w:autoSpaceDE w:val="0"/>
        <w:autoSpaceDN w:val="0"/>
        <w:adjustRightInd w:val="0"/>
        <w:spacing w:before="240" w:after="240" w:line="276" w:lineRule="auto"/>
        <w:ind w:left="708"/>
        <w:rPr>
          <w:rFonts w:cstheme="minorHAnsi"/>
          <w:sz w:val="22"/>
        </w:rPr>
      </w:pPr>
      <w:r w:rsidRPr="00A370E1">
        <w:rPr>
          <w:rFonts w:cstheme="minorHAnsi"/>
          <w:b/>
          <w:bCs/>
          <w:sz w:val="22"/>
        </w:rPr>
        <w:t>SDR</w:t>
      </w:r>
      <w:r w:rsidRPr="00A370E1">
        <w:rPr>
          <w:rFonts w:cstheme="minorHAnsi"/>
          <w:sz w:val="22"/>
        </w:rPr>
        <w:t xml:space="preserve"> = saldo de Debêntures subscritas e não integralizadas; </w:t>
      </w:r>
    </w:p>
    <w:p w14:paraId="3A76D5C5" w14:textId="77777777" w:rsidR="00B50C36" w:rsidRPr="00A370E1" w:rsidRDefault="00B50C36" w:rsidP="00B50C36">
      <w:pPr>
        <w:widowControl w:val="0"/>
        <w:spacing w:line="300" w:lineRule="exact"/>
        <w:ind w:left="709"/>
        <w:rPr>
          <w:rFonts w:cstheme="minorHAnsi"/>
          <w:sz w:val="22"/>
        </w:rPr>
      </w:pPr>
      <w:r w:rsidRPr="00A370E1">
        <w:rPr>
          <w:rFonts w:cstheme="minorHAnsi"/>
          <w:b/>
          <w:sz w:val="22"/>
        </w:rPr>
        <w:t>FJ</w:t>
      </w:r>
      <w:r w:rsidRPr="00A370E1">
        <w:rPr>
          <w:rFonts w:cstheme="minorHAnsi"/>
          <w:sz w:val="22"/>
        </w:rPr>
        <w:t xml:space="preserve"> = Fator de juros fixos calculado com 9 (nove) casas decimais, com arredondamento, apurado da seguinte forma: </w:t>
      </w:r>
    </w:p>
    <w:p w14:paraId="7BF3ABB9" w14:textId="77777777" w:rsidR="00B50C36" w:rsidRPr="00A370E1" w:rsidRDefault="00B50C36" w:rsidP="00B50C36">
      <w:pPr>
        <w:widowControl w:val="0"/>
        <w:spacing w:line="300" w:lineRule="exact"/>
        <w:ind w:left="709"/>
        <w:rPr>
          <w:rFonts w:cstheme="minorHAnsi"/>
          <w:sz w:val="22"/>
        </w:rPr>
      </w:pPr>
    </w:p>
    <w:p w14:paraId="4E0FCB26" w14:textId="77777777" w:rsidR="00B50C36" w:rsidRPr="00A370E1" w:rsidRDefault="0008388C" w:rsidP="00B50C36">
      <w:pPr>
        <w:widowControl w:val="0"/>
        <w:ind w:left="709"/>
        <w:jc w:val="center"/>
        <w:rPr>
          <w:rFonts w:cstheme="minorHAnsi"/>
          <w:b/>
          <w:sz w:val="22"/>
        </w:rPr>
      </w:pPr>
      <m:oMathPara>
        <m:oMath>
          <m:r>
            <m:rPr>
              <m:sty m:val="b"/>
            </m:rPr>
            <w:rPr>
              <w:rFonts w:ascii="Cambria Math" w:hAnsi="Cambria Math" w:cstheme="minorHAnsi"/>
              <w:sz w:val="22"/>
            </w:rPr>
            <m:t>FJ=</m:t>
          </m:r>
          <m:sSup>
            <m:sSupPr>
              <m:ctrlPr>
                <w:rPr>
                  <w:rFonts w:ascii="Cambria Math" w:hAnsi="Cambria Math" w:cstheme="minorHAnsi"/>
                  <w:b/>
                  <w:sz w:val="22"/>
                </w:rPr>
              </m:ctrlPr>
            </m:sSupPr>
            <m:e>
              <m:r>
                <m:rPr>
                  <m:sty m:val="b"/>
                </m:rPr>
                <w:rPr>
                  <w:rFonts w:ascii="Cambria Math" w:hAnsi="Cambria Math" w:cstheme="minorHAnsi"/>
                  <w:sz w:val="22"/>
                </w:rPr>
                <m:t>(1+i)</m:t>
              </m:r>
            </m:e>
            <m:sup>
              <m:r>
                <m:rPr>
                  <m:sty m:val="b"/>
                </m:rPr>
                <w:rPr>
                  <w:rFonts w:ascii="Cambria Math" w:hAnsi="Cambria Math" w:cstheme="minorHAnsi"/>
                  <w:sz w:val="22"/>
                </w:rPr>
                <m:t xml:space="preserve"> </m:t>
              </m:r>
              <m:f>
                <m:fPr>
                  <m:ctrlPr>
                    <w:rPr>
                      <w:rFonts w:ascii="Cambria Math" w:hAnsi="Cambria Math" w:cstheme="minorHAnsi"/>
                      <w:b/>
                      <w:sz w:val="22"/>
                    </w:rPr>
                  </m:ctrlPr>
                </m:fPr>
                <m:num>
                  <m:r>
                    <m:rPr>
                      <m:sty m:val="b"/>
                    </m:rPr>
                    <w:rPr>
                      <w:rFonts w:ascii="Cambria Math" w:hAnsi="Cambria Math" w:cstheme="minorHAnsi"/>
                      <w:sz w:val="22"/>
                    </w:rPr>
                    <m:t>dup</m:t>
                  </m:r>
                </m:num>
                <m:den>
                  <m:r>
                    <m:rPr>
                      <m:sty m:val="b"/>
                    </m:rPr>
                    <w:rPr>
                      <w:rFonts w:ascii="Cambria Math" w:hAnsi="Cambria Math" w:cstheme="minorHAnsi"/>
                      <w:sz w:val="22"/>
                    </w:rPr>
                    <m:t>252</m:t>
                  </m:r>
                </m:den>
              </m:f>
            </m:sup>
          </m:sSup>
        </m:oMath>
      </m:oMathPara>
    </w:p>
    <w:p w14:paraId="4EF13CDB" w14:textId="77777777" w:rsidR="00B50C36" w:rsidRPr="00A370E1" w:rsidRDefault="00B50C36" w:rsidP="00B50C36">
      <w:pPr>
        <w:widowControl w:val="0"/>
        <w:spacing w:line="300" w:lineRule="exact"/>
        <w:ind w:left="709"/>
        <w:rPr>
          <w:rFonts w:cstheme="minorHAnsi"/>
          <w:sz w:val="22"/>
        </w:rPr>
      </w:pPr>
    </w:p>
    <w:p w14:paraId="17B88569" w14:textId="77777777" w:rsidR="00B50C36" w:rsidRPr="00A370E1" w:rsidRDefault="00B50C36" w:rsidP="00B50C36">
      <w:pPr>
        <w:widowControl w:val="0"/>
        <w:spacing w:line="300" w:lineRule="exact"/>
        <w:ind w:left="709"/>
        <w:rPr>
          <w:rFonts w:cstheme="minorHAnsi"/>
          <w:sz w:val="22"/>
        </w:rPr>
      </w:pPr>
      <w:r w:rsidRPr="00A370E1">
        <w:rPr>
          <w:rFonts w:cstheme="minorHAnsi"/>
          <w:sz w:val="22"/>
        </w:rPr>
        <w:t>Onde:</w:t>
      </w:r>
    </w:p>
    <w:p w14:paraId="1CE2DD8C" w14:textId="77777777" w:rsidR="00B50C36" w:rsidRPr="00A370E1" w:rsidRDefault="00B50C36" w:rsidP="00B50C36">
      <w:pPr>
        <w:widowControl w:val="0"/>
        <w:spacing w:line="300" w:lineRule="exact"/>
        <w:ind w:left="709"/>
        <w:rPr>
          <w:rFonts w:cstheme="minorHAnsi"/>
          <w:sz w:val="22"/>
        </w:rPr>
      </w:pPr>
    </w:p>
    <w:p w14:paraId="4659F384" w14:textId="77777777" w:rsidR="00B50C36" w:rsidRPr="00A370E1" w:rsidRDefault="00B50C36" w:rsidP="00B50C36">
      <w:pPr>
        <w:widowControl w:val="0"/>
        <w:spacing w:line="300" w:lineRule="exact"/>
        <w:ind w:left="709"/>
        <w:rPr>
          <w:rFonts w:cstheme="minorHAnsi"/>
          <w:sz w:val="22"/>
        </w:rPr>
      </w:pPr>
      <w:r w:rsidRPr="00A370E1">
        <w:rPr>
          <w:rFonts w:cstheme="minorHAnsi"/>
          <w:b/>
          <w:sz w:val="22"/>
        </w:rPr>
        <w:t>i</w:t>
      </w:r>
      <w:r w:rsidRPr="00A370E1">
        <w:rPr>
          <w:rFonts w:cstheme="minorHAnsi"/>
          <w:sz w:val="22"/>
        </w:rPr>
        <w:t xml:space="preserve"> = 2,5000</w:t>
      </w:r>
    </w:p>
    <w:p w14:paraId="03DFD683" w14:textId="77777777" w:rsidR="00B50C36" w:rsidRPr="00A370E1" w:rsidRDefault="00B50C36" w:rsidP="00B50C36">
      <w:pPr>
        <w:widowControl w:val="0"/>
        <w:spacing w:line="300" w:lineRule="exact"/>
        <w:ind w:left="709"/>
        <w:rPr>
          <w:rFonts w:cstheme="minorHAnsi"/>
          <w:sz w:val="22"/>
        </w:rPr>
      </w:pPr>
    </w:p>
    <w:p w14:paraId="3D3524F9" w14:textId="2F6D83EF" w:rsidR="00B50C36" w:rsidRPr="00A370E1" w:rsidRDefault="00B50C36" w:rsidP="00B50C36">
      <w:pPr>
        <w:widowControl w:val="0"/>
        <w:spacing w:line="300" w:lineRule="exact"/>
        <w:ind w:left="709"/>
        <w:rPr>
          <w:rFonts w:cstheme="minorHAnsi"/>
          <w:sz w:val="22"/>
        </w:rPr>
      </w:pPr>
      <w:proofErr w:type="spellStart"/>
      <w:r w:rsidRPr="00A370E1">
        <w:rPr>
          <w:rFonts w:cstheme="minorHAnsi"/>
          <w:b/>
          <w:sz w:val="22"/>
        </w:rPr>
        <w:t>dup</w:t>
      </w:r>
      <w:proofErr w:type="spellEnd"/>
      <w:r w:rsidRPr="00A370E1">
        <w:rPr>
          <w:rFonts w:cstheme="minorHAnsi"/>
          <w:sz w:val="22"/>
        </w:rPr>
        <w:t xml:space="preserve"> = Número de Dias Úteis entre a Data da Primeira Integralização a Data de Aniversário imediatamente anterior, a data de incorporação imediatamente anterior ou data de pagamento de remuneração imediatamente anterior e a data de cálculo, sendo “</w:t>
      </w:r>
      <w:proofErr w:type="spellStart"/>
      <w:r w:rsidRPr="00A370E1">
        <w:rPr>
          <w:rFonts w:cstheme="minorHAnsi"/>
          <w:sz w:val="22"/>
        </w:rPr>
        <w:t>dup</w:t>
      </w:r>
      <w:proofErr w:type="spellEnd"/>
      <w:r w:rsidRPr="00A370E1">
        <w:rPr>
          <w:rFonts w:cstheme="minorHAnsi"/>
          <w:sz w:val="22"/>
        </w:rPr>
        <w:t>” um número inteiro.</w:t>
      </w:r>
    </w:p>
    <w:p w14:paraId="3AD845F0" w14:textId="77777777" w:rsidR="00B50C36" w:rsidRPr="00A370E1" w:rsidRDefault="00B50C36" w:rsidP="00B50C36">
      <w:pPr>
        <w:widowControl w:val="0"/>
        <w:spacing w:line="300" w:lineRule="exact"/>
        <w:ind w:left="709"/>
        <w:rPr>
          <w:rFonts w:cstheme="minorHAnsi"/>
          <w:sz w:val="22"/>
        </w:rPr>
      </w:pPr>
      <w:r w:rsidRPr="00A370E1">
        <w:rPr>
          <w:rFonts w:cstheme="minorHAnsi"/>
          <w:sz w:val="22"/>
        </w:rPr>
        <w:t>Para o primeiro “</w:t>
      </w:r>
      <w:proofErr w:type="spellStart"/>
      <w:r w:rsidRPr="00A370E1">
        <w:rPr>
          <w:rFonts w:cstheme="minorHAnsi"/>
          <w:sz w:val="22"/>
        </w:rPr>
        <w:t>dup</w:t>
      </w:r>
      <w:proofErr w:type="spellEnd"/>
      <w:r w:rsidRPr="00A370E1">
        <w:rPr>
          <w:rFonts w:cstheme="minorHAnsi"/>
          <w:sz w:val="22"/>
        </w:rPr>
        <w:t>” será acrescido de 1 (um) Dia Útil, sendo “</w:t>
      </w:r>
      <w:proofErr w:type="spellStart"/>
      <w:r w:rsidRPr="00A370E1">
        <w:rPr>
          <w:rFonts w:cstheme="minorHAnsi"/>
          <w:sz w:val="22"/>
        </w:rPr>
        <w:t>dup</w:t>
      </w:r>
      <w:proofErr w:type="spellEnd"/>
      <w:r w:rsidRPr="00A370E1">
        <w:rPr>
          <w:rFonts w:cstheme="minorHAnsi"/>
          <w:sz w:val="22"/>
        </w:rPr>
        <w:t>” um número inteiro.</w:t>
      </w:r>
    </w:p>
    <w:p w14:paraId="255E7E1E" w14:textId="77777777" w:rsidR="00B50C36" w:rsidRPr="00A370E1" w:rsidRDefault="00B50C36" w:rsidP="00A370E1">
      <w:pPr>
        <w:pStyle w:val="ListaColorida-nfase11"/>
        <w:spacing w:line="300" w:lineRule="exact"/>
        <w:ind w:left="1080"/>
        <w:jc w:val="both"/>
        <w:rPr>
          <w:rFonts w:asciiTheme="minorHAnsi" w:eastAsia="Arial Unicode MS" w:hAnsiTheme="minorHAnsi" w:cstheme="minorHAnsi"/>
          <w:w w:val="0"/>
          <w:sz w:val="22"/>
          <w:szCs w:val="22"/>
        </w:rPr>
      </w:pPr>
    </w:p>
    <w:p w14:paraId="7FB39B0B" w14:textId="346091A4" w:rsidR="008E53DF" w:rsidRDefault="00E23E83"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A370E1">
        <w:rPr>
          <w:rFonts w:cstheme="minorHAnsi"/>
          <w:b/>
          <w:bCs/>
          <w:sz w:val="22"/>
        </w:rPr>
        <w:t>4.2.3.7.</w:t>
      </w:r>
      <w:r w:rsidRPr="00A370E1">
        <w:rPr>
          <w:rFonts w:cstheme="minorHAnsi"/>
          <w:b/>
          <w:bCs/>
          <w:sz w:val="22"/>
        </w:rPr>
        <w:tab/>
      </w:r>
      <w:r w:rsidR="230F4831" w:rsidRPr="00A370E1">
        <w:rPr>
          <w:rFonts w:cstheme="minorHAnsi"/>
          <w:sz w:val="22"/>
        </w:rPr>
        <w:t xml:space="preserve">Enquanto não cumpridas as Condições para Liberação dos Recursos, os valores decorrentes da integralização dos CRI ficarão alocados na Conta do Patrimônio Separado. Os valores decorrentes da integralização dos CRI deverão ser investidos pela Debenturista em títulos, valores mobiliários e outros instrumentos financeiros de renda fixa de emissão </w:t>
      </w:r>
      <w:r w:rsidR="230F4831" w:rsidRPr="00A370E1">
        <w:rPr>
          <w:rFonts w:cstheme="minorHAnsi"/>
          <w:color w:val="000000" w:themeColor="text1"/>
          <w:sz w:val="22"/>
        </w:rPr>
        <w:t>de instituições financeiras de primeira linha, tais como títulos públicos, títulos e valores mobiliários e outros instrumentos financeiros de renda fixa de emissão de instituições financeiras de primeira linha</w:t>
      </w:r>
      <w:r w:rsidR="230F4831" w:rsidRPr="00A370E1">
        <w:rPr>
          <w:rFonts w:cstheme="minorHAnsi"/>
          <w:sz w:val="22"/>
        </w:rPr>
        <w:t xml:space="preserve">. Os recursos oriundos dos rendimentos auferidos com tais aplicações integrarão o Patrimônio Separado, livres de quaisquer impostos. A </w:t>
      </w:r>
      <w:proofErr w:type="spellStart"/>
      <w:r w:rsidR="230F4831" w:rsidRPr="00A370E1">
        <w:rPr>
          <w:rFonts w:cstheme="minorHAnsi"/>
          <w:sz w:val="22"/>
        </w:rPr>
        <w:t>Securitizadora</w:t>
      </w:r>
      <w:proofErr w:type="spellEnd"/>
      <w:r w:rsidR="230F4831" w:rsidRPr="00A370E1">
        <w:rPr>
          <w:rFonts w:cstheme="minorHAnsi"/>
          <w:sz w:val="22"/>
        </w:rPr>
        <w:t xml:space="preserve"> não será responsabilizada por qualquer garantia mínima de rentabilidade, bem como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w:t>
      </w:r>
      <w:r w:rsidR="230F4831" w:rsidRPr="00A370E1">
        <w:rPr>
          <w:rFonts w:cstheme="minorHAnsi"/>
          <w:sz w:val="22"/>
          <w:u w:val="single"/>
        </w:rPr>
        <w:t>Investimentos Permitidos</w:t>
      </w:r>
      <w:r w:rsidR="230F4831" w:rsidRPr="00A370E1">
        <w:rPr>
          <w:rFonts w:cstheme="minorHAnsi"/>
          <w:sz w:val="22"/>
        </w:rPr>
        <w:t xml:space="preserve">”). </w:t>
      </w:r>
    </w:p>
    <w:p w14:paraId="68270181" w14:textId="77777777" w:rsidR="00A604F2" w:rsidRDefault="00A604F2" w:rsidP="00E23E83">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p>
    <w:p w14:paraId="275026A9"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4.2.3.2.3.</w:t>
      </w:r>
      <w:r w:rsidRPr="004175E8">
        <w:rPr>
          <w:rFonts w:cstheme="minorHAnsi"/>
          <w:sz w:val="22"/>
        </w:rPr>
        <w:tab/>
        <w:t>Caso os recursos existentes no Fundo de Despesas sejam insuficientes para o custeio de despesas da Emissão, e a Devedora não efetue diretamente tais pagamentos ou não realize a recomposição do Fundo de Despesas, nos termos previstos neste instrumento, tais Despesas deverão ser arcadas pela Debenturista com os demais recursos integrantes do Patrimônio Separado. As Despesas que forem pagas pela Debenturista com os recursos do Patrimônio Separado, serão reembolsadas pela Devedora no prazo de 5 (cinco) Dias Úteis, mediante a apresentação, pela Debenturista, de comunicação indicando as despesas incorridas, acompanhada dos recibos/notas fiscais correspondentes.</w:t>
      </w:r>
    </w:p>
    <w:p w14:paraId="48E7DB64"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lastRenderedPageBreak/>
        <w:tab/>
      </w:r>
    </w:p>
    <w:p w14:paraId="01D85570" w14:textId="77777777" w:rsidR="004175E8" w:rsidRPr="003E4AC4"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b/>
          <w:bCs/>
          <w:sz w:val="22"/>
        </w:rPr>
      </w:pPr>
      <w:r w:rsidRPr="004175E8">
        <w:rPr>
          <w:rFonts w:cstheme="minorHAnsi"/>
          <w:sz w:val="22"/>
        </w:rPr>
        <w:t>4.2.3.2.4.</w:t>
      </w:r>
      <w:r w:rsidRPr="004175E8">
        <w:rPr>
          <w:rFonts w:cstheme="minorHAnsi"/>
          <w:sz w:val="22"/>
        </w:rPr>
        <w:tab/>
        <w:t>Caso os recursos do Patrimônio Separado não sejam suficientes para arcar com as Despesas, a Debenturista poderá solicitar aos Titulares de CRI que arquem com o referido pagamento mediante aporte de recursos no Patrimônio Separado, sendo certo que os Titulares dos CRI decidirão sobre tal(</w:t>
      </w:r>
      <w:proofErr w:type="spellStart"/>
      <w:r w:rsidRPr="004175E8">
        <w:rPr>
          <w:rFonts w:cstheme="minorHAnsi"/>
          <w:sz w:val="22"/>
        </w:rPr>
        <w:t>is</w:t>
      </w:r>
      <w:proofErr w:type="spellEnd"/>
      <w:r w:rsidRPr="004175E8">
        <w:rPr>
          <w:rFonts w:cstheme="minorHAnsi"/>
          <w:sz w:val="22"/>
        </w:rPr>
        <w:t>) pagamento(s), conforme deliberação na respectiva assembleia geral convocada para este fim. [</w:t>
      </w:r>
      <w:r w:rsidRPr="003E4AC4">
        <w:rPr>
          <w:rFonts w:cstheme="minorHAnsi"/>
          <w:b/>
          <w:bCs/>
          <w:sz w:val="22"/>
          <w:highlight w:val="yellow"/>
        </w:rPr>
        <w:t xml:space="preserve">Nota </w:t>
      </w:r>
      <w:proofErr w:type="spellStart"/>
      <w:r w:rsidRPr="003E4AC4">
        <w:rPr>
          <w:rFonts w:cstheme="minorHAnsi"/>
          <w:b/>
          <w:bCs/>
          <w:sz w:val="22"/>
          <w:highlight w:val="yellow"/>
        </w:rPr>
        <w:t>Opea</w:t>
      </w:r>
      <w:proofErr w:type="spellEnd"/>
      <w:r w:rsidRPr="003E4AC4">
        <w:rPr>
          <w:rFonts w:cstheme="minorHAnsi"/>
          <w:b/>
          <w:bCs/>
          <w:sz w:val="22"/>
          <w:highlight w:val="yellow"/>
        </w:rPr>
        <w:t xml:space="preserve"> </w:t>
      </w:r>
      <w:proofErr w:type="spellStart"/>
      <w:r w:rsidRPr="003E4AC4">
        <w:rPr>
          <w:rFonts w:cstheme="minorHAnsi"/>
          <w:b/>
          <w:bCs/>
          <w:sz w:val="22"/>
          <w:highlight w:val="yellow"/>
        </w:rPr>
        <w:t>Jur</w:t>
      </w:r>
      <w:proofErr w:type="spellEnd"/>
      <w:r w:rsidRPr="003E4AC4">
        <w:rPr>
          <w:rFonts w:cstheme="minorHAnsi"/>
          <w:b/>
          <w:bCs/>
          <w:sz w:val="22"/>
          <w:highlight w:val="yellow"/>
        </w:rPr>
        <w:t>: Replicar esta redação no TS.]</w:t>
      </w:r>
    </w:p>
    <w:p w14:paraId="63524F73"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ab/>
      </w:r>
    </w:p>
    <w:p w14:paraId="67BEDD99"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4.2.3.2.5.</w:t>
      </w:r>
      <w:r w:rsidRPr="004175E8">
        <w:rPr>
          <w:rFonts w:cstheme="minorHAnsi"/>
          <w:sz w:val="22"/>
        </w:rPr>
        <w:tab/>
        <w:t xml:space="preserve">Na hipótese da Cláusula acima, os Titulares de CRI reunidos em assembleia geral convocada com este fim, nos termos do Termo de Securitização, deverão deliberar sobre o aporte de recursos, de forma proporcional à quantidade de CRI detida por cada Titular de CRI, observado que, caso concordem com tal aporte, possuirão o direito de regresso contra a Devedora e preferência em caso de recebimento de créditos futuros pelo Patrimônio Separado dos CRI, objeto ou não de litígio. As Despesas que eventualmente não tenham sido quitadas na forma desta Cláusula serão acrescidas à dívida da Devedora no âmbito dos Créditos Imobiliários, e deverão ser pagas de acordo com a ordem de alocação de recursos prevista no Termo de Securitização. </w:t>
      </w:r>
      <w:r w:rsidRPr="003E4AC4">
        <w:rPr>
          <w:rFonts w:cstheme="minorHAnsi"/>
          <w:b/>
          <w:bCs/>
          <w:sz w:val="22"/>
          <w:highlight w:val="yellow"/>
        </w:rPr>
        <w:t xml:space="preserve">[Nota </w:t>
      </w:r>
      <w:proofErr w:type="spellStart"/>
      <w:r w:rsidRPr="003E4AC4">
        <w:rPr>
          <w:rFonts w:cstheme="minorHAnsi"/>
          <w:b/>
          <w:bCs/>
          <w:sz w:val="22"/>
          <w:highlight w:val="yellow"/>
        </w:rPr>
        <w:t>Opea</w:t>
      </w:r>
      <w:proofErr w:type="spellEnd"/>
      <w:r w:rsidRPr="003E4AC4">
        <w:rPr>
          <w:rFonts w:cstheme="minorHAnsi"/>
          <w:b/>
          <w:bCs/>
          <w:sz w:val="22"/>
          <w:highlight w:val="yellow"/>
        </w:rPr>
        <w:t xml:space="preserve"> </w:t>
      </w:r>
      <w:proofErr w:type="spellStart"/>
      <w:r w:rsidRPr="003E4AC4">
        <w:rPr>
          <w:rFonts w:cstheme="minorHAnsi"/>
          <w:b/>
          <w:bCs/>
          <w:sz w:val="22"/>
          <w:highlight w:val="yellow"/>
        </w:rPr>
        <w:t>Jur</w:t>
      </w:r>
      <w:proofErr w:type="spellEnd"/>
      <w:r w:rsidRPr="003E4AC4">
        <w:rPr>
          <w:rFonts w:cstheme="minorHAnsi"/>
          <w:b/>
          <w:bCs/>
          <w:sz w:val="22"/>
          <w:highlight w:val="yellow"/>
        </w:rPr>
        <w:t>: Replicar esta redação no TS.]</w:t>
      </w:r>
    </w:p>
    <w:p w14:paraId="204819DD"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ab/>
      </w:r>
    </w:p>
    <w:p w14:paraId="0915009D"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4.2.3.2.6.</w:t>
      </w:r>
      <w:r w:rsidRPr="004175E8">
        <w:rPr>
          <w:rFonts w:cstheme="minorHAnsi"/>
          <w:sz w:val="22"/>
        </w:rPr>
        <w:tab/>
        <w:t xml:space="preserve">Conforme previsto no Termo de Securitização, caso qualquer um dos Titulares de CRI não cumpra com eventual obrigação de realização de aportes de recursos no Patrimônio Separado, para custear eventuais despesas necessárias a salvaguardar seus interesses, a Debenturista estará autorizada a realizar a compensação de eventual remuneração a que este Titular de CRI inadimplente tenha direito na qualidade de Titular de CRI da Emissão com os valores gastos pela Debenturista com estas despesas. </w:t>
      </w:r>
      <w:r w:rsidRPr="003E4AC4">
        <w:rPr>
          <w:rFonts w:cstheme="minorHAnsi"/>
          <w:b/>
          <w:bCs/>
          <w:sz w:val="22"/>
          <w:highlight w:val="yellow"/>
        </w:rPr>
        <w:t xml:space="preserve">[Nota </w:t>
      </w:r>
      <w:proofErr w:type="spellStart"/>
      <w:r w:rsidRPr="003E4AC4">
        <w:rPr>
          <w:rFonts w:cstheme="minorHAnsi"/>
          <w:b/>
          <w:bCs/>
          <w:sz w:val="22"/>
          <w:highlight w:val="yellow"/>
        </w:rPr>
        <w:t>Opea</w:t>
      </w:r>
      <w:proofErr w:type="spellEnd"/>
      <w:r w:rsidRPr="003E4AC4">
        <w:rPr>
          <w:rFonts w:cstheme="minorHAnsi"/>
          <w:b/>
          <w:bCs/>
          <w:sz w:val="22"/>
          <w:highlight w:val="yellow"/>
        </w:rPr>
        <w:t xml:space="preserve"> </w:t>
      </w:r>
      <w:proofErr w:type="spellStart"/>
      <w:r w:rsidRPr="003E4AC4">
        <w:rPr>
          <w:rFonts w:cstheme="minorHAnsi"/>
          <w:b/>
          <w:bCs/>
          <w:sz w:val="22"/>
          <w:highlight w:val="yellow"/>
        </w:rPr>
        <w:t>Jur</w:t>
      </w:r>
      <w:proofErr w:type="spellEnd"/>
      <w:r w:rsidRPr="003E4AC4">
        <w:rPr>
          <w:rFonts w:cstheme="minorHAnsi"/>
          <w:b/>
          <w:bCs/>
          <w:sz w:val="22"/>
          <w:highlight w:val="yellow"/>
        </w:rPr>
        <w:t>: Replicar esta redação no TS.]</w:t>
      </w:r>
    </w:p>
    <w:p w14:paraId="05C54BE6" w14:textId="77777777" w:rsidR="004175E8" w:rsidRPr="004175E8"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ab/>
      </w:r>
    </w:p>
    <w:p w14:paraId="4B902018" w14:textId="3F1D3CF0" w:rsidR="007218D7" w:rsidRDefault="004175E8" w:rsidP="004175E8">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cstheme="minorHAnsi"/>
          <w:sz w:val="22"/>
        </w:rPr>
      </w:pPr>
      <w:r w:rsidRPr="004175E8">
        <w:rPr>
          <w:rFonts w:cstheme="minorHAnsi"/>
          <w:sz w:val="22"/>
        </w:rPr>
        <w:t>4.2.3.2.7.</w:t>
      </w:r>
      <w:r w:rsidRPr="004175E8">
        <w:rPr>
          <w:rFonts w:cstheme="minorHAnsi"/>
          <w:sz w:val="22"/>
        </w:rPr>
        <w:tab/>
        <w:t>Em nenhuma hipótese a Debenturista incorrerá em antecipação de Despesas e/ou suportará Despesas com recursos próprios.</w:t>
      </w:r>
    </w:p>
    <w:p w14:paraId="6B24CD91" w14:textId="77777777" w:rsidR="00967459" w:rsidRPr="00A370E1" w:rsidRDefault="00967459" w:rsidP="009F7B0C">
      <w:pPr>
        <w:pStyle w:val="ListaColorida-nfase11"/>
        <w:spacing w:line="300" w:lineRule="exact"/>
        <w:ind w:left="0"/>
        <w:jc w:val="both"/>
        <w:rPr>
          <w:rFonts w:asciiTheme="minorHAnsi" w:eastAsia="Arial Unicode MS" w:hAnsiTheme="minorHAnsi" w:cstheme="minorHAnsi"/>
          <w:w w:val="0"/>
          <w:sz w:val="22"/>
          <w:szCs w:val="22"/>
        </w:rPr>
      </w:pPr>
    </w:p>
    <w:p w14:paraId="39C321E3" w14:textId="33191DE7" w:rsidR="00482F3D" w:rsidRPr="00A370E1" w:rsidRDefault="003A7AF7" w:rsidP="00071439">
      <w:pPr>
        <w:keepNext/>
        <w:numPr>
          <w:ilvl w:val="1"/>
          <w:numId w:val="2"/>
        </w:numPr>
        <w:ind w:hanging="720"/>
        <w:rPr>
          <w:rFonts w:eastAsia="Arial Unicode MS" w:cstheme="minorHAnsi"/>
          <w:b/>
          <w:sz w:val="22"/>
        </w:rPr>
      </w:pPr>
      <w:bookmarkStart w:id="152" w:name="_Ref528588110"/>
      <w:bookmarkStart w:id="153" w:name="_Ref32256463"/>
      <w:r w:rsidRPr="00A370E1">
        <w:rPr>
          <w:rFonts w:cstheme="minorHAnsi"/>
          <w:sz w:val="22"/>
          <w:u w:val="single"/>
        </w:rPr>
        <w:t xml:space="preserve">Atualização </w:t>
      </w:r>
      <w:r w:rsidR="00820432" w:rsidRPr="00A370E1">
        <w:rPr>
          <w:rFonts w:cstheme="minorHAnsi"/>
          <w:sz w:val="22"/>
          <w:u w:val="single"/>
        </w:rPr>
        <w:t xml:space="preserve">Monetária </w:t>
      </w:r>
      <w:r w:rsidRPr="00A370E1">
        <w:rPr>
          <w:rFonts w:cstheme="minorHAnsi"/>
          <w:sz w:val="22"/>
          <w:u w:val="single"/>
        </w:rPr>
        <w:t>do Valor Nominal Unitário</w:t>
      </w:r>
      <w:bookmarkEnd w:id="152"/>
      <w:bookmarkEnd w:id="153"/>
      <w:r w:rsidR="00C33031" w:rsidRPr="00A370E1">
        <w:rPr>
          <w:rFonts w:cstheme="minorHAnsi"/>
          <w:sz w:val="22"/>
        </w:rPr>
        <w:t xml:space="preserve"> </w:t>
      </w:r>
    </w:p>
    <w:p w14:paraId="0DF7DE61" w14:textId="77777777" w:rsidR="00DA1E2C" w:rsidRPr="00A370E1" w:rsidRDefault="00DA1E2C" w:rsidP="0008319D">
      <w:pPr>
        <w:keepNext/>
        <w:rPr>
          <w:rFonts w:eastAsia="Arial Unicode MS" w:cstheme="minorHAnsi"/>
          <w:b/>
          <w:sz w:val="22"/>
        </w:rPr>
      </w:pPr>
    </w:p>
    <w:p w14:paraId="11DB85EF" w14:textId="47610B5E" w:rsidR="00F53C42" w:rsidRPr="00A370E1" w:rsidRDefault="003A7AF7" w:rsidP="007533EF">
      <w:pPr>
        <w:keepNext/>
        <w:numPr>
          <w:ilvl w:val="2"/>
          <w:numId w:val="2"/>
        </w:numPr>
        <w:ind w:left="0" w:firstLine="0"/>
        <w:rPr>
          <w:rFonts w:cstheme="minorHAnsi"/>
          <w:sz w:val="22"/>
        </w:rPr>
      </w:pPr>
      <w:r w:rsidRPr="00A370E1">
        <w:rPr>
          <w:rFonts w:cstheme="minorHAnsi"/>
          <w:sz w:val="22"/>
        </w:rPr>
        <w:t xml:space="preserve"> </w:t>
      </w:r>
      <w:bookmarkStart w:id="154" w:name="_Ref32256734"/>
      <w:r w:rsidRPr="00A370E1">
        <w:rPr>
          <w:rFonts w:cstheme="minorHAnsi"/>
          <w:sz w:val="22"/>
        </w:rPr>
        <w:t xml:space="preserve">O </w:t>
      </w:r>
      <w:bookmarkStart w:id="155" w:name="_Hlk72422481"/>
      <w:r w:rsidRPr="00A370E1">
        <w:rPr>
          <w:rFonts w:cstheme="minorHAnsi"/>
          <w:sz w:val="22"/>
        </w:rPr>
        <w:t xml:space="preserve">Valor Nominal Unitário </w:t>
      </w:r>
      <w:r w:rsidR="00820432" w:rsidRPr="00A370E1">
        <w:rPr>
          <w:rFonts w:cstheme="minorHAnsi"/>
          <w:sz w:val="22"/>
        </w:rPr>
        <w:t xml:space="preserve">ou saldo do Valor Nominal Unitário, conforme o caso, </w:t>
      </w:r>
      <w:r w:rsidRPr="00A370E1">
        <w:rPr>
          <w:rFonts w:cstheme="minorHAnsi"/>
          <w:sz w:val="22"/>
        </w:rPr>
        <w:t>será atualizado monetariamente</w:t>
      </w:r>
      <w:r w:rsidR="00820432" w:rsidRPr="00A370E1">
        <w:rPr>
          <w:rFonts w:cstheme="minorHAnsi"/>
          <w:sz w:val="22"/>
        </w:rPr>
        <w:t xml:space="preserve"> pela variação</w:t>
      </w:r>
      <w:r w:rsidR="003501BC" w:rsidRPr="00A370E1">
        <w:rPr>
          <w:rFonts w:cstheme="minorHAnsi"/>
          <w:sz w:val="22"/>
        </w:rPr>
        <w:t xml:space="preserve"> positiva</w:t>
      </w:r>
      <w:r w:rsidR="00820432" w:rsidRPr="00A370E1">
        <w:rPr>
          <w:rFonts w:cstheme="minorHAnsi"/>
          <w:sz w:val="22"/>
        </w:rPr>
        <w:t xml:space="preserve"> acumulada do IPCA</w:t>
      </w:r>
      <w:r w:rsidRPr="00A370E1">
        <w:rPr>
          <w:rFonts w:cstheme="minorHAnsi"/>
          <w:sz w:val="22"/>
        </w:rPr>
        <w:t xml:space="preserve">, </w:t>
      </w:r>
      <w:r w:rsidR="00EA5A64" w:rsidRPr="00A370E1">
        <w:rPr>
          <w:rFonts w:cstheme="minorHAnsi"/>
          <w:sz w:val="22"/>
        </w:rPr>
        <w:t>apurado e divulgado pelo IBGE (Instituto Brasileiro de Geografia e Estatística)</w:t>
      </w:r>
      <w:bookmarkEnd w:id="154"/>
      <w:bookmarkEnd w:id="155"/>
      <w:r w:rsidR="007533EF" w:rsidRPr="00A370E1">
        <w:rPr>
          <w:rFonts w:cstheme="minorHAnsi"/>
          <w:sz w:val="22"/>
        </w:rPr>
        <w:t>, e calculado conforme Cláusula 5.1 abaixo.</w:t>
      </w:r>
      <w:r w:rsidR="00315952" w:rsidRPr="00A370E1">
        <w:rPr>
          <w:rFonts w:cstheme="minorHAnsi"/>
          <w:sz w:val="22"/>
        </w:rPr>
        <w:t xml:space="preserve"> </w:t>
      </w:r>
    </w:p>
    <w:p w14:paraId="03747438" w14:textId="77777777" w:rsidR="00AF0B83" w:rsidRPr="00A370E1" w:rsidRDefault="00AF0B83" w:rsidP="0008319D">
      <w:pPr>
        <w:rPr>
          <w:rFonts w:cstheme="minorHAnsi"/>
          <w:sz w:val="22"/>
        </w:rPr>
      </w:pPr>
    </w:p>
    <w:p w14:paraId="259B4064" w14:textId="0A5F8694" w:rsidR="00DA1E2C" w:rsidRPr="00A370E1" w:rsidRDefault="003A7AF7" w:rsidP="00071439">
      <w:pPr>
        <w:pStyle w:val="PargrafodaLista"/>
        <w:numPr>
          <w:ilvl w:val="1"/>
          <w:numId w:val="2"/>
        </w:numPr>
        <w:ind w:hanging="720"/>
        <w:rPr>
          <w:rFonts w:cstheme="minorHAnsi"/>
          <w:sz w:val="22"/>
          <w:u w:val="single"/>
        </w:rPr>
      </w:pPr>
      <w:bookmarkStart w:id="156" w:name="_Ref32256478"/>
      <w:r w:rsidRPr="00A370E1">
        <w:rPr>
          <w:rFonts w:cstheme="minorHAnsi"/>
          <w:sz w:val="22"/>
          <w:u w:val="single"/>
        </w:rPr>
        <w:t>Remuneração</w:t>
      </w:r>
      <w:bookmarkEnd w:id="156"/>
      <w:r w:rsidR="00C33031" w:rsidRPr="00A370E1">
        <w:rPr>
          <w:rFonts w:cstheme="minorHAnsi"/>
          <w:sz w:val="22"/>
        </w:rPr>
        <w:t xml:space="preserve"> </w:t>
      </w:r>
    </w:p>
    <w:p w14:paraId="50021112" w14:textId="77777777" w:rsidR="00DA1E2C" w:rsidRPr="00A370E1" w:rsidRDefault="00DA1E2C" w:rsidP="0008319D">
      <w:pPr>
        <w:rPr>
          <w:rFonts w:eastAsia="Arial Unicode MS" w:cstheme="minorHAnsi"/>
          <w:sz w:val="22"/>
        </w:rPr>
      </w:pPr>
    </w:p>
    <w:p w14:paraId="7A55CA15" w14:textId="77777777" w:rsidR="00DA1E2C" w:rsidRPr="00A370E1" w:rsidRDefault="230F4831" w:rsidP="230F4831">
      <w:pPr>
        <w:keepNext/>
        <w:numPr>
          <w:ilvl w:val="2"/>
          <w:numId w:val="2"/>
        </w:numPr>
        <w:ind w:left="709" w:hanging="709"/>
        <w:rPr>
          <w:rFonts w:cstheme="minorHAnsi"/>
          <w:i/>
          <w:iCs/>
          <w:sz w:val="22"/>
        </w:rPr>
      </w:pPr>
      <w:r w:rsidRPr="00A370E1">
        <w:rPr>
          <w:rFonts w:cstheme="minorHAnsi"/>
          <w:i/>
          <w:iCs/>
          <w:sz w:val="22"/>
        </w:rPr>
        <w:t xml:space="preserve">Juros Remuneratórios </w:t>
      </w:r>
    </w:p>
    <w:p w14:paraId="6FCCD2D9" w14:textId="77777777" w:rsidR="00656F25" w:rsidRPr="00A370E1" w:rsidRDefault="00656F25" w:rsidP="00656F25">
      <w:pPr>
        <w:keepNext/>
        <w:rPr>
          <w:rFonts w:eastAsia="Arial Unicode MS" w:cstheme="minorHAnsi"/>
          <w:b/>
          <w:sz w:val="22"/>
        </w:rPr>
      </w:pPr>
      <w:bookmarkStart w:id="157" w:name="_Hlk44684905"/>
      <w:bookmarkStart w:id="158" w:name="_Ref521440287"/>
      <w:bookmarkStart w:id="159" w:name="_Hlk71307517"/>
      <w:bookmarkStart w:id="160" w:name="_Hlk110851643"/>
    </w:p>
    <w:p w14:paraId="79901183" w14:textId="0C2C6D54" w:rsidR="00B84313" w:rsidRPr="00A370E1" w:rsidRDefault="00656F25" w:rsidP="00656F25">
      <w:pPr>
        <w:keepNext/>
        <w:rPr>
          <w:rFonts w:eastAsia="Arial Unicode MS" w:cstheme="minorHAnsi"/>
          <w:color w:val="000000"/>
          <w:sz w:val="22"/>
        </w:rPr>
      </w:pPr>
      <w:r w:rsidRPr="00A370E1">
        <w:rPr>
          <w:rFonts w:eastAsia="Arial Unicode MS" w:cstheme="minorHAnsi"/>
          <w:b/>
          <w:sz w:val="22"/>
        </w:rPr>
        <w:t>4.4.1.1.</w:t>
      </w:r>
      <w:r w:rsidRPr="00A370E1">
        <w:rPr>
          <w:rFonts w:eastAsia="Arial Unicode MS" w:cstheme="minorHAnsi"/>
          <w:b/>
          <w:sz w:val="22"/>
        </w:rPr>
        <w:tab/>
      </w:r>
      <w:r w:rsidR="00A66E0B" w:rsidRPr="00A370E1">
        <w:rPr>
          <w:rFonts w:cstheme="minorHAnsi"/>
          <w:sz w:val="22"/>
        </w:rPr>
        <w:t xml:space="preserve">Observado o disposto na </w:t>
      </w:r>
      <w:r w:rsidR="002C5DFF" w:rsidRPr="00A370E1">
        <w:rPr>
          <w:rFonts w:cstheme="minorHAnsi"/>
          <w:sz w:val="22"/>
          <w:highlight w:val="yellow"/>
        </w:rPr>
        <w:t>[</w:t>
      </w:r>
      <w:r w:rsidR="00A66E0B" w:rsidRPr="00A370E1">
        <w:rPr>
          <w:rFonts w:cstheme="minorHAnsi"/>
          <w:sz w:val="22"/>
          <w:highlight w:val="yellow"/>
        </w:rPr>
        <w:t>Cláusula 5.2 abaixo</w:t>
      </w:r>
      <w:r w:rsidR="002C5DFF" w:rsidRPr="00A370E1">
        <w:rPr>
          <w:rFonts w:cstheme="minorHAnsi"/>
          <w:sz w:val="22"/>
          <w:highlight w:val="yellow"/>
        </w:rPr>
        <w:t>]</w:t>
      </w:r>
      <w:r w:rsidR="00A66E0B" w:rsidRPr="00A370E1">
        <w:rPr>
          <w:rFonts w:cstheme="minorHAnsi"/>
          <w:sz w:val="22"/>
          <w:highlight w:val="yellow"/>
        </w:rPr>
        <w:t>,</w:t>
      </w:r>
      <w:r w:rsidR="00A66E0B" w:rsidRPr="00A370E1">
        <w:rPr>
          <w:rFonts w:cstheme="minorHAnsi"/>
          <w:sz w:val="22"/>
        </w:rPr>
        <w:t xml:space="preserve"> a</w:t>
      </w:r>
      <w:r w:rsidR="003A7AF7" w:rsidRPr="00A370E1">
        <w:rPr>
          <w:rFonts w:cstheme="minorHAnsi"/>
          <w:sz w:val="22"/>
        </w:rPr>
        <w:t>s Debêntures farão jus ao pagamento de juros remuneratórios, incidentes sobre o Valor Nominal Unitário Atualizado</w:t>
      </w:r>
      <w:r w:rsidR="00ED2DEF" w:rsidRPr="00A370E1">
        <w:rPr>
          <w:rFonts w:cstheme="minorHAnsi"/>
          <w:sz w:val="22"/>
        </w:rPr>
        <w:t>,</w:t>
      </w:r>
      <w:r w:rsidR="003A7AF7" w:rsidRPr="00A370E1">
        <w:rPr>
          <w:rFonts w:cstheme="minorHAnsi"/>
          <w:sz w:val="22"/>
        </w:rPr>
        <w:t xml:space="preserve"> </w:t>
      </w:r>
      <w:bookmarkStart w:id="161" w:name="_Hlk72422672"/>
      <w:r w:rsidR="00C71F49" w:rsidRPr="00A370E1">
        <w:rPr>
          <w:rFonts w:cstheme="minorHAnsi"/>
          <w:sz w:val="22"/>
        </w:rPr>
        <w:t xml:space="preserve">correspondentes </w:t>
      </w:r>
      <w:bookmarkStart w:id="162" w:name="_Hlk72422346"/>
      <w:r w:rsidR="00C71F49" w:rsidRPr="00A370E1">
        <w:rPr>
          <w:rFonts w:cstheme="minorHAnsi"/>
          <w:sz w:val="22"/>
        </w:rPr>
        <w:t>a</w:t>
      </w:r>
      <w:r w:rsidR="00FB7346" w:rsidRPr="00A370E1">
        <w:rPr>
          <w:rFonts w:cstheme="minorHAnsi"/>
          <w:sz w:val="22"/>
        </w:rPr>
        <w:t>o maior entre</w:t>
      </w:r>
      <w:r w:rsidR="00B84313" w:rsidRPr="00A370E1">
        <w:rPr>
          <w:rFonts w:cstheme="minorHAnsi"/>
          <w:sz w:val="22"/>
        </w:rPr>
        <w:t>:</w:t>
      </w:r>
    </w:p>
    <w:p w14:paraId="50AFC1AB" w14:textId="5E4BB87B" w:rsidR="00A66E0B" w:rsidRPr="00A370E1" w:rsidRDefault="00A66E0B" w:rsidP="00B84313">
      <w:pPr>
        <w:keepNext/>
        <w:ind w:left="993"/>
        <w:rPr>
          <w:rFonts w:cstheme="minorHAnsi"/>
          <w:sz w:val="22"/>
        </w:rPr>
      </w:pPr>
    </w:p>
    <w:p w14:paraId="3605B5B7" w14:textId="2073F75F" w:rsidR="00A66E0B" w:rsidRPr="00A370E1" w:rsidRDefault="230F4831" w:rsidP="230F4831">
      <w:pPr>
        <w:pStyle w:val="PargrafodaLista"/>
        <w:keepNext/>
        <w:numPr>
          <w:ilvl w:val="0"/>
          <w:numId w:val="79"/>
        </w:numPr>
        <w:rPr>
          <w:rFonts w:eastAsia="Arial Unicode MS" w:cstheme="minorHAnsi"/>
          <w:color w:val="000000"/>
          <w:sz w:val="22"/>
        </w:rPr>
      </w:pPr>
      <w:r w:rsidRPr="00A370E1">
        <w:rPr>
          <w:rFonts w:cstheme="minorHAnsi"/>
          <w:sz w:val="22"/>
          <w:highlight w:val="yellow"/>
        </w:rPr>
        <w:t>(i) 9,73% (nove inteiros e setenta e três centésimos por cento)</w:t>
      </w:r>
      <w:r w:rsidRPr="00A370E1">
        <w:rPr>
          <w:rFonts w:cstheme="minorHAnsi"/>
          <w:sz w:val="22"/>
        </w:rPr>
        <w:t xml:space="preserve"> ao ano, base 252 (duzentos e cinquenta e dois) Dias Úteis, de forma exponencial </w:t>
      </w:r>
      <w:proofErr w:type="spellStart"/>
      <w:r w:rsidRPr="00A370E1">
        <w:rPr>
          <w:rFonts w:cstheme="minorHAnsi"/>
          <w:i/>
          <w:iCs/>
          <w:sz w:val="22"/>
        </w:rPr>
        <w:t>pro-rata</w:t>
      </w:r>
      <w:proofErr w:type="spellEnd"/>
      <w:r w:rsidRPr="00A370E1">
        <w:rPr>
          <w:rFonts w:cstheme="minorHAnsi"/>
          <w:i/>
          <w:iCs/>
          <w:sz w:val="22"/>
        </w:rPr>
        <w:t xml:space="preserve"> </w:t>
      </w:r>
      <w:proofErr w:type="spellStart"/>
      <w:r w:rsidRPr="00A370E1">
        <w:rPr>
          <w:rFonts w:cstheme="minorHAnsi"/>
          <w:i/>
          <w:iCs/>
          <w:sz w:val="22"/>
        </w:rPr>
        <w:t>temporis</w:t>
      </w:r>
      <w:proofErr w:type="spellEnd"/>
      <w:r w:rsidRPr="00A370E1">
        <w:rPr>
          <w:rFonts w:cstheme="minorHAnsi"/>
          <w:sz w:val="22"/>
        </w:rPr>
        <w:t xml:space="preserve"> por Dias Úteis decorridos, com base em um ano de 252 (duzentos e cinquenta e dois) Dias Úteis e (</w:t>
      </w:r>
      <w:proofErr w:type="spellStart"/>
      <w:r w:rsidRPr="00A370E1">
        <w:rPr>
          <w:rFonts w:cstheme="minorHAnsi"/>
          <w:sz w:val="22"/>
        </w:rPr>
        <w:t>ii</w:t>
      </w:r>
      <w:proofErr w:type="spellEnd"/>
      <w:r w:rsidRPr="00A370E1">
        <w:rPr>
          <w:rFonts w:cstheme="minorHAnsi"/>
          <w:sz w:val="22"/>
        </w:rPr>
        <w:t xml:space="preserve">) </w:t>
      </w:r>
      <w:r w:rsidRPr="00A370E1">
        <w:rPr>
          <w:rFonts w:eastAsiaTheme="minorEastAsia" w:cstheme="minorHAnsi"/>
          <w:sz w:val="22"/>
        </w:rPr>
        <w:t>NTN-B 2028, acrescido de 3,25% ao ano</w:t>
      </w:r>
      <w:r w:rsidRPr="00A370E1">
        <w:rPr>
          <w:rFonts w:cstheme="minorHAnsi"/>
          <w:sz w:val="22"/>
        </w:rPr>
        <w:t xml:space="preserve">, desde a data da primeira integralização até a data de aniversário </w:t>
      </w:r>
      <w:r w:rsidRPr="00A370E1">
        <w:rPr>
          <w:rFonts w:cstheme="minorHAnsi"/>
          <w:sz w:val="22"/>
        </w:rPr>
        <w:lastRenderedPageBreak/>
        <w:t xml:space="preserve">imediatamente anterior à Data do </w:t>
      </w:r>
      <w:proofErr w:type="spellStart"/>
      <w:r w:rsidRPr="00A370E1">
        <w:rPr>
          <w:rFonts w:cstheme="minorHAnsi"/>
          <w:i/>
          <w:iCs/>
          <w:sz w:val="22"/>
        </w:rPr>
        <w:t>Completion</w:t>
      </w:r>
      <w:proofErr w:type="spellEnd"/>
      <w:r w:rsidRPr="00A370E1">
        <w:rPr>
          <w:rFonts w:cstheme="minorHAnsi"/>
          <w:sz w:val="22"/>
        </w:rPr>
        <w:t xml:space="preserve"> Financeiro (“</w:t>
      </w:r>
      <w:r w:rsidRPr="00A370E1">
        <w:rPr>
          <w:rFonts w:cstheme="minorHAnsi"/>
          <w:sz w:val="22"/>
          <w:u w:val="single"/>
        </w:rPr>
        <w:t xml:space="preserve">Juros Remuneratórios </w:t>
      </w:r>
      <w:proofErr w:type="spellStart"/>
      <w:r w:rsidRPr="00A370E1">
        <w:rPr>
          <w:rFonts w:cstheme="minorHAnsi"/>
          <w:sz w:val="22"/>
          <w:u w:val="single"/>
        </w:rPr>
        <w:t>Pré</w:t>
      </w:r>
      <w:proofErr w:type="spellEnd"/>
      <w:r w:rsidRPr="00A370E1">
        <w:rPr>
          <w:rFonts w:cstheme="minorHAnsi"/>
          <w:sz w:val="22"/>
          <w:u w:val="single"/>
        </w:rPr>
        <w:t xml:space="preserve"> </w:t>
      </w:r>
      <w:proofErr w:type="spellStart"/>
      <w:r w:rsidRPr="00A370E1">
        <w:rPr>
          <w:rFonts w:cstheme="minorHAnsi"/>
          <w:i/>
          <w:iCs/>
          <w:sz w:val="22"/>
          <w:u w:val="single"/>
        </w:rPr>
        <w:t>Completion</w:t>
      </w:r>
      <w:proofErr w:type="spellEnd"/>
      <w:r w:rsidRPr="00A370E1">
        <w:rPr>
          <w:rFonts w:cstheme="minorHAnsi"/>
          <w:sz w:val="22"/>
          <w:u w:val="single"/>
        </w:rPr>
        <w:t xml:space="preserve"> Financeiro</w:t>
      </w:r>
      <w:r w:rsidRPr="00A370E1">
        <w:rPr>
          <w:rFonts w:cstheme="minorHAnsi"/>
          <w:sz w:val="22"/>
        </w:rPr>
        <w:t>”); e</w:t>
      </w:r>
    </w:p>
    <w:p w14:paraId="1BE5B4E2" w14:textId="77777777" w:rsidR="00E104C1" w:rsidRPr="00A370E1" w:rsidRDefault="00E104C1" w:rsidP="230F4831">
      <w:pPr>
        <w:pStyle w:val="PargrafodaLista"/>
        <w:keepNext/>
        <w:numPr>
          <w:ilvl w:val="0"/>
          <w:numId w:val="79"/>
        </w:numPr>
        <w:rPr>
          <w:rFonts w:eastAsia="Arial Unicode MS" w:cstheme="minorHAnsi"/>
          <w:color w:val="000000"/>
          <w:sz w:val="22"/>
        </w:rPr>
      </w:pPr>
    </w:p>
    <w:p w14:paraId="56846229" w14:textId="620ECF21" w:rsidR="004B414D" w:rsidRPr="00A370E1" w:rsidRDefault="0029699A" w:rsidP="00673BFB">
      <w:pPr>
        <w:pStyle w:val="PargrafodaLista"/>
        <w:keepNext/>
        <w:numPr>
          <w:ilvl w:val="0"/>
          <w:numId w:val="79"/>
        </w:numPr>
        <w:rPr>
          <w:rFonts w:eastAsia="Arial Unicode MS" w:cstheme="minorHAnsi"/>
          <w:color w:val="000000"/>
          <w:sz w:val="22"/>
        </w:rPr>
      </w:pPr>
      <w:r w:rsidRPr="00A370E1">
        <w:rPr>
          <w:rFonts w:cstheme="minorHAnsi"/>
          <w:sz w:val="22"/>
          <w:highlight w:val="yellow"/>
        </w:rPr>
        <w:t xml:space="preserve">(i) </w:t>
      </w:r>
      <w:r w:rsidR="009667D6" w:rsidRPr="00A370E1">
        <w:rPr>
          <w:rFonts w:cstheme="minorHAnsi"/>
          <w:sz w:val="22"/>
          <w:highlight w:val="yellow"/>
        </w:rPr>
        <w:t>9</w:t>
      </w:r>
      <w:r w:rsidR="00714E58" w:rsidRPr="00A370E1">
        <w:rPr>
          <w:rFonts w:cstheme="minorHAnsi"/>
          <w:sz w:val="22"/>
          <w:highlight w:val="yellow"/>
        </w:rPr>
        <w:t>,</w:t>
      </w:r>
      <w:r w:rsidR="009667D6" w:rsidRPr="00A370E1">
        <w:rPr>
          <w:rFonts w:cstheme="minorHAnsi"/>
          <w:sz w:val="22"/>
          <w:highlight w:val="yellow"/>
        </w:rPr>
        <w:t>20</w:t>
      </w:r>
      <w:r w:rsidR="00C71F49" w:rsidRPr="00A370E1">
        <w:rPr>
          <w:rFonts w:cstheme="minorHAnsi"/>
          <w:sz w:val="22"/>
          <w:highlight w:val="yellow"/>
        </w:rPr>
        <w:t xml:space="preserve">% </w:t>
      </w:r>
      <w:r w:rsidR="006109A7" w:rsidRPr="00A370E1">
        <w:rPr>
          <w:rFonts w:cstheme="minorHAnsi"/>
          <w:sz w:val="22"/>
          <w:highlight w:val="yellow"/>
        </w:rPr>
        <w:t>(</w:t>
      </w:r>
      <w:r w:rsidR="00EB6EDC" w:rsidRPr="00A370E1">
        <w:rPr>
          <w:rFonts w:cstheme="minorHAnsi"/>
          <w:sz w:val="22"/>
          <w:highlight w:val="yellow"/>
        </w:rPr>
        <w:t>nove inteiros e vinte centésimos por cento</w:t>
      </w:r>
      <w:r w:rsidR="006109A7" w:rsidRPr="00A370E1">
        <w:rPr>
          <w:rFonts w:cstheme="minorHAnsi"/>
          <w:sz w:val="22"/>
          <w:highlight w:val="yellow"/>
        </w:rPr>
        <w:t>)</w:t>
      </w:r>
      <w:r w:rsidR="006109A7" w:rsidRPr="00A370E1">
        <w:rPr>
          <w:rFonts w:cstheme="minorHAnsi"/>
          <w:sz w:val="22"/>
        </w:rPr>
        <w:t xml:space="preserve"> </w:t>
      </w:r>
      <w:r w:rsidR="00C71F49" w:rsidRPr="00A370E1">
        <w:rPr>
          <w:rFonts w:cstheme="minorHAnsi"/>
          <w:sz w:val="22"/>
        </w:rPr>
        <w:t xml:space="preserve">ao ano base 252 (duzentos e cinquenta e dois) Dias Úteis, de forma exponencial </w:t>
      </w:r>
      <w:proofErr w:type="spellStart"/>
      <w:r w:rsidR="00C71F49" w:rsidRPr="00A370E1">
        <w:rPr>
          <w:rFonts w:cstheme="minorHAnsi"/>
          <w:i/>
          <w:iCs/>
          <w:sz w:val="22"/>
        </w:rPr>
        <w:t>pro-rata</w:t>
      </w:r>
      <w:proofErr w:type="spellEnd"/>
      <w:r w:rsidR="00C71F49" w:rsidRPr="00A370E1">
        <w:rPr>
          <w:rFonts w:cstheme="minorHAnsi"/>
          <w:i/>
          <w:iCs/>
          <w:sz w:val="22"/>
        </w:rPr>
        <w:t xml:space="preserve"> </w:t>
      </w:r>
      <w:proofErr w:type="spellStart"/>
      <w:r w:rsidR="00C71F49" w:rsidRPr="00A370E1">
        <w:rPr>
          <w:rFonts w:cstheme="minorHAnsi"/>
          <w:i/>
          <w:iCs/>
          <w:sz w:val="22"/>
        </w:rPr>
        <w:t>temporis</w:t>
      </w:r>
      <w:proofErr w:type="spellEnd"/>
      <w:r w:rsidR="00C71F49" w:rsidRPr="00A370E1">
        <w:rPr>
          <w:rFonts w:cstheme="minorHAnsi"/>
          <w:sz w:val="22"/>
        </w:rPr>
        <w:t xml:space="preserve"> por Dias Úteis decorridos, com base em um ano de 252 (duzentos e cinquenta e dois) Dias Úteis</w:t>
      </w:r>
      <w:r w:rsidR="00A66E0B" w:rsidRPr="00A370E1">
        <w:rPr>
          <w:rFonts w:cstheme="minorHAnsi"/>
          <w:sz w:val="22"/>
        </w:rPr>
        <w:t xml:space="preserve"> e (</w:t>
      </w:r>
      <w:proofErr w:type="spellStart"/>
      <w:r w:rsidR="00A66E0B" w:rsidRPr="00A370E1">
        <w:rPr>
          <w:rFonts w:cstheme="minorHAnsi"/>
          <w:sz w:val="22"/>
        </w:rPr>
        <w:t>ii</w:t>
      </w:r>
      <w:proofErr w:type="spellEnd"/>
      <w:r w:rsidR="00A66E0B" w:rsidRPr="00A370E1">
        <w:rPr>
          <w:rFonts w:cstheme="minorHAnsi"/>
          <w:sz w:val="22"/>
        </w:rPr>
        <w:t xml:space="preserve">) </w:t>
      </w:r>
      <w:r w:rsidR="00A66E0B" w:rsidRPr="00A370E1">
        <w:rPr>
          <w:rFonts w:eastAsiaTheme="minorHAnsi" w:cstheme="minorHAnsi"/>
          <w:sz w:val="22"/>
        </w:rPr>
        <w:t>NTN-B 2028, acrescido de 2,75% ao ano</w:t>
      </w:r>
      <w:r w:rsidR="00C71F49" w:rsidRPr="00A370E1">
        <w:rPr>
          <w:rFonts w:cstheme="minorHAnsi"/>
          <w:sz w:val="22"/>
        </w:rPr>
        <w:t xml:space="preserve">, desde a </w:t>
      </w:r>
      <w:r w:rsidR="00F65F7A" w:rsidRPr="00A370E1">
        <w:rPr>
          <w:rFonts w:cstheme="minorHAnsi"/>
          <w:sz w:val="22"/>
        </w:rPr>
        <w:t xml:space="preserve">pré-data de aniversário imediatamente posterior à Data do </w:t>
      </w:r>
      <w:proofErr w:type="spellStart"/>
      <w:r w:rsidR="00C71F49" w:rsidRPr="00A370E1">
        <w:rPr>
          <w:rFonts w:cstheme="minorHAnsi"/>
          <w:i/>
          <w:iCs/>
          <w:sz w:val="22"/>
        </w:rPr>
        <w:t>Completion</w:t>
      </w:r>
      <w:proofErr w:type="spellEnd"/>
      <w:r w:rsidR="00C71F49" w:rsidRPr="00A370E1">
        <w:rPr>
          <w:rFonts w:cstheme="minorHAnsi"/>
          <w:i/>
          <w:iCs/>
          <w:sz w:val="22"/>
        </w:rPr>
        <w:t xml:space="preserve"> </w:t>
      </w:r>
      <w:r w:rsidR="00C71F49" w:rsidRPr="00A370E1">
        <w:rPr>
          <w:rFonts w:cstheme="minorHAnsi"/>
          <w:sz w:val="22"/>
        </w:rPr>
        <w:t>Financeiro até a Data de Vencimento (“</w:t>
      </w:r>
      <w:r w:rsidR="00C71F49" w:rsidRPr="00A370E1">
        <w:rPr>
          <w:rFonts w:cstheme="minorHAnsi"/>
          <w:sz w:val="22"/>
          <w:u w:val="single"/>
        </w:rPr>
        <w:t xml:space="preserve">Juros Remuneratórios Pós </w:t>
      </w:r>
      <w:proofErr w:type="spellStart"/>
      <w:r w:rsidR="00C71F49" w:rsidRPr="00A370E1">
        <w:rPr>
          <w:rFonts w:cstheme="minorHAnsi"/>
          <w:i/>
          <w:iCs/>
          <w:sz w:val="22"/>
          <w:u w:val="single"/>
        </w:rPr>
        <w:t>Completion</w:t>
      </w:r>
      <w:proofErr w:type="spellEnd"/>
      <w:r w:rsidR="00C71F49" w:rsidRPr="00A370E1">
        <w:rPr>
          <w:rFonts w:cstheme="minorHAnsi"/>
          <w:i/>
          <w:iCs/>
          <w:sz w:val="22"/>
          <w:u w:val="single"/>
        </w:rPr>
        <w:t xml:space="preserve"> </w:t>
      </w:r>
      <w:r w:rsidR="00C71F49" w:rsidRPr="00A370E1">
        <w:rPr>
          <w:rFonts w:cstheme="minorHAnsi"/>
          <w:sz w:val="22"/>
          <w:u w:val="single"/>
        </w:rPr>
        <w:t>Financeiro</w:t>
      </w:r>
      <w:r w:rsidR="00C71F49" w:rsidRPr="00A370E1">
        <w:rPr>
          <w:rFonts w:cstheme="minorHAnsi"/>
          <w:sz w:val="22"/>
        </w:rPr>
        <w:t>”)</w:t>
      </w:r>
      <w:r w:rsidR="00B3625C" w:rsidRPr="00A370E1">
        <w:rPr>
          <w:rFonts w:cstheme="minorHAnsi"/>
          <w:sz w:val="22"/>
        </w:rPr>
        <w:t>.</w:t>
      </w:r>
      <w:bookmarkEnd w:id="157"/>
      <w:bookmarkEnd w:id="158"/>
      <w:bookmarkEnd w:id="159"/>
      <w:bookmarkEnd w:id="161"/>
      <w:bookmarkEnd w:id="162"/>
      <w:r w:rsidR="003A7AF7" w:rsidRPr="00A370E1">
        <w:rPr>
          <w:rFonts w:eastAsia="Arial Unicode MS" w:cstheme="minorHAnsi"/>
          <w:color w:val="000000"/>
          <w:sz w:val="22"/>
        </w:rPr>
        <w:t xml:space="preserve"> </w:t>
      </w:r>
    </w:p>
    <w:bookmarkEnd w:id="160"/>
    <w:p w14:paraId="1AA499F2" w14:textId="7C61279A" w:rsidR="00FF521D" w:rsidRPr="00A370E1" w:rsidRDefault="00FF521D" w:rsidP="00266D9B">
      <w:pPr>
        <w:keepNext/>
        <w:tabs>
          <w:tab w:val="left" w:pos="993"/>
        </w:tabs>
        <w:ind w:left="8"/>
        <w:rPr>
          <w:rFonts w:cstheme="minorHAnsi"/>
          <w:sz w:val="22"/>
        </w:rPr>
      </w:pPr>
    </w:p>
    <w:p w14:paraId="36394392" w14:textId="1EF17488" w:rsidR="00387999" w:rsidRPr="00A370E1" w:rsidRDefault="00656F25" w:rsidP="00656F25">
      <w:pPr>
        <w:keepNext/>
        <w:rPr>
          <w:rFonts w:cstheme="minorHAnsi"/>
          <w:sz w:val="22"/>
        </w:rPr>
      </w:pPr>
      <w:bookmarkStart w:id="163" w:name="_Ref103083926"/>
      <w:r w:rsidRPr="00A370E1">
        <w:rPr>
          <w:rFonts w:cstheme="minorHAnsi"/>
          <w:b/>
          <w:bCs/>
          <w:sz w:val="22"/>
        </w:rPr>
        <w:t>4.4.1.2.</w:t>
      </w:r>
      <w:r w:rsidRPr="00A370E1">
        <w:rPr>
          <w:rFonts w:cstheme="minorHAnsi"/>
          <w:b/>
          <w:bCs/>
          <w:sz w:val="22"/>
        </w:rPr>
        <w:tab/>
      </w:r>
      <w:r w:rsidR="00387999" w:rsidRPr="00A370E1">
        <w:rPr>
          <w:rFonts w:cstheme="minorHAnsi"/>
          <w:sz w:val="22"/>
        </w:rPr>
        <w:t xml:space="preserve">Esta Escritura de Emissão será objeto de aditamento para refletir o resultado da aplicação dos Juros Remuneratórios </w:t>
      </w:r>
      <w:proofErr w:type="spellStart"/>
      <w:r w:rsidR="00387999" w:rsidRPr="00A370E1">
        <w:rPr>
          <w:rFonts w:cstheme="minorHAnsi"/>
          <w:sz w:val="22"/>
        </w:rPr>
        <w:t>Pré</w:t>
      </w:r>
      <w:proofErr w:type="spellEnd"/>
      <w:r w:rsidR="00387999" w:rsidRPr="00A370E1">
        <w:rPr>
          <w:rFonts w:cstheme="minorHAnsi"/>
          <w:sz w:val="22"/>
        </w:rPr>
        <w:t xml:space="preserve"> </w:t>
      </w:r>
      <w:proofErr w:type="spellStart"/>
      <w:r w:rsidR="00387999" w:rsidRPr="00A370E1">
        <w:rPr>
          <w:rFonts w:cstheme="minorHAnsi"/>
          <w:i/>
          <w:iCs/>
          <w:sz w:val="22"/>
        </w:rPr>
        <w:t>Completion</w:t>
      </w:r>
      <w:proofErr w:type="spellEnd"/>
      <w:r w:rsidR="00387999" w:rsidRPr="00A370E1">
        <w:rPr>
          <w:rFonts w:cstheme="minorHAnsi"/>
          <w:sz w:val="22"/>
        </w:rPr>
        <w:t xml:space="preserve"> Financeiro e dos Juros Remuneratórios Pós </w:t>
      </w:r>
      <w:proofErr w:type="spellStart"/>
      <w:r w:rsidR="00387999" w:rsidRPr="00A370E1">
        <w:rPr>
          <w:rFonts w:cstheme="minorHAnsi"/>
          <w:i/>
          <w:iCs/>
          <w:sz w:val="22"/>
        </w:rPr>
        <w:t>Completion</w:t>
      </w:r>
      <w:proofErr w:type="spellEnd"/>
      <w:r w:rsidR="00387999" w:rsidRPr="00A370E1">
        <w:rPr>
          <w:rFonts w:cstheme="minorHAnsi"/>
          <w:i/>
          <w:iCs/>
          <w:sz w:val="22"/>
        </w:rPr>
        <w:t xml:space="preserve"> </w:t>
      </w:r>
      <w:r w:rsidR="00387999" w:rsidRPr="00A370E1">
        <w:rPr>
          <w:rFonts w:cstheme="minorHAnsi"/>
          <w:sz w:val="22"/>
        </w:rPr>
        <w:t>Financeiro, o qual irá definir a taxa final da Remuneração</w:t>
      </w:r>
      <w:r w:rsidR="000104DC" w:rsidRPr="00A370E1">
        <w:rPr>
          <w:rFonts w:cstheme="minorHAnsi"/>
          <w:sz w:val="22"/>
        </w:rPr>
        <w:t>, conforme aplicável</w:t>
      </w:r>
      <w:r w:rsidR="00387999" w:rsidRPr="00A370E1">
        <w:rPr>
          <w:rFonts w:cstheme="minorHAnsi"/>
          <w:sz w:val="22"/>
        </w:rPr>
        <w:t xml:space="preserve">, nos termos da Cláusula </w:t>
      </w:r>
      <w:r w:rsidR="000104DC" w:rsidRPr="00A370E1">
        <w:rPr>
          <w:rFonts w:cstheme="minorHAnsi"/>
          <w:sz w:val="22"/>
        </w:rPr>
        <w:t>4.4.1.1 acima</w:t>
      </w:r>
      <w:r w:rsidR="00387999" w:rsidRPr="00A370E1">
        <w:rPr>
          <w:rFonts w:cstheme="minorHAnsi"/>
          <w:sz w:val="22"/>
        </w:rPr>
        <w:t>, observados os termos e condições aprovados na</w:t>
      </w:r>
      <w:r w:rsidR="000104DC" w:rsidRPr="00A370E1">
        <w:rPr>
          <w:rFonts w:cstheme="minorHAnsi"/>
          <w:sz w:val="22"/>
        </w:rPr>
        <w:t xml:space="preserve"> AGE da Emissora</w:t>
      </w:r>
      <w:r w:rsidR="00387999" w:rsidRPr="00A370E1">
        <w:rPr>
          <w:rFonts w:cstheme="minorHAnsi"/>
          <w:sz w:val="22"/>
        </w:rPr>
        <w:t>, e, portanto, sem necessidade de aprovação prévia d</w:t>
      </w:r>
      <w:r w:rsidR="000104DC" w:rsidRPr="00A370E1">
        <w:rPr>
          <w:rFonts w:cstheme="minorHAnsi"/>
          <w:sz w:val="22"/>
        </w:rPr>
        <w:t>a</w:t>
      </w:r>
      <w:r w:rsidR="00387999" w:rsidRPr="00A370E1">
        <w:rPr>
          <w:rFonts w:cstheme="minorHAnsi"/>
          <w:sz w:val="22"/>
        </w:rPr>
        <w:t xml:space="preserve"> Debenturista e/ou de qualquer aprovação societária adicional pela Emissora.</w:t>
      </w:r>
      <w:bookmarkEnd w:id="163"/>
    </w:p>
    <w:p w14:paraId="4D3FC59A" w14:textId="77777777" w:rsidR="00387999" w:rsidRPr="00A370E1" w:rsidRDefault="00387999" w:rsidP="00266D9B">
      <w:pPr>
        <w:keepNext/>
        <w:tabs>
          <w:tab w:val="left" w:pos="993"/>
        </w:tabs>
        <w:ind w:left="8"/>
        <w:rPr>
          <w:rFonts w:cstheme="minorHAnsi"/>
          <w:sz w:val="22"/>
        </w:rPr>
      </w:pPr>
    </w:p>
    <w:p w14:paraId="37B28CFD" w14:textId="02F0E268" w:rsidR="00DA1E2C" w:rsidRPr="00A370E1" w:rsidRDefault="004E1793" w:rsidP="00071439">
      <w:pPr>
        <w:keepNext/>
        <w:numPr>
          <w:ilvl w:val="2"/>
          <w:numId w:val="2"/>
        </w:numPr>
        <w:ind w:left="709" w:hanging="709"/>
        <w:rPr>
          <w:rFonts w:cstheme="minorHAnsi"/>
          <w:i/>
          <w:sz w:val="22"/>
        </w:rPr>
      </w:pPr>
      <w:r w:rsidRPr="00A370E1">
        <w:rPr>
          <w:rFonts w:cstheme="minorHAnsi"/>
          <w:i/>
          <w:sz w:val="22"/>
        </w:rPr>
        <w:t>E</w:t>
      </w:r>
      <w:r w:rsidR="003A7AF7" w:rsidRPr="00A370E1">
        <w:rPr>
          <w:rFonts w:cstheme="minorHAnsi"/>
          <w:i/>
          <w:sz w:val="22"/>
        </w:rPr>
        <w:t>xtinção, limitação e/ou não divulgação do IPCA</w:t>
      </w:r>
      <w:r w:rsidR="00315952" w:rsidRPr="00A370E1">
        <w:rPr>
          <w:rFonts w:cstheme="minorHAnsi"/>
          <w:i/>
          <w:sz w:val="22"/>
        </w:rPr>
        <w:t>.</w:t>
      </w:r>
      <w:r w:rsidR="00121F67" w:rsidRPr="00A370E1">
        <w:rPr>
          <w:rFonts w:cstheme="minorHAnsi"/>
          <w:i/>
          <w:sz w:val="22"/>
        </w:rPr>
        <w:t xml:space="preserve"> </w:t>
      </w:r>
    </w:p>
    <w:p w14:paraId="6B269B2C" w14:textId="77777777" w:rsidR="00DA1E2C" w:rsidRPr="00A370E1" w:rsidRDefault="00DA1E2C" w:rsidP="0008319D">
      <w:pPr>
        <w:rPr>
          <w:rFonts w:cstheme="minorHAnsi"/>
          <w:sz w:val="22"/>
        </w:rPr>
      </w:pPr>
    </w:p>
    <w:p w14:paraId="431BE34A" w14:textId="1B080C04" w:rsidR="00DA1E2C" w:rsidRPr="00A370E1" w:rsidRDefault="003A7AF7" w:rsidP="00071439">
      <w:pPr>
        <w:pStyle w:val="PargrafodaLista"/>
        <w:keepNext/>
        <w:numPr>
          <w:ilvl w:val="3"/>
          <w:numId w:val="46"/>
        </w:numPr>
        <w:tabs>
          <w:tab w:val="left" w:pos="993"/>
        </w:tabs>
        <w:ind w:left="0" w:hanging="11"/>
        <w:rPr>
          <w:rFonts w:cstheme="minorHAnsi"/>
          <w:sz w:val="22"/>
        </w:rPr>
      </w:pPr>
      <w:bookmarkStart w:id="164" w:name="_Ref521440302"/>
      <w:r w:rsidRPr="00A370E1">
        <w:rPr>
          <w:rFonts w:cstheme="minorHAnsi"/>
          <w:sz w:val="22"/>
        </w:rPr>
        <w:t xml:space="preserve">Na hipótese de extinção e/ou não </w:t>
      </w:r>
      <w:r w:rsidR="00A333EA" w:rsidRPr="00A370E1">
        <w:rPr>
          <w:rFonts w:cstheme="minorHAnsi"/>
          <w:sz w:val="22"/>
        </w:rPr>
        <w:t xml:space="preserve">apuração ou não </w:t>
      </w:r>
      <w:r w:rsidRPr="00A370E1">
        <w:rPr>
          <w:rFonts w:cstheme="minorHAnsi"/>
          <w:sz w:val="22"/>
        </w:rPr>
        <w:t xml:space="preserve">divulgação do IPCA por mais de </w:t>
      </w:r>
      <w:r w:rsidR="00A333EA" w:rsidRPr="00A370E1">
        <w:rPr>
          <w:rFonts w:cstheme="minorHAnsi"/>
          <w:sz w:val="22"/>
        </w:rPr>
        <w:t>30 (trinta</w:t>
      </w:r>
      <w:r w:rsidRPr="00A370E1">
        <w:rPr>
          <w:rFonts w:cstheme="minorHAnsi"/>
          <w:sz w:val="22"/>
        </w:rPr>
        <w:t xml:space="preserve">) dias consecutivos após a data esperada para sua apuração e/ou divulgação, ou no caso de impossibilidade de aplicação do IPCA às Debêntures por proibição legal ou judicial, será utilizado o novo parâmetro legalmente estabelecido em substituição do IPCA. Caso não haja um novo parâmetro legalmente estabelecido, </w:t>
      </w:r>
      <w:r w:rsidR="003E5D08" w:rsidRPr="00A370E1">
        <w:rPr>
          <w:rFonts w:cstheme="minorHAnsi"/>
          <w:sz w:val="22"/>
        </w:rPr>
        <w:t>a Debenturista</w:t>
      </w:r>
      <w:r w:rsidRPr="00A370E1">
        <w:rPr>
          <w:rFonts w:cstheme="minorHAnsi"/>
          <w:sz w:val="22"/>
        </w:rPr>
        <w:t xml:space="preserve"> deverá, no prazo de até 5 (cinco) dias contados da data de término do prazo de </w:t>
      </w:r>
      <w:r w:rsidR="00A333EA" w:rsidRPr="00A370E1">
        <w:rPr>
          <w:rFonts w:cstheme="minorHAnsi"/>
          <w:sz w:val="22"/>
        </w:rPr>
        <w:t>30 (trinta</w:t>
      </w:r>
      <w:r w:rsidRPr="00A370E1">
        <w:rPr>
          <w:rFonts w:cstheme="minorHAnsi"/>
          <w:sz w:val="22"/>
        </w:rPr>
        <w:t>) dias consecutivos ou da data de extinção do IPCA ou de impossibilidade de aplicação do IPCA por proibição legal ou judicial, conforme o caso, convocar Assembleia Geral de Debenturistas para deliberar, em comum acordo com a Emissora, sobre o novo parâmetro de Atualização Monetária a ser aplicado, que deverá ser aquele que melhor reflita as condições do mercado</w:t>
      </w:r>
      <w:r w:rsidR="00A333EA" w:rsidRPr="00A370E1">
        <w:rPr>
          <w:rFonts w:cstheme="minorHAnsi"/>
          <w:sz w:val="22"/>
        </w:rPr>
        <w:t xml:space="preserve"> e operações similares</w:t>
      </w:r>
      <w:r w:rsidRPr="00A370E1">
        <w:rPr>
          <w:rFonts w:cstheme="minorHAnsi"/>
          <w:sz w:val="22"/>
        </w:rPr>
        <w:t xml:space="preserve"> vigentes à época. Até a deliberação desse novo parâmetro de Atualização Monetária, quando do cálculo de quaisquer obrigações pecuniárias relativas a tais Debêntures previstas nesta Escritura</w:t>
      </w:r>
      <w:r w:rsidR="004532A4" w:rsidRPr="00A370E1">
        <w:rPr>
          <w:rFonts w:cstheme="minorHAnsi"/>
          <w:color w:val="000000"/>
          <w:sz w:val="22"/>
        </w:rPr>
        <w:t xml:space="preserve"> de Emissão</w:t>
      </w:r>
      <w:r w:rsidRPr="00A370E1">
        <w:rPr>
          <w:rFonts w:cstheme="minorHAnsi"/>
          <w:sz w:val="22"/>
        </w:rPr>
        <w:t xml:space="preserve">, será utilizado, para apuração da Atualização Monetária, a variação produzida pelo último IPCA divulgado oficialmente, não sendo devidas quaisquer compensações entre a Emissora e/ou </w:t>
      </w:r>
      <w:r w:rsidR="002F77E7" w:rsidRPr="00A370E1">
        <w:rPr>
          <w:rFonts w:cstheme="minorHAnsi"/>
          <w:sz w:val="22"/>
        </w:rPr>
        <w:t>a</w:t>
      </w:r>
      <w:r w:rsidRPr="00A370E1">
        <w:rPr>
          <w:rFonts w:cstheme="minorHAnsi"/>
          <w:sz w:val="22"/>
        </w:rPr>
        <w:t xml:space="preserve"> Debenturista quando da deliberação do novo parâmetro de Atualização Monetária.</w:t>
      </w:r>
      <w:bookmarkEnd w:id="164"/>
      <w:r w:rsidRPr="00A370E1">
        <w:rPr>
          <w:rFonts w:cstheme="minorHAnsi"/>
          <w:sz w:val="22"/>
        </w:rPr>
        <w:t xml:space="preserve"> </w:t>
      </w:r>
    </w:p>
    <w:p w14:paraId="1FEB74E9" w14:textId="77777777" w:rsidR="00DA1E2C" w:rsidRPr="00A370E1" w:rsidRDefault="00DA1E2C" w:rsidP="0008319D">
      <w:pPr>
        <w:rPr>
          <w:rFonts w:cstheme="minorHAnsi"/>
          <w:sz w:val="22"/>
        </w:rPr>
      </w:pPr>
    </w:p>
    <w:p w14:paraId="26F0DF1F" w14:textId="3ABB620A" w:rsidR="00DA1E2C" w:rsidRPr="00A370E1" w:rsidRDefault="003A7AF7" w:rsidP="00071439">
      <w:pPr>
        <w:pStyle w:val="PargrafodaLista"/>
        <w:keepNext/>
        <w:numPr>
          <w:ilvl w:val="3"/>
          <w:numId w:val="46"/>
        </w:numPr>
        <w:tabs>
          <w:tab w:val="left" w:pos="993"/>
        </w:tabs>
        <w:ind w:left="0" w:hanging="11"/>
        <w:rPr>
          <w:rFonts w:cstheme="minorHAnsi"/>
          <w:sz w:val="22"/>
        </w:rPr>
      </w:pPr>
      <w:r w:rsidRPr="00A370E1">
        <w:rPr>
          <w:rFonts w:cstheme="minorHAnsi"/>
          <w:sz w:val="22"/>
        </w:rPr>
        <w:t>Caso o IPCA volte a ser divulgado antes da realização da Assembleia Geral de Debenturistas prevista acima, referida Assembleia Geral de Debenturistas não será realizada, e o IPCA, a partir da data de sua divulgação, passará a ser novamente utilizado para o cálculo de quaisquer obrigações pecuniárias relativas às Debêntures em questão, conforme previsto nesta Escritura</w:t>
      </w:r>
      <w:r w:rsidR="004532A4" w:rsidRPr="00A370E1">
        <w:rPr>
          <w:rFonts w:cstheme="minorHAnsi"/>
          <w:color w:val="000000"/>
          <w:sz w:val="22"/>
        </w:rPr>
        <w:t xml:space="preserve"> de Emissão</w:t>
      </w:r>
      <w:r w:rsidRPr="00A370E1">
        <w:rPr>
          <w:rFonts w:cstheme="minorHAnsi"/>
          <w:sz w:val="22"/>
        </w:rPr>
        <w:t xml:space="preserve">. Caso, na Assembleia Geral de Debenturistas prevista acima, não haja acordo, entre a Emissora e Debenturista representando, no mínimo, </w:t>
      </w:r>
      <w:r w:rsidR="00EC0628" w:rsidRPr="00A370E1">
        <w:rPr>
          <w:rFonts w:cstheme="minorHAnsi"/>
          <w:sz w:val="22"/>
        </w:rPr>
        <w:t>a maioria</w:t>
      </w:r>
      <w:r w:rsidRPr="00A370E1">
        <w:rPr>
          <w:rFonts w:cstheme="minorHAnsi"/>
          <w:sz w:val="22"/>
        </w:rPr>
        <w:t xml:space="preserve"> das Debêntures em Circulação, sobre o novo parâmetro de Atualização Monetária, ou caso não tenha sido obtido quórum de instalação e/ou de deliberação em segunda convocação, ocorrerá o resgate da totalidade das Debêntures,</w:t>
      </w:r>
      <w:r w:rsidR="00EC0628" w:rsidRPr="00A370E1">
        <w:rPr>
          <w:rFonts w:cstheme="minorHAnsi"/>
          <w:sz w:val="22"/>
        </w:rPr>
        <w:t xml:space="preserve"> sem multa ou prêmio de qualquer natureza e</w:t>
      </w:r>
      <w:r w:rsidRPr="00A370E1">
        <w:rPr>
          <w:rFonts w:cstheme="minorHAnsi"/>
          <w:sz w:val="22"/>
        </w:rPr>
        <w:t xml:space="preserve"> com seu consequente cancelamento, cujo pagamento será efetuado pela Emissora, de forma solidária, no prazo </w:t>
      </w:r>
      <w:r w:rsidRPr="00A370E1">
        <w:rPr>
          <w:rFonts w:cstheme="minorHAnsi"/>
          <w:sz w:val="22"/>
        </w:rPr>
        <w:lastRenderedPageBreak/>
        <w:t>de 2 (dois) Dias Úteis a contar da data em que ocorreu a Assembleia Geral de Debenturistas ou em que deveria ter sido realizada a Assembleia Geral de Debenturistas, conforme o caso.</w:t>
      </w:r>
      <w:r w:rsidR="00D623D2" w:rsidRPr="00A370E1">
        <w:rPr>
          <w:rFonts w:cstheme="minorHAnsi"/>
          <w:sz w:val="22"/>
        </w:rPr>
        <w:t xml:space="preserve"> </w:t>
      </w:r>
    </w:p>
    <w:p w14:paraId="01AC5EE3" w14:textId="77777777" w:rsidR="00DA1E2C" w:rsidRPr="00A370E1" w:rsidRDefault="00DA1E2C" w:rsidP="0008319D">
      <w:pPr>
        <w:rPr>
          <w:rFonts w:cstheme="minorHAnsi"/>
          <w:sz w:val="22"/>
        </w:rPr>
      </w:pPr>
    </w:p>
    <w:p w14:paraId="4CC0EDE6" w14:textId="2B117ECA" w:rsidR="00DA1E2C" w:rsidRPr="00A370E1" w:rsidRDefault="003A7AF7" w:rsidP="00071439">
      <w:pPr>
        <w:pStyle w:val="PargrafodaLista"/>
        <w:keepNext/>
        <w:numPr>
          <w:ilvl w:val="3"/>
          <w:numId w:val="46"/>
        </w:numPr>
        <w:tabs>
          <w:tab w:val="left" w:pos="993"/>
        </w:tabs>
        <w:ind w:left="0" w:hanging="11"/>
        <w:rPr>
          <w:rFonts w:cstheme="minorHAnsi"/>
          <w:sz w:val="22"/>
        </w:rPr>
      </w:pPr>
      <w:bookmarkStart w:id="165" w:name="_Ref521440371"/>
      <w:r w:rsidRPr="00A370E1">
        <w:rPr>
          <w:rFonts w:cstheme="minorHAnsi"/>
          <w:sz w:val="22"/>
        </w:rPr>
        <w:t xml:space="preserve">O valor de resgate a ser pago nos termos da </w:t>
      </w:r>
      <w:r w:rsidR="000B0BA0" w:rsidRPr="00A370E1">
        <w:rPr>
          <w:rFonts w:cstheme="minorHAnsi"/>
          <w:sz w:val="22"/>
        </w:rPr>
        <w:t>Cláusula</w:t>
      </w:r>
      <w:r w:rsidRPr="00A370E1">
        <w:rPr>
          <w:rFonts w:cstheme="minorHAnsi"/>
          <w:sz w:val="22"/>
        </w:rPr>
        <w:t xml:space="preserve"> anterior corresponderá ao Valor Nominal Unitário Atualizado, acrescido dos respectivos Juros Remuneratórios, calculados </w:t>
      </w:r>
      <w:r w:rsidRPr="00A370E1">
        <w:rPr>
          <w:rFonts w:cstheme="minorHAnsi"/>
          <w:i/>
          <w:sz w:val="22"/>
        </w:rPr>
        <w:t xml:space="preserve">pro rata </w:t>
      </w:r>
      <w:proofErr w:type="spellStart"/>
      <w:r w:rsidRPr="00A370E1">
        <w:rPr>
          <w:rFonts w:cstheme="minorHAnsi"/>
          <w:i/>
          <w:sz w:val="22"/>
        </w:rPr>
        <w:t>temporis</w:t>
      </w:r>
      <w:proofErr w:type="spellEnd"/>
      <w:r w:rsidRPr="00A370E1">
        <w:rPr>
          <w:rFonts w:cstheme="minorHAnsi"/>
          <w:sz w:val="22"/>
        </w:rPr>
        <w:t xml:space="preserve"> desde a </w:t>
      </w:r>
      <w:r w:rsidR="00C33031" w:rsidRPr="00A370E1">
        <w:rPr>
          <w:rFonts w:cstheme="minorHAnsi"/>
          <w:sz w:val="22"/>
        </w:rPr>
        <w:t xml:space="preserve">primeira </w:t>
      </w:r>
      <w:r w:rsidRPr="00A370E1">
        <w:rPr>
          <w:rFonts w:cstheme="minorHAnsi"/>
          <w:sz w:val="22"/>
        </w:rPr>
        <w:t>Data de Integralização ou a data de pagamento de Juros Remuneratórios imediatamente anterior, conforme o caso, até a data do efetivo pagamento, caso em que, quando do cálculo de quaisquer obrigações pecuniárias relativas às Debêntures previstas nesta Escritura</w:t>
      </w:r>
      <w:r w:rsidR="004532A4" w:rsidRPr="00A370E1">
        <w:rPr>
          <w:rFonts w:cstheme="minorHAnsi"/>
          <w:color w:val="000000"/>
          <w:sz w:val="22"/>
        </w:rPr>
        <w:t xml:space="preserve"> de Emissão</w:t>
      </w:r>
      <w:r w:rsidRPr="00A370E1">
        <w:rPr>
          <w:rFonts w:cstheme="minorHAnsi"/>
          <w:sz w:val="22"/>
        </w:rPr>
        <w:t>, será utilizado, para apuração do IPCA, o percentual correspondente ao último IPCA divulgado oficialmente.</w:t>
      </w:r>
      <w:bookmarkEnd w:id="165"/>
    </w:p>
    <w:p w14:paraId="7EEA0CCA" w14:textId="77777777" w:rsidR="00DA1E2C" w:rsidRPr="00A370E1" w:rsidRDefault="00DA1E2C" w:rsidP="0008319D">
      <w:pPr>
        <w:pStyle w:val="Recuodecorpodetexto"/>
        <w:tabs>
          <w:tab w:val="left" w:pos="709"/>
          <w:tab w:val="left" w:pos="851"/>
        </w:tabs>
        <w:spacing w:after="0"/>
        <w:ind w:left="0"/>
        <w:rPr>
          <w:rFonts w:cstheme="minorHAnsi"/>
          <w:sz w:val="22"/>
          <w:lang w:val="pt-BR"/>
        </w:rPr>
      </w:pPr>
    </w:p>
    <w:p w14:paraId="73F9A57B"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Período de Capitalização</w:t>
      </w:r>
    </w:p>
    <w:p w14:paraId="4B4E4283" w14:textId="77777777" w:rsidR="00DA1E2C" w:rsidRPr="00A370E1" w:rsidRDefault="00DA1E2C" w:rsidP="0008319D">
      <w:pPr>
        <w:pStyle w:val="Recuodecorpodetexto"/>
        <w:tabs>
          <w:tab w:val="left" w:pos="709"/>
          <w:tab w:val="left" w:pos="851"/>
        </w:tabs>
        <w:spacing w:after="0"/>
        <w:ind w:left="0"/>
        <w:rPr>
          <w:rFonts w:cstheme="minorHAnsi"/>
          <w:b/>
          <w:sz w:val="22"/>
          <w:lang w:val="pt-BR"/>
        </w:rPr>
      </w:pPr>
    </w:p>
    <w:p w14:paraId="145A8BE9" w14:textId="0AFC0D7C" w:rsidR="00DA1E2C" w:rsidRPr="00A370E1" w:rsidRDefault="003A7AF7" w:rsidP="00071439">
      <w:pPr>
        <w:pStyle w:val="PargrafodaLista"/>
        <w:keepNext/>
        <w:numPr>
          <w:ilvl w:val="3"/>
          <w:numId w:val="47"/>
        </w:numPr>
        <w:tabs>
          <w:tab w:val="left" w:pos="993"/>
        </w:tabs>
        <w:ind w:left="0" w:firstLine="6"/>
        <w:rPr>
          <w:rFonts w:cstheme="minorHAnsi"/>
          <w:sz w:val="22"/>
        </w:rPr>
      </w:pPr>
      <w:bookmarkStart w:id="166" w:name="_Ref32257117"/>
      <w:r w:rsidRPr="00A370E1">
        <w:rPr>
          <w:rFonts w:cstheme="minorHAnsi"/>
          <w:sz w:val="22"/>
        </w:rPr>
        <w:t>Define-se período de capitalização como sendo o intervalo de tempo que se inicia na</w:t>
      </w:r>
      <w:r w:rsidR="00C33031" w:rsidRPr="00A370E1">
        <w:rPr>
          <w:rFonts w:cstheme="minorHAnsi"/>
          <w:sz w:val="22"/>
        </w:rPr>
        <w:t xml:space="preserve"> pri</w:t>
      </w:r>
      <w:r w:rsidR="002F3576" w:rsidRPr="00A370E1">
        <w:rPr>
          <w:rFonts w:cstheme="minorHAnsi"/>
          <w:sz w:val="22"/>
        </w:rPr>
        <w:t>m</w:t>
      </w:r>
      <w:r w:rsidR="00C33031" w:rsidRPr="00A370E1">
        <w:rPr>
          <w:rFonts w:cstheme="minorHAnsi"/>
          <w:sz w:val="22"/>
        </w:rPr>
        <w:t>eira</w:t>
      </w:r>
      <w:r w:rsidRPr="00A370E1">
        <w:rPr>
          <w:rFonts w:cstheme="minorHAnsi"/>
          <w:sz w:val="22"/>
        </w:rPr>
        <w:t xml:space="preserve"> Data de Integralização (inclusive), no caso do primeiro Período de Capitalização, ou na data de pagamento dos Juros Remuneratórios imediatamente anterior (inclusive), no caso dos demais Períodos de Capitalização, e termina na data de pagamento de Juros Remuneratórios correspondente ao período em questão (exclusive)</w:t>
      </w:r>
      <w:r w:rsidR="00401B46" w:rsidRPr="00A370E1">
        <w:rPr>
          <w:rFonts w:cstheme="minorHAnsi"/>
          <w:sz w:val="22"/>
        </w:rPr>
        <w:t xml:space="preserve"> (“</w:t>
      </w:r>
      <w:r w:rsidR="00401B46" w:rsidRPr="00A370E1">
        <w:rPr>
          <w:rFonts w:cstheme="minorHAnsi"/>
          <w:sz w:val="22"/>
          <w:u w:val="single"/>
        </w:rPr>
        <w:t>Período de Capitalização</w:t>
      </w:r>
      <w:r w:rsidR="00401B46" w:rsidRPr="00A370E1">
        <w:rPr>
          <w:rFonts w:cstheme="minorHAnsi"/>
          <w:sz w:val="22"/>
        </w:rPr>
        <w:t>”)</w:t>
      </w:r>
      <w:r w:rsidRPr="00A370E1">
        <w:rPr>
          <w:rFonts w:cstheme="minorHAnsi"/>
          <w:sz w:val="22"/>
        </w:rPr>
        <w:t>. Cada Período de Capitalização sucede o anterior sem solução de continuidade, até a Data de Vencimento.</w:t>
      </w:r>
      <w:bookmarkEnd w:id="166"/>
      <w:r w:rsidR="00315952" w:rsidRPr="00A370E1">
        <w:rPr>
          <w:rFonts w:cstheme="minorHAnsi"/>
          <w:sz w:val="22"/>
        </w:rPr>
        <w:t xml:space="preserve"> </w:t>
      </w:r>
    </w:p>
    <w:p w14:paraId="70B627D5" w14:textId="77777777" w:rsidR="00DA1E2C" w:rsidRPr="00A370E1" w:rsidRDefault="00DA1E2C" w:rsidP="0008319D">
      <w:pPr>
        <w:pStyle w:val="Recuodecorpodetexto"/>
        <w:tabs>
          <w:tab w:val="left" w:pos="851"/>
        </w:tabs>
        <w:spacing w:after="0"/>
        <w:ind w:left="709" w:hanging="709"/>
        <w:rPr>
          <w:rFonts w:cstheme="minorHAnsi"/>
          <w:b/>
          <w:sz w:val="22"/>
          <w:lang w:val="pt-BR"/>
        </w:rPr>
      </w:pPr>
      <w:bookmarkStart w:id="167" w:name="_DV_C292"/>
      <w:bookmarkEnd w:id="167"/>
    </w:p>
    <w:p w14:paraId="17230D71"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Repactuação Programada</w:t>
      </w:r>
    </w:p>
    <w:p w14:paraId="36C773A8" w14:textId="77777777" w:rsidR="00DA1E2C" w:rsidRPr="00A370E1" w:rsidRDefault="00DA1E2C" w:rsidP="0008319D">
      <w:pPr>
        <w:pStyle w:val="Recuodecorpodetexto"/>
        <w:tabs>
          <w:tab w:val="left" w:pos="851"/>
        </w:tabs>
        <w:spacing w:after="0"/>
        <w:ind w:left="709" w:hanging="709"/>
        <w:rPr>
          <w:rFonts w:cstheme="minorHAnsi"/>
          <w:b/>
          <w:sz w:val="22"/>
          <w:lang w:val="pt-BR"/>
        </w:rPr>
      </w:pPr>
    </w:p>
    <w:p w14:paraId="1CACB213" w14:textId="5417292A" w:rsidR="00DA1E2C" w:rsidRPr="00A370E1" w:rsidRDefault="003A7AF7" w:rsidP="00071439">
      <w:pPr>
        <w:keepNext/>
        <w:numPr>
          <w:ilvl w:val="2"/>
          <w:numId w:val="2"/>
        </w:numPr>
        <w:ind w:left="0" w:firstLine="0"/>
        <w:rPr>
          <w:rFonts w:cstheme="minorHAnsi"/>
          <w:sz w:val="22"/>
        </w:rPr>
      </w:pPr>
      <w:r w:rsidRPr="00A370E1">
        <w:rPr>
          <w:rFonts w:cstheme="minorHAnsi"/>
          <w:sz w:val="22"/>
        </w:rPr>
        <w:t>Não haverá repactuação programada das Debêntures</w:t>
      </w:r>
      <w:r w:rsidR="002B04DD" w:rsidRPr="00A370E1">
        <w:rPr>
          <w:rFonts w:cstheme="minorHAnsi"/>
          <w:sz w:val="22"/>
        </w:rPr>
        <w:t xml:space="preserve">, exceto no caso de aprovação dos titulares dos CRI, nos termos da </w:t>
      </w:r>
      <w:r w:rsidR="003A1C3D" w:rsidRPr="00A370E1">
        <w:rPr>
          <w:rFonts w:cstheme="minorHAnsi"/>
          <w:sz w:val="22"/>
        </w:rPr>
        <w:t>[</w:t>
      </w:r>
      <w:r w:rsidR="002B04DD" w:rsidRPr="00A370E1">
        <w:rPr>
          <w:rFonts w:cstheme="minorHAnsi"/>
          <w:sz w:val="22"/>
        </w:rPr>
        <w:t xml:space="preserve">Cláusula </w:t>
      </w:r>
      <w:r w:rsidR="006722B7" w:rsidRPr="00A370E1">
        <w:rPr>
          <w:rFonts w:cstheme="minorHAnsi"/>
          <w:sz w:val="22"/>
        </w:rPr>
        <w:t>9</w:t>
      </w:r>
      <w:r w:rsidR="003A1C3D" w:rsidRPr="00A370E1">
        <w:rPr>
          <w:rFonts w:cstheme="minorHAnsi"/>
          <w:sz w:val="22"/>
        </w:rPr>
        <w:t>]</w:t>
      </w:r>
      <w:r w:rsidR="002B04DD" w:rsidRPr="00A370E1">
        <w:rPr>
          <w:rFonts w:cstheme="minorHAnsi"/>
          <w:sz w:val="22"/>
        </w:rPr>
        <w:t xml:space="preserve"> abaixo</w:t>
      </w:r>
      <w:r w:rsidRPr="00A370E1">
        <w:rPr>
          <w:rFonts w:cstheme="minorHAnsi"/>
          <w:sz w:val="22"/>
        </w:rPr>
        <w:t>.</w:t>
      </w:r>
    </w:p>
    <w:p w14:paraId="283845AA" w14:textId="77777777" w:rsidR="00DA1E2C" w:rsidRPr="00A370E1" w:rsidRDefault="00DA1E2C" w:rsidP="0008319D">
      <w:pPr>
        <w:rPr>
          <w:rFonts w:cstheme="minorHAnsi"/>
          <w:b/>
          <w:sz w:val="22"/>
        </w:rPr>
      </w:pPr>
    </w:p>
    <w:p w14:paraId="11D55E88" w14:textId="77777777" w:rsidR="00DA1E2C" w:rsidRPr="00A370E1" w:rsidRDefault="003A7AF7" w:rsidP="00071439">
      <w:pPr>
        <w:pStyle w:val="PargrafodaLista"/>
        <w:numPr>
          <w:ilvl w:val="1"/>
          <w:numId w:val="2"/>
        </w:numPr>
        <w:ind w:hanging="720"/>
        <w:rPr>
          <w:rFonts w:cstheme="minorHAnsi"/>
          <w:sz w:val="22"/>
          <w:u w:val="single"/>
        </w:rPr>
      </w:pPr>
      <w:bookmarkStart w:id="168" w:name="_Ref32256493"/>
      <w:r w:rsidRPr="00A370E1">
        <w:rPr>
          <w:rFonts w:cstheme="minorHAnsi"/>
          <w:sz w:val="22"/>
          <w:u w:val="single"/>
        </w:rPr>
        <w:t>Amortização</w:t>
      </w:r>
      <w:bookmarkEnd w:id="168"/>
      <w:r w:rsidRPr="00A370E1">
        <w:rPr>
          <w:rFonts w:cstheme="minorHAnsi"/>
          <w:sz w:val="22"/>
          <w:u w:val="single"/>
        </w:rPr>
        <w:t xml:space="preserve"> </w:t>
      </w:r>
      <w:bookmarkStart w:id="169" w:name="_DV_M112"/>
      <w:bookmarkStart w:id="170" w:name="_DV_M126"/>
      <w:bookmarkStart w:id="171" w:name="_DV_M132"/>
      <w:bookmarkStart w:id="172" w:name="_DV_M138"/>
      <w:bookmarkEnd w:id="169"/>
      <w:bookmarkEnd w:id="170"/>
      <w:bookmarkEnd w:id="171"/>
      <w:bookmarkEnd w:id="172"/>
    </w:p>
    <w:p w14:paraId="41983DBB" w14:textId="77777777" w:rsidR="00DA1E2C" w:rsidRPr="00A370E1" w:rsidRDefault="00DA1E2C" w:rsidP="0008319D">
      <w:pPr>
        <w:pStyle w:val="Recuodecorpodetexto"/>
        <w:tabs>
          <w:tab w:val="left" w:pos="851"/>
        </w:tabs>
        <w:spacing w:after="0"/>
        <w:ind w:left="709" w:hanging="709"/>
        <w:rPr>
          <w:rFonts w:cstheme="minorHAnsi"/>
          <w:b/>
          <w:sz w:val="22"/>
          <w:lang w:val="pt-BR"/>
        </w:rPr>
      </w:pPr>
    </w:p>
    <w:p w14:paraId="0884FCDD"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Amortização das Debêntures</w:t>
      </w:r>
    </w:p>
    <w:p w14:paraId="70E55A29" w14:textId="77777777" w:rsidR="00DA1E2C" w:rsidRPr="00A370E1" w:rsidRDefault="00DA1E2C" w:rsidP="0008319D">
      <w:pPr>
        <w:pStyle w:val="Recuodecorpodetexto"/>
        <w:tabs>
          <w:tab w:val="left" w:pos="851"/>
        </w:tabs>
        <w:spacing w:after="0"/>
        <w:ind w:left="709" w:hanging="709"/>
        <w:rPr>
          <w:rFonts w:cstheme="minorHAnsi"/>
          <w:i/>
          <w:sz w:val="22"/>
          <w:lang w:val="pt-BR"/>
        </w:rPr>
      </w:pPr>
    </w:p>
    <w:p w14:paraId="3288DEFE" w14:textId="3B8ECBB3" w:rsidR="00F66AD5" w:rsidRPr="00A370E1" w:rsidRDefault="003A7AF7" w:rsidP="00F66AD5">
      <w:pPr>
        <w:pStyle w:val="PargrafodaLista"/>
        <w:keepNext/>
        <w:numPr>
          <w:ilvl w:val="3"/>
          <w:numId w:val="59"/>
        </w:numPr>
        <w:tabs>
          <w:tab w:val="left" w:pos="993"/>
        </w:tabs>
        <w:ind w:left="0" w:firstLine="0"/>
        <w:rPr>
          <w:rFonts w:cstheme="minorHAnsi"/>
          <w:i/>
          <w:sz w:val="22"/>
        </w:rPr>
      </w:pPr>
      <w:r w:rsidRPr="00A370E1">
        <w:rPr>
          <w:rFonts w:cstheme="minorHAnsi"/>
          <w:sz w:val="22"/>
        </w:rPr>
        <w:t xml:space="preserve">O Valor Nominal Unitário Atualizado será amortizado </w:t>
      </w:r>
      <w:r w:rsidR="00F43153" w:rsidRPr="00A370E1">
        <w:rPr>
          <w:rFonts w:cstheme="minorHAnsi"/>
          <w:sz w:val="22"/>
        </w:rPr>
        <w:t xml:space="preserve">conforme cronograma constante no </w:t>
      </w:r>
      <w:r w:rsidR="003A1C3D" w:rsidRPr="003E4AC4">
        <w:rPr>
          <w:rFonts w:cstheme="minorHAnsi"/>
          <w:sz w:val="22"/>
          <w:highlight w:val="green"/>
        </w:rPr>
        <w:t>[</w:t>
      </w:r>
      <w:r w:rsidR="00F43153" w:rsidRPr="003E4AC4">
        <w:rPr>
          <w:rFonts w:cstheme="minorHAnsi"/>
          <w:sz w:val="22"/>
          <w:highlight w:val="green"/>
        </w:rPr>
        <w:t>Anexo I</w:t>
      </w:r>
      <w:r w:rsidR="002D6E82" w:rsidRPr="003E4AC4">
        <w:rPr>
          <w:rFonts w:cstheme="minorHAnsi"/>
          <w:sz w:val="22"/>
          <w:highlight w:val="green"/>
        </w:rPr>
        <w:t>II</w:t>
      </w:r>
      <w:r w:rsidR="003A1C3D" w:rsidRPr="003E4AC4">
        <w:rPr>
          <w:rFonts w:cstheme="minorHAnsi"/>
          <w:sz w:val="22"/>
          <w:highlight w:val="green"/>
        </w:rPr>
        <w:t>]</w:t>
      </w:r>
      <w:r w:rsidRPr="003E4AC4">
        <w:rPr>
          <w:rFonts w:cstheme="minorHAnsi"/>
          <w:sz w:val="22"/>
          <w:highlight w:val="green"/>
        </w:rPr>
        <w:t>,</w:t>
      </w:r>
      <w:r w:rsidRPr="00A370E1">
        <w:rPr>
          <w:rFonts w:cstheme="minorHAnsi"/>
          <w:sz w:val="22"/>
        </w:rPr>
        <w:t xml:space="preserve"> sendo o primeiro pagamento </w:t>
      </w:r>
      <w:r w:rsidR="00D8535D" w:rsidRPr="00A370E1">
        <w:rPr>
          <w:rFonts w:cstheme="minorHAnsi"/>
          <w:sz w:val="22"/>
        </w:rPr>
        <w:t>em</w:t>
      </w:r>
      <w:r w:rsidR="00FD7BC0" w:rsidRPr="00A370E1">
        <w:rPr>
          <w:rFonts w:cstheme="minorHAnsi"/>
          <w:sz w:val="22"/>
        </w:rPr>
        <w:t xml:space="preserve"> </w:t>
      </w:r>
      <w:r w:rsidR="00D930B6" w:rsidRPr="00A370E1">
        <w:rPr>
          <w:rFonts w:cstheme="minorHAnsi"/>
          <w:sz w:val="22"/>
        </w:rPr>
        <w:t>23</w:t>
      </w:r>
      <w:r w:rsidR="0087544F" w:rsidRPr="00A370E1">
        <w:rPr>
          <w:rFonts w:cstheme="minorHAnsi"/>
          <w:sz w:val="22"/>
        </w:rPr>
        <w:t xml:space="preserve"> de agosto </w:t>
      </w:r>
      <w:r w:rsidR="002B64C5" w:rsidRPr="00A370E1">
        <w:rPr>
          <w:rFonts w:cstheme="minorHAnsi"/>
          <w:sz w:val="22"/>
        </w:rPr>
        <w:t xml:space="preserve">de </w:t>
      </w:r>
      <w:r w:rsidR="00AE5EBA" w:rsidRPr="00A370E1">
        <w:rPr>
          <w:rFonts w:cstheme="minorHAnsi"/>
          <w:sz w:val="22"/>
        </w:rPr>
        <w:t xml:space="preserve">2023 </w:t>
      </w:r>
      <w:r w:rsidR="00820432" w:rsidRPr="00A370E1">
        <w:rPr>
          <w:rFonts w:cstheme="minorHAnsi"/>
          <w:sz w:val="22"/>
        </w:rPr>
        <w:t>e o último na Data de Vencimento</w:t>
      </w:r>
      <w:r w:rsidR="00BF4425" w:rsidRPr="00A370E1">
        <w:rPr>
          <w:rFonts w:cstheme="minorHAnsi"/>
          <w:sz w:val="22"/>
        </w:rPr>
        <w:t>.</w:t>
      </w:r>
      <w:r w:rsidRPr="00A370E1">
        <w:rPr>
          <w:rFonts w:cstheme="minorHAnsi"/>
          <w:sz w:val="22"/>
        </w:rPr>
        <w:t xml:space="preserve"> </w:t>
      </w:r>
    </w:p>
    <w:p w14:paraId="666D4760" w14:textId="256D280C" w:rsidR="00DA1E2C" w:rsidRPr="00A370E1" w:rsidRDefault="003C3A44" w:rsidP="0008319D">
      <w:pPr>
        <w:keepNext/>
        <w:rPr>
          <w:rFonts w:cstheme="minorHAnsi"/>
          <w:sz w:val="22"/>
        </w:rPr>
      </w:pPr>
      <w:r w:rsidRPr="00A370E1">
        <w:rPr>
          <w:rFonts w:cstheme="minorHAnsi"/>
          <w:sz w:val="22"/>
        </w:rPr>
        <w:t xml:space="preserve">  </w:t>
      </w:r>
      <w:r w:rsidR="0036674B" w:rsidRPr="00A370E1">
        <w:rPr>
          <w:rFonts w:cstheme="minorHAnsi"/>
          <w:sz w:val="22"/>
        </w:rPr>
        <w:t xml:space="preserve">   </w:t>
      </w:r>
    </w:p>
    <w:p w14:paraId="09581E6C" w14:textId="77777777" w:rsidR="00DA1E2C" w:rsidRPr="00A370E1" w:rsidRDefault="003A7AF7" w:rsidP="00071439">
      <w:pPr>
        <w:pStyle w:val="PargrafodaLista"/>
        <w:numPr>
          <w:ilvl w:val="1"/>
          <w:numId w:val="2"/>
        </w:numPr>
        <w:ind w:hanging="720"/>
        <w:rPr>
          <w:rFonts w:cstheme="minorHAnsi"/>
          <w:sz w:val="22"/>
          <w:u w:val="single"/>
        </w:rPr>
      </w:pPr>
      <w:r w:rsidRPr="00A370E1">
        <w:rPr>
          <w:rFonts w:cstheme="minorHAnsi"/>
          <w:sz w:val="22"/>
          <w:u w:val="single"/>
        </w:rPr>
        <w:t>Condições de Pagamento</w:t>
      </w:r>
    </w:p>
    <w:p w14:paraId="1493C1F8" w14:textId="77777777" w:rsidR="00DA1E2C" w:rsidRPr="00A370E1" w:rsidRDefault="00DA1E2C" w:rsidP="0008319D">
      <w:pPr>
        <w:rPr>
          <w:rFonts w:eastAsia="Arial Unicode MS" w:cstheme="minorHAnsi"/>
          <w:w w:val="0"/>
          <w:sz w:val="22"/>
        </w:rPr>
      </w:pPr>
    </w:p>
    <w:p w14:paraId="03850B6F"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Local de Pagamento e Imunidade Tributária</w:t>
      </w:r>
    </w:p>
    <w:p w14:paraId="2214479D" w14:textId="77777777" w:rsidR="00DA1E2C" w:rsidRPr="00A370E1" w:rsidRDefault="00DA1E2C" w:rsidP="0008319D">
      <w:pPr>
        <w:rPr>
          <w:rFonts w:eastAsia="Arial Unicode MS" w:cstheme="minorHAnsi"/>
          <w:w w:val="0"/>
          <w:sz w:val="22"/>
        </w:rPr>
      </w:pPr>
    </w:p>
    <w:p w14:paraId="7F0C24E7" w14:textId="3940B447" w:rsidR="00DA1E2C" w:rsidRPr="00A370E1" w:rsidRDefault="002B04DD" w:rsidP="00D34971">
      <w:pPr>
        <w:pStyle w:val="PargrafodaLista"/>
        <w:keepNext/>
        <w:numPr>
          <w:ilvl w:val="3"/>
          <w:numId w:val="60"/>
        </w:numPr>
        <w:tabs>
          <w:tab w:val="left" w:pos="993"/>
        </w:tabs>
        <w:ind w:left="0" w:firstLine="0"/>
        <w:rPr>
          <w:rFonts w:cstheme="minorHAnsi"/>
          <w:sz w:val="22"/>
        </w:rPr>
      </w:pPr>
      <w:bookmarkStart w:id="173" w:name="_Hlk71307410"/>
      <w:r w:rsidRPr="00A370E1">
        <w:rPr>
          <w:rFonts w:cstheme="minorHAnsi"/>
          <w:sz w:val="22"/>
        </w:rPr>
        <w:t xml:space="preserve">As Debêntures serão devidas e pagas pela Emissora diretamente </w:t>
      </w:r>
      <w:r w:rsidR="00452C02" w:rsidRPr="00A370E1">
        <w:rPr>
          <w:rFonts w:cstheme="minorHAnsi"/>
          <w:sz w:val="22"/>
        </w:rPr>
        <w:t xml:space="preserve">na Conta do Patrimônio Separado, que corresponde à </w:t>
      </w:r>
      <w:r w:rsidRPr="00A370E1">
        <w:rPr>
          <w:rFonts w:cstheme="minorHAnsi"/>
          <w:sz w:val="22"/>
        </w:rPr>
        <w:t xml:space="preserve">conta vinculada </w:t>
      </w:r>
      <w:r w:rsidR="00BB49B0" w:rsidRPr="00A370E1">
        <w:rPr>
          <w:rFonts w:cstheme="minorHAnsi"/>
          <w:sz w:val="22"/>
        </w:rPr>
        <w:t>a</w:t>
      </w:r>
      <w:r w:rsidRPr="00A370E1">
        <w:rPr>
          <w:rFonts w:cstheme="minorHAnsi"/>
          <w:sz w:val="22"/>
        </w:rPr>
        <w:t>o regime fiduciário dos CRI</w:t>
      </w:r>
      <w:bookmarkEnd w:id="173"/>
      <w:r w:rsidR="00452C02" w:rsidRPr="00A370E1">
        <w:rPr>
          <w:rFonts w:cstheme="minorHAnsi"/>
          <w:sz w:val="22"/>
        </w:rPr>
        <w:t>.</w:t>
      </w:r>
    </w:p>
    <w:p w14:paraId="0FF0AE14" w14:textId="77777777" w:rsidR="00DA1E2C" w:rsidRPr="00A370E1" w:rsidRDefault="00DA1E2C" w:rsidP="0008319D">
      <w:pPr>
        <w:pStyle w:val="Recuodecorpodetexto"/>
        <w:tabs>
          <w:tab w:val="left" w:pos="0"/>
          <w:tab w:val="left" w:pos="709"/>
        </w:tabs>
        <w:spacing w:after="0"/>
        <w:ind w:left="0"/>
        <w:rPr>
          <w:rFonts w:cstheme="minorHAnsi"/>
          <w:sz w:val="22"/>
          <w:lang w:val="pt-BR"/>
        </w:rPr>
      </w:pPr>
    </w:p>
    <w:p w14:paraId="1F52E7FF" w14:textId="1310C276" w:rsidR="00DA1E2C" w:rsidRPr="00A370E1" w:rsidRDefault="003A7AF7" w:rsidP="230F4831">
      <w:pPr>
        <w:pStyle w:val="PargrafodaLista"/>
        <w:keepNext/>
        <w:numPr>
          <w:ilvl w:val="3"/>
          <w:numId w:val="60"/>
        </w:numPr>
        <w:ind w:left="0" w:firstLine="0"/>
        <w:rPr>
          <w:rFonts w:eastAsia="Arial Unicode MS" w:cstheme="minorHAnsi"/>
          <w:w w:val="0"/>
          <w:sz w:val="22"/>
        </w:rPr>
      </w:pPr>
      <w:r w:rsidRPr="00A370E1">
        <w:rPr>
          <w:rFonts w:eastAsia="Arial Unicode MS" w:cstheme="minorHAnsi"/>
          <w:w w:val="0"/>
          <w:sz w:val="22"/>
        </w:rPr>
        <w:t xml:space="preserve">Caso </w:t>
      </w:r>
      <w:r w:rsidR="002B04DD" w:rsidRPr="00A370E1">
        <w:rPr>
          <w:rFonts w:eastAsia="Arial Unicode MS" w:cstheme="minorHAnsi"/>
          <w:w w:val="0"/>
          <w:sz w:val="22"/>
        </w:rPr>
        <w:t xml:space="preserve">a </w:t>
      </w:r>
      <w:r w:rsidRPr="00A370E1">
        <w:rPr>
          <w:rFonts w:eastAsia="Arial Unicode MS" w:cstheme="minorHAnsi"/>
          <w:w w:val="0"/>
          <w:sz w:val="22"/>
        </w:rPr>
        <w:t>Debenturista goze de algum tipo de imunidade ou isenção tributária, est</w:t>
      </w:r>
      <w:r w:rsidR="00C125B8" w:rsidRPr="00A370E1">
        <w:rPr>
          <w:rFonts w:eastAsia="Arial Unicode MS" w:cstheme="minorHAnsi"/>
          <w:w w:val="0"/>
          <w:sz w:val="22"/>
        </w:rPr>
        <w:t>a</w:t>
      </w:r>
      <w:r w:rsidRPr="00A370E1">
        <w:rPr>
          <w:rFonts w:eastAsia="Arial Unicode MS" w:cstheme="minorHAnsi"/>
          <w:w w:val="0"/>
          <w:sz w:val="22"/>
        </w:rPr>
        <w:t xml:space="preserve"> deverá encaminhar </w:t>
      </w:r>
      <w:r w:rsidR="00B551C6" w:rsidRPr="00A370E1">
        <w:rPr>
          <w:rFonts w:eastAsia="Arial Unicode MS" w:cstheme="minorHAnsi"/>
          <w:w w:val="0"/>
          <w:sz w:val="22"/>
        </w:rPr>
        <w:t>à Emissora</w:t>
      </w:r>
      <w:r w:rsidRPr="00A370E1">
        <w:rPr>
          <w:rFonts w:eastAsia="Arial Unicode MS" w:cstheme="minorHAnsi"/>
          <w:w w:val="0"/>
          <w:sz w:val="22"/>
        </w:rPr>
        <w:t xml:space="preserve">, até </w:t>
      </w:r>
      <w:r w:rsidR="00D930B6" w:rsidRPr="00A370E1">
        <w:rPr>
          <w:rFonts w:eastAsia="Arial Unicode MS" w:cstheme="minorHAnsi"/>
          <w:w w:val="0"/>
          <w:sz w:val="22"/>
        </w:rPr>
        <w:t xml:space="preserve">5 </w:t>
      </w:r>
      <w:r w:rsidR="00452C02" w:rsidRPr="00A370E1">
        <w:rPr>
          <w:rFonts w:eastAsia="Arial Unicode MS" w:cstheme="minorHAnsi"/>
          <w:w w:val="0"/>
          <w:sz w:val="22"/>
        </w:rPr>
        <w:t>(</w:t>
      </w:r>
      <w:r w:rsidR="00D930B6" w:rsidRPr="00A370E1">
        <w:rPr>
          <w:rFonts w:eastAsia="Arial Unicode MS" w:cstheme="minorHAnsi"/>
          <w:w w:val="0"/>
          <w:sz w:val="22"/>
        </w:rPr>
        <w:t>cinco</w:t>
      </w:r>
      <w:r w:rsidR="00452C02" w:rsidRPr="00A370E1">
        <w:rPr>
          <w:rFonts w:eastAsia="Arial Unicode MS" w:cstheme="minorHAnsi"/>
          <w:w w:val="0"/>
          <w:sz w:val="22"/>
        </w:rPr>
        <w:t xml:space="preserve">) </w:t>
      </w:r>
      <w:r w:rsidRPr="00A370E1">
        <w:rPr>
          <w:rFonts w:eastAsia="Arial Unicode MS" w:cstheme="minorHAnsi"/>
          <w:w w:val="0"/>
          <w:sz w:val="22"/>
        </w:rPr>
        <w:t xml:space="preserve">Dias Úteis antes da data prevista para quaisquer dos pagamentos relativos às Debêntures, </w:t>
      </w:r>
      <w:r w:rsidR="00291EF6" w:rsidRPr="00A370E1">
        <w:rPr>
          <w:rFonts w:eastAsia="Arial Unicode MS" w:cstheme="minorHAnsi"/>
          <w:w w:val="0"/>
          <w:sz w:val="22"/>
        </w:rPr>
        <w:t>documentação</w:t>
      </w:r>
      <w:r w:rsidRPr="00A370E1">
        <w:rPr>
          <w:rFonts w:eastAsia="Arial Unicode MS" w:cstheme="minorHAnsi"/>
          <w:w w:val="0"/>
          <w:sz w:val="22"/>
        </w:rPr>
        <w:t xml:space="preserve"> comprobatória dessa imunidade ou isenção tributária, sob pena </w:t>
      </w:r>
      <w:r w:rsidRPr="00A370E1">
        <w:rPr>
          <w:rFonts w:eastAsia="Arial Unicode MS" w:cstheme="minorHAnsi"/>
          <w:w w:val="0"/>
          <w:sz w:val="22"/>
        </w:rPr>
        <w:lastRenderedPageBreak/>
        <w:t>de ter descontado dos seus rendimentos, decorrentes do pagamento das Debêntures de sua titularidade, os valores devidos nos termos da legislação tributária em vigor.</w:t>
      </w:r>
    </w:p>
    <w:p w14:paraId="4A9AD3FD" w14:textId="77777777" w:rsidR="00DA1E2C" w:rsidRPr="00A370E1" w:rsidRDefault="00DA1E2C" w:rsidP="0008319D">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bookmarkStart w:id="174" w:name="_DV_M143"/>
      <w:bookmarkEnd w:id="174"/>
    </w:p>
    <w:p w14:paraId="30C36D26"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Prorrogação dos Prazos</w:t>
      </w:r>
    </w:p>
    <w:p w14:paraId="543F1548" w14:textId="77777777" w:rsidR="00DA1E2C" w:rsidRPr="00A370E1" w:rsidRDefault="00DA1E2C" w:rsidP="0008319D">
      <w:pPr>
        <w:rPr>
          <w:rFonts w:eastAsia="Arial Unicode MS" w:cstheme="minorHAnsi"/>
          <w:w w:val="0"/>
          <w:sz w:val="22"/>
        </w:rPr>
      </w:pPr>
    </w:p>
    <w:p w14:paraId="13205A21" w14:textId="6B7C2D13" w:rsidR="00DA1E2C" w:rsidRPr="00A370E1" w:rsidRDefault="003A1C3D" w:rsidP="003E5F1D">
      <w:pPr>
        <w:pStyle w:val="PargrafodaLista"/>
        <w:keepNext/>
        <w:tabs>
          <w:tab w:val="left" w:pos="993"/>
        </w:tabs>
        <w:ind w:left="6"/>
        <w:rPr>
          <w:rFonts w:eastAsia="Arial Unicode MS" w:cstheme="minorHAnsi"/>
          <w:w w:val="0"/>
          <w:sz w:val="22"/>
        </w:rPr>
      </w:pPr>
      <w:bookmarkStart w:id="175" w:name="_DV_M144"/>
      <w:bookmarkEnd w:id="175"/>
      <w:r w:rsidRPr="00A370E1">
        <w:rPr>
          <w:rFonts w:eastAsia="Arial Unicode MS" w:cstheme="minorHAnsi"/>
          <w:b/>
          <w:bCs/>
          <w:w w:val="0"/>
          <w:sz w:val="22"/>
        </w:rPr>
        <w:t>4.7.2.1</w:t>
      </w:r>
      <w:r w:rsidRPr="00A370E1">
        <w:rPr>
          <w:rFonts w:eastAsia="Arial Unicode MS" w:cstheme="minorHAnsi"/>
          <w:b/>
          <w:bCs/>
          <w:w w:val="0"/>
          <w:sz w:val="22"/>
        </w:rPr>
        <w:tab/>
      </w:r>
      <w:r w:rsidR="003A7AF7" w:rsidRPr="00A370E1">
        <w:rPr>
          <w:rFonts w:eastAsia="Arial Unicode MS" w:cstheme="minorHAnsi"/>
          <w:w w:val="0"/>
          <w:sz w:val="22"/>
        </w:rPr>
        <w:t xml:space="preserve">Considerar-se-ão automaticamente </w:t>
      </w:r>
      <w:bookmarkStart w:id="176" w:name="_DV_C294"/>
      <w:r w:rsidR="003A7AF7" w:rsidRPr="00A370E1">
        <w:rPr>
          <w:rFonts w:eastAsia="Arial Unicode MS" w:cstheme="minorHAnsi"/>
          <w:w w:val="0"/>
          <w:sz w:val="22"/>
        </w:rPr>
        <w:t>prorrogadas as datas de pagamento de qualquer obrigação prevista nesta Escritura</w:t>
      </w:r>
      <w:r w:rsidR="004532A4" w:rsidRPr="00A370E1">
        <w:rPr>
          <w:rFonts w:cstheme="minorHAnsi"/>
          <w:color w:val="000000"/>
          <w:sz w:val="22"/>
        </w:rPr>
        <w:t xml:space="preserve"> de Emissão</w:t>
      </w:r>
      <w:r w:rsidR="003A7AF7" w:rsidRPr="00A370E1">
        <w:rPr>
          <w:rFonts w:eastAsia="Arial Unicode MS" w:cstheme="minorHAnsi"/>
          <w:w w:val="0"/>
          <w:sz w:val="22"/>
        </w:rPr>
        <w:t xml:space="preserve"> </w:t>
      </w:r>
      <w:bookmarkStart w:id="177" w:name="_DV_M145"/>
      <w:bookmarkEnd w:id="176"/>
      <w:bookmarkEnd w:id="177"/>
      <w:r w:rsidR="003A7AF7" w:rsidRPr="00A370E1">
        <w:rPr>
          <w:rFonts w:eastAsia="Arial Unicode MS" w:cstheme="minorHAnsi"/>
          <w:w w:val="0"/>
          <w:sz w:val="22"/>
        </w:rPr>
        <w:t xml:space="preserve">até o primeiro Dia Útil subsequente, se </w:t>
      </w:r>
      <w:bookmarkStart w:id="178" w:name="_DV_C296"/>
      <w:r w:rsidR="003A7AF7" w:rsidRPr="00A370E1">
        <w:rPr>
          <w:rFonts w:eastAsia="Arial Unicode MS" w:cstheme="minorHAnsi"/>
          <w:w w:val="0"/>
          <w:sz w:val="22"/>
        </w:rPr>
        <w:t xml:space="preserve">a data de </w:t>
      </w:r>
      <w:bookmarkStart w:id="179" w:name="_DV_M146"/>
      <w:bookmarkEnd w:id="178"/>
      <w:bookmarkEnd w:id="179"/>
      <w:r w:rsidR="003A7AF7" w:rsidRPr="00A370E1">
        <w:rPr>
          <w:rFonts w:eastAsia="Arial Unicode MS" w:cstheme="minorHAnsi"/>
          <w:w w:val="0"/>
          <w:sz w:val="22"/>
        </w:rPr>
        <w:t xml:space="preserve">vencimento da respectiva obrigação coincidir com um dia que não seja Dia Útil. </w:t>
      </w:r>
    </w:p>
    <w:p w14:paraId="5B2E57D6" w14:textId="77777777" w:rsidR="00DA1E2C" w:rsidRPr="00A370E1" w:rsidRDefault="00DA1E2C" w:rsidP="0008319D">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1BECA142"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 xml:space="preserve">Encargos Moratórios </w:t>
      </w:r>
    </w:p>
    <w:p w14:paraId="5FF325C2" w14:textId="77777777" w:rsidR="00DA1E2C" w:rsidRPr="00A370E1" w:rsidRDefault="00DA1E2C" w:rsidP="0008319D">
      <w:pPr>
        <w:rPr>
          <w:rFonts w:eastAsia="Arial Unicode MS" w:cstheme="minorHAnsi"/>
          <w:w w:val="0"/>
          <w:sz w:val="22"/>
        </w:rPr>
      </w:pPr>
    </w:p>
    <w:p w14:paraId="0DFC79F1" w14:textId="77777777" w:rsidR="00DA1E2C" w:rsidRPr="00A370E1" w:rsidRDefault="003A7AF7" w:rsidP="00071439">
      <w:pPr>
        <w:pStyle w:val="PargrafodaLista"/>
        <w:keepNext/>
        <w:numPr>
          <w:ilvl w:val="3"/>
          <w:numId w:val="49"/>
        </w:numPr>
        <w:tabs>
          <w:tab w:val="left" w:pos="993"/>
        </w:tabs>
        <w:ind w:left="0" w:firstLine="6"/>
        <w:rPr>
          <w:rFonts w:eastAsia="Arial Unicode MS" w:cstheme="minorHAnsi"/>
          <w:w w:val="0"/>
          <w:sz w:val="22"/>
        </w:rPr>
      </w:pPr>
      <w:bookmarkStart w:id="180" w:name="_Ref521440505"/>
      <w:r w:rsidRPr="00A370E1">
        <w:rPr>
          <w:rFonts w:eastAsia="Arial Unicode MS" w:cstheme="minorHAnsi"/>
          <w:w w:val="0"/>
          <w:sz w:val="22"/>
        </w:rPr>
        <w:t>Sem prejuízo dos Juros Remuneratórios, ocorrendo impontualidade no pagamento pela Emissora de quaisquer obrigações pecuniárias relativas às Debêntures nos termos desta Escritura</w:t>
      </w:r>
      <w:r w:rsidR="004532A4" w:rsidRPr="00A370E1">
        <w:rPr>
          <w:rFonts w:cstheme="minorHAnsi"/>
          <w:color w:val="000000"/>
          <w:sz w:val="22"/>
        </w:rPr>
        <w:t xml:space="preserve"> de Emissão</w:t>
      </w:r>
      <w:r w:rsidRPr="00A370E1">
        <w:rPr>
          <w:rFonts w:eastAsia="Arial Unicode MS" w:cstheme="minorHAnsi"/>
          <w:w w:val="0"/>
          <w:sz w:val="22"/>
        </w:rPr>
        <w:t xml:space="preserve">, os débitos vencidos e não pagos serão acrescidos de juros de mora de 1% (um por cento) ao mês, calculados </w:t>
      </w:r>
      <w:r w:rsidRPr="00A370E1">
        <w:rPr>
          <w:rFonts w:eastAsia="Arial Unicode MS" w:cstheme="minorHAnsi"/>
          <w:i/>
          <w:w w:val="0"/>
          <w:sz w:val="22"/>
        </w:rPr>
        <w:t xml:space="preserve">pro rata </w:t>
      </w:r>
      <w:proofErr w:type="spellStart"/>
      <w:r w:rsidRPr="00A370E1">
        <w:rPr>
          <w:rFonts w:eastAsia="Arial Unicode MS" w:cstheme="minorHAnsi"/>
          <w:i/>
          <w:w w:val="0"/>
          <w:sz w:val="22"/>
        </w:rPr>
        <w:t>temporis</w:t>
      </w:r>
      <w:proofErr w:type="spellEnd"/>
      <w:r w:rsidRPr="00A370E1">
        <w:rPr>
          <w:rFonts w:eastAsia="Arial Unicode MS" w:cstheme="minorHAnsi"/>
          <w:w w:val="0"/>
          <w:sz w:val="22"/>
        </w:rPr>
        <w:t>, desde a data de inadimplemento até a data do efetivo pagamento, bem como de multa moratória de 2% (dois por cento) sobre o valor devido, independentemente de aviso, notificação ou interpelação judicial ou extrajudicial</w:t>
      </w:r>
      <w:r w:rsidR="009F3664" w:rsidRPr="00A370E1">
        <w:rPr>
          <w:rFonts w:eastAsia="Arial Unicode MS" w:cstheme="minorHAnsi"/>
          <w:w w:val="0"/>
          <w:sz w:val="22"/>
        </w:rPr>
        <w:t xml:space="preserve"> (“</w:t>
      </w:r>
      <w:r w:rsidR="009F3664" w:rsidRPr="00A370E1">
        <w:rPr>
          <w:rFonts w:eastAsia="Arial Unicode MS" w:cstheme="minorHAnsi"/>
          <w:w w:val="0"/>
          <w:sz w:val="22"/>
          <w:u w:val="single"/>
        </w:rPr>
        <w:t>Encargos Moratórios</w:t>
      </w:r>
      <w:r w:rsidR="009F3664" w:rsidRPr="00A370E1">
        <w:rPr>
          <w:rFonts w:eastAsia="Arial Unicode MS" w:cstheme="minorHAnsi"/>
          <w:w w:val="0"/>
          <w:sz w:val="22"/>
        </w:rPr>
        <w:t>”)</w:t>
      </w:r>
      <w:r w:rsidRPr="00A370E1">
        <w:rPr>
          <w:rFonts w:eastAsia="Arial Unicode MS" w:cstheme="minorHAnsi"/>
          <w:w w:val="0"/>
          <w:sz w:val="22"/>
        </w:rPr>
        <w:t>.</w:t>
      </w:r>
      <w:bookmarkEnd w:id="180"/>
    </w:p>
    <w:p w14:paraId="29DECCB2" w14:textId="77777777" w:rsidR="00DA1E2C" w:rsidRPr="00A370E1" w:rsidRDefault="00DA1E2C" w:rsidP="0008319D">
      <w:pPr>
        <w:pStyle w:val="Corpodetexto"/>
        <w:spacing w:after="0"/>
        <w:rPr>
          <w:rFonts w:eastAsia="Arial Unicode MS" w:cstheme="minorHAnsi"/>
          <w:w w:val="0"/>
          <w:sz w:val="22"/>
          <w:lang w:val="pt-BR"/>
        </w:rPr>
      </w:pPr>
    </w:p>
    <w:p w14:paraId="635FA0B4" w14:textId="77777777" w:rsidR="00DA1E2C" w:rsidRPr="00A370E1" w:rsidRDefault="003A7AF7" w:rsidP="00071439">
      <w:pPr>
        <w:keepNext/>
        <w:numPr>
          <w:ilvl w:val="2"/>
          <w:numId w:val="2"/>
        </w:numPr>
        <w:ind w:left="709" w:hanging="709"/>
        <w:rPr>
          <w:rFonts w:cstheme="minorHAnsi"/>
          <w:i/>
          <w:sz w:val="22"/>
        </w:rPr>
      </w:pPr>
      <w:r w:rsidRPr="00A370E1">
        <w:rPr>
          <w:rFonts w:cstheme="minorHAnsi"/>
          <w:i/>
          <w:sz w:val="22"/>
        </w:rPr>
        <w:t>Decadência dos Direitos aos Acréscimos</w:t>
      </w:r>
    </w:p>
    <w:p w14:paraId="66A503A3" w14:textId="77777777" w:rsidR="00DA1E2C" w:rsidRPr="00A370E1" w:rsidRDefault="00DA1E2C" w:rsidP="0008319D">
      <w:pPr>
        <w:pStyle w:val="Corpodetexto"/>
        <w:tabs>
          <w:tab w:val="left" w:pos="1418"/>
        </w:tabs>
        <w:spacing w:after="0"/>
        <w:rPr>
          <w:rFonts w:eastAsia="Arial Unicode MS" w:cstheme="minorHAnsi"/>
          <w:w w:val="0"/>
          <w:sz w:val="22"/>
          <w:lang w:val="pt-BR"/>
        </w:rPr>
      </w:pPr>
    </w:p>
    <w:p w14:paraId="638973C8" w14:textId="6C6DFCB7" w:rsidR="00DA1E2C" w:rsidRPr="00A370E1" w:rsidRDefault="006867CE" w:rsidP="00071439">
      <w:pPr>
        <w:pStyle w:val="PargrafodaLista"/>
        <w:keepNext/>
        <w:numPr>
          <w:ilvl w:val="3"/>
          <w:numId w:val="50"/>
        </w:numPr>
        <w:tabs>
          <w:tab w:val="left" w:pos="993"/>
        </w:tabs>
        <w:ind w:left="0" w:hanging="11"/>
        <w:rPr>
          <w:rFonts w:cstheme="minorHAnsi"/>
          <w:sz w:val="22"/>
        </w:rPr>
      </w:pPr>
      <w:r w:rsidRPr="00A370E1">
        <w:rPr>
          <w:rFonts w:eastAsia="Arial Unicode MS" w:cstheme="minorHAnsi"/>
          <w:b/>
          <w:bCs/>
          <w:w w:val="0"/>
          <w:sz w:val="22"/>
        </w:rPr>
        <w:t>4.7.4.1</w:t>
      </w:r>
      <w:r w:rsidRPr="00A370E1">
        <w:rPr>
          <w:rFonts w:eastAsia="Arial Unicode MS" w:cstheme="minorHAnsi"/>
          <w:b/>
          <w:bCs/>
          <w:w w:val="0"/>
          <w:sz w:val="22"/>
        </w:rPr>
        <w:tab/>
      </w:r>
      <w:r w:rsidR="003A7AF7" w:rsidRPr="00A370E1">
        <w:rPr>
          <w:rFonts w:eastAsia="Arial Unicode MS" w:cstheme="minorHAnsi"/>
          <w:w w:val="0"/>
          <w:sz w:val="22"/>
        </w:rPr>
        <w:t xml:space="preserve">Sem prejuízo do disposto na </w:t>
      </w:r>
      <w:r w:rsidR="000B0BA0" w:rsidRPr="00A370E1">
        <w:rPr>
          <w:rFonts w:eastAsia="Arial Unicode MS" w:cstheme="minorHAnsi"/>
          <w:w w:val="0"/>
          <w:sz w:val="22"/>
        </w:rPr>
        <w:t>Cláusula</w:t>
      </w:r>
      <w:r w:rsidR="003A7AF7" w:rsidRPr="00A370E1">
        <w:rPr>
          <w:rFonts w:eastAsia="Arial Unicode MS" w:cstheme="minorHAnsi"/>
          <w:w w:val="0"/>
          <w:sz w:val="22"/>
        </w:rPr>
        <w:t xml:space="preserve"> </w:t>
      </w:r>
      <w:r w:rsidR="003A7AF7" w:rsidRPr="00A370E1">
        <w:rPr>
          <w:rFonts w:eastAsia="Arial Unicode MS" w:cstheme="minorHAnsi"/>
          <w:w w:val="0"/>
          <w:sz w:val="22"/>
        </w:rPr>
        <w:fldChar w:fldCharType="begin"/>
      </w:r>
      <w:r w:rsidR="003A7AF7" w:rsidRPr="00A370E1">
        <w:rPr>
          <w:rFonts w:eastAsia="Arial Unicode MS" w:cstheme="minorHAnsi"/>
          <w:w w:val="0"/>
          <w:sz w:val="22"/>
        </w:rPr>
        <w:instrText xml:space="preserve"> REF _Ref521440505 \r \h  \* MERGEFORMAT </w:instrText>
      </w:r>
      <w:r w:rsidR="003A7AF7" w:rsidRPr="00A370E1">
        <w:rPr>
          <w:rFonts w:eastAsia="Arial Unicode MS" w:cstheme="minorHAnsi"/>
          <w:w w:val="0"/>
          <w:sz w:val="22"/>
        </w:rPr>
      </w:r>
      <w:r w:rsidR="003A7AF7" w:rsidRPr="00A370E1">
        <w:rPr>
          <w:rFonts w:eastAsia="Arial Unicode MS" w:cstheme="minorHAnsi"/>
          <w:w w:val="0"/>
          <w:sz w:val="22"/>
        </w:rPr>
        <w:fldChar w:fldCharType="separate"/>
      </w:r>
      <w:r w:rsidR="006839FB" w:rsidRPr="00A370E1">
        <w:rPr>
          <w:rFonts w:eastAsia="Arial Unicode MS" w:cstheme="minorHAnsi"/>
          <w:w w:val="0"/>
          <w:sz w:val="22"/>
        </w:rPr>
        <w:t>4.7.3.1</w:t>
      </w:r>
      <w:r w:rsidR="003A7AF7" w:rsidRPr="00A370E1">
        <w:rPr>
          <w:rFonts w:eastAsia="Arial Unicode MS" w:cstheme="minorHAnsi"/>
          <w:w w:val="0"/>
          <w:sz w:val="22"/>
        </w:rPr>
        <w:fldChar w:fldCharType="end"/>
      </w:r>
      <w:r w:rsidR="003A7AF7" w:rsidRPr="00A370E1">
        <w:rPr>
          <w:rFonts w:eastAsia="Arial Unicode MS" w:cstheme="minorHAnsi"/>
          <w:w w:val="0"/>
          <w:sz w:val="22"/>
        </w:rPr>
        <w:t xml:space="preserve"> acima, o não comparecimento d</w:t>
      </w:r>
      <w:r w:rsidR="003F1A0B" w:rsidRPr="00A370E1">
        <w:rPr>
          <w:rFonts w:eastAsia="Arial Unicode MS" w:cstheme="minorHAnsi"/>
          <w:w w:val="0"/>
          <w:sz w:val="22"/>
        </w:rPr>
        <w:t>a</w:t>
      </w:r>
      <w:r w:rsidR="003A7AF7" w:rsidRPr="00A370E1">
        <w:rPr>
          <w:rFonts w:eastAsia="Arial Unicode MS" w:cstheme="minorHAnsi"/>
          <w:w w:val="0"/>
          <w:sz w:val="22"/>
        </w:rPr>
        <w:t xml:space="preserve"> Debenturista para receber o valor</w:t>
      </w:r>
      <w:bookmarkStart w:id="181" w:name="_DV_M156"/>
      <w:bookmarkEnd w:id="181"/>
      <w:r w:rsidR="003A7AF7" w:rsidRPr="00A370E1">
        <w:rPr>
          <w:rFonts w:eastAsia="Arial Unicode MS" w:cstheme="minorHAnsi"/>
          <w:w w:val="0"/>
          <w:sz w:val="22"/>
        </w:rPr>
        <w:t xml:space="preserve"> correspondente a quaisquer das obrigações pecuniárias da Emissora</w:t>
      </w:r>
      <w:bookmarkStart w:id="182" w:name="_DV_M157"/>
      <w:bookmarkEnd w:id="182"/>
      <w:r w:rsidR="003A7AF7" w:rsidRPr="00A370E1">
        <w:rPr>
          <w:rFonts w:eastAsia="Arial Unicode MS" w:cstheme="minorHAnsi"/>
          <w:w w:val="0"/>
          <w:sz w:val="22"/>
        </w:rPr>
        <w:t xml:space="preserve"> nas datas previstas nesta Escritura</w:t>
      </w:r>
      <w:r w:rsidR="004532A4" w:rsidRPr="00A370E1">
        <w:rPr>
          <w:rFonts w:cstheme="minorHAnsi"/>
          <w:color w:val="000000"/>
          <w:sz w:val="22"/>
        </w:rPr>
        <w:t xml:space="preserve"> de Emissão</w:t>
      </w:r>
      <w:r w:rsidR="003A7AF7" w:rsidRPr="00A370E1">
        <w:rPr>
          <w:rFonts w:eastAsia="Arial Unicode MS" w:cstheme="minorHAnsi"/>
          <w:w w:val="0"/>
          <w:sz w:val="22"/>
        </w:rPr>
        <w:t>, ou em comunicado publicado pela Emissora, não lhe dará direito ao recebimento dos Juros Remuneratórios e/ou Encargos Moratórios</w:t>
      </w:r>
      <w:bookmarkStart w:id="183" w:name="_DV_M158"/>
      <w:bookmarkEnd w:id="183"/>
      <w:r w:rsidR="003A7AF7" w:rsidRPr="00A370E1">
        <w:rPr>
          <w:rFonts w:eastAsia="Arial Unicode MS" w:cstheme="minorHAnsi"/>
          <w:w w:val="0"/>
          <w:sz w:val="22"/>
        </w:rPr>
        <w:t xml:space="preserve"> no período relativo ao atraso no recebimento, sendo-lhe, todavia, assegurados os direitos adquiridos até a data do respectivo vencimento ou pagamento, no caso de impontualidade no pagamento.</w:t>
      </w:r>
    </w:p>
    <w:p w14:paraId="2B2BAB41" w14:textId="77777777" w:rsidR="00DA1E2C" w:rsidRPr="00A370E1" w:rsidRDefault="00DA1E2C" w:rsidP="0008319D">
      <w:pPr>
        <w:rPr>
          <w:rFonts w:cstheme="minorHAnsi"/>
          <w:sz w:val="22"/>
        </w:rPr>
      </w:pPr>
    </w:p>
    <w:p w14:paraId="4555B029" w14:textId="0FF70CA0" w:rsidR="00820432" w:rsidRPr="00A370E1" w:rsidRDefault="006867CE" w:rsidP="003E5F1D">
      <w:pPr>
        <w:keepNext/>
        <w:rPr>
          <w:rFonts w:cstheme="minorHAnsi"/>
          <w:i/>
          <w:sz w:val="22"/>
        </w:rPr>
      </w:pPr>
      <w:r w:rsidRPr="00A370E1">
        <w:rPr>
          <w:rFonts w:cstheme="minorHAnsi"/>
          <w:b/>
          <w:bCs/>
          <w:iCs/>
          <w:sz w:val="22"/>
        </w:rPr>
        <w:t>4.7.5.</w:t>
      </w:r>
      <w:r w:rsidRPr="00A370E1">
        <w:rPr>
          <w:rFonts w:cstheme="minorHAnsi"/>
          <w:b/>
          <w:bCs/>
          <w:iCs/>
          <w:sz w:val="22"/>
        </w:rPr>
        <w:tab/>
      </w:r>
      <w:r w:rsidR="00820432" w:rsidRPr="00A370E1">
        <w:rPr>
          <w:rFonts w:cstheme="minorHAnsi"/>
          <w:i/>
          <w:sz w:val="22"/>
        </w:rPr>
        <w:t>Direito ao Recebimento dos Pagamentos</w:t>
      </w:r>
    </w:p>
    <w:p w14:paraId="0353DCAE" w14:textId="77777777" w:rsidR="00820432" w:rsidRPr="00A370E1" w:rsidRDefault="00820432" w:rsidP="0008319D">
      <w:pPr>
        <w:rPr>
          <w:rFonts w:cstheme="minorHAnsi"/>
          <w:sz w:val="22"/>
        </w:rPr>
      </w:pPr>
    </w:p>
    <w:p w14:paraId="2948D8BF" w14:textId="737E4AFE" w:rsidR="008E789E" w:rsidRPr="00A370E1" w:rsidRDefault="006867CE" w:rsidP="003E5F1D">
      <w:pPr>
        <w:pStyle w:val="PargrafodaLista"/>
        <w:keepNext/>
        <w:tabs>
          <w:tab w:val="left" w:pos="993"/>
        </w:tabs>
        <w:ind w:left="6"/>
        <w:rPr>
          <w:rFonts w:eastAsia="Arial Unicode MS" w:cstheme="minorHAnsi"/>
          <w:w w:val="0"/>
          <w:sz w:val="22"/>
        </w:rPr>
      </w:pPr>
      <w:r w:rsidRPr="00A370E1">
        <w:rPr>
          <w:rFonts w:eastAsia="Arial Unicode MS" w:cstheme="minorHAnsi"/>
          <w:b/>
          <w:bCs/>
          <w:w w:val="0"/>
          <w:sz w:val="22"/>
        </w:rPr>
        <w:t>4.7.5.1.</w:t>
      </w:r>
      <w:r w:rsidRPr="00A370E1">
        <w:rPr>
          <w:rFonts w:eastAsia="Arial Unicode MS" w:cstheme="minorHAnsi"/>
          <w:b/>
          <w:bCs/>
          <w:w w:val="0"/>
          <w:sz w:val="22"/>
        </w:rPr>
        <w:tab/>
      </w:r>
      <w:r w:rsidR="00820432" w:rsidRPr="00A370E1">
        <w:rPr>
          <w:rFonts w:eastAsia="Arial Unicode MS" w:cstheme="minorHAnsi"/>
          <w:w w:val="0"/>
          <w:sz w:val="22"/>
        </w:rPr>
        <w:t>Far</w:t>
      </w:r>
      <w:r w:rsidR="0027265D" w:rsidRPr="00A370E1">
        <w:rPr>
          <w:rFonts w:eastAsia="Arial Unicode MS" w:cstheme="minorHAnsi"/>
          <w:w w:val="0"/>
          <w:sz w:val="22"/>
        </w:rPr>
        <w:t>á</w:t>
      </w:r>
      <w:r w:rsidR="00820432" w:rsidRPr="00A370E1">
        <w:rPr>
          <w:rFonts w:eastAsia="Arial Unicode MS" w:cstheme="minorHAnsi"/>
          <w:w w:val="0"/>
          <w:sz w:val="22"/>
        </w:rPr>
        <w:t xml:space="preserve"> jus ao recebimento de qualquer valor devido pela Emissora </w:t>
      </w:r>
      <w:r w:rsidR="00A709AF" w:rsidRPr="00A370E1">
        <w:rPr>
          <w:rFonts w:eastAsia="Arial Unicode MS" w:cstheme="minorHAnsi"/>
          <w:w w:val="0"/>
          <w:sz w:val="22"/>
        </w:rPr>
        <w:t>à</w:t>
      </w:r>
      <w:r w:rsidR="00820432" w:rsidRPr="00A370E1">
        <w:rPr>
          <w:rFonts w:eastAsia="Arial Unicode MS" w:cstheme="minorHAnsi"/>
          <w:w w:val="0"/>
          <w:sz w:val="22"/>
        </w:rPr>
        <w:t xml:space="preserve"> Debenturista nos termos desta Escritura de Emissão.</w:t>
      </w:r>
      <w:r w:rsidR="00E53F81" w:rsidRPr="00A370E1">
        <w:rPr>
          <w:rFonts w:eastAsia="Arial Unicode MS" w:cstheme="minorHAnsi"/>
          <w:w w:val="0"/>
          <w:sz w:val="22"/>
        </w:rPr>
        <w:t xml:space="preserve"> </w:t>
      </w:r>
    </w:p>
    <w:p w14:paraId="42C2FB39" w14:textId="77777777" w:rsidR="00DB7029" w:rsidRPr="00A370E1" w:rsidRDefault="00DB7029" w:rsidP="0008319D">
      <w:pPr>
        <w:autoSpaceDE w:val="0"/>
        <w:autoSpaceDN w:val="0"/>
        <w:adjustRightInd w:val="0"/>
        <w:rPr>
          <w:rFonts w:cstheme="minorHAnsi"/>
          <w:sz w:val="22"/>
        </w:rPr>
      </w:pPr>
    </w:p>
    <w:p w14:paraId="4D2C9006" w14:textId="77777777" w:rsidR="00DA1E2C" w:rsidRPr="00A370E1" w:rsidRDefault="003A7AF7" w:rsidP="00071439">
      <w:pPr>
        <w:pStyle w:val="PargrafodaLista"/>
        <w:numPr>
          <w:ilvl w:val="1"/>
          <w:numId w:val="2"/>
        </w:numPr>
        <w:ind w:hanging="720"/>
        <w:rPr>
          <w:rFonts w:cstheme="minorHAnsi"/>
          <w:sz w:val="22"/>
          <w:u w:val="single"/>
        </w:rPr>
      </w:pPr>
      <w:bookmarkStart w:id="184" w:name="_Ref31847991"/>
      <w:r w:rsidRPr="00A370E1">
        <w:rPr>
          <w:rFonts w:cstheme="minorHAnsi"/>
          <w:sz w:val="22"/>
          <w:u w:val="single"/>
        </w:rPr>
        <w:t>Garantias Reais</w:t>
      </w:r>
      <w:bookmarkEnd w:id="184"/>
    </w:p>
    <w:p w14:paraId="419E199C" w14:textId="77777777" w:rsidR="00DA1E2C" w:rsidRPr="00A370E1" w:rsidRDefault="00DA1E2C" w:rsidP="0008319D">
      <w:pPr>
        <w:autoSpaceDE w:val="0"/>
        <w:autoSpaceDN w:val="0"/>
        <w:adjustRightInd w:val="0"/>
        <w:rPr>
          <w:rFonts w:eastAsia="Arial Unicode MS" w:cstheme="minorHAnsi"/>
          <w:w w:val="0"/>
          <w:sz w:val="22"/>
        </w:rPr>
      </w:pPr>
    </w:p>
    <w:p w14:paraId="694950EF" w14:textId="77777777" w:rsidR="00750896" w:rsidRPr="00A370E1" w:rsidRDefault="003A7AF7" w:rsidP="00071439">
      <w:pPr>
        <w:keepNext/>
        <w:numPr>
          <w:ilvl w:val="2"/>
          <w:numId w:val="2"/>
        </w:numPr>
        <w:autoSpaceDE w:val="0"/>
        <w:autoSpaceDN w:val="0"/>
        <w:adjustRightInd w:val="0"/>
        <w:ind w:left="709" w:hanging="709"/>
        <w:rPr>
          <w:rFonts w:cstheme="minorHAnsi"/>
          <w:i/>
          <w:sz w:val="22"/>
        </w:rPr>
      </w:pPr>
      <w:bookmarkStart w:id="185" w:name="_Ref521440061"/>
      <w:r w:rsidRPr="00A370E1">
        <w:rPr>
          <w:rFonts w:cstheme="minorHAnsi"/>
          <w:i/>
          <w:sz w:val="22"/>
        </w:rPr>
        <w:t>Cessão Fiduciária</w:t>
      </w:r>
      <w:bookmarkEnd w:id="185"/>
      <w:r w:rsidR="000B6825" w:rsidRPr="00A370E1">
        <w:rPr>
          <w:rFonts w:cstheme="minorHAnsi"/>
          <w:i/>
          <w:sz w:val="22"/>
        </w:rPr>
        <w:t xml:space="preserve"> </w:t>
      </w:r>
    </w:p>
    <w:p w14:paraId="3CB2C3CE" w14:textId="77777777" w:rsidR="00DA1E2C" w:rsidRPr="00A370E1" w:rsidRDefault="00DA1E2C" w:rsidP="00817593">
      <w:pPr>
        <w:keepNext/>
        <w:autoSpaceDE w:val="0"/>
        <w:autoSpaceDN w:val="0"/>
        <w:adjustRightInd w:val="0"/>
        <w:ind w:left="709"/>
        <w:rPr>
          <w:rFonts w:eastAsia="Arial Unicode MS" w:cstheme="minorHAnsi"/>
          <w:w w:val="0"/>
          <w:sz w:val="22"/>
        </w:rPr>
      </w:pPr>
    </w:p>
    <w:p w14:paraId="1E6C3C47" w14:textId="0500EAF5" w:rsidR="00BB49B0" w:rsidRPr="00A370E1" w:rsidRDefault="00283E35" w:rsidP="230F4831">
      <w:pPr>
        <w:pStyle w:val="Textodecomentrio"/>
        <w:rPr>
          <w:rFonts w:cstheme="minorHAnsi"/>
          <w:sz w:val="22"/>
          <w:szCs w:val="22"/>
          <w:lang w:val="pt-BR"/>
        </w:rPr>
      </w:pPr>
      <w:r w:rsidRPr="00A370E1">
        <w:rPr>
          <w:rFonts w:eastAsia="Arial Unicode MS" w:cstheme="minorHAnsi"/>
          <w:b/>
          <w:bCs/>
          <w:w w:val="0"/>
          <w:sz w:val="22"/>
          <w:szCs w:val="22"/>
        </w:rPr>
        <w:t>4.</w:t>
      </w:r>
      <w:r w:rsidR="001E05D7" w:rsidRPr="00A370E1">
        <w:rPr>
          <w:rFonts w:eastAsia="Arial Unicode MS" w:cstheme="minorHAnsi"/>
          <w:b/>
          <w:bCs/>
          <w:w w:val="0"/>
          <w:sz w:val="22"/>
          <w:szCs w:val="22"/>
          <w:lang w:val="pt-BR"/>
        </w:rPr>
        <w:t>10</w:t>
      </w:r>
      <w:r w:rsidRPr="00A370E1">
        <w:rPr>
          <w:rFonts w:eastAsia="Arial Unicode MS" w:cstheme="minorHAnsi"/>
          <w:b/>
          <w:bCs/>
          <w:w w:val="0"/>
          <w:sz w:val="22"/>
          <w:szCs w:val="22"/>
        </w:rPr>
        <w:t>.1.1.</w:t>
      </w:r>
      <w:r w:rsidRPr="00A370E1">
        <w:rPr>
          <w:rFonts w:eastAsia="Arial Unicode MS" w:cstheme="minorHAnsi"/>
          <w:w w:val="0"/>
          <w:sz w:val="22"/>
          <w:szCs w:val="22"/>
        </w:rPr>
        <w:tab/>
      </w:r>
      <w:bookmarkStart w:id="186" w:name="_Hlk72424066"/>
      <w:r w:rsidR="00452C02" w:rsidRPr="00A370E1">
        <w:rPr>
          <w:rFonts w:eastAsia="Arial Unicode MS" w:cstheme="minorHAnsi"/>
          <w:w w:val="0"/>
          <w:sz w:val="22"/>
          <w:szCs w:val="22"/>
          <w:lang w:val="pt-BR"/>
        </w:rPr>
        <w:t xml:space="preserve">A presente Escritura de Emissão </w:t>
      </w:r>
      <w:r w:rsidRPr="00A370E1">
        <w:rPr>
          <w:rFonts w:eastAsia="Arial Unicode MS" w:cstheme="minorHAnsi"/>
          <w:w w:val="0"/>
          <w:sz w:val="22"/>
          <w:szCs w:val="22"/>
        </w:rPr>
        <w:t>ser</w:t>
      </w:r>
      <w:r w:rsidR="006839FB" w:rsidRPr="00A370E1">
        <w:rPr>
          <w:rFonts w:eastAsia="Arial Unicode MS" w:cstheme="minorHAnsi"/>
          <w:w w:val="0"/>
          <w:sz w:val="22"/>
          <w:szCs w:val="22"/>
          <w:lang w:val="pt-BR"/>
        </w:rPr>
        <w:t>á</w:t>
      </w:r>
      <w:r w:rsidRPr="00A370E1">
        <w:rPr>
          <w:rFonts w:eastAsia="Arial Unicode MS" w:cstheme="minorHAnsi"/>
          <w:w w:val="0"/>
          <w:sz w:val="22"/>
          <w:szCs w:val="22"/>
        </w:rPr>
        <w:t xml:space="preserve"> garantid</w:t>
      </w:r>
      <w:r w:rsidR="00452C02" w:rsidRPr="00A370E1">
        <w:rPr>
          <w:rFonts w:eastAsia="Arial Unicode MS" w:cstheme="minorHAnsi"/>
          <w:w w:val="0"/>
          <w:sz w:val="22"/>
          <w:szCs w:val="22"/>
          <w:lang w:val="pt-BR"/>
        </w:rPr>
        <w:t>a</w:t>
      </w:r>
      <w:r w:rsidRPr="00A370E1">
        <w:rPr>
          <w:rFonts w:eastAsia="Arial Unicode MS" w:cstheme="minorHAnsi"/>
          <w:w w:val="0"/>
          <w:sz w:val="22"/>
          <w:szCs w:val="22"/>
        </w:rPr>
        <w:t xml:space="preserve"> pela cessão fiduciária de: </w:t>
      </w:r>
      <w:r w:rsidRPr="00A370E1">
        <w:rPr>
          <w:rFonts w:eastAsia="Arial Unicode MS" w:cstheme="minorHAnsi"/>
          <w:b/>
          <w:bCs/>
          <w:w w:val="0"/>
          <w:sz w:val="22"/>
          <w:szCs w:val="22"/>
        </w:rPr>
        <w:t>(i)</w:t>
      </w:r>
      <w:r w:rsidRPr="00A370E1">
        <w:rPr>
          <w:rFonts w:eastAsia="Arial Unicode MS" w:cstheme="minorHAnsi"/>
          <w:w w:val="0"/>
          <w:sz w:val="22"/>
          <w:szCs w:val="22"/>
        </w:rPr>
        <w:t xml:space="preserve"> direitos sobre a Conta Vinculada da Emissora, na qual serão desembolsados os recursos oriundos </w:t>
      </w:r>
      <w:r w:rsidR="00956FBD" w:rsidRPr="00A370E1">
        <w:rPr>
          <w:rFonts w:eastAsia="Arial Unicode MS" w:cstheme="minorHAnsi"/>
          <w:w w:val="0"/>
          <w:sz w:val="22"/>
          <w:szCs w:val="22"/>
          <w:lang w:val="pt-BR"/>
        </w:rPr>
        <w:t>d</w:t>
      </w:r>
      <w:r w:rsidRPr="00A370E1">
        <w:rPr>
          <w:rFonts w:eastAsia="Arial Unicode MS" w:cstheme="minorHAnsi"/>
          <w:w w:val="0"/>
          <w:sz w:val="22"/>
          <w:szCs w:val="22"/>
        </w:rPr>
        <w:t>a integralização das Debêntures</w:t>
      </w:r>
      <w:r w:rsidR="00A658A3" w:rsidRPr="00A370E1">
        <w:rPr>
          <w:rFonts w:eastAsia="Arial Unicode MS" w:cstheme="minorHAnsi"/>
          <w:w w:val="0"/>
          <w:sz w:val="22"/>
          <w:szCs w:val="22"/>
        </w:rPr>
        <w:t>, observado que os recursos a serem empregados na Destinação Futura permanecerão retidos na Conta</w:t>
      </w:r>
      <w:r w:rsidR="00DD1F96" w:rsidRPr="00A370E1">
        <w:rPr>
          <w:rFonts w:eastAsia="Arial Unicode MS" w:cstheme="minorHAnsi"/>
          <w:w w:val="0"/>
          <w:sz w:val="22"/>
          <w:szCs w:val="22"/>
          <w:lang w:val="pt-BR"/>
        </w:rPr>
        <w:t xml:space="preserve"> do</w:t>
      </w:r>
      <w:r w:rsidR="00A658A3" w:rsidRPr="00A370E1">
        <w:rPr>
          <w:rFonts w:eastAsia="Arial Unicode MS" w:cstheme="minorHAnsi"/>
          <w:w w:val="0"/>
          <w:sz w:val="22"/>
          <w:szCs w:val="22"/>
        </w:rPr>
        <w:t xml:space="preserve"> </w:t>
      </w:r>
      <w:r w:rsidR="001A47D0" w:rsidRPr="00A370E1">
        <w:rPr>
          <w:rFonts w:eastAsia="Arial Unicode MS" w:cstheme="minorHAnsi"/>
          <w:w w:val="0"/>
          <w:sz w:val="22"/>
          <w:szCs w:val="22"/>
          <w:lang w:val="pt-BR"/>
        </w:rPr>
        <w:t>Patrimônio Separado</w:t>
      </w:r>
      <w:r w:rsidR="001A47D0" w:rsidRPr="00A370E1">
        <w:rPr>
          <w:rFonts w:eastAsia="Arial Unicode MS" w:cstheme="minorHAnsi"/>
          <w:w w:val="0"/>
          <w:sz w:val="22"/>
          <w:szCs w:val="22"/>
        </w:rPr>
        <w:t xml:space="preserve"> </w:t>
      </w:r>
      <w:r w:rsidR="00956FBD" w:rsidRPr="00A370E1">
        <w:rPr>
          <w:rFonts w:eastAsia="Arial Unicode MS" w:cstheme="minorHAnsi"/>
          <w:w w:val="0"/>
          <w:sz w:val="22"/>
          <w:szCs w:val="22"/>
          <w:lang w:val="pt-BR"/>
        </w:rPr>
        <w:t xml:space="preserve">da Emissora </w:t>
      </w:r>
      <w:r w:rsidR="004272F0" w:rsidRPr="00A370E1">
        <w:rPr>
          <w:rFonts w:eastAsia="Arial Unicode MS" w:cstheme="minorHAnsi"/>
          <w:w w:val="0"/>
          <w:sz w:val="22"/>
          <w:szCs w:val="22"/>
          <w:lang w:val="pt-BR"/>
        </w:rPr>
        <w:t xml:space="preserve">até o </w:t>
      </w:r>
      <w:r w:rsidR="004272F0" w:rsidRPr="00A370E1">
        <w:rPr>
          <w:rFonts w:cstheme="minorHAnsi"/>
          <w:sz w:val="22"/>
          <w:szCs w:val="22"/>
        </w:rPr>
        <w:t xml:space="preserve">cumprimento integral das Condições para </w:t>
      </w:r>
      <w:r w:rsidR="00914C90" w:rsidRPr="00A370E1">
        <w:rPr>
          <w:rFonts w:cstheme="minorHAnsi"/>
          <w:sz w:val="22"/>
          <w:szCs w:val="22"/>
        </w:rPr>
        <w:t>Liberação dos Recursos</w:t>
      </w:r>
      <w:r w:rsidRPr="00A370E1">
        <w:rPr>
          <w:rFonts w:eastAsia="Arial Unicode MS" w:cstheme="minorHAnsi"/>
          <w:w w:val="0"/>
          <w:sz w:val="22"/>
          <w:szCs w:val="22"/>
        </w:rPr>
        <w:t xml:space="preserve">; e </w:t>
      </w:r>
      <w:r w:rsidRPr="00A370E1">
        <w:rPr>
          <w:rFonts w:eastAsia="Arial Unicode MS" w:cstheme="minorHAnsi"/>
          <w:b/>
          <w:bCs/>
          <w:w w:val="0"/>
          <w:sz w:val="22"/>
          <w:szCs w:val="22"/>
        </w:rPr>
        <w:t>(</w:t>
      </w:r>
      <w:proofErr w:type="spellStart"/>
      <w:r w:rsidRPr="00A370E1">
        <w:rPr>
          <w:rFonts w:eastAsia="Arial Unicode MS" w:cstheme="minorHAnsi"/>
          <w:b/>
          <w:bCs/>
          <w:w w:val="0"/>
          <w:sz w:val="22"/>
          <w:szCs w:val="22"/>
        </w:rPr>
        <w:t>i</w:t>
      </w:r>
      <w:r w:rsidR="007365B7" w:rsidRPr="00A370E1">
        <w:rPr>
          <w:rFonts w:eastAsia="Arial Unicode MS" w:cstheme="minorHAnsi"/>
          <w:b/>
          <w:bCs/>
          <w:w w:val="0"/>
          <w:sz w:val="22"/>
          <w:szCs w:val="22"/>
        </w:rPr>
        <w:t>i</w:t>
      </w:r>
      <w:proofErr w:type="spellEnd"/>
      <w:r w:rsidRPr="00A370E1">
        <w:rPr>
          <w:rFonts w:eastAsia="Arial Unicode MS" w:cstheme="minorHAnsi"/>
          <w:b/>
          <w:bCs/>
          <w:w w:val="0"/>
          <w:sz w:val="22"/>
          <w:szCs w:val="22"/>
        </w:rPr>
        <w:t>)</w:t>
      </w:r>
      <w:r w:rsidRPr="00A370E1">
        <w:rPr>
          <w:rFonts w:eastAsia="Arial Unicode MS" w:cstheme="minorHAnsi"/>
          <w:w w:val="0"/>
          <w:sz w:val="22"/>
          <w:szCs w:val="22"/>
        </w:rPr>
        <w:t xml:space="preserve"> recebíveis oriundos </w:t>
      </w:r>
      <w:r w:rsidR="00641744" w:rsidRPr="00A370E1">
        <w:rPr>
          <w:rFonts w:eastAsia="Arial Unicode MS" w:cstheme="minorHAnsi"/>
          <w:w w:val="0"/>
          <w:sz w:val="22"/>
          <w:szCs w:val="22"/>
        </w:rPr>
        <w:t xml:space="preserve">de apólices de seguros </w:t>
      </w:r>
      <w:r w:rsidR="00FE2AD1" w:rsidRPr="00A370E1">
        <w:rPr>
          <w:rFonts w:eastAsia="Arial Unicode MS" w:cstheme="minorHAnsi"/>
          <w:w w:val="0"/>
          <w:sz w:val="22"/>
          <w:szCs w:val="22"/>
          <w:lang w:val="pt-BR"/>
        </w:rPr>
        <w:t xml:space="preserve">a serem </w:t>
      </w:r>
      <w:r w:rsidR="00641744" w:rsidRPr="00A370E1">
        <w:rPr>
          <w:rFonts w:eastAsia="Arial Unicode MS" w:cstheme="minorHAnsi"/>
          <w:w w:val="0"/>
          <w:sz w:val="22"/>
          <w:szCs w:val="22"/>
        </w:rPr>
        <w:t>contratadas pelos Projetos</w:t>
      </w:r>
      <w:r w:rsidR="00FE2AD1" w:rsidRPr="00A370E1">
        <w:rPr>
          <w:rFonts w:eastAsia="Arial Unicode MS" w:cstheme="minorHAnsi"/>
          <w:w w:val="0"/>
          <w:sz w:val="22"/>
          <w:szCs w:val="22"/>
          <w:lang w:val="pt-BR"/>
        </w:rPr>
        <w:t>,</w:t>
      </w:r>
      <w:r w:rsidR="00641744" w:rsidRPr="00A370E1">
        <w:rPr>
          <w:rFonts w:eastAsia="Arial Unicode MS" w:cstheme="minorHAnsi"/>
          <w:w w:val="0"/>
          <w:sz w:val="22"/>
          <w:szCs w:val="22"/>
        </w:rPr>
        <w:t xml:space="preserve"> bem como </w:t>
      </w:r>
      <w:r w:rsidRPr="00A370E1">
        <w:rPr>
          <w:rFonts w:eastAsia="Arial Unicode MS" w:cstheme="minorHAnsi"/>
          <w:w w:val="0"/>
          <w:sz w:val="22"/>
          <w:szCs w:val="22"/>
        </w:rPr>
        <w:t xml:space="preserve">dos Contratos Cedidos dos Projetos, tudo de acordo com os termos e condições previstos </w:t>
      </w:r>
      <w:r w:rsidR="00716177" w:rsidRPr="00A370E1">
        <w:rPr>
          <w:rFonts w:eastAsia="Arial Unicode MS" w:cstheme="minorHAnsi"/>
          <w:w w:val="0"/>
          <w:sz w:val="22"/>
          <w:szCs w:val="22"/>
          <w:lang w:val="pt-BR"/>
        </w:rPr>
        <w:t xml:space="preserve">em cada um dos </w:t>
      </w:r>
      <w:r w:rsidRPr="00A370E1">
        <w:rPr>
          <w:rFonts w:eastAsia="Arial Unicode MS" w:cstheme="minorHAnsi"/>
          <w:w w:val="0"/>
          <w:sz w:val="22"/>
          <w:szCs w:val="22"/>
        </w:rPr>
        <w:t>Contrato</w:t>
      </w:r>
      <w:r w:rsidR="00716177" w:rsidRPr="00A370E1">
        <w:rPr>
          <w:rFonts w:eastAsia="Arial Unicode MS" w:cstheme="minorHAnsi"/>
          <w:w w:val="0"/>
          <w:sz w:val="22"/>
          <w:szCs w:val="22"/>
          <w:lang w:val="pt-BR"/>
        </w:rPr>
        <w:t>s</w:t>
      </w:r>
      <w:r w:rsidRPr="00A370E1">
        <w:rPr>
          <w:rFonts w:eastAsia="Arial Unicode MS" w:cstheme="minorHAnsi"/>
          <w:w w:val="0"/>
          <w:sz w:val="22"/>
          <w:szCs w:val="22"/>
        </w:rPr>
        <w:t xml:space="preserve"> de Cessão Fiduciária </w:t>
      </w:r>
      <w:bookmarkEnd w:id="186"/>
      <w:r w:rsidRPr="00A370E1">
        <w:rPr>
          <w:rFonts w:eastAsia="Arial Unicode MS" w:cstheme="minorHAnsi"/>
          <w:w w:val="0"/>
          <w:sz w:val="22"/>
          <w:szCs w:val="22"/>
        </w:rPr>
        <w:t>(“</w:t>
      </w:r>
      <w:r w:rsidRPr="00A370E1">
        <w:rPr>
          <w:rFonts w:eastAsia="Arial Unicode MS" w:cstheme="minorHAnsi"/>
          <w:w w:val="0"/>
          <w:sz w:val="22"/>
          <w:szCs w:val="22"/>
          <w:u w:val="single"/>
        </w:rPr>
        <w:t>Cessão Fiduciária</w:t>
      </w:r>
      <w:r w:rsidRPr="00A370E1">
        <w:rPr>
          <w:rFonts w:eastAsia="Arial Unicode MS" w:cstheme="minorHAnsi"/>
          <w:w w:val="0"/>
          <w:sz w:val="22"/>
          <w:szCs w:val="22"/>
        </w:rPr>
        <w:t>”).</w:t>
      </w:r>
      <w:r w:rsidR="006D3764" w:rsidRPr="00A370E1">
        <w:rPr>
          <w:rFonts w:eastAsia="Arial Unicode MS" w:cstheme="minorHAnsi"/>
          <w:w w:val="0"/>
          <w:sz w:val="22"/>
          <w:szCs w:val="22"/>
        </w:rPr>
        <w:t xml:space="preserve"> </w:t>
      </w:r>
    </w:p>
    <w:p w14:paraId="165D1504" w14:textId="77777777" w:rsidR="00283E35" w:rsidRPr="00A370E1" w:rsidRDefault="00283E35" w:rsidP="00283E35">
      <w:pPr>
        <w:keepNext/>
        <w:tabs>
          <w:tab w:val="left" w:pos="993"/>
        </w:tabs>
        <w:ind w:left="8"/>
        <w:rPr>
          <w:rFonts w:eastAsia="Arial Unicode MS" w:cstheme="minorHAnsi"/>
          <w:w w:val="0"/>
          <w:sz w:val="22"/>
        </w:rPr>
      </w:pPr>
    </w:p>
    <w:p w14:paraId="5A2F7EF9" w14:textId="77777777" w:rsidR="00DA1E2C" w:rsidRPr="00A370E1" w:rsidRDefault="003A7AF7" w:rsidP="00071439">
      <w:pPr>
        <w:keepNext/>
        <w:numPr>
          <w:ilvl w:val="2"/>
          <w:numId w:val="2"/>
        </w:numPr>
        <w:ind w:left="709" w:hanging="709"/>
        <w:rPr>
          <w:rFonts w:cstheme="minorHAnsi"/>
          <w:i/>
          <w:sz w:val="22"/>
        </w:rPr>
      </w:pPr>
      <w:bookmarkStart w:id="187" w:name="_Ref521440080"/>
      <w:r w:rsidRPr="00A370E1">
        <w:rPr>
          <w:rFonts w:cstheme="minorHAnsi"/>
          <w:i/>
          <w:sz w:val="22"/>
        </w:rPr>
        <w:t>Alienação Fiduciária</w:t>
      </w:r>
      <w:bookmarkEnd w:id="187"/>
      <w:r w:rsidR="00FC6267" w:rsidRPr="00A370E1">
        <w:rPr>
          <w:rFonts w:cstheme="minorHAnsi"/>
          <w:i/>
          <w:sz w:val="22"/>
        </w:rPr>
        <w:t xml:space="preserve"> de</w:t>
      </w:r>
      <w:r w:rsidR="00900C00" w:rsidRPr="00A370E1">
        <w:rPr>
          <w:rFonts w:cstheme="minorHAnsi"/>
          <w:i/>
          <w:sz w:val="22"/>
        </w:rPr>
        <w:t xml:space="preserve"> Participações Societárias</w:t>
      </w:r>
    </w:p>
    <w:p w14:paraId="6B26F5B0" w14:textId="77777777" w:rsidR="00DA1E2C" w:rsidRPr="00A370E1" w:rsidRDefault="00DA1E2C" w:rsidP="0008319D">
      <w:pPr>
        <w:keepNext/>
        <w:rPr>
          <w:rFonts w:eastAsia="Arial Unicode MS" w:cstheme="minorHAnsi"/>
          <w:w w:val="0"/>
          <w:sz w:val="22"/>
        </w:rPr>
      </w:pPr>
    </w:p>
    <w:p w14:paraId="50AC5BF8" w14:textId="4B358961" w:rsidR="00DA1E2C" w:rsidRPr="00A370E1" w:rsidRDefault="00490527" w:rsidP="230F4831">
      <w:pPr>
        <w:pStyle w:val="PargrafodaLista"/>
        <w:keepNext/>
        <w:numPr>
          <w:ilvl w:val="3"/>
          <w:numId w:val="62"/>
        </w:numPr>
        <w:tabs>
          <w:tab w:val="left" w:pos="993"/>
        </w:tabs>
        <w:ind w:left="0" w:firstLine="6"/>
        <w:rPr>
          <w:rFonts w:eastAsia="Arial Unicode MS" w:cstheme="minorHAnsi"/>
          <w:w w:val="0"/>
          <w:sz w:val="22"/>
        </w:rPr>
      </w:pPr>
      <w:bookmarkStart w:id="188" w:name="_Ref51616840"/>
      <w:r w:rsidRPr="00A370E1">
        <w:rPr>
          <w:rFonts w:eastAsia="Arial Unicode MS" w:cstheme="minorHAnsi"/>
          <w:w w:val="0"/>
          <w:sz w:val="22"/>
        </w:rPr>
        <w:t xml:space="preserve">As Debêntures </w:t>
      </w:r>
      <w:bookmarkStart w:id="189" w:name="_Hlk72424119"/>
      <w:r w:rsidRPr="00A370E1">
        <w:rPr>
          <w:rFonts w:eastAsia="Arial Unicode MS" w:cstheme="minorHAnsi"/>
          <w:w w:val="0"/>
          <w:sz w:val="22"/>
        </w:rPr>
        <w:t>serão garantidas por alienação fiduciária da totalidade das</w:t>
      </w:r>
      <w:r w:rsidR="00362379" w:rsidRPr="00A370E1">
        <w:rPr>
          <w:rFonts w:eastAsia="Arial Unicode MS" w:cstheme="minorHAnsi"/>
          <w:w w:val="0"/>
          <w:sz w:val="22"/>
        </w:rPr>
        <w:t xml:space="preserve"> </w:t>
      </w:r>
      <w:r w:rsidRPr="00A370E1">
        <w:rPr>
          <w:rFonts w:eastAsia="Arial Unicode MS" w:cstheme="minorHAnsi"/>
          <w:w w:val="0"/>
          <w:sz w:val="22"/>
        </w:rPr>
        <w:t>ações de emissão da Emissora</w:t>
      </w:r>
      <w:r w:rsidR="00DD1F96" w:rsidRPr="00A370E1">
        <w:rPr>
          <w:rFonts w:eastAsia="Arial Unicode MS" w:cstheme="minorHAnsi"/>
          <w:w w:val="0"/>
          <w:sz w:val="22"/>
        </w:rPr>
        <w:t>,</w:t>
      </w:r>
      <w:r w:rsidRPr="00A370E1">
        <w:rPr>
          <w:rFonts w:eastAsia="Arial Unicode MS" w:cstheme="minorHAnsi"/>
          <w:w w:val="0"/>
          <w:sz w:val="22"/>
        </w:rPr>
        <w:t xml:space="preserve"> de acordo com os termos e condições previstos </w:t>
      </w:r>
      <w:r w:rsidR="00591F99" w:rsidRPr="00A370E1">
        <w:rPr>
          <w:rFonts w:eastAsia="Arial Unicode MS" w:cstheme="minorHAnsi"/>
          <w:w w:val="0"/>
          <w:sz w:val="22"/>
        </w:rPr>
        <w:t xml:space="preserve">no </w:t>
      </w:r>
      <w:r w:rsidRPr="00A370E1">
        <w:rPr>
          <w:rFonts w:eastAsia="Arial Unicode MS" w:cstheme="minorHAnsi"/>
          <w:w w:val="0"/>
          <w:sz w:val="22"/>
        </w:rPr>
        <w:t xml:space="preserve">Contrato de Alienação Fiduciária de </w:t>
      </w:r>
      <w:r w:rsidRPr="00A370E1">
        <w:rPr>
          <w:rFonts w:cstheme="minorHAnsi"/>
          <w:sz w:val="22"/>
        </w:rPr>
        <w:t>Participações Societárias</w:t>
      </w:r>
      <w:r w:rsidRPr="00A370E1">
        <w:rPr>
          <w:rFonts w:eastAsia="Arial Unicode MS" w:cstheme="minorHAnsi"/>
          <w:w w:val="0"/>
          <w:sz w:val="22"/>
        </w:rPr>
        <w:t xml:space="preserve"> </w:t>
      </w:r>
      <w:bookmarkEnd w:id="189"/>
      <w:r w:rsidRPr="00A370E1">
        <w:rPr>
          <w:rFonts w:eastAsia="Arial Unicode MS" w:cstheme="minorHAnsi"/>
          <w:w w:val="0"/>
          <w:sz w:val="22"/>
        </w:rPr>
        <w:t>(“</w:t>
      </w:r>
      <w:r w:rsidRPr="00A370E1">
        <w:rPr>
          <w:rFonts w:eastAsia="Arial Unicode MS" w:cstheme="minorHAnsi"/>
          <w:w w:val="0"/>
          <w:sz w:val="22"/>
          <w:u w:val="single"/>
        </w:rPr>
        <w:t xml:space="preserve">Alienação Fiduciária de </w:t>
      </w:r>
      <w:r w:rsidRPr="00A370E1">
        <w:rPr>
          <w:rFonts w:cstheme="minorHAnsi"/>
          <w:sz w:val="22"/>
          <w:u w:val="single"/>
        </w:rPr>
        <w:t>Participações Societárias</w:t>
      </w:r>
      <w:r w:rsidRPr="00A370E1">
        <w:rPr>
          <w:rFonts w:eastAsia="Arial Unicode MS" w:cstheme="minorHAnsi"/>
          <w:w w:val="0"/>
          <w:sz w:val="22"/>
        </w:rPr>
        <w:t>”).</w:t>
      </w:r>
      <w:bookmarkEnd w:id="188"/>
      <w:r w:rsidRPr="00A370E1">
        <w:rPr>
          <w:rFonts w:eastAsia="Arial Unicode MS" w:cstheme="minorHAnsi"/>
          <w:w w:val="0"/>
          <w:sz w:val="22"/>
        </w:rPr>
        <w:t xml:space="preserve"> </w:t>
      </w:r>
      <w:r w:rsidR="00957D2B" w:rsidRPr="00A370E1">
        <w:rPr>
          <w:rFonts w:eastAsia="Arial Unicode MS" w:cstheme="minorHAnsi"/>
          <w:w w:val="0"/>
          <w:sz w:val="22"/>
        </w:rPr>
        <w:t xml:space="preserve"> </w:t>
      </w:r>
    </w:p>
    <w:p w14:paraId="4F16773E" w14:textId="3E7E1A1E" w:rsidR="00DA1E2C" w:rsidRPr="00A370E1" w:rsidRDefault="00DA1E2C" w:rsidP="0008319D">
      <w:pPr>
        <w:tabs>
          <w:tab w:val="left" w:pos="851"/>
        </w:tabs>
        <w:rPr>
          <w:rFonts w:eastAsia="Arial Unicode MS" w:cstheme="minorHAnsi"/>
          <w:w w:val="0"/>
          <w:sz w:val="22"/>
        </w:rPr>
      </w:pPr>
    </w:p>
    <w:p w14:paraId="06BCC678" w14:textId="76B9D7F5" w:rsidR="00C057CB" w:rsidRPr="00A370E1" w:rsidRDefault="00C057CB" w:rsidP="00D34971">
      <w:pPr>
        <w:pStyle w:val="PargrafodaLista"/>
        <w:numPr>
          <w:ilvl w:val="2"/>
          <w:numId w:val="62"/>
        </w:numPr>
        <w:tabs>
          <w:tab w:val="left" w:pos="851"/>
        </w:tabs>
        <w:rPr>
          <w:rFonts w:eastAsia="Arial Unicode MS" w:cstheme="minorHAnsi"/>
          <w:i/>
          <w:iCs/>
          <w:w w:val="0"/>
          <w:sz w:val="22"/>
        </w:rPr>
      </w:pPr>
      <w:r w:rsidRPr="00A370E1">
        <w:rPr>
          <w:rFonts w:eastAsia="Arial Unicode MS" w:cstheme="minorHAnsi"/>
          <w:i/>
          <w:iCs/>
          <w:w w:val="0"/>
          <w:sz w:val="22"/>
        </w:rPr>
        <w:t>Alienação Fiduciária de Bens e Equipamentos</w:t>
      </w:r>
      <w:r w:rsidR="00DE5DCE" w:rsidRPr="00A370E1">
        <w:rPr>
          <w:rFonts w:eastAsia="Arial Unicode MS" w:cstheme="minorHAnsi"/>
          <w:i/>
          <w:iCs/>
          <w:w w:val="0"/>
          <w:sz w:val="22"/>
        </w:rPr>
        <w:t xml:space="preserve"> </w:t>
      </w:r>
    </w:p>
    <w:p w14:paraId="58398F35" w14:textId="02F380EE" w:rsidR="00C057CB" w:rsidRPr="00A370E1" w:rsidRDefault="00C057CB" w:rsidP="00C057CB">
      <w:pPr>
        <w:tabs>
          <w:tab w:val="left" w:pos="851"/>
        </w:tabs>
        <w:ind w:left="4"/>
        <w:rPr>
          <w:rFonts w:eastAsia="Arial Unicode MS" w:cstheme="minorHAnsi"/>
          <w:w w:val="0"/>
          <w:sz w:val="22"/>
        </w:rPr>
      </w:pPr>
    </w:p>
    <w:p w14:paraId="52A5E92D" w14:textId="0D00D7B5" w:rsidR="00C057CB" w:rsidRPr="00A370E1" w:rsidRDefault="00C057CB" w:rsidP="00D34971">
      <w:pPr>
        <w:pStyle w:val="PargrafodaLista"/>
        <w:numPr>
          <w:ilvl w:val="3"/>
          <w:numId w:val="62"/>
        </w:numPr>
        <w:tabs>
          <w:tab w:val="left" w:pos="851"/>
        </w:tabs>
        <w:ind w:left="0" w:firstLine="6"/>
        <w:rPr>
          <w:rFonts w:eastAsia="Arial Unicode MS" w:cstheme="minorHAnsi"/>
          <w:w w:val="0"/>
          <w:sz w:val="22"/>
        </w:rPr>
      </w:pPr>
      <w:r w:rsidRPr="00A370E1">
        <w:rPr>
          <w:rFonts w:eastAsia="Arial Unicode MS" w:cstheme="minorHAnsi"/>
          <w:w w:val="0"/>
          <w:sz w:val="22"/>
        </w:rPr>
        <w:t xml:space="preserve">As Debêntures serão garantidas por </w:t>
      </w:r>
      <w:bookmarkStart w:id="190" w:name="_Hlk72424196"/>
      <w:r w:rsidRPr="00A370E1">
        <w:rPr>
          <w:rFonts w:eastAsia="Arial Unicode MS" w:cstheme="minorHAnsi"/>
          <w:w w:val="0"/>
          <w:sz w:val="22"/>
        </w:rPr>
        <w:t>alienação fiduciária da totalidade d</w:t>
      </w:r>
      <w:r w:rsidR="00F807CD" w:rsidRPr="00A370E1">
        <w:rPr>
          <w:rFonts w:eastAsia="Arial Unicode MS" w:cstheme="minorHAnsi"/>
          <w:w w:val="0"/>
          <w:sz w:val="22"/>
        </w:rPr>
        <w:t>o</w:t>
      </w:r>
      <w:r w:rsidRPr="00A370E1">
        <w:rPr>
          <w:rFonts w:eastAsia="Arial Unicode MS" w:cstheme="minorHAnsi"/>
          <w:w w:val="0"/>
          <w:sz w:val="22"/>
        </w:rPr>
        <w:t>s</w:t>
      </w:r>
      <w:r w:rsidR="00F807CD" w:rsidRPr="00A370E1">
        <w:rPr>
          <w:rFonts w:eastAsia="Arial Unicode MS" w:cstheme="minorHAnsi"/>
          <w:w w:val="0"/>
          <w:sz w:val="22"/>
        </w:rPr>
        <w:t xml:space="preserve"> bens e equipamentos</w:t>
      </w:r>
      <w:r w:rsidR="004D1060" w:rsidRPr="00A370E1">
        <w:rPr>
          <w:rFonts w:eastAsia="Arial Unicode MS" w:cstheme="minorHAnsi"/>
          <w:w w:val="0"/>
          <w:sz w:val="22"/>
        </w:rPr>
        <w:t xml:space="preserve"> de cada um dos Projetos</w:t>
      </w:r>
      <w:r w:rsidR="00F807CD" w:rsidRPr="00A370E1">
        <w:rPr>
          <w:rFonts w:eastAsia="Arial Unicode MS" w:cstheme="minorHAnsi"/>
          <w:w w:val="0"/>
          <w:sz w:val="22"/>
        </w:rPr>
        <w:t xml:space="preserve">, conforme descritos no Anexo </w:t>
      </w:r>
      <w:r w:rsidR="00DD1F96" w:rsidRPr="00A370E1">
        <w:rPr>
          <w:rFonts w:eastAsia="Arial Unicode MS" w:cstheme="minorHAnsi"/>
          <w:w w:val="0"/>
          <w:sz w:val="22"/>
        </w:rPr>
        <w:t xml:space="preserve">[--] do Contrato de Alienação Fiduciária de Bens e Equipamentos </w:t>
      </w:r>
      <w:bookmarkEnd w:id="190"/>
      <w:r w:rsidRPr="00A370E1">
        <w:rPr>
          <w:rFonts w:eastAsia="Arial Unicode MS" w:cstheme="minorHAnsi"/>
          <w:w w:val="0"/>
          <w:sz w:val="22"/>
        </w:rPr>
        <w:t>(“</w:t>
      </w:r>
      <w:r w:rsidRPr="00A370E1">
        <w:rPr>
          <w:rFonts w:eastAsia="Arial Unicode MS" w:cstheme="minorHAnsi"/>
          <w:w w:val="0"/>
          <w:sz w:val="22"/>
          <w:u w:val="single"/>
        </w:rPr>
        <w:t xml:space="preserve">Alienação Fiduciária de </w:t>
      </w:r>
      <w:r w:rsidR="0072386F" w:rsidRPr="00A370E1">
        <w:rPr>
          <w:rFonts w:cstheme="minorHAnsi"/>
          <w:sz w:val="22"/>
          <w:u w:val="single"/>
        </w:rPr>
        <w:t>Bens e Equipamentos</w:t>
      </w:r>
      <w:r w:rsidR="0072386F" w:rsidRPr="00A370E1">
        <w:rPr>
          <w:rFonts w:cstheme="minorHAnsi"/>
          <w:sz w:val="22"/>
        </w:rPr>
        <w:t>”).</w:t>
      </w:r>
    </w:p>
    <w:p w14:paraId="183ABBB6" w14:textId="77777777" w:rsidR="00501955" w:rsidRPr="00A370E1" w:rsidRDefault="00501955" w:rsidP="006839FB">
      <w:pPr>
        <w:pStyle w:val="PargrafodaLista"/>
        <w:tabs>
          <w:tab w:val="left" w:pos="851"/>
        </w:tabs>
        <w:ind w:left="6"/>
        <w:rPr>
          <w:rFonts w:eastAsia="Arial Unicode MS" w:cstheme="minorHAnsi"/>
          <w:w w:val="0"/>
          <w:sz w:val="22"/>
        </w:rPr>
      </w:pPr>
    </w:p>
    <w:p w14:paraId="0289796D" w14:textId="7984D9F2" w:rsidR="00501955" w:rsidRPr="00A370E1" w:rsidRDefault="00501955" w:rsidP="230F4831">
      <w:pPr>
        <w:pStyle w:val="PargrafodaLista"/>
        <w:numPr>
          <w:ilvl w:val="3"/>
          <w:numId w:val="62"/>
        </w:numPr>
        <w:tabs>
          <w:tab w:val="left" w:pos="851"/>
        </w:tabs>
        <w:ind w:left="0" w:firstLine="6"/>
        <w:rPr>
          <w:rFonts w:eastAsia="Arial Unicode MS" w:cstheme="minorHAnsi"/>
          <w:w w:val="0"/>
          <w:sz w:val="22"/>
        </w:rPr>
      </w:pPr>
      <w:r w:rsidRPr="00A370E1">
        <w:rPr>
          <w:rFonts w:eastAsia="Arial Unicode MS" w:cstheme="minorHAnsi"/>
          <w:w w:val="0"/>
          <w:sz w:val="22"/>
        </w:rPr>
        <w:t>O Contrato de Alienação Fiduciária de Bens e Equipamentos ser</w:t>
      </w:r>
      <w:r w:rsidR="00B54184" w:rsidRPr="00A370E1">
        <w:rPr>
          <w:rFonts w:eastAsia="Arial Unicode MS" w:cstheme="minorHAnsi"/>
          <w:w w:val="0"/>
          <w:sz w:val="22"/>
        </w:rPr>
        <w:t>á</w:t>
      </w:r>
      <w:r w:rsidRPr="00A370E1">
        <w:rPr>
          <w:rFonts w:eastAsia="Arial Unicode MS" w:cstheme="minorHAnsi"/>
          <w:w w:val="0"/>
          <w:sz w:val="22"/>
        </w:rPr>
        <w:t xml:space="preserve"> celebrado</w:t>
      </w:r>
      <w:r w:rsidR="007015D7" w:rsidRPr="00A370E1">
        <w:rPr>
          <w:rFonts w:eastAsia="Arial Unicode MS" w:cstheme="minorHAnsi"/>
          <w:w w:val="0"/>
          <w:sz w:val="22"/>
        </w:rPr>
        <w:t>,</w:t>
      </w:r>
      <w:r w:rsidRPr="00A370E1">
        <w:rPr>
          <w:rFonts w:eastAsia="Arial Unicode MS" w:cstheme="minorHAnsi"/>
          <w:w w:val="0"/>
          <w:sz w:val="22"/>
        </w:rPr>
        <w:t xml:space="preserve"> nos termos substanciais do </w:t>
      </w:r>
      <w:r w:rsidRPr="003E4AC4">
        <w:rPr>
          <w:rFonts w:eastAsia="Arial Unicode MS" w:cstheme="minorHAnsi"/>
          <w:w w:val="0"/>
          <w:sz w:val="22"/>
          <w:highlight w:val="green"/>
        </w:rPr>
        <w:t>Anexo</w:t>
      </w:r>
      <w:r w:rsidR="007A38D2" w:rsidRPr="003E4AC4">
        <w:rPr>
          <w:rFonts w:eastAsia="Arial Unicode MS" w:cstheme="minorHAnsi"/>
          <w:w w:val="0"/>
          <w:sz w:val="22"/>
          <w:highlight w:val="green"/>
        </w:rPr>
        <w:t xml:space="preserve"> </w:t>
      </w:r>
      <w:r w:rsidR="007015D7" w:rsidRPr="003E4AC4">
        <w:rPr>
          <w:rFonts w:eastAsia="Arial Unicode MS" w:cstheme="minorHAnsi"/>
          <w:w w:val="0"/>
          <w:sz w:val="22"/>
          <w:highlight w:val="green"/>
        </w:rPr>
        <w:t>[</w:t>
      </w:r>
      <w:r w:rsidR="007A38D2" w:rsidRPr="003E4AC4">
        <w:rPr>
          <w:rFonts w:eastAsia="Arial Unicode MS" w:cstheme="minorHAnsi"/>
          <w:w w:val="0"/>
          <w:sz w:val="22"/>
          <w:highlight w:val="green"/>
        </w:rPr>
        <w:t>X</w:t>
      </w:r>
      <w:r w:rsidR="007015D7" w:rsidRPr="003E4AC4">
        <w:rPr>
          <w:rFonts w:eastAsia="Arial Unicode MS" w:cstheme="minorHAnsi"/>
          <w:w w:val="0"/>
          <w:sz w:val="22"/>
          <w:highlight w:val="green"/>
        </w:rPr>
        <w:t>]</w:t>
      </w:r>
      <w:r w:rsidRPr="00A370E1">
        <w:rPr>
          <w:rFonts w:eastAsia="Arial Unicode MS" w:cstheme="minorHAnsi"/>
          <w:w w:val="0"/>
          <w:sz w:val="22"/>
        </w:rPr>
        <w:t xml:space="preserve"> à presente Escritura</w:t>
      </w:r>
      <w:r w:rsidR="00DD1F96" w:rsidRPr="00A370E1">
        <w:rPr>
          <w:rFonts w:eastAsia="Arial Unicode MS" w:cstheme="minorHAnsi"/>
          <w:w w:val="0"/>
          <w:sz w:val="22"/>
        </w:rPr>
        <w:t xml:space="preserve"> de Emissão</w:t>
      </w:r>
      <w:r w:rsidRPr="00A370E1">
        <w:rPr>
          <w:rFonts w:eastAsia="Arial Unicode MS" w:cstheme="minorHAnsi"/>
          <w:w w:val="0"/>
          <w:sz w:val="22"/>
        </w:rPr>
        <w:t xml:space="preserve"> em até </w:t>
      </w:r>
      <w:r w:rsidR="00403957" w:rsidRPr="00A370E1">
        <w:rPr>
          <w:rFonts w:eastAsia="Arial Unicode MS" w:cstheme="minorHAnsi"/>
          <w:w w:val="0"/>
          <w:sz w:val="22"/>
        </w:rPr>
        <w:t>2</w:t>
      </w:r>
      <w:r w:rsidR="00116834" w:rsidRPr="00A370E1">
        <w:rPr>
          <w:rFonts w:eastAsia="Arial Unicode MS" w:cstheme="minorHAnsi"/>
          <w:w w:val="0"/>
          <w:sz w:val="22"/>
        </w:rPr>
        <w:t xml:space="preserve">0 </w:t>
      </w:r>
      <w:r w:rsidR="00082313" w:rsidRPr="00A370E1">
        <w:rPr>
          <w:rFonts w:eastAsia="Arial Unicode MS" w:cstheme="minorHAnsi"/>
          <w:w w:val="0"/>
          <w:sz w:val="22"/>
        </w:rPr>
        <w:t>(</w:t>
      </w:r>
      <w:r w:rsidR="00403957" w:rsidRPr="00A370E1">
        <w:rPr>
          <w:rFonts w:eastAsia="Arial Unicode MS" w:cstheme="minorHAnsi"/>
          <w:w w:val="0"/>
          <w:sz w:val="22"/>
        </w:rPr>
        <w:t>vinte</w:t>
      </w:r>
      <w:r w:rsidR="00082313" w:rsidRPr="00A370E1">
        <w:rPr>
          <w:rFonts w:eastAsia="Arial Unicode MS" w:cstheme="minorHAnsi"/>
          <w:w w:val="0"/>
          <w:sz w:val="22"/>
        </w:rPr>
        <w:t xml:space="preserve">) </w:t>
      </w:r>
      <w:r w:rsidRPr="00A370E1">
        <w:rPr>
          <w:rFonts w:eastAsia="Arial Unicode MS" w:cstheme="minorHAnsi"/>
          <w:w w:val="0"/>
          <w:sz w:val="22"/>
        </w:rPr>
        <w:t xml:space="preserve">dias </w:t>
      </w:r>
      <w:r w:rsidR="00082313" w:rsidRPr="00A370E1">
        <w:rPr>
          <w:rFonts w:eastAsia="Arial Unicode MS" w:cstheme="minorHAnsi"/>
          <w:w w:val="0"/>
          <w:sz w:val="22"/>
        </w:rPr>
        <w:t xml:space="preserve">contados </w:t>
      </w:r>
      <w:r w:rsidR="007015D7" w:rsidRPr="00A370E1">
        <w:rPr>
          <w:rFonts w:eastAsia="Arial Unicode MS" w:cstheme="minorHAnsi"/>
          <w:w w:val="0"/>
          <w:sz w:val="22"/>
        </w:rPr>
        <w:t>d</w:t>
      </w:r>
      <w:r w:rsidR="00082313" w:rsidRPr="00A370E1">
        <w:rPr>
          <w:rFonts w:eastAsia="Arial Unicode MS" w:cstheme="minorHAnsi"/>
          <w:w w:val="0"/>
          <w:sz w:val="22"/>
        </w:rPr>
        <w:t>a</w:t>
      </w:r>
      <w:r w:rsidR="007015D7" w:rsidRPr="00A370E1">
        <w:rPr>
          <w:rFonts w:eastAsia="Arial Unicode MS" w:cstheme="minorHAnsi"/>
          <w:w w:val="0"/>
          <w:sz w:val="22"/>
        </w:rPr>
        <w:t xml:space="preserve"> </w:t>
      </w:r>
      <w:r w:rsidRPr="00A370E1">
        <w:rPr>
          <w:rFonts w:eastAsia="Arial Unicode MS" w:cstheme="minorHAnsi"/>
          <w:w w:val="0"/>
          <w:sz w:val="22"/>
        </w:rPr>
        <w:t xml:space="preserve">efetiva </w:t>
      </w:r>
      <w:r w:rsidR="007015D7" w:rsidRPr="00A370E1">
        <w:rPr>
          <w:rFonts w:eastAsia="Arial Unicode MS" w:cstheme="minorHAnsi"/>
          <w:w w:val="0"/>
          <w:sz w:val="22"/>
        </w:rPr>
        <w:t xml:space="preserve">aquisição dos </w:t>
      </w:r>
      <w:r w:rsidRPr="00A370E1">
        <w:rPr>
          <w:rFonts w:eastAsia="Arial Unicode MS" w:cstheme="minorHAnsi"/>
          <w:w w:val="0"/>
          <w:sz w:val="22"/>
        </w:rPr>
        <w:t>equipamentos,</w:t>
      </w:r>
      <w:r w:rsidR="007A2846" w:rsidRPr="00A370E1">
        <w:rPr>
          <w:rFonts w:eastAsia="Arial Unicode MS" w:cstheme="minorHAnsi"/>
          <w:w w:val="0"/>
          <w:sz w:val="22"/>
        </w:rPr>
        <w:t xml:space="preserve"> com a emissão da respectiva nota fiscal,</w:t>
      </w:r>
      <w:r w:rsidRPr="00A370E1">
        <w:rPr>
          <w:rFonts w:eastAsia="Arial Unicode MS" w:cstheme="minorHAnsi"/>
          <w:w w:val="0"/>
          <w:sz w:val="22"/>
        </w:rPr>
        <w:t xml:space="preserve"> </w:t>
      </w:r>
      <w:r w:rsidR="007015D7" w:rsidRPr="00A370E1">
        <w:rPr>
          <w:rFonts w:eastAsia="Arial Unicode MS" w:cstheme="minorHAnsi"/>
          <w:w w:val="0"/>
          <w:sz w:val="22"/>
        </w:rPr>
        <w:t xml:space="preserve">conforme </w:t>
      </w:r>
      <w:r w:rsidRPr="00A370E1">
        <w:rPr>
          <w:rFonts w:eastAsia="Arial Unicode MS" w:cstheme="minorHAnsi"/>
          <w:w w:val="0"/>
          <w:sz w:val="22"/>
        </w:rPr>
        <w:t>comprovados pela Emissora à Debenturista, sob pena do referido descumprimento ser considerado um Evento de Vencimento Antecipado.</w:t>
      </w:r>
      <w:r w:rsidR="00082313" w:rsidRPr="00A370E1">
        <w:rPr>
          <w:rFonts w:eastAsia="Arial Unicode MS" w:cstheme="minorHAnsi"/>
          <w:w w:val="0"/>
          <w:sz w:val="22"/>
        </w:rPr>
        <w:t xml:space="preserve"> </w:t>
      </w:r>
      <w:r w:rsidR="001D1AD1" w:rsidRPr="00A370E1">
        <w:rPr>
          <w:rFonts w:eastAsia="Arial Unicode MS" w:cstheme="minorHAnsi"/>
          <w:w w:val="0"/>
          <w:sz w:val="22"/>
        </w:rPr>
        <w:t>O</w:t>
      </w:r>
      <w:r w:rsidR="00082313" w:rsidRPr="00A370E1">
        <w:rPr>
          <w:rFonts w:eastAsia="Arial Unicode MS" w:cstheme="minorHAnsi"/>
          <w:w w:val="0"/>
          <w:sz w:val="22"/>
        </w:rPr>
        <w:t xml:space="preserve"> Contrato de Alienação Fiduciária de Bens e Equipamentos dever</w:t>
      </w:r>
      <w:r w:rsidR="00DD1F96" w:rsidRPr="00A370E1">
        <w:rPr>
          <w:rFonts w:eastAsia="Arial Unicode MS" w:cstheme="minorHAnsi"/>
          <w:w w:val="0"/>
          <w:sz w:val="22"/>
        </w:rPr>
        <w:t xml:space="preserve">á </w:t>
      </w:r>
      <w:r w:rsidR="00082313" w:rsidRPr="00A370E1">
        <w:rPr>
          <w:rFonts w:eastAsia="Arial Unicode MS" w:cstheme="minorHAnsi"/>
          <w:w w:val="0"/>
          <w:sz w:val="22"/>
        </w:rPr>
        <w:t xml:space="preserve">ser aditados a cada 60 (sessenta) dias com a finalidade de </w:t>
      </w:r>
      <w:r w:rsidR="001D1AD1" w:rsidRPr="00A370E1">
        <w:rPr>
          <w:rFonts w:eastAsia="Arial Unicode MS" w:cstheme="minorHAnsi"/>
          <w:w w:val="0"/>
          <w:sz w:val="22"/>
        </w:rPr>
        <w:t>incorporar novas aquisições de equipamentos à garantia.</w:t>
      </w:r>
    </w:p>
    <w:p w14:paraId="75028A3E" w14:textId="0A04F49A" w:rsidR="00C057CB" w:rsidRPr="00A370E1" w:rsidRDefault="00C057CB" w:rsidP="004C4DF0">
      <w:pPr>
        <w:pStyle w:val="PargrafodaLista"/>
        <w:tabs>
          <w:tab w:val="left" w:pos="851"/>
        </w:tabs>
        <w:ind w:left="0"/>
        <w:rPr>
          <w:rFonts w:eastAsia="Arial Unicode MS" w:cstheme="minorHAnsi"/>
          <w:w w:val="0"/>
          <w:sz w:val="22"/>
        </w:rPr>
      </w:pPr>
    </w:p>
    <w:p w14:paraId="7B287D67" w14:textId="7340A24C" w:rsidR="00E43D3A" w:rsidRPr="00A370E1" w:rsidRDefault="00E43D3A" w:rsidP="00D34971">
      <w:pPr>
        <w:pStyle w:val="PargrafodaLista"/>
        <w:numPr>
          <w:ilvl w:val="2"/>
          <w:numId w:val="62"/>
        </w:numPr>
        <w:tabs>
          <w:tab w:val="left" w:pos="851"/>
        </w:tabs>
        <w:ind w:left="0" w:firstLine="4"/>
        <w:rPr>
          <w:rFonts w:eastAsia="Arial Unicode MS" w:cstheme="minorHAnsi"/>
          <w:w w:val="0"/>
          <w:sz w:val="22"/>
        </w:rPr>
      </w:pPr>
      <w:r w:rsidRPr="00A370E1">
        <w:rPr>
          <w:rFonts w:cstheme="minorHAnsi"/>
          <w:sz w:val="22"/>
        </w:rPr>
        <w:t>Os instrumentos pelos quais a Cessão Fiduciária, a Alienação Fiduciária de Participações Societárias e a Alienação Fiduciária de Bens e Equipamentos serão constituídas e seus eventuais aditamentos deverão ser protocolados nos competentes cartórios de títulos e documentos até 5 (cinco) Dias Úteis, da data de suas respectivas celebrações.</w:t>
      </w:r>
    </w:p>
    <w:p w14:paraId="34FECD4F" w14:textId="77777777" w:rsidR="00DA1E2C" w:rsidRPr="00A370E1" w:rsidRDefault="00DA1E2C" w:rsidP="0008319D">
      <w:pPr>
        <w:rPr>
          <w:rFonts w:cstheme="minorHAnsi"/>
          <w:sz w:val="22"/>
        </w:rPr>
      </w:pPr>
    </w:p>
    <w:p w14:paraId="2E172053" w14:textId="7C4FDEF5" w:rsidR="00DA1E2C" w:rsidRPr="00A370E1" w:rsidRDefault="003A7AF7" w:rsidP="00071439">
      <w:pPr>
        <w:pStyle w:val="PargrafodaLista"/>
        <w:keepNext/>
        <w:numPr>
          <w:ilvl w:val="2"/>
          <w:numId w:val="2"/>
        </w:numPr>
        <w:tabs>
          <w:tab w:val="left" w:pos="993"/>
        </w:tabs>
        <w:ind w:left="0" w:firstLine="0"/>
        <w:rPr>
          <w:rFonts w:eastAsia="Arial Unicode MS" w:cstheme="minorHAnsi"/>
          <w:w w:val="0"/>
          <w:sz w:val="22"/>
        </w:rPr>
      </w:pPr>
      <w:r w:rsidRPr="00A370E1">
        <w:rPr>
          <w:rFonts w:cstheme="minorHAnsi"/>
          <w:sz w:val="22"/>
        </w:rPr>
        <w:t>Fica certo e ajustado o caráter não excludente e cumulativo entre si das Garantias, nos termos desta Escritura</w:t>
      </w:r>
      <w:r w:rsidR="004532A4" w:rsidRPr="00A370E1">
        <w:rPr>
          <w:rFonts w:cstheme="minorHAnsi"/>
          <w:color w:val="000000"/>
          <w:sz w:val="22"/>
        </w:rPr>
        <w:t xml:space="preserve"> de Emissão</w:t>
      </w:r>
      <w:r w:rsidRPr="00A370E1">
        <w:rPr>
          <w:rFonts w:cstheme="minorHAnsi"/>
          <w:sz w:val="22"/>
        </w:rPr>
        <w:t xml:space="preserve"> e dos Contratos de Garantia, podendo </w:t>
      </w:r>
      <w:r w:rsidR="006F4C5D" w:rsidRPr="00A370E1">
        <w:rPr>
          <w:rFonts w:cstheme="minorHAnsi"/>
          <w:sz w:val="22"/>
        </w:rPr>
        <w:t>a Debenturista</w:t>
      </w:r>
      <w:r w:rsidRPr="00A370E1">
        <w:rPr>
          <w:rFonts w:cstheme="minorHAnsi"/>
          <w:sz w:val="22"/>
        </w:rPr>
        <w:t xml:space="preserve"> executar ou excutir todas ou cada uma delas indiscriminadamente, para os fins de amortizar ou quitar com</w:t>
      </w:r>
      <w:r w:rsidR="00F001DD" w:rsidRPr="00A370E1">
        <w:rPr>
          <w:rFonts w:cstheme="minorHAnsi"/>
          <w:sz w:val="22"/>
        </w:rPr>
        <w:t xml:space="preserve"> </w:t>
      </w:r>
      <w:r w:rsidR="00F001DD" w:rsidRPr="00A370E1">
        <w:rPr>
          <w:rFonts w:cstheme="minorHAnsi"/>
          <w:b/>
          <w:bCs/>
          <w:sz w:val="22"/>
        </w:rPr>
        <w:t>(i)</w:t>
      </w:r>
      <w:r w:rsidR="00F001DD" w:rsidRPr="00A370E1">
        <w:rPr>
          <w:rFonts w:cstheme="minorHAnsi"/>
          <w:sz w:val="22"/>
        </w:rPr>
        <w:t xml:space="preserve"> todas as obrigações, presentes e futuras, principais e acessórias, assumidas ou que venham a ser assumidas pela Emissora no âmbito da Escritura de Emissão, incluindo, mas não se limitando, ao pagamento do valor de principal, atualizado pela atualização monetária, dos juros remuneratórios, bem como a totalidade dos respectivos acessórios, tais como, encargos moratórios, multas, penalidades, indenizações, despesas, custas, honorários, garantias e demais encargos contratuais e legais previstos nos termos da Escritura de Emissão, </w:t>
      </w:r>
      <w:r w:rsidR="00F001DD" w:rsidRPr="00A370E1">
        <w:rPr>
          <w:rFonts w:cstheme="minorHAnsi"/>
          <w:b/>
          <w:bCs/>
          <w:sz w:val="22"/>
        </w:rPr>
        <w:t>(</w:t>
      </w:r>
      <w:proofErr w:type="spellStart"/>
      <w:r w:rsidR="00F001DD" w:rsidRPr="00A370E1">
        <w:rPr>
          <w:rFonts w:cstheme="minorHAnsi"/>
          <w:b/>
          <w:bCs/>
          <w:sz w:val="22"/>
        </w:rPr>
        <w:t>ii</w:t>
      </w:r>
      <w:proofErr w:type="spellEnd"/>
      <w:r w:rsidR="00F001DD" w:rsidRPr="00A370E1">
        <w:rPr>
          <w:rFonts w:cstheme="minorHAnsi"/>
          <w:b/>
          <w:bCs/>
          <w:sz w:val="22"/>
        </w:rPr>
        <w:t>)</w:t>
      </w:r>
      <w:r w:rsidR="00F001DD" w:rsidRPr="00A370E1">
        <w:rPr>
          <w:rFonts w:cstheme="minorHAnsi"/>
          <w:sz w:val="22"/>
        </w:rPr>
        <w:t xml:space="preserve"> todas as despesas e encargos, no âmbito da emissão dos CRI, para manter e administrar o patrimônio separado da Emissão, incluindo, sem limitação, eventuais pagamentos derivados de: (a) incidência de tributos, além das despesas de cobrança e de intimação, conforme aplicável; (b) qualquer custo ou despesa incorridos pelo Agente Fiduciário em decorrência de processos, procedimentos e/ou outras medidas judiciais ou extrajudiciais necessários à salvaguarda de seus direitos; e (c) qualquer custo ou despesa incorrido para emissão e manutenção das CCI e dos CRI (“</w:t>
      </w:r>
      <w:r w:rsidR="00F001DD" w:rsidRPr="00A370E1">
        <w:rPr>
          <w:rFonts w:cstheme="minorHAnsi"/>
          <w:sz w:val="22"/>
          <w:u w:val="single"/>
        </w:rPr>
        <w:t>Obrigações Garantidas</w:t>
      </w:r>
      <w:r w:rsidR="00F001DD" w:rsidRPr="00A370E1">
        <w:rPr>
          <w:rFonts w:cstheme="minorHAnsi"/>
          <w:sz w:val="22"/>
        </w:rPr>
        <w:t>”).</w:t>
      </w:r>
      <w:r w:rsidR="00D20993" w:rsidRPr="00A370E1">
        <w:rPr>
          <w:rFonts w:eastAsia="Times New Roman" w:cstheme="minorHAnsi"/>
          <w:noProof/>
          <w:sz w:val="22"/>
          <w:lang w:eastAsia="en-US"/>
        </w:rPr>
        <w:t xml:space="preserve"> </w:t>
      </w:r>
      <w:r w:rsidR="00D20993" w:rsidRPr="00A370E1">
        <w:rPr>
          <w:rFonts w:cstheme="minorHAnsi"/>
          <w:sz w:val="22"/>
        </w:rPr>
        <w:t xml:space="preserve">Observados os procedimentos previstos nesta Escritura </w:t>
      </w:r>
      <w:r w:rsidR="004532A4" w:rsidRPr="00A370E1">
        <w:rPr>
          <w:rFonts w:cstheme="minorHAnsi"/>
          <w:color w:val="000000"/>
          <w:sz w:val="22"/>
        </w:rPr>
        <w:t>de Emissão</w:t>
      </w:r>
      <w:r w:rsidR="004532A4" w:rsidRPr="00A370E1">
        <w:rPr>
          <w:rFonts w:cstheme="minorHAnsi"/>
          <w:sz w:val="22"/>
        </w:rPr>
        <w:t xml:space="preserve"> </w:t>
      </w:r>
      <w:r w:rsidR="00D20993" w:rsidRPr="00A370E1">
        <w:rPr>
          <w:rFonts w:cstheme="minorHAnsi"/>
          <w:sz w:val="22"/>
        </w:rPr>
        <w:t xml:space="preserve">e nos Contratos de Garantia, a excussão das Garantias independerá de qualquer providência preliminar por </w:t>
      </w:r>
      <w:r w:rsidR="00D20993" w:rsidRPr="00A370E1">
        <w:rPr>
          <w:rFonts w:cstheme="minorHAnsi"/>
          <w:sz w:val="22"/>
        </w:rPr>
        <w:lastRenderedPageBreak/>
        <w:t xml:space="preserve">parte </w:t>
      </w:r>
      <w:r w:rsidR="006F4C5D" w:rsidRPr="00A370E1">
        <w:rPr>
          <w:rFonts w:cstheme="minorHAnsi"/>
          <w:sz w:val="22"/>
        </w:rPr>
        <w:t>da Debenturista</w:t>
      </w:r>
      <w:r w:rsidR="00D20993" w:rsidRPr="00A370E1">
        <w:rPr>
          <w:rFonts w:cstheme="minorHAnsi"/>
          <w:sz w:val="22"/>
        </w:rPr>
        <w:t xml:space="preserve">, tais como: </w:t>
      </w:r>
      <w:r w:rsidR="00D20993" w:rsidRPr="00A370E1">
        <w:rPr>
          <w:rFonts w:cstheme="minorHAnsi"/>
          <w:b/>
          <w:sz w:val="22"/>
        </w:rPr>
        <w:t>(i)</w:t>
      </w:r>
      <w:r w:rsidR="00D20993" w:rsidRPr="00A370E1">
        <w:rPr>
          <w:rFonts w:cstheme="minorHAnsi"/>
          <w:sz w:val="22"/>
        </w:rPr>
        <w:t xml:space="preserve"> aviso; </w:t>
      </w:r>
      <w:r w:rsidR="00D20993" w:rsidRPr="00A370E1">
        <w:rPr>
          <w:rFonts w:cstheme="minorHAnsi"/>
          <w:b/>
          <w:sz w:val="22"/>
        </w:rPr>
        <w:t>(</w:t>
      </w:r>
      <w:proofErr w:type="spellStart"/>
      <w:r w:rsidR="00D20993" w:rsidRPr="00A370E1">
        <w:rPr>
          <w:rFonts w:cstheme="minorHAnsi"/>
          <w:b/>
          <w:sz w:val="22"/>
        </w:rPr>
        <w:t>ii</w:t>
      </w:r>
      <w:proofErr w:type="spellEnd"/>
      <w:r w:rsidR="00D20993" w:rsidRPr="00A370E1">
        <w:rPr>
          <w:rFonts w:cstheme="minorHAnsi"/>
          <w:b/>
          <w:sz w:val="22"/>
        </w:rPr>
        <w:t>)</w:t>
      </w:r>
      <w:r w:rsidR="00D20993" w:rsidRPr="00A370E1">
        <w:rPr>
          <w:rFonts w:cstheme="minorHAnsi"/>
          <w:sz w:val="22"/>
        </w:rPr>
        <w:t xml:space="preserve"> protesto; </w:t>
      </w:r>
      <w:r w:rsidR="00D20993" w:rsidRPr="00A370E1">
        <w:rPr>
          <w:rFonts w:cstheme="minorHAnsi"/>
          <w:b/>
          <w:sz w:val="22"/>
        </w:rPr>
        <w:t>(</w:t>
      </w:r>
      <w:proofErr w:type="spellStart"/>
      <w:r w:rsidR="00D20993" w:rsidRPr="00A370E1">
        <w:rPr>
          <w:rFonts w:cstheme="minorHAnsi"/>
          <w:b/>
          <w:sz w:val="22"/>
        </w:rPr>
        <w:t>iii</w:t>
      </w:r>
      <w:proofErr w:type="spellEnd"/>
      <w:r w:rsidR="00D20993" w:rsidRPr="00A370E1">
        <w:rPr>
          <w:rFonts w:cstheme="minorHAnsi"/>
          <w:b/>
          <w:sz w:val="22"/>
        </w:rPr>
        <w:t>)</w:t>
      </w:r>
      <w:r w:rsidR="00D20993" w:rsidRPr="00A370E1">
        <w:rPr>
          <w:rFonts w:cstheme="minorHAnsi"/>
          <w:sz w:val="22"/>
        </w:rPr>
        <w:t xml:space="preserve"> notificação; </w:t>
      </w:r>
      <w:r w:rsidR="00D20993" w:rsidRPr="00A370E1">
        <w:rPr>
          <w:rFonts w:cstheme="minorHAnsi"/>
          <w:b/>
          <w:sz w:val="22"/>
        </w:rPr>
        <w:t>(</w:t>
      </w:r>
      <w:proofErr w:type="spellStart"/>
      <w:r w:rsidR="00D20993" w:rsidRPr="00A370E1">
        <w:rPr>
          <w:rFonts w:cstheme="minorHAnsi"/>
          <w:b/>
          <w:sz w:val="22"/>
        </w:rPr>
        <w:t>iv</w:t>
      </w:r>
      <w:proofErr w:type="spellEnd"/>
      <w:r w:rsidR="00D20993" w:rsidRPr="00A370E1">
        <w:rPr>
          <w:rFonts w:cstheme="minorHAnsi"/>
          <w:b/>
          <w:sz w:val="22"/>
        </w:rPr>
        <w:t>)</w:t>
      </w:r>
      <w:r w:rsidR="00D20993" w:rsidRPr="00A370E1">
        <w:rPr>
          <w:rFonts w:cstheme="minorHAnsi"/>
          <w:sz w:val="22"/>
        </w:rPr>
        <w:t xml:space="preserve"> interpelação; ou </w:t>
      </w:r>
      <w:r w:rsidR="00D20993" w:rsidRPr="00A370E1">
        <w:rPr>
          <w:rFonts w:cstheme="minorHAnsi"/>
          <w:b/>
          <w:sz w:val="22"/>
        </w:rPr>
        <w:t>(v)</w:t>
      </w:r>
      <w:r w:rsidR="00D20993" w:rsidRPr="00A370E1">
        <w:rPr>
          <w:rFonts w:cstheme="minorHAnsi"/>
          <w:sz w:val="22"/>
        </w:rPr>
        <w:t xml:space="preserve"> prestação de contas, de qualquer natureza.</w:t>
      </w:r>
    </w:p>
    <w:p w14:paraId="483FD4B6" w14:textId="685ED187" w:rsidR="00765F84" w:rsidRPr="00A370E1" w:rsidRDefault="00765F84" w:rsidP="00266D9B">
      <w:pPr>
        <w:pStyle w:val="PargrafodaLista"/>
        <w:ind w:left="0"/>
        <w:rPr>
          <w:rFonts w:cstheme="minorHAnsi"/>
          <w:sz w:val="22"/>
        </w:rPr>
      </w:pPr>
    </w:p>
    <w:p w14:paraId="189927E0" w14:textId="61ADF086" w:rsidR="00F30692" w:rsidRPr="00A370E1" w:rsidRDefault="00971EEE" w:rsidP="006620AD">
      <w:pPr>
        <w:pStyle w:val="PargrafodaLista"/>
        <w:numPr>
          <w:ilvl w:val="0"/>
          <w:numId w:val="2"/>
        </w:numPr>
        <w:ind w:left="0" w:firstLine="0"/>
        <w:rPr>
          <w:rFonts w:cstheme="minorHAnsi"/>
          <w:b/>
          <w:bCs/>
          <w:sz w:val="22"/>
        </w:rPr>
      </w:pPr>
      <w:r w:rsidRPr="00A370E1">
        <w:rPr>
          <w:rFonts w:cstheme="minorHAnsi"/>
          <w:b/>
          <w:bCs/>
          <w:sz w:val="22"/>
        </w:rPr>
        <w:t xml:space="preserve">CÁLCULO DA </w:t>
      </w:r>
      <w:r w:rsidR="007533EF" w:rsidRPr="00A370E1">
        <w:rPr>
          <w:rFonts w:cstheme="minorHAnsi"/>
          <w:b/>
          <w:bCs/>
          <w:sz w:val="22"/>
        </w:rPr>
        <w:t xml:space="preserve">ATUALIZAÇÃO MONETÁRIA E DA </w:t>
      </w:r>
      <w:r w:rsidRPr="00A370E1">
        <w:rPr>
          <w:rFonts w:cstheme="minorHAnsi"/>
          <w:b/>
          <w:bCs/>
          <w:sz w:val="22"/>
        </w:rPr>
        <w:t xml:space="preserve">REMUNERAÇÃO </w:t>
      </w:r>
    </w:p>
    <w:p w14:paraId="13886A75" w14:textId="7368D056" w:rsidR="006F17E5" w:rsidRPr="00A370E1" w:rsidRDefault="006F17E5" w:rsidP="006F17E5">
      <w:pPr>
        <w:pStyle w:val="PargrafodaLista"/>
        <w:ind w:left="0"/>
        <w:rPr>
          <w:rFonts w:cstheme="minorHAnsi"/>
          <w:sz w:val="22"/>
        </w:rPr>
      </w:pPr>
    </w:p>
    <w:p w14:paraId="075A9406" w14:textId="39291972" w:rsidR="004218A5" w:rsidRPr="00A370E1" w:rsidRDefault="004218A5" w:rsidP="004218A5">
      <w:pPr>
        <w:pStyle w:val="PargrafodaLista"/>
        <w:numPr>
          <w:ilvl w:val="1"/>
          <w:numId w:val="2"/>
        </w:numPr>
        <w:spacing w:line="320" w:lineRule="exact"/>
        <w:ind w:left="0" w:firstLine="0"/>
        <w:rPr>
          <w:rFonts w:cstheme="minorHAnsi"/>
          <w:bCs/>
          <w:sz w:val="22"/>
        </w:rPr>
      </w:pPr>
      <w:bookmarkStart w:id="191" w:name="_Ref105436799"/>
      <w:r w:rsidRPr="00A370E1">
        <w:rPr>
          <w:rFonts w:cstheme="minorHAnsi"/>
          <w:bCs/>
          <w:sz w:val="22"/>
        </w:rPr>
        <w:t xml:space="preserve">O Valor Nominal Unitário ou o saldo do Valor Nominal Unitário, conforme o caso, será atualizado monetariamente pela variação </w:t>
      </w:r>
      <w:r w:rsidRPr="00A370E1">
        <w:rPr>
          <w:rFonts w:cstheme="minorHAnsi"/>
          <w:sz w:val="22"/>
        </w:rPr>
        <w:t>positiva</w:t>
      </w:r>
      <w:r w:rsidRPr="00A370E1">
        <w:rPr>
          <w:rFonts w:cstheme="minorHAnsi"/>
          <w:bCs/>
          <w:sz w:val="22"/>
        </w:rPr>
        <w:t xml:space="preserve"> acumulada do IPCA, apurado e divulgado pelo IBGE (Instituto Brasileiro de Geografia e Estatística), a partir da primeira Data de Integralização, ou a Data de Aniversário imediatamente anterior (inclusive), o que ocorrer por último, até a próxima Data de Aniversário (exclusive), conforme o caso, calculado de forma </w:t>
      </w:r>
      <w:r w:rsidRPr="00A370E1">
        <w:rPr>
          <w:rFonts w:cstheme="minorHAnsi"/>
          <w:bCs/>
          <w:i/>
          <w:iCs/>
          <w:sz w:val="22"/>
        </w:rPr>
        <w:t xml:space="preserve">pro rata </w:t>
      </w:r>
      <w:proofErr w:type="spellStart"/>
      <w:r w:rsidRPr="00A370E1">
        <w:rPr>
          <w:rFonts w:cstheme="minorHAnsi"/>
          <w:bCs/>
          <w:i/>
          <w:iCs/>
          <w:sz w:val="22"/>
        </w:rPr>
        <w:t>temporis</w:t>
      </w:r>
      <w:proofErr w:type="spellEnd"/>
      <w:r w:rsidRPr="00A370E1">
        <w:rPr>
          <w:rFonts w:cstheme="minorHAnsi"/>
          <w:bCs/>
          <w:sz w:val="22"/>
        </w:rPr>
        <w:t>, com base em 252 (duzentos e cinquenta e dois) Dias Úteis, sendo que o produto da Atualização Monetária das Debêntures será automaticamente incorporado ao Valor Nominal Unitário ou ao saldo do Valor Nominal Unitário das Debêntures, conforme o caso (“</w:t>
      </w:r>
      <w:r w:rsidRPr="00A370E1">
        <w:rPr>
          <w:rFonts w:cstheme="minorHAnsi"/>
          <w:bCs/>
          <w:sz w:val="22"/>
          <w:u w:val="single"/>
        </w:rPr>
        <w:t>Valor Nominal Unitário Atualizado</w:t>
      </w:r>
      <w:r w:rsidRPr="00A370E1">
        <w:rPr>
          <w:rFonts w:cstheme="minorHAnsi"/>
          <w:bCs/>
          <w:sz w:val="22"/>
        </w:rPr>
        <w:t>”), conforme fórmula abaixo prevista:</w:t>
      </w:r>
      <w:bookmarkEnd w:id="191"/>
      <w:r w:rsidRPr="00A370E1">
        <w:rPr>
          <w:rFonts w:cstheme="minorHAnsi"/>
          <w:bCs/>
          <w:sz w:val="22"/>
        </w:rPr>
        <w:t xml:space="preserve"> </w:t>
      </w:r>
    </w:p>
    <w:p w14:paraId="0A3A2A7C" w14:textId="77777777" w:rsidR="004218A5" w:rsidRPr="00A370E1" w:rsidRDefault="004218A5" w:rsidP="004E56E2">
      <w:pPr>
        <w:pStyle w:val="PargrafodaLista"/>
        <w:spacing w:line="320" w:lineRule="exact"/>
        <w:ind w:left="0"/>
        <w:rPr>
          <w:rFonts w:cstheme="minorHAnsi"/>
          <w:bCs/>
          <w:sz w:val="22"/>
        </w:rPr>
      </w:pPr>
    </w:p>
    <w:p w14:paraId="6DCA3D3D" w14:textId="00BBFDBA" w:rsidR="007533EF" w:rsidRPr="00A370E1" w:rsidRDefault="007533EF" w:rsidP="007533EF">
      <w:pPr>
        <w:pStyle w:val="PargrafodaLista"/>
        <w:widowControl w:val="0"/>
        <w:ind w:left="0"/>
        <w:jc w:val="center"/>
        <w:rPr>
          <w:rFonts w:cstheme="minorHAnsi"/>
          <w:i/>
          <w:sz w:val="22"/>
        </w:rPr>
      </w:pPr>
      <w:proofErr w:type="spellStart"/>
      <w:r w:rsidRPr="00A370E1">
        <w:rPr>
          <w:rFonts w:cstheme="minorHAnsi"/>
          <w:i/>
          <w:sz w:val="22"/>
        </w:rPr>
        <w:t>VN</w:t>
      </w:r>
      <w:r w:rsidRPr="00A370E1">
        <w:rPr>
          <w:rFonts w:cstheme="minorHAnsi"/>
          <w:i/>
          <w:sz w:val="22"/>
          <w:vertAlign w:val="subscript"/>
        </w:rPr>
        <w:t>a</w:t>
      </w:r>
      <w:proofErr w:type="spellEnd"/>
      <w:r w:rsidRPr="00A370E1">
        <w:rPr>
          <w:rFonts w:cstheme="minorHAnsi"/>
          <w:i/>
          <w:sz w:val="22"/>
        </w:rPr>
        <w:t xml:space="preserve"> = </w:t>
      </w:r>
      <w:proofErr w:type="spellStart"/>
      <w:r w:rsidRPr="00A370E1">
        <w:rPr>
          <w:rFonts w:cstheme="minorHAnsi"/>
          <w:i/>
          <w:sz w:val="22"/>
        </w:rPr>
        <w:t>VN</w:t>
      </w:r>
      <w:r w:rsidRPr="00A370E1">
        <w:rPr>
          <w:rFonts w:cstheme="minorHAnsi"/>
          <w:i/>
          <w:sz w:val="22"/>
          <w:vertAlign w:val="subscript"/>
        </w:rPr>
        <w:t>e</w:t>
      </w:r>
      <w:proofErr w:type="spellEnd"/>
      <w:r w:rsidRPr="00A370E1">
        <w:rPr>
          <w:rFonts w:cstheme="minorHAnsi"/>
          <w:i/>
          <w:sz w:val="22"/>
        </w:rPr>
        <w:t xml:space="preserve"> x C</w:t>
      </w:r>
    </w:p>
    <w:p w14:paraId="20C21918" w14:textId="2F564364" w:rsidR="00DA69F5" w:rsidRPr="00A370E1" w:rsidRDefault="00DA69F5" w:rsidP="00DA69F5">
      <w:pPr>
        <w:pStyle w:val="PargrafodaLista"/>
        <w:ind w:left="0"/>
        <w:rPr>
          <w:rFonts w:cstheme="minorHAnsi"/>
          <w:sz w:val="22"/>
        </w:rPr>
      </w:pPr>
    </w:p>
    <w:p w14:paraId="418EE3A4" w14:textId="77777777" w:rsidR="004E56E2" w:rsidRPr="00A370E1" w:rsidRDefault="004E56E2" w:rsidP="004E56E2">
      <w:pPr>
        <w:pStyle w:val="PargrafodaLista"/>
        <w:widowControl w:val="0"/>
        <w:spacing w:line="320" w:lineRule="exact"/>
        <w:ind w:left="0"/>
        <w:rPr>
          <w:rFonts w:cstheme="minorHAnsi"/>
          <w:bCs/>
          <w:sz w:val="22"/>
        </w:rPr>
      </w:pPr>
      <w:r w:rsidRPr="00A370E1">
        <w:rPr>
          <w:rFonts w:cstheme="minorHAnsi"/>
          <w:bCs/>
          <w:sz w:val="22"/>
        </w:rPr>
        <w:t>Onde:</w:t>
      </w:r>
    </w:p>
    <w:p w14:paraId="21BFCFBD" w14:textId="77777777" w:rsidR="004E56E2" w:rsidRPr="00A370E1" w:rsidRDefault="004E56E2" w:rsidP="004E56E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VNa</w:t>
      </w:r>
      <w:proofErr w:type="spellEnd"/>
      <w:r w:rsidRPr="00A370E1">
        <w:rPr>
          <w:rFonts w:cstheme="minorHAnsi"/>
          <w:bCs/>
          <w:sz w:val="22"/>
        </w:rPr>
        <w:t xml:space="preserve">” = Valor Nominal Unitário Atualizado, calculado com 8 (oito) casas decimais, sem arredondamento; </w:t>
      </w:r>
    </w:p>
    <w:p w14:paraId="5691523C" w14:textId="77777777" w:rsidR="004E56E2" w:rsidRPr="00A370E1" w:rsidRDefault="004E56E2" w:rsidP="004E56E2">
      <w:pPr>
        <w:pStyle w:val="PargrafodaLista"/>
        <w:widowControl w:val="0"/>
        <w:spacing w:line="320" w:lineRule="exact"/>
        <w:ind w:left="0"/>
        <w:rPr>
          <w:rFonts w:cstheme="minorHAnsi"/>
          <w:bCs/>
          <w:sz w:val="22"/>
        </w:rPr>
      </w:pPr>
    </w:p>
    <w:p w14:paraId="200CBA11" w14:textId="77777777" w:rsidR="004E56E2" w:rsidRPr="00A370E1" w:rsidRDefault="004E56E2" w:rsidP="004E56E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VNe</w:t>
      </w:r>
      <w:proofErr w:type="spellEnd"/>
      <w:r w:rsidRPr="00A370E1">
        <w:rPr>
          <w:rFonts w:cstheme="minorHAnsi"/>
          <w:bCs/>
          <w:sz w:val="22"/>
        </w:rPr>
        <w:t xml:space="preserve">” = Valor Nominal Unitário, na primeira Data de Integralização, ou o seu saldo após amortização ou atualização monetária a cada período, conforme o caso, calculado com 8 (oito) casas decimais, sem arredondamento; </w:t>
      </w:r>
    </w:p>
    <w:p w14:paraId="234AD1BB" w14:textId="77777777" w:rsidR="004E56E2" w:rsidRPr="00A370E1" w:rsidRDefault="004E56E2" w:rsidP="004E56E2">
      <w:pPr>
        <w:pStyle w:val="PargrafodaLista"/>
        <w:widowControl w:val="0"/>
        <w:spacing w:line="320" w:lineRule="exact"/>
        <w:ind w:left="0"/>
        <w:rPr>
          <w:rFonts w:cstheme="minorHAnsi"/>
          <w:bCs/>
          <w:sz w:val="22"/>
        </w:rPr>
      </w:pPr>
    </w:p>
    <w:p w14:paraId="085CA537" w14:textId="77777777" w:rsidR="004E56E2" w:rsidRPr="00A370E1" w:rsidRDefault="004E56E2" w:rsidP="004E56E2">
      <w:pPr>
        <w:pStyle w:val="PargrafodaLista"/>
        <w:spacing w:line="320" w:lineRule="exact"/>
        <w:ind w:left="0"/>
        <w:rPr>
          <w:rFonts w:cstheme="minorHAnsi"/>
          <w:bCs/>
          <w:sz w:val="22"/>
        </w:rPr>
      </w:pPr>
      <w:r w:rsidRPr="00A370E1">
        <w:rPr>
          <w:rFonts w:cstheme="minorHAnsi"/>
          <w:bCs/>
          <w:sz w:val="22"/>
        </w:rPr>
        <w:t xml:space="preserve">“C” = Fator da </w:t>
      </w:r>
      <w:r w:rsidRPr="00A370E1">
        <w:rPr>
          <w:rFonts w:cstheme="minorHAnsi"/>
          <w:sz w:val="22"/>
        </w:rPr>
        <w:t>variação</w:t>
      </w:r>
      <w:r w:rsidRPr="00A370E1">
        <w:rPr>
          <w:rFonts w:cstheme="minorHAnsi"/>
          <w:bCs/>
          <w:sz w:val="22"/>
        </w:rPr>
        <w:t xml:space="preserve"> positiva acumulada do IPCA calculado com 8 (oito) casas decimais, sem arredondamento, apurado da seguinte forma:</w:t>
      </w:r>
    </w:p>
    <w:p w14:paraId="1B6418F0" w14:textId="77777777" w:rsidR="004E56E2" w:rsidRPr="00A370E1" w:rsidRDefault="004E56E2" w:rsidP="00DA69F5">
      <w:pPr>
        <w:pStyle w:val="PargrafodaLista"/>
        <w:ind w:left="0"/>
        <w:rPr>
          <w:rFonts w:cstheme="minorHAnsi"/>
          <w:sz w:val="22"/>
        </w:rPr>
      </w:pPr>
    </w:p>
    <w:p w14:paraId="59B87E34" w14:textId="11C19214" w:rsidR="00DA69F5" w:rsidRPr="00A370E1" w:rsidRDefault="007533EF" w:rsidP="007533EF">
      <w:pPr>
        <w:pStyle w:val="PargrafodaLista"/>
        <w:ind w:left="0"/>
        <w:jc w:val="center"/>
        <w:rPr>
          <w:rFonts w:cstheme="minorHAnsi"/>
          <w:sz w:val="22"/>
        </w:rPr>
      </w:pPr>
      <w:r w:rsidRPr="00A370E1">
        <w:rPr>
          <w:rFonts w:cstheme="minorHAnsi"/>
          <w:noProof/>
          <w:position w:val="-48"/>
          <w:sz w:val="22"/>
        </w:rPr>
        <w:drawing>
          <wp:inline distT="0" distB="0" distL="0" distR="0" wp14:anchorId="63CC8C5F" wp14:editId="3931F593">
            <wp:extent cx="1426210" cy="702310"/>
            <wp:effectExtent l="0" t="0" r="254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6210" cy="702310"/>
                    </a:xfrm>
                    <a:prstGeom prst="rect">
                      <a:avLst/>
                    </a:prstGeom>
                    <a:noFill/>
                    <a:ln>
                      <a:noFill/>
                    </a:ln>
                  </pic:spPr>
                </pic:pic>
              </a:graphicData>
            </a:graphic>
          </wp:inline>
        </w:drawing>
      </w:r>
    </w:p>
    <w:p w14:paraId="62456AF4" w14:textId="09F2C74A" w:rsidR="007533EF" w:rsidRPr="00A370E1" w:rsidRDefault="007533EF" w:rsidP="007533EF">
      <w:pPr>
        <w:pStyle w:val="PargrafodaLista"/>
        <w:ind w:left="0"/>
        <w:jc w:val="center"/>
        <w:rPr>
          <w:rFonts w:cstheme="minorHAnsi"/>
          <w:sz w:val="22"/>
        </w:rPr>
      </w:pPr>
    </w:p>
    <w:p w14:paraId="78FD5D6F"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Onde:</w:t>
      </w:r>
    </w:p>
    <w:p w14:paraId="2AF673FF"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 xml:space="preserve">“k” = número de ordem de </w:t>
      </w:r>
      <w:proofErr w:type="spellStart"/>
      <w:r w:rsidRPr="00A370E1">
        <w:rPr>
          <w:rFonts w:cstheme="minorHAnsi"/>
          <w:bCs/>
          <w:sz w:val="22"/>
        </w:rPr>
        <w:t>NI</w:t>
      </w:r>
      <w:r w:rsidRPr="00A370E1">
        <w:rPr>
          <w:rFonts w:cstheme="minorHAnsi"/>
          <w:bCs/>
          <w:sz w:val="22"/>
          <w:vertAlign w:val="subscript"/>
        </w:rPr>
        <w:t>k</w:t>
      </w:r>
      <w:proofErr w:type="spellEnd"/>
      <w:r w:rsidRPr="00A370E1">
        <w:rPr>
          <w:rFonts w:cstheme="minorHAnsi"/>
          <w:bCs/>
          <w:sz w:val="22"/>
        </w:rPr>
        <w:t xml:space="preserve">, variando de 1 até n; </w:t>
      </w:r>
    </w:p>
    <w:p w14:paraId="4BCCBD1A"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“n” = número total de índices considerados na atualização, sendo "n" um número inteiro;</w:t>
      </w:r>
    </w:p>
    <w:p w14:paraId="087F6285"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NI</w:t>
      </w:r>
      <w:r w:rsidRPr="00A370E1">
        <w:rPr>
          <w:rFonts w:cstheme="minorHAnsi"/>
          <w:bCs/>
          <w:sz w:val="22"/>
          <w:vertAlign w:val="subscript"/>
        </w:rPr>
        <w:t>k</w:t>
      </w:r>
      <w:proofErr w:type="spellEnd"/>
      <w:r w:rsidRPr="00A370E1">
        <w:rPr>
          <w:rFonts w:cstheme="minorHAnsi"/>
          <w:bCs/>
          <w:sz w:val="22"/>
        </w:rPr>
        <w:t xml:space="preserve">” = valor do número-índice do IPCA divulgado no mês anterior ao mês de atualização, caso a atualização seja em data anterior à data de aniversário mensal das Debêntures; </w:t>
      </w:r>
    </w:p>
    <w:p w14:paraId="19F33427"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“NI</w:t>
      </w:r>
      <w:r w:rsidRPr="00A370E1">
        <w:rPr>
          <w:rFonts w:cstheme="minorHAnsi"/>
          <w:bCs/>
          <w:sz w:val="22"/>
          <w:vertAlign w:val="subscript"/>
        </w:rPr>
        <w:t>k-1</w:t>
      </w:r>
      <w:r w:rsidRPr="00A370E1">
        <w:rPr>
          <w:rFonts w:cstheme="minorHAnsi"/>
          <w:bCs/>
          <w:sz w:val="22"/>
        </w:rPr>
        <w:t>” = valor do número-índice do IPCA utilizado no mês anterior ao mês do índice “</w:t>
      </w:r>
      <w:proofErr w:type="spellStart"/>
      <w:r w:rsidRPr="00A370E1">
        <w:rPr>
          <w:rFonts w:cstheme="minorHAnsi"/>
          <w:bCs/>
          <w:sz w:val="22"/>
        </w:rPr>
        <w:t>NI</w:t>
      </w:r>
      <w:r w:rsidRPr="00A370E1">
        <w:rPr>
          <w:rFonts w:cstheme="minorHAnsi"/>
          <w:bCs/>
          <w:sz w:val="22"/>
          <w:vertAlign w:val="subscript"/>
        </w:rPr>
        <w:t>k</w:t>
      </w:r>
      <w:proofErr w:type="spellEnd"/>
      <w:r w:rsidRPr="00A370E1">
        <w:rPr>
          <w:rFonts w:cstheme="minorHAnsi"/>
          <w:bCs/>
          <w:sz w:val="22"/>
        </w:rPr>
        <w:t>”;</w:t>
      </w:r>
    </w:p>
    <w:p w14:paraId="2224799C"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dup</w:t>
      </w:r>
      <w:proofErr w:type="spellEnd"/>
      <w:r w:rsidRPr="00A370E1">
        <w:rPr>
          <w:rFonts w:cstheme="minorHAnsi"/>
          <w:bCs/>
          <w:sz w:val="22"/>
        </w:rPr>
        <w:t>” = número de Dias Úteis entre a primeira Data de Integralização ou última data de aniversário mensal das Debêntures (inclusive) e a data de cálculo (exclusive), limitado ao número total de Dias Úteis de vigência do número-índice do IPCA, sendo “</w:t>
      </w:r>
      <w:proofErr w:type="spellStart"/>
      <w:r w:rsidRPr="00A370E1">
        <w:rPr>
          <w:rFonts w:cstheme="minorHAnsi"/>
          <w:bCs/>
          <w:sz w:val="22"/>
        </w:rPr>
        <w:t>dup</w:t>
      </w:r>
      <w:proofErr w:type="spellEnd"/>
      <w:r w:rsidRPr="00A370E1">
        <w:rPr>
          <w:rFonts w:cstheme="minorHAnsi"/>
          <w:bCs/>
          <w:sz w:val="22"/>
        </w:rPr>
        <w:t>” um número inteiro. Exclusivamente na primeira data de aniversário será acrescido um prêmio de 2 (dois) Dias Úteis ao “</w:t>
      </w:r>
      <w:proofErr w:type="spellStart"/>
      <w:r w:rsidRPr="00A370E1">
        <w:rPr>
          <w:rFonts w:cstheme="minorHAnsi"/>
          <w:bCs/>
          <w:sz w:val="22"/>
        </w:rPr>
        <w:t>dup</w:t>
      </w:r>
      <w:proofErr w:type="spellEnd"/>
      <w:r w:rsidRPr="00A370E1">
        <w:rPr>
          <w:rFonts w:cstheme="minorHAnsi"/>
          <w:bCs/>
          <w:sz w:val="22"/>
        </w:rPr>
        <w:t xml:space="preserve">”; </w:t>
      </w:r>
    </w:p>
    <w:p w14:paraId="6C5A2D69" w14:textId="77777777" w:rsidR="00DA0642" w:rsidRPr="00A370E1" w:rsidRDefault="00DA0642" w:rsidP="00DA0642">
      <w:pPr>
        <w:pStyle w:val="PargrafodaLista"/>
        <w:widowControl w:val="0"/>
        <w:spacing w:line="320" w:lineRule="exact"/>
        <w:ind w:left="0"/>
        <w:rPr>
          <w:rFonts w:cstheme="minorHAnsi"/>
          <w:bCs/>
          <w:sz w:val="22"/>
        </w:rPr>
      </w:pPr>
      <w:r w:rsidRPr="00A370E1">
        <w:rPr>
          <w:rFonts w:cstheme="minorHAnsi"/>
          <w:bCs/>
          <w:sz w:val="22"/>
        </w:rPr>
        <w:t>“</w:t>
      </w:r>
      <w:proofErr w:type="spellStart"/>
      <w:r w:rsidRPr="00A370E1">
        <w:rPr>
          <w:rFonts w:cstheme="minorHAnsi"/>
          <w:bCs/>
          <w:sz w:val="22"/>
        </w:rPr>
        <w:t>dut</w:t>
      </w:r>
      <w:proofErr w:type="spellEnd"/>
      <w:r w:rsidRPr="00A370E1">
        <w:rPr>
          <w:rFonts w:cstheme="minorHAnsi"/>
          <w:bCs/>
          <w:sz w:val="22"/>
        </w:rPr>
        <w:t>” = número de Dias Úteis contidos entre a última e próxima data de aniversário das Debêntures, sendo "</w:t>
      </w:r>
      <w:proofErr w:type="spellStart"/>
      <w:r w:rsidRPr="00A370E1">
        <w:rPr>
          <w:rFonts w:cstheme="minorHAnsi"/>
          <w:bCs/>
          <w:sz w:val="22"/>
        </w:rPr>
        <w:t>dut</w:t>
      </w:r>
      <w:proofErr w:type="spellEnd"/>
      <w:r w:rsidRPr="00A370E1">
        <w:rPr>
          <w:rFonts w:cstheme="minorHAnsi"/>
          <w:bCs/>
          <w:sz w:val="22"/>
        </w:rPr>
        <w:t>" um número inteiro.</w:t>
      </w:r>
    </w:p>
    <w:p w14:paraId="6FC0FCF0" w14:textId="77777777" w:rsidR="00DA0642" w:rsidRPr="00A370E1" w:rsidRDefault="00DA0642" w:rsidP="00DA0642">
      <w:pPr>
        <w:pStyle w:val="PargrafodaLista"/>
        <w:widowControl w:val="0"/>
        <w:spacing w:line="320" w:lineRule="exact"/>
        <w:ind w:left="0"/>
        <w:rPr>
          <w:rFonts w:cstheme="minorHAnsi"/>
          <w:sz w:val="22"/>
        </w:rPr>
      </w:pPr>
      <w:r w:rsidRPr="00A370E1">
        <w:rPr>
          <w:rFonts w:cstheme="minorHAnsi"/>
          <w:sz w:val="22"/>
        </w:rPr>
        <w:lastRenderedPageBreak/>
        <w:t>Sendo que:</w:t>
      </w:r>
    </w:p>
    <w:p w14:paraId="59B47B39"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sz w:val="22"/>
        </w:rPr>
        <w:t>O número-índice do IPCA deverá ser utilizado considerando-se idêntico número de casas decimais daquele divulgado pelo IBGE;</w:t>
      </w:r>
    </w:p>
    <w:p w14:paraId="7BE8133E"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sz w:val="22"/>
        </w:rPr>
        <w:t>A aplicação do IPCA incidirá no menor período permitido pela legislação em vigor;</w:t>
      </w:r>
    </w:p>
    <w:p w14:paraId="06E9A716" w14:textId="1C0EDA72" w:rsidR="00F24F6C" w:rsidRPr="00F72AC5" w:rsidRDefault="00F24F6C" w:rsidP="00F24F6C">
      <w:pPr>
        <w:pStyle w:val="PargrafodaLista"/>
        <w:widowControl w:val="0"/>
        <w:numPr>
          <w:ilvl w:val="0"/>
          <w:numId w:val="88"/>
        </w:numPr>
        <w:spacing w:line="320" w:lineRule="exact"/>
        <w:ind w:left="0"/>
        <w:rPr>
          <w:rFonts w:ascii="Calibri" w:hAnsi="Calibri"/>
          <w:bCs/>
          <w:sz w:val="22"/>
        </w:rPr>
      </w:pPr>
      <w:r w:rsidRPr="00F72AC5">
        <w:rPr>
          <w:rFonts w:ascii="Calibri" w:hAnsi="Calibri"/>
          <w:bCs/>
          <w:sz w:val="22"/>
        </w:rPr>
        <w:t xml:space="preserve">Considera-se como "Data de Aniversário" cada Data de Pagamento, conforme cronograma indicativo previsto no Anexo </w:t>
      </w:r>
      <w:r w:rsidR="00E06CE1" w:rsidRPr="003E4AC4">
        <w:rPr>
          <w:rFonts w:ascii="Calibri" w:hAnsi="Calibri"/>
          <w:bCs/>
          <w:sz w:val="22"/>
          <w:highlight w:val="green"/>
        </w:rPr>
        <w:t>[III</w:t>
      </w:r>
      <w:r w:rsidRPr="003E4AC4">
        <w:rPr>
          <w:rFonts w:ascii="Calibri" w:hAnsi="Calibri"/>
          <w:bCs/>
          <w:sz w:val="22"/>
          <w:highlight w:val="green"/>
        </w:rPr>
        <w:t>]</w:t>
      </w:r>
      <w:r w:rsidRPr="00F72AC5">
        <w:rPr>
          <w:rFonts w:ascii="Calibri" w:hAnsi="Calibri"/>
          <w:bCs/>
          <w:sz w:val="22"/>
        </w:rPr>
        <w:t xml:space="preserve"> desta Escritura de Emissão de Debêntures; </w:t>
      </w:r>
      <w:r w:rsidRPr="003E4AC4">
        <w:rPr>
          <w:rFonts w:ascii="Calibri" w:hAnsi="Calibri"/>
          <w:bCs/>
          <w:sz w:val="22"/>
          <w:highlight w:val="yellow"/>
        </w:rPr>
        <w:t>[OPEA: base 252 requer aniversário na data de pagamento.]</w:t>
      </w:r>
      <w:r w:rsidR="00F72AC5" w:rsidRPr="00F72AC5">
        <w:rPr>
          <w:rFonts w:ascii="Calibri" w:hAnsi="Calibri"/>
          <w:bCs/>
          <w:sz w:val="22"/>
          <w:highlight w:val="yellow"/>
        </w:rPr>
        <w:t xml:space="preserve"> [Nota: Pendente validação Valora e Axis]</w:t>
      </w:r>
    </w:p>
    <w:p w14:paraId="0DD49A63"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iCs/>
          <w:sz w:val="22"/>
        </w:rPr>
        <w:t>Considera-se como mês de atualização o período mensal compreendido entre duas datas de aniversários consecutivas das Debêntures;</w:t>
      </w:r>
    </w:p>
    <w:p w14:paraId="30337C44"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noProof/>
          <w:position w:val="-32"/>
          <w:sz w:val="22"/>
        </w:rPr>
        <w:drawing>
          <wp:anchor distT="0" distB="0" distL="114300" distR="114300" simplePos="0" relativeHeight="251658240" behindDoc="1" locked="0" layoutInCell="1" allowOverlap="1" wp14:anchorId="0EA46013" wp14:editId="53067AFD">
            <wp:simplePos x="0" y="0"/>
            <wp:positionH relativeFrom="column">
              <wp:posOffset>2723515</wp:posOffset>
            </wp:positionH>
            <wp:positionV relativeFrom="paragraph">
              <wp:posOffset>0</wp:posOffset>
            </wp:positionV>
            <wp:extent cx="406400" cy="323850"/>
            <wp:effectExtent l="0" t="0" r="0" b="0"/>
            <wp:wrapTight wrapText="bothSides">
              <wp:wrapPolygon edited="0">
                <wp:start x="14175" y="0"/>
                <wp:lineTo x="0" y="2541"/>
                <wp:lineTo x="0" y="20329"/>
                <wp:lineTo x="16200" y="20329"/>
                <wp:lineTo x="20250" y="8894"/>
                <wp:lineTo x="20250" y="0"/>
                <wp:lineTo x="14175"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40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70E1">
        <w:rPr>
          <w:rFonts w:cstheme="minorHAnsi"/>
          <w:bCs/>
          <w:sz w:val="22"/>
        </w:rPr>
        <w:t xml:space="preserve">O fator resultante da expressão é considerado com 8 (oito) casas decimais, sem arredondamento; </w:t>
      </w:r>
    </w:p>
    <w:p w14:paraId="42330E4D"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sz w:val="22"/>
        </w:rPr>
        <w:t xml:space="preserve">O </w:t>
      </w:r>
      <w:proofErr w:type="spellStart"/>
      <w:r w:rsidRPr="00A370E1">
        <w:rPr>
          <w:rFonts w:cstheme="minorHAnsi"/>
          <w:bCs/>
          <w:sz w:val="22"/>
        </w:rPr>
        <w:t>produtório</w:t>
      </w:r>
      <w:proofErr w:type="spellEnd"/>
      <w:r w:rsidRPr="00A370E1">
        <w:rPr>
          <w:rFonts w:cstheme="minorHAnsi"/>
          <w:bCs/>
          <w:sz w:val="22"/>
        </w:rPr>
        <w:t xml:space="preserve"> é executado a partir do fator mais recente, acrescentando-se, em seguida, os mais remotos. Os resultados intermediários são calculados com 16 (dezesseis) casas decimais, sem arredondamento;</w:t>
      </w:r>
    </w:p>
    <w:p w14:paraId="3BB87265"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iCs/>
          <w:sz w:val="22"/>
        </w:rPr>
        <w:t xml:space="preserve">Os valores dos finais de semana ou feriados serão iguais ao valor do dia útil subsequente, apropriando o pro rata do último dia útil anterior; e </w:t>
      </w:r>
    </w:p>
    <w:p w14:paraId="2E095F0A" w14:textId="77777777" w:rsidR="00DA0642" w:rsidRPr="00A370E1" w:rsidRDefault="00DA0642" w:rsidP="003E4AC4">
      <w:pPr>
        <w:pStyle w:val="PargrafodaLista"/>
        <w:widowControl w:val="0"/>
        <w:numPr>
          <w:ilvl w:val="0"/>
          <w:numId w:val="88"/>
        </w:numPr>
        <w:spacing w:line="320" w:lineRule="exact"/>
        <w:ind w:left="0"/>
        <w:rPr>
          <w:rFonts w:cstheme="minorHAnsi"/>
          <w:bCs/>
          <w:sz w:val="22"/>
        </w:rPr>
      </w:pPr>
      <w:r w:rsidRPr="00A370E1">
        <w:rPr>
          <w:rFonts w:cstheme="minorHAnsi"/>
          <w:bCs/>
          <w:iCs/>
          <w:sz w:val="22"/>
        </w:rPr>
        <w:t xml:space="preserve">Na ausência de apuração e/ou divulgação do IPCA </w:t>
      </w:r>
      <w:r w:rsidRPr="00A370E1">
        <w:rPr>
          <w:rFonts w:cstheme="minorHAnsi"/>
          <w:bCs/>
          <w:sz w:val="22"/>
        </w:rPr>
        <w:t>no mês anterior, deverá ser considerado, para fins dessa Cláusula, o último IPCA apurado e/ou divulgado.</w:t>
      </w:r>
    </w:p>
    <w:p w14:paraId="388FCE03" w14:textId="77777777" w:rsidR="00DA0642" w:rsidRPr="00A370E1" w:rsidRDefault="00DA0642" w:rsidP="00DA0642">
      <w:pPr>
        <w:pStyle w:val="PargrafodaLista"/>
        <w:spacing w:line="320" w:lineRule="exact"/>
        <w:ind w:left="0"/>
        <w:rPr>
          <w:rFonts w:cstheme="minorHAnsi"/>
          <w:bCs/>
          <w:sz w:val="22"/>
        </w:rPr>
      </w:pPr>
    </w:p>
    <w:p w14:paraId="7FDF1896" w14:textId="506998DB" w:rsidR="00DA0642" w:rsidRPr="00A370E1" w:rsidRDefault="00DA0642" w:rsidP="00DA0642">
      <w:pPr>
        <w:pStyle w:val="PargrafodaLista"/>
        <w:keepNext/>
        <w:numPr>
          <w:ilvl w:val="1"/>
          <w:numId w:val="2"/>
        </w:numPr>
        <w:spacing w:line="320" w:lineRule="exact"/>
        <w:ind w:left="0" w:firstLine="0"/>
        <w:rPr>
          <w:rFonts w:cstheme="minorHAnsi"/>
          <w:bCs/>
          <w:sz w:val="22"/>
        </w:rPr>
      </w:pPr>
      <w:bookmarkStart w:id="192" w:name="_Ref105436839"/>
      <w:r w:rsidRPr="00A370E1">
        <w:rPr>
          <w:rFonts w:cstheme="minorHAnsi"/>
          <w:bCs/>
          <w:sz w:val="22"/>
        </w:rPr>
        <w:t>As Debêntures farão jus ao pagamento de juros remuneratórios, incidentes sobre o Valor Nominal Unitário Atualizado, correspondentes a</w:t>
      </w:r>
      <w:r w:rsidR="00387999" w:rsidRPr="00A370E1">
        <w:rPr>
          <w:rFonts w:cstheme="minorHAnsi"/>
          <w:bCs/>
          <w:sz w:val="22"/>
        </w:rPr>
        <w:t xml:space="preserve">os </w:t>
      </w:r>
      <w:r w:rsidRPr="00A370E1">
        <w:rPr>
          <w:rFonts w:cstheme="minorHAnsi"/>
          <w:bCs/>
          <w:sz w:val="22"/>
        </w:rPr>
        <w:t xml:space="preserve">Juros Remuneratórios </w:t>
      </w:r>
      <w:proofErr w:type="spellStart"/>
      <w:r w:rsidRPr="00A370E1">
        <w:rPr>
          <w:rFonts w:cstheme="minorHAnsi"/>
          <w:bCs/>
          <w:sz w:val="22"/>
        </w:rPr>
        <w:t>Pré</w:t>
      </w:r>
      <w:proofErr w:type="spellEnd"/>
      <w:r w:rsidRPr="00A370E1">
        <w:rPr>
          <w:rFonts w:cstheme="minorHAnsi"/>
          <w:bCs/>
          <w:sz w:val="22"/>
        </w:rPr>
        <w:t xml:space="preserve"> </w:t>
      </w:r>
      <w:proofErr w:type="spellStart"/>
      <w:r w:rsidRPr="00A370E1">
        <w:rPr>
          <w:rFonts w:cstheme="minorHAnsi"/>
          <w:bCs/>
          <w:i/>
          <w:iCs/>
          <w:sz w:val="22"/>
        </w:rPr>
        <w:t>Completion</w:t>
      </w:r>
      <w:proofErr w:type="spellEnd"/>
      <w:r w:rsidRPr="00A370E1">
        <w:rPr>
          <w:rFonts w:cstheme="minorHAnsi"/>
          <w:bCs/>
          <w:sz w:val="22"/>
        </w:rPr>
        <w:t xml:space="preserve"> Financeiro e Juros Remuneratórios Pós </w:t>
      </w:r>
      <w:proofErr w:type="spellStart"/>
      <w:r w:rsidRPr="00A370E1">
        <w:rPr>
          <w:rFonts w:cstheme="minorHAnsi"/>
          <w:bCs/>
          <w:i/>
          <w:iCs/>
          <w:sz w:val="22"/>
        </w:rPr>
        <w:t>Completion</w:t>
      </w:r>
      <w:proofErr w:type="spellEnd"/>
      <w:r w:rsidRPr="00A370E1">
        <w:rPr>
          <w:rFonts w:cstheme="minorHAnsi"/>
          <w:bCs/>
          <w:i/>
          <w:iCs/>
          <w:sz w:val="22"/>
        </w:rPr>
        <w:t xml:space="preserve"> </w:t>
      </w:r>
      <w:r w:rsidRPr="00A370E1">
        <w:rPr>
          <w:rFonts w:cstheme="minorHAnsi"/>
          <w:bCs/>
          <w:sz w:val="22"/>
        </w:rPr>
        <w:t xml:space="preserve">Financeiro, conforme definição de </w:t>
      </w:r>
      <w:proofErr w:type="spellStart"/>
      <w:r w:rsidRPr="00A370E1">
        <w:rPr>
          <w:rFonts w:cstheme="minorHAnsi"/>
          <w:bCs/>
          <w:i/>
          <w:iCs/>
          <w:sz w:val="22"/>
        </w:rPr>
        <w:t>Completion</w:t>
      </w:r>
      <w:proofErr w:type="spellEnd"/>
      <w:r w:rsidRPr="00A370E1">
        <w:rPr>
          <w:rFonts w:cstheme="minorHAnsi"/>
          <w:bCs/>
          <w:i/>
          <w:iCs/>
          <w:sz w:val="22"/>
        </w:rPr>
        <w:t xml:space="preserve"> </w:t>
      </w:r>
      <w:r w:rsidRPr="00A370E1">
        <w:rPr>
          <w:rFonts w:cstheme="minorHAnsi"/>
          <w:bCs/>
          <w:sz w:val="22"/>
        </w:rPr>
        <w:t>Financeiro:</w:t>
      </w:r>
      <w:bookmarkEnd w:id="192"/>
      <w:r w:rsidRPr="00A370E1">
        <w:rPr>
          <w:rFonts w:cstheme="minorHAnsi"/>
          <w:bCs/>
          <w:sz w:val="22"/>
        </w:rPr>
        <w:t xml:space="preserve"> </w:t>
      </w:r>
    </w:p>
    <w:p w14:paraId="2CBF27FB" w14:textId="77777777" w:rsidR="00DA0642" w:rsidRPr="00A370E1" w:rsidRDefault="00DA0642" w:rsidP="00DA0642">
      <w:pPr>
        <w:pStyle w:val="PargrafodaLista"/>
        <w:keepNext/>
        <w:spacing w:line="320" w:lineRule="exact"/>
        <w:ind w:left="0"/>
        <w:rPr>
          <w:rFonts w:cstheme="minorHAnsi"/>
          <w:bCs/>
          <w:sz w:val="22"/>
        </w:rPr>
      </w:pPr>
    </w:p>
    <w:p w14:paraId="3C6D9AD4" w14:textId="77777777" w:rsidR="00DA0642" w:rsidRPr="00A370E1" w:rsidRDefault="00DA0642" w:rsidP="00DA0642">
      <w:pPr>
        <w:widowControl w:val="0"/>
        <w:spacing w:line="320" w:lineRule="exact"/>
        <w:jc w:val="center"/>
        <w:rPr>
          <w:rFonts w:eastAsia="Arial Unicode MS" w:cstheme="minorHAnsi"/>
          <w:bCs/>
          <w:i/>
          <w:color w:val="000000"/>
          <w:sz w:val="22"/>
        </w:rPr>
      </w:pPr>
      <w:r w:rsidRPr="00A370E1">
        <w:rPr>
          <w:rFonts w:eastAsia="Arial Unicode MS" w:cstheme="minorHAnsi"/>
          <w:bCs/>
          <w:i/>
          <w:color w:val="000000"/>
          <w:sz w:val="22"/>
        </w:rPr>
        <w:t>J</w:t>
      </w:r>
      <w:r w:rsidRPr="00A370E1">
        <w:rPr>
          <w:rFonts w:eastAsia="Arial Unicode MS" w:cstheme="minorHAnsi"/>
          <w:bCs/>
          <w:i/>
          <w:color w:val="000000"/>
          <w:sz w:val="22"/>
          <w:vertAlign w:val="subscript"/>
        </w:rPr>
        <w:t>i</w:t>
      </w:r>
      <w:r w:rsidRPr="00A370E1">
        <w:rPr>
          <w:rFonts w:eastAsia="Arial Unicode MS" w:cstheme="minorHAnsi"/>
          <w:bCs/>
          <w:i/>
          <w:color w:val="000000"/>
          <w:sz w:val="22"/>
        </w:rPr>
        <w:t xml:space="preserve"> = </w:t>
      </w:r>
      <w:proofErr w:type="spellStart"/>
      <w:r w:rsidRPr="00A370E1">
        <w:rPr>
          <w:rFonts w:eastAsia="Arial Unicode MS" w:cstheme="minorHAnsi"/>
          <w:bCs/>
          <w:i/>
          <w:color w:val="000000"/>
          <w:sz w:val="22"/>
        </w:rPr>
        <w:t>VNa</w:t>
      </w:r>
      <w:proofErr w:type="spellEnd"/>
      <w:r w:rsidRPr="00A370E1">
        <w:rPr>
          <w:rFonts w:eastAsia="Arial Unicode MS" w:cstheme="minorHAnsi"/>
          <w:bCs/>
          <w:i/>
          <w:color w:val="000000"/>
          <w:sz w:val="22"/>
        </w:rPr>
        <w:t xml:space="preserve"> x (Fator Juros – 1)</w:t>
      </w:r>
    </w:p>
    <w:p w14:paraId="53D99E44"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Onde:</w:t>
      </w:r>
    </w:p>
    <w:p w14:paraId="5E997C14"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“J</w:t>
      </w:r>
      <w:r w:rsidRPr="00A370E1">
        <w:rPr>
          <w:rFonts w:eastAsia="Arial Unicode MS" w:cstheme="minorHAnsi"/>
          <w:bCs/>
          <w:color w:val="000000"/>
          <w:sz w:val="22"/>
          <w:vertAlign w:val="subscript"/>
        </w:rPr>
        <w:t>i</w:t>
      </w:r>
      <w:r w:rsidRPr="00A370E1">
        <w:rPr>
          <w:rFonts w:eastAsia="Arial Unicode MS" w:cstheme="minorHAnsi"/>
          <w:bCs/>
          <w:color w:val="000000"/>
          <w:sz w:val="22"/>
        </w:rPr>
        <w:t>” = valor unitário dos juros remuneratórios devidos no final do i-</w:t>
      </w:r>
      <w:proofErr w:type="spellStart"/>
      <w:r w:rsidRPr="00A370E1">
        <w:rPr>
          <w:rFonts w:eastAsia="Arial Unicode MS" w:cstheme="minorHAnsi"/>
          <w:bCs/>
          <w:color w:val="000000"/>
          <w:sz w:val="22"/>
        </w:rPr>
        <w:t>ésimo</w:t>
      </w:r>
      <w:proofErr w:type="spellEnd"/>
      <w:r w:rsidRPr="00A370E1">
        <w:rPr>
          <w:rFonts w:eastAsia="Arial Unicode MS" w:cstheme="minorHAnsi"/>
          <w:bCs/>
          <w:color w:val="000000"/>
          <w:sz w:val="22"/>
        </w:rPr>
        <w:t xml:space="preserve"> Período de Capitalização, calculado com 8 (oito) casas decimais sem arredondamento;</w:t>
      </w:r>
    </w:p>
    <w:p w14:paraId="413A0241"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w:t>
      </w:r>
      <w:proofErr w:type="spellStart"/>
      <w:r w:rsidRPr="00A370E1">
        <w:rPr>
          <w:rFonts w:eastAsia="Arial Unicode MS" w:cstheme="minorHAnsi"/>
          <w:bCs/>
          <w:color w:val="000000"/>
          <w:sz w:val="22"/>
        </w:rPr>
        <w:t>VNa</w:t>
      </w:r>
      <w:proofErr w:type="spellEnd"/>
      <w:r w:rsidRPr="00A370E1">
        <w:rPr>
          <w:rFonts w:eastAsia="Arial Unicode MS" w:cstheme="minorHAnsi"/>
          <w:bCs/>
          <w:color w:val="000000"/>
          <w:sz w:val="22"/>
        </w:rPr>
        <w:t xml:space="preserve">” = </w:t>
      </w:r>
      <w:r w:rsidRPr="00A370E1">
        <w:rPr>
          <w:rFonts w:cstheme="minorHAnsi"/>
          <w:bCs/>
          <w:sz w:val="22"/>
        </w:rPr>
        <w:t>Valor Nominal Unitário Atualizado ou saldo do Valor Nominal Unitário Atualizado</w:t>
      </w:r>
      <w:r w:rsidRPr="00A370E1">
        <w:rPr>
          <w:rFonts w:eastAsia="Arial Unicode MS" w:cstheme="minorHAnsi"/>
          <w:bCs/>
          <w:color w:val="000000"/>
          <w:sz w:val="22"/>
        </w:rPr>
        <w:t xml:space="preserve">, calculado com 8 (oito) casas decimais, sem arredondamento; </w:t>
      </w:r>
    </w:p>
    <w:p w14:paraId="69753C2C"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“Fator Juros” = fator de juros, calculado com 9 (nove) casas decimais, com arredondamento apurado da seguinte forma:</w:t>
      </w:r>
    </w:p>
    <w:p w14:paraId="5192458A" w14:textId="77777777" w:rsidR="00DA0642" w:rsidRPr="00A370E1" w:rsidRDefault="00DA0642" w:rsidP="00DA0642">
      <w:pPr>
        <w:widowControl w:val="0"/>
        <w:spacing w:line="320" w:lineRule="exact"/>
        <w:jc w:val="center"/>
        <w:rPr>
          <w:rFonts w:eastAsia="Arial Unicode MS" w:cstheme="minorHAnsi"/>
          <w:bCs/>
          <w:i/>
          <w:color w:val="000000"/>
          <w:sz w:val="22"/>
        </w:rPr>
      </w:pPr>
      <m:oMathPara>
        <m:oMath>
          <m:r>
            <w:rPr>
              <w:rFonts w:ascii="Cambria Math" w:eastAsia="Arial Unicode MS" w:hAnsi="Cambria Math" w:cstheme="minorHAnsi"/>
              <w:color w:val="000000"/>
              <w:sz w:val="22"/>
            </w:rPr>
            <m:t xml:space="preserve"> Fator Juros=</m:t>
          </m:r>
          <m:sSup>
            <m:sSupPr>
              <m:ctrlPr>
                <w:rPr>
                  <w:rFonts w:ascii="Cambria Math" w:eastAsia="Arial Unicode MS" w:hAnsi="Cambria Math" w:cstheme="minorHAnsi"/>
                  <w:bCs/>
                  <w:i/>
                  <w:color w:val="000000"/>
                  <w:sz w:val="22"/>
                </w:rPr>
              </m:ctrlPr>
            </m:sSupPr>
            <m:e>
              <m:d>
                <m:dPr>
                  <m:begChr m:val="["/>
                  <m:endChr m:val="]"/>
                  <m:ctrlPr>
                    <w:rPr>
                      <w:rFonts w:ascii="Cambria Math" w:eastAsia="Arial Unicode MS" w:hAnsi="Cambria Math" w:cstheme="minorHAnsi"/>
                      <w:bCs/>
                      <w:i/>
                      <w:color w:val="000000"/>
                      <w:sz w:val="22"/>
                    </w:rPr>
                  </m:ctrlPr>
                </m:dPr>
                <m:e>
                  <m:sSup>
                    <m:sSupPr>
                      <m:ctrlPr>
                        <w:rPr>
                          <w:rFonts w:ascii="Cambria Math" w:eastAsia="Arial Unicode MS" w:hAnsi="Cambria Math" w:cstheme="minorHAnsi"/>
                          <w:bCs/>
                          <w:i/>
                          <w:color w:val="000000"/>
                          <w:sz w:val="22"/>
                        </w:rPr>
                      </m:ctrlPr>
                    </m:sSupPr>
                    <m:e>
                      <m:r>
                        <w:rPr>
                          <w:rFonts w:ascii="Cambria Math" w:eastAsia="Arial Unicode MS" w:hAnsi="Cambria Math" w:cstheme="minorHAnsi"/>
                          <w:color w:val="000000"/>
                          <w:sz w:val="22"/>
                        </w:rPr>
                        <m:t>(</m:t>
                      </m:r>
                      <m:f>
                        <m:fPr>
                          <m:ctrlPr>
                            <w:rPr>
                              <w:rFonts w:ascii="Cambria Math" w:eastAsia="Arial Unicode MS" w:hAnsi="Cambria Math" w:cstheme="minorHAnsi"/>
                              <w:bCs/>
                              <w:i/>
                              <w:color w:val="000000"/>
                              <w:sz w:val="22"/>
                            </w:rPr>
                          </m:ctrlPr>
                        </m:fPr>
                        <m:num>
                          <m:r>
                            <w:rPr>
                              <w:rFonts w:ascii="Cambria Math" w:eastAsia="Arial Unicode MS" w:hAnsi="Cambria Math" w:cstheme="minorHAnsi"/>
                              <w:color w:val="000000"/>
                              <w:sz w:val="22"/>
                            </w:rPr>
                            <m:t>taxa</m:t>
                          </m:r>
                        </m:num>
                        <m:den>
                          <m:r>
                            <w:rPr>
                              <w:rFonts w:ascii="Cambria Math" w:eastAsia="Arial Unicode MS" w:hAnsi="Cambria Math" w:cstheme="minorHAnsi"/>
                              <w:color w:val="000000"/>
                              <w:sz w:val="22"/>
                            </w:rPr>
                            <m:t>100</m:t>
                          </m:r>
                        </m:den>
                      </m:f>
                      <m:r>
                        <m:rPr>
                          <m:sty m:val="p"/>
                        </m:rPr>
                        <w:rPr>
                          <w:rFonts w:ascii="Cambria Math" w:hAnsi="Cambria Math" w:cstheme="minorHAnsi"/>
                          <w:noProof/>
                          <w:color w:val="000000"/>
                          <w:sz w:val="22"/>
                        </w:rPr>
                        <m:t xml:space="preserve"> + 1)</m:t>
                      </m:r>
                    </m:e>
                    <m:sup/>
                  </m:sSup>
                </m:e>
              </m:d>
            </m:e>
            <m:sup>
              <m:f>
                <m:fPr>
                  <m:ctrlPr>
                    <w:rPr>
                      <w:rFonts w:ascii="Cambria Math" w:eastAsia="Arial Unicode MS" w:hAnsi="Cambria Math" w:cstheme="minorHAnsi"/>
                      <w:bCs/>
                      <w:i/>
                      <w:color w:val="000000"/>
                      <w:sz w:val="22"/>
                    </w:rPr>
                  </m:ctrlPr>
                </m:fPr>
                <m:num>
                  <m:r>
                    <w:rPr>
                      <w:rFonts w:ascii="Cambria Math" w:eastAsia="Arial Unicode MS" w:hAnsi="Cambria Math" w:cstheme="minorHAnsi"/>
                      <w:color w:val="000000"/>
                      <w:sz w:val="22"/>
                    </w:rPr>
                    <m:t>dup</m:t>
                  </m:r>
                </m:num>
                <m:den>
                  <m:r>
                    <w:rPr>
                      <w:rFonts w:ascii="Cambria Math" w:eastAsia="Arial Unicode MS" w:hAnsi="Cambria Math" w:cstheme="minorHAnsi"/>
                      <w:color w:val="000000"/>
                      <w:sz w:val="22"/>
                    </w:rPr>
                    <m:t>252</m:t>
                  </m:r>
                </m:den>
              </m:f>
            </m:sup>
          </m:sSup>
        </m:oMath>
      </m:oMathPara>
    </w:p>
    <w:p w14:paraId="7382AC00" w14:textId="77777777" w:rsidR="00DA0642" w:rsidRPr="00A370E1" w:rsidRDefault="00DA0642" w:rsidP="00DA0642">
      <w:pPr>
        <w:widowControl w:val="0"/>
        <w:spacing w:line="320" w:lineRule="exact"/>
        <w:rPr>
          <w:rFonts w:eastAsia="Arial Unicode MS" w:cstheme="minorHAnsi"/>
          <w:bCs/>
          <w:color w:val="000000"/>
          <w:sz w:val="22"/>
        </w:rPr>
      </w:pPr>
      <w:r w:rsidRPr="00A370E1">
        <w:rPr>
          <w:rFonts w:eastAsia="Arial Unicode MS" w:cstheme="minorHAnsi"/>
          <w:bCs/>
          <w:color w:val="000000"/>
          <w:sz w:val="22"/>
        </w:rPr>
        <w:t>Onde:</w:t>
      </w:r>
    </w:p>
    <w:p w14:paraId="770D7947" w14:textId="77777777" w:rsidR="00DA0642" w:rsidRPr="00A370E1" w:rsidRDefault="00DA0642" w:rsidP="00DA0642">
      <w:pPr>
        <w:widowControl w:val="0"/>
        <w:spacing w:line="320" w:lineRule="exact"/>
        <w:rPr>
          <w:rFonts w:eastAsia="Arial Unicode MS" w:cstheme="minorHAnsi"/>
          <w:bCs/>
          <w:color w:val="000000"/>
          <w:sz w:val="22"/>
        </w:rPr>
      </w:pPr>
    </w:p>
    <w:p w14:paraId="5AF28D9B" w14:textId="0A5E03F7" w:rsidR="00DA0642" w:rsidRPr="00A370E1" w:rsidRDefault="00DA0642" w:rsidP="00DA0642">
      <w:pPr>
        <w:widowControl w:val="0"/>
        <w:spacing w:line="320" w:lineRule="exact"/>
        <w:rPr>
          <w:rFonts w:eastAsia="Arial Unicode MS" w:cstheme="minorHAnsi"/>
          <w:bCs/>
          <w:color w:val="000000"/>
          <w:sz w:val="22"/>
        </w:rPr>
      </w:pPr>
      <w:bookmarkStart w:id="193" w:name="_Hlk110243690"/>
      <w:r w:rsidRPr="00A370E1">
        <w:rPr>
          <w:rFonts w:eastAsia="Arial Unicode MS" w:cstheme="minorHAnsi"/>
          <w:bCs/>
          <w:color w:val="000000"/>
          <w:sz w:val="22"/>
        </w:rPr>
        <w:t xml:space="preserve">“taxa” = </w:t>
      </w:r>
      <w:r w:rsidR="00B93133" w:rsidRPr="00A370E1">
        <w:rPr>
          <w:rFonts w:eastAsia="Arial Unicode MS" w:cstheme="minorHAnsi"/>
          <w:bCs/>
          <w:color w:val="000000"/>
          <w:sz w:val="22"/>
          <w:highlight w:val="yellow"/>
        </w:rPr>
        <w:t>[</w:t>
      </w:r>
      <w:r w:rsidR="00EB058D" w:rsidRPr="00A370E1">
        <w:rPr>
          <w:rFonts w:eastAsia="Arial Unicode MS" w:cstheme="minorHAnsi"/>
          <w:bCs/>
          <w:color w:val="000000"/>
          <w:sz w:val="22"/>
          <w:highlight w:val="yellow"/>
        </w:rPr>
        <w:t>9,73</w:t>
      </w:r>
      <w:r w:rsidRPr="00A370E1">
        <w:rPr>
          <w:rFonts w:cstheme="minorHAnsi"/>
          <w:bCs/>
          <w:sz w:val="22"/>
          <w:highlight w:val="yellow"/>
        </w:rPr>
        <w:t>0000 (</w:t>
      </w:r>
      <w:r w:rsidR="00EB058D" w:rsidRPr="00A370E1">
        <w:rPr>
          <w:rFonts w:cstheme="minorHAnsi"/>
          <w:bCs/>
          <w:sz w:val="22"/>
          <w:highlight w:val="yellow"/>
        </w:rPr>
        <w:t>no</w:t>
      </w:r>
      <w:r w:rsidR="009667D6" w:rsidRPr="00A370E1">
        <w:rPr>
          <w:rFonts w:cstheme="minorHAnsi"/>
          <w:bCs/>
          <w:sz w:val="22"/>
          <w:highlight w:val="yellow"/>
        </w:rPr>
        <w:t>ve</w:t>
      </w:r>
      <w:r w:rsidR="00EB058D" w:rsidRPr="00A370E1">
        <w:rPr>
          <w:rFonts w:cstheme="minorHAnsi"/>
          <w:bCs/>
          <w:sz w:val="22"/>
          <w:highlight w:val="yellow"/>
        </w:rPr>
        <w:t xml:space="preserve"> inteiros e setenta e três centésimos por cento</w:t>
      </w:r>
      <w:r w:rsidRPr="00A370E1">
        <w:rPr>
          <w:rFonts w:cstheme="minorHAnsi"/>
          <w:bCs/>
          <w:sz w:val="22"/>
          <w:highlight w:val="yellow"/>
        </w:rPr>
        <w:t>)</w:t>
      </w:r>
      <w:r w:rsidR="00B93133" w:rsidRPr="00A370E1">
        <w:rPr>
          <w:rFonts w:cstheme="minorHAnsi"/>
          <w:bCs/>
          <w:sz w:val="22"/>
          <w:highlight w:val="yellow"/>
        </w:rPr>
        <w:t>]</w:t>
      </w:r>
      <w:r w:rsidRPr="00A370E1">
        <w:rPr>
          <w:rFonts w:cstheme="minorHAnsi"/>
          <w:bCs/>
          <w:sz w:val="22"/>
        </w:rPr>
        <w:t xml:space="preserve"> até a Data de Aniversário imediatamente posterior à Data do </w:t>
      </w:r>
      <w:proofErr w:type="spellStart"/>
      <w:r w:rsidRPr="00A370E1">
        <w:rPr>
          <w:rFonts w:cstheme="minorHAnsi"/>
          <w:bCs/>
          <w:i/>
          <w:iCs/>
          <w:sz w:val="22"/>
        </w:rPr>
        <w:t>Completion</w:t>
      </w:r>
      <w:proofErr w:type="spellEnd"/>
      <w:r w:rsidRPr="00A370E1">
        <w:rPr>
          <w:rFonts w:cstheme="minorHAnsi"/>
          <w:bCs/>
          <w:sz w:val="22"/>
        </w:rPr>
        <w:t xml:space="preserve"> Financeiro</w:t>
      </w:r>
      <w:r w:rsidRPr="00A370E1">
        <w:rPr>
          <w:rFonts w:eastAsia="Arial Unicode MS" w:cstheme="minorHAnsi"/>
          <w:bCs/>
          <w:color w:val="000000"/>
          <w:sz w:val="22"/>
        </w:rPr>
        <w:t xml:space="preserve">; e </w:t>
      </w:r>
      <w:r w:rsidR="00B93133" w:rsidRPr="00A370E1">
        <w:rPr>
          <w:rFonts w:eastAsia="Arial Unicode MS" w:cstheme="minorHAnsi"/>
          <w:bCs/>
          <w:color w:val="000000"/>
          <w:sz w:val="22"/>
          <w:highlight w:val="yellow"/>
        </w:rPr>
        <w:t>[</w:t>
      </w:r>
      <w:r w:rsidRPr="00A370E1">
        <w:rPr>
          <w:rFonts w:eastAsia="Arial Unicode MS" w:cstheme="minorHAnsi"/>
          <w:bCs/>
          <w:color w:val="000000"/>
          <w:sz w:val="22"/>
          <w:highlight w:val="yellow"/>
        </w:rPr>
        <w:t>9</w:t>
      </w:r>
      <w:r w:rsidRPr="00A370E1">
        <w:rPr>
          <w:rFonts w:cstheme="minorHAnsi"/>
          <w:bCs/>
          <w:sz w:val="22"/>
          <w:highlight w:val="yellow"/>
        </w:rPr>
        <w:t>,</w:t>
      </w:r>
      <w:r w:rsidR="00EB058D" w:rsidRPr="00A370E1">
        <w:rPr>
          <w:rFonts w:cstheme="minorHAnsi"/>
          <w:bCs/>
          <w:sz w:val="22"/>
          <w:highlight w:val="yellow"/>
        </w:rPr>
        <w:t>2</w:t>
      </w:r>
      <w:r w:rsidRPr="00A370E1">
        <w:rPr>
          <w:rFonts w:cstheme="minorHAnsi"/>
          <w:bCs/>
          <w:sz w:val="22"/>
          <w:highlight w:val="yellow"/>
        </w:rPr>
        <w:t>000 (</w:t>
      </w:r>
      <w:r w:rsidR="00EB058D" w:rsidRPr="00A370E1">
        <w:rPr>
          <w:rFonts w:cstheme="minorHAnsi"/>
          <w:bCs/>
          <w:sz w:val="22"/>
          <w:highlight w:val="yellow"/>
        </w:rPr>
        <w:t>nove inteiros e vinte centésimos por cento</w:t>
      </w:r>
      <w:r w:rsidRPr="00A370E1">
        <w:rPr>
          <w:rFonts w:cstheme="minorHAnsi"/>
          <w:bCs/>
          <w:sz w:val="22"/>
          <w:highlight w:val="yellow"/>
        </w:rPr>
        <w:t>)</w:t>
      </w:r>
      <w:r w:rsidR="00B93133" w:rsidRPr="00A370E1">
        <w:rPr>
          <w:rFonts w:cstheme="minorHAnsi"/>
          <w:bCs/>
          <w:sz w:val="22"/>
          <w:highlight w:val="yellow"/>
        </w:rPr>
        <w:t>]</w:t>
      </w:r>
      <w:r w:rsidRPr="00A370E1">
        <w:rPr>
          <w:rFonts w:cstheme="minorHAnsi"/>
          <w:bCs/>
          <w:sz w:val="22"/>
        </w:rPr>
        <w:t xml:space="preserve"> após a Data de Aniversário imediatamente posterior à Data do </w:t>
      </w:r>
      <w:proofErr w:type="spellStart"/>
      <w:r w:rsidRPr="00A370E1">
        <w:rPr>
          <w:rFonts w:cstheme="minorHAnsi"/>
          <w:bCs/>
          <w:i/>
          <w:iCs/>
          <w:sz w:val="22"/>
        </w:rPr>
        <w:t>Completion</w:t>
      </w:r>
      <w:proofErr w:type="spellEnd"/>
      <w:r w:rsidRPr="00A370E1">
        <w:rPr>
          <w:rFonts w:cstheme="minorHAnsi"/>
          <w:bCs/>
          <w:sz w:val="22"/>
        </w:rPr>
        <w:t xml:space="preserve"> Financeiro</w:t>
      </w:r>
      <w:r w:rsidRPr="00A370E1">
        <w:rPr>
          <w:rFonts w:eastAsia="Arial Unicode MS" w:cstheme="minorHAnsi"/>
          <w:bCs/>
          <w:color w:val="000000"/>
          <w:sz w:val="22"/>
        </w:rPr>
        <w:t xml:space="preserve">; </w:t>
      </w:r>
    </w:p>
    <w:bookmarkEnd w:id="193"/>
    <w:p w14:paraId="262F540B" w14:textId="77777777" w:rsidR="00DA0642" w:rsidRPr="00A370E1" w:rsidRDefault="00DA0642" w:rsidP="00DA0642">
      <w:pPr>
        <w:pStyle w:val="PargrafodaLista"/>
        <w:spacing w:line="320" w:lineRule="exact"/>
        <w:ind w:left="0"/>
        <w:rPr>
          <w:rFonts w:eastAsia="Arial Unicode MS" w:cstheme="minorHAnsi"/>
          <w:bCs/>
          <w:color w:val="000000"/>
          <w:sz w:val="22"/>
        </w:rPr>
      </w:pPr>
    </w:p>
    <w:p w14:paraId="00B7F095" w14:textId="77777777" w:rsidR="00DA0642" w:rsidRPr="00A370E1" w:rsidRDefault="00DA0642" w:rsidP="00DA0642">
      <w:pPr>
        <w:pStyle w:val="PargrafodaLista"/>
        <w:spacing w:line="320" w:lineRule="exact"/>
        <w:ind w:left="0"/>
        <w:rPr>
          <w:rFonts w:eastAsia="Arial Unicode MS" w:cstheme="minorHAnsi"/>
          <w:bCs/>
          <w:color w:val="000000"/>
          <w:sz w:val="22"/>
        </w:rPr>
      </w:pPr>
      <w:r w:rsidRPr="00A370E1">
        <w:rPr>
          <w:rFonts w:eastAsia="Arial Unicode MS" w:cstheme="minorHAnsi"/>
          <w:bCs/>
          <w:color w:val="000000"/>
          <w:sz w:val="22"/>
        </w:rPr>
        <w:t>“</w:t>
      </w:r>
      <w:proofErr w:type="spellStart"/>
      <w:r w:rsidRPr="00A370E1">
        <w:rPr>
          <w:rFonts w:eastAsia="Arial Unicode MS" w:cstheme="minorHAnsi"/>
          <w:bCs/>
          <w:color w:val="000000"/>
          <w:sz w:val="22"/>
        </w:rPr>
        <w:t>dup</w:t>
      </w:r>
      <w:proofErr w:type="spellEnd"/>
      <w:r w:rsidRPr="00A370E1">
        <w:rPr>
          <w:rFonts w:eastAsia="Arial Unicode MS" w:cstheme="minorHAnsi"/>
          <w:bCs/>
          <w:color w:val="000000"/>
          <w:sz w:val="22"/>
        </w:rPr>
        <w:t xml:space="preserve">” = conforme definido acima.  </w:t>
      </w:r>
    </w:p>
    <w:p w14:paraId="2B953BA7" w14:textId="77777777" w:rsidR="00DA0642" w:rsidRPr="00A370E1" w:rsidRDefault="00DA0642" w:rsidP="00DA0642">
      <w:pPr>
        <w:pStyle w:val="PargrafodaLista"/>
        <w:spacing w:line="320" w:lineRule="exact"/>
        <w:ind w:left="0"/>
        <w:rPr>
          <w:rFonts w:eastAsia="Arial Unicode MS" w:cstheme="minorHAnsi"/>
          <w:bCs/>
          <w:color w:val="000000"/>
          <w:sz w:val="22"/>
        </w:rPr>
      </w:pPr>
    </w:p>
    <w:p w14:paraId="171E4000" w14:textId="77777777" w:rsidR="00DA0642" w:rsidRPr="00A370E1" w:rsidRDefault="00DA0642" w:rsidP="00DA0642">
      <w:pPr>
        <w:pStyle w:val="PargrafodaLista"/>
        <w:numPr>
          <w:ilvl w:val="2"/>
          <w:numId w:val="2"/>
        </w:numPr>
        <w:spacing w:line="320" w:lineRule="exact"/>
        <w:ind w:left="0" w:firstLine="0"/>
        <w:rPr>
          <w:rFonts w:cstheme="minorHAnsi"/>
          <w:bCs/>
          <w:sz w:val="22"/>
        </w:rPr>
      </w:pPr>
      <w:r w:rsidRPr="00A370E1">
        <w:rPr>
          <w:rFonts w:cstheme="minorHAnsi"/>
          <w:bCs/>
          <w:sz w:val="22"/>
        </w:rPr>
        <w:t xml:space="preserve">Além dos Juros Remuneratórios, mensalmente, a partir da primeira parcela de pagamentos dos Juros Remuneratórios, inclusive, caso seja verificada a variação do IPCA/IBGE nas respectivas Datas de Aniversário, a Debênture deverá pagar essa variação. </w:t>
      </w:r>
    </w:p>
    <w:p w14:paraId="7E8A062B" w14:textId="77777777" w:rsidR="00DA0642" w:rsidRPr="00A370E1" w:rsidRDefault="00DA0642" w:rsidP="00DA0642">
      <w:pPr>
        <w:pStyle w:val="PargrafodaLista"/>
        <w:spacing w:line="320" w:lineRule="exact"/>
        <w:ind w:left="0"/>
        <w:rPr>
          <w:rFonts w:eastAsia="Arial Unicode MS" w:cstheme="minorHAnsi"/>
          <w:bCs/>
          <w:color w:val="000000"/>
          <w:sz w:val="22"/>
        </w:rPr>
      </w:pPr>
    </w:p>
    <w:p w14:paraId="101B90BB" w14:textId="77777777" w:rsidR="00DA0642" w:rsidRPr="00A370E1" w:rsidRDefault="00DA0642" w:rsidP="00DA0642">
      <w:pPr>
        <w:pStyle w:val="PargrafodaLista"/>
        <w:numPr>
          <w:ilvl w:val="2"/>
          <w:numId w:val="2"/>
        </w:numPr>
        <w:spacing w:line="320" w:lineRule="exact"/>
        <w:ind w:left="0" w:firstLine="0"/>
        <w:rPr>
          <w:rFonts w:cstheme="minorHAnsi"/>
          <w:bCs/>
          <w:sz w:val="22"/>
        </w:rPr>
      </w:pPr>
      <w:r w:rsidRPr="00A370E1">
        <w:rPr>
          <w:rFonts w:cstheme="minorHAnsi"/>
          <w:bCs/>
          <w:sz w:val="22"/>
        </w:rPr>
        <w:lastRenderedPageBreak/>
        <w:t xml:space="preserve">Nos casos em que a variação mensal seja positiva, a Atualização Monetária será aplicável na forma da Cláusula </w:t>
      </w:r>
      <w:r w:rsidRPr="00A370E1">
        <w:rPr>
          <w:rFonts w:cstheme="minorHAnsi"/>
          <w:bCs/>
          <w:sz w:val="22"/>
        </w:rPr>
        <w:fldChar w:fldCharType="begin"/>
      </w:r>
      <w:r w:rsidRPr="00A370E1">
        <w:rPr>
          <w:rFonts w:cstheme="minorHAnsi"/>
          <w:bCs/>
          <w:sz w:val="22"/>
        </w:rPr>
        <w:instrText xml:space="preserve"> REF _Ref105436799 \r \h  \* MERGEFORMAT </w:instrText>
      </w:r>
      <w:r w:rsidRPr="00A370E1">
        <w:rPr>
          <w:rFonts w:cstheme="minorHAnsi"/>
          <w:bCs/>
          <w:sz w:val="22"/>
        </w:rPr>
      </w:r>
      <w:r w:rsidRPr="00A370E1">
        <w:rPr>
          <w:rFonts w:cstheme="minorHAnsi"/>
          <w:bCs/>
          <w:sz w:val="22"/>
        </w:rPr>
        <w:fldChar w:fldCharType="separate"/>
      </w:r>
      <w:r w:rsidRPr="00A370E1">
        <w:rPr>
          <w:rFonts w:cstheme="minorHAnsi"/>
          <w:bCs/>
          <w:sz w:val="22"/>
        </w:rPr>
        <w:t>5.1</w:t>
      </w:r>
      <w:r w:rsidRPr="00A370E1">
        <w:rPr>
          <w:rFonts w:cstheme="minorHAnsi"/>
          <w:bCs/>
          <w:sz w:val="22"/>
        </w:rPr>
        <w:fldChar w:fldCharType="end"/>
      </w:r>
      <w:r w:rsidRPr="00A370E1">
        <w:rPr>
          <w:rFonts w:cstheme="minorHAnsi"/>
          <w:bCs/>
          <w:sz w:val="22"/>
        </w:rPr>
        <w:t>.</w:t>
      </w:r>
    </w:p>
    <w:p w14:paraId="0C8BFD6D" w14:textId="77777777" w:rsidR="00DA0642" w:rsidRPr="00A370E1" w:rsidRDefault="00DA0642" w:rsidP="00DA0642">
      <w:pPr>
        <w:pStyle w:val="PargrafodaLista"/>
        <w:spacing w:line="320" w:lineRule="exact"/>
        <w:rPr>
          <w:rFonts w:cstheme="minorHAnsi"/>
          <w:bCs/>
          <w:sz w:val="22"/>
        </w:rPr>
      </w:pPr>
    </w:p>
    <w:p w14:paraId="7185E781" w14:textId="77777777" w:rsidR="00DA0642" w:rsidRPr="00A370E1" w:rsidRDefault="00DA0642" w:rsidP="00DA0642">
      <w:pPr>
        <w:pStyle w:val="PargrafodaLista"/>
        <w:numPr>
          <w:ilvl w:val="2"/>
          <w:numId w:val="2"/>
        </w:numPr>
        <w:spacing w:line="320" w:lineRule="exact"/>
        <w:ind w:left="0" w:firstLine="0"/>
        <w:rPr>
          <w:rFonts w:cstheme="minorHAnsi"/>
          <w:bCs/>
          <w:sz w:val="22"/>
        </w:rPr>
      </w:pPr>
      <w:r w:rsidRPr="00A370E1">
        <w:rPr>
          <w:rFonts w:cstheme="minorHAnsi"/>
          <w:bCs/>
          <w:sz w:val="22"/>
        </w:rPr>
        <w:t xml:space="preserve">Nos casos em que a variação mensal seja negativa, a Atualização Monetária não será aplicável na forma acima, devendo ser considerado no cálculo do Valor Nominal Unitário Atualizado (qual seja: </w:t>
      </w:r>
      <w:proofErr w:type="spellStart"/>
      <w:r w:rsidRPr="00A370E1">
        <w:rPr>
          <w:rFonts w:cstheme="minorHAnsi"/>
          <w:bCs/>
          <w:sz w:val="22"/>
        </w:rPr>
        <w:t>VNa</w:t>
      </w:r>
      <w:proofErr w:type="spellEnd"/>
      <w:r w:rsidRPr="00A370E1">
        <w:rPr>
          <w:rFonts w:cstheme="minorHAnsi"/>
          <w:bCs/>
          <w:sz w:val="22"/>
        </w:rPr>
        <w:t xml:space="preserve"> = </w:t>
      </w:r>
      <w:proofErr w:type="spellStart"/>
      <w:r w:rsidRPr="00A370E1">
        <w:rPr>
          <w:rFonts w:cstheme="minorHAnsi"/>
          <w:bCs/>
          <w:sz w:val="22"/>
        </w:rPr>
        <w:t>VNe</w:t>
      </w:r>
      <w:proofErr w:type="spellEnd"/>
      <w:r w:rsidRPr="00A370E1">
        <w:rPr>
          <w:rFonts w:cstheme="minorHAnsi"/>
          <w:bCs/>
          <w:sz w:val="22"/>
        </w:rPr>
        <w:t xml:space="preserve"> x C), que “C” é igual a 1 (um).</w:t>
      </w:r>
    </w:p>
    <w:p w14:paraId="390F46CF" w14:textId="77777777" w:rsidR="00DA0642" w:rsidRPr="00A370E1" w:rsidRDefault="00DA0642" w:rsidP="00DA0642">
      <w:pPr>
        <w:pStyle w:val="PargrafodaLista"/>
        <w:spacing w:line="320" w:lineRule="exact"/>
        <w:rPr>
          <w:rFonts w:cstheme="minorHAnsi"/>
          <w:bCs/>
          <w:sz w:val="22"/>
        </w:rPr>
      </w:pPr>
    </w:p>
    <w:p w14:paraId="1A1C5249" w14:textId="243E96A9" w:rsidR="00DA0642" w:rsidRPr="00A370E1" w:rsidRDefault="00DA0642" w:rsidP="00DA0642">
      <w:pPr>
        <w:pStyle w:val="PargrafodaLista"/>
        <w:numPr>
          <w:ilvl w:val="2"/>
          <w:numId w:val="2"/>
        </w:numPr>
        <w:spacing w:line="320" w:lineRule="exact"/>
        <w:ind w:left="0" w:firstLine="0"/>
        <w:rPr>
          <w:rFonts w:cstheme="minorHAnsi"/>
          <w:sz w:val="22"/>
        </w:rPr>
      </w:pPr>
      <w:r w:rsidRPr="00A370E1">
        <w:rPr>
          <w:rFonts w:cstheme="minorHAnsi"/>
          <w:bCs/>
          <w:sz w:val="22"/>
        </w:rPr>
        <w:t xml:space="preserve">Ressalvadas as hipóteses de vencimento antecipado, </w:t>
      </w:r>
      <w:r w:rsidRPr="00A370E1">
        <w:rPr>
          <w:rFonts w:cstheme="minorHAnsi"/>
          <w:bCs/>
          <w:color w:val="000000"/>
          <w:sz w:val="22"/>
        </w:rPr>
        <w:t xml:space="preserve">os Juros Remuneratórios serão apurados e pagos pela Emissora, mensalmente, sendo o primeiro pagamento em </w:t>
      </w:r>
      <w:r w:rsidR="00282E26" w:rsidRPr="00A370E1">
        <w:rPr>
          <w:rFonts w:cstheme="minorHAnsi"/>
          <w:bCs/>
          <w:sz w:val="22"/>
        </w:rPr>
        <w:t>23</w:t>
      </w:r>
      <w:r w:rsidR="00282E26" w:rsidRPr="00A370E1">
        <w:rPr>
          <w:rFonts w:cstheme="minorHAnsi"/>
          <w:bCs/>
          <w:color w:val="000000"/>
          <w:sz w:val="22"/>
        </w:rPr>
        <w:t xml:space="preserve"> </w:t>
      </w:r>
      <w:r w:rsidRPr="00A370E1">
        <w:rPr>
          <w:rFonts w:cstheme="minorHAnsi"/>
          <w:bCs/>
          <w:color w:val="000000"/>
          <w:sz w:val="22"/>
        </w:rPr>
        <w:t xml:space="preserve">de </w:t>
      </w:r>
      <w:r w:rsidR="00282E26" w:rsidRPr="00A370E1">
        <w:rPr>
          <w:rFonts w:cstheme="minorHAnsi"/>
          <w:bCs/>
          <w:sz w:val="22"/>
        </w:rPr>
        <w:t>setembro</w:t>
      </w:r>
      <w:r w:rsidR="00282E26" w:rsidRPr="00A370E1">
        <w:rPr>
          <w:rFonts w:cstheme="minorHAnsi"/>
          <w:bCs/>
          <w:color w:val="000000"/>
          <w:sz w:val="22"/>
        </w:rPr>
        <w:t xml:space="preserve"> </w:t>
      </w:r>
      <w:r w:rsidRPr="00A370E1">
        <w:rPr>
          <w:rFonts w:cstheme="minorHAnsi"/>
          <w:bCs/>
          <w:color w:val="000000"/>
          <w:sz w:val="22"/>
        </w:rPr>
        <w:t xml:space="preserve">de 2022 e os demais conforme tabela constante no </w:t>
      </w:r>
      <w:r w:rsidR="00AA2017" w:rsidRPr="003E4AC4">
        <w:rPr>
          <w:rFonts w:cstheme="minorHAnsi"/>
          <w:bCs/>
          <w:color w:val="000000"/>
          <w:sz w:val="22"/>
          <w:highlight w:val="green"/>
        </w:rPr>
        <w:t>[</w:t>
      </w:r>
      <w:r w:rsidRPr="003E4AC4">
        <w:rPr>
          <w:rFonts w:cstheme="minorHAnsi"/>
          <w:bCs/>
          <w:color w:val="000000"/>
          <w:sz w:val="22"/>
          <w:highlight w:val="green"/>
        </w:rPr>
        <w:t>Anexo I</w:t>
      </w:r>
      <w:r w:rsidR="000A6AF6" w:rsidRPr="003E4AC4">
        <w:rPr>
          <w:rFonts w:cstheme="minorHAnsi"/>
          <w:bCs/>
          <w:color w:val="000000"/>
          <w:sz w:val="22"/>
          <w:highlight w:val="green"/>
        </w:rPr>
        <w:t>II</w:t>
      </w:r>
      <w:r w:rsidR="00AA2017" w:rsidRPr="003E4AC4">
        <w:rPr>
          <w:rFonts w:cstheme="minorHAnsi"/>
          <w:bCs/>
          <w:color w:val="000000"/>
          <w:sz w:val="22"/>
          <w:highlight w:val="green"/>
        </w:rPr>
        <w:t>]</w:t>
      </w:r>
      <w:r w:rsidR="00AA2017" w:rsidRPr="00A370E1">
        <w:rPr>
          <w:rFonts w:cstheme="minorHAnsi"/>
          <w:bCs/>
          <w:color w:val="000000"/>
          <w:sz w:val="22"/>
        </w:rPr>
        <w:t xml:space="preserve"> a esta Escritura de Emissão</w:t>
      </w:r>
      <w:r w:rsidRPr="00A370E1">
        <w:rPr>
          <w:rFonts w:cstheme="minorHAnsi"/>
          <w:bCs/>
          <w:color w:val="000000"/>
          <w:sz w:val="22"/>
        </w:rPr>
        <w:t>.</w:t>
      </w:r>
    </w:p>
    <w:p w14:paraId="6D91AB0C" w14:textId="6F2BB845" w:rsidR="006F17E5" w:rsidRPr="00A370E1" w:rsidRDefault="006F17E5" w:rsidP="006F17E5">
      <w:pPr>
        <w:pStyle w:val="PargrafodaLista"/>
        <w:ind w:left="0"/>
        <w:rPr>
          <w:rFonts w:cstheme="minorHAnsi"/>
          <w:sz w:val="22"/>
        </w:rPr>
      </w:pPr>
    </w:p>
    <w:p w14:paraId="53D02BAC" w14:textId="2407EF8F" w:rsidR="00DA1E2C" w:rsidRPr="00A370E1" w:rsidRDefault="230F4831" w:rsidP="230F4831">
      <w:pPr>
        <w:pStyle w:val="Ttulo1"/>
        <w:numPr>
          <w:ilvl w:val="0"/>
          <w:numId w:val="2"/>
        </w:numPr>
        <w:ind w:left="720" w:hanging="720"/>
        <w:rPr>
          <w:rFonts w:cstheme="minorHAnsi"/>
          <w:b w:val="0"/>
          <w:i/>
          <w:iCs/>
          <w:w w:val="0"/>
          <w:sz w:val="22"/>
        </w:rPr>
      </w:pPr>
      <w:bookmarkStart w:id="194" w:name="_Toc47969150"/>
      <w:bookmarkStart w:id="195" w:name="_Toc47978896"/>
      <w:bookmarkStart w:id="196" w:name="_Toc47978921"/>
      <w:bookmarkStart w:id="197" w:name="_Toc47969151"/>
      <w:bookmarkStart w:id="198" w:name="_Toc47978897"/>
      <w:bookmarkStart w:id="199" w:name="_Toc47978922"/>
      <w:bookmarkStart w:id="200" w:name="_Toc47969152"/>
      <w:bookmarkStart w:id="201" w:name="_Toc47978898"/>
      <w:bookmarkStart w:id="202" w:name="_Toc47978923"/>
      <w:bookmarkStart w:id="203" w:name="_Toc47969153"/>
      <w:bookmarkStart w:id="204" w:name="_Toc47978899"/>
      <w:bookmarkStart w:id="205" w:name="_Toc47978924"/>
      <w:bookmarkStart w:id="206" w:name="_Toc47969154"/>
      <w:bookmarkStart w:id="207" w:name="_Toc47978900"/>
      <w:bookmarkStart w:id="208" w:name="_Toc47978925"/>
      <w:bookmarkStart w:id="209" w:name="_Toc47969155"/>
      <w:bookmarkStart w:id="210" w:name="_Toc47978901"/>
      <w:bookmarkStart w:id="211" w:name="_Toc47978926"/>
      <w:bookmarkStart w:id="212" w:name="_DV_M186"/>
      <w:bookmarkStart w:id="213" w:name="_DV_M187"/>
      <w:bookmarkStart w:id="214" w:name="_Ref47536729"/>
      <w:bookmarkStart w:id="215" w:name="_Toc71289885"/>
      <w:bookmarkStart w:id="216" w:name="_Hlk72424335"/>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sidRPr="00A370E1">
        <w:rPr>
          <w:rFonts w:cstheme="minorHAnsi"/>
          <w:smallCaps/>
          <w:sz w:val="22"/>
        </w:rPr>
        <w:t>Resgate Antecipado Facultativo total</w:t>
      </w:r>
      <w:bookmarkEnd w:id="214"/>
      <w:r w:rsidRPr="00A370E1">
        <w:rPr>
          <w:rFonts w:cstheme="minorHAnsi"/>
          <w:smallCaps/>
          <w:sz w:val="22"/>
        </w:rPr>
        <w:t>,</w:t>
      </w:r>
      <w:r w:rsidRPr="00A370E1">
        <w:rPr>
          <w:rFonts w:cstheme="minorHAnsi"/>
          <w:color w:val="000000" w:themeColor="text1"/>
          <w:sz w:val="22"/>
        </w:rPr>
        <w:t xml:space="preserve"> AMORTIZAÇÃO EXTRAORDINÁRIA FACULTATIVA</w:t>
      </w:r>
      <w:bookmarkEnd w:id="215"/>
      <w:r w:rsidRPr="00A370E1">
        <w:rPr>
          <w:rFonts w:cstheme="minorHAnsi"/>
          <w:color w:val="000000" w:themeColor="text1"/>
          <w:sz w:val="22"/>
        </w:rPr>
        <w:t xml:space="preserve"> PARCIAL E RESGATE ANTECIPADO OBRIGATÓRIO TOTAL</w:t>
      </w:r>
      <w:r w:rsidR="00970868" w:rsidRPr="00A370E1">
        <w:rPr>
          <w:rFonts w:cstheme="minorHAnsi"/>
          <w:color w:val="000000" w:themeColor="text1"/>
          <w:sz w:val="22"/>
        </w:rPr>
        <w:t xml:space="preserve"> OU PARCIAL</w:t>
      </w:r>
    </w:p>
    <w:p w14:paraId="7428525A" w14:textId="77777777" w:rsidR="00C56496" w:rsidRPr="00A370E1" w:rsidRDefault="00C56496" w:rsidP="005977FA">
      <w:p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298" w:lineRule="auto"/>
        <w:ind w:left="720"/>
        <w:rPr>
          <w:rFonts w:eastAsia="Arial Unicode MS" w:cstheme="minorHAnsi"/>
          <w:b/>
          <w:w w:val="0"/>
          <w:sz w:val="22"/>
        </w:rPr>
      </w:pPr>
      <w:bookmarkStart w:id="217" w:name="_Ref10024359"/>
      <w:bookmarkEnd w:id="216"/>
    </w:p>
    <w:p w14:paraId="49EC43FA" w14:textId="171CDC0F" w:rsidR="0031613C" w:rsidRPr="00A370E1" w:rsidRDefault="00C56496" w:rsidP="00071439">
      <w:pPr>
        <w:numPr>
          <w:ilvl w:val="1"/>
          <w:numId w:val="2"/>
        </w:num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360" w:lineRule="auto"/>
        <w:ind w:hanging="720"/>
        <w:rPr>
          <w:rFonts w:cstheme="minorHAnsi"/>
          <w:sz w:val="22"/>
        </w:rPr>
      </w:pPr>
      <w:r w:rsidRPr="00A370E1">
        <w:rPr>
          <w:rFonts w:eastAsia="Arial Unicode MS" w:cstheme="minorHAnsi"/>
          <w:b/>
          <w:w w:val="0"/>
          <w:sz w:val="22"/>
        </w:rPr>
        <w:t>Resgate Antecipado Facultativo Total</w:t>
      </w:r>
      <w:bookmarkEnd w:id="217"/>
      <w:r w:rsidR="00E24606" w:rsidRPr="00A370E1">
        <w:rPr>
          <w:rFonts w:eastAsia="Arial Unicode MS" w:cstheme="minorHAnsi"/>
          <w:b/>
          <w:w w:val="0"/>
          <w:sz w:val="22"/>
        </w:rPr>
        <w:t xml:space="preserve"> </w:t>
      </w:r>
      <w:r w:rsidR="00EF3B52" w:rsidRPr="00A370E1">
        <w:rPr>
          <w:rFonts w:eastAsia="Arial Unicode MS" w:cstheme="minorHAnsi"/>
          <w:b/>
          <w:w w:val="0"/>
          <w:sz w:val="22"/>
        </w:rPr>
        <w:t>ou Amortização Extraordinária Facultativa Parcial</w:t>
      </w:r>
    </w:p>
    <w:p w14:paraId="07F89C46" w14:textId="2EC35FF4" w:rsidR="00C56496" w:rsidRPr="00A370E1" w:rsidRDefault="00854C40" w:rsidP="00C56496">
      <w:p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298" w:lineRule="auto"/>
        <w:ind w:left="390"/>
        <w:rPr>
          <w:rFonts w:eastAsia="Arial Unicode MS" w:cstheme="minorHAnsi"/>
          <w:b/>
          <w:w w:val="0"/>
          <w:sz w:val="22"/>
        </w:rPr>
      </w:pPr>
      <w:r w:rsidRPr="00A370E1">
        <w:rPr>
          <w:rFonts w:eastAsia="Arial Unicode MS" w:cstheme="minorHAnsi"/>
          <w:b/>
          <w:w w:val="0"/>
          <w:sz w:val="22"/>
        </w:rPr>
        <w:t xml:space="preserve"> </w:t>
      </w:r>
    </w:p>
    <w:p w14:paraId="678FE3B9" w14:textId="3FAA9138" w:rsidR="00C56496" w:rsidRPr="00A370E1" w:rsidRDefault="230F4831" w:rsidP="230F4831">
      <w:pPr>
        <w:numPr>
          <w:ilvl w:val="2"/>
          <w:numId w:val="2"/>
        </w:numPr>
        <w:shd w:val="clear" w:color="auto" w:fill="FFFFFF" w:themeFill="background1"/>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0" w:firstLine="0"/>
        <w:rPr>
          <w:rFonts w:cstheme="minorHAnsi"/>
          <w:sz w:val="22"/>
        </w:rPr>
      </w:pPr>
      <w:bookmarkStart w:id="218" w:name="_Ref524551968"/>
      <w:bookmarkStart w:id="219" w:name="_Hlk72424436"/>
      <w:bookmarkStart w:id="220" w:name="_Ref47542082"/>
      <w:r w:rsidRPr="00A370E1">
        <w:rPr>
          <w:rFonts w:cstheme="minorHAnsi"/>
          <w:sz w:val="22"/>
        </w:rPr>
        <w:t>A partir do 36º (trigésimo sexto) mês, contado a partir da Data de Emissão</w:t>
      </w:r>
      <w:ins w:id="221" w:author="Philippe Hollanda - Oliveira Trust" w:date="2022-08-17T09:52:00Z">
        <w:r w:rsidR="00910CB0">
          <w:rPr>
            <w:rFonts w:cstheme="minorHAnsi"/>
            <w:sz w:val="22"/>
          </w:rPr>
          <w:t>, ou seja, [DD/MM/AAA],</w:t>
        </w:r>
      </w:ins>
      <w:r w:rsidRPr="00A370E1">
        <w:rPr>
          <w:rFonts w:cstheme="minorHAnsi"/>
          <w:sz w:val="22"/>
        </w:rPr>
        <w:t xml:space="preserve"> a Emissora poderá, a seu exclusivo critério e independentemente de aprovação da Debenturista, realizar o resgate antecipado facultativo total das Debêntures (“</w:t>
      </w:r>
      <w:r w:rsidRPr="00A370E1">
        <w:rPr>
          <w:rFonts w:cstheme="minorHAnsi"/>
          <w:sz w:val="22"/>
          <w:u w:val="single"/>
        </w:rPr>
        <w:t>Resgate Antecipado Facultativo Total</w:t>
      </w:r>
      <w:r w:rsidRPr="00A370E1">
        <w:rPr>
          <w:rFonts w:cstheme="minorHAnsi"/>
          <w:sz w:val="22"/>
        </w:rPr>
        <w:t>”) ou a amortização extraordinária total facultativa das Debêntures, observado o disposto no item 6.1.2 abaixo (“</w:t>
      </w:r>
      <w:r w:rsidRPr="00A370E1">
        <w:rPr>
          <w:rFonts w:cstheme="minorHAnsi"/>
          <w:sz w:val="22"/>
          <w:u w:val="single"/>
        </w:rPr>
        <w:t>Amortização Extraordinária Facultativa Parcial</w:t>
      </w:r>
      <w:r w:rsidRPr="00A370E1">
        <w:rPr>
          <w:rFonts w:cstheme="minorHAnsi"/>
          <w:sz w:val="22"/>
        </w:rPr>
        <w:t>”), conforme disposições abaixo.</w:t>
      </w:r>
      <w:bookmarkEnd w:id="218"/>
      <w:r w:rsidRPr="00A370E1">
        <w:rPr>
          <w:rFonts w:cstheme="minorHAnsi"/>
          <w:sz w:val="22"/>
        </w:rPr>
        <w:t xml:space="preserve"> A Emissora reconhece que o prazo das obrigações decorrentes desta Escritura </w:t>
      </w:r>
      <w:r w:rsidRPr="00A370E1">
        <w:rPr>
          <w:rFonts w:cstheme="minorHAnsi"/>
          <w:color w:val="000000" w:themeColor="text1"/>
          <w:sz w:val="22"/>
        </w:rPr>
        <w:t>de Emissão</w:t>
      </w:r>
      <w:r w:rsidRPr="00A370E1">
        <w:rPr>
          <w:rFonts w:cstheme="minorHAnsi"/>
          <w:sz w:val="22"/>
        </w:rPr>
        <w:t xml:space="preserve"> foi estabelecido no interesse da Emissora e da Debenturista, de forma que eventual Resgate Antecipado Facultativo Total ou a Amortização Extraordinária Facultativa Parcial, conforme o caso, constituirá cumprimento de obrigação fora do prazo originalmente avençado</w:t>
      </w:r>
      <w:bookmarkEnd w:id="219"/>
      <w:r w:rsidRPr="00A370E1">
        <w:rPr>
          <w:rFonts w:cstheme="minorHAnsi"/>
          <w:sz w:val="22"/>
        </w:rPr>
        <w:t>.</w:t>
      </w:r>
      <w:bookmarkEnd w:id="220"/>
    </w:p>
    <w:p w14:paraId="0C96F071" w14:textId="77777777" w:rsidR="00D74164" w:rsidRPr="00A370E1" w:rsidRDefault="00D74164" w:rsidP="006F38A7">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rPr>
          <w:rFonts w:cstheme="minorHAnsi"/>
          <w:sz w:val="22"/>
        </w:rPr>
      </w:pPr>
    </w:p>
    <w:p w14:paraId="36F3959F" w14:textId="57247E04" w:rsidR="00D74164" w:rsidRPr="00A370E1" w:rsidRDefault="00D74164" w:rsidP="00071439">
      <w:pPr>
        <w:numPr>
          <w:ilvl w:val="2"/>
          <w:numId w:val="2"/>
        </w:num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0" w:firstLine="0"/>
        <w:rPr>
          <w:rFonts w:cstheme="minorHAnsi"/>
          <w:sz w:val="22"/>
        </w:rPr>
      </w:pPr>
      <w:bookmarkStart w:id="222" w:name="_Hlk72424508"/>
      <w:r w:rsidRPr="00A370E1">
        <w:rPr>
          <w:rFonts w:cstheme="minorHAnsi"/>
          <w:sz w:val="22"/>
        </w:rPr>
        <w:t>A realização da Amortização Extraordinária Facultativa Parcial deverá abranger, proporcionalmente, todas as Debêntures em Circulação, e deverá obedecer ao limite de amortização de 98% (noventa e oito por cento) do Valor Nominal Unitário atualizado das Debêntures ou saldo do Valor Nominal Unitário atualizado das Debêntures, conforme o caso</w:t>
      </w:r>
      <w:bookmarkEnd w:id="222"/>
      <w:r w:rsidRPr="00A370E1">
        <w:rPr>
          <w:rFonts w:cstheme="minorHAnsi"/>
          <w:sz w:val="22"/>
        </w:rPr>
        <w:t>.</w:t>
      </w:r>
    </w:p>
    <w:p w14:paraId="16201630" w14:textId="77777777" w:rsidR="00C56496" w:rsidRPr="00A370E1" w:rsidRDefault="00C56496" w:rsidP="00C56496">
      <w:pPr>
        <w:rPr>
          <w:rFonts w:cstheme="minorHAnsi"/>
          <w:sz w:val="22"/>
        </w:rPr>
      </w:pPr>
    </w:p>
    <w:p w14:paraId="67FFEB14" w14:textId="6A6E1B1B" w:rsidR="00C56496" w:rsidRPr="00A370E1" w:rsidRDefault="00C56496" w:rsidP="00071439">
      <w:pPr>
        <w:numPr>
          <w:ilvl w:val="2"/>
          <w:numId w:val="2"/>
        </w:num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0" w:firstLine="0"/>
        <w:rPr>
          <w:rFonts w:cstheme="minorHAnsi"/>
          <w:sz w:val="22"/>
        </w:rPr>
      </w:pPr>
      <w:bookmarkStart w:id="223" w:name="_Ref47542165"/>
      <w:bookmarkStart w:id="224" w:name="_Hlk72424527"/>
      <w:r w:rsidRPr="00A370E1">
        <w:rPr>
          <w:rFonts w:cstheme="minorHAnsi"/>
          <w:sz w:val="22"/>
        </w:rPr>
        <w:t xml:space="preserve">O Resgate Antecipado Facultativo Total </w:t>
      </w:r>
      <w:r w:rsidR="000F6E3A" w:rsidRPr="00A370E1">
        <w:rPr>
          <w:rFonts w:cstheme="minorHAnsi"/>
          <w:sz w:val="22"/>
        </w:rPr>
        <w:t xml:space="preserve">ou a Amortização Extraordinária Facultativa Parcial das Debêntures, conforme o caso, </w:t>
      </w:r>
      <w:r w:rsidRPr="00A370E1">
        <w:rPr>
          <w:rFonts w:cstheme="minorHAnsi"/>
          <w:sz w:val="22"/>
        </w:rPr>
        <w:t xml:space="preserve">somente poderá ocorrer mediante comunicação escrita </w:t>
      </w:r>
      <w:r w:rsidR="00550040" w:rsidRPr="00A370E1">
        <w:rPr>
          <w:rFonts w:cstheme="minorHAnsi"/>
          <w:sz w:val="22"/>
        </w:rPr>
        <w:t xml:space="preserve">para a </w:t>
      </w:r>
      <w:r w:rsidRPr="00A370E1">
        <w:rPr>
          <w:rFonts w:cstheme="minorHAnsi"/>
          <w:sz w:val="22"/>
        </w:rPr>
        <w:t xml:space="preserve">Debenturista, </w:t>
      </w:r>
      <w:bookmarkStart w:id="225" w:name="_Hlk73366695"/>
      <w:r w:rsidR="00BB5DA3" w:rsidRPr="00A370E1">
        <w:rPr>
          <w:rFonts w:cstheme="minorHAnsi"/>
          <w:sz w:val="22"/>
        </w:rPr>
        <w:t>com cópia para o Agente Fiduciário dos CRI</w:t>
      </w:r>
      <w:bookmarkEnd w:id="225"/>
      <w:r w:rsidR="00BB5DA3" w:rsidRPr="00A370E1">
        <w:rPr>
          <w:rFonts w:cstheme="minorHAnsi"/>
          <w:sz w:val="22"/>
        </w:rPr>
        <w:t xml:space="preserve">, </w:t>
      </w:r>
      <w:r w:rsidRPr="00A370E1">
        <w:rPr>
          <w:rFonts w:cstheme="minorHAnsi"/>
          <w:sz w:val="22"/>
        </w:rPr>
        <w:t xml:space="preserve">com antecedência mínima de </w:t>
      </w:r>
      <w:r w:rsidR="003C4C36" w:rsidRPr="00A370E1">
        <w:rPr>
          <w:rFonts w:cstheme="minorHAnsi"/>
          <w:sz w:val="22"/>
        </w:rPr>
        <w:t>90 (noventa</w:t>
      </w:r>
      <w:r w:rsidRPr="00A370E1">
        <w:rPr>
          <w:rFonts w:cstheme="minorHAnsi"/>
          <w:sz w:val="22"/>
        </w:rPr>
        <w:t xml:space="preserve">) </w:t>
      </w:r>
      <w:r w:rsidR="00F970A5" w:rsidRPr="00A370E1">
        <w:rPr>
          <w:rFonts w:cstheme="minorHAnsi"/>
          <w:sz w:val="22"/>
        </w:rPr>
        <w:t>dias</w:t>
      </w:r>
      <w:r w:rsidRPr="00A370E1">
        <w:rPr>
          <w:rFonts w:cstheme="minorHAnsi"/>
          <w:sz w:val="22"/>
        </w:rPr>
        <w:t xml:space="preserve"> da data </w:t>
      </w:r>
      <w:r w:rsidR="000F6E3A" w:rsidRPr="00A370E1">
        <w:rPr>
          <w:rFonts w:cstheme="minorHAnsi"/>
          <w:sz w:val="22"/>
        </w:rPr>
        <w:t xml:space="preserve">em que se pretende realizar o efetivo </w:t>
      </w:r>
      <w:r w:rsidRPr="00A370E1">
        <w:rPr>
          <w:rFonts w:cstheme="minorHAnsi"/>
          <w:sz w:val="22"/>
        </w:rPr>
        <w:t xml:space="preserve">Resgate Antecipado Facultativo Total </w:t>
      </w:r>
      <w:r w:rsidR="00B1117D" w:rsidRPr="00A370E1">
        <w:rPr>
          <w:rFonts w:cstheme="minorHAnsi"/>
          <w:sz w:val="22"/>
        </w:rPr>
        <w:t xml:space="preserve">ou Amortização Extraordinária Facultativa Parcial das Debêntures </w:t>
      </w:r>
      <w:r w:rsidRPr="00A370E1">
        <w:rPr>
          <w:rFonts w:cstheme="minorHAnsi"/>
          <w:sz w:val="22"/>
        </w:rPr>
        <w:t>(“</w:t>
      </w:r>
      <w:r w:rsidRPr="00A370E1">
        <w:rPr>
          <w:rFonts w:cstheme="minorHAnsi"/>
          <w:sz w:val="22"/>
          <w:u w:val="single"/>
        </w:rPr>
        <w:t>Comunicação de Resgate</w:t>
      </w:r>
      <w:r w:rsidRPr="00A370E1">
        <w:rPr>
          <w:rFonts w:cstheme="minorHAnsi"/>
          <w:sz w:val="22"/>
        </w:rPr>
        <w:t xml:space="preserve">”), da qual deverá constar, no mínimo: </w:t>
      </w:r>
      <w:r w:rsidRPr="00A370E1">
        <w:rPr>
          <w:rFonts w:cstheme="minorHAnsi"/>
          <w:b/>
          <w:sz w:val="22"/>
        </w:rPr>
        <w:t>(a)</w:t>
      </w:r>
      <w:r w:rsidRPr="00A370E1">
        <w:rPr>
          <w:rFonts w:cstheme="minorHAnsi"/>
          <w:sz w:val="22"/>
        </w:rPr>
        <w:t xml:space="preserve"> a data do efetivo Resgate Antecipado Facultativo Total </w:t>
      </w:r>
      <w:r w:rsidR="00B1117D" w:rsidRPr="00A370E1">
        <w:rPr>
          <w:rFonts w:cstheme="minorHAnsi"/>
          <w:sz w:val="22"/>
        </w:rPr>
        <w:t xml:space="preserve">ou da Amortização Extraordinária Facultativa Parcial </w:t>
      </w:r>
      <w:r w:rsidRPr="00A370E1">
        <w:rPr>
          <w:rFonts w:cstheme="minorHAnsi"/>
          <w:sz w:val="22"/>
        </w:rPr>
        <w:t>(“</w:t>
      </w:r>
      <w:r w:rsidRPr="00A370E1">
        <w:rPr>
          <w:rFonts w:cstheme="minorHAnsi"/>
          <w:sz w:val="22"/>
          <w:u w:val="single"/>
        </w:rPr>
        <w:t>Data do Resgate</w:t>
      </w:r>
      <w:r w:rsidRPr="00A370E1">
        <w:rPr>
          <w:rFonts w:cstheme="minorHAnsi"/>
          <w:sz w:val="22"/>
        </w:rPr>
        <w:t xml:space="preserve">”); </w:t>
      </w:r>
      <w:r w:rsidRPr="00A370E1">
        <w:rPr>
          <w:rFonts w:cstheme="minorHAnsi"/>
          <w:b/>
          <w:sz w:val="22"/>
        </w:rPr>
        <w:t>(b)</w:t>
      </w:r>
      <w:r w:rsidRPr="00A370E1">
        <w:rPr>
          <w:rFonts w:cstheme="minorHAnsi"/>
          <w:sz w:val="22"/>
        </w:rPr>
        <w:t xml:space="preserve"> o </w:t>
      </w:r>
      <w:r w:rsidR="00DA2CDF" w:rsidRPr="00A370E1">
        <w:rPr>
          <w:rFonts w:cstheme="minorHAnsi"/>
          <w:sz w:val="22"/>
        </w:rPr>
        <w:t>Valor de Resgate Antecipado Facultativo</w:t>
      </w:r>
      <w:r w:rsidR="00052DD0" w:rsidRPr="00A370E1">
        <w:rPr>
          <w:rFonts w:cstheme="minorHAnsi"/>
          <w:sz w:val="22"/>
        </w:rPr>
        <w:t xml:space="preserve"> ou Amortização Extraordinária Facultativa Parcial</w:t>
      </w:r>
      <w:r w:rsidR="003E2846" w:rsidRPr="00A370E1">
        <w:rPr>
          <w:rFonts w:cstheme="minorHAnsi"/>
          <w:sz w:val="22"/>
        </w:rPr>
        <w:t xml:space="preserve"> </w:t>
      </w:r>
      <w:r w:rsidRPr="00A370E1">
        <w:rPr>
          <w:rFonts w:cstheme="minorHAnsi"/>
          <w:sz w:val="22"/>
        </w:rPr>
        <w:t xml:space="preserve">(termo abaixo definido), que deverá ser validado </w:t>
      </w:r>
      <w:r w:rsidR="006F4C5D" w:rsidRPr="00A370E1">
        <w:rPr>
          <w:rFonts w:cstheme="minorHAnsi"/>
          <w:sz w:val="22"/>
        </w:rPr>
        <w:t>pela Debenturista</w:t>
      </w:r>
      <w:r w:rsidRPr="00A370E1">
        <w:rPr>
          <w:rFonts w:cstheme="minorHAnsi"/>
          <w:sz w:val="22"/>
        </w:rPr>
        <w:t xml:space="preserve"> dentro de 5 (cinco) Dias Úteis contados a partir do recebimento da Comunicação de Resgate, observado que, se o </w:t>
      </w:r>
      <w:r w:rsidR="001D79A4" w:rsidRPr="00A370E1">
        <w:rPr>
          <w:rFonts w:cstheme="minorHAnsi"/>
          <w:sz w:val="22"/>
        </w:rPr>
        <w:t>Valor de Resgate Antecipado Facultativo ou Amortização Extraordinária Facultativa Parcial</w:t>
      </w:r>
      <w:r w:rsidR="00BC7221" w:rsidRPr="00A370E1">
        <w:rPr>
          <w:rFonts w:cstheme="minorHAnsi"/>
          <w:sz w:val="22"/>
        </w:rPr>
        <w:t xml:space="preserve"> </w:t>
      </w:r>
      <w:r w:rsidR="00E01732" w:rsidRPr="00A370E1">
        <w:rPr>
          <w:rFonts w:cstheme="minorHAnsi"/>
          <w:sz w:val="22"/>
        </w:rPr>
        <w:t xml:space="preserve">(termo abaixo definido) </w:t>
      </w:r>
      <w:r w:rsidRPr="00A370E1">
        <w:rPr>
          <w:rFonts w:cstheme="minorHAnsi"/>
          <w:sz w:val="22"/>
        </w:rPr>
        <w:t xml:space="preserve">não vier a ser validado </w:t>
      </w:r>
      <w:r w:rsidR="006F4C5D" w:rsidRPr="00A370E1">
        <w:rPr>
          <w:rFonts w:cstheme="minorHAnsi"/>
          <w:sz w:val="22"/>
        </w:rPr>
        <w:t>pela Debenturista</w:t>
      </w:r>
      <w:r w:rsidRPr="00A370E1">
        <w:rPr>
          <w:rFonts w:cstheme="minorHAnsi"/>
          <w:sz w:val="22"/>
        </w:rPr>
        <w:t xml:space="preserve">, os procedimentos descritos acima deverão ser repetidos até que haja tal validação; e </w:t>
      </w:r>
      <w:r w:rsidRPr="00A370E1">
        <w:rPr>
          <w:rFonts w:cstheme="minorHAnsi"/>
          <w:b/>
          <w:sz w:val="22"/>
        </w:rPr>
        <w:t>(c)</w:t>
      </w:r>
      <w:r w:rsidRPr="00A370E1">
        <w:rPr>
          <w:rFonts w:cstheme="minorHAnsi"/>
          <w:sz w:val="22"/>
        </w:rPr>
        <w:t xml:space="preserve"> quaisquer outras informações que </w:t>
      </w:r>
      <w:r w:rsidR="006F4C5D" w:rsidRPr="00A370E1">
        <w:rPr>
          <w:rFonts w:cstheme="minorHAnsi"/>
          <w:sz w:val="22"/>
        </w:rPr>
        <w:t>a Debenturista</w:t>
      </w:r>
      <w:r w:rsidRPr="00A370E1">
        <w:rPr>
          <w:rFonts w:cstheme="minorHAnsi"/>
          <w:sz w:val="22"/>
        </w:rPr>
        <w:t xml:space="preserve">, </w:t>
      </w:r>
      <w:r w:rsidRPr="00A370E1">
        <w:rPr>
          <w:rFonts w:cstheme="minorHAnsi"/>
          <w:sz w:val="22"/>
        </w:rPr>
        <w:lastRenderedPageBreak/>
        <w:t>e/ou a Emissora entendam necessárias à operacionalização do Resgate Antecipado Facultativo Total</w:t>
      </w:r>
      <w:r w:rsidR="00AB6D33" w:rsidRPr="00A370E1">
        <w:rPr>
          <w:rFonts w:cstheme="minorHAnsi"/>
          <w:sz w:val="22"/>
        </w:rPr>
        <w:t xml:space="preserve"> ou da Amortização Extraordinária Facultativa Parcial</w:t>
      </w:r>
      <w:r w:rsidRPr="00A370E1">
        <w:rPr>
          <w:rFonts w:cstheme="minorHAnsi"/>
          <w:sz w:val="22"/>
        </w:rPr>
        <w:t>.</w:t>
      </w:r>
      <w:bookmarkEnd w:id="223"/>
      <w:bookmarkEnd w:id="224"/>
    </w:p>
    <w:p w14:paraId="456C5CB4" w14:textId="77777777" w:rsidR="00AB6D33" w:rsidRPr="00A370E1" w:rsidRDefault="00AB6D33" w:rsidP="006F38A7">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rPr>
          <w:rFonts w:cstheme="minorHAnsi"/>
          <w:sz w:val="22"/>
        </w:rPr>
      </w:pPr>
    </w:p>
    <w:p w14:paraId="58EE1A98" w14:textId="3F99CBBE" w:rsidR="00AB6D33" w:rsidRPr="00A370E1" w:rsidRDefault="00FB0C64" w:rsidP="0079632F">
      <w:pPr>
        <w:shd w:val="clear" w:color="auto" w:fill="FFFFFF"/>
        <w:tabs>
          <w:tab w:val="left" w:pos="24"/>
          <w:tab w:val="left" w:pos="60"/>
          <w:tab w:val="left" w:pos="284"/>
          <w:tab w:val="left" w:pos="900"/>
          <w:tab w:val="left" w:pos="1843"/>
          <w:tab w:val="left" w:pos="3600"/>
          <w:tab w:val="left" w:pos="4500"/>
          <w:tab w:val="left" w:pos="5400"/>
          <w:tab w:val="left" w:pos="6300"/>
          <w:tab w:val="left" w:pos="7200"/>
          <w:tab w:val="left" w:pos="8100"/>
          <w:tab w:val="left" w:pos="9000"/>
        </w:tabs>
        <w:spacing w:line="298" w:lineRule="auto"/>
        <w:ind w:left="710"/>
        <w:rPr>
          <w:rFonts w:cstheme="minorHAnsi"/>
          <w:sz w:val="22"/>
        </w:rPr>
      </w:pPr>
      <w:r w:rsidRPr="00A370E1">
        <w:rPr>
          <w:rFonts w:cstheme="minorHAnsi"/>
          <w:b/>
          <w:bCs/>
          <w:sz w:val="22"/>
        </w:rPr>
        <w:t>6</w:t>
      </w:r>
      <w:r w:rsidR="00BF06B5" w:rsidRPr="00A370E1">
        <w:rPr>
          <w:rFonts w:cstheme="minorHAnsi"/>
          <w:b/>
          <w:bCs/>
          <w:sz w:val="22"/>
        </w:rPr>
        <w:t>.1.3.1.</w:t>
      </w:r>
      <w:r w:rsidR="00BF06B5" w:rsidRPr="00A370E1">
        <w:rPr>
          <w:rFonts w:cstheme="minorHAnsi"/>
          <w:sz w:val="22"/>
        </w:rPr>
        <w:tab/>
      </w:r>
      <w:bookmarkStart w:id="226" w:name="_Hlk72424610"/>
      <w:r w:rsidR="00AB6D33" w:rsidRPr="00A370E1">
        <w:rPr>
          <w:rFonts w:cstheme="minorHAnsi"/>
          <w:sz w:val="22"/>
        </w:rPr>
        <w:t>Caso a Debenturista venha a identificar um possível descasamento de apuração da Remuneração e/ou Amortização entre as Debêntures e os CRI, a Debenturista poderá, em comum acordo com a Emissora, propor uma nova curva de Amortização das Debêntures, hipótese em que as Partes deverão celebrar aditamento à presente Escritura de Emissão, no prazo de até 5 (cinco) Dias Úteis, prévios à data de realização do Resgate Antecipado Facultativo Total ou da Amortização Extraordinária Facultativa Parcial</w:t>
      </w:r>
      <w:bookmarkEnd w:id="226"/>
      <w:r w:rsidR="00981AB0" w:rsidRPr="00A370E1">
        <w:rPr>
          <w:rFonts w:cstheme="minorHAnsi"/>
          <w:sz w:val="22"/>
        </w:rPr>
        <w:t>.</w:t>
      </w:r>
      <w:r w:rsidR="002503F6" w:rsidRPr="00A370E1">
        <w:rPr>
          <w:rFonts w:cstheme="minorHAnsi"/>
          <w:sz w:val="22"/>
        </w:rPr>
        <w:t xml:space="preserve"> </w:t>
      </w:r>
    </w:p>
    <w:p w14:paraId="5FEA4E95" w14:textId="77777777" w:rsidR="008E5B18" w:rsidRPr="00A370E1" w:rsidRDefault="008E5B18" w:rsidP="00E26E94">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rPr>
          <w:rFonts w:cstheme="minorHAnsi"/>
          <w:sz w:val="22"/>
        </w:rPr>
      </w:pPr>
    </w:p>
    <w:p w14:paraId="114468F6" w14:textId="26478A41" w:rsidR="00BC7221" w:rsidRPr="00A370E1" w:rsidRDefault="0083777E" w:rsidP="00071439">
      <w:pPr>
        <w:numPr>
          <w:ilvl w:val="2"/>
          <w:numId w:val="2"/>
        </w:num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0" w:firstLine="0"/>
        <w:rPr>
          <w:rFonts w:cstheme="minorHAnsi"/>
          <w:sz w:val="22"/>
        </w:rPr>
      </w:pPr>
      <w:bookmarkStart w:id="227" w:name="_Ref47542305"/>
      <w:bookmarkStart w:id="228" w:name="_Ref51530003"/>
      <w:bookmarkStart w:id="229" w:name="_Hlk72424628"/>
      <w:r w:rsidRPr="00A370E1">
        <w:rPr>
          <w:rFonts w:cstheme="minorHAnsi"/>
          <w:sz w:val="22"/>
        </w:rPr>
        <w:t>Sem prejuízo das demais disposições estabelecidas nesta Escritura</w:t>
      </w:r>
      <w:r w:rsidR="004532A4" w:rsidRPr="00A370E1">
        <w:rPr>
          <w:rFonts w:cstheme="minorHAnsi"/>
          <w:color w:val="000000"/>
          <w:sz w:val="22"/>
        </w:rPr>
        <w:t xml:space="preserve"> de Emissão</w:t>
      </w:r>
      <w:r w:rsidRPr="00A370E1">
        <w:rPr>
          <w:rFonts w:cstheme="minorHAnsi"/>
          <w:sz w:val="22"/>
        </w:rPr>
        <w:t xml:space="preserve">, </w:t>
      </w:r>
      <w:bookmarkStart w:id="230" w:name="_Ref37779356"/>
      <w:r w:rsidR="002503F6" w:rsidRPr="00A370E1">
        <w:rPr>
          <w:rFonts w:cstheme="minorHAnsi"/>
          <w:sz w:val="22"/>
        </w:rPr>
        <w:t>o</w:t>
      </w:r>
      <w:r w:rsidR="001C4A86" w:rsidRPr="00A370E1">
        <w:rPr>
          <w:rFonts w:cstheme="minorHAnsi"/>
          <w:sz w:val="22"/>
        </w:rPr>
        <w:t xml:space="preserve"> valor a ser pago à Debenturista a título de Resgate Antecipado Facultativo Total ou Amortização Extraordinária Facultativa Parcial (“</w:t>
      </w:r>
      <w:r w:rsidR="001C4A86" w:rsidRPr="00A370E1">
        <w:rPr>
          <w:rFonts w:cstheme="minorHAnsi"/>
          <w:sz w:val="22"/>
          <w:u w:val="single"/>
        </w:rPr>
        <w:t>Valor de Resgate Antecipado Facultativo ou Amortização Extraordinária Facultativa Parcial</w:t>
      </w:r>
      <w:r w:rsidR="001C4A86" w:rsidRPr="00A370E1">
        <w:rPr>
          <w:rFonts w:cstheme="minorHAnsi"/>
          <w:sz w:val="22"/>
        </w:rPr>
        <w:t>”) será equivalente ao Valor Nominal Unitário Atualizado ou ao saldo do Valor Nominal Unitário Atualizado das Debêntures ou seu percentual no caso de Amortização Extraordinária Facultativa Parcial, acrescido</w:t>
      </w:r>
      <w:bookmarkEnd w:id="227"/>
      <w:bookmarkEnd w:id="228"/>
      <w:bookmarkEnd w:id="230"/>
      <w:r w:rsidR="00BC7221" w:rsidRPr="00A370E1">
        <w:rPr>
          <w:rFonts w:cstheme="minorHAnsi"/>
          <w:sz w:val="22"/>
        </w:rPr>
        <w:t xml:space="preserve">: </w:t>
      </w:r>
      <w:r w:rsidR="00BC7221" w:rsidRPr="00A370E1">
        <w:rPr>
          <w:rFonts w:cstheme="minorHAnsi"/>
          <w:b/>
          <w:sz w:val="22"/>
        </w:rPr>
        <w:t>(</w:t>
      </w:r>
      <w:r w:rsidR="006342B7" w:rsidRPr="00A370E1">
        <w:rPr>
          <w:rFonts w:cstheme="minorHAnsi"/>
          <w:b/>
          <w:sz w:val="22"/>
        </w:rPr>
        <w:t>i</w:t>
      </w:r>
      <w:r w:rsidR="00BC7221" w:rsidRPr="00A370E1">
        <w:rPr>
          <w:rFonts w:cstheme="minorHAnsi"/>
          <w:b/>
          <w:sz w:val="22"/>
        </w:rPr>
        <w:t>)</w:t>
      </w:r>
      <w:r w:rsidR="00BC7221" w:rsidRPr="00A370E1">
        <w:rPr>
          <w:rFonts w:cstheme="minorHAnsi"/>
          <w:sz w:val="22"/>
        </w:rPr>
        <w:t xml:space="preserve"> dos Juros Remuneratórios, calculados </w:t>
      </w:r>
      <w:r w:rsidR="00BC7221" w:rsidRPr="00A370E1">
        <w:rPr>
          <w:rFonts w:cstheme="minorHAnsi"/>
          <w:i/>
          <w:sz w:val="22"/>
        </w:rPr>
        <w:t xml:space="preserve">pro rata </w:t>
      </w:r>
      <w:proofErr w:type="spellStart"/>
      <w:r w:rsidR="00BC7221" w:rsidRPr="00A370E1">
        <w:rPr>
          <w:rFonts w:cstheme="minorHAnsi"/>
          <w:i/>
          <w:sz w:val="22"/>
        </w:rPr>
        <w:t>temporis</w:t>
      </w:r>
      <w:proofErr w:type="spellEnd"/>
      <w:r w:rsidR="00BC7221" w:rsidRPr="00A370E1">
        <w:rPr>
          <w:rFonts w:cstheme="minorHAnsi"/>
          <w:sz w:val="22"/>
        </w:rPr>
        <w:t xml:space="preserve">, desde a </w:t>
      </w:r>
      <w:r w:rsidR="00CB72D1" w:rsidRPr="00A370E1">
        <w:rPr>
          <w:rFonts w:cstheme="minorHAnsi"/>
          <w:sz w:val="22"/>
        </w:rPr>
        <w:t xml:space="preserve">primeira </w:t>
      </w:r>
      <w:r w:rsidR="00BC7221" w:rsidRPr="00A370E1">
        <w:rPr>
          <w:rFonts w:cstheme="minorHAnsi"/>
          <w:sz w:val="22"/>
        </w:rPr>
        <w:t xml:space="preserve">Data de Integralização ou a data de pagamento dos Juros Remuneratórios imediatamente anterior, conforme o caso, até a data do efetivo pagamento (exclusive); </w:t>
      </w:r>
      <w:r w:rsidR="00BC7221" w:rsidRPr="00A370E1">
        <w:rPr>
          <w:rFonts w:cstheme="minorHAnsi"/>
          <w:b/>
          <w:sz w:val="22"/>
        </w:rPr>
        <w:t>(</w:t>
      </w:r>
      <w:proofErr w:type="spellStart"/>
      <w:r w:rsidR="006342B7" w:rsidRPr="00A370E1">
        <w:rPr>
          <w:rFonts w:cstheme="minorHAnsi"/>
          <w:b/>
          <w:sz w:val="22"/>
        </w:rPr>
        <w:t>ii</w:t>
      </w:r>
      <w:proofErr w:type="spellEnd"/>
      <w:r w:rsidR="00BC7221" w:rsidRPr="00A370E1">
        <w:rPr>
          <w:rFonts w:cstheme="minorHAnsi"/>
          <w:b/>
          <w:sz w:val="22"/>
        </w:rPr>
        <w:t>)</w:t>
      </w:r>
      <w:r w:rsidR="00BC7221" w:rsidRPr="00A370E1">
        <w:rPr>
          <w:rFonts w:cstheme="minorHAnsi"/>
          <w:sz w:val="22"/>
        </w:rPr>
        <w:t xml:space="preserve"> de prêmio </w:t>
      </w:r>
      <w:r w:rsidR="00BC7221" w:rsidRPr="00A370E1">
        <w:rPr>
          <w:rFonts w:cstheme="minorHAnsi"/>
          <w:i/>
          <w:sz w:val="22"/>
        </w:rPr>
        <w:t xml:space="preserve">flat </w:t>
      </w:r>
      <w:r w:rsidR="00BC7221" w:rsidRPr="00A370E1">
        <w:rPr>
          <w:rFonts w:cstheme="minorHAnsi"/>
          <w:sz w:val="22"/>
        </w:rPr>
        <w:t xml:space="preserve">equivalente </w:t>
      </w:r>
      <w:r w:rsidR="000A0768" w:rsidRPr="00A370E1">
        <w:rPr>
          <w:rFonts w:cstheme="minorHAnsi"/>
          <w:sz w:val="22"/>
        </w:rPr>
        <w:t>a 0,75% (setenta e cinco décimos por cento) ao ano</w:t>
      </w:r>
      <w:r w:rsidR="00BC7221" w:rsidRPr="00A370E1">
        <w:rPr>
          <w:rFonts w:cstheme="minorHAnsi"/>
          <w:sz w:val="22"/>
        </w:rPr>
        <w:t>, incidente sobre o Valor Nominal Unitário Atualizado</w:t>
      </w:r>
      <w:r w:rsidR="000A0768" w:rsidRPr="00A370E1">
        <w:rPr>
          <w:rFonts w:cstheme="minorHAnsi"/>
          <w:sz w:val="22"/>
        </w:rPr>
        <w:t>, multiplicado pelo número de dias restantes, calculados proporcionalmente, até a Data de Vencimento</w:t>
      </w:r>
      <w:r w:rsidR="001C4A86" w:rsidRPr="00A370E1">
        <w:rPr>
          <w:rFonts w:cstheme="minorHAnsi"/>
          <w:sz w:val="22"/>
        </w:rPr>
        <w:t xml:space="preserve"> (“</w:t>
      </w:r>
      <w:bookmarkStart w:id="231" w:name="_Hlk26953010"/>
      <w:r w:rsidR="001C4A86" w:rsidRPr="00A370E1">
        <w:rPr>
          <w:rFonts w:cstheme="minorHAnsi"/>
          <w:sz w:val="22"/>
          <w:u w:val="single"/>
        </w:rPr>
        <w:t xml:space="preserve">Prêmio de Resgate Antecipado </w:t>
      </w:r>
      <w:r w:rsidR="007D3C00" w:rsidRPr="00A370E1">
        <w:rPr>
          <w:rFonts w:cstheme="minorHAnsi"/>
          <w:sz w:val="22"/>
          <w:u w:val="single"/>
        </w:rPr>
        <w:t xml:space="preserve">Facultativo </w:t>
      </w:r>
      <w:r w:rsidR="001C4A86" w:rsidRPr="00A370E1">
        <w:rPr>
          <w:rFonts w:cstheme="minorHAnsi"/>
          <w:sz w:val="22"/>
          <w:u w:val="single"/>
        </w:rPr>
        <w:t>ou Amortização Antecipada</w:t>
      </w:r>
      <w:bookmarkEnd w:id="231"/>
      <w:r w:rsidR="001C4A86" w:rsidRPr="00A370E1">
        <w:rPr>
          <w:rFonts w:cstheme="minorHAnsi"/>
          <w:sz w:val="22"/>
        </w:rPr>
        <w:t>”)</w:t>
      </w:r>
      <w:r w:rsidR="00F613A5" w:rsidRPr="00A370E1">
        <w:rPr>
          <w:rFonts w:cstheme="minorHAnsi"/>
          <w:sz w:val="22"/>
        </w:rPr>
        <w:t>, conforme fórmula abaixo</w:t>
      </w:r>
      <w:r w:rsidR="00BC7221" w:rsidRPr="00A370E1">
        <w:rPr>
          <w:rFonts w:cstheme="minorHAnsi"/>
          <w:sz w:val="22"/>
        </w:rPr>
        <w:t xml:space="preserve">; </w:t>
      </w:r>
      <w:r w:rsidR="00BC7221" w:rsidRPr="00A370E1">
        <w:rPr>
          <w:rFonts w:cstheme="minorHAnsi"/>
          <w:b/>
          <w:sz w:val="22"/>
        </w:rPr>
        <w:t>(</w:t>
      </w:r>
      <w:proofErr w:type="spellStart"/>
      <w:r w:rsidR="006342B7" w:rsidRPr="00A370E1">
        <w:rPr>
          <w:rFonts w:cstheme="minorHAnsi"/>
          <w:b/>
          <w:sz w:val="22"/>
        </w:rPr>
        <w:t>iii</w:t>
      </w:r>
      <w:proofErr w:type="spellEnd"/>
      <w:r w:rsidR="00BC7221" w:rsidRPr="00A370E1">
        <w:rPr>
          <w:rFonts w:cstheme="minorHAnsi"/>
          <w:b/>
          <w:sz w:val="22"/>
        </w:rPr>
        <w:t>)</w:t>
      </w:r>
      <w:r w:rsidR="00BC7221" w:rsidRPr="00A370E1">
        <w:rPr>
          <w:rFonts w:cstheme="minorHAnsi"/>
          <w:sz w:val="22"/>
        </w:rPr>
        <w:t xml:space="preserve"> dos encargos moratórios, se houver; e </w:t>
      </w:r>
      <w:r w:rsidR="00BC7221" w:rsidRPr="00A370E1">
        <w:rPr>
          <w:rFonts w:cstheme="minorHAnsi"/>
          <w:b/>
          <w:sz w:val="22"/>
        </w:rPr>
        <w:t>(</w:t>
      </w:r>
      <w:proofErr w:type="spellStart"/>
      <w:r w:rsidR="006342B7" w:rsidRPr="00A370E1">
        <w:rPr>
          <w:rFonts w:cstheme="minorHAnsi"/>
          <w:b/>
          <w:sz w:val="22"/>
        </w:rPr>
        <w:t>iv</w:t>
      </w:r>
      <w:proofErr w:type="spellEnd"/>
      <w:r w:rsidR="00BC7221" w:rsidRPr="00A370E1">
        <w:rPr>
          <w:rFonts w:cstheme="minorHAnsi"/>
          <w:b/>
          <w:sz w:val="22"/>
        </w:rPr>
        <w:t>)</w:t>
      </w:r>
      <w:r w:rsidR="00BC7221" w:rsidRPr="00A370E1">
        <w:rPr>
          <w:rFonts w:cstheme="minorHAnsi"/>
          <w:sz w:val="22"/>
        </w:rPr>
        <w:t xml:space="preserve"> de quaisquer obrigações pecuniárias e outros acréscimos referentes às Debêntures</w:t>
      </w:r>
      <w:bookmarkEnd w:id="229"/>
      <w:r w:rsidR="006D3621" w:rsidRPr="00A370E1">
        <w:rPr>
          <w:rFonts w:cstheme="minorHAnsi"/>
          <w:sz w:val="22"/>
        </w:rPr>
        <w:t>.</w:t>
      </w:r>
      <w:r w:rsidR="002503F6" w:rsidRPr="00A370E1">
        <w:rPr>
          <w:rFonts w:cstheme="minorHAnsi"/>
          <w:sz w:val="22"/>
        </w:rPr>
        <w:t xml:space="preserve"> </w:t>
      </w:r>
    </w:p>
    <w:p w14:paraId="6F7285D9" w14:textId="77777777" w:rsidR="0032277F" w:rsidRPr="00A370E1" w:rsidRDefault="0032277F" w:rsidP="0032277F">
      <w:pPr>
        <w:pStyle w:val="PargrafodaLista"/>
        <w:tabs>
          <w:tab w:val="left" w:pos="0"/>
        </w:tabs>
        <w:spacing w:line="320" w:lineRule="exact"/>
        <w:ind w:left="1080" w:hanging="1418"/>
        <w:rPr>
          <w:rFonts w:cstheme="minorHAnsi"/>
          <w:bCs/>
          <w:sz w:val="22"/>
        </w:rPr>
      </w:pPr>
    </w:p>
    <w:p w14:paraId="1785B61E" w14:textId="77777777" w:rsidR="0032277F" w:rsidRPr="00A370E1" w:rsidRDefault="0032277F" w:rsidP="0032277F">
      <w:pPr>
        <w:widowControl w:val="0"/>
        <w:tabs>
          <w:tab w:val="left" w:pos="851"/>
        </w:tabs>
        <w:contextualSpacing/>
        <w:jc w:val="center"/>
        <w:rPr>
          <w:rFonts w:cstheme="minorHAnsi"/>
          <w:sz w:val="22"/>
        </w:rPr>
      </w:pPr>
      <w:r w:rsidRPr="00A370E1">
        <w:rPr>
          <w:rFonts w:cstheme="minorHAnsi"/>
          <w:sz w:val="22"/>
        </w:rPr>
        <w:t>P = d /252 * p * (VNA)</w:t>
      </w:r>
    </w:p>
    <w:p w14:paraId="7FA8601B" w14:textId="77777777" w:rsidR="0032277F" w:rsidRPr="00A370E1" w:rsidRDefault="0032277F" w:rsidP="0032277F">
      <w:pPr>
        <w:widowControl w:val="0"/>
        <w:tabs>
          <w:tab w:val="left" w:pos="851"/>
        </w:tabs>
        <w:contextualSpacing/>
        <w:jc w:val="left"/>
        <w:rPr>
          <w:rFonts w:cstheme="minorHAnsi"/>
          <w:sz w:val="22"/>
        </w:rPr>
      </w:pPr>
    </w:p>
    <w:p w14:paraId="797BE963" w14:textId="77777777" w:rsidR="0032277F" w:rsidRPr="00A370E1" w:rsidRDefault="0032277F" w:rsidP="0032277F">
      <w:pPr>
        <w:widowControl w:val="0"/>
        <w:tabs>
          <w:tab w:val="left" w:pos="851"/>
        </w:tabs>
        <w:contextualSpacing/>
        <w:jc w:val="left"/>
        <w:rPr>
          <w:rFonts w:cstheme="minorHAnsi"/>
          <w:sz w:val="22"/>
        </w:rPr>
      </w:pPr>
      <w:r w:rsidRPr="00A370E1">
        <w:rPr>
          <w:rFonts w:cstheme="minorHAnsi"/>
          <w:sz w:val="22"/>
        </w:rPr>
        <w:t>onde:</w:t>
      </w:r>
    </w:p>
    <w:p w14:paraId="21B5654A" w14:textId="77777777" w:rsidR="0032277F" w:rsidRPr="00A370E1" w:rsidRDefault="0032277F" w:rsidP="0032277F">
      <w:pPr>
        <w:widowControl w:val="0"/>
        <w:tabs>
          <w:tab w:val="left" w:pos="851"/>
        </w:tabs>
        <w:contextualSpacing/>
        <w:jc w:val="left"/>
        <w:rPr>
          <w:rFonts w:cstheme="minorHAnsi"/>
          <w:sz w:val="22"/>
        </w:rPr>
      </w:pPr>
    </w:p>
    <w:p w14:paraId="46FB9822" w14:textId="77777777" w:rsidR="0032277F" w:rsidRPr="00A370E1" w:rsidRDefault="0032277F" w:rsidP="0032277F">
      <w:pPr>
        <w:widowControl w:val="0"/>
        <w:tabs>
          <w:tab w:val="left" w:pos="851"/>
        </w:tabs>
        <w:contextualSpacing/>
        <w:jc w:val="left"/>
        <w:rPr>
          <w:rFonts w:cstheme="minorHAnsi"/>
          <w:sz w:val="22"/>
        </w:rPr>
      </w:pPr>
      <w:r w:rsidRPr="00A370E1">
        <w:rPr>
          <w:rFonts w:cstheme="minorHAnsi"/>
          <w:b/>
          <w:bCs/>
          <w:i/>
          <w:iCs/>
          <w:sz w:val="22"/>
        </w:rPr>
        <w:t>P</w:t>
      </w:r>
      <w:r w:rsidRPr="00A370E1">
        <w:rPr>
          <w:rFonts w:cstheme="minorHAnsi"/>
          <w:sz w:val="22"/>
        </w:rPr>
        <w:t xml:space="preserve"> = prêmio do Resgate Antecipado Facultativo;</w:t>
      </w:r>
    </w:p>
    <w:p w14:paraId="3D08186F" w14:textId="77777777" w:rsidR="0032277F" w:rsidRPr="00A370E1" w:rsidRDefault="0032277F" w:rsidP="0032277F">
      <w:pPr>
        <w:widowControl w:val="0"/>
        <w:tabs>
          <w:tab w:val="left" w:pos="851"/>
        </w:tabs>
        <w:contextualSpacing/>
        <w:jc w:val="left"/>
        <w:rPr>
          <w:rFonts w:cstheme="minorHAnsi"/>
          <w:sz w:val="22"/>
        </w:rPr>
      </w:pPr>
    </w:p>
    <w:p w14:paraId="7A9E2A1F" w14:textId="77777777" w:rsidR="0032277F" w:rsidRPr="00A370E1" w:rsidRDefault="0032277F" w:rsidP="0032277F">
      <w:pPr>
        <w:widowControl w:val="0"/>
        <w:tabs>
          <w:tab w:val="left" w:pos="851"/>
        </w:tabs>
        <w:contextualSpacing/>
        <w:jc w:val="left"/>
        <w:rPr>
          <w:rFonts w:cstheme="minorHAnsi"/>
          <w:sz w:val="22"/>
        </w:rPr>
      </w:pPr>
      <w:r w:rsidRPr="00A370E1">
        <w:rPr>
          <w:rFonts w:cstheme="minorHAnsi"/>
          <w:b/>
          <w:bCs/>
          <w:i/>
          <w:iCs/>
          <w:sz w:val="22"/>
        </w:rPr>
        <w:t>d</w:t>
      </w:r>
      <w:r w:rsidRPr="00A370E1">
        <w:rPr>
          <w:rFonts w:cstheme="minorHAnsi"/>
          <w:sz w:val="22"/>
        </w:rPr>
        <w:t xml:space="preserve"> = quantidade de Dias Úteis entre a data do efetivo Resgate Antecipado Facultativo e a Data de Vencimento;</w:t>
      </w:r>
    </w:p>
    <w:p w14:paraId="20C2D243" w14:textId="77777777" w:rsidR="0032277F" w:rsidRPr="00A370E1" w:rsidRDefault="0032277F" w:rsidP="0032277F">
      <w:pPr>
        <w:widowControl w:val="0"/>
        <w:tabs>
          <w:tab w:val="left" w:pos="851"/>
        </w:tabs>
        <w:contextualSpacing/>
        <w:jc w:val="left"/>
        <w:rPr>
          <w:rFonts w:cstheme="minorHAnsi"/>
          <w:sz w:val="22"/>
        </w:rPr>
      </w:pPr>
    </w:p>
    <w:p w14:paraId="6D091680" w14:textId="67B7DBE3" w:rsidR="0032277F" w:rsidRPr="00A370E1" w:rsidRDefault="0032277F" w:rsidP="0032277F">
      <w:pPr>
        <w:widowControl w:val="0"/>
        <w:tabs>
          <w:tab w:val="left" w:pos="851"/>
        </w:tabs>
        <w:contextualSpacing/>
        <w:jc w:val="left"/>
        <w:rPr>
          <w:rFonts w:cstheme="minorHAnsi"/>
          <w:sz w:val="22"/>
        </w:rPr>
      </w:pPr>
      <w:r w:rsidRPr="00A370E1">
        <w:rPr>
          <w:rFonts w:cstheme="minorHAnsi"/>
          <w:b/>
          <w:bCs/>
          <w:i/>
          <w:iCs/>
          <w:sz w:val="22"/>
        </w:rPr>
        <w:t>p</w:t>
      </w:r>
      <w:r w:rsidRPr="00A370E1">
        <w:rPr>
          <w:rFonts w:cstheme="minorHAnsi"/>
          <w:sz w:val="22"/>
        </w:rPr>
        <w:t xml:space="preserve"> = 0,75%</w:t>
      </w:r>
      <w:r w:rsidR="00F613A5" w:rsidRPr="00A370E1">
        <w:rPr>
          <w:rFonts w:cstheme="minorHAnsi"/>
          <w:sz w:val="22"/>
        </w:rPr>
        <w:t xml:space="preserve"> a.a.</w:t>
      </w:r>
      <w:r w:rsidRPr="00A370E1">
        <w:rPr>
          <w:rFonts w:cstheme="minorHAnsi"/>
          <w:sz w:val="22"/>
        </w:rPr>
        <w:t>; e</w:t>
      </w:r>
    </w:p>
    <w:p w14:paraId="10B11541" w14:textId="77777777" w:rsidR="0032277F" w:rsidRPr="00A370E1" w:rsidRDefault="0032277F" w:rsidP="0032277F">
      <w:pPr>
        <w:widowControl w:val="0"/>
        <w:tabs>
          <w:tab w:val="left" w:pos="851"/>
        </w:tabs>
        <w:contextualSpacing/>
        <w:jc w:val="left"/>
        <w:rPr>
          <w:rFonts w:cstheme="minorHAnsi"/>
          <w:sz w:val="22"/>
        </w:rPr>
      </w:pPr>
    </w:p>
    <w:p w14:paraId="74890FB0" w14:textId="77777777" w:rsidR="0032277F" w:rsidRPr="00A370E1" w:rsidRDefault="0032277F" w:rsidP="0032277F">
      <w:pPr>
        <w:widowControl w:val="0"/>
        <w:tabs>
          <w:tab w:val="left" w:pos="851"/>
        </w:tabs>
        <w:contextualSpacing/>
        <w:rPr>
          <w:rFonts w:cstheme="minorHAnsi"/>
          <w:sz w:val="22"/>
        </w:rPr>
      </w:pPr>
      <w:r w:rsidRPr="00A370E1">
        <w:rPr>
          <w:rFonts w:cstheme="minorHAnsi"/>
          <w:b/>
          <w:bCs/>
          <w:i/>
          <w:iCs/>
          <w:sz w:val="22"/>
        </w:rPr>
        <w:t>VNA</w:t>
      </w:r>
      <w:r w:rsidRPr="00A370E1">
        <w:rPr>
          <w:rFonts w:cstheme="minorHAnsi"/>
          <w:sz w:val="22"/>
        </w:rPr>
        <w:t xml:space="preserve"> = Valor Nominal Unitário das Debêntures ou saldo do Valor Nominal Unitário das Debêntures, conforme o caso, informado/calculado com 8 (oito) casas decimais sem arredondamento.</w:t>
      </w:r>
    </w:p>
    <w:p w14:paraId="57BDA17E" w14:textId="77777777" w:rsidR="000072A7" w:rsidRPr="00A370E1" w:rsidRDefault="000072A7" w:rsidP="003E5F1D">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720"/>
        <w:rPr>
          <w:rFonts w:cstheme="minorHAnsi"/>
          <w:sz w:val="22"/>
        </w:rPr>
      </w:pPr>
    </w:p>
    <w:p w14:paraId="3D7C22F7" w14:textId="77777777" w:rsidR="000072A7" w:rsidRPr="00A370E1" w:rsidRDefault="000072A7" w:rsidP="003E5F1D">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720"/>
        <w:rPr>
          <w:rFonts w:cstheme="minorHAnsi"/>
          <w:sz w:val="22"/>
        </w:rPr>
      </w:pPr>
    </w:p>
    <w:p w14:paraId="77E4BF84" w14:textId="05A4A22D" w:rsidR="00EF3B52" w:rsidRPr="00A370E1" w:rsidRDefault="00EF3B52" w:rsidP="007E38ED">
      <w:pPr>
        <w:numPr>
          <w:ilvl w:val="1"/>
          <w:numId w:val="2"/>
        </w:num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360" w:lineRule="auto"/>
        <w:ind w:hanging="720"/>
        <w:rPr>
          <w:rFonts w:cstheme="minorHAnsi"/>
          <w:sz w:val="22"/>
        </w:rPr>
      </w:pPr>
      <w:r w:rsidRPr="00A370E1">
        <w:rPr>
          <w:rFonts w:eastAsia="Arial Unicode MS" w:cstheme="minorHAnsi"/>
          <w:b/>
          <w:w w:val="0"/>
          <w:sz w:val="22"/>
        </w:rPr>
        <w:t xml:space="preserve">Resgate Antecipado Obrigatório Total </w:t>
      </w:r>
    </w:p>
    <w:p w14:paraId="5E19F09D" w14:textId="72E0D49C" w:rsidR="00EF3B52" w:rsidRPr="00A370E1" w:rsidRDefault="00EF3B52" w:rsidP="003E5F1D">
      <w:pPr>
        <w:shd w:val="clear" w:color="auto" w:fill="FFFFFF"/>
        <w:tabs>
          <w:tab w:val="left" w:pos="24"/>
          <w:tab w:val="left" w:pos="60"/>
          <w:tab w:val="left" w:pos="284"/>
          <w:tab w:val="left" w:pos="709"/>
          <w:tab w:val="left" w:pos="900"/>
          <w:tab w:val="left" w:pos="2700"/>
          <w:tab w:val="left" w:pos="3600"/>
          <w:tab w:val="left" w:pos="4500"/>
          <w:tab w:val="left" w:pos="5400"/>
          <w:tab w:val="left" w:pos="6300"/>
          <w:tab w:val="left" w:pos="7200"/>
          <w:tab w:val="left" w:pos="8100"/>
          <w:tab w:val="left" w:pos="9000"/>
        </w:tabs>
        <w:spacing w:line="298" w:lineRule="auto"/>
        <w:ind w:left="720"/>
        <w:rPr>
          <w:rFonts w:cstheme="minorHAnsi"/>
          <w:sz w:val="22"/>
        </w:rPr>
      </w:pPr>
    </w:p>
    <w:p w14:paraId="080F8EC4" w14:textId="4C8CB906" w:rsidR="006749A0" w:rsidRPr="00A370E1" w:rsidRDefault="230F4831" w:rsidP="007E38ED">
      <w:pPr>
        <w:pStyle w:val="PargrafodaLista"/>
        <w:numPr>
          <w:ilvl w:val="2"/>
          <w:numId w:val="2"/>
        </w:numPr>
        <w:shd w:val="clear" w:color="auto" w:fill="FFFFFF" w:themeFill="background1"/>
        <w:spacing w:line="298" w:lineRule="auto"/>
        <w:ind w:left="0" w:hanging="12"/>
        <w:rPr>
          <w:rFonts w:cstheme="minorHAnsi"/>
          <w:sz w:val="22"/>
        </w:rPr>
      </w:pPr>
      <w:r w:rsidRPr="00A370E1">
        <w:rPr>
          <w:rFonts w:cstheme="minorHAnsi"/>
          <w:sz w:val="22"/>
        </w:rPr>
        <w:lastRenderedPageBreak/>
        <w:t>A Emissora deverá realizar o resgate antecipado obrigatório total das Debêntures (“</w:t>
      </w:r>
      <w:r w:rsidRPr="00A370E1">
        <w:rPr>
          <w:rFonts w:cstheme="minorHAnsi"/>
          <w:sz w:val="22"/>
          <w:u w:val="single"/>
        </w:rPr>
        <w:t>Resgate Antecipado Obrigatório Total</w:t>
      </w:r>
      <w:r w:rsidRPr="00A370E1">
        <w:rPr>
          <w:rFonts w:cstheme="minorHAnsi"/>
          <w:sz w:val="22"/>
        </w:rPr>
        <w:t xml:space="preserve">”) </w:t>
      </w:r>
      <w:r w:rsidR="002E4BD2" w:rsidRPr="00A370E1">
        <w:rPr>
          <w:rFonts w:cstheme="minorHAnsi"/>
          <w:sz w:val="22"/>
        </w:rPr>
        <w:t xml:space="preserve">caso </w:t>
      </w:r>
      <w:r w:rsidR="00DF6AC1" w:rsidRPr="00A370E1">
        <w:rPr>
          <w:rFonts w:cstheme="minorHAnsi"/>
          <w:sz w:val="22"/>
        </w:rPr>
        <w:t xml:space="preserve">não realize a substituição dos </w:t>
      </w:r>
      <w:proofErr w:type="spellStart"/>
      <w:r w:rsidR="00DF6AC1" w:rsidRPr="00A370E1">
        <w:rPr>
          <w:rFonts w:cstheme="minorHAnsi"/>
          <w:i/>
          <w:iCs/>
          <w:sz w:val="22"/>
        </w:rPr>
        <w:t>offtakers</w:t>
      </w:r>
      <w:proofErr w:type="spellEnd"/>
      <w:r w:rsidR="00DF6AC1" w:rsidRPr="00A370E1">
        <w:rPr>
          <w:rFonts w:cstheme="minorHAnsi"/>
          <w:i/>
          <w:iCs/>
          <w:sz w:val="22"/>
        </w:rPr>
        <w:t xml:space="preserve"> </w:t>
      </w:r>
      <w:r w:rsidR="00DF6AC1" w:rsidRPr="00A370E1">
        <w:rPr>
          <w:rFonts w:cstheme="minorHAnsi"/>
          <w:sz w:val="22"/>
        </w:rPr>
        <w:t xml:space="preserve">conforme e nas hipóteses previstas </w:t>
      </w:r>
      <w:r w:rsidR="002E4BD2" w:rsidRPr="00A370E1">
        <w:rPr>
          <w:rFonts w:cstheme="minorHAnsi"/>
          <w:sz w:val="22"/>
        </w:rPr>
        <w:t xml:space="preserve">na </w:t>
      </w:r>
      <w:r w:rsidR="00DF6AC1" w:rsidRPr="00A370E1">
        <w:rPr>
          <w:rFonts w:cstheme="minorHAnsi"/>
          <w:sz w:val="22"/>
          <w:highlight w:val="yellow"/>
        </w:rPr>
        <w:t>[</w:t>
      </w:r>
      <w:r w:rsidR="002E4BD2" w:rsidRPr="00A370E1">
        <w:rPr>
          <w:rFonts w:cstheme="minorHAnsi"/>
          <w:sz w:val="22"/>
          <w:highlight w:val="yellow"/>
        </w:rPr>
        <w:t xml:space="preserve">Cláusula </w:t>
      </w:r>
      <w:r w:rsidR="00237413" w:rsidRPr="00A370E1">
        <w:rPr>
          <w:rFonts w:cstheme="minorHAnsi"/>
          <w:sz w:val="22"/>
          <w:highlight w:val="yellow"/>
        </w:rPr>
        <w:t>8</w:t>
      </w:r>
      <w:r w:rsidR="002E4BD2" w:rsidRPr="00A370E1">
        <w:rPr>
          <w:rFonts w:cstheme="minorHAnsi"/>
          <w:sz w:val="22"/>
          <w:highlight w:val="yellow"/>
        </w:rPr>
        <w:t>.1 (</w:t>
      </w:r>
      <w:proofErr w:type="spellStart"/>
      <w:r w:rsidR="002E4BD2" w:rsidRPr="00A370E1">
        <w:rPr>
          <w:rFonts w:cstheme="minorHAnsi"/>
          <w:sz w:val="22"/>
          <w:highlight w:val="yellow"/>
        </w:rPr>
        <w:t>xvii</w:t>
      </w:r>
      <w:proofErr w:type="spellEnd"/>
      <w:r w:rsidR="002E4BD2" w:rsidRPr="00A370E1">
        <w:rPr>
          <w:rFonts w:cstheme="minorHAnsi"/>
          <w:sz w:val="22"/>
          <w:highlight w:val="yellow"/>
        </w:rPr>
        <w:t>)</w:t>
      </w:r>
      <w:proofErr w:type="gramStart"/>
      <w:r w:rsidR="00DF6AC1" w:rsidRPr="00A370E1">
        <w:rPr>
          <w:rFonts w:cstheme="minorHAnsi"/>
          <w:sz w:val="22"/>
          <w:highlight w:val="yellow"/>
        </w:rPr>
        <w:t>]</w:t>
      </w:r>
      <w:r w:rsidR="00FE7023" w:rsidRPr="00A370E1">
        <w:rPr>
          <w:rFonts w:cstheme="minorHAnsi"/>
          <w:sz w:val="22"/>
          <w:highlight w:val="yellow"/>
        </w:rPr>
        <w:t>.</w:t>
      </w:r>
      <w:ins w:id="232" w:author="Philippe Hollanda - Oliveira Trust" w:date="2022-08-17T09:54:00Z">
        <w:r w:rsidR="00910CB0">
          <w:rPr>
            <w:rFonts w:cstheme="minorHAnsi"/>
            <w:sz w:val="22"/>
          </w:rPr>
          <w:t>[</w:t>
        </w:r>
        <w:proofErr w:type="gramEnd"/>
        <w:r w:rsidR="00910CB0">
          <w:rPr>
            <w:rFonts w:cstheme="minorHAnsi"/>
            <w:sz w:val="22"/>
          </w:rPr>
          <w:t>Nota OT: Verificar a referência, não encontramos as hip</w:t>
        </w:r>
      </w:ins>
      <w:ins w:id="233" w:author="Philippe Hollanda - Oliveira Trust" w:date="2022-08-17T09:55:00Z">
        <w:r w:rsidR="00910CB0">
          <w:rPr>
            <w:rFonts w:cstheme="minorHAnsi"/>
            <w:sz w:val="22"/>
          </w:rPr>
          <w:t xml:space="preserve">óteses.] </w:t>
        </w:r>
      </w:ins>
    </w:p>
    <w:p w14:paraId="38A8DDFC" w14:textId="7F5682A3" w:rsidR="00F45104" w:rsidRPr="00A370E1" w:rsidRDefault="00F45104" w:rsidP="003E5F1D">
      <w:pPr>
        <w:shd w:val="clear" w:color="auto" w:fill="FFFFFF"/>
        <w:tabs>
          <w:tab w:val="left" w:pos="24"/>
          <w:tab w:val="left" w:pos="60"/>
          <w:tab w:val="left" w:pos="284"/>
          <w:tab w:val="left" w:pos="900"/>
          <w:tab w:val="left" w:pos="2700"/>
          <w:tab w:val="left" w:pos="3600"/>
          <w:tab w:val="left" w:pos="4500"/>
          <w:tab w:val="left" w:pos="5400"/>
          <w:tab w:val="left" w:pos="6300"/>
          <w:tab w:val="left" w:pos="7200"/>
          <w:tab w:val="left" w:pos="8100"/>
          <w:tab w:val="left" w:pos="9000"/>
        </w:tabs>
        <w:spacing w:line="298" w:lineRule="auto"/>
        <w:ind w:left="720"/>
        <w:rPr>
          <w:rFonts w:cstheme="minorHAnsi"/>
          <w:sz w:val="22"/>
        </w:rPr>
      </w:pPr>
    </w:p>
    <w:p w14:paraId="0AB0E919" w14:textId="5661E579" w:rsidR="00F45104" w:rsidRPr="00A370E1" w:rsidRDefault="00F45104" w:rsidP="00FE7023">
      <w:pPr>
        <w:pStyle w:val="PargrafodaLista"/>
        <w:numPr>
          <w:ilvl w:val="2"/>
          <w:numId w:val="2"/>
        </w:numPr>
        <w:shd w:val="clear" w:color="auto" w:fill="FFFFFF"/>
        <w:spacing w:line="298" w:lineRule="auto"/>
        <w:ind w:left="0" w:hanging="12"/>
        <w:rPr>
          <w:rFonts w:cstheme="minorHAnsi"/>
          <w:sz w:val="22"/>
        </w:rPr>
      </w:pPr>
      <w:r w:rsidRPr="00A370E1">
        <w:rPr>
          <w:rFonts w:cstheme="minorHAnsi"/>
          <w:sz w:val="22"/>
        </w:rPr>
        <w:t xml:space="preserve">O Resgate </w:t>
      </w:r>
      <w:r w:rsidRPr="00A370E1">
        <w:rPr>
          <w:rFonts w:cstheme="minorHAnsi"/>
          <w:color w:val="000000"/>
          <w:sz w:val="22"/>
        </w:rPr>
        <w:t>Antecipado</w:t>
      </w:r>
      <w:r w:rsidRPr="00A370E1">
        <w:rPr>
          <w:rFonts w:cstheme="minorHAnsi"/>
          <w:sz w:val="22"/>
        </w:rPr>
        <w:t xml:space="preserve"> Obrigatório Total deverá ocorrer </w:t>
      </w:r>
      <w:r w:rsidR="00F96544" w:rsidRPr="00A370E1">
        <w:rPr>
          <w:rFonts w:cstheme="minorHAnsi"/>
          <w:sz w:val="22"/>
        </w:rPr>
        <w:t xml:space="preserve">no prazo de </w:t>
      </w:r>
      <w:r w:rsidR="00335707" w:rsidRPr="00A370E1">
        <w:rPr>
          <w:rFonts w:cstheme="minorHAnsi"/>
          <w:color w:val="000000"/>
          <w:sz w:val="22"/>
        </w:rPr>
        <w:t>3</w:t>
      </w:r>
      <w:r w:rsidR="005F2158" w:rsidRPr="00A370E1">
        <w:rPr>
          <w:rFonts w:cstheme="minorHAnsi"/>
          <w:color w:val="000000"/>
          <w:sz w:val="22"/>
        </w:rPr>
        <w:t xml:space="preserve">0 </w:t>
      </w:r>
      <w:r w:rsidR="00F96544" w:rsidRPr="00A370E1">
        <w:rPr>
          <w:rFonts w:cstheme="minorHAnsi"/>
          <w:color w:val="000000"/>
          <w:sz w:val="22"/>
        </w:rPr>
        <w:t>dias</w:t>
      </w:r>
      <w:r w:rsidR="00F96544" w:rsidRPr="00A370E1">
        <w:rPr>
          <w:rFonts w:cstheme="minorHAnsi"/>
          <w:sz w:val="22"/>
        </w:rPr>
        <w:t xml:space="preserve"> </w:t>
      </w:r>
      <w:r w:rsidR="00DB3CD1" w:rsidRPr="00A370E1">
        <w:rPr>
          <w:rFonts w:cstheme="minorHAnsi"/>
          <w:sz w:val="22"/>
        </w:rPr>
        <w:t xml:space="preserve">contados a partir do </w:t>
      </w:r>
      <w:r w:rsidRPr="00A370E1">
        <w:rPr>
          <w:rFonts w:cstheme="minorHAnsi"/>
          <w:sz w:val="22"/>
        </w:rPr>
        <w:t>envio</w:t>
      </w:r>
      <w:r w:rsidR="00DB3CD1" w:rsidRPr="00A370E1">
        <w:rPr>
          <w:rFonts w:cstheme="minorHAnsi"/>
          <w:sz w:val="22"/>
        </w:rPr>
        <w:t>, pela Debenturista e/ou pelo Agente Fiduciário dos CRI,</w:t>
      </w:r>
      <w:r w:rsidRPr="00A370E1">
        <w:rPr>
          <w:rFonts w:cstheme="minorHAnsi"/>
          <w:sz w:val="22"/>
        </w:rPr>
        <w:t xml:space="preserve"> de comunicação dirigida à Emissora, </w:t>
      </w:r>
      <w:r w:rsidR="00DB3CD1" w:rsidRPr="00A370E1">
        <w:rPr>
          <w:rFonts w:cstheme="minorHAnsi"/>
          <w:sz w:val="22"/>
        </w:rPr>
        <w:t xml:space="preserve">indicando </w:t>
      </w:r>
      <w:r w:rsidR="00DF6AC1" w:rsidRPr="00A370E1">
        <w:rPr>
          <w:rFonts w:cstheme="minorHAnsi"/>
          <w:sz w:val="22"/>
        </w:rPr>
        <w:t>o não cumprimento do previsto n</w:t>
      </w:r>
      <w:r w:rsidR="000B5305" w:rsidRPr="00A370E1">
        <w:rPr>
          <w:rFonts w:cstheme="minorHAnsi"/>
          <w:sz w:val="22"/>
        </w:rPr>
        <w:t>a Cláusula 6.</w:t>
      </w:r>
      <w:r w:rsidR="006B3D4A" w:rsidRPr="00A370E1">
        <w:rPr>
          <w:rFonts w:cstheme="minorHAnsi"/>
          <w:sz w:val="22"/>
        </w:rPr>
        <w:t>2.</w:t>
      </w:r>
      <w:r w:rsidR="000B5305" w:rsidRPr="00A370E1">
        <w:rPr>
          <w:rFonts w:cstheme="minorHAnsi"/>
          <w:sz w:val="22"/>
        </w:rPr>
        <w:t>1 acima</w:t>
      </w:r>
      <w:r w:rsidRPr="00A370E1">
        <w:rPr>
          <w:rFonts w:cstheme="minorHAnsi"/>
          <w:sz w:val="22"/>
        </w:rPr>
        <w:t xml:space="preserve"> (“</w:t>
      </w:r>
      <w:r w:rsidRPr="00A370E1">
        <w:rPr>
          <w:rFonts w:cstheme="minorHAnsi"/>
          <w:sz w:val="22"/>
          <w:u w:val="single"/>
        </w:rPr>
        <w:t>Comunicação de Resgate</w:t>
      </w:r>
      <w:r w:rsidR="001804A1" w:rsidRPr="00A370E1">
        <w:rPr>
          <w:rFonts w:cstheme="minorHAnsi"/>
          <w:sz w:val="22"/>
          <w:u w:val="single"/>
        </w:rPr>
        <w:t xml:space="preserve"> Obrigatório</w:t>
      </w:r>
      <w:r w:rsidRPr="00A370E1">
        <w:rPr>
          <w:rFonts w:cstheme="minorHAnsi"/>
          <w:sz w:val="22"/>
        </w:rPr>
        <w:t xml:space="preserve">”), da qual deverá constar, no mínimo: </w:t>
      </w:r>
      <w:r w:rsidRPr="00A370E1">
        <w:rPr>
          <w:rFonts w:cstheme="minorHAnsi"/>
          <w:b/>
          <w:sz w:val="22"/>
        </w:rPr>
        <w:t>(a)</w:t>
      </w:r>
      <w:r w:rsidRPr="00A370E1">
        <w:rPr>
          <w:rFonts w:cstheme="minorHAnsi"/>
          <w:sz w:val="22"/>
        </w:rPr>
        <w:t xml:space="preserve"> a data </w:t>
      </w:r>
      <w:r w:rsidR="001804A1" w:rsidRPr="00A370E1">
        <w:rPr>
          <w:rFonts w:cstheme="minorHAnsi"/>
          <w:sz w:val="22"/>
        </w:rPr>
        <w:t xml:space="preserve">limite </w:t>
      </w:r>
      <w:r w:rsidRPr="00A370E1">
        <w:rPr>
          <w:rFonts w:cstheme="minorHAnsi"/>
          <w:sz w:val="22"/>
        </w:rPr>
        <w:t xml:space="preserve">do efetivo Resgate Antecipado </w:t>
      </w:r>
      <w:r w:rsidR="001804A1" w:rsidRPr="00A370E1">
        <w:rPr>
          <w:rFonts w:cstheme="minorHAnsi"/>
          <w:sz w:val="22"/>
        </w:rPr>
        <w:t xml:space="preserve">Obrigatório </w:t>
      </w:r>
      <w:r w:rsidRPr="00A370E1">
        <w:rPr>
          <w:rFonts w:cstheme="minorHAnsi"/>
          <w:sz w:val="22"/>
        </w:rPr>
        <w:t>Total (“</w:t>
      </w:r>
      <w:r w:rsidRPr="00A370E1">
        <w:rPr>
          <w:rFonts w:cstheme="minorHAnsi"/>
          <w:sz w:val="22"/>
          <w:u w:val="single"/>
        </w:rPr>
        <w:t>Data do Resgate</w:t>
      </w:r>
      <w:r w:rsidR="001804A1" w:rsidRPr="00A370E1">
        <w:rPr>
          <w:rFonts w:cstheme="minorHAnsi"/>
          <w:sz w:val="22"/>
          <w:u w:val="single"/>
        </w:rPr>
        <w:t xml:space="preserve"> Obrigatório</w:t>
      </w:r>
      <w:r w:rsidRPr="00A370E1">
        <w:rPr>
          <w:rFonts w:cstheme="minorHAnsi"/>
          <w:sz w:val="22"/>
        </w:rPr>
        <w:t xml:space="preserve">”); </w:t>
      </w:r>
      <w:r w:rsidRPr="00A370E1">
        <w:rPr>
          <w:rFonts w:cstheme="minorHAnsi"/>
          <w:b/>
          <w:sz w:val="22"/>
        </w:rPr>
        <w:t>(b)</w:t>
      </w:r>
      <w:r w:rsidRPr="00A370E1">
        <w:rPr>
          <w:rFonts w:cstheme="minorHAnsi"/>
          <w:sz w:val="22"/>
        </w:rPr>
        <w:t xml:space="preserve"> o </w:t>
      </w:r>
      <w:r w:rsidR="00CA526B" w:rsidRPr="00A370E1">
        <w:rPr>
          <w:rFonts w:cstheme="minorHAnsi"/>
          <w:sz w:val="22"/>
        </w:rPr>
        <w:t>v</w:t>
      </w:r>
      <w:r w:rsidRPr="00A370E1">
        <w:rPr>
          <w:rFonts w:cstheme="minorHAnsi"/>
          <w:sz w:val="22"/>
        </w:rPr>
        <w:t xml:space="preserve">alor de Resgate Antecipado </w:t>
      </w:r>
      <w:r w:rsidR="001804A1" w:rsidRPr="00A370E1">
        <w:rPr>
          <w:rFonts w:cstheme="minorHAnsi"/>
          <w:sz w:val="22"/>
        </w:rPr>
        <w:t xml:space="preserve">Obrigatório </w:t>
      </w:r>
      <w:r w:rsidRPr="00A370E1">
        <w:rPr>
          <w:rFonts w:cstheme="minorHAnsi"/>
          <w:sz w:val="22"/>
        </w:rPr>
        <w:t xml:space="preserve">ou; e </w:t>
      </w:r>
      <w:r w:rsidRPr="00A370E1">
        <w:rPr>
          <w:rFonts w:cstheme="minorHAnsi"/>
          <w:b/>
          <w:sz w:val="22"/>
        </w:rPr>
        <w:t>(c)</w:t>
      </w:r>
      <w:r w:rsidRPr="00A370E1">
        <w:rPr>
          <w:rFonts w:cstheme="minorHAnsi"/>
          <w:sz w:val="22"/>
        </w:rPr>
        <w:t xml:space="preserve"> quaisquer outras informações que a Debenturista, e/ou </w:t>
      </w:r>
      <w:r w:rsidR="001804A1" w:rsidRPr="00A370E1">
        <w:rPr>
          <w:rFonts w:cstheme="minorHAnsi"/>
          <w:sz w:val="22"/>
        </w:rPr>
        <w:t xml:space="preserve">o Agente Fiduciário dos CRI </w:t>
      </w:r>
      <w:r w:rsidRPr="00A370E1">
        <w:rPr>
          <w:rFonts w:cstheme="minorHAnsi"/>
          <w:sz w:val="22"/>
        </w:rPr>
        <w:t xml:space="preserve">entendam necessárias à operacionalização do Resgate Antecipado </w:t>
      </w:r>
      <w:r w:rsidR="001804A1" w:rsidRPr="00A370E1">
        <w:rPr>
          <w:rFonts w:cstheme="minorHAnsi"/>
          <w:sz w:val="22"/>
        </w:rPr>
        <w:t xml:space="preserve">Obrigatório </w:t>
      </w:r>
      <w:r w:rsidRPr="00A370E1">
        <w:rPr>
          <w:rFonts w:cstheme="minorHAnsi"/>
          <w:sz w:val="22"/>
        </w:rPr>
        <w:t>Total.</w:t>
      </w:r>
    </w:p>
    <w:p w14:paraId="2712673E" w14:textId="1EE5CEFE" w:rsidR="006749A0" w:rsidRPr="00A370E1" w:rsidRDefault="006749A0">
      <w:pPr>
        <w:shd w:val="clear" w:color="auto" w:fill="FFFFFF"/>
        <w:tabs>
          <w:tab w:val="left" w:pos="24"/>
          <w:tab w:val="left" w:pos="284"/>
          <w:tab w:val="left" w:pos="709"/>
          <w:tab w:val="left" w:pos="900"/>
          <w:tab w:val="left" w:pos="2700"/>
          <w:tab w:val="left" w:pos="3600"/>
          <w:tab w:val="left" w:pos="4500"/>
          <w:tab w:val="left" w:pos="5400"/>
          <w:tab w:val="left" w:pos="6300"/>
          <w:tab w:val="left" w:pos="7200"/>
          <w:tab w:val="left" w:pos="8100"/>
          <w:tab w:val="left" w:pos="9000"/>
        </w:tabs>
        <w:spacing w:line="360" w:lineRule="auto"/>
        <w:ind w:left="720"/>
        <w:rPr>
          <w:rFonts w:cstheme="minorHAnsi"/>
          <w:sz w:val="22"/>
        </w:rPr>
      </w:pPr>
    </w:p>
    <w:p w14:paraId="2082844B" w14:textId="77777777" w:rsidR="00970868" w:rsidRPr="00A370E1" w:rsidRDefault="00970868" w:rsidP="00970868">
      <w:pPr>
        <w:keepNext/>
        <w:tabs>
          <w:tab w:val="left" w:pos="993"/>
        </w:tabs>
        <w:rPr>
          <w:rFonts w:cstheme="minorHAnsi"/>
          <w:sz w:val="22"/>
        </w:rPr>
      </w:pPr>
      <w:r w:rsidRPr="00A370E1">
        <w:rPr>
          <w:rFonts w:cstheme="minorHAnsi"/>
          <w:b/>
          <w:bCs/>
          <w:sz w:val="22"/>
        </w:rPr>
        <w:t>6.3.</w:t>
      </w:r>
      <w:r w:rsidRPr="00A370E1">
        <w:rPr>
          <w:rFonts w:cstheme="minorHAnsi"/>
          <w:b/>
          <w:bCs/>
          <w:sz w:val="22"/>
        </w:rPr>
        <w:tab/>
        <w:t>Resgate Antecipado Obrigatório Parcial</w:t>
      </w:r>
    </w:p>
    <w:p w14:paraId="1E15F447" w14:textId="77777777" w:rsidR="00970868" w:rsidRPr="00A370E1" w:rsidRDefault="00970868" w:rsidP="00970868">
      <w:pPr>
        <w:keepNext/>
        <w:tabs>
          <w:tab w:val="left" w:pos="993"/>
        </w:tabs>
        <w:rPr>
          <w:rFonts w:cstheme="minorHAnsi"/>
          <w:sz w:val="22"/>
        </w:rPr>
      </w:pPr>
    </w:p>
    <w:p w14:paraId="7142ABA8" w14:textId="401F3CE1" w:rsidR="00970868" w:rsidRPr="00A370E1" w:rsidRDefault="00970868" w:rsidP="003E5F1D">
      <w:pPr>
        <w:keepNext/>
        <w:tabs>
          <w:tab w:val="left" w:pos="993"/>
        </w:tabs>
        <w:rPr>
          <w:rFonts w:cstheme="minorHAnsi"/>
          <w:sz w:val="22"/>
        </w:rPr>
      </w:pPr>
      <w:r w:rsidRPr="00A370E1">
        <w:rPr>
          <w:rFonts w:cstheme="minorHAnsi"/>
          <w:b/>
          <w:bCs/>
          <w:sz w:val="22"/>
        </w:rPr>
        <w:t>6.3.1.</w:t>
      </w:r>
      <w:r w:rsidRPr="00A370E1">
        <w:rPr>
          <w:rFonts w:cstheme="minorHAnsi"/>
          <w:b/>
          <w:bCs/>
          <w:sz w:val="22"/>
        </w:rPr>
        <w:tab/>
      </w:r>
      <w:r w:rsidRPr="00A370E1">
        <w:rPr>
          <w:rFonts w:cstheme="minorHAnsi"/>
          <w:sz w:val="22"/>
        </w:rPr>
        <w:t xml:space="preserve">Semestralmente, juntamente com a medição do Índice de Cobertura do Serviço da Dívida (conforme abaixo definido), a Emissora deverá calcular e informar, e comprovar, à Debenturista e ao Agente Fiduciário, o valor do ICSD. Caso o valor do ICSD seja igual ou superior a 1,20x, a Emissora deverá amortizar extraordinariamente, sem </w:t>
      </w:r>
      <w:r w:rsidR="00FD49B2" w:rsidRPr="00A370E1">
        <w:rPr>
          <w:rFonts w:cstheme="minorHAnsi"/>
          <w:sz w:val="22"/>
        </w:rPr>
        <w:t>que para tanto tenha que pagar o Prêmio de Resgate Antecipado Facultativo ou Amortização Antecipada</w:t>
      </w:r>
      <w:r w:rsidRPr="00A370E1">
        <w:rPr>
          <w:rFonts w:cstheme="minorHAnsi"/>
          <w:sz w:val="22"/>
        </w:rPr>
        <w:t xml:space="preserve">, o Valor Nominal Unitário Atualizado, de forma que, após tal amortização, o ICSD seja igual a 1,10x, conforme cálculo descrito no </w:t>
      </w:r>
      <w:r w:rsidRPr="003E4AC4">
        <w:rPr>
          <w:rFonts w:cstheme="minorHAnsi"/>
          <w:sz w:val="22"/>
          <w:highlight w:val="green"/>
        </w:rPr>
        <w:t>Anexo [</w:t>
      </w:r>
      <w:r w:rsidR="0092242C" w:rsidRPr="003E4AC4">
        <w:rPr>
          <w:rFonts w:cstheme="minorHAnsi"/>
          <w:sz w:val="22"/>
          <w:highlight w:val="green"/>
        </w:rPr>
        <w:t>XII</w:t>
      </w:r>
      <w:r w:rsidRPr="003E4AC4">
        <w:rPr>
          <w:rFonts w:cstheme="minorHAnsi"/>
          <w:sz w:val="22"/>
          <w:highlight w:val="green"/>
        </w:rPr>
        <w:t>]</w:t>
      </w:r>
      <w:r w:rsidRPr="00A370E1">
        <w:rPr>
          <w:rFonts w:cstheme="minorHAnsi"/>
          <w:sz w:val="22"/>
        </w:rPr>
        <w:t xml:space="preserve"> desta Escritura de Emissão (“</w:t>
      </w:r>
      <w:r w:rsidRPr="00A370E1">
        <w:rPr>
          <w:rFonts w:cstheme="minorHAnsi"/>
          <w:i/>
          <w:iCs/>
          <w:sz w:val="22"/>
          <w:u w:val="single"/>
        </w:rPr>
        <w:t xml:space="preserve">Cash </w:t>
      </w:r>
      <w:proofErr w:type="spellStart"/>
      <w:r w:rsidRPr="00A370E1">
        <w:rPr>
          <w:rFonts w:cstheme="minorHAnsi"/>
          <w:i/>
          <w:iCs/>
          <w:sz w:val="22"/>
          <w:u w:val="single"/>
        </w:rPr>
        <w:t>Sweep</w:t>
      </w:r>
      <w:proofErr w:type="spellEnd"/>
      <w:r w:rsidRPr="00A370E1">
        <w:rPr>
          <w:rFonts w:cstheme="minorHAnsi"/>
          <w:sz w:val="22"/>
        </w:rPr>
        <w:t xml:space="preserve">”). Os pagamentos do </w:t>
      </w:r>
      <w:r w:rsidRPr="00A370E1">
        <w:rPr>
          <w:rFonts w:cstheme="minorHAnsi"/>
          <w:i/>
          <w:iCs/>
          <w:sz w:val="22"/>
        </w:rPr>
        <w:t xml:space="preserve">Cash </w:t>
      </w:r>
      <w:proofErr w:type="spellStart"/>
      <w:r w:rsidRPr="00A370E1">
        <w:rPr>
          <w:rFonts w:cstheme="minorHAnsi"/>
          <w:i/>
          <w:iCs/>
          <w:sz w:val="22"/>
        </w:rPr>
        <w:t>Sweep</w:t>
      </w:r>
      <w:proofErr w:type="spellEnd"/>
      <w:r w:rsidRPr="00A370E1">
        <w:rPr>
          <w:rFonts w:cstheme="minorHAnsi"/>
          <w:sz w:val="22"/>
        </w:rPr>
        <w:t xml:space="preserve">, quando devidos, deverão ser feitos semestralmente nas mesmas datas da amortização ordinária das Debêntures, conforme previstas no </w:t>
      </w:r>
      <w:r w:rsidRPr="003E4AC4">
        <w:rPr>
          <w:rFonts w:cstheme="minorHAnsi"/>
          <w:sz w:val="22"/>
          <w:highlight w:val="green"/>
        </w:rPr>
        <w:t>[Anexo III]</w:t>
      </w:r>
      <w:r w:rsidRPr="00A370E1">
        <w:rPr>
          <w:rFonts w:cstheme="minorHAnsi"/>
          <w:sz w:val="22"/>
        </w:rPr>
        <w:t xml:space="preserve"> a esta Escritura de Emissão. </w:t>
      </w:r>
    </w:p>
    <w:p w14:paraId="2A1E40AB" w14:textId="77777777" w:rsidR="006B1CE0" w:rsidRPr="00A370E1" w:rsidRDefault="006B1CE0" w:rsidP="003E5F1D">
      <w:pPr>
        <w:keepNext/>
        <w:tabs>
          <w:tab w:val="left" w:pos="993"/>
        </w:tabs>
        <w:rPr>
          <w:rFonts w:cstheme="minorHAnsi"/>
          <w:sz w:val="22"/>
        </w:rPr>
      </w:pPr>
    </w:p>
    <w:p w14:paraId="22110D82" w14:textId="31FF935E" w:rsidR="006B1CE0" w:rsidRPr="00A370E1" w:rsidRDefault="00DB41F3" w:rsidP="00A370E1">
      <w:pPr>
        <w:pStyle w:val="PargrafodaLista"/>
        <w:keepNext/>
        <w:numPr>
          <w:ilvl w:val="1"/>
          <w:numId w:val="83"/>
        </w:numPr>
        <w:tabs>
          <w:tab w:val="left" w:pos="993"/>
        </w:tabs>
        <w:rPr>
          <w:rFonts w:cstheme="minorHAnsi"/>
          <w:b/>
          <w:bCs/>
          <w:sz w:val="22"/>
        </w:rPr>
      </w:pPr>
      <w:r w:rsidRPr="00A370E1">
        <w:rPr>
          <w:rFonts w:cstheme="minorHAnsi"/>
          <w:b/>
          <w:bCs/>
          <w:sz w:val="22"/>
        </w:rPr>
        <w:t xml:space="preserve">       </w:t>
      </w:r>
      <w:r w:rsidR="006B1CE0" w:rsidRPr="00A370E1">
        <w:rPr>
          <w:rFonts w:cstheme="minorHAnsi"/>
          <w:b/>
          <w:bCs/>
          <w:sz w:val="22"/>
        </w:rPr>
        <w:t>Amortização Compulsória</w:t>
      </w:r>
    </w:p>
    <w:p w14:paraId="71C08EFE" w14:textId="30CB7454" w:rsidR="00EA669D" w:rsidRPr="00A370E1" w:rsidRDefault="00656F25" w:rsidP="00A370E1">
      <w:pPr>
        <w:keepNext/>
        <w:tabs>
          <w:tab w:val="left" w:pos="993"/>
        </w:tabs>
        <w:rPr>
          <w:rFonts w:cstheme="minorHAnsi"/>
          <w:sz w:val="22"/>
        </w:rPr>
      </w:pPr>
      <w:r w:rsidRPr="00A370E1">
        <w:rPr>
          <w:rFonts w:cstheme="minorHAnsi"/>
          <w:b/>
          <w:bCs/>
          <w:sz w:val="22"/>
        </w:rPr>
        <w:t>6.4.1.</w:t>
      </w:r>
      <w:r w:rsidRPr="00A370E1">
        <w:rPr>
          <w:rFonts w:cstheme="minorHAnsi"/>
          <w:b/>
          <w:bCs/>
          <w:sz w:val="22"/>
        </w:rPr>
        <w:tab/>
      </w:r>
      <w:r w:rsidR="00EA669D" w:rsidRPr="00A370E1">
        <w:rPr>
          <w:rFonts w:cstheme="minorHAnsi"/>
          <w:sz w:val="22"/>
        </w:rPr>
        <w:t>Deverá ocorrer a amortização compulsória do Valor Nominal Unitário atualizado das Debêntures, limitada a 98% (noventa e oito por cento) do saldo devedor das Debêntures, caso, nas respectivas Datas de Aniversário, o resultado do cálculo previsto na fórmula abaixo seja positivo (“</w:t>
      </w:r>
      <w:r w:rsidR="00EA669D" w:rsidRPr="00A370E1">
        <w:rPr>
          <w:rFonts w:cstheme="minorHAnsi"/>
          <w:sz w:val="22"/>
          <w:u w:val="single"/>
        </w:rPr>
        <w:t>Amortização Compulsória Índice</w:t>
      </w:r>
      <w:r w:rsidR="00EA669D" w:rsidRPr="00A370E1">
        <w:rPr>
          <w:rFonts w:cstheme="minorHAnsi"/>
          <w:sz w:val="22"/>
        </w:rPr>
        <w:t>”):</w:t>
      </w:r>
    </w:p>
    <w:p w14:paraId="033A904D" w14:textId="77777777" w:rsidR="00EA669D" w:rsidRPr="00A370E1" w:rsidRDefault="00EA669D" w:rsidP="00EA669D">
      <w:pPr>
        <w:widowControl w:val="0"/>
        <w:tabs>
          <w:tab w:val="left" w:pos="567"/>
          <w:tab w:val="left" w:pos="851"/>
        </w:tabs>
        <w:contextualSpacing/>
        <w:rPr>
          <w:rFonts w:cstheme="minorHAnsi"/>
          <w:sz w:val="22"/>
        </w:rPr>
      </w:pPr>
    </w:p>
    <w:p w14:paraId="78BE8E58" w14:textId="77777777" w:rsidR="00EA669D" w:rsidRPr="00A370E1" w:rsidRDefault="00EA669D" w:rsidP="00EA669D">
      <w:pPr>
        <w:tabs>
          <w:tab w:val="left" w:pos="142"/>
        </w:tabs>
        <w:ind w:left="709"/>
        <w:contextualSpacing/>
        <w:jc w:val="center"/>
        <w:rPr>
          <w:rFonts w:cstheme="minorHAnsi"/>
          <w:i/>
          <w:sz w:val="22"/>
        </w:rPr>
      </w:pPr>
      <w:r w:rsidRPr="00A370E1">
        <w:rPr>
          <w:rFonts w:cstheme="minorHAnsi"/>
          <w:i/>
          <w:sz w:val="22"/>
        </w:rPr>
        <w:t xml:space="preserve">AC = </w:t>
      </w:r>
      <w:proofErr w:type="spellStart"/>
      <w:r w:rsidRPr="00A370E1">
        <w:rPr>
          <w:rFonts w:cstheme="minorHAnsi"/>
          <w:i/>
          <w:sz w:val="22"/>
        </w:rPr>
        <w:t>VNa</w:t>
      </w:r>
      <w:proofErr w:type="spellEnd"/>
      <w:r w:rsidRPr="00A370E1">
        <w:rPr>
          <w:rFonts w:cstheme="minorHAnsi"/>
          <w:i/>
          <w:sz w:val="22"/>
        </w:rPr>
        <w:t xml:space="preserve"> – </w:t>
      </w:r>
      <w:proofErr w:type="spellStart"/>
      <w:r w:rsidRPr="00A370E1">
        <w:rPr>
          <w:rFonts w:cstheme="minorHAnsi"/>
          <w:i/>
          <w:sz w:val="22"/>
        </w:rPr>
        <w:t>Vne</w:t>
      </w:r>
      <w:proofErr w:type="spellEnd"/>
    </w:p>
    <w:p w14:paraId="4167C4E6" w14:textId="77777777" w:rsidR="00EA669D" w:rsidRPr="00A370E1" w:rsidRDefault="00EA669D" w:rsidP="00EA669D">
      <w:pPr>
        <w:tabs>
          <w:tab w:val="left" w:pos="142"/>
        </w:tabs>
        <w:ind w:left="709"/>
        <w:contextualSpacing/>
        <w:rPr>
          <w:rFonts w:cstheme="minorHAnsi"/>
          <w:i/>
          <w:sz w:val="22"/>
        </w:rPr>
      </w:pPr>
      <w:r w:rsidRPr="00A370E1">
        <w:rPr>
          <w:rFonts w:cstheme="minorHAnsi"/>
          <w:i/>
          <w:sz w:val="22"/>
        </w:rPr>
        <w:t>onde:</w:t>
      </w:r>
    </w:p>
    <w:p w14:paraId="44F990EF" w14:textId="77777777" w:rsidR="00EA669D" w:rsidRPr="00A370E1" w:rsidRDefault="00EA669D" w:rsidP="00EA669D">
      <w:pPr>
        <w:tabs>
          <w:tab w:val="left" w:pos="142"/>
        </w:tabs>
        <w:ind w:left="709"/>
        <w:contextualSpacing/>
        <w:rPr>
          <w:rFonts w:cstheme="minorHAnsi"/>
          <w:sz w:val="22"/>
        </w:rPr>
      </w:pPr>
    </w:p>
    <w:p w14:paraId="3539F173" w14:textId="77777777" w:rsidR="00EA669D" w:rsidRPr="00A370E1" w:rsidRDefault="00EA669D" w:rsidP="00EA669D">
      <w:pPr>
        <w:tabs>
          <w:tab w:val="left" w:pos="142"/>
        </w:tabs>
        <w:ind w:left="709"/>
        <w:contextualSpacing/>
        <w:rPr>
          <w:rFonts w:cstheme="minorHAnsi"/>
          <w:sz w:val="22"/>
        </w:rPr>
      </w:pPr>
      <w:r w:rsidRPr="00A370E1">
        <w:rPr>
          <w:rFonts w:cstheme="minorHAnsi"/>
          <w:sz w:val="22"/>
        </w:rPr>
        <w:t>AC = Valor unitário da Amortização Compulsória Índice. Valor em reais, calculado com 8 (oito) casas decimais, sem arredondamento;</w:t>
      </w:r>
    </w:p>
    <w:p w14:paraId="496AFDCC" w14:textId="77777777" w:rsidR="00EA669D" w:rsidRPr="00A370E1" w:rsidRDefault="00EA669D" w:rsidP="00EA669D">
      <w:pPr>
        <w:tabs>
          <w:tab w:val="left" w:pos="142"/>
        </w:tabs>
        <w:ind w:left="709"/>
        <w:contextualSpacing/>
        <w:rPr>
          <w:rFonts w:cstheme="minorHAnsi"/>
          <w:sz w:val="22"/>
        </w:rPr>
      </w:pPr>
      <w:proofErr w:type="spellStart"/>
      <w:r w:rsidRPr="00A370E1">
        <w:rPr>
          <w:rFonts w:cstheme="minorHAnsi"/>
          <w:sz w:val="22"/>
        </w:rPr>
        <w:t>VNa</w:t>
      </w:r>
      <w:proofErr w:type="spellEnd"/>
      <w:r w:rsidRPr="00A370E1">
        <w:rPr>
          <w:rFonts w:cstheme="minorHAnsi"/>
          <w:sz w:val="22"/>
        </w:rPr>
        <w:t xml:space="preserve"> = conforme definido acima; e</w:t>
      </w:r>
    </w:p>
    <w:p w14:paraId="537CDF19" w14:textId="77777777" w:rsidR="00EA669D" w:rsidRDefault="00EA669D" w:rsidP="00EA669D">
      <w:pPr>
        <w:tabs>
          <w:tab w:val="left" w:pos="142"/>
        </w:tabs>
        <w:ind w:left="709"/>
        <w:contextualSpacing/>
        <w:rPr>
          <w:rFonts w:cstheme="minorHAnsi"/>
          <w:sz w:val="22"/>
        </w:rPr>
      </w:pPr>
      <w:proofErr w:type="spellStart"/>
      <w:r w:rsidRPr="00A370E1">
        <w:rPr>
          <w:rFonts w:cstheme="minorHAnsi"/>
          <w:sz w:val="22"/>
        </w:rPr>
        <w:t>VNe</w:t>
      </w:r>
      <w:proofErr w:type="spellEnd"/>
      <w:r w:rsidRPr="00A370E1">
        <w:rPr>
          <w:rFonts w:cstheme="minorHAnsi"/>
          <w:sz w:val="22"/>
        </w:rPr>
        <w:t xml:space="preserve"> = conforme definido acima.</w:t>
      </w:r>
    </w:p>
    <w:p w14:paraId="372D7BFC" w14:textId="77777777" w:rsidR="003079DA" w:rsidRDefault="003079DA" w:rsidP="00EA669D">
      <w:pPr>
        <w:tabs>
          <w:tab w:val="left" w:pos="142"/>
        </w:tabs>
        <w:ind w:left="709"/>
        <w:contextualSpacing/>
        <w:rPr>
          <w:rFonts w:cstheme="minorHAnsi"/>
          <w:sz w:val="22"/>
        </w:rPr>
      </w:pPr>
    </w:p>
    <w:p w14:paraId="623AC64A" w14:textId="77777777" w:rsidR="003079DA" w:rsidRDefault="003079DA" w:rsidP="00EA669D">
      <w:pPr>
        <w:tabs>
          <w:tab w:val="left" w:pos="142"/>
        </w:tabs>
        <w:ind w:left="709"/>
        <w:contextualSpacing/>
        <w:rPr>
          <w:rFonts w:cstheme="minorHAnsi"/>
          <w:sz w:val="22"/>
        </w:rPr>
      </w:pPr>
    </w:p>
    <w:p w14:paraId="6D533160" w14:textId="77777777" w:rsidR="003079DA" w:rsidRDefault="003079DA" w:rsidP="00EA669D">
      <w:pPr>
        <w:tabs>
          <w:tab w:val="left" w:pos="142"/>
        </w:tabs>
        <w:ind w:left="709"/>
        <w:contextualSpacing/>
        <w:rPr>
          <w:rFonts w:cstheme="minorHAnsi"/>
          <w:sz w:val="22"/>
        </w:rPr>
      </w:pPr>
    </w:p>
    <w:p w14:paraId="50B3E4E3" w14:textId="77777777" w:rsidR="003079DA" w:rsidRPr="00A370E1" w:rsidRDefault="003079DA" w:rsidP="00EA669D">
      <w:pPr>
        <w:tabs>
          <w:tab w:val="left" w:pos="142"/>
        </w:tabs>
        <w:ind w:left="709"/>
        <w:contextualSpacing/>
        <w:rPr>
          <w:rFonts w:cstheme="minorHAnsi"/>
          <w:sz w:val="22"/>
        </w:rPr>
      </w:pPr>
    </w:p>
    <w:p w14:paraId="424DA344" w14:textId="77777777" w:rsidR="00DA1E2C" w:rsidRPr="00A370E1" w:rsidRDefault="0065501B" w:rsidP="006C3454">
      <w:pPr>
        <w:pStyle w:val="Ttulo1"/>
        <w:numPr>
          <w:ilvl w:val="0"/>
          <w:numId w:val="2"/>
        </w:numPr>
        <w:ind w:left="0" w:firstLine="0"/>
        <w:rPr>
          <w:rFonts w:cstheme="minorHAnsi"/>
          <w:smallCaps/>
          <w:sz w:val="22"/>
        </w:rPr>
      </w:pPr>
      <w:bookmarkStart w:id="234" w:name="_BPDC_LN_INS_1179"/>
      <w:bookmarkStart w:id="235" w:name="_BPDC_PR_INS_1180"/>
      <w:bookmarkStart w:id="236" w:name="_BPDC_PR_INS_1181"/>
      <w:bookmarkStart w:id="237" w:name="_BPDC_LN_INS_1176"/>
      <w:bookmarkStart w:id="238" w:name="_BPDC_PR_INS_1177"/>
      <w:bookmarkStart w:id="239" w:name="_BPDC_PR_INS_1178"/>
      <w:bookmarkStart w:id="240" w:name="_Ref521440211"/>
      <w:bookmarkStart w:id="241" w:name="_Toc71289886"/>
      <w:bookmarkEnd w:id="234"/>
      <w:bookmarkEnd w:id="235"/>
      <w:bookmarkEnd w:id="236"/>
      <w:bookmarkEnd w:id="237"/>
      <w:bookmarkEnd w:id="238"/>
      <w:bookmarkEnd w:id="239"/>
      <w:r w:rsidRPr="00A370E1">
        <w:rPr>
          <w:rFonts w:cstheme="minorHAnsi"/>
          <w:smallCaps/>
          <w:sz w:val="22"/>
        </w:rPr>
        <w:t>Vencimento Antecipado</w:t>
      </w:r>
      <w:bookmarkEnd w:id="240"/>
      <w:bookmarkEnd w:id="241"/>
    </w:p>
    <w:p w14:paraId="39C2A211" w14:textId="77777777" w:rsidR="00BA5CBF" w:rsidRPr="00A370E1" w:rsidRDefault="00BA5CBF" w:rsidP="0008319D">
      <w:pPr>
        <w:rPr>
          <w:rFonts w:eastAsia="Arial Unicode MS" w:cstheme="minorHAnsi"/>
          <w:b/>
          <w:smallCaps/>
          <w:w w:val="0"/>
          <w:sz w:val="22"/>
        </w:rPr>
      </w:pPr>
    </w:p>
    <w:p w14:paraId="7AD02EB4" w14:textId="77777777" w:rsidR="00DA1E2C" w:rsidRPr="00A370E1" w:rsidRDefault="003A7AF7" w:rsidP="006C3454">
      <w:pPr>
        <w:pStyle w:val="PargrafodaLista"/>
        <w:numPr>
          <w:ilvl w:val="1"/>
          <w:numId w:val="2"/>
        </w:numPr>
        <w:ind w:hanging="720"/>
        <w:rPr>
          <w:rFonts w:cstheme="minorHAnsi"/>
          <w:sz w:val="22"/>
          <w:u w:val="single"/>
        </w:rPr>
      </w:pPr>
      <w:bookmarkStart w:id="242" w:name="_DV_M301"/>
      <w:bookmarkStart w:id="243" w:name="_Ref521440695"/>
      <w:bookmarkEnd w:id="242"/>
      <w:r w:rsidRPr="00A370E1">
        <w:rPr>
          <w:rFonts w:cstheme="minorHAnsi"/>
          <w:sz w:val="22"/>
          <w:u w:val="single"/>
        </w:rPr>
        <w:lastRenderedPageBreak/>
        <w:t>Eventos de Vencimento Antecipado</w:t>
      </w:r>
      <w:bookmarkEnd w:id="243"/>
    </w:p>
    <w:p w14:paraId="1F9CA900" w14:textId="77777777" w:rsidR="00DA1E2C" w:rsidRPr="00A370E1" w:rsidRDefault="00DA1E2C" w:rsidP="0008319D">
      <w:pPr>
        <w:tabs>
          <w:tab w:val="left" w:pos="709"/>
        </w:tabs>
        <w:rPr>
          <w:rFonts w:eastAsia="Arial Unicode MS" w:cstheme="minorHAnsi"/>
          <w:b/>
          <w:w w:val="0"/>
          <w:sz w:val="22"/>
        </w:rPr>
      </w:pPr>
    </w:p>
    <w:p w14:paraId="67B41CB5" w14:textId="36EDCADF" w:rsidR="00DA1E2C" w:rsidRPr="00A370E1" w:rsidRDefault="003A7AF7" w:rsidP="006C3454">
      <w:pPr>
        <w:numPr>
          <w:ilvl w:val="2"/>
          <w:numId w:val="2"/>
        </w:numPr>
        <w:ind w:left="0" w:firstLine="0"/>
        <w:rPr>
          <w:rFonts w:cstheme="minorHAnsi"/>
          <w:sz w:val="22"/>
        </w:rPr>
      </w:pPr>
      <w:r w:rsidRPr="00A370E1">
        <w:rPr>
          <w:rFonts w:cstheme="minorHAnsi"/>
          <w:sz w:val="22"/>
        </w:rPr>
        <w:t xml:space="preserve">Sujeito ao disposto na </w:t>
      </w:r>
      <w:r w:rsidR="000B0BA0" w:rsidRPr="00A370E1">
        <w:rPr>
          <w:rFonts w:cstheme="minorHAnsi"/>
          <w:sz w:val="22"/>
        </w:rPr>
        <w:t>Cláusula</w:t>
      </w:r>
      <w:r w:rsidR="00BB3D9E" w:rsidRPr="00A370E1">
        <w:rPr>
          <w:rFonts w:cstheme="minorHAnsi"/>
          <w:sz w:val="22"/>
        </w:rPr>
        <w:t xml:space="preserve"> </w:t>
      </w:r>
      <w:r w:rsidR="00BB3D9E" w:rsidRPr="00A370E1">
        <w:rPr>
          <w:rFonts w:cstheme="minorHAnsi"/>
          <w:sz w:val="22"/>
        </w:rPr>
        <w:fldChar w:fldCharType="begin"/>
      </w:r>
      <w:r w:rsidR="00BB3D9E" w:rsidRPr="00A370E1">
        <w:rPr>
          <w:rFonts w:cstheme="minorHAnsi"/>
          <w:sz w:val="22"/>
        </w:rPr>
        <w:instrText xml:space="preserve"> REF _Ref528588096 \r \h </w:instrText>
      </w:r>
      <w:r w:rsidR="00597A12" w:rsidRPr="00A370E1">
        <w:rPr>
          <w:rFonts w:cstheme="minorHAnsi"/>
          <w:sz w:val="22"/>
        </w:rPr>
        <w:instrText xml:space="preserve"> \* MERGEFORMAT </w:instrText>
      </w:r>
      <w:r w:rsidR="00BB3D9E" w:rsidRPr="00A370E1">
        <w:rPr>
          <w:rFonts w:cstheme="minorHAnsi"/>
          <w:sz w:val="22"/>
        </w:rPr>
      </w:r>
      <w:r w:rsidR="00BB3D9E" w:rsidRPr="00A370E1">
        <w:rPr>
          <w:rFonts w:cstheme="minorHAnsi"/>
          <w:sz w:val="22"/>
        </w:rPr>
        <w:fldChar w:fldCharType="separate"/>
      </w:r>
      <w:r w:rsidR="00CD2452" w:rsidRPr="00A370E1">
        <w:rPr>
          <w:rFonts w:cstheme="minorHAnsi"/>
          <w:sz w:val="22"/>
        </w:rPr>
        <w:t>7.2</w:t>
      </w:r>
      <w:r w:rsidR="00BB3D9E" w:rsidRPr="00A370E1">
        <w:rPr>
          <w:rFonts w:cstheme="minorHAnsi"/>
          <w:sz w:val="22"/>
        </w:rPr>
        <w:fldChar w:fldCharType="end"/>
      </w:r>
      <w:r w:rsidRPr="00A370E1">
        <w:rPr>
          <w:rFonts w:cstheme="minorHAnsi"/>
          <w:sz w:val="22"/>
        </w:rPr>
        <w:t xml:space="preserve"> abaixo, </w:t>
      </w:r>
      <w:r w:rsidR="005A7D10" w:rsidRPr="00A370E1">
        <w:rPr>
          <w:rFonts w:cstheme="minorHAnsi"/>
          <w:sz w:val="22"/>
        </w:rPr>
        <w:t>a Debenturista</w:t>
      </w:r>
      <w:r w:rsidRPr="00A370E1">
        <w:rPr>
          <w:rFonts w:cstheme="minorHAnsi"/>
          <w:sz w:val="22"/>
        </w:rPr>
        <w:t xml:space="preserve"> deverá considerar antecipadamente vencidas as obrigações decorrentes das Debêntures, e exigir o imediato pagamento, pela Emissora, </w:t>
      </w:r>
      <w:r w:rsidR="00F82417" w:rsidRPr="00A370E1">
        <w:rPr>
          <w:rFonts w:cstheme="minorHAnsi"/>
          <w:sz w:val="22"/>
        </w:rPr>
        <w:t xml:space="preserve">dos valores previstos na Cláusula </w:t>
      </w:r>
      <w:r w:rsidR="00FB0C64" w:rsidRPr="00A370E1">
        <w:rPr>
          <w:rFonts w:cstheme="minorHAnsi"/>
          <w:sz w:val="22"/>
        </w:rPr>
        <w:t>7</w:t>
      </w:r>
      <w:r w:rsidR="003A430C" w:rsidRPr="00A370E1">
        <w:rPr>
          <w:rFonts w:cstheme="minorHAnsi"/>
          <w:sz w:val="22"/>
        </w:rPr>
        <w:t>.2.</w:t>
      </w:r>
      <w:r w:rsidR="004D38B7" w:rsidRPr="00A370E1">
        <w:rPr>
          <w:rFonts w:cstheme="minorHAnsi"/>
          <w:sz w:val="22"/>
        </w:rPr>
        <w:t>3</w:t>
      </w:r>
      <w:r w:rsidR="007B00E1" w:rsidRPr="00A370E1">
        <w:rPr>
          <w:rFonts w:cstheme="minorHAnsi"/>
          <w:sz w:val="22"/>
        </w:rPr>
        <w:t xml:space="preserve"> desta Escritura de Emissão, conforme aplicável</w:t>
      </w:r>
      <w:r w:rsidRPr="00A370E1">
        <w:rPr>
          <w:rFonts w:cstheme="minorHAnsi"/>
          <w:sz w:val="22"/>
        </w:rPr>
        <w:t>, na ocorrência de qualquer dos eventos previstos em lei e/ou de qualquer dos seguintes eventos.</w:t>
      </w:r>
    </w:p>
    <w:p w14:paraId="56F33213" w14:textId="77777777" w:rsidR="00C0361C" w:rsidRPr="00A370E1" w:rsidRDefault="00C0361C" w:rsidP="00C0361C">
      <w:pPr>
        <w:rPr>
          <w:rFonts w:cstheme="minorHAnsi"/>
          <w:sz w:val="22"/>
        </w:rPr>
      </w:pPr>
    </w:p>
    <w:p w14:paraId="03BE419F" w14:textId="64FB69B1" w:rsidR="00DA1E2C" w:rsidRPr="00A370E1" w:rsidRDefault="003A7AF7" w:rsidP="006C3454">
      <w:pPr>
        <w:numPr>
          <w:ilvl w:val="2"/>
          <w:numId w:val="2"/>
        </w:numPr>
        <w:ind w:left="0" w:firstLine="0"/>
        <w:rPr>
          <w:rFonts w:cstheme="minorHAnsi"/>
          <w:sz w:val="22"/>
        </w:rPr>
      </w:pPr>
      <w:bookmarkStart w:id="244" w:name="_Ref416256173"/>
      <w:bookmarkStart w:id="245" w:name="_Ref398913061"/>
      <w:r w:rsidRPr="00A370E1">
        <w:rPr>
          <w:rFonts w:cstheme="minorHAnsi"/>
          <w:sz w:val="22"/>
        </w:rPr>
        <w:t xml:space="preserve">Constituem Eventos de Vencimento Antecipado </w:t>
      </w:r>
      <w:r w:rsidR="00EB432E" w:rsidRPr="00A370E1">
        <w:rPr>
          <w:rFonts w:cstheme="minorHAnsi"/>
          <w:sz w:val="22"/>
        </w:rPr>
        <w:t>que acarretam o vencimento não automático das obrigações decorrentes desta Escritura</w:t>
      </w:r>
      <w:r w:rsidR="00EB432E" w:rsidRPr="00A370E1">
        <w:rPr>
          <w:rFonts w:cstheme="minorHAnsi"/>
          <w:color w:val="000000"/>
          <w:sz w:val="22"/>
        </w:rPr>
        <w:t xml:space="preserve"> de Emissão</w:t>
      </w:r>
      <w:r w:rsidRPr="00A370E1">
        <w:rPr>
          <w:rFonts w:cstheme="minorHAnsi"/>
          <w:sz w:val="22"/>
        </w:rPr>
        <w:t>:</w:t>
      </w:r>
      <w:bookmarkEnd w:id="244"/>
      <w:bookmarkEnd w:id="245"/>
    </w:p>
    <w:p w14:paraId="34E81986" w14:textId="77777777" w:rsidR="00DA1E2C" w:rsidRPr="00A370E1" w:rsidRDefault="00DA1E2C" w:rsidP="0008319D">
      <w:pPr>
        <w:rPr>
          <w:rFonts w:eastAsia="Arial Unicode MS" w:cstheme="minorHAnsi"/>
          <w:w w:val="0"/>
          <w:sz w:val="22"/>
        </w:rPr>
      </w:pPr>
    </w:p>
    <w:p w14:paraId="4727FC53" w14:textId="47B0EC3B" w:rsidR="00DA1E2C" w:rsidRPr="00A370E1" w:rsidRDefault="230F4831" w:rsidP="230F4831">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inadimplemento, pela Emissora, de qualquer obrigação pecuniária relativa às Debêntures prevista nesta Escritura de Emissão e/ou nos Contratos de Garantia, na respectiva data de pagamento prevista nesta Escritura de Emissão e/ou nos Contratos de Garantia, bem como de qualquer obrigação pecuniária relativa a operações anteriores que envolvam a Emissora não sanado no prazo de </w:t>
      </w:r>
      <w:r w:rsidR="008F4CFC" w:rsidRPr="00A370E1">
        <w:rPr>
          <w:rFonts w:cstheme="minorHAnsi"/>
          <w:color w:val="000000" w:themeColor="text1"/>
          <w:sz w:val="22"/>
        </w:rPr>
        <w:t>0</w:t>
      </w:r>
      <w:r w:rsidR="00C112F0" w:rsidRPr="00A370E1">
        <w:rPr>
          <w:rFonts w:cstheme="minorHAnsi"/>
          <w:color w:val="000000" w:themeColor="text1"/>
          <w:sz w:val="22"/>
        </w:rPr>
        <w:t>2</w:t>
      </w:r>
      <w:r w:rsidR="008F4CFC" w:rsidRPr="00A370E1">
        <w:rPr>
          <w:rFonts w:cstheme="minorHAnsi"/>
          <w:color w:val="000000" w:themeColor="text1"/>
          <w:sz w:val="22"/>
        </w:rPr>
        <w:t xml:space="preserve"> (</w:t>
      </w:r>
      <w:r w:rsidR="00C112F0" w:rsidRPr="00A370E1">
        <w:rPr>
          <w:rFonts w:cstheme="minorHAnsi"/>
          <w:color w:val="000000" w:themeColor="text1"/>
          <w:sz w:val="22"/>
        </w:rPr>
        <w:t>dois</w:t>
      </w:r>
      <w:r w:rsidR="008F4CFC" w:rsidRPr="00A370E1">
        <w:rPr>
          <w:rFonts w:cstheme="minorHAnsi"/>
          <w:color w:val="000000" w:themeColor="text1"/>
          <w:sz w:val="22"/>
        </w:rPr>
        <w:t>)</w:t>
      </w:r>
      <w:r w:rsidRPr="00A370E1">
        <w:rPr>
          <w:rFonts w:cstheme="minorHAnsi"/>
          <w:color w:val="000000" w:themeColor="text1"/>
          <w:sz w:val="22"/>
        </w:rPr>
        <w:t xml:space="preserve"> Dia</w:t>
      </w:r>
      <w:r w:rsidR="008F4CFC" w:rsidRPr="00A370E1">
        <w:rPr>
          <w:rFonts w:cstheme="minorHAnsi"/>
          <w:color w:val="000000" w:themeColor="text1"/>
          <w:sz w:val="22"/>
        </w:rPr>
        <w:t>s</w:t>
      </w:r>
      <w:r w:rsidRPr="00A370E1">
        <w:rPr>
          <w:rFonts w:cstheme="minorHAnsi"/>
          <w:color w:val="000000" w:themeColor="text1"/>
          <w:sz w:val="22"/>
        </w:rPr>
        <w:t xml:space="preserve"> Út</w:t>
      </w:r>
      <w:r w:rsidR="008F4CFC" w:rsidRPr="00A370E1">
        <w:rPr>
          <w:rFonts w:cstheme="minorHAnsi"/>
          <w:color w:val="000000" w:themeColor="text1"/>
          <w:sz w:val="22"/>
        </w:rPr>
        <w:t>eis</w:t>
      </w:r>
      <w:r w:rsidRPr="00A370E1">
        <w:rPr>
          <w:rFonts w:cstheme="minorHAnsi"/>
          <w:color w:val="000000" w:themeColor="text1"/>
          <w:sz w:val="22"/>
        </w:rPr>
        <w:t xml:space="preserve"> contado da data do respectivo inadimplemento, sendo que o prazo previsto neste inciso não se aplica às obrigações para as quais tenha sido estipulado prazo de cura específico; </w:t>
      </w:r>
    </w:p>
    <w:p w14:paraId="6407E367" w14:textId="77777777" w:rsidR="00DA1E2C" w:rsidRPr="00A370E1" w:rsidRDefault="00DA1E2C" w:rsidP="0008319D">
      <w:pPr>
        <w:widowControl w:val="0"/>
        <w:rPr>
          <w:rFonts w:cstheme="minorHAnsi"/>
          <w:color w:val="000000"/>
          <w:sz w:val="22"/>
        </w:rPr>
      </w:pPr>
    </w:p>
    <w:p w14:paraId="1DABCBCC" w14:textId="0C844C92"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 xml:space="preserve">não utilização, pela </w:t>
      </w:r>
      <w:r w:rsidR="0086532E" w:rsidRPr="00A370E1">
        <w:rPr>
          <w:rFonts w:cstheme="minorHAnsi"/>
          <w:color w:val="000000"/>
          <w:sz w:val="22"/>
        </w:rPr>
        <w:t>Emissora</w:t>
      </w:r>
      <w:r w:rsidR="000936B4" w:rsidRPr="00A370E1">
        <w:rPr>
          <w:rFonts w:cstheme="minorHAnsi"/>
          <w:color w:val="000000"/>
          <w:sz w:val="22"/>
        </w:rPr>
        <w:t>,</w:t>
      </w:r>
      <w:r w:rsidRPr="00A370E1">
        <w:rPr>
          <w:rFonts w:cstheme="minorHAnsi"/>
          <w:color w:val="000000"/>
          <w:sz w:val="22"/>
        </w:rPr>
        <w:t xml:space="preserve"> dos recursos obtidos com a Emissão estritamente nos termos desta Escritura </w:t>
      </w:r>
      <w:r w:rsidR="004532A4" w:rsidRPr="00A370E1">
        <w:rPr>
          <w:rFonts w:cstheme="minorHAnsi"/>
          <w:color w:val="000000"/>
          <w:sz w:val="22"/>
        </w:rPr>
        <w:t>de Emissão</w:t>
      </w:r>
      <w:r w:rsidR="0009153D" w:rsidRPr="00A370E1">
        <w:rPr>
          <w:rFonts w:cstheme="minorHAnsi"/>
          <w:color w:val="000000"/>
          <w:sz w:val="22"/>
        </w:rPr>
        <w:t>, conforme previsto na</w:t>
      </w:r>
      <w:r w:rsidRPr="00A370E1">
        <w:rPr>
          <w:rFonts w:cstheme="minorHAnsi"/>
          <w:color w:val="000000"/>
          <w:sz w:val="22"/>
        </w:rPr>
        <w:t xml:space="preserve"> </w:t>
      </w:r>
      <w:r w:rsidR="008F4CFC" w:rsidRPr="00A370E1">
        <w:rPr>
          <w:rFonts w:cstheme="minorHAnsi"/>
          <w:color w:val="000000"/>
          <w:sz w:val="22"/>
        </w:rPr>
        <w:t>[</w:t>
      </w:r>
      <w:r w:rsidR="000B0BA0" w:rsidRPr="00A370E1">
        <w:rPr>
          <w:rFonts w:cstheme="minorHAnsi"/>
          <w:color w:val="000000"/>
          <w:sz w:val="22"/>
        </w:rPr>
        <w:t>Cláusula</w:t>
      </w:r>
      <w:r w:rsidRPr="00A370E1">
        <w:rPr>
          <w:rFonts w:cstheme="minorHAnsi"/>
          <w:color w:val="000000"/>
          <w:sz w:val="22"/>
        </w:rPr>
        <w:t xml:space="preserve"> </w:t>
      </w:r>
      <w:r w:rsidR="003E5E10" w:rsidRPr="00A370E1">
        <w:rPr>
          <w:rFonts w:cstheme="minorHAnsi"/>
          <w:color w:val="000000"/>
          <w:sz w:val="22"/>
        </w:rPr>
        <w:t>3.6</w:t>
      </w:r>
      <w:r w:rsidR="008F4CFC" w:rsidRPr="00A370E1">
        <w:rPr>
          <w:rFonts w:cstheme="minorHAnsi"/>
          <w:color w:val="000000"/>
          <w:sz w:val="22"/>
        </w:rPr>
        <w:t>]</w:t>
      </w:r>
      <w:r w:rsidRPr="00A370E1">
        <w:rPr>
          <w:rFonts w:cstheme="minorHAnsi"/>
          <w:color w:val="000000"/>
          <w:sz w:val="22"/>
        </w:rPr>
        <w:t>;</w:t>
      </w:r>
      <w:r w:rsidR="00C768C6" w:rsidRPr="00A370E1">
        <w:rPr>
          <w:rFonts w:cstheme="minorHAnsi"/>
          <w:color w:val="000000"/>
          <w:sz w:val="22"/>
        </w:rPr>
        <w:t xml:space="preserve"> </w:t>
      </w:r>
    </w:p>
    <w:p w14:paraId="62B621BB" w14:textId="77777777" w:rsidR="00DA1E2C" w:rsidRPr="00A370E1" w:rsidRDefault="00DA1E2C" w:rsidP="00AB53D8">
      <w:pPr>
        <w:widowControl w:val="0"/>
        <w:rPr>
          <w:rFonts w:cstheme="minorHAnsi"/>
          <w:color w:val="000000"/>
          <w:sz w:val="22"/>
        </w:rPr>
      </w:pPr>
    </w:p>
    <w:p w14:paraId="0038EDDC" w14:textId="5C82BF7B"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invalidade, nulidade ou inexequibilidade desta Escritura</w:t>
      </w:r>
      <w:r w:rsidR="004532A4" w:rsidRPr="00A370E1">
        <w:rPr>
          <w:rFonts w:cstheme="minorHAnsi"/>
          <w:color w:val="000000"/>
          <w:sz w:val="22"/>
        </w:rPr>
        <w:t xml:space="preserve"> de Emissão</w:t>
      </w:r>
      <w:r w:rsidRPr="00A370E1">
        <w:rPr>
          <w:rFonts w:cstheme="minorHAnsi"/>
          <w:color w:val="000000"/>
          <w:sz w:val="22"/>
        </w:rPr>
        <w:t xml:space="preserve"> (e/ou de qualquer de suas disposições) e/ou dos Contratos de Garantia (e/ou de qualquer de suas disposições);</w:t>
      </w:r>
      <w:r w:rsidR="0000412D">
        <w:rPr>
          <w:rFonts w:cstheme="minorHAnsi"/>
          <w:color w:val="000000"/>
          <w:sz w:val="22"/>
        </w:rPr>
        <w:t xml:space="preserve"> </w:t>
      </w:r>
      <w:r w:rsidR="0000412D" w:rsidRPr="003E4AC4">
        <w:rPr>
          <w:rFonts w:cstheme="minorHAnsi"/>
          <w:b/>
          <w:bCs/>
          <w:color w:val="000000"/>
          <w:sz w:val="22"/>
          <w:highlight w:val="yellow"/>
        </w:rPr>
        <w:t>[</w:t>
      </w:r>
      <w:r w:rsidR="0000412D" w:rsidRPr="0086093A">
        <w:rPr>
          <w:rFonts w:cstheme="minorHAnsi"/>
          <w:b/>
          <w:bCs/>
          <w:color w:val="000000"/>
          <w:sz w:val="22"/>
          <w:highlight w:val="yellow"/>
        </w:rPr>
        <w:t xml:space="preserve">Nota </w:t>
      </w:r>
      <w:proofErr w:type="spellStart"/>
      <w:r w:rsidR="0000412D" w:rsidRPr="0086093A">
        <w:rPr>
          <w:rFonts w:cstheme="minorHAnsi"/>
          <w:b/>
          <w:bCs/>
          <w:color w:val="000000"/>
          <w:sz w:val="22"/>
          <w:highlight w:val="yellow"/>
        </w:rPr>
        <w:t>Opea</w:t>
      </w:r>
      <w:proofErr w:type="spellEnd"/>
      <w:r w:rsidR="0000412D" w:rsidRPr="0086093A">
        <w:rPr>
          <w:rFonts w:cstheme="minorHAnsi"/>
          <w:b/>
          <w:bCs/>
          <w:color w:val="000000"/>
          <w:sz w:val="22"/>
          <w:highlight w:val="yellow"/>
        </w:rPr>
        <w:t xml:space="preserve"> </w:t>
      </w:r>
      <w:proofErr w:type="spellStart"/>
      <w:r w:rsidR="0000412D" w:rsidRPr="0086093A">
        <w:rPr>
          <w:rFonts w:cstheme="minorHAnsi"/>
          <w:b/>
          <w:bCs/>
          <w:color w:val="000000"/>
          <w:sz w:val="22"/>
          <w:highlight w:val="yellow"/>
        </w:rPr>
        <w:t>Jur</w:t>
      </w:r>
      <w:proofErr w:type="spellEnd"/>
      <w:r w:rsidR="0000412D" w:rsidRPr="0086093A">
        <w:rPr>
          <w:rFonts w:cstheme="minorHAnsi"/>
          <w:b/>
          <w:bCs/>
          <w:color w:val="000000"/>
          <w:sz w:val="22"/>
          <w:highlight w:val="yellow"/>
        </w:rPr>
        <w:t>: Como isso afeta o lastro do CRI diretamente, entendemos que deveria ser um VA automático.</w:t>
      </w:r>
      <w:r w:rsidR="0086093A" w:rsidRPr="003E4AC4">
        <w:rPr>
          <w:rFonts w:cstheme="minorHAnsi"/>
          <w:b/>
          <w:bCs/>
          <w:color w:val="000000"/>
          <w:sz w:val="22"/>
          <w:highlight w:val="yellow"/>
        </w:rPr>
        <w:t xml:space="preserve"> Nota Valora: Não fazemos </w:t>
      </w:r>
      <w:proofErr w:type="spellStart"/>
      <w:r w:rsidR="0086093A" w:rsidRPr="003E4AC4">
        <w:rPr>
          <w:rFonts w:cstheme="minorHAnsi"/>
          <w:b/>
          <w:bCs/>
          <w:color w:val="000000"/>
          <w:sz w:val="22"/>
          <w:highlight w:val="yellow"/>
        </w:rPr>
        <w:t>CRIs</w:t>
      </w:r>
      <w:proofErr w:type="spellEnd"/>
      <w:r w:rsidR="0086093A" w:rsidRPr="003E4AC4">
        <w:rPr>
          <w:rFonts w:cstheme="minorHAnsi"/>
          <w:b/>
          <w:bCs/>
          <w:color w:val="000000"/>
          <w:sz w:val="22"/>
          <w:highlight w:val="yellow"/>
        </w:rPr>
        <w:t xml:space="preserve"> com VA automático, discutir em </w:t>
      </w:r>
      <w:proofErr w:type="spellStart"/>
      <w:r w:rsidR="0086093A" w:rsidRPr="003E4AC4">
        <w:rPr>
          <w:rFonts w:cstheme="minorHAnsi"/>
          <w:b/>
          <w:bCs/>
          <w:color w:val="000000"/>
          <w:sz w:val="22"/>
          <w:highlight w:val="yellow"/>
        </w:rPr>
        <w:t>drafting</w:t>
      </w:r>
      <w:proofErr w:type="spellEnd"/>
      <w:r w:rsidR="0086093A" w:rsidRPr="003E4AC4">
        <w:rPr>
          <w:rFonts w:cstheme="minorHAnsi"/>
          <w:b/>
          <w:bCs/>
          <w:color w:val="000000"/>
          <w:sz w:val="22"/>
          <w:highlight w:val="yellow"/>
        </w:rPr>
        <w:t>].</w:t>
      </w:r>
    </w:p>
    <w:p w14:paraId="2309CC1E" w14:textId="77777777" w:rsidR="00DA1E2C" w:rsidRPr="00A370E1" w:rsidRDefault="00DA1E2C" w:rsidP="0008319D">
      <w:pPr>
        <w:rPr>
          <w:rFonts w:cstheme="minorHAnsi"/>
          <w:color w:val="000000"/>
          <w:sz w:val="22"/>
        </w:rPr>
      </w:pPr>
    </w:p>
    <w:p w14:paraId="49E86168" w14:textId="175EB1E5" w:rsidR="00DA1E2C" w:rsidRPr="00A370E1" w:rsidRDefault="230F4831" w:rsidP="230F4831">
      <w:pPr>
        <w:widowControl w:val="0"/>
        <w:numPr>
          <w:ilvl w:val="0"/>
          <w:numId w:val="3"/>
        </w:numPr>
        <w:ind w:left="0" w:firstLine="0"/>
        <w:rPr>
          <w:rFonts w:cstheme="minorHAnsi"/>
          <w:color w:val="000000"/>
          <w:sz w:val="22"/>
        </w:rPr>
      </w:pPr>
      <w:bookmarkStart w:id="246" w:name="_Ref523168846"/>
      <w:r w:rsidRPr="00A370E1">
        <w:rPr>
          <w:rFonts w:cstheme="minorHAnsi"/>
          <w:color w:val="000000" w:themeColor="text1"/>
          <w:sz w:val="22"/>
        </w:rPr>
        <w:t xml:space="preserve">questionamento judicial desta Escritura de Emissão, dos Contratos de Garantia e/ou das Garantias, pelas pessoas a seguir, de forma individual ou combinada, direta ou indiretamente: </w:t>
      </w:r>
      <w:r w:rsidRPr="00A370E1">
        <w:rPr>
          <w:rFonts w:cstheme="minorHAnsi"/>
          <w:b/>
          <w:bCs/>
          <w:color w:val="000000" w:themeColor="text1"/>
          <w:sz w:val="22"/>
        </w:rPr>
        <w:t>(a)</w:t>
      </w:r>
      <w:r w:rsidRPr="00A370E1">
        <w:rPr>
          <w:rFonts w:cstheme="minorHAnsi"/>
          <w:color w:val="000000" w:themeColor="text1"/>
          <w:sz w:val="22"/>
        </w:rPr>
        <w:t xml:space="preserve"> Emissora; e/ou </w:t>
      </w:r>
      <w:r w:rsidRPr="00A370E1">
        <w:rPr>
          <w:rFonts w:cstheme="minorHAnsi"/>
          <w:b/>
          <w:bCs/>
          <w:color w:val="000000" w:themeColor="text1"/>
          <w:sz w:val="22"/>
        </w:rPr>
        <w:t>(b)</w:t>
      </w:r>
      <w:r w:rsidRPr="00A370E1">
        <w:rPr>
          <w:rFonts w:cstheme="minorHAnsi"/>
          <w:color w:val="000000" w:themeColor="text1"/>
          <w:sz w:val="22"/>
        </w:rPr>
        <w:t xml:space="preserve"> qualquer sociedade ou veículo de investimento controlado pela Emissora;</w:t>
      </w:r>
      <w:bookmarkEnd w:id="246"/>
    </w:p>
    <w:p w14:paraId="72EDB815" w14:textId="77777777" w:rsidR="00DA1E2C" w:rsidRPr="00A370E1" w:rsidRDefault="00DA1E2C" w:rsidP="0008319D">
      <w:pPr>
        <w:rPr>
          <w:rFonts w:cstheme="minorHAnsi"/>
          <w:color w:val="000000"/>
          <w:sz w:val="22"/>
        </w:rPr>
      </w:pPr>
    </w:p>
    <w:p w14:paraId="24BBEDA6" w14:textId="566BE114" w:rsidR="00DA1E2C" w:rsidRPr="00A370E1" w:rsidRDefault="003A7AF7" w:rsidP="00071439">
      <w:pPr>
        <w:widowControl w:val="0"/>
        <w:numPr>
          <w:ilvl w:val="0"/>
          <w:numId w:val="3"/>
        </w:numPr>
        <w:ind w:left="0" w:firstLine="0"/>
        <w:rPr>
          <w:rFonts w:cstheme="minorHAnsi"/>
          <w:color w:val="000000"/>
          <w:sz w:val="22"/>
        </w:rPr>
      </w:pPr>
      <w:bookmarkStart w:id="247" w:name="_Ref328666560"/>
      <w:r w:rsidRPr="00A370E1">
        <w:rPr>
          <w:rFonts w:cstheme="minorHAnsi"/>
          <w:color w:val="000000"/>
          <w:sz w:val="22"/>
        </w:rPr>
        <w:t>cessão, promessa de cessão ou qualquer forma de transferência ou promessa de transferência a terceiros, no todo ou em parte, pela Emissora, de qualquer de suas obrigações nos termos desta Escritura</w:t>
      </w:r>
      <w:r w:rsidR="004532A4" w:rsidRPr="00A370E1">
        <w:rPr>
          <w:rFonts w:cstheme="minorHAnsi"/>
          <w:color w:val="000000"/>
          <w:sz w:val="22"/>
        </w:rPr>
        <w:t xml:space="preserve"> de Emissão</w:t>
      </w:r>
      <w:r w:rsidR="00F1381E" w:rsidRPr="00A370E1">
        <w:rPr>
          <w:rFonts w:cstheme="minorHAnsi"/>
          <w:color w:val="000000"/>
          <w:sz w:val="22"/>
        </w:rPr>
        <w:t xml:space="preserve"> e/ou</w:t>
      </w:r>
      <w:r w:rsidRPr="00A370E1">
        <w:rPr>
          <w:rFonts w:cstheme="minorHAnsi"/>
          <w:color w:val="000000"/>
          <w:sz w:val="22"/>
        </w:rPr>
        <w:t xml:space="preserve"> dos Contratos de Garantia, conforme aplicável;</w:t>
      </w:r>
      <w:bookmarkEnd w:id="247"/>
      <w:r w:rsidRPr="00A370E1">
        <w:rPr>
          <w:rFonts w:cstheme="minorHAnsi"/>
          <w:color w:val="000000"/>
          <w:sz w:val="22"/>
        </w:rPr>
        <w:t xml:space="preserve"> </w:t>
      </w:r>
    </w:p>
    <w:p w14:paraId="5898C20F" w14:textId="77777777" w:rsidR="00DA1E2C" w:rsidRPr="00A370E1" w:rsidRDefault="00DA1E2C" w:rsidP="0008319D">
      <w:pPr>
        <w:widowControl w:val="0"/>
        <w:rPr>
          <w:rFonts w:cstheme="minorHAnsi"/>
          <w:color w:val="000000"/>
          <w:sz w:val="22"/>
        </w:rPr>
      </w:pPr>
    </w:p>
    <w:p w14:paraId="7759A199" w14:textId="30925C21"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com relação a qualquer dos bens</w:t>
      </w:r>
      <w:r w:rsidR="008A5D7F" w:rsidRPr="00A370E1">
        <w:rPr>
          <w:rFonts w:cstheme="minorHAnsi"/>
          <w:color w:val="000000"/>
          <w:sz w:val="22"/>
        </w:rPr>
        <w:t xml:space="preserve"> objeto dos Contratos de Garantia</w:t>
      </w:r>
      <w:r w:rsidRPr="00A370E1">
        <w:rPr>
          <w:rFonts w:cstheme="minorHAnsi"/>
          <w:color w:val="000000"/>
          <w:sz w:val="22"/>
        </w:rPr>
        <w:t xml:space="preserve"> e/ou a qualquer dos direitos a estes inerentes, conforme aplicável, rescisão, distrato, aditamento</w:t>
      </w:r>
      <w:r w:rsidR="000A6AC9" w:rsidRPr="00A370E1">
        <w:rPr>
          <w:rFonts w:cstheme="minorHAnsi"/>
          <w:color w:val="000000"/>
          <w:sz w:val="22"/>
        </w:rPr>
        <w:t>,</w:t>
      </w:r>
      <w:r w:rsidRPr="00A370E1">
        <w:rPr>
          <w:rFonts w:cstheme="minorHAnsi"/>
          <w:color w:val="000000"/>
          <w:sz w:val="22"/>
        </w:rPr>
        <w:t xml:space="preserve"> </w:t>
      </w:r>
      <w:r w:rsidR="000A6AC9" w:rsidRPr="00A370E1">
        <w:rPr>
          <w:rFonts w:cstheme="minorHAnsi"/>
          <w:color w:val="000000"/>
          <w:sz w:val="22"/>
        </w:rPr>
        <w:t xml:space="preserve">salvo no curso normal dos negócios, </w:t>
      </w:r>
      <w:r w:rsidRPr="00A370E1">
        <w:rPr>
          <w:rFonts w:cstheme="minorHAnsi"/>
          <w:color w:val="000000"/>
          <w:sz w:val="22"/>
        </w:rPr>
        <w:t>ou qualquer forma de alteração, cessão, venda, alienação, transferência, permuta, conferência ao capital, dação em pagamento, instituição de usufruto ou fideicomisso, endosso, desconto</w:t>
      </w:r>
      <w:r w:rsidR="00F969D7" w:rsidRPr="00A370E1">
        <w:rPr>
          <w:rFonts w:cstheme="minorHAnsi"/>
          <w:color w:val="000000"/>
          <w:sz w:val="22"/>
        </w:rPr>
        <w:t>,</w:t>
      </w:r>
      <w:r w:rsidRPr="00A370E1">
        <w:rPr>
          <w:rFonts w:cstheme="minorHAnsi"/>
          <w:color w:val="000000"/>
          <w:sz w:val="22"/>
        </w:rPr>
        <w:t xml:space="preserve"> por meio de redução de capital, ou constituição de qualquer Ônus, em qualquer dos casos deste item, de forma gratuita ou onerosa, no todo ou em parte, direta ou indiretamente, ainda que para ou em favor d</w:t>
      </w:r>
      <w:r w:rsidR="00F969D7" w:rsidRPr="00A370E1">
        <w:rPr>
          <w:rFonts w:cstheme="minorHAnsi"/>
          <w:color w:val="000000"/>
          <w:sz w:val="22"/>
        </w:rPr>
        <w:t>a Emissora</w:t>
      </w:r>
      <w:r w:rsidR="00154047" w:rsidRPr="00A370E1">
        <w:rPr>
          <w:rFonts w:cstheme="minorHAnsi"/>
          <w:color w:val="000000"/>
          <w:sz w:val="22"/>
        </w:rPr>
        <w:t xml:space="preserve">, exceto </w:t>
      </w:r>
      <w:r w:rsidR="000E7E96" w:rsidRPr="00A370E1">
        <w:rPr>
          <w:rFonts w:cstheme="minorHAnsi"/>
          <w:color w:val="000000"/>
          <w:sz w:val="22"/>
        </w:rPr>
        <w:t xml:space="preserve">pelo Ônus constituído </w:t>
      </w:r>
      <w:r w:rsidR="00154047" w:rsidRPr="00A370E1">
        <w:rPr>
          <w:rFonts w:cstheme="minorHAnsi"/>
          <w:color w:val="000000"/>
          <w:sz w:val="22"/>
        </w:rPr>
        <w:t>pelas Garantias</w:t>
      </w:r>
      <w:r w:rsidRPr="00A370E1">
        <w:rPr>
          <w:rFonts w:cstheme="minorHAnsi"/>
          <w:color w:val="000000"/>
          <w:sz w:val="22"/>
        </w:rPr>
        <w:t>;</w:t>
      </w:r>
      <w:r w:rsidR="00BB3D9E" w:rsidRPr="00A370E1">
        <w:rPr>
          <w:rFonts w:cstheme="minorHAnsi"/>
          <w:color w:val="000000"/>
          <w:sz w:val="22"/>
        </w:rPr>
        <w:t xml:space="preserve"> </w:t>
      </w:r>
    </w:p>
    <w:p w14:paraId="449956DA" w14:textId="77777777" w:rsidR="00DA1E2C" w:rsidRPr="00A370E1" w:rsidRDefault="00DA1E2C" w:rsidP="0008319D">
      <w:pPr>
        <w:rPr>
          <w:rFonts w:cstheme="minorHAnsi"/>
          <w:color w:val="000000"/>
          <w:sz w:val="22"/>
        </w:rPr>
      </w:pPr>
    </w:p>
    <w:p w14:paraId="49A5D52B" w14:textId="77777777"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não atendimento, após decorridos eventuais prazos de cura previstos nos Contratos de Garantia, às obrigações de reforço</w:t>
      </w:r>
      <w:r w:rsidR="00306627" w:rsidRPr="00A370E1">
        <w:rPr>
          <w:rFonts w:cstheme="minorHAnsi"/>
          <w:color w:val="000000"/>
          <w:sz w:val="22"/>
        </w:rPr>
        <w:t xml:space="preserve"> e/ou aditamento, </w:t>
      </w:r>
      <w:r w:rsidRPr="00A370E1">
        <w:rPr>
          <w:rFonts w:cstheme="minorHAnsi"/>
          <w:color w:val="000000"/>
          <w:sz w:val="22"/>
        </w:rPr>
        <w:t>aos limites, percentuais e/ou valores das Garantias, conforme aplicável;</w:t>
      </w:r>
    </w:p>
    <w:p w14:paraId="79EFA2A4" w14:textId="77777777" w:rsidR="00154047" w:rsidRPr="00A370E1" w:rsidRDefault="00154047" w:rsidP="0008319D">
      <w:pPr>
        <w:widowControl w:val="0"/>
        <w:rPr>
          <w:rFonts w:cstheme="minorHAnsi"/>
          <w:color w:val="000000"/>
          <w:sz w:val="22"/>
        </w:rPr>
      </w:pPr>
    </w:p>
    <w:p w14:paraId="793F6D7A" w14:textId="53C8E33F" w:rsidR="00DA1E2C" w:rsidRPr="00A370E1" w:rsidRDefault="000936B4" w:rsidP="00071439">
      <w:pPr>
        <w:widowControl w:val="0"/>
        <w:numPr>
          <w:ilvl w:val="0"/>
          <w:numId w:val="3"/>
        </w:numPr>
        <w:ind w:left="0" w:firstLine="0"/>
        <w:rPr>
          <w:rFonts w:cstheme="minorHAnsi"/>
          <w:color w:val="000000"/>
          <w:sz w:val="22"/>
        </w:rPr>
      </w:pPr>
      <w:r w:rsidRPr="00A370E1">
        <w:rPr>
          <w:rFonts w:cstheme="minorHAnsi"/>
          <w:color w:val="000000"/>
          <w:sz w:val="22"/>
        </w:rPr>
        <w:t xml:space="preserve"> </w:t>
      </w:r>
      <w:r w:rsidR="008A5D7F" w:rsidRPr="00A370E1">
        <w:rPr>
          <w:rFonts w:cstheme="minorHAnsi"/>
          <w:color w:val="000000"/>
          <w:sz w:val="22"/>
        </w:rPr>
        <w:t xml:space="preserve">em relação à Emissora: </w:t>
      </w:r>
      <w:r w:rsidR="003A7AF7" w:rsidRPr="00A370E1">
        <w:rPr>
          <w:rFonts w:cstheme="minorHAnsi"/>
          <w:b/>
          <w:color w:val="000000"/>
          <w:sz w:val="22"/>
        </w:rPr>
        <w:t>(a)</w:t>
      </w:r>
      <w:r w:rsidR="003A7AF7" w:rsidRPr="00A370E1">
        <w:rPr>
          <w:rFonts w:cstheme="minorHAnsi"/>
          <w:color w:val="000000"/>
          <w:sz w:val="22"/>
        </w:rPr>
        <w:t xml:space="preserve"> liquidação, dissolução ou extinção; </w:t>
      </w:r>
      <w:r w:rsidR="003A7AF7" w:rsidRPr="00A370E1">
        <w:rPr>
          <w:rFonts w:cstheme="minorHAnsi"/>
          <w:b/>
          <w:color w:val="000000"/>
          <w:sz w:val="22"/>
        </w:rPr>
        <w:t>(b)</w:t>
      </w:r>
      <w:r w:rsidR="003A7AF7" w:rsidRPr="00A370E1">
        <w:rPr>
          <w:rFonts w:cstheme="minorHAnsi"/>
          <w:color w:val="000000"/>
          <w:sz w:val="22"/>
        </w:rPr>
        <w:t xml:space="preserve"> decretação de falência; </w:t>
      </w:r>
      <w:r w:rsidR="003A7AF7" w:rsidRPr="00A370E1">
        <w:rPr>
          <w:rFonts w:cstheme="minorHAnsi"/>
          <w:b/>
          <w:color w:val="000000"/>
          <w:sz w:val="22"/>
        </w:rPr>
        <w:t>(c)</w:t>
      </w:r>
      <w:r w:rsidR="003A7AF7" w:rsidRPr="00A370E1">
        <w:rPr>
          <w:rFonts w:cstheme="minorHAnsi"/>
          <w:color w:val="000000"/>
          <w:sz w:val="22"/>
        </w:rPr>
        <w:t> pedido de autofalência formulado p</w:t>
      </w:r>
      <w:r w:rsidR="008A5D7F" w:rsidRPr="00A370E1">
        <w:rPr>
          <w:rFonts w:cstheme="minorHAnsi"/>
          <w:color w:val="000000"/>
          <w:sz w:val="22"/>
        </w:rPr>
        <w:t>or qualquer das entidades acima</w:t>
      </w:r>
      <w:r w:rsidR="003A7AF7" w:rsidRPr="00A370E1">
        <w:rPr>
          <w:rFonts w:cstheme="minorHAnsi"/>
          <w:color w:val="000000"/>
          <w:sz w:val="22"/>
        </w:rPr>
        <w:t xml:space="preserve">; </w:t>
      </w:r>
      <w:r w:rsidR="003A7AF7" w:rsidRPr="00A370E1">
        <w:rPr>
          <w:rFonts w:cstheme="minorHAnsi"/>
          <w:b/>
          <w:color w:val="000000"/>
          <w:sz w:val="22"/>
        </w:rPr>
        <w:t>(d)</w:t>
      </w:r>
      <w:r w:rsidR="003A7AF7" w:rsidRPr="00A370E1">
        <w:rPr>
          <w:rFonts w:cstheme="minorHAnsi"/>
          <w:color w:val="000000"/>
          <w:sz w:val="22"/>
        </w:rPr>
        <w:t xml:space="preserve"> pedido de falência formulado por terceiros, não elidido no prazo legal; ou </w:t>
      </w:r>
      <w:r w:rsidR="003A7AF7" w:rsidRPr="00A370E1">
        <w:rPr>
          <w:rFonts w:cstheme="minorHAnsi"/>
          <w:b/>
          <w:color w:val="000000"/>
          <w:sz w:val="22"/>
        </w:rPr>
        <w:t>(e)</w:t>
      </w:r>
      <w:r w:rsidR="003A7AF7" w:rsidRPr="00A370E1">
        <w:rPr>
          <w:rFonts w:cstheme="minorHAnsi"/>
          <w:color w:val="000000"/>
          <w:sz w:val="22"/>
        </w:rPr>
        <w:t xml:space="preserve"> pedido de recuperação judicial ou de recuperação extrajudicial, independentemente do deferimento do respectivo pedido; </w:t>
      </w:r>
    </w:p>
    <w:p w14:paraId="1157E3EC" w14:textId="77777777" w:rsidR="00DA1E2C" w:rsidRPr="00A370E1" w:rsidRDefault="00DA1E2C" w:rsidP="0008319D">
      <w:pPr>
        <w:widowControl w:val="0"/>
        <w:rPr>
          <w:rFonts w:cstheme="minorHAnsi"/>
          <w:color w:val="000000"/>
          <w:sz w:val="22"/>
        </w:rPr>
      </w:pPr>
    </w:p>
    <w:p w14:paraId="73CF9F49" w14:textId="77777777" w:rsidR="00DA1E2C" w:rsidRPr="00A370E1" w:rsidRDefault="003A7AF7" w:rsidP="00071439">
      <w:pPr>
        <w:widowControl w:val="0"/>
        <w:numPr>
          <w:ilvl w:val="0"/>
          <w:numId w:val="3"/>
        </w:numPr>
        <w:ind w:left="0" w:firstLine="0"/>
        <w:rPr>
          <w:rFonts w:cstheme="minorHAnsi"/>
          <w:color w:val="000000"/>
          <w:sz w:val="22"/>
        </w:rPr>
      </w:pPr>
      <w:r w:rsidRPr="00A370E1">
        <w:rPr>
          <w:rFonts w:cstheme="minorHAnsi"/>
          <w:color w:val="000000"/>
          <w:sz w:val="22"/>
        </w:rPr>
        <w:t xml:space="preserve">transformação da forma societária da Emissora, de modo que ela deixe de ser uma sociedade por ações, nos termos dos artigos 220 a 222 da Lei das Sociedades por Ações; </w:t>
      </w:r>
    </w:p>
    <w:p w14:paraId="7F1EA974" w14:textId="77777777" w:rsidR="00DA1E2C" w:rsidRPr="00A370E1" w:rsidRDefault="00DA1E2C" w:rsidP="0008319D">
      <w:pPr>
        <w:rPr>
          <w:rFonts w:cstheme="minorHAnsi"/>
          <w:sz w:val="22"/>
        </w:rPr>
      </w:pPr>
    </w:p>
    <w:p w14:paraId="5657C3BF" w14:textId="2AAE5B55" w:rsidR="00DA1E2C" w:rsidRPr="00A370E1" w:rsidRDefault="0086532E" w:rsidP="00071439">
      <w:pPr>
        <w:widowControl w:val="0"/>
        <w:numPr>
          <w:ilvl w:val="0"/>
          <w:numId w:val="3"/>
        </w:numPr>
        <w:ind w:left="0" w:firstLine="0"/>
        <w:rPr>
          <w:rFonts w:cstheme="minorHAnsi"/>
          <w:color w:val="000000"/>
          <w:sz w:val="22"/>
        </w:rPr>
      </w:pPr>
      <w:r w:rsidRPr="00A370E1">
        <w:rPr>
          <w:rFonts w:cstheme="minorHAnsi"/>
          <w:color w:val="000000"/>
          <w:sz w:val="22"/>
        </w:rPr>
        <w:t xml:space="preserve">observado o disposto no </w:t>
      </w:r>
      <w:r w:rsidRPr="00A370E1">
        <w:rPr>
          <w:rFonts w:cstheme="minorHAnsi"/>
          <w:color w:val="000000"/>
          <w:sz w:val="22"/>
          <w:highlight w:val="yellow"/>
        </w:rPr>
        <w:t>item “xi” abaixo</w:t>
      </w:r>
      <w:r w:rsidRPr="00A370E1">
        <w:rPr>
          <w:rFonts w:cstheme="minorHAnsi"/>
          <w:color w:val="000000"/>
          <w:sz w:val="22"/>
        </w:rPr>
        <w:t xml:space="preserve"> e </w:t>
      </w:r>
      <w:r w:rsidR="003A7AF7" w:rsidRPr="00A370E1">
        <w:rPr>
          <w:rFonts w:cstheme="minorHAnsi"/>
          <w:color w:val="000000"/>
          <w:sz w:val="22"/>
        </w:rPr>
        <w:t>exceto se previamente autorizado p</w:t>
      </w:r>
      <w:r w:rsidR="00611BBB" w:rsidRPr="00A370E1">
        <w:rPr>
          <w:rFonts w:cstheme="minorHAnsi"/>
          <w:color w:val="000000"/>
          <w:sz w:val="22"/>
        </w:rPr>
        <w:t>ela</w:t>
      </w:r>
      <w:r w:rsidR="003A7AF7" w:rsidRPr="00A370E1">
        <w:rPr>
          <w:rFonts w:cstheme="minorHAnsi"/>
          <w:color w:val="000000"/>
          <w:sz w:val="22"/>
        </w:rPr>
        <w:t xml:space="preserve"> Debenturista, qualquer dos eventos a seguir </w:t>
      </w:r>
      <w:r w:rsidR="002243B6" w:rsidRPr="00A370E1">
        <w:rPr>
          <w:rFonts w:cstheme="minorHAnsi"/>
          <w:color w:val="000000"/>
          <w:sz w:val="22"/>
        </w:rPr>
        <w:t>em relação à Emissora</w:t>
      </w:r>
      <w:r w:rsidR="003A7AF7" w:rsidRPr="00A370E1">
        <w:rPr>
          <w:rFonts w:cstheme="minorHAnsi"/>
          <w:color w:val="000000"/>
          <w:sz w:val="22"/>
        </w:rPr>
        <w:t xml:space="preserve">: </w:t>
      </w:r>
      <w:r w:rsidR="003A7AF7" w:rsidRPr="00A370E1">
        <w:rPr>
          <w:rFonts w:cstheme="minorHAnsi"/>
          <w:b/>
          <w:color w:val="000000"/>
          <w:sz w:val="22"/>
        </w:rPr>
        <w:t>(a)</w:t>
      </w:r>
      <w:r w:rsidR="003A7AF7" w:rsidRPr="00A370E1">
        <w:rPr>
          <w:rFonts w:cstheme="minorHAnsi"/>
          <w:color w:val="000000"/>
          <w:sz w:val="22"/>
        </w:rPr>
        <w:t xml:space="preserve"> cisão, fusão, incorporação, incorporação de ações; </w:t>
      </w:r>
      <w:r w:rsidR="003A7AF7" w:rsidRPr="00A370E1">
        <w:rPr>
          <w:rFonts w:cstheme="minorHAnsi"/>
          <w:b/>
          <w:color w:val="000000"/>
          <w:sz w:val="22"/>
        </w:rPr>
        <w:t>(b)</w:t>
      </w:r>
      <w:r w:rsidR="003A7AF7" w:rsidRPr="00A370E1">
        <w:rPr>
          <w:rFonts w:cstheme="minorHAnsi"/>
          <w:color w:val="000000"/>
          <w:sz w:val="22"/>
        </w:rPr>
        <w:t xml:space="preserve"> qualquer outra forma de reorganização societária;</w:t>
      </w:r>
      <w:r w:rsidR="000936B4" w:rsidRPr="00A370E1">
        <w:rPr>
          <w:rFonts w:cstheme="minorHAnsi"/>
          <w:color w:val="000000"/>
          <w:sz w:val="22"/>
        </w:rPr>
        <w:t xml:space="preserve"> e/ou</w:t>
      </w:r>
      <w:r w:rsidR="003A7AF7" w:rsidRPr="00A370E1">
        <w:rPr>
          <w:rFonts w:cstheme="minorHAnsi"/>
          <w:color w:val="000000"/>
          <w:sz w:val="22"/>
        </w:rPr>
        <w:t xml:space="preserve"> </w:t>
      </w:r>
      <w:r w:rsidR="003A7AF7" w:rsidRPr="00A370E1">
        <w:rPr>
          <w:rFonts w:cstheme="minorHAnsi"/>
          <w:b/>
          <w:color w:val="000000"/>
          <w:sz w:val="22"/>
        </w:rPr>
        <w:t>(c)</w:t>
      </w:r>
      <w:r w:rsidR="003A7AF7" w:rsidRPr="00A370E1">
        <w:rPr>
          <w:rFonts w:cstheme="minorHAnsi"/>
          <w:color w:val="000000"/>
          <w:sz w:val="22"/>
        </w:rPr>
        <w:t xml:space="preserve"> qualquer combinação de negócios, conforme definida na </w:t>
      </w:r>
      <w:r w:rsidR="00A62C2B" w:rsidRPr="00A370E1">
        <w:rPr>
          <w:rFonts w:cstheme="minorHAnsi"/>
          <w:color w:val="000000"/>
          <w:sz w:val="22"/>
        </w:rPr>
        <w:t>Resolução</w:t>
      </w:r>
      <w:r w:rsidR="003A7AF7" w:rsidRPr="00A370E1">
        <w:rPr>
          <w:rFonts w:cstheme="minorHAnsi"/>
          <w:color w:val="000000"/>
          <w:sz w:val="22"/>
        </w:rPr>
        <w:t xml:space="preserve"> CVM nº </w:t>
      </w:r>
      <w:r w:rsidR="00A62C2B" w:rsidRPr="00A370E1">
        <w:rPr>
          <w:rFonts w:cstheme="minorHAnsi"/>
          <w:color w:val="000000"/>
          <w:sz w:val="22"/>
        </w:rPr>
        <w:t>7</w:t>
      </w:r>
      <w:r w:rsidR="003A7AF7" w:rsidRPr="00A370E1">
        <w:rPr>
          <w:rFonts w:cstheme="minorHAnsi"/>
          <w:color w:val="000000"/>
          <w:sz w:val="22"/>
        </w:rPr>
        <w:t xml:space="preserve">, de </w:t>
      </w:r>
      <w:r w:rsidR="00A62C2B" w:rsidRPr="00A370E1">
        <w:rPr>
          <w:rFonts w:cstheme="minorHAnsi"/>
          <w:color w:val="000000"/>
          <w:sz w:val="22"/>
        </w:rPr>
        <w:t>22</w:t>
      </w:r>
      <w:r w:rsidR="003A7AF7" w:rsidRPr="00A370E1">
        <w:rPr>
          <w:rFonts w:cstheme="minorHAnsi"/>
          <w:color w:val="000000"/>
          <w:sz w:val="22"/>
        </w:rPr>
        <w:t xml:space="preserve"> de </w:t>
      </w:r>
      <w:r w:rsidR="00A62C2B" w:rsidRPr="00A370E1">
        <w:rPr>
          <w:rFonts w:cstheme="minorHAnsi"/>
          <w:color w:val="000000"/>
          <w:sz w:val="22"/>
        </w:rPr>
        <w:t>março</w:t>
      </w:r>
      <w:r w:rsidR="003A7AF7" w:rsidRPr="00A370E1">
        <w:rPr>
          <w:rFonts w:cstheme="minorHAnsi"/>
          <w:color w:val="000000"/>
          <w:sz w:val="22"/>
        </w:rPr>
        <w:t xml:space="preserve"> de 20</w:t>
      </w:r>
      <w:r w:rsidR="00A62C2B" w:rsidRPr="00A370E1">
        <w:rPr>
          <w:rFonts w:cstheme="minorHAnsi"/>
          <w:color w:val="000000"/>
          <w:sz w:val="22"/>
        </w:rPr>
        <w:t>22</w:t>
      </w:r>
      <w:r w:rsidR="003A7AF7" w:rsidRPr="00A370E1">
        <w:rPr>
          <w:rFonts w:cstheme="minorHAnsi"/>
          <w:color w:val="000000"/>
          <w:sz w:val="22"/>
        </w:rPr>
        <w:t xml:space="preserve">; </w:t>
      </w:r>
    </w:p>
    <w:p w14:paraId="572040A0" w14:textId="77777777" w:rsidR="00E53F81" w:rsidRPr="00A370E1" w:rsidRDefault="00E53F81" w:rsidP="0008319D">
      <w:pPr>
        <w:rPr>
          <w:rFonts w:cstheme="minorHAnsi"/>
          <w:color w:val="000000"/>
          <w:sz w:val="22"/>
        </w:rPr>
      </w:pPr>
    </w:p>
    <w:p w14:paraId="0B5C23C7" w14:textId="132B010A" w:rsidR="00DA68B1" w:rsidRPr="00A370E1" w:rsidRDefault="00853C6D" w:rsidP="00071439">
      <w:pPr>
        <w:widowControl w:val="0"/>
        <w:numPr>
          <w:ilvl w:val="0"/>
          <w:numId w:val="3"/>
        </w:numPr>
        <w:ind w:left="0" w:firstLine="0"/>
        <w:rPr>
          <w:rFonts w:cstheme="minorHAnsi"/>
          <w:color w:val="000000"/>
          <w:sz w:val="22"/>
        </w:rPr>
      </w:pPr>
      <w:bookmarkStart w:id="248" w:name="_Ref279344707"/>
      <w:bookmarkStart w:id="249" w:name="_Ref328666898"/>
      <w:r w:rsidRPr="00A370E1">
        <w:rPr>
          <w:rFonts w:cstheme="minorHAnsi"/>
          <w:color w:val="000000"/>
          <w:sz w:val="22"/>
        </w:rPr>
        <w:t>alteração</w:t>
      </w:r>
      <w:r w:rsidR="003A7AF7" w:rsidRPr="00A370E1">
        <w:rPr>
          <w:rFonts w:cstheme="minorHAnsi"/>
          <w:color w:val="000000"/>
          <w:sz w:val="22"/>
        </w:rPr>
        <w:t xml:space="preserve"> </w:t>
      </w:r>
      <w:r w:rsidR="00BA7EDE" w:rsidRPr="00A370E1">
        <w:rPr>
          <w:rFonts w:cstheme="minorHAnsi"/>
          <w:color w:val="000000"/>
          <w:sz w:val="22"/>
        </w:rPr>
        <w:t>na composição societária</w:t>
      </w:r>
      <w:r w:rsidR="003A7AF7" w:rsidRPr="00A370E1">
        <w:rPr>
          <w:rFonts w:cstheme="minorHAnsi"/>
          <w:color w:val="000000"/>
          <w:sz w:val="22"/>
        </w:rPr>
        <w:t xml:space="preserve">, </w:t>
      </w:r>
      <w:r w:rsidR="00DA68B1" w:rsidRPr="00A370E1">
        <w:rPr>
          <w:rFonts w:cstheme="minorHAnsi"/>
          <w:color w:val="000000"/>
          <w:sz w:val="22"/>
        </w:rPr>
        <w:t>da Emissora</w:t>
      </w:r>
      <w:r w:rsidR="00611BBB" w:rsidRPr="00A370E1">
        <w:rPr>
          <w:rFonts w:cstheme="minorHAnsi"/>
          <w:color w:val="000000"/>
          <w:sz w:val="22"/>
        </w:rPr>
        <w:t>, exceto se previamente autorizado pela Debenturista</w:t>
      </w:r>
      <w:r w:rsidRPr="00A370E1">
        <w:rPr>
          <w:rFonts w:cstheme="minorHAnsi"/>
          <w:color w:val="000000"/>
          <w:sz w:val="22"/>
        </w:rPr>
        <w:t>;</w:t>
      </w:r>
    </w:p>
    <w:bookmarkEnd w:id="248"/>
    <w:bookmarkEnd w:id="249"/>
    <w:p w14:paraId="0E6260FF" w14:textId="77777777" w:rsidR="00FE3633" w:rsidRPr="00A370E1" w:rsidRDefault="00FE3633" w:rsidP="009232DD">
      <w:pPr>
        <w:widowControl w:val="0"/>
        <w:rPr>
          <w:rFonts w:cstheme="minorHAnsi"/>
          <w:color w:val="000000"/>
          <w:sz w:val="22"/>
        </w:rPr>
      </w:pPr>
    </w:p>
    <w:p w14:paraId="6F2FD739" w14:textId="258AC20D" w:rsidR="00FE3633" w:rsidRPr="00A370E1" w:rsidRDefault="00FE3633" w:rsidP="00071439">
      <w:pPr>
        <w:widowControl w:val="0"/>
        <w:numPr>
          <w:ilvl w:val="0"/>
          <w:numId w:val="3"/>
        </w:numPr>
        <w:ind w:left="0" w:firstLine="0"/>
        <w:rPr>
          <w:rFonts w:cstheme="minorHAnsi"/>
          <w:color w:val="000000"/>
          <w:sz w:val="22"/>
        </w:rPr>
      </w:pPr>
      <w:r w:rsidRPr="00A370E1">
        <w:rPr>
          <w:rFonts w:cstheme="minorHAnsi"/>
          <w:color w:val="000000"/>
          <w:sz w:val="22"/>
        </w:rPr>
        <w:t>destruição ou deterioração total ou parcial do</w:t>
      </w:r>
      <w:r w:rsidR="00360958" w:rsidRPr="00A370E1">
        <w:rPr>
          <w:rFonts w:cstheme="minorHAnsi"/>
          <w:color w:val="000000"/>
          <w:sz w:val="22"/>
        </w:rPr>
        <w:t>s</w:t>
      </w:r>
      <w:r w:rsidRPr="00A370E1">
        <w:rPr>
          <w:rFonts w:cstheme="minorHAnsi"/>
          <w:color w:val="000000"/>
          <w:sz w:val="22"/>
        </w:rPr>
        <w:t xml:space="preserve"> Projeto</w:t>
      </w:r>
      <w:r w:rsidR="00360958" w:rsidRPr="00A370E1">
        <w:rPr>
          <w:rFonts w:cstheme="minorHAnsi"/>
          <w:color w:val="000000"/>
          <w:sz w:val="22"/>
        </w:rPr>
        <w:t>s</w:t>
      </w:r>
      <w:r w:rsidRPr="00A370E1">
        <w:rPr>
          <w:rFonts w:cstheme="minorHAnsi"/>
          <w:color w:val="000000"/>
          <w:sz w:val="22"/>
        </w:rPr>
        <w:t xml:space="preserve"> que torne inviável sua continuidade;</w:t>
      </w:r>
    </w:p>
    <w:p w14:paraId="19609594" w14:textId="77777777" w:rsidR="00FE3633" w:rsidRPr="00A370E1" w:rsidRDefault="00FE3633" w:rsidP="0008319D">
      <w:pPr>
        <w:rPr>
          <w:rFonts w:cstheme="minorHAnsi"/>
          <w:color w:val="000000"/>
          <w:sz w:val="22"/>
        </w:rPr>
      </w:pPr>
    </w:p>
    <w:p w14:paraId="1C5CE1AB" w14:textId="5B8C8F9F" w:rsidR="00756648" w:rsidRPr="00A370E1" w:rsidRDefault="004B09EE" w:rsidP="00D608DC">
      <w:pPr>
        <w:widowControl w:val="0"/>
        <w:numPr>
          <w:ilvl w:val="0"/>
          <w:numId w:val="3"/>
        </w:numPr>
        <w:ind w:left="0" w:firstLine="0"/>
        <w:rPr>
          <w:rFonts w:cstheme="minorHAnsi"/>
          <w:color w:val="000000"/>
          <w:sz w:val="22"/>
        </w:rPr>
      </w:pPr>
      <w:r w:rsidRPr="00A370E1">
        <w:rPr>
          <w:rFonts w:cstheme="minorHAnsi"/>
          <w:color w:val="000000"/>
          <w:sz w:val="22"/>
        </w:rPr>
        <w:t>com exceção do endividamento representado p</w:t>
      </w:r>
      <w:r w:rsidR="008F4CFC" w:rsidRPr="00A370E1">
        <w:rPr>
          <w:rFonts w:cstheme="minorHAnsi"/>
          <w:color w:val="000000"/>
          <w:sz w:val="22"/>
        </w:rPr>
        <w:t>or est</w:t>
      </w:r>
      <w:r w:rsidRPr="00A370E1">
        <w:rPr>
          <w:rFonts w:cstheme="minorHAnsi"/>
          <w:color w:val="000000"/>
          <w:sz w:val="22"/>
        </w:rPr>
        <w:t>a Escritura</w:t>
      </w:r>
      <w:r w:rsidR="004532A4" w:rsidRPr="00A370E1">
        <w:rPr>
          <w:rFonts w:cstheme="minorHAnsi"/>
          <w:color w:val="000000"/>
          <w:sz w:val="22"/>
        </w:rPr>
        <w:t xml:space="preserve"> de Emissão</w:t>
      </w:r>
      <w:r w:rsidR="00C64457" w:rsidRPr="00A370E1">
        <w:rPr>
          <w:rFonts w:cstheme="minorHAnsi"/>
          <w:color w:val="000000"/>
          <w:sz w:val="22"/>
        </w:rPr>
        <w:t>,</w:t>
      </w:r>
      <w:r w:rsidR="007C08D8" w:rsidRPr="00A370E1">
        <w:rPr>
          <w:rFonts w:cstheme="minorHAnsi"/>
          <w:color w:val="000000"/>
          <w:sz w:val="22"/>
        </w:rPr>
        <w:t xml:space="preserve"> </w:t>
      </w:r>
      <w:r w:rsidR="00C36420" w:rsidRPr="00A370E1">
        <w:rPr>
          <w:rFonts w:cstheme="minorHAnsi"/>
          <w:color w:val="000000"/>
          <w:sz w:val="22"/>
        </w:rPr>
        <w:t xml:space="preserve">a obtenção </w:t>
      </w:r>
      <w:r w:rsidR="007C08D8" w:rsidRPr="00A370E1">
        <w:rPr>
          <w:rFonts w:cstheme="minorHAnsi"/>
          <w:color w:val="000000"/>
          <w:sz w:val="22"/>
        </w:rPr>
        <w:t>pela Emissora</w:t>
      </w:r>
      <w:r w:rsidR="00C64457" w:rsidRPr="00A370E1">
        <w:rPr>
          <w:rFonts w:cstheme="minorHAnsi"/>
          <w:color w:val="000000"/>
          <w:sz w:val="22"/>
        </w:rPr>
        <w:t>,</w:t>
      </w:r>
      <w:r w:rsidR="007C08D8" w:rsidRPr="00A370E1">
        <w:rPr>
          <w:rFonts w:cstheme="minorHAnsi"/>
          <w:color w:val="000000"/>
          <w:sz w:val="22"/>
        </w:rPr>
        <w:t xml:space="preserve"> de empréstimos ou outras formas de endividamento</w:t>
      </w:r>
      <w:r w:rsidR="00E31E77" w:rsidRPr="00A370E1">
        <w:rPr>
          <w:rFonts w:cstheme="minorHAnsi"/>
          <w:color w:val="000000"/>
          <w:sz w:val="22"/>
        </w:rPr>
        <w:t xml:space="preserve"> (de qualquer natureza)</w:t>
      </w:r>
      <w:r w:rsidR="007E4F6E" w:rsidRPr="00A370E1">
        <w:rPr>
          <w:rFonts w:cstheme="minorHAnsi"/>
          <w:color w:val="000000"/>
          <w:sz w:val="22"/>
        </w:rPr>
        <w:t>,</w:t>
      </w:r>
      <w:r w:rsidR="007C08D8" w:rsidRPr="00A370E1">
        <w:rPr>
          <w:rFonts w:cstheme="minorHAnsi"/>
          <w:color w:val="000000"/>
          <w:sz w:val="22"/>
        </w:rPr>
        <w:t xml:space="preserve"> sem o prévio e expresso consentimento d</w:t>
      </w:r>
      <w:r w:rsidR="00611BBB" w:rsidRPr="00A370E1">
        <w:rPr>
          <w:rFonts w:cstheme="minorHAnsi"/>
          <w:color w:val="000000"/>
          <w:sz w:val="22"/>
        </w:rPr>
        <w:t>a</w:t>
      </w:r>
      <w:r w:rsidR="007C08D8" w:rsidRPr="00A370E1">
        <w:rPr>
          <w:rFonts w:cstheme="minorHAnsi"/>
          <w:color w:val="000000"/>
          <w:sz w:val="22"/>
        </w:rPr>
        <w:t xml:space="preserve"> Debenturista</w:t>
      </w:r>
      <w:r w:rsidR="00B812C6" w:rsidRPr="00A370E1">
        <w:rPr>
          <w:rFonts w:cstheme="minorHAnsi"/>
          <w:color w:val="000000"/>
          <w:sz w:val="22"/>
        </w:rPr>
        <w:t>;</w:t>
      </w:r>
    </w:p>
    <w:p w14:paraId="58928D17" w14:textId="77777777" w:rsidR="00D608DC" w:rsidRPr="00A370E1" w:rsidRDefault="00D608DC" w:rsidP="00D608DC">
      <w:pPr>
        <w:pStyle w:val="PargrafodaLista"/>
        <w:rPr>
          <w:rFonts w:cstheme="minorHAnsi"/>
          <w:color w:val="000000"/>
          <w:sz w:val="22"/>
        </w:rPr>
      </w:pPr>
    </w:p>
    <w:p w14:paraId="3248CD14" w14:textId="4845ECD3" w:rsidR="00DE69E8" w:rsidRPr="00A370E1" w:rsidRDefault="230F4831" w:rsidP="230F4831">
      <w:pPr>
        <w:widowControl w:val="0"/>
        <w:numPr>
          <w:ilvl w:val="0"/>
          <w:numId w:val="3"/>
        </w:numPr>
        <w:ind w:left="0" w:firstLine="0"/>
        <w:rPr>
          <w:rFonts w:cstheme="minorHAnsi"/>
          <w:color w:val="000000"/>
          <w:sz w:val="22"/>
        </w:rPr>
      </w:pPr>
      <w:r w:rsidRPr="00A370E1">
        <w:rPr>
          <w:rFonts w:cstheme="minorHAnsi"/>
          <w:sz w:val="22"/>
        </w:rPr>
        <w:t>não pagamento, na data de vencimento original, de quaisquer obrigações financeiras das empresas controladoras da Emissora no mercado local ou internacional, em valor individual ou agregado, igual ou superior a R$ 5.000.000,00 (cinco milhões de reais), ou seu equivalente em outras moedas, reajustado pelo IPCA desde a Data da Emissão;</w:t>
      </w:r>
    </w:p>
    <w:p w14:paraId="3E57F267" w14:textId="77777777" w:rsidR="006417EA" w:rsidRPr="00A370E1" w:rsidRDefault="006417EA" w:rsidP="00105E5E">
      <w:pPr>
        <w:pStyle w:val="PargrafodaLista"/>
        <w:rPr>
          <w:rFonts w:cstheme="minorHAnsi"/>
          <w:color w:val="000000"/>
          <w:sz w:val="22"/>
        </w:rPr>
      </w:pPr>
    </w:p>
    <w:p w14:paraId="22909858" w14:textId="3A6EB2F5" w:rsidR="00D608DC" w:rsidRPr="00A370E1" w:rsidRDefault="00E56EC2" w:rsidP="003E5F1D">
      <w:pPr>
        <w:widowControl w:val="0"/>
        <w:numPr>
          <w:ilvl w:val="0"/>
          <w:numId w:val="3"/>
        </w:numPr>
        <w:ind w:left="0" w:firstLine="0"/>
        <w:rPr>
          <w:rFonts w:cstheme="minorHAnsi"/>
          <w:color w:val="000000"/>
          <w:sz w:val="22"/>
        </w:rPr>
      </w:pPr>
      <w:r w:rsidRPr="00A370E1">
        <w:rPr>
          <w:rFonts w:cstheme="minorHAnsi"/>
          <w:color w:val="000000"/>
          <w:sz w:val="22"/>
        </w:rPr>
        <w:t xml:space="preserve">não cumprimento de qualquer obrigação assumida pela Emissora relativamente aos </w:t>
      </w:r>
      <w:r w:rsidR="00ED5F0A" w:rsidRPr="00A370E1">
        <w:rPr>
          <w:rFonts w:cstheme="minorHAnsi"/>
          <w:color w:val="000000"/>
          <w:sz w:val="22"/>
        </w:rPr>
        <w:t xml:space="preserve">contratos </w:t>
      </w:r>
      <w:r w:rsidR="00EB432E" w:rsidRPr="00A370E1">
        <w:rPr>
          <w:rFonts w:cstheme="minorHAnsi"/>
          <w:color w:val="000000"/>
          <w:sz w:val="22"/>
        </w:rPr>
        <w:t xml:space="preserve">celebrados com </w:t>
      </w:r>
      <w:r w:rsidR="00ED5F0A" w:rsidRPr="00A370E1">
        <w:rPr>
          <w:rFonts w:cstheme="minorHAnsi"/>
          <w:color w:val="000000"/>
          <w:sz w:val="22"/>
        </w:rPr>
        <w:t xml:space="preserve">os </w:t>
      </w:r>
      <w:proofErr w:type="spellStart"/>
      <w:r w:rsidR="00ED5F0A" w:rsidRPr="00A370E1">
        <w:rPr>
          <w:rFonts w:cstheme="minorHAnsi"/>
          <w:i/>
          <w:iCs/>
          <w:color w:val="000000"/>
          <w:sz w:val="22"/>
        </w:rPr>
        <w:t>offtaker</w:t>
      </w:r>
      <w:r w:rsidR="002B345D" w:rsidRPr="00A370E1">
        <w:rPr>
          <w:rFonts w:cstheme="minorHAnsi"/>
          <w:i/>
          <w:iCs/>
          <w:color w:val="000000"/>
          <w:sz w:val="22"/>
        </w:rPr>
        <w:t>s</w:t>
      </w:r>
      <w:proofErr w:type="spellEnd"/>
      <w:r w:rsidR="00EB432E" w:rsidRPr="00A370E1">
        <w:rPr>
          <w:rFonts w:cstheme="minorHAnsi"/>
          <w:i/>
          <w:iCs/>
          <w:color w:val="000000"/>
          <w:sz w:val="22"/>
        </w:rPr>
        <w:t xml:space="preserve"> </w:t>
      </w:r>
      <w:r w:rsidR="00EB432E" w:rsidRPr="00A370E1">
        <w:rPr>
          <w:rFonts w:cstheme="minorHAnsi"/>
          <w:color w:val="000000"/>
          <w:sz w:val="22"/>
        </w:rPr>
        <w:t xml:space="preserve">indicados na </w:t>
      </w:r>
      <w:r w:rsidR="008F4CFC" w:rsidRPr="00A370E1">
        <w:rPr>
          <w:rFonts w:cstheme="minorHAnsi"/>
          <w:color w:val="000000"/>
          <w:sz w:val="22"/>
          <w:highlight w:val="yellow"/>
        </w:rPr>
        <w:t>[C</w:t>
      </w:r>
      <w:r w:rsidR="00EB432E" w:rsidRPr="00A370E1">
        <w:rPr>
          <w:rFonts w:cstheme="minorHAnsi"/>
          <w:color w:val="000000"/>
          <w:sz w:val="22"/>
          <w:highlight w:val="yellow"/>
        </w:rPr>
        <w:t>láusula 3.6.2</w:t>
      </w:r>
      <w:r w:rsidR="008F4CFC" w:rsidRPr="00A370E1">
        <w:rPr>
          <w:rFonts w:cstheme="minorHAnsi"/>
          <w:color w:val="000000"/>
          <w:sz w:val="22"/>
          <w:highlight w:val="yellow"/>
        </w:rPr>
        <w:t>]</w:t>
      </w:r>
      <w:r w:rsidR="00EB432E" w:rsidRPr="00A370E1">
        <w:rPr>
          <w:rFonts w:cstheme="minorHAnsi"/>
          <w:color w:val="000000"/>
          <w:sz w:val="22"/>
        </w:rPr>
        <w:t xml:space="preserve"> desta Escritura de Emissão</w:t>
      </w:r>
      <w:r w:rsidRPr="00A370E1">
        <w:rPr>
          <w:rFonts w:cstheme="minorHAnsi"/>
          <w:color w:val="000000"/>
          <w:sz w:val="22"/>
        </w:rPr>
        <w:t>;</w:t>
      </w:r>
    </w:p>
    <w:p w14:paraId="060D324A" w14:textId="77777777" w:rsidR="0080113E" w:rsidRPr="00A370E1" w:rsidRDefault="0080113E" w:rsidP="0080113E">
      <w:pPr>
        <w:ind w:left="709"/>
        <w:rPr>
          <w:rFonts w:cstheme="minorHAnsi"/>
          <w:sz w:val="22"/>
        </w:rPr>
      </w:pPr>
    </w:p>
    <w:p w14:paraId="53AB98F2" w14:textId="49CC2F19" w:rsidR="00334D00" w:rsidRPr="00A370E1" w:rsidRDefault="230F4831" w:rsidP="230F4831">
      <w:pPr>
        <w:widowControl w:val="0"/>
        <w:numPr>
          <w:ilvl w:val="0"/>
          <w:numId w:val="3"/>
        </w:numPr>
        <w:ind w:left="0" w:firstLine="0"/>
        <w:rPr>
          <w:rFonts w:cstheme="minorHAnsi"/>
          <w:sz w:val="22"/>
        </w:rPr>
      </w:pPr>
      <w:r w:rsidRPr="00A370E1">
        <w:rPr>
          <w:rFonts w:cstheme="minorHAnsi"/>
          <w:sz w:val="22"/>
        </w:rPr>
        <w:t>recomposição pel</w:t>
      </w:r>
      <w:r w:rsidR="00334D00" w:rsidRPr="00A370E1">
        <w:rPr>
          <w:rFonts w:cstheme="minorHAnsi"/>
          <w:sz w:val="22"/>
        </w:rPr>
        <w:t xml:space="preserve">a </w:t>
      </w:r>
      <w:r w:rsidRPr="00A370E1">
        <w:rPr>
          <w:rFonts w:cstheme="minorHAnsi"/>
          <w:sz w:val="22"/>
        </w:rPr>
        <w:t>Emissora do</w:t>
      </w:r>
      <w:r w:rsidR="00334D00" w:rsidRPr="00A370E1">
        <w:rPr>
          <w:rFonts w:cstheme="minorHAnsi"/>
          <w:sz w:val="22"/>
        </w:rPr>
        <w:t>s</w:t>
      </w:r>
      <w:r w:rsidRPr="00A370E1">
        <w:rPr>
          <w:rFonts w:cstheme="minorHAnsi"/>
          <w:sz w:val="22"/>
        </w:rPr>
        <w:t xml:space="preserve"> Fundo</w:t>
      </w:r>
      <w:r w:rsidR="00334D00" w:rsidRPr="00A370E1">
        <w:rPr>
          <w:rFonts w:cstheme="minorHAnsi"/>
          <w:sz w:val="22"/>
        </w:rPr>
        <w:t>s</w:t>
      </w:r>
      <w:r w:rsidRPr="00A370E1">
        <w:rPr>
          <w:rFonts w:cstheme="minorHAnsi"/>
          <w:sz w:val="22"/>
        </w:rPr>
        <w:t xml:space="preserve"> em caso de atraso nas datas de entrada em operação e/ou conexão dos Projetos ou descasamento de valores em função de aumentos na inflação superiores aos projetados quando o</w:t>
      </w:r>
      <w:r w:rsidR="00334D00" w:rsidRPr="00A370E1">
        <w:rPr>
          <w:rFonts w:cstheme="minorHAnsi"/>
          <w:sz w:val="22"/>
        </w:rPr>
        <w:t>s</w:t>
      </w:r>
      <w:r w:rsidRPr="00A370E1">
        <w:rPr>
          <w:rFonts w:cstheme="minorHAnsi"/>
          <w:sz w:val="22"/>
        </w:rPr>
        <w:t xml:space="preserve"> valor</w:t>
      </w:r>
      <w:r w:rsidR="00334D00" w:rsidRPr="00A370E1">
        <w:rPr>
          <w:rFonts w:cstheme="minorHAnsi"/>
          <w:sz w:val="22"/>
        </w:rPr>
        <w:t>es</w:t>
      </w:r>
      <w:r w:rsidRPr="00A370E1">
        <w:rPr>
          <w:rFonts w:cstheme="minorHAnsi"/>
          <w:sz w:val="22"/>
        </w:rPr>
        <w:t xml:space="preserve"> inicia</w:t>
      </w:r>
      <w:r w:rsidR="00334D00" w:rsidRPr="00A370E1">
        <w:rPr>
          <w:rFonts w:cstheme="minorHAnsi"/>
          <w:sz w:val="22"/>
        </w:rPr>
        <w:t>is</w:t>
      </w:r>
      <w:r w:rsidRPr="00A370E1">
        <w:rPr>
          <w:rFonts w:cstheme="minorHAnsi"/>
          <w:sz w:val="22"/>
        </w:rPr>
        <w:t xml:space="preserve"> do</w:t>
      </w:r>
      <w:r w:rsidR="00334D00" w:rsidRPr="00A370E1">
        <w:rPr>
          <w:rFonts w:cstheme="minorHAnsi"/>
          <w:sz w:val="22"/>
        </w:rPr>
        <w:t>s</w:t>
      </w:r>
      <w:r w:rsidRPr="00A370E1">
        <w:rPr>
          <w:rFonts w:cstheme="minorHAnsi"/>
          <w:sz w:val="22"/>
        </w:rPr>
        <w:t xml:space="preserve"> Fundo</w:t>
      </w:r>
      <w:r w:rsidR="00334D00" w:rsidRPr="00A370E1">
        <w:rPr>
          <w:rFonts w:cstheme="minorHAnsi"/>
          <w:sz w:val="22"/>
        </w:rPr>
        <w:t>s</w:t>
      </w:r>
      <w:r w:rsidRPr="00A370E1">
        <w:rPr>
          <w:rFonts w:cstheme="minorHAnsi"/>
          <w:sz w:val="22"/>
        </w:rPr>
        <w:t xml:space="preserve"> fo</w:t>
      </w:r>
      <w:r w:rsidR="00334D00" w:rsidRPr="00A370E1">
        <w:rPr>
          <w:rFonts w:cstheme="minorHAnsi"/>
          <w:sz w:val="22"/>
        </w:rPr>
        <w:t xml:space="preserve">ram </w:t>
      </w:r>
      <w:r w:rsidRPr="00A370E1">
        <w:rPr>
          <w:rFonts w:cstheme="minorHAnsi"/>
          <w:sz w:val="22"/>
        </w:rPr>
        <w:t>estipulado</w:t>
      </w:r>
      <w:r w:rsidR="00334D00" w:rsidRPr="00A370E1">
        <w:rPr>
          <w:rFonts w:cstheme="minorHAnsi"/>
          <w:sz w:val="22"/>
        </w:rPr>
        <w:t>s;</w:t>
      </w:r>
    </w:p>
    <w:p w14:paraId="28B94C71" w14:textId="77777777" w:rsidR="00334D00" w:rsidRPr="00A370E1" w:rsidRDefault="00334D00" w:rsidP="003E5F1D">
      <w:pPr>
        <w:widowControl w:val="0"/>
        <w:rPr>
          <w:rFonts w:cstheme="minorHAnsi"/>
          <w:sz w:val="22"/>
        </w:rPr>
      </w:pPr>
    </w:p>
    <w:p w14:paraId="7C5A2EE6" w14:textId="25C02B8D" w:rsidR="005A334A" w:rsidRPr="00A370E1" w:rsidRDefault="00A6719D" w:rsidP="230F4831">
      <w:pPr>
        <w:widowControl w:val="0"/>
        <w:numPr>
          <w:ilvl w:val="0"/>
          <w:numId w:val="3"/>
        </w:numPr>
        <w:ind w:left="0" w:firstLine="0"/>
        <w:rPr>
          <w:rFonts w:cstheme="minorHAnsi"/>
          <w:sz w:val="22"/>
        </w:rPr>
      </w:pPr>
      <w:r w:rsidRPr="00A370E1">
        <w:rPr>
          <w:rFonts w:cstheme="minorHAnsi"/>
          <w:sz w:val="22"/>
        </w:rPr>
        <w:t xml:space="preserve">caso haja </w:t>
      </w:r>
      <w:r w:rsidR="00C2687A" w:rsidRPr="00A370E1">
        <w:rPr>
          <w:rFonts w:cstheme="minorHAnsi"/>
          <w:sz w:val="22"/>
        </w:rPr>
        <w:t>aumento d</w:t>
      </w:r>
      <w:r w:rsidRPr="00A370E1">
        <w:rPr>
          <w:rFonts w:cstheme="minorHAnsi"/>
          <w:sz w:val="22"/>
        </w:rPr>
        <w:t>o</w:t>
      </w:r>
      <w:r w:rsidR="00C2687A" w:rsidRPr="00A370E1">
        <w:rPr>
          <w:rFonts w:cstheme="minorHAnsi"/>
          <w:sz w:val="22"/>
        </w:rPr>
        <w:t xml:space="preserve"> </w:t>
      </w:r>
      <w:r w:rsidR="00C2687A" w:rsidRPr="00A370E1">
        <w:rPr>
          <w:rFonts w:cstheme="minorHAnsi"/>
          <w:i/>
          <w:iCs/>
          <w:sz w:val="22"/>
        </w:rPr>
        <w:t>“</w:t>
      </w:r>
      <w:proofErr w:type="spellStart"/>
      <w:r w:rsidR="00C2687A" w:rsidRPr="00A370E1">
        <w:rPr>
          <w:rFonts w:cstheme="minorHAnsi"/>
          <w:i/>
          <w:iCs/>
          <w:sz w:val="22"/>
        </w:rPr>
        <w:t>Capex</w:t>
      </w:r>
      <w:proofErr w:type="spellEnd"/>
      <w:r w:rsidR="00C2687A" w:rsidRPr="00A370E1">
        <w:rPr>
          <w:rFonts w:cstheme="minorHAnsi"/>
          <w:i/>
          <w:iCs/>
          <w:sz w:val="22"/>
        </w:rPr>
        <w:t>”</w:t>
      </w:r>
      <w:r w:rsidRPr="00A370E1">
        <w:rPr>
          <w:rFonts w:cstheme="minorHAnsi"/>
          <w:sz w:val="22"/>
        </w:rPr>
        <w:t xml:space="preserve"> de quaisquer dos Projetos e a Emissora não obtenha recursos iniciais, direta ou indiretamente (por seus acionistas), para o cumprimento integral de tais eventuais aumentos, e comprove à Debenturista a disponibilidade de tais recursos em até 10 Dias Úteis da data em que a Debenturista receber o respectivo Relatório de Verificação que aponte tal aumento de custo</w:t>
      </w:r>
      <w:r w:rsidR="230F4831" w:rsidRPr="00A370E1">
        <w:rPr>
          <w:rFonts w:cstheme="minorHAnsi"/>
          <w:sz w:val="22"/>
        </w:rPr>
        <w:t>;</w:t>
      </w:r>
    </w:p>
    <w:p w14:paraId="15F4FF50" w14:textId="77777777" w:rsidR="006A42DF" w:rsidRPr="00A370E1" w:rsidRDefault="006A42DF" w:rsidP="006A42DF">
      <w:pPr>
        <w:widowControl w:val="0"/>
        <w:rPr>
          <w:rFonts w:cstheme="minorHAnsi"/>
          <w:sz w:val="22"/>
        </w:rPr>
      </w:pPr>
    </w:p>
    <w:p w14:paraId="2FA07DAC" w14:textId="4BB8B387" w:rsidR="00DA1E2C" w:rsidRPr="00A370E1" w:rsidRDefault="230F4831" w:rsidP="230F4831">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o inadimplemento, pela Emissora, de qualquer obrigação não pecuniária prevista nesta Escritura de Emissão e/ou nos Contratos de Garantia, não sanado, por meio de esclarecimento aceitável à Debenturista ou comprovação de sua regularização, no prazo de 5 (cinco) Dias Úteis contados da data </w:t>
      </w:r>
      <w:r w:rsidR="00DB0C12" w:rsidRPr="00A370E1">
        <w:rPr>
          <w:rFonts w:cstheme="minorHAnsi"/>
          <w:color w:val="000000" w:themeColor="text1"/>
          <w:sz w:val="22"/>
        </w:rPr>
        <w:t xml:space="preserve">que a Emissora tomar ciência do </w:t>
      </w:r>
      <w:r w:rsidRPr="00A370E1">
        <w:rPr>
          <w:rFonts w:cstheme="minorHAnsi"/>
          <w:color w:val="000000" w:themeColor="text1"/>
          <w:sz w:val="22"/>
        </w:rPr>
        <w:t xml:space="preserve">respectivo inadimplemento, sendo que o prazo previsto neste inciso </w:t>
      </w:r>
      <w:r w:rsidRPr="00A370E1">
        <w:rPr>
          <w:rFonts w:cstheme="minorHAnsi"/>
          <w:color w:val="000000" w:themeColor="text1"/>
          <w:sz w:val="22"/>
        </w:rPr>
        <w:lastRenderedPageBreak/>
        <w:t xml:space="preserve">não se aplica às obrigações para as quais tenha sido estipulado prazo de cura </w:t>
      </w:r>
      <w:r w:rsidR="00E87BEB" w:rsidRPr="00A370E1">
        <w:rPr>
          <w:rFonts w:cstheme="minorHAnsi"/>
          <w:color w:val="000000" w:themeColor="text1"/>
          <w:sz w:val="22"/>
        </w:rPr>
        <w:t xml:space="preserve">e </w:t>
      </w:r>
      <w:r w:rsidR="00A64D21" w:rsidRPr="00A370E1">
        <w:rPr>
          <w:rFonts w:cstheme="minorHAnsi"/>
          <w:color w:val="000000" w:themeColor="text1"/>
          <w:sz w:val="22"/>
        </w:rPr>
        <w:t>espe</w:t>
      </w:r>
      <w:r w:rsidR="00E87BEB" w:rsidRPr="00A370E1">
        <w:rPr>
          <w:rFonts w:cstheme="minorHAnsi"/>
          <w:color w:val="000000" w:themeColor="text1"/>
          <w:sz w:val="22"/>
        </w:rPr>
        <w:t>cífico</w:t>
      </w:r>
      <w:r w:rsidRPr="00A370E1">
        <w:rPr>
          <w:rFonts w:cstheme="minorHAnsi"/>
          <w:color w:val="000000" w:themeColor="text1"/>
          <w:sz w:val="22"/>
        </w:rPr>
        <w:t>;</w:t>
      </w:r>
    </w:p>
    <w:p w14:paraId="64B6536E" w14:textId="77777777" w:rsidR="00DA1E2C" w:rsidRPr="00A370E1" w:rsidRDefault="00DA1E2C" w:rsidP="0008319D">
      <w:pPr>
        <w:widowControl w:val="0"/>
        <w:rPr>
          <w:rFonts w:cstheme="minorHAnsi"/>
          <w:color w:val="000000"/>
          <w:sz w:val="22"/>
        </w:rPr>
      </w:pPr>
    </w:p>
    <w:p w14:paraId="41AB8BF0" w14:textId="66D8703E" w:rsidR="00DA1E2C" w:rsidRPr="00A370E1" w:rsidRDefault="230F4831" w:rsidP="005E5E6E">
      <w:pPr>
        <w:widowControl w:val="0"/>
        <w:numPr>
          <w:ilvl w:val="0"/>
          <w:numId w:val="3"/>
        </w:numPr>
        <w:ind w:left="0" w:firstLine="0"/>
        <w:rPr>
          <w:rFonts w:cstheme="minorHAnsi"/>
          <w:color w:val="000000"/>
          <w:sz w:val="22"/>
        </w:rPr>
      </w:pPr>
      <w:bookmarkStart w:id="250" w:name="_Ref272253621"/>
      <w:bookmarkStart w:id="251" w:name="_Ref130283570"/>
      <w:bookmarkStart w:id="252" w:name="_Ref130301134"/>
      <w:bookmarkStart w:id="253" w:name="_Ref137104995"/>
      <w:bookmarkStart w:id="254" w:name="_Ref137475230"/>
      <w:r w:rsidRPr="00A370E1">
        <w:rPr>
          <w:rFonts w:cstheme="minorHAnsi"/>
          <w:color w:val="000000" w:themeColor="text1"/>
          <w:sz w:val="22"/>
        </w:rPr>
        <w:t>comprovação de que qualquer das declarações prestadas pela Emissora nesta Escritura de Emissão e/ou nos Contratos de Garantia e/ou nos demais Documentos da Operação é falsa ou incorreta, neste último caso, em qualquer aspecto relevante;</w:t>
      </w:r>
      <w:bookmarkEnd w:id="250"/>
      <w:r w:rsidRPr="00A370E1">
        <w:rPr>
          <w:rFonts w:cstheme="minorHAnsi"/>
          <w:color w:val="000000" w:themeColor="text1"/>
          <w:sz w:val="22"/>
        </w:rPr>
        <w:t xml:space="preserve"> </w:t>
      </w:r>
    </w:p>
    <w:p w14:paraId="6D243C05" w14:textId="77777777" w:rsidR="00DA1E2C" w:rsidRPr="00A370E1" w:rsidRDefault="00DA1E2C" w:rsidP="0008319D">
      <w:pPr>
        <w:rPr>
          <w:rFonts w:cstheme="minorHAnsi"/>
          <w:sz w:val="22"/>
        </w:rPr>
      </w:pPr>
    </w:p>
    <w:p w14:paraId="221F70BF" w14:textId="11CCDAF3" w:rsidR="00DA1E2C" w:rsidRPr="00A370E1" w:rsidRDefault="230F4831" w:rsidP="230F4831">
      <w:pPr>
        <w:widowControl w:val="0"/>
        <w:numPr>
          <w:ilvl w:val="0"/>
          <w:numId w:val="3"/>
        </w:numPr>
        <w:ind w:left="0" w:firstLine="0"/>
        <w:rPr>
          <w:rFonts w:cstheme="minorHAnsi"/>
          <w:color w:val="000000"/>
          <w:sz w:val="22"/>
        </w:rPr>
      </w:pPr>
      <w:bookmarkStart w:id="255" w:name="_Ref272931218"/>
      <w:r w:rsidRPr="00A370E1">
        <w:rPr>
          <w:rFonts w:cstheme="minorHAnsi"/>
          <w:color w:val="000000" w:themeColor="text1"/>
          <w:sz w:val="22"/>
        </w:rPr>
        <w:t xml:space="preserve">inadimplemento de qualquer dívida ou obrigação: (a) </w:t>
      </w:r>
      <w:bookmarkEnd w:id="255"/>
      <w:r w:rsidRPr="00A370E1">
        <w:rPr>
          <w:rFonts w:cstheme="minorHAnsi"/>
          <w:color w:val="000000" w:themeColor="text1"/>
          <w:sz w:val="22"/>
        </w:rPr>
        <w:t xml:space="preserve">assumida pela Emissora, desde que em valor individual ou agregado superior a </w:t>
      </w:r>
      <w:r w:rsidR="00462327" w:rsidRPr="00A370E1">
        <w:rPr>
          <w:rFonts w:cstheme="minorHAnsi"/>
          <w:color w:val="000000" w:themeColor="text1"/>
          <w:sz w:val="22"/>
        </w:rPr>
        <w:t xml:space="preserve">R$ 500.000,00 (quinhentos mil reais) </w:t>
      </w:r>
      <w:r w:rsidRPr="00A370E1">
        <w:rPr>
          <w:rFonts w:cstheme="minorHAnsi"/>
          <w:color w:val="000000" w:themeColor="text1"/>
          <w:sz w:val="22"/>
        </w:rPr>
        <w:t>em outras moedas;</w:t>
      </w:r>
      <w:r w:rsidR="0030717F" w:rsidRPr="00A370E1">
        <w:rPr>
          <w:rFonts w:cstheme="minorHAnsi"/>
          <w:color w:val="000000" w:themeColor="text1"/>
          <w:sz w:val="22"/>
        </w:rPr>
        <w:t xml:space="preserve"> </w:t>
      </w:r>
    </w:p>
    <w:p w14:paraId="2B351CA4" w14:textId="77777777" w:rsidR="00DA1E2C" w:rsidRPr="00A370E1" w:rsidRDefault="00DA1E2C" w:rsidP="0008319D">
      <w:pPr>
        <w:widowControl w:val="0"/>
        <w:rPr>
          <w:rFonts w:cstheme="minorHAnsi"/>
          <w:color w:val="000000"/>
          <w:sz w:val="22"/>
        </w:rPr>
      </w:pPr>
    </w:p>
    <w:p w14:paraId="2F987D78" w14:textId="729A3B40" w:rsidR="00DA1E2C" w:rsidRPr="00A370E1" w:rsidRDefault="230F4831" w:rsidP="230F4831">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protesto de títulos contra: a Emissora, cujo valor individual ou agregado seja superior a </w:t>
      </w:r>
      <w:r w:rsidR="00462327" w:rsidRPr="00A370E1">
        <w:rPr>
          <w:rFonts w:cstheme="minorHAnsi"/>
          <w:color w:val="000000" w:themeColor="text1"/>
          <w:sz w:val="22"/>
        </w:rPr>
        <w:t xml:space="preserve">R$ 500.000,00 (quinhentos mil reais) </w:t>
      </w:r>
      <w:r w:rsidRPr="00A370E1">
        <w:rPr>
          <w:rFonts w:cstheme="minorHAnsi"/>
          <w:color w:val="000000" w:themeColor="text1"/>
          <w:sz w:val="22"/>
        </w:rPr>
        <w:t xml:space="preserve">ou o seu equivalente em outras moedas; exceto se, em até 10 (dez) dias, tiver sido validamente comprovado à </w:t>
      </w:r>
      <w:r w:rsidRPr="00A370E1">
        <w:rPr>
          <w:rFonts w:cstheme="minorHAnsi"/>
          <w:sz w:val="22"/>
        </w:rPr>
        <w:t>Debenturista</w:t>
      </w:r>
      <w:r w:rsidRPr="00A370E1">
        <w:rPr>
          <w:rFonts w:cstheme="minorHAnsi"/>
          <w:color w:val="000000" w:themeColor="text1"/>
          <w:sz w:val="22"/>
        </w:rPr>
        <w:t xml:space="preserve"> que: (i) o protesto foi efetuado por erro ou má-fé de terceiros; (</w:t>
      </w:r>
      <w:proofErr w:type="spellStart"/>
      <w:r w:rsidRPr="00A370E1">
        <w:rPr>
          <w:rFonts w:cstheme="minorHAnsi"/>
          <w:color w:val="000000" w:themeColor="text1"/>
          <w:sz w:val="22"/>
        </w:rPr>
        <w:t>ii</w:t>
      </w:r>
      <w:proofErr w:type="spellEnd"/>
      <w:r w:rsidRPr="00A370E1">
        <w:rPr>
          <w:rFonts w:cstheme="minorHAnsi"/>
          <w:color w:val="000000" w:themeColor="text1"/>
          <w:sz w:val="22"/>
        </w:rPr>
        <w:t>) o(s) protesto(s) foi(</w:t>
      </w:r>
      <w:proofErr w:type="spellStart"/>
      <w:r w:rsidRPr="00A370E1">
        <w:rPr>
          <w:rFonts w:cstheme="minorHAnsi"/>
          <w:color w:val="000000" w:themeColor="text1"/>
          <w:sz w:val="22"/>
        </w:rPr>
        <w:t>ram</w:t>
      </w:r>
      <w:proofErr w:type="spellEnd"/>
      <w:r w:rsidRPr="00A370E1">
        <w:rPr>
          <w:rFonts w:cstheme="minorHAnsi"/>
          <w:color w:val="000000" w:themeColor="text1"/>
          <w:sz w:val="22"/>
        </w:rPr>
        <w:t>) cancelado(s) ou liminarmente suspenso(s); (</w:t>
      </w:r>
      <w:proofErr w:type="spellStart"/>
      <w:r w:rsidRPr="00A370E1">
        <w:rPr>
          <w:rFonts w:cstheme="minorHAnsi"/>
          <w:color w:val="000000" w:themeColor="text1"/>
          <w:sz w:val="22"/>
        </w:rPr>
        <w:t>iii</w:t>
      </w:r>
      <w:proofErr w:type="spellEnd"/>
      <w:r w:rsidRPr="00A370E1">
        <w:rPr>
          <w:rFonts w:cstheme="minorHAnsi"/>
          <w:color w:val="000000" w:themeColor="text1"/>
          <w:sz w:val="22"/>
        </w:rPr>
        <w:t>) foram prestadas garantias em juízo, aceita pelo poder judiciário; ou, ainda, (</w:t>
      </w:r>
      <w:proofErr w:type="spellStart"/>
      <w:r w:rsidRPr="00A370E1">
        <w:rPr>
          <w:rFonts w:cstheme="minorHAnsi"/>
          <w:color w:val="000000" w:themeColor="text1"/>
          <w:sz w:val="22"/>
        </w:rPr>
        <w:t>iv</w:t>
      </w:r>
      <w:proofErr w:type="spellEnd"/>
      <w:r w:rsidRPr="00A370E1">
        <w:rPr>
          <w:rFonts w:cstheme="minorHAnsi"/>
          <w:color w:val="000000" w:themeColor="text1"/>
          <w:sz w:val="22"/>
        </w:rPr>
        <w:t xml:space="preserve">) o valor objeto do protesto foi devidamente quitado; </w:t>
      </w:r>
    </w:p>
    <w:p w14:paraId="08123FC9" w14:textId="77777777" w:rsidR="00DA1E2C" w:rsidRPr="00A370E1" w:rsidRDefault="00DA1E2C" w:rsidP="0008319D">
      <w:pPr>
        <w:widowControl w:val="0"/>
        <w:rPr>
          <w:rFonts w:cstheme="minorHAnsi"/>
          <w:color w:val="000000"/>
          <w:sz w:val="22"/>
        </w:rPr>
      </w:pPr>
    </w:p>
    <w:p w14:paraId="3F25B7AB" w14:textId="418BAF00" w:rsidR="00DA1E2C" w:rsidRPr="00A370E1" w:rsidRDefault="230F4831" w:rsidP="230F4831">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não cumprimento de qualquer decisão judicial transitada em julgado e/ou de qualquer decisão arbitral não sujeita a recurso, cujo respectivo ajuizamento ou início tenha ocorrido a partir da Data de Emissão, contra: a Emissora, desde que em valor individual ou agregado superior a </w:t>
      </w:r>
      <w:r w:rsidR="00462327" w:rsidRPr="00A370E1">
        <w:rPr>
          <w:rFonts w:cstheme="minorHAnsi"/>
          <w:color w:val="000000" w:themeColor="text1"/>
          <w:sz w:val="22"/>
        </w:rPr>
        <w:t xml:space="preserve">R$ 500.000,00 (quinhentos mil reais) </w:t>
      </w:r>
      <w:r w:rsidRPr="00A370E1">
        <w:rPr>
          <w:rFonts w:cstheme="minorHAnsi"/>
          <w:color w:val="000000" w:themeColor="text1"/>
          <w:sz w:val="22"/>
        </w:rPr>
        <w:t xml:space="preserve">ou o seu equivalente em outras moedas; </w:t>
      </w:r>
    </w:p>
    <w:p w14:paraId="2503F70F" w14:textId="77777777" w:rsidR="00DA1E2C" w:rsidRPr="00A370E1" w:rsidRDefault="00DA1E2C" w:rsidP="0008319D">
      <w:pPr>
        <w:widowControl w:val="0"/>
        <w:rPr>
          <w:rFonts w:cstheme="minorHAnsi"/>
          <w:color w:val="000000"/>
          <w:sz w:val="22"/>
        </w:rPr>
      </w:pPr>
      <w:bookmarkStart w:id="256" w:name="_DV_M45"/>
      <w:bookmarkEnd w:id="256"/>
    </w:p>
    <w:p w14:paraId="2429CF6C" w14:textId="26C5704A" w:rsidR="006769A2" w:rsidRPr="00A370E1" w:rsidRDefault="230F4831" w:rsidP="230F4831">
      <w:pPr>
        <w:widowControl w:val="0"/>
        <w:numPr>
          <w:ilvl w:val="0"/>
          <w:numId w:val="3"/>
        </w:numPr>
        <w:ind w:left="0" w:firstLine="0"/>
        <w:rPr>
          <w:rFonts w:cstheme="minorHAnsi"/>
          <w:sz w:val="22"/>
          <w:lang w:val="x-none"/>
        </w:rPr>
      </w:pPr>
      <w:r w:rsidRPr="00A370E1">
        <w:rPr>
          <w:rFonts w:cstheme="minorHAnsi"/>
          <w:color w:val="000000" w:themeColor="text1"/>
          <w:sz w:val="22"/>
        </w:rPr>
        <w:t>desapropriação, confisco ou qualquer outro ato de qualquer entidade governamental de qualquer jurisdição que resulte na perda da propriedade e/ou da posse direta ou indireta de seus ativos</w:t>
      </w:r>
      <w:r w:rsidR="000E37B9" w:rsidRPr="00A370E1">
        <w:rPr>
          <w:rFonts w:cstheme="minorHAnsi"/>
          <w:color w:val="000000" w:themeColor="text1"/>
          <w:sz w:val="22"/>
        </w:rPr>
        <w:t xml:space="preserve"> </w:t>
      </w:r>
      <w:r w:rsidRPr="00A370E1">
        <w:rPr>
          <w:rFonts w:cstheme="minorHAnsi"/>
          <w:color w:val="000000" w:themeColor="text1"/>
          <w:sz w:val="22"/>
        </w:rPr>
        <w:t xml:space="preserve">em relação à Emissora, cujo valor individual ou agregado seja superior a </w:t>
      </w:r>
      <w:r w:rsidR="00462327" w:rsidRPr="00A370E1">
        <w:rPr>
          <w:rFonts w:cstheme="minorHAnsi"/>
          <w:color w:val="000000" w:themeColor="text1"/>
          <w:sz w:val="22"/>
        </w:rPr>
        <w:t xml:space="preserve">R$ 500.000,00 (quinhentos mil reais) </w:t>
      </w:r>
      <w:r w:rsidRPr="00A370E1">
        <w:rPr>
          <w:rFonts w:cstheme="minorHAnsi"/>
          <w:color w:val="000000" w:themeColor="text1"/>
          <w:sz w:val="22"/>
        </w:rPr>
        <w:t>ou o seu equivalente em outras moedas;</w:t>
      </w:r>
      <w:r w:rsidRPr="00A370E1">
        <w:rPr>
          <w:rStyle w:val="Refdenotaderodap"/>
          <w:rFonts w:cstheme="minorHAnsi"/>
          <w:color w:val="000000" w:themeColor="text1"/>
          <w:sz w:val="22"/>
        </w:rPr>
        <w:t xml:space="preserve"> </w:t>
      </w:r>
    </w:p>
    <w:p w14:paraId="730714F5" w14:textId="77777777" w:rsidR="00DA1E2C" w:rsidRPr="00A370E1" w:rsidRDefault="00DA1E2C" w:rsidP="00CC1E27">
      <w:pPr>
        <w:rPr>
          <w:rFonts w:cstheme="minorHAnsi"/>
          <w:sz w:val="22"/>
          <w:lang w:val="x-none"/>
        </w:rPr>
      </w:pPr>
    </w:p>
    <w:p w14:paraId="71BBFA14" w14:textId="7F717FD3" w:rsidR="00DA1E2C" w:rsidRPr="00A370E1" w:rsidRDefault="230F4831" w:rsidP="0057713D">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constituição de qualquer Ônus sobre ativo(s) da Emissora, exceto pelos Ônus existentes na Data de Emissão e/ou por aqueles devidamente aprovados nos Orçamentos Anuais (conforme previsto no Contrato de Cessão Fiduciária); </w:t>
      </w:r>
      <w:r w:rsidR="00A5560C" w:rsidRPr="00A370E1">
        <w:rPr>
          <w:rFonts w:cstheme="minorHAnsi"/>
          <w:color w:val="000000" w:themeColor="text1"/>
          <w:sz w:val="22"/>
          <w:highlight w:val="yellow"/>
        </w:rPr>
        <w:t xml:space="preserve">[Nota Valora: No contrato de cessão fiduciária podemos aceitar ajustes no orçamento desde que haja explicação embasada da Emissora mostrando que </w:t>
      </w:r>
      <w:r w:rsidR="007D72A0" w:rsidRPr="00A370E1">
        <w:rPr>
          <w:rFonts w:cstheme="minorHAnsi"/>
          <w:color w:val="000000" w:themeColor="text1"/>
          <w:sz w:val="22"/>
          <w:highlight w:val="yellow"/>
        </w:rPr>
        <w:t>tais ajustes irão trazer benefícios para a performance dos projetos]</w:t>
      </w:r>
    </w:p>
    <w:p w14:paraId="4253B877" w14:textId="77777777" w:rsidR="00FF767C" w:rsidRPr="00A370E1" w:rsidRDefault="00FF767C" w:rsidP="0008319D">
      <w:pPr>
        <w:rPr>
          <w:rFonts w:cstheme="minorHAnsi"/>
          <w:sz w:val="22"/>
        </w:rPr>
      </w:pPr>
    </w:p>
    <w:p w14:paraId="5B246453" w14:textId="77777777" w:rsidR="004458FF" w:rsidRPr="00A370E1" w:rsidRDefault="230F4831" w:rsidP="0057713D">
      <w:pPr>
        <w:widowControl w:val="0"/>
        <w:numPr>
          <w:ilvl w:val="0"/>
          <w:numId w:val="3"/>
        </w:numPr>
        <w:ind w:left="0" w:firstLine="0"/>
        <w:rPr>
          <w:rFonts w:cstheme="minorHAnsi"/>
          <w:color w:val="000000"/>
          <w:sz w:val="22"/>
        </w:rPr>
      </w:pPr>
      <w:r w:rsidRPr="00A370E1">
        <w:rPr>
          <w:rFonts w:cstheme="minorHAnsi"/>
          <w:color w:val="000000" w:themeColor="text1"/>
          <w:sz w:val="22"/>
        </w:rPr>
        <w:t xml:space="preserve">atuação, pela Emissora, em desconformidade com as normas que lhes são aplicáveis que versam sobre atos de corrupção e atos lesivos contra a administração pública, na forma das Leis Anticorrupção; </w:t>
      </w:r>
    </w:p>
    <w:p w14:paraId="1E29A9D5" w14:textId="77777777" w:rsidR="004458FF" w:rsidRPr="00A370E1" w:rsidRDefault="004458FF" w:rsidP="003E5F1D">
      <w:pPr>
        <w:pStyle w:val="PargrafodaLista"/>
        <w:rPr>
          <w:rFonts w:cstheme="minorHAnsi"/>
          <w:color w:val="000000" w:themeColor="text1"/>
          <w:sz w:val="22"/>
        </w:rPr>
      </w:pPr>
    </w:p>
    <w:p w14:paraId="7AE330C7" w14:textId="6A00128B" w:rsidR="00846E07" w:rsidRPr="00A370E1" w:rsidRDefault="230F4831" w:rsidP="00E00145">
      <w:pPr>
        <w:widowControl w:val="0"/>
        <w:numPr>
          <w:ilvl w:val="0"/>
          <w:numId w:val="3"/>
        </w:numPr>
        <w:ind w:left="0" w:firstLine="0"/>
        <w:rPr>
          <w:rFonts w:cstheme="minorHAnsi"/>
          <w:sz w:val="22"/>
        </w:rPr>
      </w:pPr>
      <w:bookmarkStart w:id="257" w:name="_Ref51530230"/>
      <w:bookmarkStart w:id="258" w:name="_Ref130283254"/>
      <w:bookmarkEnd w:id="251"/>
      <w:bookmarkEnd w:id="252"/>
      <w:bookmarkEnd w:id="253"/>
      <w:bookmarkEnd w:id="254"/>
      <w:r w:rsidRPr="00A370E1">
        <w:rPr>
          <w:rFonts w:cstheme="minorHAnsi"/>
          <w:sz w:val="22"/>
        </w:rPr>
        <w:t>redução</w:t>
      </w:r>
      <w:r w:rsidRPr="00A370E1">
        <w:rPr>
          <w:rFonts w:cstheme="minorHAnsi"/>
          <w:color w:val="000000" w:themeColor="text1"/>
          <w:sz w:val="22"/>
        </w:rPr>
        <w:t xml:space="preserve"> de capital social da Emissora, conforme disposto no artigo 174, parágrafo 3º, da Lei das Sociedades por Ações, exceto: </w:t>
      </w:r>
      <w:r w:rsidRPr="00A370E1">
        <w:rPr>
          <w:rFonts w:cstheme="minorHAnsi"/>
          <w:b/>
          <w:bCs/>
          <w:color w:val="000000" w:themeColor="text1"/>
          <w:sz w:val="22"/>
        </w:rPr>
        <w:t>(a)</w:t>
      </w:r>
      <w:r w:rsidRPr="00A370E1">
        <w:rPr>
          <w:rFonts w:cstheme="minorHAnsi"/>
          <w:color w:val="000000" w:themeColor="text1"/>
          <w:sz w:val="22"/>
        </w:rPr>
        <w:t xml:space="preserve"> para absorção de prejuízos apurados com base nas demonstrações financeiras da Emissora, nos termos da Lei das Sociedades por Ações; e/ou </w:t>
      </w:r>
      <w:r w:rsidRPr="00A370E1">
        <w:rPr>
          <w:rFonts w:cstheme="minorHAnsi"/>
          <w:b/>
          <w:bCs/>
          <w:color w:val="000000" w:themeColor="text1"/>
          <w:sz w:val="22"/>
        </w:rPr>
        <w:t>(b)</w:t>
      </w:r>
      <w:r w:rsidRPr="00A370E1">
        <w:rPr>
          <w:rFonts w:cstheme="minorHAnsi"/>
          <w:i/>
          <w:iCs/>
          <w:sz w:val="22"/>
        </w:rPr>
        <w:t xml:space="preserve"> </w:t>
      </w:r>
      <w:r w:rsidRPr="00A370E1">
        <w:rPr>
          <w:rFonts w:cstheme="minorHAnsi"/>
          <w:sz w:val="22"/>
        </w:rPr>
        <w:t xml:space="preserve">para </w:t>
      </w:r>
      <w:r w:rsidRPr="00A370E1">
        <w:rPr>
          <w:rFonts w:cstheme="minorHAnsi"/>
          <w:color w:val="000000" w:themeColor="text1"/>
          <w:sz w:val="22"/>
        </w:rPr>
        <w:t>liquidação das obrigações assumidas no âmbito desta Escritura de Emissão</w:t>
      </w:r>
      <w:r w:rsidRPr="00A370E1">
        <w:rPr>
          <w:rFonts w:cstheme="minorHAnsi"/>
          <w:sz w:val="22"/>
        </w:rPr>
        <w:t>;</w:t>
      </w:r>
    </w:p>
    <w:p w14:paraId="18D7AE4A" w14:textId="77777777" w:rsidR="00846E07" w:rsidRPr="00A370E1" w:rsidRDefault="00846E07" w:rsidP="00846E07">
      <w:pPr>
        <w:pStyle w:val="PargrafodaLista"/>
        <w:rPr>
          <w:rFonts w:cstheme="minorHAnsi"/>
          <w:color w:val="000000"/>
          <w:sz w:val="22"/>
        </w:rPr>
      </w:pPr>
    </w:p>
    <w:bookmarkEnd w:id="257"/>
    <w:p w14:paraId="599959D5" w14:textId="22261FB1" w:rsidR="00846E07" w:rsidRPr="00A370E1" w:rsidRDefault="00846E07" w:rsidP="230F4831">
      <w:pPr>
        <w:widowControl w:val="0"/>
        <w:numPr>
          <w:ilvl w:val="0"/>
          <w:numId w:val="3"/>
        </w:numPr>
        <w:ind w:left="0" w:firstLine="0"/>
        <w:rPr>
          <w:rFonts w:cstheme="minorHAnsi"/>
          <w:sz w:val="22"/>
        </w:rPr>
      </w:pPr>
      <w:r w:rsidRPr="00A370E1">
        <w:rPr>
          <w:rFonts w:cstheme="minorHAnsi"/>
          <w:color w:val="000000"/>
          <w:sz w:val="22"/>
        </w:rPr>
        <w:t xml:space="preserve">não cumprimento de qualquer obrigação específica estabelecida na </w:t>
      </w:r>
      <w:r w:rsidR="00921A4F" w:rsidRPr="00A370E1">
        <w:rPr>
          <w:rFonts w:cstheme="minorHAnsi"/>
          <w:color w:val="000000"/>
          <w:sz w:val="22"/>
        </w:rPr>
        <w:t>[</w:t>
      </w:r>
      <w:r w:rsidRPr="00A370E1">
        <w:rPr>
          <w:rFonts w:cstheme="minorHAnsi"/>
          <w:color w:val="000000"/>
          <w:sz w:val="22"/>
        </w:rPr>
        <w:t xml:space="preserve">Cláusula </w:t>
      </w:r>
      <w:r w:rsidRPr="00A370E1">
        <w:rPr>
          <w:rFonts w:cstheme="minorHAnsi"/>
          <w:color w:val="000000"/>
          <w:sz w:val="22"/>
        </w:rPr>
        <w:fldChar w:fldCharType="begin"/>
      </w:r>
      <w:r w:rsidRPr="00A370E1">
        <w:rPr>
          <w:rFonts w:cstheme="minorHAnsi"/>
          <w:color w:val="000000"/>
          <w:sz w:val="22"/>
        </w:rPr>
        <w:instrText xml:space="preserve"> REF _Ref34646273 \r \h  \* MERGEFORMAT </w:instrText>
      </w:r>
      <w:r w:rsidRPr="00A370E1">
        <w:rPr>
          <w:rFonts w:cstheme="minorHAnsi"/>
          <w:color w:val="000000"/>
          <w:sz w:val="22"/>
        </w:rPr>
      </w:r>
      <w:r w:rsidRPr="00A370E1">
        <w:rPr>
          <w:rFonts w:cstheme="minorHAnsi"/>
          <w:color w:val="000000"/>
          <w:sz w:val="22"/>
        </w:rPr>
        <w:fldChar w:fldCharType="separate"/>
      </w:r>
      <w:r w:rsidR="00CD2452" w:rsidRPr="00A370E1">
        <w:rPr>
          <w:rFonts w:cstheme="minorHAnsi"/>
          <w:color w:val="000000"/>
          <w:sz w:val="22"/>
        </w:rPr>
        <w:t>8.2</w:t>
      </w:r>
      <w:r w:rsidRPr="00A370E1">
        <w:rPr>
          <w:rFonts w:cstheme="minorHAnsi"/>
          <w:color w:val="000000"/>
          <w:sz w:val="22"/>
        </w:rPr>
        <w:fldChar w:fldCharType="end"/>
      </w:r>
      <w:r w:rsidR="00921A4F" w:rsidRPr="00A370E1">
        <w:rPr>
          <w:rFonts w:cstheme="minorHAnsi"/>
          <w:color w:val="000000"/>
          <w:sz w:val="22"/>
        </w:rPr>
        <w:t>]</w:t>
      </w:r>
      <w:r w:rsidRPr="00A370E1">
        <w:rPr>
          <w:rFonts w:cstheme="minorHAnsi"/>
          <w:color w:val="000000"/>
          <w:sz w:val="22"/>
        </w:rPr>
        <w:t xml:space="preserve"> abaixo, desde que não sa</w:t>
      </w:r>
      <w:r w:rsidR="00CD6778" w:rsidRPr="00A370E1">
        <w:rPr>
          <w:rFonts w:cstheme="minorHAnsi"/>
          <w:color w:val="000000"/>
          <w:sz w:val="22"/>
        </w:rPr>
        <w:t>na</w:t>
      </w:r>
      <w:r w:rsidRPr="00A370E1">
        <w:rPr>
          <w:rFonts w:cstheme="minorHAnsi"/>
          <w:color w:val="000000"/>
          <w:sz w:val="22"/>
        </w:rPr>
        <w:t xml:space="preserve">do em </w:t>
      </w:r>
      <w:r w:rsidR="00FA1723" w:rsidRPr="00A370E1">
        <w:rPr>
          <w:rFonts w:cstheme="minorHAnsi"/>
          <w:color w:val="000000"/>
          <w:sz w:val="22"/>
        </w:rPr>
        <w:t xml:space="preserve">5 </w:t>
      </w:r>
      <w:r w:rsidR="00CC7D35" w:rsidRPr="00A370E1">
        <w:rPr>
          <w:rFonts w:cstheme="minorHAnsi"/>
          <w:color w:val="000000"/>
          <w:sz w:val="22"/>
        </w:rPr>
        <w:t>(</w:t>
      </w:r>
      <w:r w:rsidR="00FA1723" w:rsidRPr="00A370E1">
        <w:rPr>
          <w:rFonts w:cstheme="minorHAnsi"/>
          <w:color w:val="000000"/>
          <w:sz w:val="22"/>
        </w:rPr>
        <w:t>cinco</w:t>
      </w:r>
      <w:r w:rsidR="00CC7D35" w:rsidRPr="00A370E1">
        <w:rPr>
          <w:rFonts w:cstheme="minorHAnsi"/>
          <w:color w:val="000000"/>
          <w:sz w:val="22"/>
        </w:rPr>
        <w:t>) Dias Úteis</w:t>
      </w:r>
      <w:r w:rsidRPr="00A370E1">
        <w:rPr>
          <w:rFonts w:cstheme="minorHAnsi"/>
          <w:color w:val="000000"/>
          <w:sz w:val="22"/>
        </w:rPr>
        <w:t>;</w:t>
      </w:r>
    </w:p>
    <w:p w14:paraId="5781CD42" w14:textId="77777777" w:rsidR="00846E07" w:rsidRPr="00A370E1" w:rsidRDefault="00846E07" w:rsidP="00846E07">
      <w:pPr>
        <w:pStyle w:val="PargrafodaLista"/>
        <w:rPr>
          <w:rFonts w:cstheme="minorHAnsi"/>
          <w:sz w:val="22"/>
        </w:rPr>
      </w:pPr>
    </w:p>
    <w:p w14:paraId="3E517EFF" w14:textId="4B29A7CE" w:rsidR="00846E07" w:rsidRPr="00A370E1" w:rsidRDefault="230F4831" w:rsidP="00E00145">
      <w:pPr>
        <w:widowControl w:val="0"/>
        <w:numPr>
          <w:ilvl w:val="0"/>
          <w:numId w:val="3"/>
        </w:numPr>
        <w:ind w:left="0" w:firstLine="0"/>
        <w:rPr>
          <w:rFonts w:cstheme="minorHAnsi"/>
          <w:sz w:val="22"/>
        </w:rPr>
      </w:pPr>
      <w:r w:rsidRPr="00A370E1">
        <w:rPr>
          <w:rFonts w:cstheme="minorHAnsi"/>
          <w:color w:val="000000" w:themeColor="text1"/>
          <w:sz w:val="22"/>
        </w:rPr>
        <w:t xml:space="preserve">não obtenção, não renovação, cancelamento, revogação, intervenção, extinção ou suspensão </w:t>
      </w:r>
      <w:r w:rsidRPr="00A370E1">
        <w:rPr>
          <w:rFonts w:cstheme="minorHAnsi"/>
          <w:color w:val="000000" w:themeColor="text1"/>
          <w:sz w:val="22"/>
        </w:rPr>
        <w:lastRenderedPageBreak/>
        <w:t>das concessões, autorizações, licenças e/ou outorgas, inclusive as ambientais, conforme o caso, exigidas para construir, operar e manter os Projetos, de acordo com a fase em que se encontram, exceto se: (a) no caso de não obtenção, não renovação, cancelamento, revogação ou suspensão, a decisão que houver causado tal não obtenção, não renovação, cancelamento, revogação ou suspensão tiver seus efeitos suspensos ou for invalidada em até 10 (dez) Dias Úteis contados da sua expedição, por decisão emitida por autoridade competente, observado que a exceção aqui descrita somente se aplica enquanto a decisão que invalidou a não obtenção, não renovação, cancelamento, revogação ou suspensão for mantida; ou (b) tais concessões, autorizações, licenças e/ou outorgas estiverem em processo tempestivo de renovação junto às autoridades competentes, de acordo com a legislação aplicável, cumprindo os prazos estabelecidos para que tais concessões, autorizações, licenças e/ou outorgas continuem válidas enquanto o processo de renovação não tiver sido concluído; ou (c) a não obtenção, não renovação, cancelamento, revogação, intervenção, extinção ou suspensão das concessões, autorizações, licenças e/ou outorgas não cause um Efeito Adverso Relevante aos Projetos;</w:t>
      </w:r>
    </w:p>
    <w:p w14:paraId="18175D29" w14:textId="77777777" w:rsidR="00846E07" w:rsidRPr="00A370E1" w:rsidRDefault="00846E07" w:rsidP="00846E07">
      <w:pPr>
        <w:widowControl w:val="0"/>
        <w:rPr>
          <w:rFonts w:cstheme="minorHAnsi"/>
          <w:sz w:val="22"/>
        </w:rPr>
      </w:pPr>
    </w:p>
    <w:p w14:paraId="25712E05" w14:textId="49ED8C38" w:rsidR="00846E07" w:rsidRPr="00A370E1" w:rsidRDefault="230F4831" w:rsidP="00E00145">
      <w:pPr>
        <w:widowControl w:val="0"/>
        <w:numPr>
          <w:ilvl w:val="0"/>
          <w:numId w:val="3"/>
        </w:numPr>
        <w:ind w:left="0" w:firstLine="0"/>
        <w:rPr>
          <w:rFonts w:cstheme="minorHAnsi"/>
          <w:sz w:val="22"/>
        </w:rPr>
      </w:pPr>
      <w:r w:rsidRPr="00A370E1">
        <w:rPr>
          <w:rFonts w:cstheme="minorHAnsi"/>
          <w:color w:val="000000" w:themeColor="text1"/>
          <w:sz w:val="22"/>
        </w:rPr>
        <w:t>não comprovação da manutenção ou não renovação tempestiva dos Seguros de todos ao Projetos, maquinários e equipamentos que os compõem, assim como as demais coberturas securitárias exigidas pelos Contratos dos Projetos e pela legislação aplicável, contratados junto às Seguradoras;</w:t>
      </w:r>
    </w:p>
    <w:p w14:paraId="77FE18D5" w14:textId="77777777" w:rsidR="00846E07" w:rsidRPr="00A370E1" w:rsidRDefault="00846E07" w:rsidP="00846E07">
      <w:pPr>
        <w:pStyle w:val="PargrafodaLista"/>
        <w:rPr>
          <w:rFonts w:cstheme="minorHAnsi"/>
          <w:sz w:val="22"/>
        </w:rPr>
      </w:pPr>
    </w:p>
    <w:p w14:paraId="39291457" w14:textId="5E356EE5" w:rsidR="00846E07" w:rsidRPr="00A370E1" w:rsidRDefault="00846E07" w:rsidP="00923383">
      <w:pPr>
        <w:widowControl w:val="0"/>
        <w:numPr>
          <w:ilvl w:val="0"/>
          <w:numId w:val="3"/>
        </w:numPr>
        <w:ind w:left="0" w:firstLine="0"/>
        <w:rPr>
          <w:rFonts w:cstheme="minorHAnsi"/>
          <w:sz w:val="22"/>
        </w:rPr>
      </w:pPr>
      <w:r w:rsidRPr="00A370E1">
        <w:rPr>
          <w:rFonts w:cstheme="minorHAnsi"/>
          <w:sz w:val="22"/>
        </w:rPr>
        <w:t xml:space="preserve">não </w:t>
      </w:r>
      <w:r w:rsidRPr="00A370E1">
        <w:rPr>
          <w:rFonts w:cstheme="minorHAnsi"/>
          <w:color w:val="000000"/>
          <w:sz w:val="22"/>
        </w:rPr>
        <w:t>celebração</w:t>
      </w:r>
      <w:r w:rsidRPr="00A370E1">
        <w:rPr>
          <w:rFonts w:cstheme="minorHAnsi"/>
          <w:sz w:val="22"/>
        </w:rPr>
        <w:t xml:space="preserve"> do </w:t>
      </w:r>
      <w:r w:rsidR="00923383" w:rsidRPr="00A370E1">
        <w:rPr>
          <w:rFonts w:eastAsia="Arial Unicode MS" w:cstheme="minorHAnsi"/>
          <w:w w:val="0"/>
          <w:sz w:val="22"/>
        </w:rPr>
        <w:t xml:space="preserve">Contrato de Alienação Fiduciária de Bens e Equipamentos e posteriores aditamentos </w:t>
      </w:r>
      <w:r w:rsidRPr="00A370E1">
        <w:rPr>
          <w:rFonts w:cstheme="minorHAnsi"/>
          <w:sz w:val="22"/>
        </w:rPr>
        <w:t>dentro do</w:t>
      </w:r>
      <w:r w:rsidR="00923383" w:rsidRPr="00A370E1">
        <w:rPr>
          <w:rFonts w:cstheme="minorHAnsi"/>
          <w:sz w:val="22"/>
        </w:rPr>
        <w:t>s</w:t>
      </w:r>
      <w:r w:rsidRPr="00A370E1">
        <w:rPr>
          <w:rFonts w:cstheme="minorHAnsi"/>
          <w:sz w:val="22"/>
        </w:rPr>
        <w:t xml:space="preserve"> </w:t>
      </w:r>
      <w:r w:rsidR="00923383" w:rsidRPr="00A370E1">
        <w:rPr>
          <w:rFonts w:cstheme="minorHAnsi"/>
          <w:sz w:val="22"/>
        </w:rPr>
        <w:t xml:space="preserve">respectivos </w:t>
      </w:r>
      <w:r w:rsidRPr="00A370E1">
        <w:rPr>
          <w:rFonts w:cstheme="minorHAnsi"/>
          <w:sz w:val="22"/>
        </w:rPr>
        <w:t>prazo</w:t>
      </w:r>
      <w:r w:rsidR="00923383" w:rsidRPr="00A370E1">
        <w:rPr>
          <w:rFonts w:cstheme="minorHAnsi"/>
          <w:sz w:val="22"/>
        </w:rPr>
        <w:t>s</w:t>
      </w:r>
      <w:r w:rsidRPr="00A370E1">
        <w:rPr>
          <w:rFonts w:cstheme="minorHAnsi"/>
          <w:sz w:val="22"/>
        </w:rPr>
        <w:t xml:space="preserve"> previsto</w:t>
      </w:r>
      <w:r w:rsidR="00923383" w:rsidRPr="00A370E1">
        <w:rPr>
          <w:rFonts w:cstheme="minorHAnsi"/>
          <w:sz w:val="22"/>
        </w:rPr>
        <w:t>s</w:t>
      </w:r>
      <w:r w:rsidRPr="00A370E1">
        <w:rPr>
          <w:rFonts w:cstheme="minorHAnsi"/>
          <w:sz w:val="22"/>
        </w:rPr>
        <w:t xml:space="preserve"> na </w:t>
      </w:r>
      <w:r w:rsidR="00921A4F" w:rsidRPr="00A370E1">
        <w:rPr>
          <w:rFonts w:cstheme="minorHAnsi"/>
          <w:sz w:val="22"/>
        </w:rPr>
        <w:t>[</w:t>
      </w:r>
      <w:r w:rsidRPr="00A370E1">
        <w:rPr>
          <w:rFonts w:cstheme="minorHAnsi"/>
          <w:sz w:val="22"/>
        </w:rPr>
        <w:t>Cláusula 4.</w:t>
      </w:r>
      <w:r w:rsidR="00D03B09" w:rsidRPr="00A370E1">
        <w:rPr>
          <w:rFonts w:cstheme="minorHAnsi"/>
          <w:sz w:val="22"/>
        </w:rPr>
        <w:t>10</w:t>
      </w:r>
      <w:r w:rsidRPr="00A370E1">
        <w:rPr>
          <w:rFonts w:cstheme="minorHAnsi"/>
          <w:sz w:val="22"/>
        </w:rPr>
        <w:t>.</w:t>
      </w:r>
      <w:r w:rsidR="00923383" w:rsidRPr="00A370E1">
        <w:rPr>
          <w:rFonts w:cstheme="minorHAnsi"/>
          <w:sz w:val="22"/>
        </w:rPr>
        <w:t>3.2</w:t>
      </w:r>
      <w:r w:rsidR="00921A4F" w:rsidRPr="00A370E1">
        <w:rPr>
          <w:rFonts w:cstheme="minorHAnsi"/>
          <w:sz w:val="22"/>
        </w:rPr>
        <w:t>]</w:t>
      </w:r>
      <w:r w:rsidRPr="00A370E1">
        <w:rPr>
          <w:rFonts w:cstheme="minorHAnsi"/>
          <w:sz w:val="22"/>
        </w:rPr>
        <w:t xml:space="preserve"> desta Escritura de Emissão, desde que por motivo imputável exclusivamente à Emissora;</w:t>
      </w:r>
    </w:p>
    <w:p w14:paraId="3DB753D6" w14:textId="259C7322" w:rsidR="00846E07" w:rsidRPr="00A370E1" w:rsidRDefault="00846E07" w:rsidP="00846E07">
      <w:pPr>
        <w:pStyle w:val="PargrafodaLista"/>
        <w:rPr>
          <w:rFonts w:cstheme="minorHAnsi"/>
          <w:sz w:val="22"/>
        </w:rPr>
      </w:pPr>
    </w:p>
    <w:p w14:paraId="75932B04" w14:textId="1258BB36" w:rsidR="00FD49B2" w:rsidRPr="00A370E1" w:rsidRDefault="230F4831" w:rsidP="00923383">
      <w:pPr>
        <w:widowControl w:val="0"/>
        <w:numPr>
          <w:ilvl w:val="0"/>
          <w:numId w:val="3"/>
        </w:numPr>
        <w:ind w:left="0" w:firstLine="0"/>
        <w:rPr>
          <w:rFonts w:cstheme="minorHAnsi"/>
          <w:sz w:val="22"/>
        </w:rPr>
      </w:pPr>
      <w:r w:rsidRPr="00A370E1">
        <w:rPr>
          <w:rFonts w:cstheme="minorHAnsi"/>
          <w:sz w:val="22"/>
        </w:rPr>
        <w:t>alterações</w:t>
      </w:r>
      <w:r w:rsidRPr="00A370E1">
        <w:rPr>
          <w:rFonts w:cstheme="minorHAnsi"/>
          <w:color w:val="000000" w:themeColor="text1"/>
          <w:sz w:val="22"/>
        </w:rPr>
        <w:t xml:space="preserve"> ou readequações de características técnicas dos Projetos que, em qualquer tempo, não sejam previamente autorizadas pela ANEEL, conforme aplicável, e/ou que causem Efeito Adverso Relevante</w:t>
      </w:r>
      <w:r w:rsidR="00FD49B2" w:rsidRPr="00A370E1">
        <w:rPr>
          <w:rFonts w:cstheme="minorHAnsi"/>
          <w:color w:val="000000" w:themeColor="text1"/>
          <w:sz w:val="22"/>
        </w:rPr>
        <w:t>;</w:t>
      </w:r>
    </w:p>
    <w:p w14:paraId="03C66A22" w14:textId="77777777" w:rsidR="00001E78" w:rsidRPr="00A370E1" w:rsidRDefault="00001E78" w:rsidP="00001E78">
      <w:pPr>
        <w:pStyle w:val="PargrafodaLista"/>
        <w:rPr>
          <w:rFonts w:cstheme="minorHAnsi"/>
          <w:sz w:val="22"/>
        </w:rPr>
      </w:pPr>
    </w:p>
    <w:p w14:paraId="1A2088FE" w14:textId="77777777" w:rsidR="00EB68FD" w:rsidRDefault="00001E78" w:rsidP="00EB68FD">
      <w:pPr>
        <w:widowControl w:val="0"/>
        <w:numPr>
          <w:ilvl w:val="0"/>
          <w:numId w:val="3"/>
        </w:numPr>
        <w:ind w:left="0" w:firstLine="0"/>
        <w:rPr>
          <w:rFonts w:cstheme="minorHAnsi"/>
          <w:color w:val="000000"/>
          <w:sz w:val="22"/>
        </w:rPr>
      </w:pPr>
      <w:r w:rsidRPr="003E4AC4">
        <w:rPr>
          <w:rFonts w:cstheme="minorHAnsi"/>
          <w:sz w:val="22"/>
        </w:rPr>
        <w:t xml:space="preserve">caso o ICSD seja inferior a 1,00x a partir de 31 de dezembro de 2023, com mensuração até 30 de abril de 2024, ou caso haja atraso na apuração prevista na </w:t>
      </w:r>
      <w:r w:rsidRPr="00EC2266">
        <w:rPr>
          <w:rFonts w:cstheme="minorHAnsi"/>
          <w:sz w:val="22"/>
          <w:highlight w:val="yellow"/>
        </w:rPr>
        <w:t>Cláusula 8.1 (</w:t>
      </w:r>
      <w:proofErr w:type="spellStart"/>
      <w:r w:rsidRPr="00EC2266">
        <w:rPr>
          <w:rFonts w:cstheme="minorHAnsi"/>
          <w:sz w:val="22"/>
          <w:highlight w:val="yellow"/>
        </w:rPr>
        <w:t>xxix</w:t>
      </w:r>
      <w:proofErr w:type="spellEnd"/>
      <w:r w:rsidRPr="00EC2266">
        <w:rPr>
          <w:rFonts w:cstheme="minorHAnsi"/>
          <w:sz w:val="22"/>
          <w:highlight w:val="yellow"/>
        </w:rPr>
        <w:t>);</w:t>
      </w:r>
      <w:r w:rsidRPr="003E4AC4">
        <w:rPr>
          <w:rFonts w:cstheme="minorHAnsi"/>
          <w:sz w:val="22"/>
        </w:rPr>
        <w:t xml:space="preserve"> </w:t>
      </w:r>
    </w:p>
    <w:p w14:paraId="6D34406D" w14:textId="77777777" w:rsidR="00EB68FD" w:rsidRPr="003E4AC4" w:rsidRDefault="00EB68FD" w:rsidP="003E4AC4">
      <w:pPr>
        <w:pStyle w:val="PargrafodaLista"/>
        <w:rPr>
          <w:rFonts w:cstheme="minorHAnsi"/>
          <w:sz w:val="22"/>
        </w:rPr>
      </w:pPr>
    </w:p>
    <w:p w14:paraId="2D85CB2E" w14:textId="4083C4C5" w:rsidR="00EB68FD" w:rsidRPr="00EB68FD" w:rsidRDefault="00EB68FD" w:rsidP="00EB68FD">
      <w:pPr>
        <w:widowControl w:val="0"/>
        <w:numPr>
          <w:ilvl w:val="0"/>
          <w:numId w:val="3"/>
        </w:numPr>
        <w:ind w:left="0" w:firstLine="0"/>
        <w:rPr>
          <w:rFonts w:cstheme="minorHAnsi"/>
          <w:color w:val="000000"/>
          <w:sz w:val="22"/>
          <w:highlight w:val="yellow"/>
        </w:rPr>
      </w:pPr>
      <w:r w:rsidRPr="003E4AC4">
        <w:rPr>
          <w:rFonts w:cstheme="minorHAnsi"/>
          <w:sz w:val="22"/>
        </w:rPr>
        <w:t xml:space="preserve">caso o ICSD seja inferior a 1,20x a partir de 31 de dezembro de 2024, com mensuração até 30 de abril de 2024, ou caso haja atraso na apuração prevista na </w:t>
      </w:r>
      <w:r w:rsidRPr="00EB68FD">
        <w:rPr>
          <w:rFonts w:cstheme="minorHAnsi"/>
          <w:sz w:val="22"/>
          <w:highlight w:val="yellow"/>
        </w:rPr>
        <w:t>Cláusula 8.1 (</w:t>
      </w:r>
      <w:proofErr w:type="spellStart"/>
      <w:r w:rsidRPr="00EB68FD">
        <w:rPr>
          <w:rFonts w:cstheme="minorHAnsi"/>
          <w:sz w:val="22"/>
          <w:highlight w:val="yellow"/>
        </w:rPr>
        <w:t>xxix</w:t>
      </w:r>
      <w:proofErr w:type="spellEnd"/>
      <w:r w:rsidRPr="00EB68FD">
        <w:rPr>
          <w:rFonts w:cstheme="minorHAnsi"/>
          <w:sz w:val="22"/>
          <w:highlight w:val="yellow"/>
        </w:rPr>
        <w:t>);</w:t>
      </w:r>
    </w:p>
    <w:p w14:paraId="1646EE70" w14:textId="77777777" w:rsidR="00817CF3" w:rsidRPr="00A370E1" w:rsidRDefault="00817CF3" w:rsidP="00817CF3">
      <w:pPr>
        <w:pStyle w:val="PargrafodaLista"/>
        <w:rPr>
          <w:rFonts w:cstheme="minorHAnsi"/>
          <w:sz w:val="22"/>
        </w:rPr>
      </w:pPr>
    </w:p>
    <w:p w14:paraId="6539A2BE" w14:textId="68131BB7" w:rsidR="00967AB7" w:rsidRPr="00A370E1" w:rsidRDefault="00967AB7" w:rsidP="00967AB7">
      <w:pPr>
        <w:widowControl w:val="0"/>
        <w:numPr>
          <w:ilvl w:val="0"/>
          <w:numId w:val="3"/>
        </w:numPr>
        <w:ind w:left="0" w:firstLine="0"/>
        <w:rPr>
          <w:rFonts w:cstheme="minorHAnsi"/>
          <w:sz w:val="22"/>
        </w:rPr>
      </w:pPr>
      <w:r w:rsidRPr="00A370E1">
        <w:rPr>
          <w:rFonts w:cstheme="minorHAnsi"/>
          <w:color w:val="000000"/>
          <w:sz w:val="22"/>
        </w:rPr>
        <w:t xml:space="preserve">antes do </w:t>
      </w:r>
      <w:proofErr w:type="spellStart"/>
      <w:r w:rsidRPr="00A370E1">
        <w:rPr>
          <w:rFonts w:cstheme="minorHAnsi"/>
          <w:i/>
          <w:iCs/>
          <w:color w:val="000000"/>
          <w:sz w:val="22"/>
        </w:rPr>
        <w:t>completion</w:t>
      </w:r>
      <w:proofErr w:type="spellEnd"/>
      <w:r w:rsidRPr="00A370E1">
        <w:rPr>
          <w:rFonts w:cstheme="minorHAnsi"/>
          <w:color w:val="000000"/>
          <w:sz w:val="22"/>
        </w:rPr>
        <w:t xml:space="preserve"> financeiro ou caso ICSD seja inferior a 1,20x, distribuição e/ou pagamento, pela Emissora, de dividendos, juros sobre o capital próprio ou quaisquer outras distribuições de lucros aos acionistas, exceto pelos Dividendos Mínimos Obrigatórios, observado que, e desde que </w:t>
      </w:r>
      <w:r w:rsidRPr="00A370E1">
        <w:rPr>
          <w:rFonts w:cstheme="minorHAnsi"/>
          <w:sz w:val="22"/>
        </w:rPr>
        <w:t>a Emissora não esteja em mora com qualquer de suas obrigações estabelecidas nesta Escritura de Emissão e/ou nos Contratos de Garantia,</w:t>
      </w:r>
      <w:r w:rsidRPr="00A370E1">
        <w:rPr>
          <w:rFonts w:cstheme="minorHAnsi"/>
          <w:color w:val="000000"/>
          <w:sz w:val="22"/>
        </w:rPr>
        <w:t xml:space="preserve"> a Emissora, conforme aplicável, poderá livremente distribuir e/ou pagar dividendos, juros sobre o capital próprio ou quaisquer outras distribuições de lucros aos acionistas;</w:t>
      </w:r>
    </w:p>
    <w:p w14:paraId="29E6312A" w14:textId="77777777" w:rsidR="00FD49B2" w:rsidRPr="00A370E1" w:rsidRDefault="00FD49B2" w:rsidP="003E5F1D">
      <w:pPr>
        <w:pStyle w:val="PargrafodaLista"/>
        <w:rPr>
          <w:rFonts w:cstheme="minorHAnsi"/>
          <w:color w:val="000000" w:themeColor="text1"/>
          <w:sz w:val="22"/>
        </w:rPr>
      </w:pPr>
    </w:p>
    <w:p w14:paraId="5375820B" w14:textId="67070E26" w:rsidR="00FD49B2" w:rsidRDefault="00656F25" w:rsidP="00680A72">
      <w:pPr>
        <w:widowControl w:val="0"/>
        <w:rPr>
          <w:rFonts w:cstheme="minorHAnsi"/>
          <w:sz w:val="22"/>
        </w:rPr>
      </w:pPr>
      <w:r w:rsidRPr="00A370E1">
        <w:rPr>
          <w:rFonts w:cstheme="minorHAnsi"/>
          <w:sz w:val="22"/>
        </w:rPr>
        <w:t>(</w:t>
      </w:r>
      <w:proofErr w:type="spellStart"/>
      <w:r w:rsidRPr="00A370E1">
        <w:rPr>
          <w:rFonts w:cstheme="minorHAnsi"/>
          <w:sz w:val="22"/>
        </w:rPr>
        <w:t>xxxiv</w:t>
      </w:r>
      <w:proofErr w:type="spellEnd"/>
      <w:r w:rsidRPr="00A370E1">
        <w:rPr>
          <w:rFonts w:cstheme="minorHAnsi"/>
          <w:sz w:val="22"/>
        </w:rPr>
        <w:t>)</w:t>
      </w:r>
      <w:r w:rsidRPr="00A370E1">
        <w:rPr>
          <w:rFonts w:cstheme="minorHAnsi"/>
          <w:sz w:val="22"/>
        </w:rPr>
        <w:tab/>
      </w:r>
      <w:r w:rsidR="00FD49B2" w:rsidRPr="00A370E1">
        <w:rPr>
          <w:rFonts w:cstheme="minorHAnsi"/>
          <w:sz w:val="22"/>
        </w:rPr>
        <w:t xml:space="preserve">caso o ICSD seja inferior a 1,20x e maior ou igual a 1,00x, exceto se a Emissora aportar capital, realizar mútuos ou amortizar a dívida antecipadamente para que o ICSD mínimo volte a 1,20x, o que poderá fazer sem a incidência do Prêmio de Resgate Antecipado Facultativo ou Amortização Antecipada; ficando, certo, ainda, que, enquanto não for reestabelecido para o mínimo de 1,20x, a Emissora não poderá realizar a distribuição de dividendos, exceto pela distribuição do dividendo mínimo legal. Nesta </w:t>
      </w:r>
      <w:r w:rsidR="00FD49B2" w:rsidRPr="00A370E1">
        <w:rPr>
          <w:rFonts w:cstheme="minorHAnsi"/>
          <w:sz w:val="22"/>
        </w:rPr>
        <w:lastRenderedPageBreak/>
        <w:t xml:space="preserve">situação, para verificação do novo ICSD o cálculo deverá considerar aportes de capital ou amortizações realizadas para o restabelecimento do índice, de acordo com a fórmula do </w:t>
      </w:r>
      <w:r w:rsidR="00FD49B2" w:rsidRPr="003E4AC4">
        <w:rPr>
          <w:rFonts w:cstheme="minorHAnsi"/>
          <w:sz w:val="22"/>
          <w:highlight w:val="green"/>
        </w:rPr>
        <w:t>[Anexo V]</w:t>
      </w:r>
      <w:r w:rsidR="00FD49B2" w:rsidRPr="00A370E1">
        <w:rPr>
          <w:rFonts w:cstheme="minorHAnsi"/>
          <w:sz w:val="22"/>
        </w:rPr>
        <w:t xml:space="preserve"> (“</w:t>
      </w:r>
      <w:r w:rsidR="00FD49B2" w:rsidRPr="00A370E1">
        <w:rPr>
          <w:rFonts w:cstheme="minorHAnsi"/>
          <w:sz w:val="22"/>
          <w:u w:val="single"/>
        </w:rPr>
        <w:t>Novo ICSD</w:t>
      </w:r>
      <w:r w:rsidR="00FD49B2" w:rsidRPr="00A370E1">
        <w:rPr>
          <w:rFonts w:cstheme="minorHAnsi"/>
          <w:sz w:val="22"/>
        </w:rPr>
        <w:t>”);</w:t>
      </w:r>
      <w:r w:rsidR="00247FE7" w:rsidRPr="00A370E1">
        <w:rPr>
          <w:rFonts w:cstheme="minorHAnsi"/>
          <w:sz w:val="22"/>
        </w:rPr>
        <w:t xml:space="preserve"> e</w:t>
      </w:r>
    </w:p>
    <w:p w14:paraId="7826491E" w14:textId="77777777" w:rsidR="005B3309" w:rsidRPr="00A370E1" w:rsidRDefault="005B3309" w:rsidP="005B3309">
      <w:pPr>
        <w:widowControl w:val="0"/>
        <w:rPr>
          <w:rFonts w:cstheme="minorHAnsi"/>
          <w:sz w:val="22"/>
        </w:rPr>
      </w:pPr>
    </w:p>
    <w:p w14:paraId="2FF45B30" w14:textId="57B655B3" w:rsidR="007D455E" w:rsidRPr="00A370E1" w:rsidRDefault="007D455E" w:rsidP="007D455E">
      <w:pPr>
        <w:widowControl w:val="0"/>
        <w:rPr>
          <w:rFonts w:cstheme="minorHAnsi"/>
          <w:sz w:val="22"/>
        </w:rPr>
      </w:pPr>
      <w:r w:rsidRPr="00A370E1">
        <w:rPr>
          <w:rFonts w:cstheme="minorHAnsi"/>
          <w:sz w:val="22"/>
        </w:rPr>
        <w:t>(</w:t>
      </w:r>
      <w:proofErr w:type="spellStart"/>
      <w:r w:rsidRPr="00A370E1">
        <w:rPr>
          <w:rFonts w:cstheme="minorHAnsi"/>
          <w:sz w:val="22"/>
        </w:rPr>
        <w:t>xxxv</w:t>
      </w:r>
      <w:proofErr w:type="spellEnd"/>
      <w:r w:rsidRPr="00A370E1">
        <w:rPr>
          <w:rFonts w:cstheme="minorHAnsi"/>
          <w:sz w:val="22"/>
        </w:rPr>
        <w:t>)</w:t>
      </w:r>
      <w:r w:rsidRPr="00A370E1">
        <w:rPr>
          <w:rFonts w:cstheme="minorHAnsi"/>
          <w:sz w:val="22"/>
        </w:rPr>
        <w:tab/>
        <w:t>caso o ICSD apurado em qualquer semestre não atinja o mínimo de 1,20x, por 2 (duas) vezes consecutivas</w:t>
      </w:r>
      <w:r w:rsidR="00292A63" w:rsidRPr="00A370E1">
        <w:rPr>
          <w:rFonts w:cstheme="minorHAnsi"/>
          <w:sz w:val="22"/>
        </w:rPr>
        <w:t>, ou alternadas,</w:t>
      </w:r>
      <w:r w:rsidRPr="00A370E1">
        <w:rPr>
          <w:rFonts w:cstheme="minorHAnsi"/>
          <w:sz w:val="22"/>
        </w:rPr>
        <w:t xml:space="preserve"> em um período de 18 (dezoito) meses, a Emissora deverá apresentar, no prazo de até 30 (trinta) dias do prazo estipulado para aferição do ICSD, comunicação à Debenturista de que será realizado aporte de capital, amortização das debêntures e/ou mútuo na Emissora pelos seus acionistas, conforme o caso, para que a Emissora recupere o </w:t>
      </w:r>
      <w:r w:rsidR="00247FE7" w:rsidRPr="00A370E1">
        <w:rPr>
          <w:rFonts w:cstheme="minorHAnsi"/>
          <w:sz w:val="22"/>
        </w:rPr>
        <w:t xml:space="preserve">nível de </w:t>
      </w:r>
      <w:r w:rsidRPr="00A370E1">
        <w:rPr>
          <w:rFonts w:cstheme="minorHAnsi"/>
          <w:sz w:val="22"/>
        </w:rPr>
        <w:t>ICSD</w:t>
      </w:r>
      <w:r w:rsidR="00247FE7" w:rsidRPr="00A370E1">
        <w:rPr>
          <w:rFonts w:cstheme="minorHAnsi"/>
          <w:sz w:val="22"/>
        </w:rPr>
        <w:t xml:space="preserve"> equivalente a 1,20x.</w:t>
      </w:r>
    </w:p>
    <w:p w14:paraId="74889E04" w14:textId="77777777" w:rsidR="00D77751" w:rsidRPr="00A370E1" w:rsidRDefault="00D77751" w:rsidP="003E5F1D">
      <w:pPr>
        <w:rPr>
          <w:rFonts w:eastAsia="Arial Unicode MS" w:cstheme="minorHAnsi"/>
          <w:sz w:val="22"/>
        </w:rPr>
      </w:pPr>
      <w:bookmarkStart w:id="259" w:name="_Ref130283217"/>
      <w:bookmarkStart w:id="260" w:name="_Ref169028300"/>
      <w:bookmarkStart w:id="261" w:name="_Ref278369126"/>
      <w:bookmarkStart w:id="262" w:name="_Ref534176562"/>
      <w:bookmarkEnd w:id="258"/>
    </w:p>
    <w:p w14:paraId="2479BDC9" w14:textId="77777777" w:rsidR="00DA1E2C" w:rsidRPr="00A370E1" w:rsidRDefault="003A7AF7" w:rsidP="006C3454">
      <w:pPr>
        <w:pStyle w:val="PargrafodaLista"/>
        <w:numPr>
          <w:ilvl w:val="1"/>
          <w:numId w:val="2"/>
        </w:numPr>
        <w:ind w:hanging="720"/>
        <w:rPr>
          <w:rFonts w:cstheme="minorHAnsi"/>
          <w:sz w:val="22"/>
          <w:u w:val="single"/>
        </w:rPr>
      </w:pPr>
      <w:bookmarkStart w:id="263" w:name="_Ref528588096"/>
      <w:r w:rsidRPr="00A370E1">
        <w:rPr>
          <w:rFonts w:cstheme="minorHAnsi"/>
          <w:sz w:val="22"/>
          <w:u w:val="single"/>
        </w:rPr>
        <w:t>Ocorrência de Evento de Vencimento Antecipado</w:t>
      </w:r>
      <w:bookmarkEnd w:id="263"/>
    </w:p>
    <w:p w14:paraId="6D728A67" w14:textId="77777777" w:rsidR="00DA1E2C" w:rsidRPr="00A370E1" w:rsidRDefault="00DA1E2C" w:rsidP="0008319D">
      <w:pPr>
        <w:tabs>
          <w:tab w:val="num" w:pos="709"/>
        </w:tabs>
        <w:contextualSpacing/>
        <w:rPr>
          <w:rFonts w:eastAsia="Arial Unicode MS" w:cstheme="minorHAnsi"/>
          <w:sz w:val="22"/>
        </w:rPr>
      </w:pPr>
    </w:p>
    <w:p w14:paraId="5E348F12" w14:textId="6175DDDF" w:rsidR="00716236" w:rsidRPr="00A370E1" w:rsidRDefault="00716236" w:rsidP="006C3454">
      <w:pPr>
        <w:numPr>
          <w:ilvl w:val="2"/>
          <w:numId w:val="2"/>
        </w:numPr>
        <w:ind w:left="0" w:firstLine="0"/>
        <w:rPr>
          <w:rFonts w:cstheme="minorHAnsi"/>
          <w:sz w:val="22"/>
        </w:rPr>
      </w:pPr>
      <w:r w:rsidRPr="00A370E1">
        <w:rPr>
          <w:rFonts w:cstheme="minorHAnsi"/>
          <w:sz w:val="22"/>
        </w:rPr>
        <w:t xml:space="preserve">A Emissora comunicará </w:t>
      </w:r>
      <w:r w:rsidR="005A7D10" w:rsidRPr="00A370E1">
        <w:rPr>
          <w:rFonts w:cstheme="minorHAnsi"/>
          <w:sz w:val="22"/>
        </w:rPr>
        <w:t>a Debenturista</w:t>
      </w:r>
      <w:r w:rsidR="007F1474" w:rsidRPr="00A370E1">
        <w:rPr>
          <w:rFonts w:cstheme="minorHAnsi"/>
          <w:sz w:val="22"/>
        </w:rPr>
        <w:t>, com cópia ao Agente Fiduciário dos CRI,</w:t>
      </w:r>
      <w:r w:rsidRPr="00A370E1">
        <w:rPr>
          <w:rFonts w:cstheme="minorHAnsi"/>
          <w:sz w:val="22"/>
        </w:rPr>
        <w:t xml:space="preserve"> acerca da ocorrência de quaisquer Eventos de Vencimento Antecipado, no prazo de </w:t>
      </w:r>
      <w:r w:rsidR="00846E07" w:rsidRPr="00A370E1">
        <w:rPr>
          <w:rFonts w:cstheme="minorHAnsi"/>
          <w:sz w:val="22"/>
        </w:rPr>
        <w:t>5</w:t>
      </w:r>
      <w:r w:rsidRPr="00A370E1">
        <w:rPr>
          <w:rFonts w:cstheme="minorHAnsi"/>
          <w:sz w:val="22"/>
        </w:rPr>
        <w:t xml:space="preserve"> (</w:t>
      </w:r>
      <w:r w:rsidR="00846E07" w:rsidRPr="00A370E1">
        <w:rPr>
          <w:rFonts w:cstheme="minorHAnsi"/>
          <w:sz w:val="22"/>
        </w:rPr>
        <w:t>cinco</w:t>
      </w:r>
      <w:r w:rsidRPr="00A370E1">
        <w:rPr>
          <w:rFonts w:cstheme="minorHAnsi"/>
          <w:sz w:val="22"/>
        </w:rPr>
        <w:t xml:space="preserve">) Dias Úteis contados da ocorrência. O descumprimento do dever de notificar pela Emissora não impedirá o exercício de direitos ou faculdades </w:t>
      </w:r>
      <w:r w:rsidR="005A7D10" w:rsidRPr="00A370E1">
        <w:rPr>
          <w:rFonts w:cstheme="minorHAnsi"/>
          <w:sz w:val="22"/>
        </w:rPr>
        <w:t>pela Debenturista</w:t>
      </w:r>
      <w:r w:rsidRPr="00A370E1">
        <w:rPr>
          <w:rFonts w:cstheme="minorHAnsi"/>
          <w:sz w:val="22"/>
        </w:rPr>
        <w:t xml:space="preserve"> decorrentes dos Documentos da Operação.</w:t>
      </w:r>
      <w:r w:rsidR="00CB205D" w:rsidRPr="00A370E1">
        <w:rPr>
          <w:rFonts w:cstheme="minorHAnsi"/>
          <w:sz w:val="22"/>
        </w:rPr>
        <w:t xml:space="preserve"> </w:t>
      </w:r>
    </w:p>
    <w:p w14:paraId="216196E8" w14:textId="77777777" w:rsidR="00716236" w:rsidRPr="00A370E1" w:rsidRDefault="00716236" w:rsidP="0029616E">
      <w:pPr>
        <w:rPr>
          <w:rFonts w:cstheme="minorHAnsi"/>
          <w:sz w:val="22"/>
        </w:rPr>
      </w:pPr>
    </w:p>
    <w:p w14:paraId="3D25E02A" w14:textId="762ADAFA" w:rsidR="00DA1E2C" w:rsidRPr="00A370E1" w:rsidRDefault="00C6097B" w:rsidP="006C3454">
      <w:pPr>
        <w:numPr>
          <w:ilvl w:val="2"/>
          <w:numId w:val="2"/>
        </w:numPr>
        <w:ind w:left="0" w:firstLine="0"/>
        <w:rPr>
          <w:rFonts w:cstheme="minorHAnsi"/>
          <w:sz w:val="22"/>
        </w:rPr>
      </w:pPr>
      <w:bookmarkStart w:id="264" w:name="_Ref130283218"/>
      <w:bookmarkEnd w:id="259"/>
      <w:bookmarkEnd w:id="260"/>
      <w:bookmarkEnd w:id="261"/>
      <w:r w:rsidRPr="00A370E1">
        <w:rPr>
          <w:rFonts w:cstheme="minorHAnsi"/>
          <w:sz w:val="22"/>
        </w:rPr>
        <w:t xml:space="preserve">Verificado </w:t>
      </w:r>
      <w:r w:rsidR="003A7AF7" w:rsidRPr="00A370E1">
        <w:rPr>
          <w:rFonts w:cstheme="minorHAnsi"/>
          <w:sz w:val="22"/>
        </w:rPr>
        <w:t xml:space="preserve">qualquer dos Eventos de Vencimento Antecipado previstos na </w:t>
      </w:r>
      <w:r w:rsidR="000B0BA0" w:rsidRPr="00A370E1">
        <w:rPr>
          <w:rFonts w:cstheme="minorHAnsi"/>
          <w:sz w:val="22"/>
        </w:rPr>
        <w:t>Cláusula</w:t>
      </w:r>
      <w:r w:rsidR="00DB0B09" w:rsidRPr="00A370E1">
        <w:rPr>
          <w:rFonts w:cstheme="minorHAnsi"/>
          <w:sz w:val="22"/>
        </w:rPr>
        <w:t xml:space="preserve"> 7.1.2</w:t>
      </w:r>
      <w:r w:rsidR="00975B75" w:rsidRPr="00A370E1">
        <w:rPr>
          <w:rFonts w:cstheme="minorHAnsi"/>
          <w:sz w:val="22"/>
        </w:rPr>
        <w:t xml:space="preserve"> </w:t>
      </w:r>
      <w:r w:rsidR="003A7AF7" w:rsidRPr="00A370E1">
        <w:rPr>
          <w:rFonts w:cstheme="minorHAnsi"/>
          <w:sz w:val="22"/>
        </w:rPr>
        <w:t>acima</w:t>
      </w:r>
      <w:r w:rsidR="00F430A7" w:rsidRPr="00A370E1">
        <w:rPr>
          <w:rFonts w:cstheme="minorHAnsi"/>
          <w:sz w:val="22"/>
        </w:rPr>
        <w:t xml:space="preserve"> pela Debenturista e/ou pelo Agente Fiduciário dos CRI</w:t>
      </w:r>
      <w:r w:rsidR="003A7AF7" w:rsidRPr="00A370E1">
        <w:rPr>
          <w:rFonts w:cstheme="minorHAnsi"/>
          <w:sz w:val="22"/>
        </w:rPr>
        <w:t xml:space="preserve">, </w:t>
      </w:r>
      <w:r w:rsidR="00F430A7" w:rsidRPr="00A370E1">
        <w:rPr>
          <w:rFonts w:cstheme="minorHAnsi"/>
          <w:sz w:val="22"/>
        </w:rPr>
        <w:t xml:space="preserve">deverá ser convocada Assembleia Geral </w:t>
      </w:r>
      <w:r w:rsidR="00846E07" w:rsidRPr="00A370E1">
        <w:rPr>
          <w:rFonts w:cstheme="minorHAnsi"/>
          <w:sz w:val="22"/>
        </w:rPr>
        <w:t>de Debenturista</w:t>
      </w:r>
      <w:r w:rsidR="00FE61A8" w:rsidRPr="00A370E1">
        <w:rPr>
          <w:rFonts w:cstheme="minorHAnsi"/>
          <w:sz w:val="22"/>
        </w:rPr>
        <w:t xml:space="preserve"> </w:t>
      </w:r>
      <w:r w:rsidR="00F430A7" w:rsidRPr="00A370E1">
        <w:rPr>
          <w:rFonts w:cstheme="minorHAnsi"/>
          <w:sz w:val="22"/>
        </w:rPr>
        <w:t>para que a Debenturista se manifeste sobre a eventual declaração do vencimento antecipado das obrigações assumidas pela Emissora perante a Debenturista na forma como deliberado pelos titulares dos CRI. Caso a deliberação seja no sentido de declarar o vencimento antecipado das Debêntures, ou ainda, caso a referida assembleia não seja instalada, por qualquer motivo, a Emissora deverá resgatar, em até 30 (trinta) Dias Corridos contados da data em que for deliberado o vencimento antecipado ou da data em que a assembleia dos titulares dos CRI deveria ocorrer, a totalidade das Debêntures em circulação, com o seu cancelamento, obrigando-se a pagar o saldo devedor do Valor Nominal Unitário das Debêntures acrescido da Remuneração devida desde a primeira Data de Integralização ou Data de Pagamento da Remuneração imediatamente anterior, até a data do Resgate Antecipado Facultativo Total ou a Amortização Extraordinária Facultativa Parcial. Na hipótese de a Emissora não efetuar o pagamento aqui previsto dentro prazo aqui estabelecido, sobre os valores não pagos incidirão os Encargos Moratórios</w:t>
      </w:r>
      <w:r w:rsidR="003A7AF7" w:rsidRPr="00A370E1">
        <w:rPr>
          <w:rFonts w:cstheme="minorHAnsi"/>
          <w:sz w:val="22"/>
        </w:rPr>
        <w:t xml:space="preserve">. </w:t>
      </w:r>
    </w:p>
    <w:p w14:paraId="71157DC0" w14:textId="77777777" w:rsidR="00DA1E2C" w:rsidRPr="00A370E1" w:rsidRDefault="00DA1E2C" w:rsidP="0008319D">
      <w:pPr>
        <w:rPr>
          <w:rFonts w:cstheme="minorHAnsi"/>
          <w:sz w:val="22"/>
        </w:rPr>
      </w:pPr>
    </w:p>
    <w:p w14:paraId="74DEEC64" w14:textId="177EFB0B" w:rsidR="00F82417" w:rsidRPr="00A370E1" w:rsidRDefault="003A7AF7" w:rsidP="230F4831">
      <w:pPr>
        <w:numPr>
          <w:ilvl w:val="2"/>
          <w:numId w:val="2"/>
        </w:numPr>
        <w:ind w:left="0" w:firstLine="0"/>
        <w:rPr>
          <w:rFonts w:cstheme="minorHAnsi"/>
          <w:sz w:val="22"/>
        </w:rPr>
      </w:pPr>
      <w:bookmarkStart w:id="265" w:name="_Ref49529436"/>
      <w:bookmarkEnd w:id="262"/>
      <w:bookmarkEnd w:id="264"/>
      <w:r w:rsidRPr="00A370E1">
        <w:rPr>
          <w:rFonts w:cstheme="minorHAnsi"/>
          <w:sz w:val="22"/>
        </w:rPr>
        <w:t xml:space="preserve">Em caso do vencimento antecipado das obrigações </w:t>
      </w:r>
      <w:r w:rsidR="00E01593" w:rsidRPr="00A370E1">
        <w:rPr>
          <w:rFonts w:cstheme="minorHAnsi"/>
          <w:sz w:val="22"/>
        </w:rPr>
        <w:t xml:space="preserve">pecuniárias </w:t>
      </w:r>
      <w:r w:rsidRPr="00A370E1">
        <w:rPr>
          <w:rFonts w:cstheme="minorHAnsi"/>
          <w:sz w:val="22"/>
        </w:rPr>
        <w:t>decorrentes das Debêntures, a Emissora obriga-se a</w:t>
      </w:r>
      <w:r w:rsidR="00FF1F98" w:rsidRPr="00A370E1">
        <w:rPr>
          <w:rFonts w:cstheme="minorHAnsi"/>
          <w:sz w:val="22"/>
        </w:rPr>
        <w:t xml:space="preserve">, em até </w:t>
      </w:r>
      <w:r w:rsidR="00FE61A8" w:rsidRPr="00A370E1">
        <w:rPr>
          <w:rFonts w:cstheme="minorHAnsi"/>
          <w:sz w:val="22"/>
        </w:rPr>
        <w:t>5</w:t>
      </w:r>
      <w:r w:rsidR="00FF1F98" w:rsidRPr="00A370E1">
        <w:rPr>
          <w:rFonts w:cstheme="minorHAnsi"/>
          <w:sz w:val="22"/>
        </w:rPr>
        <w:t xml:space="preserve"> </w:t>
      </w:r>
      <w:r w:rsidR="00FE61A8" w:rsidRPr="00A370E1">
        <w:rPr>
          <w:rFonts w:cstheme="minorHAnsi"/>
          <w:sz w:val="22"/>
        </w:rPr>
        <w:t>(cinco</w:t>
      </w:r>
      <w:r w:rsidR="00FF1F98" w:rsidRPr="00A370E1">
        <w:rPr>
          <w:rFonts w:cstheme="minorHAnsi"/>
          <w:sz w:val="22"/>
        </w:rPr>
        <w:t>) Dia</w:t>
      </w:r>
      <w:r w:rsidR="00FE61A8" w:rsidRPr="00A370E1">
        <w:rPr>
          <w:rFonts w:cstheme="minorHAnsi"/>
          <w:sz w:val="22"/>
        </w:rPr>
        <w:t>s</w:t>
      </w:r>
      <w:r w:rsidR="00FF1F98" w:rsidRPr="00A370E1">
        <w:rPr>
          <w:rFonts w:cstheme="minorHAnsi"/>
          <w:sz w:val="22"/>
        </w:rPr>
        <w:t xml:space="preserve"> Út</w:t>
      </w:r>
      <w:r w:rsidR="00FE61A8" w:rsidRPr="00A370E1">
        <w:rPr>
          <w:rFonts w:cstheme="minorHAnsi"/>
          <w:sz w:val="22"/>
        </w:rPr>
        <w:t>eis</w:t>
      </w:r>
      <w:r w:rsidR="00FF1F98" w:rsidRPr="00A370E1">
        <w:rPr>
          <w:rFonts w:cstheme="minorHAnsi"/>
          <w:sz w:val="22"/>
        </w:rPr>
        <w:t xml:space="preserve"> contado</w:t>
      </w:r>
      <w:r w:rsidR="00FE61A8" w:rsidRPr="00A370E1">
        <w:rPr>
          <w:rFonts w:cstheme="minorHAnsi"/>
          <w:sz w:val="22"/>
        </w:rPr>
        <w:t>s</w:t>
      </w:r>
      <w:r w:rsidR="00FF1F98" w:rsidRPr="00A370E1">
        <w:rPr>
          <w:rFonts w:cstheme="minorHAnsi"/>
          <w:sz w:val="22"/>
        </w:rPr>
        <w:t xml:space="preserve"> da data em que ocorrer o vencimento antecipado das obrigações decorrentes das Debêntures,</w:t>
      </w:r>
      <w:r w:rsidRPr="00A370E1">
        <w:rPr>
          <w:rFonts w:cstheme="minorHAnsi"/>
          <w:sz w:val="22"/>
        </w:rPr>
        <w:t xml:space="preserve"> </w:t>
      </w:r>
      <w:r w:rsidR="00FF1F98" w:rsidRPr="00A370E1">
        <w:rPr>
          <w:rFonts w:cstheme="minorHAnsi"/>
          <w:b/>
          <w:bCs/>
          <w:sz w:val="22"/>
        </w:rPr>
        <w:t>(</w:t>
      </w:r>
      <w:r w:rsidR="00CC4329" w:rsidRPr="00A370E1">
        <w:rPr>
          <w:rFonts w:cstheme="minorHAnsi"/>
          <w:b/>
          <w:bCs/>
          <w:sz w:val="22"/>
        </w:rPr>
        <w:t>a</w:t>
      </w:r>
      <w:r w:rsidR="00FF1F98" w:rsidRPr="00A370E1">
        <w:rPr>
          <w:rFonts w:cstheme="minorHAnsi"/>
          <w:b/>
          <w:bCs/>
          <w:sz w:val="22"/>
        </w:rPr>
        <w:t>)</w:t>
      </w:r>
      <w:r w:rsidR="00FF1F98" w:rsidRPr="00A370E1">
        <w:rPr>
          <w:rFonts w:cstheme="minorHAnsi"/>
          <w:sz w:val="22"/>
        </w:rPr>
        <w:t xml:space="preserve"> caso o ICSD Emissora na data em que for declarado o vencimento antecipado das obrigações decorrentes das Debentures seja </w:t>
      </w:r>
      <w:r w:rsidR="00252BA7" w:rsidRPr="00A370E1">
        <w:rPr>
          <w:rFonts w:cstheme="minorHAnsi"/>
          <w:sz w:val="22"/>
        </w:rPr>
        <w:t xml:space="preserve">menor que 1,20x e </w:t>
      </w:r>
      <w:r w:rsidR="00FF1F98" w:rsidRPr="00A370E1">
        <w:rPr>
          <w:rFonts w:cstheme="minorHAnsi"/>
          <w:sz w:val="22"/>
        </w:rPr>
        <w:t xml:space="preserve">maior </w:t>
      </w:r>
      <w:r w:rsidR="00252BA7" w:rsidRPr="00A370E1">
        <w:rPr>
          <w:rFonts w:cstheme="minorHAnsi"/>
          <w:sz w:val="22"/>
        </w:rPr>
        <w:t>que</w:t>
      </w:r>
      <w:r w:rsidR="00FF1F98" w:rsidRPr="00A370E1">
        <w:rPr>
          <w:rFonts w:cstheme="minorHAnsi"/>
          <w:sz w:val="22"/>
        </w:rPr>
        <w:t xml:space="preserve"> 1,0</w:t>
      </w:r>
      <w:r w:rsidR="00F82417" w:rsidRPr="00A370E1">
        <w:rPr>
          <w:rFonts w:cstheme="minorHAnsi"/>
          <w:sz w:val="22"/>
        </w:rPr>
        <w:t>x</w:t>
      </w:r>
      <w:r w:rsidR="00FF1F98" w:rsidRPr="00A370E1">
        <w:rPr>
          <w:rFonts w:cstheme="minorHAnsi"/>
          <w:sz w:val="22"/>
        </w:rPr>
        <w:t xml:space="preserve">, </w:t>
      </w:r>
      <w:r w:rsidR="007D1D3E" w:rsidRPr="00A370E1">
        <w:rPr>
          <w:rFonts w:cstheme="minorHAnsi"/>
          <w:sz w:val="22"/>
        </w:rPr>
        <w:t xml:space="preserve">efetuar </w:t>
      </w:r>
      <w:r w:rsidRPr="00A370E1">
        <w:rPr>
          <w:rFonts w:cstheme="minorHAnsi"/>
          <w:sz w:val="22"/>
        </w:rPr>
        <w:t xml:space="preserve">o pagamento do </w:t>
      </w:r>
      <w:r w:rsidR="00DA2CDF" w:rsidRPr="00A370E1">
        <w:rPr>
          <w:rFonts w:cstheme="minorHAnsi"/>
          <w:sz w:val="22"/>
        </w:rPr>
        <w:t>Valor de Resgate Antecipado Facultativo</w:t>
      </w:r>
      <w:r w:rsidR="00052DD0" w:rsidRPr="00A370E1">
        <w:rPr>
          <w:rFonts w:cstheme="minorHAnsi"/>
          <w:sz w:val="22"/>
        </w:rPr>
        <w:t xml:space="preserve"> ou Amortização Extraordinária Facultativa Parcial</w:t>
      </w:r>
      <w:r w:rsidRPr="00A370E1">
        <w:rPr>
          <w:rFonts w:cstheme="minorHAnsi"/>
          <w:sz w:val="22"/>
        </w:rPr>
        <w:t>, sem prejuízo do pagamento dos Encargos Moratórios, quando for o caso, e de quaisquer outros valores eventualmente devidos pela Emissora nos termos desta Escritura</w:t>
      </w:r>
      <w:r w:rsidR="004532A4" w:rsidRPr="00A370E1">
        <w:rPr>
          <w:rFonts w:cstheme="minorHAnsi"/>
          <w:color w:val="000000"/>
          <w:sz w:val="22"/>
        </w:rPr>
        <w:t xml:space="preserve"> de Emissão</w:t>
      </w:r>
      <w:r w:rsidR="00FF1F98" w:rsidRPr="00A370E1">
        <w:rPr>
          <w:rFonts w:cstheme="minorHAnsi"/>
          <w:color w:val="000000"/>
          <w:sz w:val="22"/>
        </w:rPr>
        <w:t xml:space="preserve">; ou </w:t>
      </w:r>
      <w:r w:rsidR="00FF1F98" w:rsidRPr="00A370E1">
        <w:rPr>
          <w:rFonts w:cstheme="minorHAnsi"/>
          <w:b/>
          <w:bCs/>
          <w:color w:val="000000"/>
          <w:sz w:val="22"/>
        </w:rPr>
        <w:t>(</w:t>
      </w:r>
      <w:r w:rsidR="00CC4329" w:rsidRPr="00A370E1">
        <w:rPr>
          <w:rFonts w:cstheme="minorHAnsi"/>
          <w:b/>
          <w:bCs/>
          <w:color w:val="000000"/>
          <w:sz w:val="22"/>
        </w:rPr>
        <w:t>b</w:t>
      </w:r>
      <w:r w:rsidR="00FF1F98" w:rsidRPr="00A370E1">
        <w:rPr>
          <w:rFonts w:cstheme="minorHAnsi"/>
          <w:b/>
          <w:bCs/>
          <w:color w:val="000000"/>
          <w:sz w:val="22"/>
        </w:rPr>
        <w:t>)</w:t>
      </w:r>
      <w:r w:rsidR="00FF1F98" w:rsidRPr="00A370E1">
        <w:rPr>
          <w:rFonts w:cstheme="minorHAnsi"/>
          <w:sz w:val="22"/>
        </w:rPr>
        <w:t xml:space="preserve"> </w:t>
      </w:r>
      <w:r w:rsidR="00F82417" w:rsidRPr="00A370E1">
        <w:rPr>
          <w:rFonts w:cstheme="minorHAnsi"/>
          <w:sz w:val="22"/>
        </w:rPr>
        <w:t xml:space="preserve">caso o ICSD Emissora na data em que for declarado o vencimento antecipado das obrigações decorrentes das Debentures seja menor ou igual a 1,0x, </w:t>
      </w:r>
      <w:r w:rsidR="007D1D3E" w:rsidRPr="00A370E1">
        <w:rPr>
          <w:rFonts w:cstheme="minorHAnsi"/>
          <w:sz w:val="22"/>
        </w:rPr>
        <w:t xml:space="preserve">efetuar </w:t>
      </w:r>
      <w:r w:rsidR="00F82417" w:rsidRPr="00A370E1">
        <w:rPr>
          <w:rFonts w:cstheme="minorHAnsi"/>
          <w:sz w:val="22"/>
        </w:rPr>
        <w:t xml:space="preserve">pagamento do Valor Nominal Unitário Atualizado da totalidade das Debêntures, conforme o caso, acrescido </w:t>
      </w:r>
      <w:r w:rsidR="00F82417" w:rsidRPr="00A370E1">
        <w:rPr>
          <w:rFonts w:eastAsia="Arial Unicode MS" w:cstheme="minorHAnsi"/>
          <w:w w:val="0"/>
          <w:sz w:val="22"/>
        </w:rPr>
        <w:t>dos Juros Remuneratórios</w:t>
      </w:r>
      <w:r w:rsidR="00F82417" w:rsidRPr="00A370E1">
        <w:rPr>
          <w:rFonts w:cstheme="minorHAnsi"/>
          <w:sz w:val="22"/>
        </w:rPr>
        <w:t xml:space="preserve">, calculados </w:t>
      </w:r>
      <w:r w:rsidR="00F82417" w:rsidRPr="00A370E1">
        <w:rPr>
          <w:rFonts w:cstheme="minorHAnsi"/>
          <w:i/>
          <w:iCs/>
          <w:sz w:val="22"/>
        </w:rPr>
        <w:t xml:space="preserve">pro rata </w:t>
      </w:r>
      <w:proofErr w:type="spellStart"/>
      <w:r w:rsidR="00F82417" w:rsidRPr="00A370E1">
        <w:rPr>
          <w:rFonts w:cstheme="minorHAnsi"/>
          <w:i/>
          <w:iCs/>
          <w:sz w:val="22"/>
        </w:rPr>
        <w:t>temporis</w:t>
      </w:r>
      <w:proofErr w:type="spellEnd"/>
      <w:r w:rsidR="00F82417" w:rsidRPr="00A370E1">
        <w:rPr>
          <w:rFonts w:cstheme="minorHAnsi"/>
          <w:sz w:val="22"/>
        </w:rPr>
        <w:t xml:space="preserve"> desde a </w:t>
      </w:r>
      <w:r w:rsidR="00CB72D1" w:rsidRPr="00A370E1">
        <w:rPr>
          <w:rFonts w:cstheme="minorHAnsi"/>
          <w:sz w:val="22"/>
        </w:rPr>
        <w:t xml:space="preserve">primeira </w:t>
      </w:r>
      <w:r w:rsidR="00F82417" w:rsidRPr="00A370E1">
        <w:rPr>
          <w:rFonts w:cstheme="minorHAnsi"/>
          <w:sz w:val="22"/>
        </w:rPr>
        <w:t>Data de Integralização</w:t>
      </w:r>
      <w:r w:rsidR="00100653" w:rsidRPr="00A370E1">
        <w:rPr>
          <w:rFonts w:cstheme="minorHAnsi"/>
          <w:sz w:val="22"/>
        </w:rPr>
        <w:t xml:space="preserve"> ou da última data de pagamento dos Juros Remuneratórios, conforme o caso,</w:t>
      </w:r>
      <w:r w:rsidR="00F82417" w:rsidRPr="00A370E1">
        <w:rPr>
          <w:rFonts w:cstheme="minorHAnsi"/>
          <w:sz w:val="22"/>
        </w:rPr>
        <w:t xml:space="preserve"> até a data do efetivo pagamento, sem prejuízo do pagamento dos Encargos Moratórios, quando for o caso, e de quaisquer outros valores </w:t>
      </w:r>
      <w:r w:rsidR="00F82417" w:rsidRPr="00A370E1">
        <w:rPr>
          <w:rFonts w:cstheme="minorHAnsi"/>
          <w:sz w:val="22"/>
        </w:rPr>
        <w:lastRenderedPageBreak/>
        <w:t>eventualmente devidos pela Emissora nos termos desta Escritura</w:t>
      </w:r>
      <w:r w:rsidR="00F82417" w:rsidRPr="00A370E1">
        <w:rPr>
          <w:rFonts w:cstheme="minorHAnsi"/>
          <w:color w:val="000000"/>
          <w:sz w:val="22"/>
        </w:rPr>
        <w:t xml:space="preserve"> de Emissão</w:t>
      </w:r>
      <w:r w:rsidR="00FF1F98" w:rsidRPr="00A370E1">
        <w:rPr>
          <w:rFonts w:cstheme="minorHAnsi"/>
          <w:sz w:val="22"/>
        </w:rPr>
        <w:t>;</w:t>
      </w:r>
      <w:r w:rsidR="00F82417" w:rsidRPr="00A370E1">
        <w:rPr>
          <w:rFonts w:cstheme="minorHAnsi"/>
          <w:sz w:val="22"/>
        </w:rPr>
        <w:t xml:space="preserve"> </w:t>
      </w:r>
      <w:r w:rsidRPr="00A370E1">
        <w:rPr>
          <w:rFonts w:cstheme="minorHAnsi"/>
          <w:sz w:val="22"/>
        </w:rPr>
        <w:t>observado</w:t>
      </w:r>
      <w:r w:rsidR="00FF1F98" w:rsidRPr="00A370E1">
        <w:rPr>
          <w:rFonts w:cstheme="minorHAnsi"/>
          <w:sz w:val="22"/>
        </w:rPr>
        <w:t>, em qualquer caso,</w:t>
      </w:r>
      <w:r w:rsidRPr="00A370E1">
        <w:rPr>
          <w:rFonts w:cstheme="minorHAnsi"/>
          <w:sz w:val="22"/>
        </w:rPr>
        <w:t xml:space="preserve"> que </w:t>
      </w:r>
      <w:r w:rsidR="00FE61A8" w:rsidRPr="00A370E1">
        <w:rPr>
          <w:rFonts w:cstheme="minorHAnsi"/>
          <w:sz w:val="22"/>
        </w:rPr>
        <w:t>a</w:t>
      </w:r>
      <w:r w:rsidRPr="00A370E1">
        <w:rPr>
          <w:rFonts w:cstheme="minorHAnsi"/>
          <w:sz w:val="22"/>
        </w:rPr>
        <w:t xml:space="preserve"> Debenturista poder</w:t>
      </w:r>
      <w:r w:rsidR="00FE61A8" w:rsidRPr="00A370E1">
        <w:rPr>
          <w:rFonts w:cstheme="minorHAnsi"/>
          <w:sz w:val="22"/>
        </w:rPr>
        <w:t>á</w:t>
      </w:r>
      <w:r w:rsidRPr="00A370E1">
        <w:rPr>
          <w:rFonts w:cstheme="minorHAnsi"/>
          <w:sz w:val="22"/>
        </w:rPr>
        <w:t xml:space="preserve"> adotar todas as medidas necessárias para a satisfação do seu crédito, independentemente de qualquer prazo operacional necessário para a efetivação do pagamento de que trata esta </w:t>
      </w:r>
      <w:r w:rsidR="000B0BA0" w:rsidRPr="00A370E1">
        <w:rPr>
          <w:rFonts w:cstheme="minorHAnsi"/>
          <w:sz w:val="22"/>
        </w:rPr>
        <w:t>cláusula</w:t>
      </w:r>
      <w:r w:rsidRPr="00A370E1">
        <w:rPr>
          <w:rFonts w:cstheme="minorHAnsi"/>
          <w:sz w:val="22"/>
        </w:rPr>
        <w:t>.</w:t>
      </w:r>
      <w:bookmarkEnd w:id="265"/>
      <w:r w:rsidR="00F82417" w:rsidRPr="00A370E1">
        <w:rPr>
          <w:rFonts w:cstheme="minorHAnsi"/>
          <w:sz w:val="22"/>
        </w:rPr>
        <w:t xml:space="preserve"> </w:t>
      </w:r>
    </w:p>
    <w:p w14:paraId="048D06E3" w14:textId="77777777" w:rsidR="00CB07EE" w:rsidRPr="00A370E1" w:rsidRDefault="00CB07EE" w:rsidP="00CB07EE">
      <w:pPr>
        <w:rPr>
          <w:rFonts w:cstheme="minorHAnsi"/>
          <w:sz w:val="22"/>
        </w:rPr>
      </w:pPr>
    </w:p>
    <w:p w14:paraId="07CB7A08" w14:textId="4687C6F2" w:rsidR="00DA1E2C" w:rsidRPr="00A370E1" w:rsidRDefault="0065501B" w:rsidP="006C3454">
      <w:pPr>
        <w:pStyle w:val="Ttulo1"/>
        <w:numPr>
          <w:ilvl w:val="0"/>
          <w:numId w:val="2"/>
        </w:numPr>
        <w:ind w:left="720" w:hanging="720"/>
        <w:rPr>
          <w:rFonts w:cstheme="minorHAnsi"/>
          <w:smallCaps/>
          <w:sz w:val="22"/>
        </w:rPr>
      </w:pPr>
      <w:bookmarkStart w:id="266" w:name="_Ref32256572"/>
      <w:bookmarkStart w:id="267" w:name="_Toc71289887"/>
      <w:r w:rsidRPr="00A370E1">
        <w:rPr>
          <w:rFonts w:cstheme="minorHAnsi"/>
          <w:smallCaps/>
          <w:sz w:val="22"/>
        </w:rPr>
        <w:t xml:space="preserve">Obrigações </w:t>
      </w:r>
      <w:r w:rsidR="001A01DE" w:rsidRPr="00A370E1">
        <w:rPr>
          <w:rFonts w:cstheme="minorHAnsi"/>
          <w:smallCaps/>
          <w:sz w:val="22"/>
        </w:rPr>
        <w:t xml:space="preserve">ADICIONAIS </w:t>
      </w:r>
      <w:r w:rsidRPr="00A370E1">
        <w:rPr>
          <w:rFonts w:cstheme="minorHAnsi"/>
          <w:smallCaps/>
          <w:sz w:val="22"/>
        </w:rPr>
        <w:t xml:space="preserve">da Emissora </w:t>
      </w:r>
      <w:bookmarkStart w:id="268" w:name="_DV_M190"/>
      <w:bookmarkStart w:id="269" w:name="_DV_M191"/>
      <w:bookmarkStart w:id="270" w:name="_DV_M194"/>
      <w:bookmarkStart w:id="271" w:name="_DV_M199"/>
      <w:bookmarkStart w:id="272" w:name="_DV_M203"/>
      <w:bookmarkStart w:id="273" w:name="_DV_M205"/>
      <w:bookmarkStart w:id="274" w:name="_DV_M206"/>
      <w:bookmarkStart w:id="275" w:name="_DV_M207"/>
      <w:bookmarkStart w:id="276" w:name="_DV_M208"/>
      <w:bookmarkStart w:id="277" w:name="_DV_M210"/>
      <w:bookmarkStart w:id="278" w:name="_DV_M211"/>
      <w:bookmarkStart w:id="279" w:name="_DV_M76"/>
      <w:bookmarkStart w:id="280" w:name="_DV_M77"/>
      <w:bookmarkStart w:id="281" w:name="_DV_M78"/>
      <w:bookmarkStart w:id="282" w:name="_DV_M75"/>
      <w:bookmarkStart w:id="283" w:name="_DV_M79"/>
      <w:bookmarkStart w:id="284" w:name="_DV_M80"/>
      <w:bookmarkStart w:id="285" w:name="_DV_M212"/>
      <w:bookmarkStart w:id="286" w:name="_DV_M213"/>
      <w:bookmarkStart w:id="287" w:name="_DV_M214"/>
      <w:bookmarkStart w:id="288" w:name="_DV_M217"/>
      <w:bookmarkStart w:id="289" w:name="_DV_M218"/>
      <w:bookmarkStart w:id="290" w:name="_DV_M219"/>
      <w:bookmarkStart w:id="291" w:name="_DV_M223"/>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27D3A037" w14:textId="77777777" w:rsidR="00815044" w:rsidRPr="00A370E1" w:rsidRDefault="00815044" w:rsidP="0008319D">
      <w:pPr>
        <w:keepNext/>
        <w:rPr>
          <w:rFonts w:eastAsia="Arial Unicode MS" w:cstheme="minorHAnsi"/>
          <w:w w:val="0"/>
          <w:sz w:val="22"/>
        </w:rPr>
      </w:pPr>
    </w:p>
    <w:p w14:paraId="06B7EBAB" w14:textId="2679467C" w:rsidR="00DA1E2C" w:rsidRPr="00A370E1" w:rsidRDefault="003A7AF7" w:rsidP="006C3454">
      <w:pPr>
        <w:numPr>
          <w:ilvl w:val="2"/>
          <w:numId w:val="2"/>
        </w:numPr>
        <w:ind w:left="0" w:firstLine="0"/>
        <w:rPr>
          <w:rFonts w:eastAsia="Arial Unicode MS" w:cstheme="minorHAnsi"/>
          <w:w w:val="0"/>
          <w:sz w:val="22"/>
        </w:rPr>
      </w:pPr>
      <w:r w:rsidRPr="00A370E1">
        <w:rPr>
          <w:rFonts w:eastAsia="Arial Unicode MS" w:cstheme="minorHAnsi"/>
          <w:w w:val="0"/>
          <w:sz w:val="22"/>
        </w:rPr>
        <w:t>Sem prejuízo das demais obrigações previstas nesta Escritura</w:t>
      </w:r>
      <w:r w:rsidR="004532A4" w:rsidRPr="00A370E1">
        <w:rPr>
          <w:rFonts w:cstheme="minorHAnsi"/>
          <w:color w:val="000000"/>
          <w:sz w:val="22"/>
        </w:rPr>
        <w:t xml:space="preserve"> de Emissão</w:t>
      </w:r>
      <w:r w:rsidRPr="00A370E1">
        <w:rPr>
          <w:rFonts w:eastAsia="Arial Unicode MS" w:cstheme="minorHAnsi"/>
          <w:w w:val="0"/>
          <w:sz w:val="22"/>
        </w:rPr>
        <w:t xml:space="preserve"> e nos Contratos de Garantia, bem como de outras obrigações previstas na regulamentação em vigor, a Emissora</w:t>
      </w:r>
      <w:r w:rsidR="008D7B5C" w:rsidRPr="00A370E1">
        <w:rPr>
          <w:rFonts w:eastAsia="Arial Unicode MS" w:cstheme="minorHAnsi"/>
          <w:w w:val="0"/>
          <w:sz w:val="22"/>
        </w:rPr>
        <w:t xml:space="preserve"> </w:t>
      </w:r>
      <w:r w:rsidRPr="00A370E1">
        <w:rPr>
          <w:rFonts w:eastAsia="Arial Unicode MS" w:cstheme="minorHAnsi"/>
          <w:w w:val="0"/>
          <w:sz w:val="22"/>
        </w:rPr>
        <w:t xml:space="preserve">obriga-se, a: </w:t>
      </w:r>
    </w:p>
    <w:p w14:paraId="58D8BAD6" w14:textId="77777777" w:rsidR="00DA1E2C" w:rsidRPr="00A370E1" w:rsidRDefault="00DA1E2C" w:rsidP="0008319D">
      <w:pPr>
        <w:rPr>
          <w:rFonts w:eastAsia="Arial Unicode MS" w:cstheme="minorHAnsi"/>
          <w:w w:val="0"/>
          <w:sz w:val="22"/>
        </w:rPr>
      </w:pPr>
    </w:p>
    <w:p w14:paraId="17F2DEE4" w14:textId="34C411F7" w:rsidR="00A81B8A" w:rsidRPr="00A370E1" w:rsidRDefault="230F4831" w:rsidP="230F4831">
      <w:pPr>
        <w:widowControl w:val="0"/>
        <w:numPr>
          <w:ilvl w:val="0"/>
          <w:numId w:val="53"/>
        </w:numPr>
        <w:ind w:left="0" w:firstLine="0"/>
        <w:rPr>
          <w:rFonts w:cstheme="minorHAnsi"/>
          <w:sz w:val="22"/>
        </w:rPr>
      </w:pPr>
      <w:bookmarkStart w:id="292" w:name="_Ref168844076"/>
      <w:r w:rsidRPr="00A370E1">
        <w:rPr>
          <w:rFonts w:cstheme="minorHAnsi"/>
          <w:color w:val="000000" w:themeColor="text1"/>
          <w:sz w:val="22"/>
        </w:rPr>
        <w:t>apresentar à Debenturista, em até 10 (dez) Dias Úteis contados a partir da data da obtenção do registro perante a JUCESP, a via original desta Escritura de Emissão, devidamente registrada, bem como apresentar cópia digitalizada ao Agente Fiduciário dos CRI</w:t>
      </w:r>
      <w:r w:rsidRPr="00A370E1">
        <w:rPr>
          <w:rFonts w:cstheme="minorHAnsi"/>
          <w:sz w:val="22"/>
        </w:rPr>
        <w:t>;</w:t>
      </w:r>
    </w:p>
    <w:p w14:paraId="5B5D7D1C" w14:textId="77777777" w:rsidR="00A81B8A" w:rsidRPr="00A370E1" w:rsidRDefault="00A81B8A" w:rsidP="00A81B8A">
      <w:pPr>
        <w:pStyle w:val="ListaColorida-nfase11"/>
        <w:spacing w:line="300" w:lineRule="exact"/>
        <w:ind w:left="0"/>
        <w:jc w:val="both"/>
        <w:rPr>
          <w:rFonts w:asciiTheme="minorHAnsi" w:hAnsiTheme="minorHAnsi" w:cstheme="minorHAnsi"/>
          <w:sz w:val="22"/>
          <w:szCs w:val="22"/>
        </w:rPr>
      </w:pPr>
    </w:p>
    <w:p w14:paraId="2C95826D" w14:textId="06E2DE95" w:rsidR="00A81B8A" w:rsidRPr="00A370E1" w:rsidRDefault="00A81B8A" w:rsidP="00B82CBD">
      <w:pPr>
        <w:widowControl w:val="0"/>
        <w:numPr>
          <w:ilvl w:val="0"/>
          <w:numId w:val="53"/>
        </w:numPr>
        <w:ind w:left="0" w:firstLine="0"/>
        <w:rPr>
          <w:rFonts w:cstheme="minorHAnsi"/>
          <w:sz w:val="22"/>
        </w:rPr>
      </w:pPr>
      <w:r w:rsidRPr="00A370E1">
        <w:rPr>
          <w:rFonts w:cstheme="minorHAnsi"/>
          <w:color w:val="000000"/>
          <w:sz w:val="22"/>
        </w:rPr>
        <w:t>apresentar</w:t>
      </w:r>
      <w:r w:rsidRPr="00A370E1">
        <w:rPr>
          <w:rFonts w:cstheme="minorHAnsi"/>
          <w:sz w:val="22"/>
        </w:rPr>
        <w:t xml:space="preserve"> à Debenturista e ao Agente Fiduciário dos CRI,</w:t>
      </w:r>
      <w:r w:rsidRPr="00A370E1">
        <w:rPr>
          <w:rFonts w:cstheme="minorHAnsi"/>
          <w:color w:val="000000"/>
          <w:sz w:val="22"/>
        </w:rPr>
        <w:t xml:space="preserve"> em até </w:t>
      </w:r>
      <w:r w:rsidR="0006543A" w:rsidRPr="00A370E1">
        <w:rPr>
          <w:rFonts w:cstheme="minorHAnsi"/>
          <w:color w:val="000000"/>
          <w:sz w:val="22"/>
        </w:rPr>
        <w:t>20</w:t>
      </w:r>
      <w:r w:rsidRPr="00A370E1">
        <w:rPr>
          <w:rFonts w:cstheme="minorHAnsi"/>
          <w:color w:val="000000"/>
          <w:sz w:val="22"/>
        </w:rPr>
        <w:t xml:space="preserve"> (</w:t>
      </w:r>
      <w:r w:rsidR="0006543A" w:rsidRPr="00A370E1">
        <w:rPr>
          <w:rFonts w:cstheme="minorHAnsi"/>
          <w:color w:val="000000"/>
          <w:sz w:val="22"/>
        </w:rPr>
        <w:t>vinte</w:t>
      </w:r>
      <w:r w:rsidRPr="00A370E1">
        <w:rPr>
          <w:rFonts w:cstheme="minorHAnsi"/>
          <w:color w:val="000000"/>
          <w:sz w:val="22"/>
        </w:rPr>
        <w:t xml:space="preserve">) Dias Úteis </w:t>
      </w:r>
      <w:r w:rsidRPr="00A370E1">
        <w:rPr>
          <w:rFonts w:cstheme="minorHAnsi"/>
          <w:sz w:val="22"/>
        </w:rPr>
        <w:t>contados</w:t>
      </w:r>
      <w:r w:rsidRPr="00A370E1">
        <w:rPr>
          <w:rFonts w:cstheme="minorHAnsi"/>
          <w:color w:val="000000"/>
          <w:sz w:val="22"/>
        </w:rPr>
        <w:t xml:space="preserve"> a partir da presente data, cópia autenticada </w:t>
      </w:r>
      <w:r w:rsidRPr="00A370E1">
        <w:rPr>
          <w:rFonts w:cstheme="minorHAnsi"/>
          <w:sz w:val="22"/>
        </w:rPr>
        <w:t xml:space="preserve">do Livro de Registro de Debêntures que contenha a inscrição da </w:t>
      </w:r>
      <w:proofErr w:type="spellStart"/>
      <w:r w:rsidRPr="00A370E1">
        <w:rPr>
          <w:rFonts w:cstheme="minorHAnsi"/>
          <w:sz w:val="22"/>
        </w:rPr>
        <w:t>Securitizadora</w:t>
      </w:r>
      <w:proofErr w:type="spellEnd"/>
      <w:r w:rsidRPr="00A370E1">
        <w:rPr>
          <w:rFonts w:cstheme="minorHAnsi"/>
          <w:sz w:val="22"/>
        </w:rPr>
        <w:t xml:space="preserve"> como detentora da totalidade das Debêntures;</w:t>
      </w:r>
    </w:p>
    <w:p w14:paraId="7EB94E9C" w14:textId="77777777" w:rsidR="00A81B8A" w:rsidRPr="00A370E1" w:rsidRDefault="00A81B8A" w:rsidP="00A81B8A">
      <w:pPr>
        <w:pStyle w:val="PargrafodaLista"/>
        <w:spacing w:line="300" w:lineRule="exact"/>
        <w:rPr>
          <w:rFonts w:cstheme="minorHAnsi"/>
          <w:sz w:val="22"/>
        </w:rPr>
      </w:pPr>
    </w:p>
    <w:p w14:paraId="4FF4DBB0" w14:textId="028C6D86" w:rsidR="00B02510" w:rsidRPr="00A370E1" w:rsidRDefault="00B02510" w:rsidP="00071439">
      <w:pPr>
        <w:widowControl w:val="0"/>
        <w:numPr>
          <w:ilvl w:val="0"/>
          <w:numId w:val="53"/>
        </w:numPr>
        <w:ind w:left="0" w:firstLine="0"/>
        <w:rPr>
          <w:rFonts w:cstheme="minorHAnsi"/>
          <w:color w:val="000000"/>
          <w:sz w:val="22"/>
        </w:rPr>
      </w:pPr>
      <w:r w:rsidRPr="00A370E1">
        <w:rPr>
          <w:rFonts w:cstheme="minorHAnsi"/>
          <w:color w:val="000000"/>
          <w:sz w:val="22"/>
        </w:rPr>
        <w:t>cumprir</w:t>
      </w:r>
      <w:r w:rsidR="00C22B00" w:rsidRPr="00A370E1">
        <w:rPr>
          <w:rFonts w:cstheme="minorHAnsi"/>
          <w:color w:val="000000"/>
          <w:sz w:val="22"/>
        </w:rPr>
        <w:t xml:space="preserve">, e fazer com que </w:t>
      </w:r>
      <w:r w:rsidR="00A27ED9" w:rsidRPr="00A370E1">
        <w:rPr>
          <w:rFonts w:cstheme="minorHAnsi"/>
          <w:color w:val="000000"/>
          <w:sz w:val="22"/>
        </w:rPr>
        <w:t xml:space="preserve">a Emissora </w:t>
      </w:r>
      <w:r w:rsidR="00C22B00" w:rsidRPr="00A370E1">
        <w:rPr>
          <w:rFonts w:cstheme="minorHAnsi"/>
          <w:color w:val="000000"/>
          <w:sz w:val="22"/>
        </w:rPr>
        <w:t>cumpra,</w:t>
      </w:r>
      <w:r w:rsidRPr="00A370E1">
        <w:rPr>
          <w:rFonts w:cstheme="minorHAnsi"/>
          <w:color w:val="000000"/>
          <w:sz w:val="22"/>
        </w:rPr>
        <w:t xml:space="preserve"> as Leis Anticorrupção;</w:t>
      </w:r>
    </w:p>
    <w:p w14:paraId="7F9CC45A" w14:textId="77777777" w:rsidR="00DA1E2C" w:rsidRPr="00A370E1" w:rsidRDefault="00DA1E2C" w:rsidP="00982743">
      <w:pPr>
        <w:widowControl w:val="0"/>
        <w:rPr>
          <w:rFonts w:cstheme="minorHAnsi"/>
          <w:color w:val="000000"/>
          <w:sz w:val="22"/>
        </w:rPr>
      </w:pPr>
    </w:p>
    <w:p w14:paraId="3C25B398" w14:textId="77777777"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não realizar operações fora do seu objeto social;</w:t>
      </w:r>
    </w:p>
    <w:p w14:paraId="0D67B4A6" w14:textId="77777777" w:rsidR="00DA1E2C" w:rsidRPr="00A370E1" w:rsidRDefault="00DA1E2C" w:rsidP="00982743">
      <w:pPr>
        <w:widowControl w:val="0"/>
        <w:rPr>
          <w:rFonts w:cstheme="minorHAnsi"/>
          <w:color w:val="000000"/>
          <w:sz w:val="22"/>
        </w:rPr>
      </w:pPr>
    </w:p>
    <w:p w14:paraId="5E8A0365" w14:textId="77777777"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não praticar atos em desacordo com seu estatuto social ou a Escritura</w:t>
      </w:r>
      <w:r w:rsidR="004532A4" w:rsidRPr="00A370E1">
        <w:rPr>
          <w:rFonts w:cstheme="minorHAnsi"/>
          <w:color w:val="000000"/>
          <w:sz w:val="22"/>
        </w:rPr>
        <w:t xml:space="preserve"> de Emissão</w:t>
      </w:r>
      <w:r w:rsidRPr="00A370E1">
        <w:rPr>
          <w:rFonts w:cstheme="minorHAnsi"/>
          <w:color w:val="000000"/>
          <w:sz w:val="22"/>
        </w:rPr>
        <w:t>;</w:t>
      </w:r>
    </w:p>
    <w:p w14:paraId="6FB11148" w14:textId="77777777" w:rsidR="00DA1E2C" w:rsidRPr="00A370E1" w:rsidRDefault="00DA1E2C" w:rsidP="00982743">
      <w:pPr>
        <w:widowControl w:val="0"/>
        <w:rPr>
          <w:rFonts w:cstheme="minorHAnsi"/>
          <w:color w:val="000000"/>
          <w:sz w:val="22"/>
        </w:rPr>
      </w:pPr>
    </w:p>
    <w:p w14:paraId="76F0DDF4" w14:textId="4D96278B"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cumprir</w:t>
      </w:r>
      <w:r w:rsidR="00C22B00" w:rsidRPr="00A370E1">
        <w:rPr>
          <w:rFonts w:cstheme="minorHAnsi"/>
          <w:color w:val="000000"/>
          <w:sz w:val="22"/>
        </w:rPr>
        <w:t xml:space="preserve">, e fazer com que a </w:t>
      </w:r>
      <w:r w:rsidR="00A27ED9" w:rsidRPr="00A370E1">
        <w:rPr>
          <w:rFonts w:cstheme="minorHAnsi"/>
          <w:color w:val="000000"/>
          <w:sz w:val="22"/>
        </w:rPr>
        <w:t xml:space="preserve">Emissora </w:t>
      </w:r>
      <w:r w:rsidR="00C22B00" w:rsidRPr="00A370E1">
        <w:rPr>
          <w:rFonts w:cstheme="minorHAnsi"/>
          <w:color w:val="000000"/>
          <w:sz w:val="22"/>
        </w:rPr>
        <w:t>cumpra,</w:t>
      </w:r>
      <w:r w:rsidRPr="00A370E1">
        <w:rPr>
          <w:rFonts w:cstheme="minorHAnsi"/>
          <w:color w:val="000000"/>
          <w:sz w:val="22"/>
        </w:rPr>
        <w:t xml:space="preserve"> as leis, regulamentos, normas administrativas e determinações dos órgãos governamentais, autarquias ou instâncias judiciais aplicáveis ao exercício de suas atividades, exceto por aqueles questionados de boa-fé nas esferas administrativa e/ou judicial</w:t>
      </w:r>
      <w:r w:rsidR="00B02510" w:rsidRPr="00A370E1">
        <w:rPr>
          <w:rFonts w:cstheme="minorHAnsi"/>
          <w:color w:val="000000"/>
          <w:sz w:val="22"/>
        </w:rPr>
        <w:t xml:space="preserve"> </w:t>
      </w:r>
      <w:r w:rsidR="0012747F" w:rsidRPr="00A370E1">
        <w:rPr>
          <w:rFonts w:cstheme="minorHAnsi"/>
          <w:color w:val="000000"/>
          <w:sz w:val="22"/>
        </w:rPr>
        <w:t xml:space="preserve">e </w:t>
      </w:r>
      <w:r w:rsidR="00B02510" w:rsidRPr="00A370E1">
        <w:rPr>
          <w:rFonts w:cstheme="minorHAnsi"/>
          <w:color w:val="000000"/>
          <w:sz w:val="22"/>
        </w:rPr>
        <w:t xml:space="preserve">que não causem um </w:t>
      </w:r>
      <w:r w:rsidR="00517D85" w:rsidRPr="00A370E1">
        <w:rPr>
          <w:rFonts w:cstheme="minorHAnsi"/>
          <w:color w:val="000000"/>
          <w:sz w:val="22"/>
        </w:rPr>
        <w:t>Efeito Adverso Relevante</w:t>
      </w:r>
      <w:r w:rsidRPr="00A370E1">
        <w:rPr>
          <w:rFonts w:cstheme="minorHAnsi"/>
          <w:color w:val="000000"/>
          <w:sz w:val="22"/>
        </w:rPr>
        <w:t>;</w:t>
      </w:r>
      <w:bookmarkEnd w:id="292"/>
    </w:p>
    <w:p w14:paraId="117FE1F0" w14:textId="77777777" w:rsidR="00DA1E2C" w:rsidRPr="00A370E1" w:rsidRDefault="00DA1E2C" w:rsidP="00982743">
      <w:pPr>
        <w:widowControl w:val="0"/>
        <w:rPr>
          <w:rFonts w:cstheme="minorHAnsi"/>
          <w:color w:val="000000"/>
          <w:sz w:val="22"/>
        </w:rPr>
      </w:pPr>
    </w:p>
    <w:p w14:paraId="720B773F" w14:textId="5A72E50D" w:rsidR="00517D85" w:rsidRPr="00A370E1" w:rsidRDefault="003A7AF7" w:rsidP="00071439">
      <w:pPr>
        <w:widowControl w:val="0"/>
        <w:numPr>
          <w:ilvl w:val="0"/>
          <w:numId w:val="53"/>
        </w:numPr>
        <w:ind w:left="0" w:firstLine="0"/>
        <w:rPr>
          <w:rFonts w:cstheme="minorHAnsi"/>
          <w:color w:val="000000"/>
          <w:sz w:val="22"/>
        </w:rPr>
      </w:pPr>
      <w:bookmarkStart w:id="293" w:name="_Ref168844078"/>
      <w:r w:rsidRPr="00A370E1">
        <w:rPr>
          <w:rFonts w:cstheme="minorHAnsi"/>
          <w:color w:val="000000"/>
          <w:sz w:val="22"/>
        </w:rPr>
        <w:t>manter e fazer com que a</w:t>
      </w:r>
      <w:r w:rsidR="00A27ED9" w:rsidRPr="00A370E1">
        <w:rPr>
          <w:rFonts w:cstheme="minorHAnsi"/>
          <w:color w:val="000000"/>
          <w:sz w:val="22"/>
        </w:rPr>
        <w:t xml:space="preserve"> Emissora </w:t>
      </w:r>
      <w:r w:rsidRPr="00A370E1">
        <w:rPr>
          <w:rFonts w:cstheme="minorHAnsi"/>
          <w:color w:val="000000"/>
          <w:sz w:val="22"/>
        </w:rPr>
        <w:t>mantenha, sempre válidas, eficazes, em perfeita ordem e em pleno vigor, todas as licenças, concessões, autorizações, permissões e alvarás, inclusive ambientais, aplicáveis ao exercício de suas atividades, exceto</w:t>
      </w:r>
      <w:r w:rsidR="00517D85" w:rsidRPr="00A370E1">
        <w:rPr>
          <w:rFonts w:cstheme="minorHAnsi"/>
          <w:color w:val="000000"/>
          <w:sz w:val="22"/>
        </w:rPr>
        <w:t>: (a)</w:t>
      </w:r>
      <w:r w:rsidRPr="00A370E1">
        <w:rPr>
          <w:rFonts w:cstheme="minorHAnsi"/>
          <w:color w:val="000000"/>
          <w:sz w:val="22"/>
        </w:rPr>
        <w:t xml:space="preserve"> </w:t>
      </w:r>
      <w:r w:rsidR="00C22B00" w:rsidRPr="00A370E1">
        <w:rPr>
          <w:rFonts w:cstheme="minorHAnsi"/>
          <w:color w:val="000000"/>
          <w:sz w:val="22"/>
        </w:rPr>
        <w:t>no caso de não obtenção, não renovação, cancelamento, revogação ou suspensão, a decisão que houver causado tal não obtenção, não renovação, cancelamento, revogação ou suspensão tiver seus efeitos suspensos ou for invalidada em até 10 (dez) Dias Úteis contados da sua expedição, por decisão emitida por autoridade competente, observado que a exceção aqui descrita somente se aplica enquanto a decisão que invalidou a não obtenção, não renovação, cancelamento, revogação ou suspensão for mantida</w:t>
      </w:r>
      <w:r w:rsidRPr="00A370E1">
        <w:rPr>
          <w:rFonts w:cstheme="minorHAnsi"/>
          <w:color w:val="000000"/>
          <w:sz w:val="22"/>
        </w:rPr>
        <w:t>;</w:t>
      </w:r>
      <w:bookmarkEnd w:id="293"/>
      <w:r w:rsidR="00517D85" w:rsidRPr="00A370E1">
        <w:rPr>
          <w:rFonts w:cstheme="minorHAnsi"/>
          <w:color w:val="000000"/>
          <w:sz w:val="22"/>
        </w:rPr>
        <w:t xml:space="preserve"> </w:t>
      </w:r>
      <w:r w:rsidR="0012747F" w:rsidRPr="00A370E1">
        <w:rPr>
          <w:rFonts w:cstheme="minorHAnsi"/>
          <w:color w:val="000000"/>
          <w:sz w:val="22"/>
        </w:rPr>
        <w:t xml:space="preserve">ou </w:t>
      </w:r>
      <w:r w:rsidR="00517D85" w:rsidRPr="00A370E1">
        <w:rPr>
          <w:rFonts w:cstheme="minorHAnsi"/>
          <w:color w:val="000000"/>
          <w:sz w:val="22"/>
        </w:rPr>
        <w:t>(b) que estiverem em fase de renovação junto às autoridades competentes</w:t>
      </w:r>
      <w:r w:rsidR="005C6DBB" w:rsidRPr="00A370E1">
        <w:rPr>
          <w:rFonts w:cstheme="minorHAnsi"/>
          <w:color w:val="000000"/>
          <w:sz w:val="22"/>
        </w:rPr>
        <w:t>, de acordo com a legislação aplicável, cumprindo os prazos estabelecidos para que tais concessões, autorizações, licenças e/ou outorgas continuem válidas enquanto o processo de renovação não tiver sido concluído</w:t>
      </w:r>
      <w:r w:rsidR="00517D85" w:rsidRPr="00A370E1">
        <w:rPr>
          <w:rFonts w:cstheme="minorHAnsi"/>
          <w:color w:val="000000"/>
          <w:sz w:val="22"/>
        </w:rPr>
        <w:t>;</w:t>
      </w:r>
    </w:p>
    <w:p w14:paraId="3CEA9B88" w14:textId="77777777" w:rsidR="00DA1E2C" w:rsidRPr="00A370E1" w:rsidRDefault="00DA1E2C" w:rsidP="00982743">
      <w:pPr>
        <w:widowControl w:val="0"/>
        <w:rPr>
          <w:rFonts w:cstheme="minorHAnsi"/>
          <w:color w:val="000000"/>
          <w:sz w:val="22"/>
        </w:rPr>
      </w:pPr>
    </w:p>
    <w:p w14:paraId="0F5D7CC3" w14:textId="77777777" w:rsidR="00DA1E2C" w:rsidRPr="00A370E1" w:rsidRDefault="003A7AF7" w:rsidP="00071439">
      <w:pPr>
        <w:widowControl w:val="0"/>
        <w:numPr>
          <w:ilvl w:val="0"/>
          <w:numId w:val="53"/>
        </w:numPr>
        <w:ind w:left="0" w:firstLine="0"/>
        <w:rPr>
          <w:rFonts w:cstheme="minorHAnsi"/>
          <w:color w:val="000000"/>
          <w:sz w:val="22"/>
        </w:rPr>
      </w:pPr>
      <w:bookmarkStart w:id="294" w:name="_Ref168844079"/>
      <w:r w:rsidRPr="00A370E1">
        <w:rPr>
          <w:rFonts w:cstheme="minorHAnsi"/>
          <w:color w:val="000000"/>
          <w:sz w:val="22"/>
        </w:rPr>
        <w:t>manter sempre válidas, eficazes, em perfeita ordem e em pleno vigor todas as autorizações necessárias à celebração desta Escritura</w:t>
      </w:r>
      <w:r w:rsidR="004532A4" w:rsidRPr="00A370E1">
        <w:rPr>
          <w:rFonts w:cstheme="minorHAnsi"/>
          <w:color w:val="000000"/>
          <w:sz w:val="22"/>
        </w:rPr>
        <w:t xml:space="preserve"> de Emissão</w:t>
      </w:r>
      <w:r w:rsidRPr="00A370E1">
        <w:rPr>
          <w:rFonts w:cstheme="minorHAnsi"/>
          <w:color w:val="000000"/>
          <w:sz w:val="22"/>
        </w:rPr>
        <w:t xml:space="preserve"> e dos Contratos de Garantia e ao cumprimento de </w:t>
      </w:r>
      <w:r w:rsidRPr="00A370E1">
        <w:rPr>
          <w:rFonts w:cstheme="minorHAnsi"/>
          <w:color w:val="000000"/>
          <w:sz w:val="22"/>
        </w:rPr>
        <w:lastRenderedPageBreak/>
        <w:t>todas as obrigações aqui e ali previstas;</w:t>
      </w:r>
      <w:bookmarkEnd w:id="294"/>
    </w:p>
    <w:p w14:paraId="1087FBD7" w14:textId="77777777" w:rsidR="00DA1E2C" w:rsidRPr="00A370E1" w:rsidRDefault="00DA1E2C" w:rsidP="00982743">
      <w:pPr>
        <w:widowControl w:val="0"/>
        <w:rPr>
          <w:rFonts w:cstheme="minorHAnsi"/>
          <w:color w:val="000000"/>
          <w:sz w:val="22"/>
        </w:rPr>
      </w:pPr>
    </w:p>
    <w:p w14:paraId="4BD52705" w14:textId="77777777"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manter válidas e regulares as declarações e garantias apresentadas na Escritura</w:t>
      </w:r>
      <w:r w:rsidR="004532A4" w:rsidRPr="00A370E1">
        <w:rPr>
          <w:rFonts w:cstheme="minorHAnsi"/>
          <w:color w:val="000000"/>
          <w:sz w:val="22"/>
        </w:rPr>
        <w:t xml:space="preserve"> de Emissão</w:t>
      </w:r>
      <w:r w:rsidRPr="00A370E1">
        <w:rPr>
          <w:rFonts w:cstheme="minorHAnsi"/>
          <w:color w:val="000000"/>
          <w:sz w:val="22"/>
        </w:rPr>
        <w:t>;</w:t>
      </w:r>
      <w:bookmarkStart w:id="295" w:name="_Ref130390977"/>
      <w:bookmarkStart w:id="296" w:name="_Ref260239075"/>
      <w:bookmarkStart w:id="297" w:name="_Ref286438579"/>
      <w:bookmarkStart w:id="298" w:name="_Ref278278911"/>
    </w:p>
    <w:p w14:paraId="4B46C255" w14:textId="77777777" w:rsidR="00DA1E2C" w:rsidRPr="00A370E1" w:rsidRDefault="00DA1E2C" w:rsidP="00982743">
      <w:pPr>
        <w:widowControl w:val="0"/>
        <w:rPr>
          <w:rFonts w:cstheme="minorHAnsi"/>
          <w:color w:val="000000"/>
          <w:sz w:val="22"/>
        </w:rPr>
      </w:pPr>
    </w:p>
    <w:bookmarkEnd w:id="295"/>
    <w:bookmarkEnd w:id="296"/>
    <w:bookmarkEnd w:id="297"/>
    <w:p w14:paraId="286C9CBF" w14:textId="77777777"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realizar o recolhimento de todos os tributos ou contribuições que incidam ou venham a incidir sobre as Debêntures que sejam de responsabilidade da Emissora;</w:t>
      </w:r>
      <w:bookmarkEnd w:id="298"/>
    </w:p>
    <w:p w14:paraId="69C61F28" w14:textId="77777777" w:rsidR="00DA1E2C" w:rsidRPr="00A370E1" w:rsidRDefault="00DA1E2C" w:rsidP="00982743">
      <w:pPr>
        <w:widowControl w:val="0"/>
        <w:rPr>
          <w:rFonts w:cstheme="minorHAnsi"/>
          <w:color w:val="000000"/>
          <w:sz w:val="22"/>
        </w:rPr>
      </w:pPr>
    </w:p>
    <w:p w14:paraId="70A61E37" w14:textId="7B888408" w:rsidR="00DA1E2C" w:rsidRPr="00A370E1" w:rsidRDefault="003A7AF7" w:rsidP="00071439">
      <w:pPr>
        <w:widowControl w:val="0"/>
        <w:numPr>
          <w:ilvl w:val="0"/>
          <w:numId w:val="53"/>
        </w:numPr>
        <w:ind w:left="0" w:firstLine="0"/>
        <w:rPr>
          <w:rFonts w:cstheme="minorHAnsi"/>
          <w:color w:val="000000"/>
          <w:sz w:val="22"/>
        </w:rPr>
      </w:pPr>
      <w:bookmarkStart w:id="299" w:name="_Ref168844100"/>
      <w:r w:rsidRPr="00A370E1">
        <w:rPr>
          <w:rFonts w:cstheme="minorHAnsi"/>
          <w:color w:val="000000"/>
          <w:sz w:val="22"/>
        </w:rPr>
        <w:t xml:space="preserve">notificar, na mesma data, </w:t>
      </w:r>
      <w:r w:rsidR="00D8403D" w:rsidRPr="00A370E1">
        <w:rPr>
          <w:rFonts w:cstheme="minorHAnsi"/>
          <w:color w:val="000000"/>
          <w:sz w:val="22"/>
        </w:rPr>
        <w:t xml:space="preserve">a </w:t>
      </w:r>
      <w:r w:rsidR="00D8403D" w:rsidRPr="00A370E1">
        <w:rPr>
          <w:rFonts w:cstheme="minorHAnsi"/>
          <w:sz w:val="22"/>
        </w:rPr>
        <w:t>Debenturista</w:t>
      </w:r>
      <w:r w:rsidR="000A2104" w:rsidRPr="00A370E1">
        <w:rPr>
          <w:rFonts w:cstheme="minorHAnsi"/>
          <w:sz w:val="22"/>
        </w:rPr>
        <w:t>, com cópia ao Agente Fiduciário dos CRI,</w:t>
      </w:r>
      <w:r w:rsidRPr="00A370E1">
        <w:rPr>
          <w:rFonts w:cstheme="minorHAnsi"/>
          <w:color w:val="000000"/>
          <w:sz w:val="22"/>
        </w:rPr>
        <w:t xml:space="preserve"> da convocação, pela Emissora, de qualquer </w:t>
      </w:r>
      <w:r w:rsidRPr="00A370E1">
        <w:rPr>
          <w:rFonts w:cstheme="minorHAnsi"/>
          <w:sz w:val="22"/>
        </w:rPr>
        <w:t xml:space="preserve">Assembleia Geral </w:t>
      </w:r>
      <w:r w:rsidRPr="00A370E1">
        <w:rPr>
          <w:rFonts w:cstheme="minorHAnsi"/>
          <w:color w:val="000000"/>
          <w:sz w:val="22"/>
        </w:rPr>
        <w:t>de Debenturistas;</w:t>
      </w:r>
      <w:bookmarkEnd w:id="299"/>
    </w:p>
    <w:p w14:paraId="2FE21845" w14:textId="77777777" w:rsidR="00DA1E2C" w:rsidRPr="00A370E1" w:rsidRDefault="00DA1E2C" w:rsidP="00982743">
      <w:pPr>
        <w:widowControl w:val="0"/>
        <w:rPr>
          <w:rFonts w:cstheme="minorHAnsi"/>
          <w:color w:val="000000"/>
          <w:sz w:val="22"/>
        </w:rPr>
      </w:pPr>
    </w:p>
    <w:p w14:paraId="0FC9E550" w14:textId="6D70AA28" w:rsidR="00DA1E2C" w:rsidRPr="00A370E1" w:rsidRDefault="003A7AF7" w:rsidP="00071439">
      <w:pPr>
        <w:widowControl w:val="0"/>
        <w:numPr>
          <w:ilvl w:val="0"/>
          <w:numId w:val="53"/>
        </w:numPr>
        <w:ind w:left="0" w:firstLine="0"/>
        <w:rPr>
          <w:rFonts w:cstheme="minorHAnsi"/>
          <w:color w:val="000000"/>
          <w:sz w:val="22"/>
        </w:rPr>
      </w:pPr>
      <w:r w:rsidRPr="00A370E1">
        <w:rPr>
          <w:rFonts w:cstheme="minorHAnsi"/>
          <w:color w:val="000000"/>
          <w:sz w:val="22"/>
        </w:rPr>
        <w:t>notificar</w:t>
      </w:r>
      <w:r w:rsidR="000C32E2" w:rsidRPr="00A370E1">
        <w:rPr>
          <w:rFonts w:cstheme="minorHAnsi"/>
          <w:color w:val="000000"/>
          <w:sz w:val="22"/>
        </w:rPr>
        <w:t>, imediatamente,</w:t>
      </w:r>
      <w:r w:rsidRPr="00A370E1">
        <w:rPr>
          <w:rFonts w:cstheme="minorHAnsi"/>
          <w:color w:val="000000"/>
          <w:sz w:val="22"/>
        </w:rPr>
        <w:t xml:space="preserve"> </w:t>
      </w:r>
      <w:r w:rsidR="00D8403D" w:rsidRPr="00A370E1">
        <w:rPr>
          <w:rFonts w:cstheme="minorHAnsi"/>
          <w:color w:val="000000"/>
          <w:sz w:val="22"/>
        </w:rPr>
        <w:t xml:space="preserve">a </w:t>
      </w:r>
      <w:r w:rsidR="00D8403D" w:rsidRPr="00A370E1">
        <w:rPr>
          <w:rFonts w:cstheme="minorHAnsi"/>
          <w:sz w:val="22"/>
        </w:rPr>
        <w:t>Debenturista</w:t>
      </w:r>
      <w:r w:rsidRPr="00A370E1">
        <w:rPr>
          <w:rFonts w:cstheme="minorHAnsi"/>
          <w:color w:val="000000"/>
          <w:sz w:val="22"/>
        </w:rPr>
        <w:t xml:space="preserve"> sobre qualquer ato ou fato que possa causar interrupção ou suspensão das atividades da Emissora</w:t>
      </w:r>
      <w:r w:rsidR="006E1670" w:rsidRPr="00A370E1">
        <w:rPr>
          <w:rFonts w:cstheme="minorHAnsi"/>
          <w:color w:val="000000"/>
          <w:sz w:val="22"/>
        </w:rPr>
        <w:t xml:space="preserve"> </w:t>
      </w:r>
      <w:r w:rsidRPr="00A370E1">
        <w:rPr>
          <w:rFonts w:cstheme="minorHAnsi"/>
          <w:color w:val="000000"/>
          <w:sz w:val="22"/>
        </w:rPr>
        <w:t>ou que possa afetar a capacidade de pagamento das Debêntures;</w:t>
      </w:r>
    </w:p>
    <w:p w14:paraId="4F6EE429" w14:textId="77777777" w:rsidR="00DA1E2C" w:rsidRPr="00A370E1" w:rsidRDefault="00DA1E2C" w:rsidP="00982743">
      <w:pPr>
        <w:widowControl w:val="0"/>
        <w:rPr>
          <w:rFonts w:cstheme="minorHAnsi"/>
          <w:color w:val="000000"/>
          <w:sz w:val="22"/>
        </w:rPr>
      </w:pPr>
    </w:p>
    <w:p w14:paraId="53B86A64" w14:textId="39047582" w:rsidR="00DA1E2C" w:rsidRPr="00A370E1" w:rsidRDefault="003A7AF7" w:rsidP="00071439">
      <w:pPr>
        <w:widowControl w:val="0"/>
        <w:numPr>
          <w:ilvl w:val="0"/>
          <w:numId w:val="53"/>
        </w:numPr>
        <w:ind w:left="0" w:firstLine="0"/>
        <w:rPr>
          <w:rFonts w:cstheme="minorHAnsi"/>
          <w:color w:val="000000"/>
          <w:sz w:val="22"/>
        </w:rPr>
      </w:pPr>
      <w:bookmarkStart w:id="300" w:name="_Ref168844104"/>
      <w:r w:rsidRPr="00A370E1">
        <w:rPr>
          <w:rFonts w:cstheme="minorHAnsi"/>
          <w:color w:val="000000"/>
          <w:sz w:val="22"/>
        </w:rPr>
        <w:t xml:space="preserve">comparecer, por meio de seus representantes, às </w:t>
      </w:r>
      <w:r w:rsidR="00611BBB" w:rsidRPr="00A370E1">
        <w:rPr>
          <w:rFonts w:cstheme="minorHAnsi"/>
          <w:color w:val="000000"/>
          <w:sz w:val="22"/>
        </w:rPr>
        <w:t>A</w:t>
      </w:r>
      <w:r w:rsidRPr="00A370E1">
        <w:rPr>
          <w:rFonts w:cstheme="minorHAnsi"/>
          <w:color w:val="000000"/>
          <w:sz w:val="22"/>
        </w:rPr>
        <w:t xml:space="preserve">ssembleias </w:t>
      </w:r>
      <w:r w:rsidR="00611BBB" w:rsidRPr="00A370E1">
        <w:rPr>
          <w:rFonts w:cstheme="minorHAnsi"/>
          <w:color w:val="000000"/>
          <w:sz w:val="22"/>
        </w:rPr>
        <w:t>G</w:t>
      </w:r>
      <w:r w:rsidRPr="00A370E1">
        <w:rPr>
          <w:rFonts w:cstheme="minorHAnsi"/>
          <w:color w:val="000000"/>
          <w:sz w:val="22"/>
        </w:rPr>
        <w:t>erais de Debenturistas, sempre que solicitada</w:t>
      </w:r>
      <w:bookmarkEnd w:id="300"/>
      <w:r w:rsidRPr="00A370E1">
        <w:rPr>
          <w:rFonts w:cstheme="minorHAnsi"/>
          <w:color w:val="000000"/>
          <w:sz w:val="22"/>
        </w:rPr>
        <w:t>s;</w:t>
      </w:r>
    </w:p>
    <w:p w14:paraId="64D66846" w14:textId="77777777" w:rsidR="00DA1E2C" w:rsidRPr="00A370E1" w:rsidRDefault="00DA1E2C" w:rsidP="00982743">
      <w:pPr>
        <w:widowControl w:val="0"/>
        <w:rPr>
          <w:rFonts w:cstheme="minorHAnsi"/>
          <w:color w:val="000000"/>
          <w:sz w:val="22"/>
        </w:rPr>
      </w:pPr>
    </w:p>
    <w:p w14:paraId="46AA3992" w14:textId="3179DF42"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sempre que solicitado </w:t>
      </w:r>
      <w:r w:rsidR="00D8403D" w:rsidRPr="00A370E1">
        <w:rPr>
          <w:rFonts w:cstheme="minorHAnsi"/>
          <w:color w:val="000000"/>
          <w:sz w:val="22"/>
        </w:rPr>
        <w:t xml:space="preserve">pela </w:t>
      </w:r>
      <w:r w:rsidR="00D8403D" w:rsidRPr="00A370E1">
        <w:rPr>
          <w:rFonts w:cstheme="minorHAnsi"/>
          <w:sz w:val="22"/>
        </w:rPr>
        <w:t>Debenturista</w:t>
      </w:r>
      <w:r w:rsidR="00E63377" w:rsidRPr="00A370E1">
        <w:rPr>
          <w:rFonts w:cstheme="minorHAnsi"/>
          <w:sz w:val="22"/>
        </w:rPr>
        <w:t xml:space="preserve"> ou pelo Agente Fiduciário dos CRI</w:t>
      </w:r>
      <w:r w:rsidRPr="00A370E1">
        <w:rPr>
          <w:rFonts w:cstheme="minorHAnsi"/>
          <w:color w:val="000000"/>
          <w:sz w:val="22"/>
        </w:rPr>
        <w:t xml:space="preserve">, prestar esclarecimentos e enviar informações e documentos relacionados aos </w:t>
      </w:r>
      <w:r w:rsidRPr="00A370E1">
        <w:rPr>
          <w:rFonts w:cstheme="minorHAnsi"/>
          <w:b/>
          <w:color w:val="000000"/>
          <w:sz w:val="22"/>
        </w:rPr>
        <w:t>(a)</w:t>
      </w:r>
      <w:r w:rsidRPr="00A370E1">
        <w:rPr>
          <w:rFonts w:cstheme="minorHAnsi"/>
          <w:color w:val="000000"/>
          <w:sz w:val="22"/>
        </w:rPr>
        <w:t xml:space="preserve"> Projetos, incluindo informações sobre a obra, </w:t>
      </w:r>
      <w:r w:rsidR="00687ED4" w:rsidRPr="00A370E1">
        <w:rPr>
          <w:rFonts w:cstheme="minorHAnsi"/>
          <w:color w:val="000000"/>
          <w:sz w:val="22"/>
        </w:rPr>
        <w:t xml:space="preserve">balancetes, </w:t>
      </w:r>
      <w:r w:rsidRPr="00A370E1">
        <w:rPr>
          <w:rFonts w:cstheme="minorHAnsi"/>
          <w:color w:val="000000"/>
          <w:sz w:val="22"/>
        </w:rPr>
        <w:t xml:space="preserve">status da negociação fundiária, informações de natureza socioambiental sobre os Projetos, como cópias de estudos, laudos, relatórios, autorizações, licenças, alvarás, outorgas e suas renovações, suspensões, cancelamentos ou revogações relacionadas aos Projetos, dentro de um prazo de até 5 (cinco) Dias Úteis, contados da data da solicitação escrita feita </w:t>
      </w:r>
      <w:r w:rsidR="00D8403D" w:rsidRPr="00A370E1">
        <w:rPr>
          <w:rFonts w:cstheme="minorHAnsi"/>
          <w:color w:val="000000"/>
          <w:sz w:val="22"/>
        </w:rPr>
        <w:t xml:space="preserve">pela </w:t>
      </w:r>
      <w:r w:rsidR="00D8403D" w:rsidRPr="00A370E1">
        <w:rPr>
          <w:rFonts w:cstheme="minorHAnsi"/>
          <w:sz w:val="22"/>
        </w:rPr>
        <w:t>Debenturista</w:t>
      </w:r>
      <w:r w:rsidRPr="00A370E1">
        <w:rPr>
          <w:rFonts w:cstheme="minorHAnsi"/>
          <w:color w:val="000000"/>
          <w:sz w:val="22"/>
        </w:rPr>
        <w:t xml:space="preserve">, prazo este que poderá ser prorrogado por período adicional razoável e previamente acordado entre as Partes, mediante solicitação escrita e justificada da Emissora ou, ainda, em prazo inferior, caso assim determinado por autoridade competente, </w:t>
      </w:r>
      <w:r w:rsidRPr="00A370E1">
        <w:rPr>
          <w:rFonts w:cstheme="minorHAnsi"/>
          <w:b/>
          <w:color w:val="000000"/>
          <w:sz w:val="22"/>
        </w:rPr>
        <w:t>(b)</w:t>
      </w:r>
      <w:r w:rsidRPr="00A370E1">
        <w:rPr>
          <w:rFonts w:cstheme="minorHAnsi"/>
          <w:color w:val="000000"/>
          <w:sz w:val="22"/>
        </w:rPr>
        <w:t xml:space="preserve"> </w:t>
      </w:r>
      <w:r w:rsidR="00FE61A8" w:rsidRPr="00A370E1">
        <w:rPr>
          <w:rFonts w:cstheme="minorHAnsi"/>
          <w:color w:val="000000"/>
          <w:sz w:val="22"/>
        </w:rPr>
        <w:t xml:space="preserve">às apólices de </w:t>
      </w:r>
      <w:r w:rsidRPr="00A370E1">
        <w:rPr>
          <w:rFonts w:cstheme="minorHAnsi"/>
          <w:color w:val="000000"/>
          <w:sz w:val="22"/>
        </w:rPr>
        <w:t>Seguros;</w:t>
      </w:r>
    </w:p>
    <w:p w14:paraId="0B6F5F8C" w14:textId="77777777" w:rsidR="00E107FD" w:rsidRPr="00A370E1" w:rsidRDefault="00E107FD" w:rsidP="00982743">
      <w:pPr>
        <w:rPr>
          <w:rFonts w:cstheme="minorHAnsi"/>
          <w:color w:val="000000"/>
          <w:sz w:val="22"/>
        </w:rPr>
      </w:pPr>
    </w:p>
    <w:p w14:paraId="4AB1389A" w14:textId="7001DB2B"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cumprir</w:t>
      </w:r>
      <w:r w:rsidR="00C22B00" w:rsidRPr="00A370E1">
        <w:rPr>
          <w:rFonts w:cstheme="minorHAnsi"/>
          <w:color w:val="000000"/>
          <w:sz w:val="22"/>
        </w:rPr>
        <w:t>, e fazer com que a</w:t>
      </w:r>
      <w:r w:rsidR="00F61E7A" w:rsidRPr="00A370E1">
        <w:rPr>
          <w:rFonts w:cstheme="minorHAnsi"/>
          <w:color w:val="000000"/>
          <w:sz w:val="22"/>
        </w:rPr>
        <w:t xml:space="preserve"> Emissora e os Projetos</w:t>
      </w:r>
      <w:r w:rsidR="000E37B9" w:rsidRPr="00A370E1">
        <w:rPr>
          <w:rFonts w:cstheme="minorHAnsi"/>
          <w:color w:val="000000"/>
          <w:sz w:val="22"/>
        </w:rPr>
        <w:t xml:space="preserve"> </w:t>
      </w:r>
      <w:r w:rsidR="00C22B00" w:rsidRPr="00A370E1">
        <w:rPr>
          <w:rFonts w:cstheme="minorHAnsi"/>
          <w:color w:val="000000"/>
          <w:sz w:val="22"/>
        </w:rPr>
        <w:t>cumpram,</w:t>
      </w:r>
      <w:r w:rsidRPr="00A370E1">
        <w:rPr>
          <w:rFonts w:cstheme="minorHAnsi"/>
          <w:color w:val="000000"/>
          <w:sz w:val="22"/>
        </w:rPr>
        <w:t xml:space="preserve"> tempestivamente todas as exigências que venham a ser formuladas pelos órgãos competentes, incluindo ANEEL, MME e </w:t>
      </w:r>
      <w:r w:rsidR="005E193B" w:rsidRPr="00A370E1">
        <w:rPr>
          <w:rFonts w:cstheme="minorHAnsi"/>
          <w:color w:val="000000"/>
          <w:sz w:val="22"/>
        </w:rPr>
        <w:t>ONS</w:t>
      </w:r>
      <w:r w:rsidRPr="00A370E1">
        <w:rPr>
          <w:rFonts w:cstheme="minorHAnsi"/>
          <w:color w:val="000000"/>
          <w:sz w:val="22"/>
        </w:rPr>
        <w:t>, no que se refere a tais licenças, autorizações, aprovações, alvarás e permissões;</w:t>
      </w:r>
    </w:p>
    <w:p w14:paraId="0BD5555F" w14:textId="77777777" w:rsidR="00E107FD" w:rsidRPr="00A370E1" w:rsidRDefault="00E107FD" w:rsidP="00982743">
      <w:pPr>
        <w:rPr>
          <w:rFonts w:cstheme="minorHAnsi"/>
          <w:color w:val="000000"/>
          <w:sz w:val="22"/>
        </w:rPr>
      </w:pPr>
    </w:p>
    <w:p w14:paraId="1238E6CB" w14:textId="1751FCBD"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cumprir</w:t>
      </w:r>
      <w:r w:rsidR="00C22B00" w:rsidRPr="00A370E1">
        <w:rPr>
          <w:rFonts w:cstheme="minorHAnsi"/>
          <w:color w:val="000000"/>
          <w:sz w:val="22"/>
        </w:rPr>
        <w:t xml:space="preserve">, e fazer com que </w:t>
      </w:r>
      <w:r w:rsidR="00F430D8" w:rsidRPr="00A370E1">
        <w:rPr>
          <w:rFonts w:cstheme="minorHAnsi"/>
          <w:color w:val="000000"/>
          <w:sz w:val="22"/>
        </w:rPr>
        <w:t xml:space="preserve">a Emissora e os Projetos </w:t>
      </w:r>
      <w:r w:rsidR="00C22B00" w:rsidRPr="00A370E1">
        <w:rPr>
          <w:rFonts w:cstheme="minorHAnsi"/>
          <w:color w:val="000000"/>
          <w:sz w:val="22"/>
        </w:rPr>
        <w:t>cumpram,</w:t>
      </w:r>
      <w:r w:rsidRPr="00A370E1">
        <w:rPr>
          <w:rFonts w:cstheme="minorHAnsi"/>
          <w:color w:val="000000"/>
          <w:sz w:val="22"/>
        </w:rPr>
        <w:t xml:space="preserve"> toda a Legislação Socioambiental</w:t>
      </w:r>
      <w:r w:rsidR="00C02C23" w:rsidRPr="00A370E1">
        <w:rPr>
          <w:rFonts w:cstheme="minorHAnsi"/>
          <w:color w:val="000000"/>
          <w:sz w:val="22"/>
        </w:rPr>
        <w:t xml:space="preserve"> exceto por descumprimentos questionados de boa-fé nas esferas administrativa e/ou judicial </w:t>
      </w:r>
      <w:r w:rsidR="00C22B00" w:rsidRPr="00A370E1">
        <w:rPr>
          <w:rFonts w:cstheme="minorHAnsi"/>
          <w:color w:val="000000"/>
          <w:sz w:val="22"/>
        </w:rPr>
        <w:t xml:space="preserve">e </w:t>
      </w:r>
      <w:r w:rsidR="00C02C23" w:rsidRPr="00A370E1">
        <w:rPr>
          <w:rFonts w:cstheme="minorHAnsi"/>
          <w:color w:val="000000"/>
          <w:sz w:val="22"/>
        </w:rPr>
        <w:t>que não causem um Efeito Adverso Relevante</w:t>
      </w:r>
      <w:r w:rsidRPr="00A370E1">
        <w:rPr>
          <w:rFonts w:cstheme="minorHAnsi"/>
          <w:color w:val="000000"/>
          <w:sz w:val="22"/>
        </w:rPr>
        <w:t>, bem como adotar, sempre que aplicável, as medidas e ações preventivas ou reparatórias destinadas a evitar e corrigir eventuais danos apurados;</w:t>
      </w:r>
    </w:p>
    <w:p w14:paraId="2BFAC5F3" w14:textId="77777777" w:rsidR="00E107FD" w:rsidRPr="00A370E1" w:rsidRDefault="00E107FD" w:rsidP="00982743">
      <w:pPr>
        <w:rPr>
          <w:rFonts w:cstheme="minorHAnsi"/>
          <w:color w:val="000000"/>
          <w:sz w:val="22"/>
        </w:rPr>
      </w:pPr>
    </w:p>
    <w:p w14:paraId="4E88CAB3" w14:textId="77777777"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somente utilizar os recursos oriundos desta Escritura</w:t>
      </w:r>
      <w:r w:rsidR="004B74B5" w:rsidRPr="00A370E1">
        <w:rPr>
          <w:rFonts w:cstheme="minorHAnsi"/>
          <w:color w:val="000000"/>
          <w:sz w:val="22"/>
        </w:rPr>
        <w:t xml:space="preserve"> </w:t>
      </w:r>
      <w:r w:rsidR="004532A4" w:rsidRPr="00A370E1">
        <w:rPr>
          <w:rFonts w:cstheme="minorHAnsi"/>
          <w:color w:val="000000"/>
          <w:sz w:val="22"/>
        </w:rPr>
        <w:t>de Emissão</w:t>
      </w:r>
      <w:r w:rsidR="004532A4" w:rsidRPr="00A370E1" w:rsidDel="004A37F2">
        <w:rPr>
          <w:rFonts w:cstheme="minorHAnsi"/>
          <w:color w:val="000000"/>
          <w:sz w:val="22"/>
        </w:rPr>
        <w:t xml:space="preserve"> </w:t>
      </w:r>
      <w:r w:rsidR="004A37F2" w:rsidRPr="00A370E1">
        <w:rPr>
          <w:rFonts w:cstheme="minorHAnsi"/>
          <w:color w:val="000000"/>
          <w:sz w:val="22"/>
        </w:rPr>
        <w:t>conforme permitido nos termos desta Escritura</w:t>
      </w:r>
      <w:r w:rsidR="004532A4" w:rsidRPr="00A370E1">
        <w:rPr>
          <w:rFonts w:cstheme="minorHAnsi"/>
          <w:color w:val="000000"/>
          <w:sz w:val="22"/>
        </w:rPr>
        <w:t xml:space="preserve"> de Emissão</w:t>
      </w:r>
      <w:r w:rsidRPr="00A370E1">
        <w:rPr>
          <w:rFonts w:cstheme="minorHAnsi"/>
          <w:color w:val="000000"/>
          <w:sz w:val="22"/>
        </w:rPr>
        <w:t>;</w:t>
      </w:r>
    </w:p>
    <w:p w14:paraId="70D5238B" w14:textId="77777777" w:rsidR="00E107FD" w:rsidRPr="00A370E1" w:rsidRDefault="00E107FD" w:rsidP="00982743">
      <w:pPr>
        <w:rPr>
          <w:rFonts w:cstheme="minorHAnsi"/>
          <w:color w:val="000000"/>
          <w:sz w:val="22"/>
        </w:rPr>
      </w:pPr>
    </w:p>
    <w:p w14:paraId="3BC188A0" w14:textId="424AF2C1" w:rsidR="00E107FD" w:rsidRPr="00A370E1" w:rsidRDefault="00E107FD"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informar </w:t>
      </w:r>
      <w:r w:rsidR="00A126C1" w:rsidRPr="00A370E1">
        <w:rPr>
          <w:rFonts w:cstheme="minorHAnsi"/>
          <w:color w:val="000000"/>
          <w:sz w:val="22"/>
        </w:rPr>
        <w:t>à</w:t>
      </w:r>
      <w:r w:rsidR="00D8403D" w:rsidRPr="00A370E1">
        <w:rPr>
          <w:rFonts w:cstheme="minorHAnsi"/>
          <w:color w:val="000000"/>
          <w:sz w:val="22"/>
        </w:rPr>
        <w:t xml:space="preserve"> </w:t>
      </w:r>
      <w:r w:rsidR="00D8403D" w:rsidRPr="00A370E1">
        <w:rPr>
          <w:rFonts w:cstheme="minorHAnsi"/>
          <w:sz w:val="22"/>
        </w:rPr>
        <w:t>Debenturista</w:t>
      </w:r>
      <w:r w:rsidRPr="00A370E1">
        <w:rPr>
          <w:rFonts w:cstheme="minorHAnsi"/>
          <w:color w:val="000000"/>
          <w:sz w:val="22"/>
        </w:rPr>
        <w:t xml:space="preserve">, </w:t>
      </w:r>
      <w:r w:rsidR="00E63377" w:rsidRPr="00A370E1">
        <w:rPr>
          <w:rFonts w:cstheme="minorHAnsi"/>
          <w:color w:val="000000"/>
          <w:sz w:val="22"/>
        </w:rPr>
        <w:t xml:space="preserve">com cópia ao Agente Fiduciário dos CRI, </w:t>
      </w:r>
      <w:r w:rsidRPr="00A370E1">
        <w:rPr>
          <w:rFonts w:cstheme="minorHAnsi"/>
          <w:color w:val="000000"/>
          <w:sz w:val="22"/>
        </w:rPr>
        <w:t>dentro de até 10 (dez) Dias Úteis contados da assinatura do respectivo instrumento, a respeito de qualquer aditamento ou alteração nos Contrato</w:t>
      </w:r>
      <w:r w:rsidR="006C7638" w:rsidRPr="00A370E1">
        <w:rPr>
          <w:rFonts w:cstheme="minorHAnsi"/>
          <w:color w:val="000000"/>
          <w:sz w:val="22"/>
        </w:rPr>
        <w:t>s</w:t>
      </w:r>
      <w:r w:rsidRPr="00A370E1">
        <w:rPr>
          <w:rFonts w:cstheme="minorHAnsi"/>
          <w:color w:val="000000"/>
          <w:sz w:val="22"/>
        </w:rPr>
        <w:t xml:space="preserve"> dos Projetos e/ou Seguros</w:t>
      </w:r>
      <w:r w:rsidR="00F0065D" w:rsidRPr="00A370E1">
        <w:rPr>
          <w:rFonts w:cstheme="minorHAnsi"/>
          <w:color w:val="000000"/>
          <w:sz w:val="22"/>
        </w:rPr>
        <w:t xml:space="preserve"> exceto se</w:t>
      </w:r>
      <w:r w:rsidR="00EF6FEB" w:rsidRPr="00A370E1">
        <w:rPr>
          <w:rFonts w:cstheme="minorHAnsi"/>
          <w:color w:val="000000"/>
          <w:sz w:val="22"/>
        </w:rPr>
        <w:t xml:space="preserve"> </w:t>
      </w:r>
      <w:r w:rsidR="00F0065D" w:rsidRPr="00A370E1">
        <w:rPr>
          <w:rFonts w:cstheme="minorHAnsi"/>
          <w:color w:val="000000"/>
          <w:sz w:val="22"/>
        </w:rPr>
        <w:t xml:space="preserve">necessárias para formalização de qualquer dos seguintes eventos: </w:t>
      </w:r>
      <w:r w:rsidR="00BC2DCE" w:rsidRPr="00A370E1">
        <w:rPr>
          <w:rFonts w:cstheme="minorHAnsi"/>
          <w:color w:val="000000"/>
          <w:sz w:val="22"/>
        </w:rPr>
        <w:t>(</w:t>
      </w:r>
      <w:r w:rsidR="0098512F" w:rsidRPr="00A370E1">
        <w:rPr>
          <w:rFonts w:cstheme="minorHAnsi"/>
          <w:color w:val="000000"/>
          <w:sz w:val="22"/>
        </w:rPr>
        <w:t>i</w:t>
      </w:r>
      <w:r w:rsidR="00BC2DCE" w:rsidRPr="00A370E1">
        <w:rPr>
          <w:rFonts w:cstheme="minorHAnsi"/>
          <w:color w:val="000000"/>
          <w:sz w:val="22"/>
        </w:rPr>
        <w:t>)</w:t>
      </w:r>
      <w:r w:rsidR="009A4705" w:rsidRPr="00A370E1">
        <w:rPr>
          <w:rFonts w:cstheme="minorHAnsi"/>
          <w:color w:val="000000"/>
          <w:sz w:val="22"/>
        </w:rPr>
        <w:t xml:space="preserve"> </w:t>
      </w:r>
      <w:r w:rsidR="00FE61A8" w:rsidRPr="00A370E1">
        <w:rPr>
          <w:rFonts w:cstheme="minorHAnsi"/>
          <w:color w:val="000000"/>
          <w:sz w:val="22"/>
        </w:rPr>
        <w:t xml:space="preserve">alterações nas </w:t>
      </w:r>
      <w:r w:rsidR="009A4705" w:rsidRPr="00A370E1">
        <w:rPr>
          <w:rFonts w:cstheme="minorHAnsi"/>
          <w:color w:val="000000"/>
          <w:sz w:val="22"/>
        </w:rPr>
        <w:t>características técnicas dos Projetos,</w:t>
      </w:r>
      <w:r w:rsidR="00D151E7" w:rsidRPr="00A370E1">
        <w:rPr>
          <w:rFonts w:cstheme="minorHAnsi"/>
          <w:color w:val="000000"/>
          <w:sz w:val="22"/>
        </w:rPr>
        <w:t xml:space="preserve"> que sejam estritamente necessári</w:t>
      </w:r>
      <w:r w:rsidR="00FE61A8" w:rsidRPr="00A370E1">
        <w:rPr>
          <w:rFonts w:cstheme="minorHAnsi"/>
          <w:color w:val="000000"/>
          <w:sz w:val="22"/>
        </w:rPr>
        <w:t>a</w:t>
      </w:r>
      <w:r w:rsidR="00D151E7" w:rsidRPr="00A370E1">
        <w:rPr>
          <w:rFonts w:cstheme="minorHAnsi"/>
          <w:color w:val="000000"/>
          <w:sz w:val="22"/>
        </w:rPr>
        <w:t>s ao seu correto funcionamento e manutenção e</w:t>
      </w:r>
      <w:r w:rsidR="009A4705" w:rsidRPr="00A370E1">
        <w:rPr>
          <w:rFonts w:cstheme="minorHAnsi"/>
          <w:color w:val="000000"/>
          <w:sz w:val="22"/>
        </w:rPr>
        <w:t xml:space="preserve"> desde que</w:t>
      </w:r>
      <w:r w:rsidR="00D151E7" w:rsidRPr="00A370E1">
        <w:rPr>
          <w:rFonts w:cstheme="minorHAnsi"/>
          <w:color w:val="000000"/>
          <w:sz w:val="22"/>
        </w:rPr>
        <w:t xml:space="preserve"> não haja qualquer alteração nas </w:t>
      </w:r>
      <w:r w:rsidR="00D151E7" w:rsidRPr="00A370E1">
        <w:rPr>
          <w:rFonts w:cstheme="minorHAnsi"/>
          <w:color w:val="000000"/>
          <w:sz w:val="22"/>
        </w:rPr>
        <w:lastRenderedPageBreak/>
        <w:t>características de geração, redução do fluxo de recebíveis dos Projetos, alteração de fornecedores</w:t>
      </w:r>
      <w:r w:rsidR="009A4705" w:rsidRPr="00A370E1">
        <w:rPr>
          <w:rFonts w:cstheme="minorHAnsi"/>
          <w:color w:val="000000"/>
          <w:sz w:val="22"/>
        </w:rPr>
        <w:t>; (</w:t>
      </w:r>
      <w:proofErr w:type="spellStart"/>
      <w:r w:rsidR="0098512F" w:rsidRPr="00A370E1">
        <w:rPr>
          <w:rFonts w:cstheme="minorHAnsi"/>
          <w:color w:val="000000"/>
          <w:sz w:val="22"/>
        </w:rPr>
        <w:t>ii</w:t>
      </w:r>
      <w:proofErr w:type="spellEnd"/>
      <w:r w:rsidR="009A4705" w:rsidRPr="00A370E1">
        <w:rPr>
          <w:rFonts w:cstheme="minorHAnsi"/>
          <w:color w:val="000000"/>
          <w:sz w:val="22"/>
        </w:rPr>
        <w:t>)</w:t>
      </w:r>
      <w:r w:rsidR="00BC2DCE" w:rsidRPr="00A370E1">
        <w:rPr>
          <w:rFonts w:cstheme="minorHAnsi"/>
          <w:color w:val="000000"/>
          <w:sz w:val="22"/>
        </w:rPr>
        <w:t xml:space="preserve"> mera nomeação de procuradores ou outorga de procurações no âmbito dos Contratos do Projeto e/ou Seguros, observado que a presente exceção não</w:t>
      </w:r>
      <w:r w:rsidR="006012B1" w:rsidRPr="00A370E1">
        <w:rPr>
          <w:rFonts w:cstheme="minorHAnsi"/>
          <w:color w:val="000000"/>
          <w:sz w:val="22"/>
        </w:rPr>
        <w:t xml:space="preserve"> exclui ou limita a responsabilidade de a Emissora informar </w:t>
      </w:r>
      <w:r w:rsidR="00D8403D" w:rsidRPr="00A370E1">
        <w:rPr>
          <w:rFonts w:cstheme="minorHAnsi"/>
          <w:color w:val="000000"/>
          <w:sz w:val="22"/>
        </w:rPr>
        <w:t xml:space="preserve">a </w:t>
      </w:r>
      <w:r w:rsidR="00D8403D" w:rsidRPr="00A370E1">
        <w:rPr>
          <w:rFonts w:cstheme="minorHAnsi"/>
          <w:sz w:val="22"/>
        </w:rPr>
        <w:t>Debenturista</w:t>
      </w:r>
      <w:r w:rsidR="006012B1" w:rsidRPr="00A370E1">
        <w:rPr>
          <w:rFonts w:cstheme="minorHAnsi"/>
          <w:color w:val="000000"/>
          <w:sz w:val="22"/>
        </w:rPr>
        <w:t>, em conformidade com o disposto neste Contrato, quando do efetivo exercício, pelos procuradores, dos poderes que lhes forem conferidos</w:t>
      </w:r>
      <w:r w:rsidR="00BC2DCE" w:rsidRPr="00A370E1">
        <w:rPr>
          <w:rFonts w:cstheme="minorHAnsi"/>
          <w:color w:val="000000"/>
          <w:sz w:val="22"/>
        </w:rPr>
        <w:t>; (</w:t>
      </w:r>
      <w:proofErr w:type="spellStart"/>
      <w:r w:rsidR="0098512F" w:rsidRPr="00A370E1">
        <w:rPr>
          <w:rFonts w:cstheme="minorHAnsi"/>
          <w:color w:val="000000"/>
          <w:sz w:val="22"/>
        </w:rPr>
        <w:t>iii</w:t>
      </w:r>
      <w:proofErr w:type="spellEnd"/>
      <w:r w:rsidR="00BC2DCE" w:rsidRPr="00A370E1">
        <w:rPr>
          <w:rFonts w:cstheme="minorHAnsi"/>
          <w:color w:val="000000"/>
          <w:sz w:val="22"/>
        </w:rPr>
        <w:t xml:space="preserve">) alteração, inclusão ou exclusão </w:t>
      </w:r>
      <w:r w:rsidR="006012B1" w:rsidRPr="00A370E1">
        <w:rPr>
          <w:rFonts w:cstheme="minorHAnsi"/>
          <w:color w:val="000000"/>
          <w:sz w:val="22"/>
        </w:rPr>
        <w:t>das pessoas responsáveis pela comunicação com o cliente; (</w:t>
      </w:r>
      <w:proofErr w:type="spellStart"/>
      <w:r w:rsidR="0098512F" w:rsidRPr="00A370E1">
        <w:rPr>
          <w:rFonts w:cstheme="minorHAnsi"/>
          <w:color w:val="000000"/>
          <w:sz w:val="22"/>
        </w:rPr>
        <w:t>iv</w:t>
      </w:r>
      <w:proofErr w:type="spellEnd"/>
      <w:r w:rsidR="006012B1" w:rsidRPr="00A370E1">
        <w:rPr>
          <w:rFonts w:cstheme="minorHAnsi"/>
          <w:color w:val="000000"/>
          <w:sz w:val="22"/>
        </w:rPr>
        <w:t>) alteração dos dados cadastrais e/ou de faturamento do cliente, desde que não haja substituição do cliente por qualquer terceiro (inclusive, sucessores ou cessionários); (</w:t>
      </w:r>
      <w:r w:rsidR="0098512F" w:rsidRPr="00A370E1">
        <w:rPr>
          <w:rFonts w:cstheme="minorHAnsi"/>
          <w:color w:val="000000"/>
          <w:sz w:val="22"/>
        </w:rPr>
        <w:t>v</w:t>
      </w:r>
      <w:r w:rsidR="006012B1" w:rsidRPr="00A370E1">
        <w:rPr>
          <w:rFonts w:cstheme="minorHAnsi"/>
          <w:color w:val="000000"/>
          <w:sz w:val="22"/>
        </w:rPr>
        <w:t>) procedimentos</w:t>
      </w:r>
      <w:r w:rsidR="009A4705" w:rsidRPr="00A370E1">
        <w:rPr>
          <w:rFonts w:cstheme="minorHAnsi"/>
          <w:color w:val="000000"/>
          <w:sz w:val="22"/>
        </w:rPr>
        <w:t xml:space="preserve"> </w:t>
      </w:r>
      <w:r w:rsidR="006012B1" w:rsidRPr="00A370E1">
        <w:rPr>
          <w:rFonts w:cstheme="minorHAnsi"/>
          <w:color w:val="000000"/>
          <w:sz w:val="22"/>
        </w:rPr>
        <w:t>operacionais das usi</w:t>
      </w:r>
      <w:r w:rsidR="009A4705" w:rsidRPr="00A370E1">
        <w:rPr>
          <w:rFonts w:cstheme="minorHAnsi"/>
          <w:color w:val="000000"/>
          <w:sz w:val="22"/>
        </w:rPr>
        <w:t>nas dos Projetos</w:t>
      </w:r>
      <w:r w:rsidR="006012B1" w:rsidRPr="00A370E1">
        <w:rPr>
          <w:rFonts w:cstheme="minorHAnsi"/>
          <w:color w:val="000000"/>
          <w:sz w:val="22"/>
        </w:rPr>
        <w:t xml:space="preserve"> </w:t>
      </w:r>
      <w:r w:rsidR="009A4705" w:rsidRPr="00A370E1">
        <w:rPr>
          <w:rFonts w:cstheme="minorHAnsi"/>
          <w:color w:val="000000"/>
          <w:sz w:val="22"/>
        </w:rPr>
        <w:t>que sejam estritamente necessários ao seu correto funcionamento e manutenção, desde que não haja qualquer alteração nas características de geração ou redução do fluxo de recebíveis do Projeto; (</w:t>
      </w:r>
      <w:r w:rsidR="0098512F" w:rsidRPr="00A370E1">
        <w:rPr>
          <w:rFonts w:cstheme="minorHAnsi"/>
          <w:color w:val="000000"/>
          <w:sz w:val="22"/>
        </w:rPr>
        <w:t>vi</w:t>
      </w:r>
      <w:r w:rsidR="009A4705" w:rsidRPr="00A370E1">
        <w:rPr>
          <w:rFonts w:cstheme="minorHAnsi"/>
          <w:color w:val="000000"/>
          <w:sz w:val="22"/>
        </w:rPr>
        <w:t>) inclusão de unidades consumidoras beneficiadas pela geração distribuída dos Projetos, desde que não haja qualquer alteração nas características de geração ou redução do fluxo de recebíveis do Projeto; e/ou (</w:t>
      </w:r>
      <w:proofErr w:type="spellStart"/>
      <w:r w:rsidR="0098512F" w:rsidRPr="00A370E1">
        <w:rPr>
          <w:rFonts w:cstheme="minorHAnsi"/>
          <w:color w:val="000000"/>
          <w:sz w:val="22"/>
        </w:rPr>
        <w:t>vii</w:t>
      </w:r>
      <w:proofErr w:type="spellEnd"/>
      <w:r w:rsidR="009A4705" w:rsidRPr="00A370E1">
        <w:rPr>
          <w:rFonts w:cstheme="minorHAnsi"/>
          <w:color w:val="000000"/>
          <w:sz w:val="22"/>
        </w:rPr>
        <w:t>) procedimentos relacionados à resolução de conflitos, desde que eventuais novos mecanismos estejam em linha com práticas de mercado adotadas por outras empresas que se dedicam às mesmas atividades</w:t>
      </w:r>
      <w:r w:rsidRPr="00A370E1">
        <w:rPr>
          <w:rFonts w:cstheme="minorHAnsi"/>
          <w:color w:val="000000"/>
          <w:sz w:val="22"/>
        </w:rPr>
        <w:t>;</w:t>
      </w:r>
    </w:p>
    <w:p w14:paraId="0AA34928" w14:textId="77777777" w:rsidR="00BC2DCE" w:rsidRPr="00A370E1" w:rsidRDefault="00BC2DCE" w:rsidP="00982743">
      <w:pPr>
        <w:rPr>
          <w:rFonts w:cstheme="minorHAnsi"/>
          <w:color w:val="000000"/>
          <w:sz w:val="22"/>
        </w:rPr>
      </w:pPr>
    </w:p>
    <w:p w14:paraId="353A2DA4" w14:textId="43B07742" w:rsidR="00E107FD" w:rsidRPr="00A370E1" w:rsidRDefault="230F4831" w:rsidP="230F4831">
      <w:pPr>
        <w:widowControl w:val="0"/>
        <w:numPr>
          <w:ilvl w:val="0"/>
          <w:numId w:val="53"/>
        </w:numPr>
        <w:ind w:left="0" w:firstLine="0"/>
        <w:rPr>
          <w:rFonts w:cstheme="minorHAnsi"/>
          <w:color w:val="000000"/>
          <w:sz w:val="22"/>
        </w:rPr>
      </w:pPr>
      <w:r w:rsidRPr="00A370E1">
        <w:rPr>
          <w:rFonts w:cstheme="minorHAnsi"/>
          <w:color w:val="000000" w:themeColor="text1"/>
          <w:sz w:val="22"/>
        </w:rPr>
        <w:t xml:space="preserve">informar à </w:t>
      </w:r>
      <w:r w:rsidRPr="00A370E1">
        <w:rPr>
          <w:rFonts w:cstheme="minorHAnsi"/>
          <w:sz w:val="22"/>
        </w:rPr>
        <w:t>Debenturista</w:t>
      </w:r>
      <w:r w:rsidRPr="00A370E1">
        <w:rPr>
          <w:rFonts w:cstheme="minorHAnsi"/>
          <w:color w:val="000000" w:themeColor="text1"/>
          <w:sz w:val="22"/>
        </w:rPr>
        <w:t xml:space="preserve">, com cópia ao Agente Fiduciário dos CRI, qualquer alteração regulatória relativa aos Projetos, que possam impactar negativamente esta Escritura de Emissão e/ou as Garantias, no prazo de até 5 (cinco) Dias Úteis contados do seu conhecimento, seja para alterações previamente aprovadas pela Debenturista, ou por pequenas alterações que sejam necessárias durante o decurso da gestão do contrato ou negócio; </w:t>
      </w:r>
    </w:p>
    <w:p w14:paraId="13F5C991" w14:textId="77777777" w:rsidR="00E107FD" w:rsidRPr="00A370E1" w:rsidRDefault="00E107FD" w:rsidP="00982743">
      <w:pPr>
        <w:rPr>
          <w:rFonts w:cstheme="minorHAnsi"/>
          <w:color w:val="000000"/>
          <w:sz w:val="22"/>
        </w:rPr>
      </w:pPr>
    </w:p>
    <w:p w14:paraId="5742831C" w14:textId="061C5BAD" w:rsidR="00E107FD" w:rsidRPr="00A370E1" w:rsidRDefault="00786F9F"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permitir a inspeção integral dos Projetos a terceiros contratados </w:t>
      </w:r>
      <w:r w:rsidR="00D8403D" w:rsidRPr="00A370E1">
        <w:rPr>
          <w:rFonts w:cstheme="minorHAnsi"/>
          <w:color w:val="000000"/>
          <w:sz w:val="22"/>
        </w:rPr>
        <w:t xml:space="preserve">pela </w:t>
      </w:r>
      <w:r w:rsidR="00D8403D" w:rsidRPr="00A370E1">
        <w:rPr>
          <w:rFonts w:cstheme="minorHAnsi"/>
          <w:sz w:val="22"/>
        </w:rPr>
        <w:t>Debenturista</w:t>
      </w:r>
      <w:r w:rsidRPr="00A370E1">
        <w:rPr>
          <w:rFonts w:cstheme="minorHAnsi"/>
          <w:color w:val="000000"/>
          <w:sz w:val="22"/>
        </w:rPr>
        <w:t xml:space="preserve"> especificamente para este fim, mediante aprovação prévia d</w:t>
      </w:r>
      <w:r w:rsidR="00EF6FEB" w:rsidRPr="00A370E1">
        <w:rPr>
          <w:rFonts w:cstheme="minorHAnsi"/>
          <w:color w:val="000000"/>
          <w:sz w:val="22"/>
        </w:rPr>
        <w:t>a</w:t>
      </w:r>
      <w:r w:rsidRPr="00A370E1">
        <w:rPr>
          <w:rFonts w:cstheme="minorHAnsi"/>
          <w:color w:val="000000"/>
          <w:sz w:val="22"/>
        </w:rPr>
        <w:t xml:space="preserve"> Debenturist</w:t>
      </w:r>
      <w:r w:rsidR="00EF6FEB" w:rsidRPr="00A370E1">
        <w:rPr>
          <w:rFonts w:cstheme="minorHAnsi"/>
          <w:color w:val="000000"/>
          <w:sz w:val="22"/>
        </w:rPr>
        <w:t>a</w:t>
      </w:r>
      <w:r w:rsidRPr="00A370E1">
        <w:rPr>
          <w:rFonts w:cstheme="minorHAnsi"/>
          <w:color w:val="000000"/>
          <w:sz w:val="22"/>
        </w:rPr>
        <w:t xml:space="preserve"> e às expensas da Emissora, mediante aviso à Emissora com, pelo menos, </w:t>
      </w:r>
      <w:r w:rsidR="00FE61A8" w:rsidRPr="00A370E1">
        <w:rPr>
          <w:rFonts w:cstheme="minorHAnsi"/>
          <w:color w:val="000000"/>
          <w:sz w:val="22"/>
        </w:rPr>
        <w:t>5</w:t>
      </w:r>
      <w:r w:rsidRPr="00A370E1">
        <w:rPr>
          <w:rFonts w:cstheme="minorHAnsi"/>
          <w:color w:val="000000"/>
          <w:sz w:val="22"/>
        </w:rPr>
        <w:t xml:space="preserve"> (</w:t>
      </w:r>
      <w:r w:rsidR="00FE61A8" w:rsidRPr="00A370E1">
        <w:rPr>
          <w:rFonts w:cstheme="minorHAnsi"/>
          <w:color w:val="000000"/>
          <w:sz w:val="22"/>
        </w:rPr>
        <w:t>cinco</w:t>
      </w:r>
      <w:r w:rsidRPr="00A370E1">
        <w:rPr>
          <w:rFonts w:cstheme="minorHAnsi"/>
          <w:color w:val="000000"/>
          <w:sz w:val="22"/>
        </w:rPr>
        <w:t>) Dias Úteis de antecedência</w:t>
      </w:r>
      <w:r w:rsidR="0065455F" w:rsidRPr="00A370E1">
        <w:rPr>
          <w:rFonts w:cstheme="minorHAnsi"/>
          <w:color w:val="000000"/>
          <w:sz w:val="22"/>
        </w:rPr>
        <w:t xml:space="preserve">, observado que Emissora arcará com os custos da referida inspeção apenas nas seguintes hipóteses: (a) caso ela seja realizada apenas 1 (uma) vez dentro de cada período de 12 (doze) meses a contar da Data de Integralização; e/ou (b) se houver fundado receio, </w:t>
      </w:r>
      <w:r w:rsidR="00D8403D" w:rsidRPr="00A370E1">
        <w:rPr>
          <w:rFonts w:cstheme="minorHAnsi"/>
          <w:color w:val="000000"/>
          <w:sz w:val="22"/>
        </w:rPr>
        <w:t xml:space="preserve">pela </w:t>
      </w:r>
      <w:r w:rsidR="00D8403D" w:rsidRPr="00A370E1">
        <w:rPr>
          <w:rFonts w:cstheme="minorHAnsi"/>
          <w:sz w:val="22"/>
        </w:rPr>
        <w:t>Debenturista</w:t>
      </w:r>
      <w:r w:rsidR="0065455F" w:rsidRPr="00A370E1">
        <w:rPr>
          <w:rFonts w:cstheme="minorHAnsi"/>
          <w:color w:val="000000"/>
          <w:sz w:val="22"/>
        </w:rPr>
        <w:t>, da existência de qualquer irregularidade nos Projetos</w:t>
      </w:r>
      <w:r w:rsidR="00D151E7" w:rsidRPr="00A370E1">
        <w:rPr>
          <w:rFonts w:cstheme="minorHAnsi"/>
          <w:color w:val="000000"/>
          <w:sz w:val="22"/>
        </w:rPr>
        <w:t xml:space="preserve">, desde que a Emissora não esclareça </w:t>
      </w:r>
      <w:r w:rsidR="00D8403D" w:rsidRPr="00A370E1">
        <w:rPr>
          <w:rFonts w:cstheme="minorHAnsi"/>
          <w:color w:val="000000"/>
          <w:sz w:val="22"/>
        </w:rPr>
        <w:t xml:space="preserve">à </w:t>
      </w:r>
      <w:r w:rsidR="00D8403D" w:rsidRPr="00A370E1">
        <w:rPr>
          <w:rFonts w:cstheme="minorHAnsi"/>
          <w:sz w:val="22"/>
        </w:rPr>
        <w:t>Debenturista</w:t>
      </w:r>
      <w:r w:rsidR="00D151E7" w:rsidRPr="00A370E1">
        <w:rPr>
          <w:rFonts w:cstheme="minorHAnsi"/>
          <w:color w:val="000000"/>
          <w:sz w:val="22"/>
        </w:rPr>
        <w:t xml:space="preserve"> a razão de tal irregularidade, bem como forneça </w:t>
      </w:r>
      <w:r w:rsidR="00D8403D" w:rsidRPr="00A370E1">
        <w:rPr>
          <w:rFonts w:cstheme="minorHAnsi"/>
          <w:color w:val="000000"/>
          <w:sz w:val="22"/>
        </w:rPr>
        <w:t xml:space="preserve">à </w:t>
      </w:r>
      <w:r w:rsidR="00D8403D" w:rsidRPr="00A370E1">
        <w:rPr>
          <w:rFonts w:cstheme="minorHAnsi"/>
          <w:sz w:val="22"/>
        </w:rPr>
        <w:t>Debenturista</w:t>
      </w:r>
      <w:r w:rsidR="00D151E7" w:rsidRPr="00A370E1">
        <w:rPr>
          <w:rFonts w:cstheme="minorHAnsi"/>
          <w:color w:val="000000"/>
          <w:sz w:val="22"/>
        </w:rPr>
        <w:t xml:space="preserve"> descrição de todas as medidas que estão sendo e serão tomadas para a correção de tal irregularidade, em ambos os casos em forma e teor satisfatórios </w:t>
      </w:r>
      <w:r w:rsidR="00EF6FEB" w:rsidRPr="00A370E1">
        <w:rPr>
          <w:rFonts w:cstheme="minorHAnsi"/>
          <w:color w:val="000000"/>
          <w:sz w:val="22"/>
        </w:rPr>
        <w:t>à</w:t>
      </w:r>
      <w:r w:rsidR="00D151E7" w:rsidRPr="00A370E1">
        <w:rPr>
          <w:rFonts w:cstheme="minorHAnsi"/>
          <w:color w:val="000000"/>
          <w:sz w:val="22"/>
        </w:rPr>
        <w:t xml:space="preserve"> Debenturista</w:t>
      </w:r>
      <w:r w:rsidR="0065455F" w:rsidRPr="00A370E1">
        <w:rPr>
          <w:rFonts w:cstheme="minorHAnsi"/>
          <w:color w:val="000000"/>
          <w:sz w:val="22"/>
        </w:rPr>
        <w:t>. Para que não pairem dúvidas, a Emissora continuará responsável pelo pagamento dos respectivos custos ainda que haja mais de 1 (uma) inspeção dentro de cada período de 12 (meses), desde que observada a condição estabelecida no item “b” acima</w:t>
      </w:r>
      <w:r w:rsidRPr="00A370E1">
        <w:rPr>
          <w:rFonts w:cstheme="minorHAnsi"/>
          <w:color w:val="000000"/>
          <w:sz w:val="22"/>
        </w:rPr>
        <w:t>;</w:t>
      </w:r>
    </w:p>
    <w:p w14:paraId="2DACB54B" w14:textId="77777777" w:rsidR="00786F9F" w:rsidRPr="00A370E1" w:rsidRDefault="00786F9F" w:rsidP="00982743">
      <w:pPr>
        <w:rPr>
          <w:rFonts w:cstheme="minorHAnsi"/>
          <w:color w:val="000000"/>
          <w:sz w:val="22"/>
        </w:rPr>
      </w:pPr>
    </w:p>
    <w:p w14:paraId="55B3DC35" w14:textId="74FA1E94" w:rsidR="00786F9F" w:rsidRPr="00A370E1" w:rsidRDefault="00786F9F" w:rsidP="00071439">
      <w:pPr>
        <w:widowControl w:val="0"/>
        <w:numPr>
          <w:ilvl w:val="0"/>
          <w:numId w:val="53"/>
        </w:numPr>
        <w:ind w:left="0" w:firstLine="0"/>
        <w:rPr>
          <w:rFonts w:cstheme="minorHAnsi"/>
          <w:color w:val="000000"/>
          <w:sz w:val="22"/>
        </w:rPr>
      </w:pPr>
      <w:r w:rsidRPr="00A370E1">
        <w:rPr>
          <w:rFonts w:cstheme="minorHAnsi"/>
          <w:color w:val="000000"/>
          <w:sz w:val="22"/>
        </w:rPr>
        <w:t>contratar (incluindo eventuais renovações, quando aplicável), junto à</w:t>
      </w:r>
      <w:r w:rsidR="006C7638" w:rsidRPr="00A370E1">
        <w:rPr>
          <w:rFonts w:cstheme="minorHAnsi"/>
          <w:color w:val="000000"/>
          <w:sz w:val="22"/>
        </w:rPr>
        <w:t>s</w:t>
      </w:r>
      <w:r w:rsidRPr="00A370E1">
        <w:rPr>
          <w:rFonts w:cstheme="minorHAnsi"/>
          <w:color w:val="000000"/>
          <w:sz w:val="22"/>
        </w:rPr>
        <w:t xml:space="preserve"> Seguradoras, as apólices de seguro e os seguros d</w:t>
      </w:r>
      <w:r w:rsidR="008064A4" w:rsidRPr="00A370E1">
        <w:rPr>
          <w:rFonts w:cstheme="minorHAnsi"/>
          <w:color w:val="000000"/>
          <w:sz w:val="22"/>
        </w:rPr>
        <w:t>e todos os</w:t>
      </w:r>
      <w:r w:rsidRPr="00A370E1">
        <w:rPr>
          <w:rFonts w:cstheme="minorHAnsi"/>
          <w:color w:val="000000"/>
          <w:sz w:val="22"/>
        </w:rPr>
        <w:t xml:space="preserve"> Projetos</w:t>
      </w:r>
      <w:r w:rsidR="008064A4" w:rsidRPr="00A370E1">
        <w:rPr>
          <w:rFonts w:cstheme="minorHAnsi"/>
          <w:color w:val="000000"/>
          <w:sz w:val="22"/>
        </w:rPr>
        <w:t>, maquinários e equipamentos que os compõem</w:t>
      </w:r>
      <w:r w:rsidRPr="00A370E1">
        <w:rPr>
          <w:rFonts w:cstheme="minorHAnsi"/>
          <w:color w:val="000000"/>
          <w:sz w:val="22"/>
        </w:rPr>
        <w:t xml:space="preserve">, assim como as demais coberturas securitárias exigidas pelos Contratos dos Projetos e pela legislação aplicável, cabendo à Emissora tão somente comprovar </w:t>
      </w:r>
      <w:r w:rsidR="00D8403D" w:rsidRPr="00A370E1">
        <w:rPr>
          <w:rFonts w:cstheme="minorHAnsi"/>
          <w:color w:val="000000"/>
          <w:sz w:val="22"/>
        </w:rPr>
        <w:t xml:space="preserve">à </w:t>
      </w:r>
      <w:r w:rsidR="00D8403D" w:rsidRPr="00A370E1">
        <w:rPr>
          <w:rFonts w:cstheme="minorHAnsi"/>
          <w:sz w:val="22"/>
        </w:rPr>
        <w:t>Debenturista</w:t>
      </w:r>
      <w:r w:rsidR="00D8403D" w:rsidRPr="00A370E1">
        <w:rPr>
          <w:rFonts w:cstheme="minorHAnsi"/>
          <w:color w:val="000000"/>
          <w:sz w:val="22"/>
        </w:rPr>
        <w:t xml:space="preserve"> </w:t>
      </w:r>
      <w:r w:rsidRPr="00A370E1">
        <w:rPr>
          <w:rFonts w:cstheme="minorHAnsi"/>
          <w:color w:val="000000"/>
          <w:sz w:val="22"/>
        </w:rPr>
        <w:t>a existência dos Seguros</w:t>
      </w:r>
      <w:r w:rsidR="00693346" w:rsidRPr="00A370E1">
        <w:rPr>
          <w:rFonts w:cstheme="minorHAnsi"/>
          <w:color w:val="000000"/>
          <w:sz w:val="22"/>
        </w:rPr>
        <w:t>, caso seja requerido</w:t>
      </w:r>
      <w:r w:rsidR="004B74B5" w:rsidRPr="00A370E1">
        <w:rPr>
          <w:rFonts w:cstheme="minorHAnsi"/>
          <w:color w:val="000000"/>
          <w:sz w:val="22"/>
        </w:rPr>
        <w:t xml:space="preserve"> </w:t>
      </w:r>
      <w:r w:rsidR="00D8403D" w:rsidRPr="00A370E1">
        <w:rPr>
          <w:rFonts w:cstheme="minorHAnsi"/>
          <w:color w:val="000000"/>
          <w:sz w:val="22"/>
        </w:rPr>
        <w:t xml:space="preserve">pela </w:t>
      </w:r>
      <w:r w:rsidR="00D8403D" w:rsidRPr="00A370E1">
        <w:rPr>
          <w:rFonts w:cstheme="minorHAnsi"/>
          <w:sz w:val="22"/>
        </w:rPr>
        <w:t>Debenturista</w:t>
      </w:r>
      <w:r w:rsidRPr="00A370E1">
        <w:rPr>
          <w:rFonts w:cstheme="minorHAnsi"/>
          <w:color w:val="000000"/>
          <w:sz w:val="22"/>
        </w:rPr>
        <w:t>;</w:t>
      </w:r>
    </w:p>
    <w:p w14:paraId="5B08DF2E" w14:textId="77777777" w:rsidR="00786F9F" w:rsidRPr="00A370E1" w:rsidRDefault="00786F9F" w:rsidP="00982743">
      <w:pPr>
        <w:rPr>
          <w:rFonts w:cstheme="minorHAnsi"/>
          <w:color w:val="000000"/>
          <w:sz w:val="22"/>
        </w:rPr>
      </w:pPr>
    </w:p>
    <w:p w14:paraId="7E66D7F3" w14:textId="6A33FB4A" w:rsidR="00786F9F" w:rsidRPr="00A370E1" w:rsidRDefault="00786F9F" w:rsidP="00071439">
      <w:pPr>
        <w:widowControl w:val="0"/>
        <w:numPr>
          <w:ilvl w:val="0"/>
          <w:numId w:val="53"/>
        </w:numPr>
        <w:ind w:left="0" w:firstLine="0"/>
        <w:rPr>
          <w:rFonts w:cstheme="minorHAnsi"/>
          <w:color w:val="000000"/>
          <w:sz w:val="22"/>
        </w:rPr>
      </w:pPr>
      <w:r w:rsidRPr="00A370E1">
        <w:rPr>
          <w:rFonts w:cstheme="minorHAnsi"/>
          <w:color w:val="000000"/>
          <w:sz w:val="22"/>
        </w:rPr>
        <w:t>manter em vigor a estrutura dos Contratos dos Projetos, documentos desta Emissão e demais acordos relevantes existentes necessários para viabilizar a operação e funcionamento das atividades da Emissora</w:t>
      </w:r>
      <w:r w:rsidR="004B74B5" w:rsidRPr="00A370E1">
        <w:rPr>
          <w:rFonts w:cstheme="minorHAnsi"/>
          <w:color w:val="000000"/>
          <w:sz w:val="22"/>
        </w:rPr>
        <w:t xml:space="preserve"> e d</w:t>
      </w:r>
      <w:r w:rsidR="00F430D8" w:rsidRPr="00A370E1">
        <w:rPr>
          <w:rFonts w:cstheme="minorHAnsi"/>
          <w:color w:val="000000"/>
          <w:sz w:val="22"/>
        </w:rPr>
        <w:t>o</w:t>
      </w:r>
      <w:r w:rsidR="004B74B5" w:rsidRPr="00A370E1">
        <w:rPr>
          <w:rFonts w:cstheme="minorHAnsi"/>
          <w:color w:val="000000"/>
          <w:sz w:val="22"/>
        </w:rPr>
        <w:t xml:space="preserve">s </w:t>
      </w:r>
      <w:r w:rsidR="00F430D8" w:rsidRPr="00A370E1">
        <w:rPr>
          <w:rFonts w:cstheme="minorHAnsi"/>
          <w:color w:val="000000"/>
          <w:sz w:val="22"/>
        </w:rPr>
        <w:t>Projeto</w:t>
      </w:r>
      <w:r w:rsidR="004B74B5" w:rsidRPr="00A370E1">
        <w:rPr>
          <w:rFonts w:cstheme="minorHAnsi"/>
          <w:color w:val="000000"/>
          <w:sz w:val="22"/>
        </w:rPr>
        <w:t>s</w:t>
      </w:r>
      <w:r w:rsidRPr="00A370E1">
        <w:rPr>
          <w:rFonts w:cstheme="minorHAnsi"/>
          <w:color w:val="000000"/>
          <w:sz w:val="22"/>
        </w:rPr>
        <w:t xml:space="preserve">; </w:t>
      </w:r>
    </w:p>
    <w:p w14:paraId="4A77893A" w14:textId="77777777" w:rsidR="00786F9F" w:rsidRPr="00A370E1" w:rsidRDefault="00786F9F" w:rsidP="00982743">
      <w:pPr>
        <w:rPr>
          <w:rFonts w:cstheme="minorHAnsi"/>
          <w:color w:val="000000"/>
          <w:sz w:val="22"/>
        </w:rPr>
      </w:pPr>
    </w:p>
    <w:p w14:paraId="66D84AF6" w14:textId="77777777" w:rsidR="00F66126" w:rsidRPr="00A370E1" w:rsidRDefault="00786F9F" w:rsidP="00071439">
      <w:pPr>
        <w:widowControl w:val="0"/>
        <w:numPr>
          <w:ilvl w:val="0"/>
          <w:numId w:val="53"/>
        </w:numPr>
        <w:ind w:left="0" w:firstLine="0"/>
        <w:rPr>
          <w:rFonts w:cstheme="minorHAnsi"/>
          <w:color w:val="000000"/>
          <w:sz w:val="22"/>
        </w:rPr>
      </w:pPr>
      <w:r w:rsidRPr="00A370E1">
        <w:rPr>
          <w:rFonts w:cstheme="minorHAnsi"/>
          <w:color w:val="000000"/>
          <w:sz w:val="22"/>
        </w:rPr>
        <w:lastRenderedPageBreak/>
        <w:t>manter-se adimplente em relação às suas obrigações decorrentes das licenças ambientais, dos instrumentos necessários para instalação do</w:t>
      </w:r>
      <w:r w:rsidR="00360958" w:rsidRPr="00A370E1">
        <w:rPr>
          <w:rFonts w:cstheme="minorHAnsi"/>
          <w:color w:val="000000"/>
          <w:sz w:val="22"/>
        </w:rPr>
        <w:t>s</w:t>
      </w:r>
      <w:r w:rsidRPr="00A370E1">
        <w:rPr>
          <w:rFonts w:cstheme="minorHAnsi"/>
          <w:color w:val="000000"/>
          <w:sz w:val="22"/>
        </w:rPr>
        <w:t xml:space="preserve"> Projeto</w:t>
      </w:r>
      <w:r w:rsidR="00360958" w:rsidRPr="00A370E1">
        <w:rPr>
          <w:rFonts w:cstheme="minorHAnsi"/>
          <w:color w:val="000000"/>
          <w:sz w:val="22"/>
        </w:rPr>
        <w:t>s</w:t>
      </w:r>
      <w:r w:rsidRPr="00A370E1">
        <w:rPr>
          <w:rFonts w:cstheme="minorHAnsi"/>
          <w:color w:val="000000"/>
          <w:sz w:val="22"/>
        </w:rPr>
        <w:t xml:space="preserve"> e das apólices dos </w:t>
      </w:r>
      <w:r w:rsidR="00336513" w:rsidRPr="00A370E1">
        <w:rPr>
          <w:rFonts w:cstheme="minorHAnsi"/>
          <w:color w:val="000000"/>
          <w:sz w:val="22"/>
        </w:rPr>
        <w:t>Seguros</w:t>
      </w:r>
      <w:r w:rsidR="00DC0E7E" w:rsidRPr="00A370E1">
        <w:rPr>
          <w:rFonts w:cstheme="minorHAnsi"/>
          <w:color w:val="000000"/>
          <w:sz w:val="22"/>
        </w:rPr>
        <w:t>, exceto por descumprimentos questionados de boa-fé nas esferas administrativa e/ou judicial ou</w:t>
      </w:r>
      <w:r w:rsidR="00FF796B" w:rsidRPr="00A370E1">
        <w:rPr>
          <w:rFonts w:cstheme="minorHAnsi"/>
          <w:color w:val="000000"/>
          <w:sz w:val="22"/>
        </w:rPr>
        <w:t xml:space="preserve"> </w:t>
      </w:r>
      <w:r w:rsidR="00DC0E7E" w:rsidRPr="00A370E1">
        <w:rPr>
          <w:rFonts w:cstheme="minorHAnsi"/>
          <w:color w:val="000000"/>
          <w:sz w:val="22"/>
        </w:rPr>
        <w:t>que não causem um Efeito Adverso Relevante</w:t>
      </w:r>
      <w:r w:rsidR="001029A1" w:rsidRPr="00A370E1">
        <w:rPr>
          <w:rFonts w:cstheme="minorHAnsi"/>
          <w:color w:val="000000"/>
          <w:sz w:val="22"/>
        </w:rPr>
        <w:t>;</w:t>
      </w:r>
      <w:r w:rsidR="007F7FB4" w:rsidRPr="00A370E1">
        <w:rPr>
          <w:rFonts w:cstheme="minorHAnsi"/>
          <w:color w:val="000000"/>
          <w:sz w:val="22"/>
        </w:rPr>
        <w:t xml:space="preserve"> </w:t>
      </w:r>
    </w:p>
    <w:p w14:paraId="12C0B7DB" w14:textId="77777777" w:rsidR="00F66126" w:rsidRPr="00A370E1" w:rsidRDefault="00F66126" w:rsidP="00982743">
      <w:pPr>
        <w:rPr>
          <w:rFonts w:cstheme="minorHAnsi"/>
          <w:color w:val="000000"/>
          <w:sz w:val="22"/>
        </w:rPr>
      </w:pPr>
    </w:p>
    <w:p w14:paraId="065A0309" w14:textId="5CFFB6D7" w:rsidR="00DB795E" w:rsidRPr="00A370E1" w:rsidRDefault="230F4831" w:rsidP="230F4831">
      <w:pPr>
        <w:widowControl w:val="0"/>
        <w:numPr>
          <w:ilvl w:val="0"/>
          <w:numId w:val="53"/>
        </w:numPr>
        <w:ind w:left="0" w:firstLine="0"/>
        <w:rPr>
          <w:rFonts w:cstheme="minorHAnsi"/>
          <w:color w:val="000000"/>
          <w:sz w:val="22"/>
        </w:rPr>
      </w:pPr>
      <w:r w:rsidRPr="00A370E1">
        <w:rPr>
          <w:rFonts w:cstheme="minorHAnsi"/>
          <w:color w:val="000000" w:themeColor="text1"/>
          <w:sz w:val="22"/>
        </w:rPr>
        <w:t xml:space="preserve">enviar o comprovante de pagamento dos prêmios dos Seguros à </w:t>
      </w:r>
      <w:r w:rsidRPr="00A370E1">
        <w:rPr>
          <w:rFonts w:cstheme="minorHAnsi"/>
          <w:sz w:val="22"/>
        </w:rPr>
        <w:t>Debenturista</w:t>
      </w:r>
      <w:r w:rsidRPr="00A370E1">
        <w:rPr>
          <w:rFonts w:cstheme="minorHAnsi"/>
          <w:color w:val="000000" w:themeColor="text1"/>
          <w:sz w:val="22"/>
        </w:rPr>
        <w:t>;</w:t>
      </w:r>
    </w:p>
    <w:p w14:paraId="463325C5" w14:textId="77777777" w:rsidR="00DB795E" w:rsidRPr="00A370E1" w:rsidRDefault="00DB795E" w:rsidP="00982743">
      <w:pPr>
        <w:pStyle w:val="PargrafodaLista"/>
        <w:ind w:left="0"/>
        <w:rPr>
          <w:rFonts w:cstheme="minorHAnsi"/>
          <w:color w:val="000000"/>
          <w:sz w:val="22"/>
        </w:rPr>
      </w:pPr>
    </w:p>
    <w:p w14:paraId="333CC491" w14:textId="16C8234B" w:rsidR="00786F9F" w:rsidRPr="00A370E1" w:rsidRDefault="00DC0E7E"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proceder à </w:t>
      </w:r>
      <w:r w:rsidR="00DB795E" w:rsidRPr="00A370E1">
        <w:rPr>
          <w:rFonts w:cstheme="minorHAnsi"/>
          <w:color w:val="000000"/>
          <w:sz w:val="22"/>
        </w:rPr>
        <w:t>renovação dos Seguros;</w:t>
      </w:r>
    </w:p>
    <w:p w14:paraId="75CD0D97" w14:textId="77777777" w:rsidR="00052557" w:rsidRPr="00A370E1" w:rsidRDefault="00052557" w:rsidP="00982743">
      <w:pPr>
        <w:pStyle w:val="PargrafodaLista"/>
        <w:ind w:left="0"/>
        <w:rPr>
          <w:rFonts w:cstheme="minorHAnsi"/>
          <w:color w:val="000000"/>
          <w:sz w:val="22"/>
        </w:rPr>
      </w:pPr>
    </w:p>
    <w:p w14:paraId="568F5F74" w14:textId="5E069633" w:rsidR="00F77049" w:rsidRPr="00A370E1" w:rsidRDefault="00052557" w:rsidP="00071439">
      <w:pPr>
        <w:widowControl w:val="0"/>
        <w:numPr>
          <w:ilvl w:val="0"/>
          <w:numId w:val="53"/>
        </w:numPr>
        <w:ind w:left="0" w:firstLine="0"/>
        <w:rPr>
          <w:rFonts w:cstheme="minorHAnsi"/>
          <w:color w:val="000000"/>
          <w:sz w:val="22"/>
        </w:rPr>
      </w:pPr>
      <w:r w:rsidRPr="00A370E1">
        <w:rPr>
          <w:rFonts w:cstheme="minorHAnsi"/>
          <w:color w:val="000000"/>
          <w:sz w:val="22"/>
        </w:rPr>
        <w:t>enviar</w:t>
      </w:r>
      <w:r w:rsidR="00184098" w:rsidRPr="00A370E1">
        <w:rPr>
          <w:rFonts w:cstheme="minorHAnsi"/>
          <w:color w:val="000000"/>
          <w:sz w:val="22"/>
        </w:rPr>
        <w:t xml:space="preserve">, mensalmente, </w:t>
      </w:r>
      <w:r w:rsidR="00114B2A" w:rsidRPr="00A370E1">
        <w:rPr>
          <w:rFonts w:cstheme="minorHAnsi"/>
          <w:color w:val="000000"/>
          <w:sz w:val="22"/>
        </w:rPr>
        <w:t>até o último dia do mês subsequente ao da geração de energia dos Projetos,</w:t>
      </w:r>
      <w:r w:rsidR="00184098" w:rsidRPr="00A370E1">
        <w:rPr>
          <w:rFonts w:cstheme="minorHAnsi"/>
          <w:color w:val="000000"/>
          <w:sz w:val="22"/>
        </w:rPr>
        <w:t xml:space="preserve"> a partir da Data de Emissão,</w:t>
      </w:r>
      <w:r w:rsidRPr="00A370E1">
        <w:rPr>
          <w:rFonts w:cstheme="minorHAnsi"/>
          <w:color w:val="000000"/>
          <w:sz w:val="22"/>
        </w:rPr>
        <w:t xml:space="preserve"> </w:t>
      </w:r>
      <w:r w:rsidR="009440BF" w:rsidRPr="00A370E1">
        <w:rPr>
          <w:rFonts w:cstheme="minorHAnsi"/>
          <w:color w:val="000000"/>
          <w:sz w:val="22"/>
        </w:rPr>
        <w:t xml:space="preserve">à </w:t>
      </w:r>
      <w:r w:rsidR="009440BF" w:rsidRPr="00A370E1">
        <w:rPr>
          <w:rFonts w:cstheme="minorHAnsi"/>
          <w:sz w:val="22"/>
        </w:rPr>
        <w:t>Debenturista</w:t>
      </w:r>
      <w:r w:rsidR="00A7317E" w:rsidRPr="00A370E1">
        <w:rPr>
          <w:rFonts w:cstheme="minorHAnsi"/>
          <w:sz w:val="22"/>
        </w:rPr>
        <w:t xml:space="preserve"> e </w:t>
      </w:r>
      <w:r w:rsidR="00921E1E" w:rsidRPr="00A370E1">
        <w:rPr>
          <w:rFonts w:cstheme="minorHAnsi"/>
          <w:color w:val="000000"/>
          <w:sz w:val="22"/>
        </w:rPr>
        <w:t>ao Agente Fiduciário</w:t>
      </w:r>
      <w:r w:rsidR="00184098" w:rsidRPr="00A370E1">
        <w:rPr>
          <w:rFonts w:cstheme="minorHAnsi"/>
          <w:color w:val="000000"/>
          <w:sz w:val="22"/>
        </w:rPr>
        <w:t>,</w:t>
      </w:r>
      <w:r w:rsidRPr="00A370E1">
        <w:rPr>
          <w:rFonts w:cstheme="minorHAnsi"/>
          <w:color w:val="000000"/>
          <w:sz w:val="22"/>
        </w:rPr>
        <w:t xml:space="preserve"> </w:t>
      </w:r>
      <w:r w:rsidR="00184098" w:rsidRPr="00A370E1">
        <w:rPr>
          <w:rFonts w:cstheme="minorHAnsi"/>
          <w:color w:val="000000"/>
          <w:sz w:val="22"/>
        </w:rPr>
        <w:t>cópia do</w:t>
      </w:r>
      <w:r w:rsidRPr="00A370E1">
        <w:rPr>
          <w:rFonts w:cstheme="minorHAnsi"/>
          <w:color w:val="000000"/>
          <w:sz w:val="22"/>
        </w:rPr>
        <w:t xml:space="preserve"> histórico de geração mensal de energia </w:t>
      </w:r>
      <w:r w:rsidR="00184098" w:rsidRPr="00A370E1">
        <w:rPr>
          <w:rFonts w:cstheme="minorHAnsi"/>
          <w:color w:val="000000"/>
          <w:sz w:val="22"/>
        </w:rPr>
        <w:t xml:space="preserve">dos Projetos, elaborado com base nos parâmetros estabelecidos no </w:t>
      </w:r>
      <w:r w:rsidR="009B67CA">
        <w:rPr>
          <w:rFonts w:cstheme="minorHAnsi"/>
          <w:color w:val="000000"/>
          <w:sz w:val="22"/>
        </w:rPr>
        <w:t>[</w:t>
      </w:r>
      <w:r w:rsidRPr="003E4AC4">
        <w:rPr>
          <w:rFonts w:cstheme="minorHAnsi"/>
          <w:color w:val="000000"/>
          <w:sz w:val="22"/>
          <w:highlight w:val="green"/>
        </w:rPr>
        <w:t xml:space="preserve">Anexo </w:t>
      </w:r>
      <w:r w:rsidR="003E1D0B" w:rsidRPr="003E4AC4">
        <w:rPr>
          <w:rFonts w:cstheme="minorHAnsi"/>
          <w:color w:val="000000"/>
          <w:sz w:val="22"/>
          <w:highlight w:val="green"/>
        </w:rPr>
        <w:t>VI</w:t>
      </w:r>
      <w:r w:rsidR="009B67CA">
        <w:rPr>
          <w:rFonts w:cstheme="minorHAnsi"/>
          <w:color w:val="000000"/>
          <w:sz w:val="22"/>
        </w:rPr>
        <w:t xml:space="preserve">] </w:t>
      </w:r>
      <w:r w:rsidR="00184098" w:rsidRPr="00A370E1">
        <w:rPr>
          <w:rFonts w:cstheme="minorHAnsi"/>
          <w:color w:val="000000"/>
          <w:sz w:val="22"/>
        </w:rPr>
        <w:t>desta Escritura de Emissão</w:t>
      </w:r>
      <w:r w:rsidR="00DC0E7E" w:rsidRPr="00A370E1">
        <w:rPr>
          <w:rFonts w:cstheme="minorHAnsi"/>
          <w:color w:val="000000"/>
          <w:sz w:val="22"/>
        </w:rPr>
        <w:t>;</w:t>
      </w:r>
      <w:r w:rsidR="00DF39E0" w:rsidRPr="00A370E1">
        <w:rPr>
          <w:rFonts w:cstheme="minorHAnsi"/>
          <w:color w:val="000000"/>
          <w:sz w:val="22"/>
        </w:rPr>
        <w:t xml:space="preserve"> </w:t>
      </w:r>
    </w:p>
    <w:p w14:paraId="4100B5DE" w14:textId="77777777" w:rsidR="00E8015D" w:rsidRPr="00A370E1" w:rsidRDefault="00E8015D" w:rsidP="00E8015D">
      <w:pPr>
        <w:pStyle w:val="PargrafodaLista"/>
        <w:rPr>
          <w:rFonts w:cstheme="minorHAnsi"/>
          <w:color w:val="000000"/>
          <w:sz w:val="22"/>
        </w:rPr>
      </w:pPr>
    </w:p>
    <w:p w14:paraId="6924BA01" w14:textId="2C4E33E1" w:rsidR="00E8015D" w:rsidRPr="00A370E1" w:rsidRDefault="00E8015D"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no prazo de até </w:t>
      </w:r>
      <w:r w:rsidR="008D7B5C" w:rsidRPr="00A370E1">
        <w:rPr>
          <w:rFonts w:cstheme="minorHAnsi"/>
          <w:color w:val="000000"/>
          <w:sz w:val="22"/>
        </w:rPr>
        <w:t>05 (cinco) dias</w:t>
      </w:r>
      <w:r w:rsidRPr="00A370E1">
        <w:rPr>
          <w:rFonts w:cstheme="minorHAnsi"/>
          <w:color w:val="000000"/>
          <w:sz w:val="22"/>
        </w:rPr>
        <w:t xml:space="preserve"> contado</w:t>
      </w:r>
      <w:r w:rsidR="008D7B5C" w:rsidRPr="00A370E1">
        <w:rPr>
          <w:rFonts w:cstheme="minorHAnsi"/>
          <w:color w:val="000000"/>
          <w:sz w:val="22"/>
        </w:rPr>
        <w:t>s</w:t>
      </w:r>
      <w:r w:rsidRPr="00A370E1">
        <w:rPr>
          <w:rFonts w:cstheme="minorHAnsi"/>
          <w:color w:val="000000"/>
          <w:sz w:val="22"/>
        </w:rPr>
        <w:t xml:space="preserve"> da data de ocorrência, informações a respeito da ocorrência de qualquer Evento de Vencimento Antecipado;</w:t>
      </w:r>
    </w:p>
    <w:p w14:paraId="72D55862" w14:textId="77777777" w:rsidR="00E8015D" w:rsidRPr="00A370E1" w:rsidRDefault="00E8015D" w:rsidP="00E8015D">
      <w:pPr>
        <w:pStyle w:val="PargrafodaLista"/>
        <w:rPr>
          <w:rFonts w:cstheme="minorHAnsi"/>
          <w:color w:val="000000"/>
          <w:sz w:val="22"/>
        </w:rPr>
      </w:pPr>
    </w:p>
    <w:p w14:paraId="5DC1E75A" w14:textId="4F28FB81" w:rsidR="00E8015D" w:rsidRPr="00A370E1" w:rsidRDefault="00597A47"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no prazo de até </w:t>
      </w:r>
      <w:r w:rsidR="008D7B5C" w:rsidRPr="00A370E1">
        <w:rPr>
          <w:rFonts w:cstheme="minorHAnsi"/>
          <w:color w:val="000000"/>
          <w:sz w:val="22"/>
        </w:rPr>
        <w:t>05 (cinco) dias contados</w:t>
      </w:r>
      <w:r w:rsidRPr="00A370E1">
        <w:rPr>
          <w:rFonts w:cstheme="minorHAnsi"/>
          <w:color w:val="000000"/>
          <w:sz w:val="22"/>
        </w:rPr>
        <w:t xml:space="preserve"> da data de recebimento, envio de cópia de qualquer correspondência ou notificação, judicial ou extrajudicial, recebida pela Emissora relacionada a um Evento de Vencimento Antecipado;</w:t>
      </w:r>
    </w:p>
    <w:p w14:paraId="5313DF7E" w14:textId="70BF1E41" w:rsidR="000C32E2" w:rsidRPr="00A370E1" w:rsidRDefault="000C32E2" w:rsidP="000C32E2">
      <w:pPr>
        <w:pStyle w:val="PargrafodaLista"/>
        <w:rPr>
          <w:rFonts w:cstheme="minorHAnsi"/>
          <w:color w:val="000000"/>
          <w:sz w:val="22"/>
        </w:rPr>
      </w:pPr>
    </w:p>
    <w:p w14:paraId="1571FC30" w14:textId="51BACEB0" w:rsidR="003337AE" w:rsidRPr="00A370E1" w:rsidRDefault="009372DF" w:rsidP="00071439">
      <w:pPr>
        <w:widowControl w:val="0"/>
        <w:numPr>
          <w:ilvl w:val="0"/>
          <w:numId w:val="53"/>
        </w:numPr>
        <w:ind w:left="0" w:firstLine="0"/>
        <w:rPr>
          <w:rFonts w:cstheme="minorHAnsi"/>
          <w:color w:val="000000"/>
          <w:sz w:val="22"/>
        </w:rPr>
      </w:pPr>
      <w:r w:rsidRPr="00A370E1">
        <w:rPr>
          <w:rFonts w:cstheme="minorHAnsi"/>
          <w:color w:val="000000"/>
          <w:sz w:val="22"/>
        </w:rPr>
        <w:t xml:space="preserve">apresentar à Debenturista as demonstrações financeiras </w:t>
      </w:r>
      <w:r w:rsidR="00DF4E43" w:rsidRPr="00A370E1">
        <w:rPr>
          <w:rFonts w:cstheme="minorHAnsi"/>
          <w:color w:val="000000"/>
          <w:sz w:val="22"/>
        </w:rPr>
        <w:t>anuais</w:t>
      </w:r>
      <w:r w:rsidRPr="00A370E1">
        <w:rPr>
          <w:rFonts w:cstheme="minorHAnsi"/>
          <w:color w:val="000000"/>
          <w:sz w:val="22"/>
        </w:rPr>
        <w:t>, consolidadas e auditadas, bem como memória de cálculo do Índice de Cob</w:t>
      </w:r>
      <w:r w:rsidR="00A961B6" w:rsidRPr="00A370E1">
        <w:rPr>
          <w:rFonts w:cstheme="minorHAnsi"/>
          <w:color w:val="000000"/>
          <w:sz w:val="22"/>
        </w:rPr>
        <w:t>ertura do Serviço</w:t>
      </w:r>
      <w:r w:rsidRPr="00A370E1">
        <w:rPr>
          <w:rFonts w:cstheme="minorHAnsi"/>
          <w:color w:val="000000"/>
          <w:sz w:val="22"/>
        </w:rPr>
        <w:t xml:space="preserve"> de Dívida (I</w:t>
      </w:r>
      <w:r w:rsidR="00A961B6" w:rsidRPr="00A370E1">
        <w:rPr>
          <w:rFonts w:cstheme="minorHAnsi"/>
          <w:color w:val="000000"/>
          <w:sz w:val="22"/>
        </w:rPr>
        <w:t>CSD), com c</w:t>
      </w:r>
      <w:r w:rsidR="00037A19" w:rsidRPr="00A370E1">
        <w:rPr>
          <w:rFonts w:cstheme="minorHAnsi"/>
          <w:color w:val="000000"/>
          <w:sz w:val="22"/>
        </w:rPr>
        <w:t>á</w:t>
      </w:r>
      <w:r w:rsidR="00A961B6" w:rsidRPr="00A370E1">
        <w:rPr>
          <w:rFonts w:cstheme="minorHAnsi"/>
          <w:color w:val="000000"/>
          <w:sz w:val="22"/>
        </w:rPr>
        <w:t>lcul</w:t>
      </w:r>
      <w:r w:rsidR="00037A19" w:rsidRPr="00A370E1">
        <w:rPr>
          <w:rFonts w:cstheme="minorHAnsi"/>
          <w:color w:val="000000"/>
          <w:sz w:val="22"/>
        </w:rPr>
        <w:t>o</w:t>
      </w:r>
      <w:r w:rsidR="00A961B6" w:rsidRPr="00A370E1">
        <w:rPr>
          <w:rFonts w:cstheme="minorHAnsi"/>
          <w:color w:val="000000"/>
          <w:sz w:val="22"/>
        </w:rPr>
        <w:t xml:space="preserve"> devidamente realizado por auditor independente</w:t>
      </w:r>
      <w:r w:rsidR="006B64C1" w:rsidRPr="00A370E1">
        <w:rPr>
          <w:rFonts w:cstheme="minorHAnsi"/>
          <w:color w:val="000000"/>
          <w:sz w:val="22"/>
        </w:rPr>
        <w:t xml:space="preserve"> até dia 30 de abril </w:t>
      </w:r>
      <w:r w:rsidR="0025514D" w:rsidRPr="00A370E1">
        <w:rPr>
          <w:rFonts w:cstheme="minorHAnsi"/>
          <w:color w:val="000000"/>
          <w:sz w:val="22"/>
        </w:rPr>
        <w:t>d</w:t>
      </w:r>
      <w:r w:rsidR="008233BB" w:rsidRPr="00A370E1">
        <w:rPr>
          <w:rFonts w:cstheme="minorHAnsi"/>
          <w:color w:val="000000"/>
          <w:sz w:val="22"/>
        </w:rPr>
        <w:t>e cada ano de vigência d</w:t>
      </w:r>
      <w:r w:rsidR="009E25DC" w:rsidRPr="00A370E1">
        <w:rPr>
          <w:rFonts w:cstheme="minorHAnsi"/>
          <w:color w:val="000000"/>
          <w:sz w:val="22"/>
        </w:rPr>
        <w:t>esta Escritura de Emissão</w:t>
      </w:r>
      <w:r w:rsidR="003337AE" w:rsidRPr="00A370E1">
        <w:rPr>
          <w:rFonts w:cstheme="minorHAnsi"/>
          <w:color w:val="000000"/>
          <w:sz w:val="22"/>
        </w:rPr>
        <w:t xml:space="preserve">; </w:t>
      </w:r>
    </w:p>
    <w:p w14:paraId="616D4427" w14:textId="77777777" w:rsidR="00A40F6D" w:rsidRPr="00A370E1" w:rsidRDefault="00A40F6D" w:rsidP="00A40F6D">
      <w:pPr>
        <w:pStyle w:val="PargrafodaLista"/>
        <w:rPr>
          <w:rFonts w:cstheme="minorHAnsi"/>
          <w:color w:val="000000"/>
          <w:sz w:val="22"/>
        </w:rPr>
      </w:pPr>
    </w:p>
    <w:p w14:paraId="0D72ACBC" w14:textId="74E3BE03" w:rsidR="00FD4BBF" w:rsidRPr="00A370E1" w:rsidRDefault="00656F25" w:rsidP="00FD4BBF">
      <w:pPr>
        <w:widowControl w:val="0"/>
        <w:numPr>
          <w:ilvl w:val="0"/>
          <w:numId w:val="53"/>
        </w:numPr>
        <w:ind w:left="0" w:firstLine="0"/>
        <w:rPr>
          <w:rFonts w:cstheme="minorHAnsi"/>
          <w:color w:val="000000"/>
          <w:sz w:val="22"/>
        </w:rPr>
      </w:pPr>
      <w:r w:rsidRPr="00A370E1">
        <w:rPr>
          <w:rFonts w:cstheme="minorHAnsi"/>
          <w:color w:val="000000"/>
          <w:sz w:val="22"/>
        </w:rPr>
        <w:t xml:space="preserve">apresentar </w:t>
      </w:r>
      <w:r w:rsidR="006065A8" w:rsidRPr="00A370E1">
        <w:rPr>
          <w:rFonts w:cstheme="minorHAnsi"/>
          <w:color w:val="000000"/>
          <w:sz w:val="22"/>
        </w:rPr>
        <w:t>m</w:t>
      </w:r>
      <w:r w:rsidR="00FD4BBF" w:rsidRPr="00A370E1">
        <w:rPr>
          <w:rFonts w:cstheme="minorHAnsi"/>
          <w:color w:val="000000"/>
          <w:sz w:val="22"/>
        </w:rPr>
        <w:t xml:space="preserve">ensalmente à </w:t>
      </w:r>
      <w:r w:rsidR="004B7F60" w:rsidRPr="00A370E1">
        <w:rPr>
          <w:rFonts w:cstheme="minorHAnsi"/>
          <w:color w:val="000000"/>
          <w:sz w:val="22"/>
        </w:rPr>
        <w:t xml:space="preserve">Debenturista </w:t>
      </w:r>
      <w:r w:rsidR="00FD4BBF" w:rsidRPr="00A370E1">
        <w:rPr>
          <w:rFonts w:cstheme="minorHAnsi"/>
          <w:color w:val="000000"/>
          <w:sz w:val="22"/>
        </w:rPr>
        <w:t>os balancetes</w:t>
      </w:r>
      <w:r w:rsidR="00B864CE" w:rsidRPr="00A370E1">
        <w:rPr>
          <w:rFonts w:cstheme="minorHAnsi"/>
          <w:color w:val="000000"/>
          <w:sz w:val="22"/>
        </w:rPr>
        <w:t xml:space="preserve"> men</w:t>
      </w:r>
      <w:r w:rsidR="001B551B" w:rsidRPr="00A370E1">
        <w:rPr>
          <w:rFonts w:cstheme="minorHAnsi"/>
          <w:color w:val="000000"/>
          <w:sz w:val="22"/>
        </w:rPr>
        <w:t>sais</w:t>
      </w:r>
      <w:r w:rsidR="00A2574A" w:rsidRPr="00A370E1">
        <w:rPr>
          <w:rFonts w:cstheme="minorHAnsi"/>
          <w:color w:val="000000"/>
          <w:sz w:val="22"/>
        </w:rPr>
        <w:t xml:space="preserve"> </w:t>
      </w:r>
      <w:r w:rsidR="00D2334B" w:rsidRPr="00A370E1">
        <w:rPr>
          <w:rFonts w:cstheme="minorHAnsi"/>
          <w:color w:val="000000"/>
          <w:sz w:val="22"/>
        </w:rPr>
        <w:t>da Emissora</w:t>
      </w:r>
      <w:r w:rsidR="00A126C1" w:rsidRPr="00A370E1">
        <w:rPr>
          <w:rFonts w:cstheme="minorHAnsi"/>
          <w:color w:val="000000"/>
          <w:sz w:val="22"/>
        </w:rPr>
        <w:t>;</w:t>
      </w:r>
      <w:r w:rsidR="00BC6C98" w:rsidRPr="00A370E1">
        <w:rPr>
          <w:rFonts w:cstheme="minorHAnsi"/>
          <w:color w:val="000000"/>
          <w:sz w:val="22"/>
        </w:rPr>
        <w:t xml:space="preserve"> </w:t>
      </w:r>
      <w:r w:rsidR="00531AD4" w:rsidRPr="00A370E1">
        <w:rPr>
          <w:rFonts w:cstheme="minorHAnsi"/>
          <w:color w:val="000000"/>
          <w:sz w:val="22"/>
        </w:rPr>
        <w:t xml:space="preserve">                                                                             </w:t>
      </w:r>
    </w:p>
    <w:p w14:paraId="24E40A95" w14:textId="77777777" w:rsidR="00FA2914" w:rsidRDefault="00FA2914" w:rsidP="00FA2914">
      <w:pPr>
        <w:widowControl w:val="0"/>
        <w:rPr>
          <w:rFonts w:cstheme="minorHAnsi"/>
          <w:color w:val="000000"/>
          <w:sz w:val="22"/>
        </w:rPr>
      </w:pPr>
    </w:p>
    <w:p w14:paraId="4EA52293" w14:textId="3DBD0030" w:rsidR="00DF4E43" w:rsidRPr="00A370E1" w:rsidRDefault="00DF4E43" w:rsidP="00DF4E43">
      <w:pPr>
        <w:widowControl w:val="0"/>
        <w:numPr>
          <w:ilvl w:val="0"/>
          <w:numId w:val="53"/>
        </w:numPr>
        <w:ind w:left="0" w:firstLine="0"/>
        <w:rPr>
          <w:rFonts w:cstheme="minorHAnsi"/>
          <w:color w:val="000000"/>
          <w:sz w:val="22"/>
        </w:rPr>
      </w:pPr>
      <w:r w:rsidRPr="00A370E1">
        <w:rPr>
          <w:rFonts w:cstheme="minorHAnsi"/>
          <w:color w:val="000000"/>
          <w:sz w:val="22"/>
        </w:rPr>
        <w:t xml:space="preserve">apresentar à Debenturista </w:t>
      </w:r>
      <w:r w:rsidR="004414E6" w:rsidRPr="00A370E1">
        <w:rPr>
          <w:rFonts w:cstheme="minorHAnsi"/>
          <w:color w:val="000000"/>
          <w:sz w:val="22"/>
        </w:rPr>
        <w:t>os balancetes semestrais findos em junho</w:t>
      </w:r>
      <w:r w:rsidRPr="00A370E1">
        <w:rPr>
          <w:rFonts w:cstheme="minorHAnsi"/>
          <w:color w:val="000000"/>
          <w:sz w:val="22"/>
        </w:rPr>
        <w:t>, bem como memória de cálculo do Índice de Cobertura do Serviço de Dívida (ICSD)</w:t>
      </w:r>
      <w:r w:rsidR="000940EA" w:rsidRPr="00A370E1">
        <w:rPr>
          <w:rFonts w:cstheme="minorHAnsi"/>
          <w:color w:val="000000"/>
          <w:sz w:val="22"/>
        </w:rPr>
        <w:t xml:space="preserve"> e </w:t>
      </w:r>
      <w:proofErr w:type="spellStart"/>
      <w:r w:rsidR="000940EA" w:rsidRPr="00A370E1">
        <w:rPr>
          <w:rFonts w:cstheme="minorHAnsi"/>
          <w:i/>
          <w:iCs/>
          <w:color w:val="000000"/>
          <w:sz w:val="22"/>
        </w:rPr>
        <w:t>Certificate</w:t>
      </w:r>
      <w:proofErr w:type="spellEnd"/>
      <w:r w:rsidR="000940EA" w:rsidRPr="00A370E1">
        <w:rPr>
          <w:rFonts w:cstheme="minorHAnsi"/>
          <w:i/>
          <w:iCs/>
          <w:color w:val="000000"/>
          <w:sz w:val="22"/>
        </w:rPr>
        <w:t xml:space="preserve"> </w:t>
      </w:r>
      <w:proofErr w:type="spellStart"/>
      <w:r w:rsidR="000940EA" w:rsidRPr="00A370E1">
        <w:rPr>
          <w:rFonts w:cstheme="minorHAnsi"/>
          <w:i/>
          <w:iCs/>
          <w:color w:val="000000"/>
          <w:sz w:val="22"/>
        </w:rPr>
        <w:t>of</w:t>
      </w:r>
      <w:proofErr w:type="spellEnd"/>
      <w:r w:rsidR="000940EA" w:rsidRPr="00A370E1">
        <w:rPr>
          <w:rFonts w:cstheme="minorHAnsi"/>
          <w:i/>
          <w:iCs/>
          <w:color w:val="000000"/>
          <w:sz w:val="22"/>
        </w:rPr>
        <w:t xml:space="preserve"> </w:t>
      </w:r>
      <w:proofErr w:type="spellStart"/>
      <w:r w:rsidR="000940EA" w:rsidRPr="00A370E1">
        <w:rPr>
          <w:rFonts w:cstheme="minorHAnsi"/>
          <w:i/>
          <w:iCs/>
          <w:color w:val="000000"/>
          <w:sz w:val="22"/>
        </w:rPr>
        <w:t>Compliance</w:t>
      </w:r>
      <w:proofErr w:type="spellEnd"/>
      <w:r w:rsidRPr="00A370E1">
        <w:rPr>
          <w:rFonts w:cstheme="minorHAnsi"/>
          <w:color w:val="000000"/>
          <w:sz w:val="22"/>
        </w:rPr>
        <w:t>,</w:t>
      </w:r>
      <w:r w:rsidR="000940EA" w:rsidRPr="00A370E1">
        <w:rPr>
          <w:rFonts w:cstheme="minorHAnsi"/>
          <w:color w:val="000000"/>
          <w:sz w:val="22"/>
        </w:rPr>
        <w:t xml:space="preserve"> conforme previsto n</w:t>
      </w:r>
      <w:r w:rsidR="009E25DC" w:rsidRPr="00A370E1">
        <w:rPr>
          <w:rFonts w:cstheme="minorHAnsi"/>
          <w:color w:val="000000"/>
          <w:sz w:val="22"/>
        </w:rPr>
        <w:t xml:space="preserve">o Anexo </w:t>
      </w:r>
      <w:r w:rsidR="009E25DC" w:rsidRPr="003E4AC4">
        <w:rPr>
          <w:rFonts w:cstheme="minorHAnsi"/>
          <w:color w:val="000000"/>
          <w:sz w:val="22"/>
          <w:highlight w:val="green"/>
        </w:rPr>
        <w:t>[</w:t>
      </w:r>
      <w:r w:rsidR="009B67CA" w:rsidRPr="003E4AC4">
        <w:rPr>
          <w:rFonts w:cstheme="minorHAnsi"/>
          <w:color w:val="000000"/>
          <w:sz w:val="22"/>
          <w:highlight w:val="green"/>
        </w:rPr>
        <w:t>XIII</w:t>
      </w:r>
      <w:r w:rsidR="009E25DC" w:rsidRPr="003E4AC4">
        <w:rPr>
          <w:rFonts w:cstheme="minorHAnsi"/>
          <w:color w:val="000000"/>
          <w:sz w:val="22"/>
          <w:highlight w:val="green"/>
        </w:rPr>
        <w:t>]</w:t>
      </w:r>
      <w:r w:rsidR="009E25DC" w:rsidRPr="00A370E1">
        <w:rPr>
          <w:rFonts w:cstheme="minorHAnsi"/>
          <w:color w:val="000000"/>
          <w:sz w:val="22"/>
        </w:rPr>
        <w:t xml:space="preserve"> a esta Escritura de Emissão</w:t>
      </w:r>
      <w:r w:rsidRPr="00A370E1">
        <w:rPr>
          <w:rFonts w:cstheme="minorHAnsi"/>
          <w:color w:val="000000"/>
          <w:sz w:val="22"/>
        </w:rPr>
        <w:t xml:space="preserve">; </w:t>
      </w:r>
    </w:p>
    <w:p w14:paraId="727F76D7" w14:textId="77777777" w:rsidR="00904965" w:rsidRPr="00A370E1" w:rsidRDefault="00904965" w:rsidP="00D608DC">
      <w:pPr>
        <w:pStyle w:val="PargrafodaLista"/>
        <w:rPr>
          <w:rFonts w:cstheme="minorHAnsi"/>
          <w:color w:val="000000"/>
          <w:sz w:val="22"/>
        </w:rPr>
      </w:pPr>
    </w:p>
    <w:p w14:paraId="124B6C1E" w14:textId="4F743CD1" w:rsidR="00904965" w:rsidRPr="00A370E1" w:rsidRDefault="230F4831" w:rsidP="230F4831">
      <w:pPr>
        <w:widowControl w:val="0"/>
        <w:numPr>
          <w:ilvl w:val="0"/>
          <w:numId w:val="53"/>
        </w:numPr>
        <w:ind w:left="0" w:firstLine="0"/>
        <w:rPr>
          <w:rFonts w:cstheme="minorHAnsi"/>
          <w:color w:val="000000"/>
          <w:sz w:val="22"/>
        </w:rPr>
      </w:pPr>
      <w:r w:rsidRPr="00A370E1">
        <w:rPr>
          <w:rFonts w:cstheme="minorHAnsi"/>
          <w:color w:val="000000" w:themeColor="text1"/>
          <w:sz w:val="22"/>
        </w:rPr>
        <w:t xml:space="preserve">auditar as demonstrações financeiras da Emissora </w:t>
      </w:r>
      <w:r w:rsidR="009E25DC" w:rsidRPr="00A370E1">
        <w:rPr>
          <w:rFonts w:cstheme="minorHAnsi"/>
          <w:color w:val="000000" w:themeColor="text1"/>
          <w:sz w:val="22"/>
        </w:rPr>
        <w:t xml:space="preserve">a partir (inclusive) </w:t>
      </w:r>
      <w:r w:rsidRPr="00A370E1">
        <w:rPr>
          <w:rFonts w:cstheme="minorHAnsi"/>
          <w:color w:val="000000" w:themeColor="text1"/>
          <w:sz w:val="22"/>
        </w:rPr>
        <w:t xml:space="preserve">para o fechamento </w:t>
      </w:r>
      <w:r w:rsidR="009E25DC" w:rsidRPr="00A370E1">
        <w:rPr>
          <w:rFonts w:cstheme="minorHAnsi"/>
          <w:color w:val="000000" w:themeColor="text1"/>
          <w:sz w:val="22"/>
        </w:rPr>
        <w:t xml:space="preserve">do ano de </w:t>
      </w:r>
      <w:r w:rsidRPr="00A370E1">
        <w:rPr>
          <w:rFonts w:cstheme="minorHAnsi"/>
          <w:color w:val="000000" w:themeColor="text1"/>
          <w:sz w:val="22"/>
        </w:rPr>
        <w:t>2022</w:t>
      </w:r>
      <w:r w:rsidR="009E25DC" w:rsidRPr="00A370E1">
        <w:rPr>
          <w:rFonts w:cstheme="minorHAnsi"/>
          <w:color w:val="000000" w:themeColor="text1"/>
          <w:sz w:val="22"/>
        </w:rPr>
        <w:t>,</w:t>
      </w:r>
      <w:r w:rsidRPr="00A370E1">
        <w:rPr>
          <w:rFonts w:cstheme="minorHAnsi"/>
          <w:color w:val="000000" w:themeColor="text1"/>
          <w:sz w:val="22"/>
        </w:rPr>
        <w:t xml:space="preserve"> a serem apresentadas até 3</w:t>
      </w:r>
      <w:r w:rsidR="00411990" w:rsidRPr="00A370E1">
        <w:rPr>
          <w:rFonts w:cstheme="minorHAnsi"/>
          <w:color w:val="000000" w:themeColor="text1"/>
          <w:sz w:val="22"/>
        </w:rPr>
        <w:t>0</w:t>
      </w:r>
      <w:r w:rsidRPr="00A370E1">
        <w:rPr>
          <w:rFonts w:cstheme="minorHAnsi"/>
          <w:color w:val="000000" w:themeColor="text1"/>
          <w:sz w:val="22"/>
        </w:rPr>
        <w:t xml:space="preserve"> de</w:t>
      </w:r>
      <w:r w:rsidR="00411990" w:rsidRPr="00A370E1">
        <w:rPr>
          <w:rFonts w:cstheme="minorHAnsi"/>
          <w:color w:val="000000" w:themeColor="text1"/>
          <w:sz w:val="22"/>
        </w:rPr>
        <w:t xml:space="preserve"> abril</w:t>
      </w:r>
      <w:r w:rsidRPr="00A370E1">
        <w:rPr>
          <w:rFonts w:cstheme="minorHAnsi"/>
          <w:color w:val="000000" w:themeColor="text1"/>
          <w:sz w:val="22"/>
        </w:rPr>
        <w:t xml:space="preserve"> de 2023</w:t>
      </w:r>
      <w:r w:rsidR="009E25DC" w:rsidRPr="00A370E1">
        <w:rPr>
          <w:rFonts w:cstheme="minorHAnsi"/>
          <w:color w:val="000000" w:themeColor="text1"/>
          <w:sz w:val="22"/>
        </w:rPr>
        <w:t xml:space="preserve"> e assim sucessivamente</w:t>
      </w:r>
      <w:r w:rsidRPr="00A370E1">
        <w:rPr>
          <w:rFonts w:cstheme="minorHAnsi"/>
          <w:color w:val="000000" w:themeColor="text1"/>
          <w:sz w:val="22"/>
        </w:rPr>
        <w:t>;</w:t>
      </w:r>
    </w:p>
    <w:p w14:paraId="1EC91AD0" w14:textId="77777777" w:rsidR="00A40F6D" w:rsidRPr="00A370E1" w:rsidRDefault="00A40F6D" w:rsidP="003E5F1D">
      <w:pPr>
        <w:pStyle w:val="PargrafodaLista"/>
        <w:rPr>
          <w:rFonts w:cstheme="minorHAnsi"/>
          <w:color w:val="000000"/>
          <w:sz w:val="22"/>
        </w:rPr>
      </w:pPr>
    </w:p>
    <w:p w14:paraId="123E5FAC" w14:textId="1417A811" w:rsidR="003E1D0B" w:rsidRPr="00A370E1" w:rsidRDefault="230F4831" w:rsidP="230F4831">
      <w:pPr>
        <w:widowControl w:val="0"/>
        <w:numPr>
          <w:ilvl w:val="0"/>
          <w:numId w:val="53"/>
        </w:numPr>
        <w:ind w:left="0" w:firstLine="0"/>
        <w:rPr>
          <w:rFonts w:cstheme="minorHAnsi"/>
          <w:color w:val="000000"/>
          <w:sz w:val="22"/>
          <w:highlight w:val="yellow"/>
        </w:rPr>
      </w:pPr>
      <w:r w:rsidRPr="00A370E1">
        <w:rPr>
          <w:rFonts w:cstheme="minorHAnsi"/>
          <w:color w:val="000000" w:themeColor="text1"/>
          <w:sz w:val="22"/>
        </w:rPr>
        <w:t xml:space="preserve">elaboração do Orçamento Anual, conforme definido no Contrato de Cessão Fiduciária, para detalhamento dos custos e das despesas associados à operação, manutenção e investimentos nos Projetos, bem como eventuais endividamentos relativos aos Projetos; </w:t>
      </w:r>
      <w:r w:rsidR="009E25DC" w:rsidRPr="00A370E1">
        <w:rPr>
          <w:rFonts w:cstheme="minorHAnsi"/>
          <w:color w:val="000000" w:themeColor="text1"/>
          <w:sz w:val="22"/>
          <w:highlight w:val="yellow"/>
        </w:rPr>
        <w:t>[Nota Madrona: Valora aguardando sugestão de ajuste da Axis.]</w:t>
      </w:r>
    </w:p>
    <w:p w14:paraId="75CC3915" w14:textId="77777777" w:rsidR="00FA2914" w:rsidRDefault="00FA2914" w:rsidP="00FA2914">
      <w:pPr>
        <w:widowControl w:val="0"/>
        <w:rPr>
          <w:rFonts w:cstheme="minorHAnsi"/>
          <w:sz w:val="22"/>
        </w:rPr>
      </w:pPr>
    </w:p>
    <w:p w14:paraId="7420444A" w14:textId="5B76C0B8" w:rsidR="00321D86" w:rsidRPr="00A370E1" w:rsidRDefault="00321D86" w:rsidP="00077533">
      <w:pPr>
        <w:widowControl w:val="0"/>
        <w:numPr>
          <w:ilvl w:val="0"/>
          <w:numId w:val="3"/>
        </w:numPr>
        <w:ind w:left="0" w:firstLine="0"/>
        <w:rPr>
          <w:rFonts w:cstheme="minorHAnsi"/>
          <w:sz w:val="22"/>
        </w:rPr>
      </w:pPr>
      <w:r w:rsidRPr="00A370E1">
        <w:rPr>
          <w:rFonts w:cstheme="minorHAnsi"/>
          <w:sz w:val="22"/>
        </w:rPr>
        <w:t xml:space="preserve">em caso de rescisão </w:t>
      </w:r>
      <w:r w:rsidR="009A318F" w:rsidRPr="00A370E1">
        <w:rPr>
          <w:rFonts w:cstheme="minorHAnsi"/>
          <w:sz w:val="22"/>
        </w:rPr>
        <w:t xml:space="preserve">ou distrato </w:t>
      </w:r>
      <w:r w:rsidRPr="00A370E1">
        <w:rPr>
          <w:rFonts w:cstheme="minorHAnsi"/>
          <w:sz w:val="22"/>
        </w:rPr>
        <w:t xml:space="preserve">de algum dos </w:t>
      </w:r>
      <w:r w:rsidR="00F30748" w:rsidRPr="00A370E1">
        <w:rPr>
          <w:rFonts w:cstheme="minorHAnsi"/>
          <w:sz w:val="22"/>
        </w:rPr>
        <w:t>c</w:t>
      </w:r>
      <w:r w:rsidRPr="00A370E1">
        <w:rPr>
          <w:rFonts w:cstheme="minorHAnsi"/>
          <w:sz w:val="22"/>
        </w:rPr>
        <w:t xml:space="preserve">ontratos </w:t>
      </w:r>
      <w:r w:rsidR="00F30748" w:rsidRPr="00A370E1">
        <w:rPr>
          <w:rFonts w:cstheme="minorHAnsi"/>
          <w:sz w:val="22"/>
        </w:rPr>
        <w:t xml:space="preserve">com os </w:t>
      </w:r>
      <w:proofErr w:type="spellStart"/>
      <w:r w:rsidR="00F30748" w:rsidRPr="00A370E1">
        <w:rPr>
          <w:rFonts w:cstheme="minorHAnsi"/>
          <w:i/>
          <w:iCs/>
          <w:sz w:val="22"/>
        </w:rPr>
        <w:t>offtakers</w:t>
      </w:r>
      <w:proofErr w:type="spellEnd"/>
      <w:r w:rsidR="00F30748" w:rsidRPr="00A370E1">
        <w:rPr>
          <w:rFonts w:cstheme="minorHAnsi"/>
          <w:sz w:val="22"/>
        </w:rPr>
        <w:t xml:space="preserve"> previstos na Cláusula 3.6.2 acima, </w:t>
      </w:r>
      <w:r w:rsidRPr="00A370E1">
        <w:rPr>
          <w:rFonts w:cstheme="minorHAnsi"/>
          <w:sz w:val="22"/>
        </w:rPr>
        <w:t xml:space="preserve">a Emissora </w:t>
      </w:r>
      <w:r w:rsidR="00A126C1" w:rsidRPr="00A370E1">
        <w:rPr>
          <w:rFonts w:cstheme="minorHAnsi"/>
          <w:sz w:val="22"/>
        </w:rPr>
        <w:t>deverá</w:t>
      </w:r>
      <w:r w:rsidR="009A318F" w:rsidRPr="00A370E1">
        <w:rPr>
          <w:rFonts w:cstheme="minorHAnsi"/>
          <w:sz w:val="22"/>
        </w:rPr>
        <w:t xml:space="preserve">, </w:t>
      </w:r>
      <w:r w:rsidRPr="00A370E1">
        <w:rPr>
          <w:rFonts w:cstheme="minorHAnsi"/>
          <w:sz w:val="22"/>
        </w:rPr>
        <w:t>em até 60 (sessenta) dias</w:t>
      </w:r>
      <w:r w:rsidR="009A318F" w:rsidRPr="00A370E1">
        <w:rPr>
          <w:rFonts w:cstheme="minorHAnsi"/>
          <w:sz w:val="22"/>
        </w:rPr>
        <w:t xml:space="preserve"> da data da rescisão ou distrato</w:t>
      </w:r>
      <w:r w:rsidRPr="00A370E1">
        <w:rPr>
          <w:rFonts w:cstheme="minorHAnsi"/>
          <w:sz w:val="22"/>
        </w:rPr>
        <w:t>, sendo que referido prazo poderá, a critério do Debenturista, ser prorrogado por mais 60 (sessenta) dias corridos, celebrar novo</w:t>
      </w:r>
      <w:r w:rsidR="009A318F" w:rsidRPr="00A370E1">
        <w:rPr>
          <w:rFonts w:cstheme="minorHAnsi"/>
          <w:sz w:val="22"/>
        </w:rPr>
        <w:t xml:space="preserve"> </w:t>
      </w:r>
      <w:r w:rsidRPr="00A370E1">
        <w:rPr>
          <w:rFonts w:cstheme="minorHAnsi"/>
          <w:sz w:val="22"/>
        </w:rPr>
        <w:t>contrato</w:t>
      </w:r>
      <w:r w:rsidR="009A318F" w:rsidRPr="00A370E1">
        <w:rPr>
          <w:rFonts w:cstheme="minorHAnsi"/>
          <w:sz w:val="22"/>
        </w:rPr>
        <w:t xml:space="preserve"> com um novo </w:t>
      </w:r>
      <w:proofErr w:type="spellStart"/>
      <w:r w:rsidR="009A318F" w:rsidRPr="00A370E1">
        <w:rPr>
          <w:rFonts w:cstheme="minorHAnsi"/>
          <w:i/>
          <w:iCs/>
          <w:sz w:val="22"/>
        </w:rPr>
        <w:t>offtaker</w:t>
      </w:r>
      <w:proofErr w:type="spellEnd"/>
      <w:r w:rsidR="009A318F" w:rsidRPr="00A370E1">
        <w:rPr>
          <w:rFonts w:cstheme="minorHAnsi"/>
          <w:sz w:val="22"/>
        </w:rPr>
        <w:t xml:space="preserve">, observado o previsto a seguir, sob pena de Resgate </w:t>
      </w:r>
      <w:r w:rsidR="009A318F" w:rsidRPr="00A370E1">
        <w:rPr>
          <w:rFonts w:cstheme="minorHAnsi"/>
          <w:sz w:val="22"/>
        </w:rPr>
        <w:lastRenderedPageBreak/>
        <w:t>Antecipado Obrigatório Total</w:t>
      </w:r>
      <w:r w:rsidR="00EC277F" w:rsidRPr="00A370E1">
        <w:rPr>
          <w:rFonts w:cstheme="minorHAnsi"/>
          <w:sz w:val="22"/>
        </w:rPr>
        <w:t>. S</w:t>
      </w:r>
      <w:r w:rsidRPr="00A370E1">
        <w:rPr>
          <w:rFonts w:cstheme="minorHAnsi"/>
          <w:sz w:val="22"/>
        </w:rPr>
        <w:t>er</w:t>
      </w:r>
      <w:r w:rsidR="00BC0993" w:rsidRPr="00A370E1">
        <w:rPr>
          <w:rFonts w:cstheme="minorHAnsi"/>
          <w:sz w:val="22"/>
        </w:rPr>
        <w:t>á</w:t>
      </w:r>
      <w:r w:rsidRPr="00A370E1">
        <w:rPr>
          <w:rFonts w:cstheme="minorHAnsi"/>
          <w:sz w:val="22"/>
        </w:rPr>
        <w:t xml:space="preserve"> </w:t>
      </w:r>
      <w:r w:rsidR="00BC0993" w:rsidRPr="00A370E1">
        <w:rPr>
          <w:rFonts w:cstheme="minorHAnsi"/>
          <w:sz w:val="22"/>
        </w:rPr>
        <w:t xml:space="preserve">considerado automaticamente </w:t>
      </w:r>
      <w:r w:rsidRPr="00A370E1">
        <w:rPr>
          <w:rFonts w:cstheme="minorHAnsi"/>
          <w:sz w:val="22"/>
        </w:rPr>
        <w:t>aceito pel</w:t>
      </w:r>
      <w:r w:rsidR="00EC277F" w:rsidRPr="00A370E1">
        <w:rPr>
          <w:rFonts w:cstheme="minorHAnsi"/>
          <w:sz w:val="22"/>
        </w:rPr>
        <w:t>a</w:t>
      </w:r>
      <w:r w:rsidRPr="00A370E1">
        <w:rPr>
          <w:rFonts w:cstheme="minorHAnsi"/>
          <w:sz w:val="22"/>
        </w:rPr>
        <w:t xml:space="preserve"> Debenturista </w:t>
      </w:r>
      <w:r w:rsidR="00EC277F" w:rsidRPr="00A370E1">
        <w:rPr>
          <w:rFonts w:cstheme="minorHAnsi"/>
          <w:sz w:val="22"/>
        </w:rPr>
        <w:t xml:space="preserve">um </w:t>
      </w:r>
      <w:r w:rsidRPr="00A370E1">
        <w:rPr>
          <w:rFonts w:cstheme="minorHAnsi"/>
          <w:sz w:val="22"/>
        </w:rPr>
        <w:t>contrato</w:t>
      </w:r>
      <w:r w:rsidR="00EC277F" w:rsidRPr="00A370E1">
        <w:rPr>
          <w:rFonts w:cstheme="minorHAnsi"/>
          <w:sz w:val="22"/>
        </w:rPr>
        <w:t xml:space="preserve"> com um novo </w:t>
      </w:r>
      <w:proofErr w:type="spellStart"/>
      <w:r w:rsidR="00EC277F" w:rsidRPr="00A370E1">
        <w:rPr>
          <w:rFonts w:cstheme="minorHAnsi"/>
          <w:i/>
          <w:iCs/>
          <w:sz w:val="22"/>
        </w:rPr>
        <w:t>offtaker</w:t>
      </w:r>
      <w:proofErr w:type="spellEnd"/>
      <w:r w:rsidR="00EC277F" w:rsidRPr="00A370E1">
        <w:rPr>
          <w:rFonts w:cstheme="minorHAnsi"/>
          <w:sz w:val="22"/>
        </w:rPr>
        <w:t xml:space="preserve"> que </w:t>
      </w:r>
      <w:r w:rsidRPr="00A370E1">
        <w:rPr>
          <w:rFonts w:cstheme="minorHAnsi"/>
          <w:sz w:val="22"/>
        </w:rPr>
        <w:t xml:space="preserve">cumpra, cumulativamente, </w:t>
      </w:r>
      <w:r w:rsidR="00BC0993" w:rsidRPr="00A370E1">
        <w:rPr>
          <w:rFonts w:cstheme="minorHAnsi"/>
          <w:sz w:val="22"/>
        </w:rPr>
        <w:t xml:space="preserve">com </w:t>
      </w:r>
      <w:r w:rsidRPr="00A370E1">
        <w:rPr>
          <w:rFonts w:cstheme="minorHAnsi"/>
          <w:sz w:val="22"/>
        </w:rPr>
        <w:t>as seguintes condições:</w:t>
      </w:r>
      <w:r w:rsidR="00EC277F" w:rsidRPr="00A370E1">
        <w:rPr>
          <w:rFonts w:cstheme="minorHAnsi"/>
          <w:sz w:val="22"/>
        </w:rPr>
        <w:t xml:space="preserve"> (A) tenha como contraparte um </w:t>
      </w:r>
      <w:proofErr w:type="spellStart"/>
      <w:r w:rsidR="00EC277F" w:rsidRPr="00A370E1">
        <w:rPr>
          <w:rFonts w:cstheme="minorHAnsi"/>
          <w:i/>
          <w:iCs/>
          <w:sz w:val="22"/>
        </w:rPr>
        <w:t>offtaker</w:t>
      </w:r>
      <w:proofErr w:type="spellEnd"/>
      <w:r w:rsidR="00EC277F" w:rsidRPr="00A370E1">
        <w:rPr>
          <w:rFonts w:cstheme="minorHAnsi"/>
          <w:sz w:val="22"/>
        </w:rPr>
        <w:t xml:space="preserve"> </w:t>
      </w:r>
      <w:r w:rsidRPr="00A370E1">
        <w:rPr>
          <w:rFonts w:cstheme="minorHAnsi"/>
          <w:sz w:val="22"/>
        </w:rPr>
        <w:t>que possua classificação de risco de crédito (rating) igual ou superior a "AA</w:t>
      </w:r>
      <w:r w:rsidR="00EC277F" w:rsidRPr="00A370E1">
        <w:rPr>
          <w:rFonts w:cstheme="minorHAnsi"/>
          <w:sz w:val="22"/>
        </w:rPr>
        <w:t>-</w:t>
      </w:r>
      <w:r w:rsidRPr="00A370E1">
        <w:rPr>
          <w:rFonts w:cstheme="minorHAnsi"/>
          <w:sz w:val="22"/>
        </w:rPr>
        <w:t xml:space="preserve">", em escala nacional, atribuída por umas das seguintes agências de classificação de risco: Standard &amp; </w:t>
      </w:r>
      <w:proofErr w:type="spellStart"/>
      <w:r w:rsidRPr="00A370E1">
        <w:rPr>
          <w:rFonts w:cstheme="minorHAnsi"/>
          <w:sz w:val="22"/>
        </w:rPr>
        <w:t>Poors</w:t>
      </w:r>
      <w:proofErr w:type="spellEnd"/>
      <w:r w:rsidRPr="00A370E1">
        <w:rPr>
          <w:rFonts w:cstheme="minorHAnsi"/>
          <w:sz w:val="22"/>
        </w:rPr>
        <w:t>, Fitch Ratings ou Moody</w:t>
      </w:r>
      <w:r w:rsidRPr="00A370E1">
        <w:rPr>
          <w:rFonts w:cstheme="minorHAnsi"/>
          <w:i/>
          <w:iCs/>
          <w:sz w:val="22"/>
        </w:rPr>
        <w:t>’</w:t>
      </w:r>
      <w:r w:rsidRPr="00A370E1">
        <w:rPr>
          <w:rFonts w:cstheme="minorHAnsi"/>
          <w:sz w:val="22"/>
        </w:rPr>
        <w:t>s Rating, e</w:t>
      </w:r>
      <w:r w:rsidR="00EC277F" w:rsidRPr="00A370E1">
        <w:rPr>
          <w:rFonts w:cstheme="minorHAnsi"/>
          <w:sz w:val="22"/>
        </w:rPr>
        <w:t xml:space="preserve"> (B)</w:t>
      </w:r>
      <w:r w:rsidRPr="00A370E1">
        <w:rPr>
          <w:rFonts w:cstheme="minorHAnsi"/>
          <w:sz w:val="22"/>
        </w:rPr>
        <w:br/>
        <w:t>seja comprovado pela Emissora e verificado pel</w:t>
      </w:r>
      <w:r w:rsidR="006953BF" w:rsidRPr="00A370E1">
        <w:rPr>
          <w:rFonts w:cstheme="minorHAnsi"/>
          <w:sz w:val="22"/>
        </w:rPr>
        <w:t>a</w:t>
      </w:r>
      <w:r w:rsidR="00843A6E" w:rsidRPr="00A370E1">
        <w:rPr>
          <w:rFonts w:cstheme="minorHAnsi"/>
          <w:sz w:val="22"/>
        </w:rPr>
        <w:t xml:space="preserve"> </w:t>
      </w:r>
      <w:r w:rsidRPr="00A370E1">
        <w:rPr>
          <w:rFonts w:cstheme="minorHAnsi"/>
          <w:sz w:val="22"/>
        </w:rPr>
        <w:t xml:space="preserve">Debenturista que, com os termos celebrados com o novo </w:t>
      </w:r>
      <w:proofErr w:type="spellStart"/>
      <w:r w:rsidR="00EC277F" w:rsidRPr="00A370E1">
        <w:rPr>
          <w:rFonts w:cstheme="minorHAnsi"/>
          <w:i/>
          <w:iCs/>
          <w:sz w:val="22"/>
        </w:rPr>
        <w:t>offtaker</w:t>
      </w:r>
      <w:proofErr w:type="spellEnd"/>
      <w:r w:rsidRPr="00A370E1">
        <w:rPr>
          <w:rFonts w:cstheme="minorHAnsi"/>
          <w:sz w:val="22"/>
        </w:rPr>
        <w:t xml:space="preserve">, a </w:t>
      </w:r>
      <w:r w:rsidR="00EC277F" w:rsidRPr="00A370E1">
        <w:rPr>
          <w:rFonts w:cstheme="minorHAnsi"/>
          <w:sz w:val="22"/>
        </w:rPr>
        <w:t>E</w:t>
      </w:r>
      <w:r w:rsidRPr="00A370E1">
        <w:rPr>
          <w:rFonts w:cstheme="minorHAnsi"/>
          <w:sz w:val="22"/>
        </w:rPr>
        <w:t>missora continuará a ser capaz de cumprir com o ICSD</w:t>
      </w:r>
      <w:r w:rsidR="00342011" w:rsidRPr="00A370E1">
        <w:rPr>
          <w:rFonts w:cstheme="minorHAnsi"/>
          <w:sz w:val="22"/>
        </w:rPr>
        <w:t xml:space="preserve"> </w:t>
      </w:r>
      <w:r w:rsidR="00451B15" w:rsidRPr="00A370E1">
        <w:rPr>
          <w:rFonts w:cstheme="minorHAnsi"/>
          <w:sz w:val="22"/>
        </w:rPr>
        <w:t xml:space="preserve">superior ou igual a </w:t>
      </w:r>
      <w:r w:rsidR="00342011" w:rsidRPr="00A370E1">
        <w:rPr>
          <w:rFonts w:cstheme="minorHAnsi"/>
          <w:sz w:val="22"/>
        </w:rPr>
        <w:t>1,</w:t>
      </w:r>
      <w:r w:rsidR="00451B15" w:rsidRPr="00A370E1">
        <w:rPr>
          <w:rFonts w:cstheme="minorHAnsi"/>
          <w:sz w:val="22"/>
        </w:rPr>
        <w:t>20x</w:t>
      </w:r>
      <w:r w:rsidRPr="00A370E1">
        <w:rPr>
          <w:rFonts w:cstheme="minorHAnsi"/>
          <w:sz w:val="22"/>
        </w:rPr>
        <w:t>.</w:t>
      </w:r>
    </w:p>
    <w:p w14:paraId="14E8D341" w14:textId="77777777" w:rsidR="00321D86" w:rsidRPr="00A370E1" w:rsidRDefault="00321D86" w:rsidP="00321D86">
      <w:pPr>
        <w:widowControl w:val="0"/>
        <w:rPr>
          <w:rFonts w:cstheme="minorHAnsi"/>
          <w:sz w:val="22"/>
        </w:rPr>
      </w:pPr>
    </w:p>
    <w:p w14:paraId="04AD76F1" w14:textId="3F549D47" w:rsidR="00BD4647" w:rsidRPr="00A370E1" w:rsidRDefault="00BC0993" w:rsidP="00351EEC">
      <w:pPr>
        <w:widowControl w:val="0"/>
        <w:numPr>
          <w:ilvl w:val="0"/>
          <w:numId w:val="3"/>
        </w:numPr>
        <w:ind w:left="0" w:firstLine="0"/>
        <w:rPr>
          <w:rFonts w:cstheme="minorHAnsi"/>
          <w:sz w:val="22"/>
        </w:rPr>
      </w:pPr>
      <w:r w:rsidRPr="00A370E1">
        <w:rPr>
          <w:rFonts w:cstheme="minorHAnsi"/>
          <w:sz w:val="22"/>
        </w:rPr>
        <w:t>p</w:t>
      </w:r>
      <w:r w:rsidR="00BF70BF" w:rsidRPr="00A370E1">
        <w:rPr>
          <w:rFonts w:cstheme="minorHAnsi"/>
          <w:sz w:val="22"/>
        </w:rPr>
        <w:t xml:space="preserve">ara o </w:t>
      </w:r>
      <w:r w:rsidRPr="00A370E1">
        <w:rPr>
          <w:rFonts w:cstheme="minorHAnsi"/>
          <w:sz w:val="22"/>
        </w:rPr>
        <w:t>P</w:t>
      </w:r>
      <w:r w:rsidR="00BF70BF" w:rsidRPr="00A370E1">
        <w:rPr>
          <w:rFonts w:cstheme="minorHAnsi"/>
          <w:sz w:val="22"/>
        </w:rPr>
        <w:t xml:space="preserve">rojeto </w:t>
      </w:r>
      <w:r w:rsidR="00D57A95" w:rsidRPr="00A370E1">
        <w:rPr>
          <w:rFonts w:cstheme="minorHAnsi"/>
          <w:sz w:val="22"/>
        </w:rPr>
        <w:t xml:space="preserve">indicado na Cláusula 3.6.2. como </w:t>
      </w:r>
      <w:r w:rsidR="00D57A95" w:rsidRPr="00A370E1">
        <w:rPr>
          <w:rFonts w:cstheme="minorHAnsi"/>
          <w:color w:val="000000"/>
          <w:kern w:val="24"/>
          <w:sz w:val="22"/>
        </w:rPr>
        <w:t>Leve - UFV MT II,</w:t>
      </w:r>
      <w:r w:rsidR="00D57A95" w:rsidRPr="00A370E1">
        <w:rPr>
          <w:rFonts w:cstheme="minorHAnsi"/>
          <w:sz w:val="22"/>
        </w:rPr>
        <w:t xml:space="preserve"> </w:t>
      </w:r>
      <w:r w:rsidR="00BF70BF" w:rsidRPr="00A370E1">
        <w:rPr>
          <w:rFonts w:cstheme="minorHAnsi"/>
          <w:sz w:val="22"/>
        </w:rPr>
        <w:t xml:space="preserve">a Emissora deverá </w:t>
      </w:r>
      <w:r w:rsidR="00D57A95" w:rsidRPr="00A370E1">
        <w:rPr>
          <w:rFonts w:cstheme="minorHAnsi"/>
          <w:sz w:val="22"/>
        </w:rPr>
        <w:t>enviar</w:t>
      </w:r>
      <w:r w:rsidR="00D52AB7" w:rsidRPr="00A370E1">
        <w:rPr>
          <w:rFonts w:cstheme="minorHAnsi"/>
          <w:sz w:val="22"/>
        </w:rPr>
        <w:t xml:space="preserve">, </w:t>
      </w:r>
      <w:r w:rsidR="00A17996" w:rsidRPr="00A370E1">
        <w:rPr>
          <w:rFonts w:cstheme="minorHAnsi"/>
          <w:sz w:val="22"/>
        </w:rPr>
        <w:t>mensalmente</w:t>
      </w:r>
      <w:r w:rsidR="00D57A95" w:rsidRPr="00A370E1">
        <w:rPr>
          <w:rFonts w:cstheme="minorHAnsi"/>
          <w:sz w:val="22"/>
        </w:rPr>
        <w:t>,</w:t>
      </w:r>
      <w:r w:rsidRPr="00A370E1">
        <w:rPr>
          <w:rFonts w:cstheme="minorHAnsi"/>
          <w:sz w:val="22"/>
        </w:rPr>
        <w:t xml:space="preserve"> à Debenturista, </w:t>
      </w:r>
      <w:r w:rsidR="00D52AB7" w:rsidRPr="00A370E1">
        <w:rPr>
          <w:rFonts w:cstheme="minorHAnsi"/>
          <w:sz w:val="22"/>
        </w:rPr>
        <w:t xml:space="preserve">listas constando todos os contratos de sublocação de quota-parte de usina solar fotovoltaica firmados com relação ao referido Projeto, conforme </w:t>
      </w:r>
      <w:r w:rsidR="00D52AB7" w:rsidRPr="003E4AC4">
        <w:rPr>
          <w:rFonts w:cstheme="minorHAnsi"/>
          <w:sz w:val="22"/>
          <w:highlight w:val="green"/>
        </w:rPr>
        <w:t>Anexo [XVI];</w:t>
      </w:r>
    </w:p>
    <w:p w14:paraId="575BB449" w14:textId="77777777" w:rsidR="00572993" w:rsidRPr="00A370E1" w:rsidRDefault="00572993" w:rsidP="00A370E1">
      <w:pPr>
        <w:widowControl w:val="0"/>
        <w:rPr>
          <w:rFonts w:cstheme="minorHAnsi"/>
          <w:sz w:val="22"/>
        </w:rPr>
      </w:pPr>
    </w:p>
    <w:p w14:paraId="640C3E05" w14:textId="30696CF8" w:rsidR="00321D86" w:rsidRPr="00A370E1" w:rsidRDefault="004F195A" w:rsidP="00A370E1">
      <w:pPr>
        <w:widowControl w:val="0"/>
        <w:numPr>
          <w:ilvl w:val="0"/>
          <w:numId w:val="3"/>
        </w:numPr>
        <w:ind w:left="0" w:firstLine="0"/>
        <w:rPr>
          <w:rFonts w:cstheme="minorHAnsi"/>
          <w:sz w:val="22"/>
        </w:rPr>
      </w:pPr>
      <w:r w:rsidRPr="00A370E1">
        <w:rPr>
          <w:rFonts w:cstheme="minorHAnsi"/>
          <w:sz w:val="22"/>
        </w:rPr>
        <w:t xml:space="preserve">nenhum </w:t>
      </w:r>
      <w:r w:rsidR="00BD4647" w:rsidRPr="00A370E1">
        <w:rPr>
          <w:rFonts w:cstheme="minorHAnsi"/>
          <w:sz w:val="22"/>
        </w:rPr>
        <w:t>Cliente Leve poderá representar, individualmente, mais d</w:t>
      </w:r>
      <w:r w:rsidRPr="00A370E1">
        <w:rPr>
          <w:rFonts w:cstheme="minorHAnsi"/>
          <w:sz w:val="22"/>
        </w:rPr>
        <w:t>o que</w:t>
      </w:r>
      <w:r w:rsidR="00BD4647" w:rsidRPr="00A370E1">
        <w:rPr>
          <w:rFonts w:cstheme="minorHAnsi"/>
          <w:sz w:val="22"/>
        </w:rPr>
        <w:t xml:space="preserve"> 2% (dois por cento) da capacidade total de </w:t>
      </w:r>
      <w:r w:rsidR="00AE3838" w:rsidRPr="00A370E1">
        <w:rPr>
          <w:rFonts w:cstheme="minorHAnsi"/>
          <w:sz w:val="22"/>
        </w:rPr>
        <w:t>3</w:t>
      </w:r>
      <w:r w:rsidR="00BD4647" w:rsidRPr="00A370E1">
        <w:rPr>
          <w:rFonts w:cstheme="minorHAnsi"/>
          <w:sz w:val="22"/>
        </w:rPr>
        <w:t>,</w:t>
      </w:r>
      <w:r w:rsidR="00AE3838" w:rsidRPr="00A370E1">
        <w:rPr>
          <w:rFonts w:cstheme="minorHAnsi"/>
          <w:sz w:val="22"/>
        </w:rPr>
        <w:t>4</w:t>
      </w:r>
      <w:r w:rsidR="00BD4647" w:rsidRPr="00A370E1">
        <w:rPr>
          <w:rFonts w:cstheme="minorHAnsi"/>
          <w:sz w:val="22"/>
        </w:rPr>
        <w:t xml:space="preserve">0 </w:t>
      </w:r>
      <w:proofErr w:type="spellStart"/>
      <w:r w:rsidR="00BD4647" w:rsidRPr="00A370E1">
        <w:rPr>
          <w:rFonts w:cstheme="minorHAnsi"/>
          <w:sz w:val="22"/>
        </w:rPr>
        <w:t>MWp</w:t>
      </w:r>
      <w:proofErr w:type="spellEnd"/>
      <w:r w:rsidR="00BD4647" w:rsidRPr="00A370E1">
        <w:rPr>
          <w:rFonts w:cstheme="minorHAnsi"/>
          <w:sz w:val="22"/>
        </w:rPr>
        <w:t xml:space="preserve"> (</w:t>
      </w:r>
      <w:r w:rsidR="00AE3838" w:rsidRPr="00A370E1">
        <w:rPr>
          <w:rFonts w:cstheme="minorHAnsi"/>
          <w:sz w:val="22"/>
        </w:rPr>
        <w:t>tr</w:t>
      </w:r>
      <w:r w:rsidR="00843A6E" w:rsidRPr="00A370E1">
        <w:rPr>
          <w:rFonts w:cstheme="minorHAnsi"/>
          <w:sz w:val="22"/>
        </w:rPr>
        <w:t>ê</w:t>
      </w:r>
      <w:r w:rsidR="00AE3838" w:rsidRPr="00A370E1">
        <w:rPr>
          <w:rFonts w:cstheme="minorHAnsi"/>
          <w:sz w:val="22"/>
        </w:rPr>
        <w:t xml:space="preserve">s </w:t>
      </w:r>
      <w:r w:rsidR="00BD4647" w:rsidRPr="00A370E1">
        <w:rPr>
          <w:rFonts w:cstheme="minorHAnsi"/>
          <w:sz w:val="22"/>
        </w:rPr>
        <w:t xml:space="preserve">inteiros e </w:t>
      </w:r>
      <w:r w:rsidR="00AE3838" w:rsidRPr="00A370E1">
        <w:rPr>
          <w:rFonts w:cstheme="minorHAnsi"/>
          <w:sz w:val="22"/>
        </w:rPr>
        <w:t xml:space="preserve">quarenta </w:t>
      </w:r>
      <w:r w:rsidR="00BD4647" w:rsidRPr="00A370E1">
        <w:rPr>
          <w:rFonts w:cstheme="minorHAnsi"/>
          <w:sz w:val="22"/>
        </w:rPr>
        <w:t>centésimos megawatts pico) (“Capacidade Total”)</w:t>
      </w:r>
      <w:r w:rsidRPr="00A370E1">
        <w:rPr>
          <w:rFonts w:cstheme="minorHAnsi"/>
          <w:sz w:val="22"/>
        </w:rPr>
        <w:t xml:space="preserve"> da </w:t>
      </w:r>
      <w:r w:rsidRPr="00A370E1">
        <w:rPr>
          <w:rFonts w:cstheme="minorHAnsi"/>
          <w:color w:val="000000"/>
          <w:kern w:val="24"/>
          <w:sz w:val="22"/>
        </w:rPr>
        <w:t>Leve - UFV MT II</w:t>
      </w:r>
      <w:r w:rsidR="00BD4647" w:rsidRPr="00A370E1">
        <w:rPr>
          <w:rFonts w:cstheme="minorHAnsi"/>
          <w:sz w:val="22"/>
        </w:rPr>
        <w:t>, exceto (a) se o Cliente Leve em questão tenha uma classificação de risco (rating) local (Brasil) superior a aA3/A-/A- ou equivalente atribuída, respectivamente, por pelas agências de risco Moody’s, S&amp;P e Fitch, sendo certo que nesse caso o respectivo consorciado ou cooperado poderá representar, individualmente, até 10% (dez por cento) da Capacidade Total; ou (b) mediante aprovação dos Titulares dos CRI;</w:t>
      </w:r>
    </w:p>
    <w:p w14:paraId="7915CF7F" w14:textId="546DA3F2" w:rsidR="00253223" w:rsidRPr="00A370E1" w:rsidRDefault="00253223" w:rsidP="00BD4647">
      <w:pPr>
        <w:pStyle w:val="PargrafodaLista"/>
        <w:rPr>
          <w:rFonts w:cstheme="minorHAnsi"/>
          <w:sz w:val="22"/>
        </w:rPr>
      </w:pPr>
    </w:p>
    <w:p w14:paraId="3FA5869E" w14:textId="0714F329" w:rsidR="007C4EC5" w:rsidRPr="00A370E1" w:rsidRDefault="00F10653" w:rsidP="00B6391C">
      <w:pPr>
        <w:widowControl w:val="0"/>
        <w:numPr>
          <w:ilvl w:val="0"/>
          <w:numId w:val="3"/>
        </w:numPr>
        <w:ind w:left="0" w:firstLine="0"/>
        <w:rPr>
          <w:rFonts w:cstheme="minorHAnsi"/>
          <w:sz w:val="22"/>
        </w:rPr>
      </w:pPr>
      <w:r>
        <w:rPr>
          <w:rFonts w:cstheme="minorHAnsi"/>
          <w:color w:val="000000"/>
          <w:sz w:val="22"/>
        </w:rPr>
        <w:t xml:space="preserve"> </w:t>
      </w:r>
      <w:r w:rsidR="00253223" w:rsidRPr="00A370E1">
        <w:rPr>
          <w:rFonts w:cstheme="minorHAnsi"/>
          <w:color w:val="000000"/>
          <w:sz w:val="22"/>
        </w:rPr>
        <w:t xml:space="preserve">semestralmente, a Emissora deverá calcular e informar, para </w:t>
      </w:r>
      <w:ins w:id="301" w:author="Philippe Hollanda - Oliveira Trust" w:date="2022-08-17T09:49:00Z">
        <w:r w:rsidR="001125F9">
          <w:rPr>
            <w:rFonts w:cstheme="minorHAnsi"/>
            <w:color w:val="000000"/>
            <w:sz w:val="22"/>
          </w:rPr>
          <w:t>Debenturista, com cópia a</w:t>
        </w:r>
      </w:ins>
      <w:r w:rsidR="00253223" w:rsidRPr="00A370E1">
        <w:rPr>
          <w:rFonts w:cstheme="minorHAnsi"/>
          <w:color w:val="000000"/>
          <w:sz w:val="22"/>
        </w:rPr>
        <w:t>o Agente Fiduciário, o Índice de Cobertura do Serviço da Dívida (“ICSD”)</w:t>
      </w:r>
      <w:r w:rsidR="004F195A" w:rsidRPr="00A370E1">
        <w:rPr>
          <w:rFonts w:cstheme="minorHAnsi"/>
          <w:color w:val="000000"/>
          <w:sz w:val="22"/>
        </w:rPr>
        <w:t>,</w:t>
      </w:r>
      <w:r w:rsidR="00253223" w:rsidRPr="00A370E1">
        <w:rPr>
          <w:rFonts w:cstheme="minorHAnsi"/>
          <w:color w:val="000000"/>
          <w:sz w:val="22"/>
        </w:rPr>
        <w:t xml:space="preserve"> </w:t>
      </w:r>
      <w:r w:rsidR="004F195A" w:rsidRPr="00A370E1">
        <w:rPr>
          <w:rFonts w:cstheme="minorHAnsi"/>
          <w:color w:val="000000"/>
          <w:sz w:val="22"/>
        </w:rPr>
        <w:t xml:space="preserve">de </w:t>
      </w:r>
      <w:r w:rsidR="00253223" w:rsidRPr="00A370E1">
        <w:rPr>
          <w:rFonts w:cstheme="minorHAnsi"/>
          <w:color w:val="000000"/>
          <w:sz w:val="22"/>
        </w:rPr>
        <w:t xml:space="preserve">acordo com a fórmula do </w:t>
      </w:r>
      <w:r w:rsidR="00253223" w:rsidRPr="003E4AC4">
        <w:rPr>
          <w:rFonts w:cstheme="minorHAnsi"/>
          <w:color w:val="000000"/>
          <w:sz w:val="22"/>
          <w:highlight w:val="green"/>
        </w:rPr>
        <w:t xml:space="preserve">Anexo </w:t>
      </w:r>
      <w:r w:rsidR="00671491" w:rsidRPr="003E4AC4">
        <w:rPr>
          <w:rFonts w:cstheme="minorHAnsi"/>
          <w:color w:val="000000"/>
          <w:sz w:val="22"/>
          <w:highlight w:val="green"/>
        </w:rPr>
        <w:t>[</w:t>
      </w:r>
      <w:r w:rsidR="00253223" w:rsidRPr="003E4AC4">
        <w:rPr>
          <w:rFonts w:cstheme="minorHAnsi"/>
          <w:color w:val="000000"/>
          <w:sz w:val="22"/>
          <w:highlight w:val="green"/>
        </w:rPr>
        <w:t>V</w:t>
      </w:r>
      <w:r w:rsidR="00671491" w:rsidRPr="003E4AC4">
        <w:rPr>
          <w:rFonts w:cstheme="minorHAnsi"/>
          <w:color w:val="000000"/>
          <w:sz w:val="22"/>
          <w:highlight w:val="green"/>
        </w:rPr>
        <w:t>]</w:t>
      </w:r>
      <w:r w:rsidR="00253223" w:rsidRPr="00A370E1">
        <w:rPr>
          <w:rFonts w:cstheme="minorHAnsi"/>
          <w:color w:val="000000"/>
          <w:sz w:val="22"/>
        </w:rPr>
        <w:t xml:space="preserve">. O ICSD dos últimos </w:t>
      </w:r>
      <w:r w:rsidR="004F195A" w:rsidRPr="00A370E1">
        <w:rPr>
          <w:rFonts w:cstheme="minorHAnsi"/>
          <w:color w:val="000000"/>
          <w:sz w:val="22"/>
        </w:rPr>
        <w:t>12 (</w:t>
      </w:r>
      <w:r w:rsidR="00253223" w:rsidRPr="00A370E1">
        <w:rPr>
          <w:rFonts w:cstheme="minorHAnsi"/>
          <w:color w:val="000000"/>
          <w:sz w:val="22"/>
        </w:rPr>
        <w:t>doze</w:t>
      </w:r>
      <w:r w:rsidR="004F195A" w:rsidRPr="00A370E1">
        <w:rPr>
          <w:rFonts w:cstheme="minorHAnsi"/>
          <w:color w:val="000000"/>
          <w:sz w:val="22"/>
        </w:rPr>
        <w:t>)</w:t>
      </w:r>
      <w:r w:rsidR="00253223" w:rsidRPr="00A370E1">
        <w:rPr>
          <w:rFonts w:cstheme="minorHAnsi"/>
          <w:color w:val="000000"/>
          <w:sz w:val="22"/>
        </w:rPr>
        <w:t xml:space="preserve"> meses</w:t>
      </w:r>
      <w:r w:rsidR="004F195A" w:rsidRPr="00A370E1">
        <w:rPr>
          <w:rFonts w:cstheme="minorHAnsi"/>
          <w:color w:val="000000"/>
          <w:sz w:val="22"/>
        </w:rPr>
        <w:t xml:space="preserve"> </w:t>
      </w:r>
      <w:r w:rsidR="00253223" w:rsidRPr="00A370E1">
        <w:rPr>
          <w:rFonts w:cstheme="minorHAnsi"/>
          <w:color w:val="000000"/>
          <w:sz w:val="22"/>
        </w:rPr>
        <w:t xml:space="preserve">será calculado pela Emissora e verificado </w:t>
      </w:r>
      <w:del w:id="302" w:author="Philippe Hollanda - Oliveira Trust" w:date="2022-08-17T09:49:00Z">
        <w:r w:rsidR="00253223" w:rsidRPr="00A370E1" w:rsidDel="001125F9">
          <w:rPr>
            <w:rFonts w:cstheme="minorHAnsi"/>
            <w:color w:val="000000"/>
            <w:sz w:val="22"/>
          </w:rPr>
          <w:delText>pelo Agente Fiduciário</w:delText>
        </w:r>
      </w:del>
      <w:ins w:id="303" w:author="Philippe Hollanda - Oliveira Trust" w:date="2022-08-17T09:49:00Z">
        <w:r w:rsidR="001125F9">
          <w:rPr>
            <w:rFonts w:cstheme="minorHAnsi"/>
            <w:color w:val="000000"/>
            <w:sz w:val="22"/>
          </w:rPr>
          <w:t>pela Debenturista</w:t>
        </w:r>
      </w:ins>
      <w:r w:rsidR="00253223" w:rsidRPr="00A370E1">
        <w:rPr>
          <w:rFonts w:cstheme="minorHAnsi"/>
          <w:color w:val="000000"/>
          <w:sz w:val="22"/>
        </w:rPr>
        <w:t xml:space="preserve"> com base: (i) nas demonstrações financeiras consolidadas e auditadas da Emissora para os períodos findos em 31 de </w:t>
      </w:r>
      <w:proofErr w:type="gramStart"/>
      <w:r w:rsidR="00253223" w:rsidRPr="00A370E1">
        <w:rPr>
          <w:rFonts w:cstheme="minorHAnsi"/>
          <w:color w:val="000000"/>
          <w:sz w:val="22"/>
        </w:rPr>
        <w:t>Dezembro</w:t>
      </w:r>
      <w:proofErr w:type="gramEnd"/>
      <w:r w:rsidR="00253223" w:rsidRPr="00A370E1">
        <w:rPr>
          <w:rFonts w:cstheme="minorHAnsi"/>
          <w:color w:val="000000"/>
          <w:sz w:val="22"/>
        </w:rPr>
        <w:t>, (</w:t>
      </w:r>
      <w:proofErr w:type="spellStart"/>
      <w:r w:rsidR="00253223" w:rsidRPr="00A370E1">
        <w:rPr>
          <w:rFonts w:cstheme="minorHAnsi"/>
          <w:color w:val="000000"/>
          <w:sz w:val="22"/>
        </w:rPr>
        <w:t>ii</w:t>
      </w:r>
      <w:proofErr w:type="spellEnd"/>
      <w:r w:rsidR="00253223" w:rsidRPr="00A370E1">
        <w:rPr>
          <w:rFonts w:cstheme="minorHAnsi"/>
          <w:color w:val="000000"/>
          <w:sz w:val="22"/>
        </w:rPr>
        <w:t xml:space="preserve">) nos balancetes </w:t>
      </w:r>
      <w:r w:rsidR="003162EA" w:rsidRPr="00A370E1">
        <w:rPr>
          <w:rFonts w:cstheme="minorHAnsi"/>
          <w:color w:val="000000"/>
          <w:sz w:val="22"/>
        </w:rPr>
        <w:t>semestrais</w:t>
      </w:r>
      <w:r w:rsidR="005F1B39" w:rsidRPr="00A370E1">
        <w:rPr>
          <w:rFonts w:cstheme="minorHAnsi"/>
          <w:color w:val="000000"/>
          <w:sz w:val="22"/>
        </w:rPr>
        <w:t xml:space="preserve"> </w:t>
      </w:r>
      <w:r w:rsidR="00253223" w:rsidRPr="00A370E1">
        <w:rPr>
          <w:rFonts w:cstheme="minorHAnsi"/>
          <w:color w:val="000000"/>
          <w:sz w:val="22"/>
        </w:rPr>
        <w:t>da Emissora</w:t>
      </w:r>
      <w:r w:rsidR="005F1B39" w:rsidRPr="00A370E1">
        <w:rPr>
          <w:rFonts w:cstheme="minorHAnsi"/>
          <w:color w:val="000000"/>
          <w:sz w:val="22"/>
        </w:rPr>
        <w:t xml:space="preserve"> com resultados dos últimos </w:t>
      </w:r>
      <w:r w:rsidR="004F195A" w:rsidRPr="00A370E1">
        <w:rPr>
          <w:rFonts w:cstheme="minorHAnsi"/>
          <w:color w:val="000000"/>
          <w:sz w:val="22"/>
        </w:rPr>
        <w:t>12 (</w:t>
      </w:r>
      <w:r w:rsidR="005F1B39" w:rsidRPr="00A370E1">
        <w:rPr>
          <w:rFonts w:cstheme="minorHAnsi"/>
          <w:color w:val="000000"/>
          <w:sz w:val="22"/>
        </w:rPr>
        <w:t>doze</w:t>
      </w:r>
      <w:r w:rsidR="004F195A" w:rsidRPr="00A370E1">
        <w:rPr>
          <w:rFonts w:cstheme="minorHAnsi"/>
          <w:color w:val="000000"/>
          <w:sz w:val="22"/>
        </w:rPr>
        <w:t>)</w:t>
      </w:r>
      <w:r w:rsidR="005F1B39" w:rsidRPr="00A370E1">
        <w:rPr>
          <w:rFonts w:cstheme="minorHAnsi"/>
          <w:color w:val="000000"/>
          <w:sz w:val="22"/>
        </w:rPr>
        <w:t xml:space="preserve"> meses,</w:t>
      </w:r>
      <w:r w:rsidR="00253223" w:rsidRPr="00A370E1">
        <w:rPr>
          <w:rFonts w:cstheme="minorHAnsi"/>
          <w:color w:val="000000"/>
          <w:sz w:val="22"/>
        </w:rPr>
        <w:t xml:space="preserve"> para os períodos f</w:t>
      </w:r>
      <w:r w:rsidR="004F195A" w:rsidRPr="00A370E1">
        <w:rPr>
          <w:rFonts w:cstheme="minorHAnsi"/>
          <w:color w:val="000000"/>
          <w:sz w:val="22"/>
        </w:rPr>
        <w:t>i</w:t>
      </w:r>
      <w:r w:rsidR="00253223" w:rsidRPr="00A370E1">
        <w:rPr>
          <w:rFonts w:cstheme="minorHAnsi"/>
          <w:color w:val="000000"/>
          <w:sz w:val="22"/>
        </w:rPr>
        <w:t>ndos em 31 de junho.</w:t>
      </w:r>
      <w:r w:rsidR="004F195A" w:rsidRPr="00A370E1">
        <w:rPr>
          <w:rFonts w:cstheme="minorHAnsi"/>
          <w:color w:val="000000"/>
          <w:sz w:val="22"/>
        </w:rPr>
        <w:t xml:space="preserve"> </w:t>
      </w:r>
      <w:r w:rsidR="00253223" w:rsidRPr="00A370E1">
        <w:rPr>
          <w:rFonts w:cstheme="minorHAnsi"/>
          <w:color w:val="000000"/>
          <w:sz w:val="22"/>
        </w:rPr>
        <w:t xml:space="preserve">A verificação referente </w:t>
      </w:r>
      <w:r w:rsidR="004F195A" w:rsidRPr="00A370E1">
        <w:rPr>
          <w:rFonts w:cstheme="minorHAnsi"/>
          <w:color w:val="000000"/>
          <w:sz w:val="22"/>
        </w:rPr>
        <w:t>à</w:t>
      </w:r>
      <w:r w:rsidR="00253223" w:rsidRPr="00A370E1">
        <w:rPr>
          <w:rFonts w:cstheme="minorHAnsi"/>
          <w:color w:val="000000"/>
          <w:sz w:val="22"/>
        </w:rPr>
        <w:t xml:space="preserve"> medição de dezembro </w:t>
      </w:r>
      <w:r w:rsidR="004F195A" w:rsidRPr="00A370E1">
        <w:rPr>
          <w:rFonts w:cstheme="minorHAnsi"/>
          <w:color w:val="000000"/>
          <w:sz w:val="22"/>
        </w:rPr>
        <w:t xml:space="preserve">de cada ano até a liquidação integral das Debêntures </w:t>
      </w:r>
      <w:r w:rsidR="00253223" w:rsidRPr="00A370E1">
        <w:rPr>
          <w:rFonts w:cstheme="minorHAnsi"/>
          <w:color w:val="000000"/>
          <w:sz w:val="22"/>
        </w:rPr>
        <w:t>deverá ser encaminhada</w:t>
      </w:r>
      <w:ins w:id="304" w:author="Philippe Hollanda - Oliveira Trust" w:date="2022-08-17T09:50:00Z">
        <w:r w:rsidR="001125F9">
          <w:rPr>
            <w:rFonts w:cstheme="minorHAnsi"/>
            <w:color w:val="000000"/>
            <w:sz w:val="22"/>
          </w:rPr>
          <w:t xml:space="preserve"> a Debenturista, com cópia</w:t>
        </w:r>
      </w:ins>
      <w:r w:rsidR="00253223" w:rsidRPr="00A370E1">
        <w:rPr>
          <w:rFonts w:cstheme="minorHAnsi"/>
          <w:color w:val="000000"/>
          <w:sz w:val="22"/>
        </w:rPr>
        <w:t xml:space="preserve"> ao Agente Fiduciário até dia 30 de abril do ano subsequente</w:t>
      </w:r>
      <w:r w:rsidR="004F195A" w:rsidRPr="00A370E1">
        <w:rPr>
          <w:rFonts w:cstheme="minorHAnsi"/>
          <w:color w:val="000000"/>
          <w:sz w:val="22"/>
        </w:rPr>
        <w:t>,</w:t>
      </w:r>
      <w:r w:rsidR="00253223" w:rsidRPr="00A370E1">
        <w:rPr>
          <w:rFonts w:cstheme="minorHAnsi"/>
          <w:color w:val="000000"/>
          <w:sz w:val="22"/>
        </w:rPr>
        <w:t xml:space="preserve"> e a medição referente ao mês de junho deverá ser encaminhada </w:t>
      </w:r>
      <w:ins w:id="305" w:author="Philippe Hollanda - Oliveira Trust" w:date="2022-08-17T09:50:00Z">
        <w:r w:rsidR="001125F9">
          <w:rPr>
            <w:rFonts w:cstheme="minorHAnsi"/>
            <w:color w:val="000000"/>
            <w:sz w:val="22"/>
          </w:rPr>
          <w:t xml:space="preserve">a Debenturista, com cópia </w:t>
        </w:r>
      </w:ins>
      <w:r w:rsidR="00253223" w:rsidRPr="00A370E1">
        <w:rPr>
          <w:rFonts w:cstheme="minorHAnsi"/>
          <w:color w:val="000000"/>
          <w:sz w:val="22"/>
        </w:rPr>
        <w:t xml:space="preserve">ao </w:t>
      </w:r>
      <w:r w:rsidR="004F195A" w:rsidRPr="00A370E1">
        <w:rPr>
          <w:rFonts w:cstheme="minorHAnsi"/>
          <w:color w:val="000000"/>
          <w:sz w:val="22"/>
        </w:rPr>
        <w:t>A</w:t>
      </w:r>
      <w:r w:rsidR="00253223" w:rsidRPr="00A370E1">
        <w:rPr>
          <w:rFonts w:cstheme="minorHAnsi"/>
          <w:color w:val="000000"/>
          <w:sz w:val="22"/>
        </w:rPr>
        <w:t xml:space="preserve">gente </w:t>
      </w:r>
      <w:r w:rsidR="004F195A" w:rsidRPr="00A370E1">
        <w:rPr>
          <w:rFonts w:cstheme="minorHAnsi"/>
          <w:color w:val="000000"/>
          <w:sz w:val="22"/>
        </w:rPr>
        <w:t>F</w:t>
      </w:r>
      <w:r w:rsidR="00253223" w:rsidRPr="00A370E1">
        <w:rPr>
          <w:rFonts w:cstheme="minorHAnsi"/>
          <w:color w:val="000000"/>
          <w:sz w:val="22"/>
        </w:rPr>
        <w:t>iduciário até do dia 15 d</w:t>
      </w:r>
      <w:r w:rsidR="004F195A" w:rsidRPr="00A370E1">
        <w:rPr>
          <w:rFonts w:cstheme="minorHAnsi"/>
          <w:color w:val="000000"/>
          <w:sz w:val="22"/>
        </w:rPr>
        <w:t xml:space="preserve">o mês de </w:t>
      </w:r>
      <w:r w:rsidR="00253223" w:rsidRPr="00A370E1">
        <w:rPr>
          <w:rFonts w:cstheme="minorHAnsi"/>
          <w:color w:val="000000"/>
          <w:sz w:val="22"/>
        </w:rPr>
        <w:t>agosto subsequente</w:t>
      </w:r>
      <w:r w:rsidR="004F195A" w:rsidRPr="00A370E1">
        <w:rPr>
          <w:rFonts w:cstheme="minorHAnsi"/>
          <w:color w:val="000000"/>
          <w:sz w:val="22"/>
        </w:rPr>
        <w:t xml:space="preserve"> a tal mês de junho</w:t>
      </w:r>
      <w:r w:rsidR="00253223" w:rsidRPr="00A370E1">
        <w:rPr>
          <w:rFonts w:cstheme="minorHAnsi"/>
          <w:color w:val="000000"/>
          <w:sz w:val="22"/>
        </w:rPr>
        <w:t xml:space="preserve">. A medição referente ao período terminado em 30 de junho deverá ser acompanhada pelo </w:t>
      </w:r>
      <w:proofErr w:type="spellStart"/>
      <w:r w:rsidR="00253223" w:rsidRPr="00A370E1">
        <w:rPr>
          <w:rFonts w:cstheme="minorHAnsi"/>
          <w:i/>
          <w:iCs/>
          <w:color w:val="000000"/>
          <w:sz w:val="22"/>
        </w:rPr>
        <w:t>Certificate</w:t>
      </w:r>
      <w:proofErr w:type="spellEnd"/>
      <w:r w:rsidR="00253223" w:rsidRPr="00A370E1">
        <w:rPr>
          <w:rFonts w:cstheme="minorHAnsi"/>
          <w:i/>
          <w:iCs/>
          <w:color w:val="000000"/>
          <w:sz w:val="22"/>
        </w:rPr>
        <w:t xml:space="preserve"> </w:t>
      </w:r>
      <w:proofErr w:type="spellStart"/>
      <w:r w:rsidR="00253223" w:rsidRPr="00A370E1">
        <w:rPr>
          <w:rFonts w:cstheme="minorHAnsi"/>
          <w:i/>
          <w:iCs/>
          <w:color w:val="000000"/>
          <w:sz w:val="22"/>
        </w:rPr>
        <w:t>of</w:t>
      </w:r>
      <w:proofErr w:type="spellEnd"/>
      <w:r w:rsidR="00253223" w:rsidRPr="00A370E1">
        <w:rPr>
          <w:rFonts w:cstheme="minorHAnsi"/>
          <w:i/>
          <w:iCs/>
          <w:color w:val="000000"/>
          <w:sz w:val="22"/>
        </w:rPr>
        <w:t xml:space="preserve"> </w:t>
      </w:r>
      <w:proofErr w:type="spellStart"/>
      <w:r w:rsidR="00253223" w:rsidRPr="00A370E1">
        <w:rPr>
          <w:rFonts w:cstheme="minorHAnsi"/>
          <w:i/>
          <w:iCs/>
          <w:color w:val="000000"/>
          <w:sz w:val="22"/>
        </w:rPr>
        <w:t>Compliance</w:t>
      </w:r>
      <w:proofErr w:type="spellEnd"/>
      <w:r w:rsidR="00253223" w:rsidRPr="00A370E1">
        <w:rPr>
          <w:rFonts w:cstheme="minorHAnsi"/>
          <w:color w:val="000000"/>
          <w:sz w:val="22"/>
        </w:rPr>
        <w:t xml:space="preserve"> conforme modelo no </w:t>
      </w:r>
      <w:r w:rsidR="00253223" w:rsidRPr="003E4AC4">
        <w:rPr>
          <w:rFonts w:cstheme="minorHAnsi"/>
          <w:color w:val="000000"/>
          <w:sz w:val="22"/>
          <w:highlight w:val="green"/>
        </w:rPr>
        <w:t xml:space="preserve">Anexo </w:t>
      </w:r>
      <w:r w:rsidR="005765BC" w:rsidRPr="003E4AC4">
        <w:rPr>
          <w:rFonts w:cstheme="minorHAnsi"/>
          <w:color w:val="000000"/>
          <w:sz w:val="22"/>
          <w:highlight w:val="green"/>
        </w:rPr>
        <w:t>[</w:t>
      </w:r>
      <w:r w:rsidR="00253223" w:rsidRPr="003E4AC4">
        <w:rPr>
          <w:rFonts w:cstheme="minorHAnsi"/>
          <w:color w:val="000000"/>
          <w:sz w:val="22"/>
          <w:highlight w:val="green"/>
        </w:rPr>
        <w:t>XIII</w:t>
      </w:r>
      <w:r w:rsidR="005765BC" w:rsidRPr="003E4AC4">
        <w:rPr>
          <w:rFonts w:cstheme="minorHAnsi"/>
          <w:color w:val="000000"/>
          <w:sz w:val="22"/>
          <w:highlight w:val="green"/>
        </w:rPr>
        <w:t>]</w:t>
      </w:r>
      <w:r w:rsidR="00253223" w:rsidRPr="003E4AC4">
        <w:rPr>
          <w:rFonts w:cstheme="minorHAnsi"/>
          <w:color w:val="000000"/>
          <w:sz w:val="22"/>
          <w:highlight w:val="green"/>
        </w:rPr>
        <w:t>.</w:t>
      </w:r>
      <w:r w:rsidR="004F195A" w:rsidRPr="00A370E1">
        <w:rPr>
          <w:rFonts w:cstheme="minorHAnsi"/>
          <w:color w:val="000000"/>
          <w:sz w:val="22"/>
        </w:rPr>
        <w:t xml:space="preserve"> </w:t>
      </w:r>
      <w:r w:rsidR="00253223" w:rsidRPr="00A370E1">
        <w:rPr>
          <w:rFonts w:cstheme="minorHAnsi"/>
          <w:color w:val="000000" w:themeColor="text1"/>
          <w:sz w:val="22"/>
        </w:rPr>
        <w:t>As Partes estabelecem que a primeira apuração do</w:t>
      </w:r>
      <w:r w:rsidR="004F195A" w:rsidRPr="00A370E1">
        <w:rPr>
          <w:rFonts w:cstheme="minorHAnsi"/>
          <w:color w:val="000000" w:themeColor="text1"/>
          <w:sz w:val="22"/>
        </w:rPr>
        <w:t xml:space="preserve"> ICSD </w:t>
      </w:r>
      <w:r w:rsidR="00253223" w:rsidRPr="00A370E1">
        <w:rPr>
          <w:rFonts w:cstheme="minorHAnsi"/>
          <w:color w:val="000000" w:themeColor="text1"/>
          <w:sz w:val="22"/>
        </w:rPr>
        <w:t xml:space="preserve">deverá ocorrer até o dia 30 de abril de 2024, com base nas demonstrações financeiras consolidadas da Emissora, relativas a 31 de dezembro de 2023 e deverá ser de no mínimo </w:t>
      </w:r>
      <w:r w:rsidR="00253223" w:rsidRPr="00A370E1">
        <w:rPr>
          <w:rFonts w:cstheme="minorHAnsi"/>
          <w:sz w:val="22"/>
        </w:rPr>
        <w:t>de no mínimo 1,20x</w:t>
      </w:r>
      <w:r w:rsidR="00584D9A" w:rsidRPr="00A370E1">
        <w:rPr>
          <w:rFonts w:cstheme="minorHAnsi"/>
          <w:sz w:val="22"/>
        </w:rPr>
        <w:t>;</w:t>
      </w:r>
    </w:p>
    <w:p w14:paraId="412C1DDA" w14:textId="77777777" w:rsidR="00584D9A" w:rsidRPr="00A370E1" w:rsidRDefault="00584D9A" w:rsidP="007C4EC5">
      <w:pPr>
        <w:rPr>
          <w:rFonts w:cstheme="minorHAnsi"/>
          <w:sz w:val="22"/>
          <w:lang w:eastAsia="en-US"/>
        </w:rPr>
      </w:pPr>
    </w:p>
    <w:p w14:paraId="0D73DFD6" w14:textId="7D2A51A5" w:rsidR="007C4EC5" w:rsidRPr="00A370E1" w:rsidRDefault="00584D9A" w:rsidP="00EC38C1">
      <w:pPr>
        <w:widowControl w:val="0"/>
        <w:numPr>
          <w:ilvl w:val="0"/>
          <w:numId w:val="3"/>
        </w:numPr>
        <w:ind w:left="0" w:firstLine="0"/>
        <w:rPr>
          <w:rFonts w:cstheme="minorHAnsi"/>
          <w:sz w:val="22"/>
        </w:rPr>
      </w:pPr>
      <w:r w:rsidRPr="00A370E1">
        <w:rPr>
          <w:rFonts w:cstheme="minorHAnsi"/>
          <w:color w:val="000000" w:themeColor="text1"/>
          <w:sz w:val="22"/>
        </w:rPr>
        <w:t xml:space="preserve">a Emissora deverá contratar a NINT Natural </w:t>
      </w:r>
      <w:proofErr w:type="spellStart"/>
      <w:r w:rsidRPr="00A370E1">
        <w:rPr>
          <w:rFonts w:cstheme="minorHAnsi"/>
          <w:color w:val="000000" w:themeColor="text1"/>
          <w:sz w:val="22"/>
        </w:rPr>
        <w:t>Intelligence</w:t>
      </w:r>
      <w:proofErr w:type="spellEnd"/>
      <w:r w:rsidRPr="00A370E1">
        <w:rPr>
          <w:rFonts w:cstheme="minorHAnsi"/>
          <w:color w:val="000000" w:themeColor="text1"/>
          <w:sz w:val="22"/>
        </w:rPr>
        <w:t xml:space="preserve"> Ltda, inscrita no CNPJ/MF sob o n.º 09.212.050/0001- 07 (“</w:t>
      </w:r>
      <w:r w:rsidRPr="00A370E1">
        <w:rPr>
          <w:rFonts w:cstheme="minorHAnsi"/>
          <w:color w:val="000000" w:themeColor="text1"/>
          <w:sz w:val="22"/>
          <w:u w:val="single"/>
        </w:rPr>
        <w:t>Consultoria de Sustentabilidade</w:t>
      </w:r>
      <w:r w:rsidRPr="00A370E1">
        <w:rPr>
          <w:rFonts w:cstheme="minorHAnsi"/>
          <w:color w:val="000000" w:themeColor="text1"/>
          <w:sz w:val="22"/>
        </w:rPr>
        <w:t xml:space="preserve">”), às suas custas, e obter da Consultoria de Sustentabilidade uma avaliação e parecer que caracterize o CRI </w:t>
      </w:r>
      <w:r w:rsidR="007C4EC5" w:rsidRPr="00A370E1">
        <w:rPr>
          <w:rFonts w:cstheme="minorHAnsi"/>
          <w:sz w:val="22"/>
          <w:lang w:eastAsia="en-US"/>
        </w:rPr>
        <w:t xml:space="preserve">como </w:t>
      </w:r>
      <w:r w:rsidRPr="00A370E1">
        <w:rPr>
          <w:rFonts w:cstheme="minorHAnsi"/>
          <w:sz w:val="22"/>
          <w:lang w:eastAsia="en-US"/>
        </w:rPr>
        <w:t xml:space="preserve">um </w:t>
      </w:r>
      <w:r w:rsidR="007C4EC5" w:rsidRPr="00A370E1">
        <w:rPr>
          <w:rFonts w:cstheme="minorHAnsi"/>
          <w:sz w:val="22"/>
          <w:lang w:eastAsia="en-US"/>
        </w:rPr>
        <w:t>'</w:t>
      </w:r>
      <w:r w:rsidRPr="00A370E1">
        <w:rPr>
          <w:rFonts w:cstheme="minorHAnsi"/>
          <w:sz w:val="22"/>
          <w:lang w:eastAsia="en-US"/>
        </w:rPr>
        <w:t>t</w:t>
      </w:r>
      <w:r w:rsidR="007C4EC5" w:rsidRPr="00A370E1">
        <w:rPr>
          <w:rFonts w:cstheme="minorHAnsi"/>
          <w:sz w:val="22"/>
          <w:lang w:eastAsia="en-US"/>
        </w:rPr>
        <w:t>ítulo verde', conforme, com base em: (i) desempenho socioambiental avaliado; e (</w:t>
      </w:r>
      <w:proofErr w:type="spellStart"/>
      <w:r w:rsidR="007C4EC5" w:rsidRPr="00A370E1">
        <w:rPr>
          <w:rFonts w:cstheme="minorHAnsi"/>
          <w:sz w:val="22"/>
          <w:lang w:eastAsia="en-US"/>
        </w:rPr>
        <w:t>ii</w:t>
      </w:r>
      <w:proofErr w:type="spellEnd"/>
      <w:r w:rsidR="007C4EC5" w:rsidRPr="00A370E1">
        <w:rPr>
          <w:rFonts w:cstheme="minorHAnsi"/>
          <w:sz w:val="22"/>
          <w:lang w:eastAsia="en-US"/>
        </w:rPr>
        <w:t xml:space="preserve">) atendimento aos "Green Bond </w:t>
      </w:r>
      <w:proofErr w:type="spellStart"/>
      <w:r w:rsidR="007C4EC5" w:rsidRPr="00A370E1">
        <w:rPr>
          <w:rFonts w:cstheme="minorHAnsi"/>
          <w:sz w:val="22"/>
          <w:lang w:eastAsia="en-US"/>
        </w:rPr>
        <w:t>Principles</w:t>
      </w:r>
      <w:proofErr w:type="spellEnd"/>
      <w:r w:rsidR="007C4EC5" w:rsidRPr="00A370E1">
        <w:rPr>
          <w:rFonts w:cstheme="minorHAnsi"/>
          <w:sz w:val="22"/>
          <w:lang w:eastAsia="en-US"/>
        </w:rPr>
        <w:t>"</w:t>
      </w:r>
      <w:r w:rsidR="00A370E1" w:rsidRPr="00A370E1">
        <w:rPr>
          <w:rFonts w:cstheme="minorHAnsi"/>
          <w:sz w:val="22"/>
          <w:lang w:eastAsia="en-US"/>
        </w:rPr>
        <w:t>. O p</w:t>
      </w:r>
      <w:r w:rsidR="007C4EC5" w:rsidRPr="00A370E1">
        <w:rPr>
          <w:rFonts w:cstheme="minorHAnsi"/>
          <w:sz w:val="22"/>
          <w:lang w:eastAsia="en-US"/>
        </w:rPr>
        <w:t xml:space="preserve">arecer </w:t>
      </w:r>
      <w:r w:rsidR="00A370E1" w:rsidRPr="00A370E1">
        <w:rPr>
          <w:rFonts w:cstheme="minorHAnsi"/>
          <w:sz w:val="22"/>
          <w:lang w:eastAsia="en-US"/>
        </w:rPr>
        <w:t xml:space="preserve">deverá </w:t>
      </w:r>
      <w:r w:rsidR="007C4EC5" w:rsidRPr="00A370E1">
        <w:rPr>
          <w:rFonts w:cstheme="minorHAnsi"/>
          <w:sz w:val="22"/>
          <w:lang w:eastAsia="en-US"/>
        </w:rPr>
        <w:t xml:space="preserve">ser disponibilizado na íntegra para </w:t>
      </w:r>
      <w:r w:rsidR="00A370E1" w:rsidRPr="00A370E1">
        <w:rPr>
          <w:rFonts w:cstheme="minorHAnsi"/>
          <w:sz w:val="22"/>
          <w:lang w:eastAsia="en-US"/>
        </w:rPr>
        <w:t xml:space="preserve">a Debenturista </w:t>
      </w:r>
      <w:r w:rsidR="007C4EC5" w:rsidRPr="00A370E1">
        <w:rPr>
          <w:rFonts w:cstheme="minorHAnsi"/>
          <w:sz w:val="22"/>
          <w:lang w:eastAsia="en-US"/>
        </w:rPr>
        <w:t>e o Agente Fiduciário</w:t>
      </w:r>
      <w:r w:rsidR="00A370E1" w:rsidRPr="00A370E1">
        <w:rPr>
          <w:rFonts w:cstheme="minorHAnsi"/>
          <w:sz w:val="22"/>
          <w:lang w:eastAsia="en-US"/>
        </w:rPr>
        <w:t xml:space="preserve">. Com base em tal parecer, a Emissora </w:t>
      </w:r>
      <w:r w:rsidR="007C4EC5" w:rsidRPr="00A370E1">
        <w:rPr>
          <w:rFonts w:cstheme="minorHAnsi"/>
          <w:sz w:val="22"/>
          <w:lang w:eastAsia="en-US"/>
        </w:rPr>
        <w:t xml:space="preserve">elaborará um Relatório de Impacto ("Relatório de Impacto") até </w:t>
      </w:r>
      <w:r w:rsidR="007C4EC5" w:rsidRPr="00FA2914">
        <w:rPr>
          <w:rFonts w:cstheme="minorHAnsi"/>
          <w:sz w:val="22"/>
          <w:lang w:eastAsia="en-US"/>
        </w:rPr>
        <w:t>a comprovação da destinação dos recursos</w:t>
      </w:r>
      <w:r w:rsidR="00A370E1" w:rsidRPr="00FA2914">
        <w:rPr>
          <w:rFonts w:cstheme="minorHAnsi"/>
          <w:sz w:val="22"/>
          <w:lang w:eastAsia="en-US"/>
        </w:rPr>
        <w:t>, conforme previ</w:t>
      </w:r>
      <w:r w:rsidR="00FA2914">
        <w:rPr>
          <w:rFonts w:cstheme="minorHAnsi"/>
          <w:sz w:val="22"/>
          <w:lang w:eastAsia="en-US"/>
        </w:rPr>
        <w:t>s</w:t>
      </w:r>
      <w:r w:rsidR="00A370E1" w:rsidRPr="00FA2914">
        <w:rPr>
          <w:rFonts w:cstheme="minorHAnsi"/>
          <w:sz w:val="22"/>
          <w:lang w:eastAsia="en-US"/>
        </w:rPr>
        <w:t xml:space="preserve">to na Cláusula 3.6 acima, a fim de </w:t>
      </w:r>
      <w:r w:rsidR="007C4EC5" w:rsidRPr="00A370E1">
        <w:rPr>
          <w:rFonts w:cstheme="minorHAnsi"/>
          <w:sz w:val="22"/>
          <w:lang w:eastAsia="en-US"/>
        </w:rPr>
        <w:t>garantir a alocação dos recursos e os benefícios socioambientais da emissão</w:t>
      </w:r>
      <w:r w:rsidR="00A370E1" w:rsidRPr="00A370E1">
        <w:rPr>
          <w:rFonts w:cstheme="minorHAnsi"/>
          <w:sz w:val="22"/>
          <w:lang w:eastAsia="en-US"/>
        </w:rPr>
        <w:t xml:space="preserve">. Os CRI deverão </w:t>
      </w:r>
      <w:r w:rsidR="007C4EC5" w:rsidRPr="00A370E1">
        <w:rPr>
          <w:rFonts w:cstheme="minorHAnsi"/>
          <w:sz w:val="22"/>
          <w:lang w:eastAsia="en-US"/>
        </w:rPr>
        <w:t>ser reavaliados p</w:t>
      </w:r>
      <w:r w:rsidR="00A370E1" w:rsidRPr="00A370E1">
        <w:rPr>
          <w:rFonts w:cstheme="minorHAnsi"/>
          <w:sz w:val="22"/>
          <w:lang w:eastAsia="en-US"/>
        </w:rPr>
        <w:t xml:space="preserve">ela Consultoria de Sustentabilidade </w:t>
      </w:r>
      <w:r w:rsidR="007C4EC5" w:rsidRPr="00A370E1">
        <w:rPr>
          <w:rFonts w:cstheme="minorHAnsi"/>
          <w:sz w:val="22"/>
          <w:lang w:eastAsia="en-US"/>
        </w:rPr>
        <w:t xml:space="preserve">dentro de um período de até 24 (vinte e quatro) meses </w:t>
      </w:r>
      <w:r w:rsidR="00A370E1" w:rsidRPr="00A370E1">
        <w:rPr>
          <w:rFonts w:cstheme="minorHAnsi"/>
          <w:sz w:val="22"/>
          <w:lang w:eastAsia="en-US"/>
        </w:rPr>
        <w:t xml:space="preserve">da data de emissão dos CRI </w:t>
      </w:r>
      <w:r w:rsidR="007C4EC5" w:rsidRPr="00A370E1">
        <w:rPr>
          <w:rFonts w:cstheme="minorHAnsi"/>
          <w:sz w:val="22"/>
          <w:lang w:eastAsia="en-US"/>
        </w:rPr>
        <w:lastRenderedPageBreak/>
        <w:t xml:space="preserve">para garantir que continuam alinhadas aos </w:t>
      </w:r>
      <w:r w:rsidR="007C4EC5" w:rsidRPr="00A370E1">
        <w:rPr>
          <w:rFonts w:cstheme="minorHAnsi"/>
          <w:i/>
          <w:iCs/>
          <w:sz w:val="22"/>
          <w:lang w:eastAsia="en-US"/>
        </w:rPr>
        <w:t xml:space="preserve">Green Bond </w:t>
      </w:r>
      <w:proofErr w:type="spellStart"/>
      <w:r w:rsidR="007C4EC5" w:rsidRPr="00A370E1">
        <w:rPr>
          <w:rFonts w:cstheme="minorHAnsi"/>
          <w:i/>
          <w:iCs/>
          <w:sz w:val="22"/>
          <w:lang w:eastAsia="en-US"/>
        </w:rPr>
        <w:t>Principles</w:t>
      </w:r>
      <w:proofErr w:type="spellEnd"/>
      <w:r w:rsidR="007C4EC5" w:rsidRPr="00A370E1">
        <w:rPr>
          <w:rFonts w:cstheme="minorHAnsi"/>
          <w:sz w:val="22"/>
          <w:lang w:eastAsia="en-US"/>
        </w:rPr>
        <w:t>.</w:t>
      </w:r>
    </w:p>
    <w:p w14:paraId="0CFBEBC9" w14:textId="77777777" w:rsidR="007C4EC5" w:rsidRPr="00A370E1" w:rsidRDefault="007C4EC5" w:rsidP="00A370E1">
      <w:pPr>
        <w:rPr>
          <w:rFonts w:cstheme="minorHAnsi"/>
          <w:color w:val="000000"/>
          <w:sz w:val="22"/>
        </w:rPr>
      </w:pPr>
    </w:p>
    <w:p w14:paraId="0E51E4B7" w14:textId="6B3312C4" w:rsidR="003B1851" w:rsidRPr="00A370E1" w:rsidRDefault="00D934D5" w:rsidP="00A370E1">
      <w:pPr>
        <w:widowControl w:val="0"/>
        <w:numPr>
          <w:ilvl w:val="0"/>
          <w:numId w:val="3"/>
        </w:numPr>
        <w:ind w:left="0" w:firstLine="0"/>
        <w:rPr>
          <w:rFonts w:cstheme="minorHAnsi"/>
          <w:color w:val="000000"/>
          <w:sz w:val="22"/>
        </w:rPr>
      </w:pPr>
      <w:r w:rsidRPr="00A370E1">
        <w:rPr>
          <w:rFonts w:cstheme="minorHAnsi"/>
          <w:color w:val="000000"/>
          <w:sz w:val="22"/>
        </w:rPr>
        <w:t>a Emissor</w:t>
      </w:r>
      <w:r w:rsidR="00C354F2" w:rsidRPr="00A370E1">
        <w:rPr>
          <w:rFonts w:cstheme="minorHAnsi"/>
          <w:color w:val="000000"/>
          <w:sz w:val="22"/>
        </w:rPr>
        <w:t>a</w:t>
      </w:r>
      <w:r w:rsidR="00BD0AA0" w:rsidRPr="00A370E1">
        <w:rPr>
          <w:rFonts w:cstheme="minorHAnsi"/>
          <w:color w:val="000000"/>
          <w:sz w:val="22"/>
        </w:rPr>
        <w:t xml:space="preserve"> </w:t>
      </w:r>
      <w:r w:rsidR="00756884" w:rsidRPr="00A370E1">
        <w:rPr>
          <w:rFonts w:cstheme="minorHAnsi"/>
          <w:color w:val="000000"/>
          <w:sz w:val="22"/>
        </w:rPr>
        <w:t>não poder</w:t>
      </w:r>
      <w:r w:rsidR="00E74AD2" w:rsidRPr="00A370E1">
        <w:rPr>
          <w:rFonts w:cstheme="minorHAnsi"/>
          <w:color w:val="000000"/>
          <w:sz w:val="22"/>
        </w:rPr>
        <w:t>á</w:t>
      </w:r>
      <w:r w:rsidR="00756884" w:rsidRPr="00A370E1">
        <w:rPr>
          <w:rFonts w:cstheme="minorHAnsi"/>
          <w:color w:val="000000"/>
          <w:sz w:val="22"/>
        </w:rPr>
        <w:t xml:space="preserve"> </w:t>
      </w:r>
      <w:bookmarkStart w:id="306" w:name="_Hlk35961527"/>
      <w:r w:rsidRPr="00A370E1">
        <w:rPr>
          <w:rFonts w:cstheme="minorHAnsi"/>
          <w:color w:val="000000"/>
          <w:sz w:val="22"/>
        </w:rPr>
        <w:t>altera</w:t>
      </w:r>
      <w:r w:rsidR="00D34412" w:rsidRPr="00A370E1">
        <w:rPr>
          <w:rFonts w:cstheme="minorHAnsi"/>
          <w:color w:val="000000"/>
          <w:sz w:val="22"/>
        </w:rPr>
        <w:t>r</w:t>
      </w:r>
      <w:r w:rsidRPr="00A370E1">
        <w:rPr>
          <w:rFonts w:cstheme="minorHAnsi"/>
          <w:color w:val="000000"/>
          <w:sz w:val="22"/>
        </w:rPr>
        <w:t xml:space="preserve"> </w:t>
      </w:r>
      <w:r w:rsidR="00D34412" w:rsidRPr="00A370E1">
        <w:rPr>
          <w:rFonts w:cstheme="minorHAnsi"/>
          <w:color w:val="000000"/>
          <w:sz w:val="22"/>
        </w:rPr>
        <w:t>seu</w:t>
      </w:r>
      <w:r w:rsidRPr="00A370E1">
        <w:rPr>
          <w:rFonts w:cstheme="minorHAnsi"/>
          <w:color w:val="000000"/>
          <w:sz w:val="22"/>
        </w:rPr>
        <w:t xml:space="preserve"> </w:t>
      </w:r>
      <w:r w:rsidR="003D4DA1" w:rsidRPr="00A370E1">
        <w:rPr>
          <w:rFonts w:cstheme="minorHAnsi"/>
          <w:color w:val="000000"/>
          <w:sz w:val="22"/>
        </w:rPr>
        <w:t>objeto social,</w:t>
      </w:r>
      <w:r w:rsidR="00FA300E" w:rsidRPr="00A370E1">
        <w:rPr>
          <w:rFonts w:cstheme="minorHAnsi"/>
          <w:color w:val="000000"/>
          <w:sz w:val="22"/>
        </w:rPr>
        <w:t xml:space="preserve"> exceto se previamente autorizado p</w:t>
      </w:r>
      <w:r w:rsidR="00611BBB" w:rsidRPr="00A370E1">
        <w:rPr>
          <w:rFonts w:cstheme="minorHAnsi"/>
          <w:color w:val="000000"/>
          <w:sz w:val="22"/>
        </w:rPr>
        <w:t>ela</w:t>
      </w:r>
      <w:r w:rsidR="00FA300E" w:rsidRPr="00A370E1">
        <w:rPr>
          <w:rFonts w:cstheme="minorHAnsi"/>
          <w:color w:val="000000"/>
          <w:sz w:val="22"/>
        </w:rPr>
        <w:t xml:space="preserve"> Debenturista</w:t>
      </w:r>
      <w:r w:rsidRPr="00A370E1">
        <w:rPr>
          <w:rFonts w:cstheme="minorHAnsi"/>
          <w:color w:val="000000"/>
          <w:sz w:val="22"/>
        </w:rPr>
        <w:t>;</w:t>
      </w:r>
      <w:r w:rsidR="00FA300E" w:rsidRPr="00A370E1">
        <w:rPr>
          <w:rFonts w:cstheme="minorHAnsi"/>
          <w:color w:val="000000"/>
          <w:sz w:val="22"/>
        </w:rPr>
        <w:t xml:space="preserve"> </w:t>
      </w:r>
      <w:r w:rsidR="00BD0AA0" w:rsidRPr="00A370E1">
        <w:rPr>
          <w:rFonts w:cstheme="minorHAnsi"/>
          <w:color w:val="000000"/>
          <w:sz w:val="22"/>
        </w:rPr>
        <w:t>e</w:t>
      </w:r>
      <w:r w:rsidR="00BF320A" w:rsidRPr="00A370E1">
        <w:rPr>
          <w:rFonts w:cstheme="minorHAnsi"/>
          <w:color w:val="000000"/>
          <w:sz w:val="22"/>
        </w:rPr>
        <w:t xml:space="preserve"> </w:t>
      </w:r>
    </w:p>
    <w:p w14:paraId="76BFEA36" w14:textId="77777777" w:rsidR="00BD0AA0" w:rsidRPr="00A370E1" w:rsidRDefault="00BD0AA0" w:rsidP="00A370E1">
      <w:pPr>
        <w:widowControl w:val="0"/>
        <w:rPr>
          <w:rFonts w:cstheme="minorHAnsi"/>
          <w:color w:val="000000"/>
          <w:sz w:val="22"/>
        </w:rPr>
      </w:pPr>
    </w:p>
    <w:p w14:paraId="3B89207D" w14:textId="2163CEE2" w:rsidR="00BD0AA0" w:rsidRPr="00A370E1" w:rsidRDefault="00BD0AA0" w:rsidP="00A370E1">
      <w:pPr>
        <w:widowControl w:val="0"/>
        <w:numPr>
          <w:ilvl w:val="0"/>
          <w:numId w:val="3"/>
        </w:numPr>
        <w:ind w:left="0" w:firstLine="0"/>
        <w:rPr>
          <w:rFonts w:cstheme="minorHAnsi"/>
          <w:color w:val="000000"/>
          <w:sz w:val="22"/>
        </w:rPr>
      </w:pPr>
      <w:r w:rsidRPr="00A370E1">
        <w:rPr>
          <w:rFonts w:cstheme="minorHAnsi"/>
          <w:color w:val="000000"/>
          <w:sz w:val="22"/>
        </w:rPr>
        <w:t xml:space="preserve">a Emissora: (a) reconhece que a gestão operacional e financeira da Emissora , inclusive de seus principais ativos, representados pelos parques que compõem </w:t>
      </w:r>
      <w:r w:rsidR="00AF2497" w:rsidRPr="00A370E1">
        <w:rPr>
          <w:rFonts w:cstheme="minorHAnsi"/>
          <w:color w:val="000000"/>
          <w:sz w:val="22"/>
        </w:rPr>
        <w:t xml:space="preserve">as usinas </w:t>
      </w:r>
      <w:r w:rsidR="001B74D7" w:rsidRPr="00A370E1">
        <w:rPr>
          <w:rFonts w:cstheme="minorHAnsi"/>
          <w:color w:val="000000"/>
          <w:sz w:val="22"/>
        </w:rPr>
        <w:t xml:space="preserve">de geração de energia </w:t>
      </w:r>
      <w:r w:rsidR="003161F7" w:rsidRPr="00A370E1">
        <w:rPr>
          <w:rFonts w:cstheme="minorHAnsi"/>
          <w:color w:val="000000"/>
          <w:sz w:val="22"/>
        </w:rPr>
        <w:t>solar</w:t>
      </w:r>
      <w:r w:rsidR="001B74D7" w:rsidRPr="00A370E1">
        <w:rPr>
          <w:rFonts w:cstheme="minorHAnsi"/>
          <w:color w:val="000000"/>
          <w:sz w:val="22"/>
        </w:rPr>
        <w:t xml:space="preserve"> a partir de </w:t>
      </w:r>
      <w:r w:rsidR="00B86DD9" w:rsidRPr="00A370E1">
        <w:rPr>
          <w:rFonts w:cstheme="minorHAnsi"/>
          <w:color w:val="000000"/>
          <w:sz w:val="22"/>
        </w:rPr>
        <w:t>[=]</w:t>
      </w:r>
      <w:r w:rsidR="002D7B0E" w:rsidRPr="00A370E1">
        <w:rPr>
          <w:rFonts w:cstheme="minorHAnsi"/>
          <w:color w:val="000000"/>
          <w:sz w:val="22"/>
        </w:rPr>
        <w:t xml:space="preserve">, </w:t>
      </w:r>
      <w:r w:rsidRPr="00A370E1">
        <w:rPr>
          <w:rFonts w:cstheme="minorHAnsi"/>
          <w:color w:val="000000"/>
          <w:sz w:val="22"/>
        </w:rPr>
        <w:t>está sujeita a determinadas restrições e limitações previstas nesta Escritura</w:t>
      </w:r>
      <w:r w:rsidR="004532A4" w:rsidRPr="00A370E1">
        <w:rPr>
          <w:rFonts w:cstheme="minorHAnsi"/>
          <w:color w:val="000000"/>
          <w:sz w:val="22"/>
        </w:rPr>
        <w:t xml:space="preserve"> de Emissão</w:t>
      </w:r>
      <w:r w:rsidRPr="00A370E1">
        <w:rPr>
          <w:rFonts w:cstheme="minorHAnsi"/>
          <w:color w:val="000000"/>
          <w:sz w:val="22"/>
        </w:rPr>
        <w:t xml:space="preserve"> e nos Contratos de Garantia; (b) obriga-se a cumprir todas essas restrições ou limitações, em </w:t>
      </w:r>
      <w:r w:rsidR="006C2703" w:rsidRPr="00A370E1">
        <w:rPr>
          <w:rFonts w:cstheme="minorHAnsi"/>
          <w:color w:val="000000"/>
          <w:sz w:val="22"/>
        </w:rPr>
        <w:t xml:space="preserve">estrita </w:t>
      </w:r>
      <w:r w:rsidRPr="00A370E1">
        <w:rPr>
          <w:rFonts w:cstheme="minorHAnsi"/>
          <w:color w:val="000000"/>
          <w:sz w:val="22"/>
        </w:rPr>
        <w:t>conformidade com o disposto em tais instrumentos; (c) submeter</w:t>
      </w:r>
      <w:r w:rsidR="00D34412" w:rsidRPr="00A370E1">
        <w:rPr>
          <w:rFonts w:cstheme="minorHAnsi"/>
          <w:color w:val="000000"/>
          <w:sz w:val="22"/>
        </w:rPr>
        <w:t>á</w:t>
      </w:r>
      <w:r w:rsidRPr="00A370E1">
        <w:rPr>
          <w:rFonts w:cstheme="minorHAnsi"/>
          <w:color w:val="000000"/>
          <w:sz w:val="22"/>
        </w:rPr>
        <w:t xml:space="preserve"> à aprovação da Assembleia Geral de Debenturistas qualquer solicitação que implique ou possa implicar, por parte d</w:t>
      </w:r>
      <w:r w:rsidR="0095517C" w:rsidRPr="00A370E1">
        <w:rPr>
          <w:rFonts w:cstheme="minorHAnsi"/>
          <w:color w:val="000000"/>
          <w:sz w:val="22"/>
        </w:rPr>
        <w:t>a</w:t>
      </w:r>
      <w:r w:rsidRPr="00A370E1">
        <w:rPr>
          <w:rFonts w:cstheme="minorHAnsi"/>
          <w:color w:val="000000"/>
          <w:sz w:val="22"/>
        </w:rPr>
        <w:t xml:space="preserve"> Debenturista, qualquer renúncia de direitos, compromisso de inação e/ou qualquer outro evento de caráter similar em relação às disposições de tais instrumentos; e (d) não acatar</w:t>
      </w:r>
      <w:r w:rsidR="00D34412" w:rsidRPr="00A370E1">
        <w:rPr>
          <w:rFonts w:cstheme="minorHAnsi"/>
          <w:color w:val="000000"/>
          <w:sz w:val="22"/>
        </w:rPr>
        <w:t>á</w:t>
      </w:r>
      <w:r w:rsidRPr="00A370E1">
        <w:rPr>
          <w:rFonts w:cstheme="minorHAnsi"/>
          <w:color w:val="000000"/>
          <w:sz w:val="22"/>
        </w:rPr>
        <w:t xml:space="preserve"> instruções de voto, em reuniões de seus órgãos, em violação às restrições previstas nesta Escritura</w:t>
      </w:r>
      <w:r w:rsidR="006C2703" w:rsidRPr="00A370E1">
        <w:rPr>
          <w:rFonts w:cstheme="minorHAnsi"/>
          <w:color w:val="000000"/>
          <w:sz w:val="22"/>
        </w:rPr>
        <w:t xml:space="preserve"> </w:t>
      </w:r>
      <w:r w:rsidR="004532A4" w:rsidRPr="00A370E1">
        <w:rPr>
          <w:rFonts w:cstheme="minorHAnsi"/>
          <w:color w:val="000000"/>
          <w:sz w:val="22"/>
        </w:rPr>
        <w:t xml:space="preserve">de Emissão </w:t>
      </w:r>
      <w:r w:rsidR="006C2703" w:rsidRPr="00A370E1">
        <w:rPr>
          <w:rFonts w:cstheme="minorHAnsi"/>
          <w:color w:val="000000"/>
          <w:sz w:val="22"/>
        </w:rPr>
        <w:t>e/ou nos Contratos de Garantia</w:t>
      </w:r>
      <w:r w:rsidRPr="00A370E1">
        <w:rPr>
          <w:rFonts w:cstheme="minorHAnsi"/>
          <w:color w:val="000000"/>
          <w:sz w:val="22"/>
        </w:rPr>
        <w:t>.</w:t>
      </w:r>
    </w:p>
    <w:p w14:paraId="16B03374" w14:textId="77777777" w:rsidR="00CE0C0C" w:rsidRPr="00A370E1" w:rsidRDefault="00CE0C0C" w:rsidP="00817593">
      <w:pPr>
        <w:pStyle w:val="PargrafodaLista"/>
        <w:ind w:left="1425"/>
        <w:rPr>
          <w:rFonts w:cstheme="minorHAnsi"/>
          <w:sz w:val="22"/>
        </w:rPr>
      </w:pPr>
    </w:p>
    <w:p w14:paraId="4AA95F63" w14:textId="77777777" w:rsidR="00DA1E2C" w:rsidRPr="00A370E1" w:rsidRDefault="230F4831" w:rsidP="230F4831">
      <w:pPr>
        <w:pStyle w:val="Ttulo1"/>
        <w:numPr>
          <w:ilvl w:val="0"/>
          <w:numId w:val="2"/>
        </w:numPr>
        <w:ind w:left="720" w:hanging="720"/>
        <w:rPr>
          <w:rFonts w:cstheme="minorHAnsi"/>
          <w:smallCaps/>
          <w:sz w:val="22"/>
        </w:rPr>
      </w:pPr>
      <w:bookmarkStart w:id="307" w:name="_DV_M243"/>
      <w:bookmarkStart w:id="308" w:name="_DV_M240"/>
      <w:bookmarkStart w:id="309" w:name="_DV_M246"/>
      <w:bookmarkStart w:id="310" w:name="_DV_M247"/>
      <w:bookmarkStart w:id="311" w:name="_DV_M248"/>
      <w:bookmarkStart w:id="312" w:name="_DV_M256"/>
      <w:bookmarkStart w:id="313" w:name="_DV_M257"/>
      <w:bookmarkStart w:id="314" w:name="_DV_M265"/>
      <w:bookmarkStart w:id="315" w:name="_DV_M266"/>
      <w:bookmarkStart w:id="316" w:name="_DV_M267"/>
      <w:bookmarkStart w:id="317" w:name="_DV_M272"/>
      <w:bookmarkStart w:id="318" w:name="_DV_M273"/>
      <w:bookmarkStart w:id="319" w:name="_DV_M274"/>
      <w:bookmarkStart w:id="320" w:name="_DV_M275"/>
      <w:bookmarkStart w:id="321" w:name="_DV_M276"/>
      <w:bookmarkStart w:id="322" w:name="_DV_M277"/>
      <w:bookmarkStart w:id="323" w:name="_DV_M278"/>
      <w:bookmarkStart w:id="324" w:name="_DV_M279"/>
      <w:bookmarkStart w:id="325" w:name="_DV_M280"/>
      <w:bookmarkStart w:id="326" w:name="_DV_M281"/>
      <w:bookmarkStart w:id="327" w:name="_DV_M282"/>
      <w:bookmarkStart w:id="328" w:name="_DV_M285"/>
      <w:bookmarkStart w:id="329" w:name="_DV_M286"/>
      <w:bookmarkStart w:id="330" w:name="_DV_M287"/>
      <w:bookmarkStart w:id="331" w:name="_DV_M288"/>
      <w:bookmarkStart w:id="332" w:name="_DV_M291"/>
      <w:bookmarkStart w:id="333" w:name="_DV_M293"/>
      <w:bookmarkStart w:id="334" w:name="_DV_M295"/>
      <w:bookmarkStart w:id="335" w:name="_DV_M296"/>
      <w:bookmarkStart w:id="336" w:name="_DV_M298"/>
      <w:bookmarkStart w:id="337" w:name="_DV_M300"/>
      <w:bookmarkStart w:id="338" w:name="_DV_M302"/>
      <w:bookmarkStart w:id="339" w:name="_DV_M304"/>
      <w:bookmarkStart w:id="340" w:name="_DV_M306"/>
      <w:bookmarkStart w:id="341" w:name="_DV_M308"/>
      <w:bookmarkStart w:id="342" w:name="_DV_M309"/>
      <w:bookmarkStart w:id="343" w:name="_DV_M310"/>
      <w:bookmarkStart w:id="344" w:name="_DV_M315"/>
      <w:bookmarkStart w:id="345" w:name="_DV_M317"/>
      <w:bookmarkStart w:id="346" w:name="_DV_M318"/>
      <w:bookmarkStart w:id="347" w:name="_DV_M323"/>
      <w:bookmarkStart w:id="348" w:name="_DV_M324"/>
      <w:bookmarkStart w:id="349" w:name="_DV_M325"/>
      <w:bookmarkStart w:id="350" w:name="_DV_M326"/>
      <w:bookmarkStart w:id="351" w:name="_DV_M331"/>
      <w:bookmarkStart w:id="352" w:name="_DV_M343"/>
      <w:bookmarkStart w:id="353" w:name="_DV_M345"/>
      <w:bookmarkStart w:id="354" w:name="_DV_M346"/>
      <w:bookmarkStart w:id="355" w:name="_DV_M347"/>
      <w:bookmarkStart w:id="356" w:name="_DV_M348"/>
      <w:bookmarkStart w:id="357" w:name="_DV_M353"/>
      <w:bookmarkStart w:id="358" w:name="_Ref521440998"/>
      <w:bookmarkStart w:id="359" w:name="_Toc51516534"/>
      <w:bookmarkStart w:id="360" w:name="_Toc71289888"/>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Pr="00A370E1">
        <w:rPr>
          <w:rFonts w:cstheme="minorHAnsi"/>
          <w:smallCaps/>
          <w:sz w:val="22"/>
        </w:rPr>
        <w:t>Assembleia Geral de Debenturistas</w:t>
      </w:r>
      <w:bookmarkEnd w:id="358"/>
      <w:bookmarkEnd w:id="359"/>
      <w:bookmarkEnd w:id="360"/>
    </w:p>
    <w:p w14:paraId="5EBD3A85" w14:textId="77777777" w:rsidR="00DA1E2C" w:rsidRPr="00A370E1" w:rsidRDefault="00DA1E2C" w:rsidP="0008319D">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bookmarkStart w:id="361" w:name="_DV_C607"/>
    </w:p>
    <w:p w14:paraId="1C7AED31" w14:textId="31F42F9F" w:rsidR="00DA1E2C" w:rsidRPr="00A370E1" w:rsidRDefault="00E12DF1" w:rsidP="006C3454">
      <w:pPr>
        <w:numPr>
          <w:ilvl w:val="1"/>
          <w:numId w:val="2"/>
        </w:numPr>
        <w:ind w:left="0" w:firstLine="0"/>
        <w:rPr>
          <w:rFonts w:cstheme="minorHAnsi"/>
          <w:sz w:val="22"/>
        </w:rPr>
      </w:pPr>
      <w:bookmarkStart w:id="362" w:name="_Ref297574939"/>
      <w:r w:rsidRPr="00A370E1">
        <w:rPr>
          <w:rFonts w:cstheme="minorHAnsi"/>
          <w:sz w:val="22"/>
        </w:rPr>
        <w:t>A Debenturista poderá, a qualquer tempo, realizar assembleia geral, de acordo com o disposto no artigo 71 da Lei das Sociedades por Ações, a fim de deliberar sobre matéria de interesse d</w:t>
      </w:r>
      <w:r w:rsidR="000E0CC2" w:rsidRPr="00A370E1">
        <w:rPr>
          <w:rFonts w:cstheme="minorHAnsi"/>
          <w:sz w:val="22"/>
        </w:rPr>
        <w:t>a</w:t>
      </w:r>
      <w:r w:rsidRPr="00A370E1">
        <w:rPr>
          <w:rFonts w:cstheme="minorHAnsi"/>
          <w:sz w:val="22"/>
        </w:rPr>
        <w:t xml:space="preserve"> Debenturista </w:t>
      </w:r>
      <w:r w:rsidR="003A7AF7" w:rsidRPr="00A370E1">
        <w:rPr>
          <w:rFonts w:cstheme="minorHAnsi"/>
          <w:sz w:val="22"/>
        </w:rPr>
        <w:t>(“</w:t>
      </w:r>
      <w:r w:rsidR="003A7AF7" w:rsidRPr="00A370E1">
        <w:rPr>
          <w:rFonts w:cstheme="minorHAnsi"/>
          <w:sz w:val="22"/>
          <w:u w:val="single"/>
        </w:rPr>
        <w:t>Assembleia Geral de Debenturistas</w:t>
      </w:r>
      <w:r w:rsidR="003A7AF7" w:rsidRPr="00A370E1">
        <w:rPr>
          <w:rFonts w:cstheme="minorHAnsi"/>
          <w:sz w:val="22"/>
        </w:rPr>
        <w:t>”).</w:t>
      </w:r>
    </w:p>
    <w:p w14:paraId="7FD3C04C" w14:textId="77777777" w:rsidR="000E0CC2" w:rsidRPr="00A370E1" w:rsidRDefault="000E0CC2" w:rsidP="000E0CC2">
      <w:pPr>
        <w:rPr>
          <w:rFonts w:cstheme="minorHAnsi"/>
          <w:sz w:val="22"/>
        </w:rPr>
      </w:pPr>
    </w:p>
    <w:p w14:paraId="2A6AB578" w14:textId="44945022" w:rsidR="000E0CC2" w:rsidRPr="00A370E1" w:rsidRDefault="000E0CC2" w:rsidP="006C3454">
      <w:pPr>
        <w:numPr>
          <w:ilvl w:val="1"/>
          <w:numId w:val="2"/>
        </w:numPr>
        <w:ind w:left="0" w:firstLine="0"/>
        <w:rPr>
          <w:rFonts w:cstheme="minorHAnsi"/>
          <w:sz w:val="22"/>
        </w:rPr>
      </w:pPr>
      <w:r w:rsidRPr="00A370E1">
        <w:rPr>
          <w:rFonts w:cstheme="minorHAnsi"/>
          <w:color w:val="000000"/>
          <w:sz w:val="22"/>
        </w:rPr>
        <w:t>Após a emissão dos CRI</w:t>
      </w:r>
      <w:r w:rsidR="0095517C" w:rsidRPr="00A370E1">
        <w:rPr>
          <w:rFonts w:cstheme="minorHAnsi"/>
          <w:color w:val="000000"/>
          <w:sz w:val="22"/>
        </w:rPr>
        <w:t xml:space="preserve"> e</w:t>
      </w:r>
      <w:r w:rsidRPr="00A370E1">
        <w:rPr>
          <w:rFonts w:cstheme="minorHAnsi"/>
          <w:color w:val="000000"/>
          <w:sz w:val="22"/>
        </w:rPr>
        <w:t xml:space="preserve"> orientação da Assembleia Geral de Titulares de CRI, a </w:t>
      </w:r>
      <w:proofErr w:type="spellStart"/>
      <w:r w:rsidRPr="00A370E1">
        <w:rPr>
          <w:rFonts w:cstheme="minorHAnsi"/>
          <w:color w:val="000000"/>
          <w:sz w:val="22"/>
        </w:rPr>
        <w:t>Securitizadora</w:t>
      </w:r>
      <w:proofErr w:type="spellEnd"/>
      <w:r w:rsidRPr="00A370E1">
        <w:rPr>
          <w:rFonts w:cstheme="minorHAnsi"/>
          <w:color w:val="000000"/>
          <w:sz w:val="22"/>
        </w:rPr>
        <w:t>, na qualidade de Debenturista, poderá exercer seu direito e deverá se manifestar conforme lhe for orientado. Caso (i) a assembleia geral de Titulares de CRI não seja instalada ou (</w:t>
      </w:r>
      <w:proofErr w:type="spellStart"/>
      <w:r w:rsidRPr="00A370E1">
        <w:rPr>
          <w:rFonts w:cstheme="minorHAnsi"/>
          <w:color w:val="000000"/>
          <w:sz w:val="22"/>
        </w:rPr>
        <w:t>ii</w:t>
      </w:r>
      <w:proofErr w:type="spellEnd"/>
      <w:r w:rsidRPr="00A370E1">
        <w:rPr>
          <w:rFonts w:cstheme="minorHAnsi"/>
          <w:color w:val="000000"/>
          <w:sz w:val="22"/>
        </w:rPr>
        <w:t xml:space="preserve">) ainda que instalada a assembleia geral de Titulares de CRI, não haja quórum para deliberação da matéria em questão, a </w:t>
      </w:r>
      <w:proofErr w:type="spellStart"/>
      <w:r w:rsidRPr="00A370E1">
        <w:rPr>
          <w:rFonts w:cstheme="minorHAnsi"/>
          <w:color w:val="000000"/>
          <w:sz w:val="22"/>
        </w:rPr>
        <w:t>Securitizadora</w:t>
      </w:r>
      <w:proofErr w:type="spellEnd"/>
      <w:r w:rsidRPr="00A370E1">
        <w:rPr>
          <w:rFonts w:cstheme="minorHAnsi"/>
          <w:color w:val="000000"/>
          <w:sz w:val="22"/>
        </w:rPr>
        <w:t xml:space="preserve">, na qualidade de Debenturista, deverá permanecer silente quanto ao exercício do direito em questão, sendo certo que o seu silêncio não será interpretado como negligência em relação aos direitos dos Titulares de CRI, não podendo ser imputada à </w:t>
      </w:r>
      <w:proofErr w:type="spellStart"/>
      <w:r w:rsidRPr="00A370E1">
        <w:rPr>
          <w:rFonts w:cstheme="minorHAnsi"/>
          <w:color w:val="000000"/>
          <w:sz w:val="22"/>
        </w:rPr>
        <w:t>Securitizadora</w:t>
      </w:r>
      <w:proofErr w:type="spellEnd"/>
      <w:r w:rsidRPr="00A370E1">
        <w:rPr>
          <w:rFonts w:cstheme="minorHAnsi"/>
          <w:color w:val="000000"/>
          <w:sz w:val="22"/>
        </w:rPr>
        <w:t xml:space="preserve">, na qualidade de Debenturista, qualquer responsabilização decorrente da ausência de manifestação. Fica desde já, certo e ajustado, que a </w:t>
      </w:r>
      <w:proofErr w:type="spellStart"/>
      <w:r w:rsidRPr="00A370E1">
        <w:rPr>
          <w:rFonts w:cstheme="minorHAnsi"/>
          <w:color w:val="000000"/>
          <w:sz w:val="22"/>
        </w:rPr>
        <w:t>Securitizadora</w:t>
      </w:r>
      <w:proofErr w:type="spellEnd"/>
      <w:r w:rsidRPr="00A370E1">
        <w:rPr>
          <w:rFonts w:cstheme="minorHAnsi"/>
          <w:color w:val="000000"/>
          <w:sz w:val="22"/>
        </w:rPr>
        <w:t xml:space="preserve"> e/ou o Agente Fiduciário dos CRI e/ou Titulares de CRI (estes últimos</w:t>
      </w:r>
      <w:r w:rsidR="00A85141" w:rsidRPr="00A370E1">
        <w:rPr>
          <w:rFonts w:cstheme="minorHAnsi"/>
          <w:color w:val="000000"/>
          <w:sz w:val="22"/>
        </w:rPr>
        <w:t>,</w:t>
      </w:r>
      <w:r w:rsidRPr="00A370E1">
        <w:rPr>
          <w:rFonts w:cstheme="minorHAnsi"/>
          <w:color w:val="000000"/>
          <w:sz w:val="22"/>
        </w:rPr>
        <w:t xml:space="preserve"> observado o disposto no Termo de Securitização), poderão convocar a </w:t>
      </w:r>
      <w:r w:rsidR="0095517C" w:rsidRPr="00A370E1">
        <w:rPr>
          <w:rFonts w:cstheme="minorHAnsi"/>
          <w:color w:val="000000"/>
          <w:sz w:val="22"/>
        </w:rPr>
        <w:t xml:space="preserve">Emissora </w:t>
      </w:r>
      <w:r w:rsidRPr="00A370E1">
        <w:rPr>
          <w:rFonts w:cstheme="minorHAnsi"/>
          <w:color w:val="000000"/>
          <w:sz w:val="22"/>
        </w:rPr>
        <w:t>para comparecer em determinadas assembleias gerais, conforme disposto no Termo de Securitização.</w:t>
      </w:r>
    </w:p>
    <w:p w14:paraId="2D8ACD9D" w14:textId="77777777" w:rsidR="000E0CC2" w:rsidRPr="00A370E1" w:rsidRDefault="000E0CC2" w:rsidP="009D1FEE">
      <w:pPr>
        <w:pStyle w:val="PargrafodaLista"/>
        <w:rPr>
          <w:rFonts w:cstheme="minorHAnsi"/>
          <w:sz w:val="22"/>
        </w:rPr>
      </w:pPr>
    </w:p>
    <w:p w14:paraId="0414D061" w14:textId="7777DBCF"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A Assembleia Geral de Debenturistas poderá ser convocada: (i) pela </w:t>
      </w:r>
      <w:r w:rsidR="00FA11D0" w:rsidRPr="00A370E1">
        <w:rPr>
          <w:rFonts w:cstheme="minorHAnsi"/>
          <w:color w:val="000000"/>
          <w:sz w:val="22"/>
        </w:rPr>
        <w:t>Emissora</w:t>
      </w:r>
      <w:r w:rsidRPr="00A370E1">
        <w:rPr>
          <w:rFonts w:cstheme="minorHAnsi"/>
          <w:color w:val="000000"/>
          <w:sz w:val="22"/>
        </w:rPr>
        <w:t>; ou (</w:t>
      </w:r>
      <w:proofErr w:type="spellStart"/>
      <w:r w:rsidRPr="00A370E1">
        <w:rPr>
          <w:rFonts w:cstheme="minorHAnsi"/>
          <w:color w:val="000000"/>
          <w:sz w:val="22"/>
        </w:rPr>
        <w:t>ii</w:t>
      </w:r>
      <w:proofErr w:type="spellEnd"/>
      <w:r w:rsidRPr="00A370E1">
        <w:rPr>
          <w:rFonts w:cstheme="minorHAnsi"/>
          <w:color w:val="000000"/>
          <w:sz w:val="22"/>
        </w:rPr>
        <w:t>) pelos titulares das Debêntures que representem 10% (dez por cento), no mínimo, das Debêntures em Circulação.</w:t>
      </w:r>
    </w:p>
    <w:p w14:paraId="0521F1A1" w14:textId="77777777" w:rsidR="000E0CC2" w:rsidRPr="00A370E1" w:rsidRDefault="000E0CC2" w:rsidP="009D1FEE">
      <w:pPr>
        <w:pStyle w:val="PargrafodaLista"/>
        <w:rPr>
          <w:rFonts w:cstheme="minorHAnsi"/>
          <w:sz w:val="22"/>
        </w:rPr>
      </w:pPr>
    </w:p>
    <w:p w14:paraId="280C90F6" w14:textId="7FA40049"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A convocação da Assembleia Geral de Debenturistas dar-se-á mediante anúncio </w:t>
      </w:r>
      <w:r w:rsidRPr="00A370E1">
        <w:rPr>
          <w:rFonts w:cstheme="minorHAnsi"/>
          <w:sz w:val="22"/>
        </w:rPr>
        <w:t>publicado</w:t>
      </w:r>
      <w:r w:rsidRPr="00A370E1">
        <w:rPr>
          <w:rFonts w:cstheme="minorHAnsi"/>
          <w:color w:val="000000"/>
          <w:sz w:val="22"/>
        </w:rPr>
        <w:t xml:space="preserve"> pelo menos 3 (três) vezes nos órgãos de imprensa nos quais a </w:t>
      </w:r>
      <w:r w:rsidR="00E51702" w:rsidRPr="00A370E1">
        <w:rPr>
          <w:rFonts w:cstheme="minorHAnsi"/>
          <w:color w:val="000000"/>
          <w:sz w:val="22"/>
        </w:rPr>
        <w:t>Emissora</w:t>
      </w:r>
      <w:r w:rsidRPr="00A370E1">
        <w:rPr>
          <w:rFonts w:cstheme="minorHAnsi"/>
          <w:color w:val="000000"/>
          <w:sz w:val="22"/>
        </w:rPr>
        <w:t xml:space="preserve"> costuma efetuar suas publicações, respeitadas outras regras relacionadas à publicação de anúncio de convocação de assembleias gerais constantes da Lei das Sociedades por Ações, da regulamentação aplicável e desta Escritura de Emissão.</w:t>
      </w:r>
    </w:p>
    <w:p w14:paraId="636684E9" w14:textId="77777777" w:rsidR="000E0CC2" w:rsidRPr="00A370E1" w:rsidRDefault="000E0CC2" w:rsidP="009D1FEE">
      <w:pPr>
        <w:pStyle w:val="PargrafodaLista"/>
        <w:rPr>
          <w:rFonts w:cstheme="minorHAnsi"/>
          <w:sz w:val="22"/>
        </w:rPr>
      </w:pPr>
    </w:p>
    <w:p w14:paraId="5552C543" w14:textId="2E008D46" w:rsidR="000E0CC2" w:rsidRPr="00A370E1" w:rsidRDefault="000E0CC2" w:rsidP="006C3454">
      <w:pPr>
        <w:numPr>
          <w:ilvl w:val="1"/>
          <w:numId w:val="2"/>
        </w:numPr>
        <w:ind w:left="0" w:firstLine="0"/>
        <w:rPr>
          <w:rFonts w:cstheme="minorHAnsi"/>
          <w:sz w:val="22"/>
        </w:rPr>
      </w:pPr>
      <w:r w:rsidRPr="00A370E1">
        <w:rPr>
          <w:rFonts w:cstheme="minorHAnsi"/>
          <w:color w:val="000000"/>
          <w:sz w:val="22"/>
        </w:rPr>
        <w:lastRenderedPageBreak/>
        <w:t xml:space="preserve">A convocação da Assembleia Geral de Debenturistas deverá ser realizada com antecedência </w:t>
      </w:r>
      <w:r w:rsidRPr="00A370E1">
        <w:rPr>
          <w:rFonts w:cstheme="minorHAnsi"/>
          <w:sz w:val="22"/>
        </w:rPr>
        <w:t>de</w:t>
      </w:r>
      <w:r w:rsidRPr="00A370E1">
        <w:rPr>
          <w:rFonts w:cstheme="minorHAnsi"/>
          <w:color w:val="000000"/>
          <w:sz w:val="22"/>
        </w:rPr>
        <w:t>, no mínimo, 15 (quinze) dias para a primeira convocação e, no mínimo, 8 (oito) dias para a segunda convocação.</w:t>
      </w:r>
    </w:p>
    <w:p w14:paraId="1EE1A855" w14:textId="77777777" w:rsidR="000E0CC2" w:rsidRPr="00A370E1" w:rsidRDefault="000E0CC2" w:rsidP="009D1FEE">
      <w:pPr>
        <w:pStyle w:val="PargrafodaLista"/>
        <w:rPr>
          <w:rFonts w:cstheme="minorHAnsi"/>
          <w:sz w:val="22"/>
        </w:rPr>
      </w:pPr>
    </w:p>
    <w:p w14:paraId="663874B1" w14:textId="6BF71E26"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A Assembleia Geral de Debenturistas se instalará, nos termos do parágrafo 3º do artigo 71 da Lei das Sociedades por Ações, em primeira convocação, com a presença de </w:t>
      </w:r>
      <w:r w:rsidRPr="00A370E1">
        <w:rPr>
          <w:rFonts w:cstheme="minorHAnsi"/>
          <w:sz w:val="22"/>
        </w:rPr>
        <w:t>titulares</w:t>
      </w:r>
      <w:r w:rsidRPr="00A370E1">
        <w:rPr>
          <w:rFonts w:cstheme="minorHAnsi"/>
          <w:color w:val="000000"/>
          <w:sz w:val="22"/>
        </w:rPr>
        <w:t xml:space="preserve"> de Debêntures que representem, no mínimo, metade das Debêntures em Circulação e, em segunda convocação, com qualquer número.</w:t>
      </w:r>
    </w:p>
    <w:p w14:paraId="36A0CACA" w14:textId="77777777" w:rsidR="00A40F6D" w:rsidRPr="00A370E1" w:rsidRDefault="00A40F6D" w:rsidP="00A40F6D">
      <w:pPr>
        <w:pStyle w:val="PargrafodaLista"/>
        <w:rPr>
          <w:rFonts w:cstheme="minorHAnsi"/>
          <w:sz w:val="22"/>
        </w:rPr>
      </w:pPr>
    </w:p>
    <w:p w14:paraId="4FD7D1D1" w14:textId="77777777" w:rsidR="000E0CC2" w:rsidRPr="00A370E1" w:rsidRDefault="000E0CC2" w:rsidP="009D1FEE">
      <w:pPr>
        <w:pStyle w:val="PargrafodaLista"/>
        <w:rPr>
          <w:rFonts w:cstheme="minorHAnsi"/>
          <w:sz w:val="22"/>
        </w:rPr>
      </w:pPr>
    </w:p>
    <w:p w14:paraId="024C9AB5" w14:textId="3DB1D71A" w:rsidR="000E0CC2" w:rsidRPr="00A370E1" w:rsidRDefault="000E0CC2" w:rsidP="006C3454">
      <w:pPr>
        <w:numPr>
          <w:ilvl w:val="1"/>
          <w:numId w:val="2"/>
        </w:numPr>
        <w:ind w:left="0" w:firstLine="0"/>
        <w:rPr>
          <w:rFonts w:cstheme="minorHAnsi"/>
          <w:sz w:val="22"/>
        </w:rPr>
      </w:pPr>
      <w:r w:rsidRPr="00A370E1">
        <w:rPr>
          <w:rFonts w:cstheme="minorHAnsi"/>
          <w:sz w:val="22"/>
        </w:rPr>
        <w:t>Independentemente</w:t>
      </w:r>
      <w:r w:rsidRPr="00A370E1">
        <w:rPr>
          <w:rFonts w:cstheme="minorHAnsi"/>
          <w:color w:val="000000"/>
          <w:sz w:val="22"/>
        </w:rPr>
        <w:t xml:space="preserve"> das formalidades legais previstas, será considerada regular a Assembleia Geral de Debenturistas a que comparecerem todos os titulares das Debêntures em Circulação.</w:t>
      </w:r>
    </w:p>
    <w:p w14:paraId="137F01B3" w14:textId="77777777" w:rsidR="000E0CC2" w:rsidRPr="00A370E1" w:rsidRDefault="000E0CC2" w:rsidP="009D1FEE">
      <w:pPr>
        <w:pStyle w:val="PargrafodaLista"/>
        <w:rPr>
          <w:rFonts w:cstheme="minorHAnsi"/>
          <w:sz w:val="22"/>
        </w:rPr>
      </w:pPr>
    </w:p>
    <w:p w14:paraId="6A95E4FF" w14:textId="7C846485"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Será facultada a presença dos representantes legais da </w:t>
      </w:r>
      <w:r w:rsidR="00E51702" w:rsidRPr="00A370E1">
        <w:rPr>
          <w:rFonts w:cstheme="minorHAnsi"/>
          <w:color w:val="000000"/>
          <w:sz w:val="22"/>
        </w:rPr>
        <w:t>Emissora</w:t>
      </w:r>
      <w:r w:rsidRPr="00A370E1">
        <w:rPr>
          <w:rFonts w:cstheme="minorHAnsi"/>
          <w:color w:val="000000"/>
          <w:sz w:val="22"/>
        </w:rPr>
        <w:t xml:space="preserve"> na Assembleia Geral de Debenturistas exceto </w:t>
      </w:r>
      <w:r w:rsidRPr="00A370E1">
        <w:rPr>
          <w:rFonts w:cstheme="minorHAnsi"/>
          <w:b/>
          <w:bCs/>
          <w:color w:val="000000"/>
          <w:sz w:val="22"/>
        </w:rPr>
        <w:t>(i)</w:t>
      </w:r>
      <w:r w:rsidRPr="00A370E1">
        <w:rPr>
          <w:rFonts w:cstheme="minorHAnsi"/>
          <w:color w:val="000000"/>
          <w:sz w:val="22"/>
        </w:rPr>
        <w:t xml:space="preserve"> quando a </w:t>
      </w:r>
      <w:r w:rsidR="00E51702" w:rsidRPr="00A370E1">
        <w:rPr>
          <w:rFonts w:cstheme="minorHAnsi"/>
          <w:color w:val="000000"/>
          <w:sz w:val="22"/>
        </w:rPr>
        <w:t>Emissora</w:t>
      </w:r>
      <w:r w:rsidRPr="00A370E1">
        <w:rPr>
          <w:rFonts w:cstheme="minorHAnsi"/>
          <w:color w:val="000000"/>
          <w:sz w:val="22"/>
        </w:rPr>
        <w:t xml:space="preserve"> convocar a referida </w:t>
      </w:r>
      <w:r w:rsidRPr="00A370E1">
        <w:rPr>
          <w:rFonts w:cstheme="minorHAnsi"/>
          <w:sz w:val="22"/>
        </w:rPr>
        <w:t>Assembleia</w:t>
      </w:r>
      <w:r w:rsidRPr="00A370E1">
        <w:rPr>
          <w:rFonts w:cstheme="minorHAnsi"/>
          <w:color w:val="000000"/>
          <w:sz w:val="22"/>
        </w:rPr>
        <w:t xml:space="preserve"> Geral de Debenturistas ou </w:t>
      </w:r>
      <w:r w:rsidRPr="00A370E1">
        <w:rPr>
          <w:rFonts w:cstheme="minorHAnsi"/>
          <w:b/>
          <w:bCs/>
          <w:color w:val="000000"/>
          <w:sz w:val="22"/>
        </w:rPr>
        <w:t>(</w:t>
      </w:r>
      <w:proofErr w:type="spellStart"/>
      <w:r w:rsidRPr="00A370E1">
        <w:rPr>
          <w:rFonts w:cstheme="minorHAnsi"/>
          <w:b/>
          <w:bCs/>
          <w:color w:val="000000"/>
          <w:sz w:val="22"/>
        </w:rPr>
        <w:t>ii</w:t>
      </w:r>
      <w:proofErr w:type="spellEnd"/>
      <w:r w:rsidRPr="00A370E1">
        <w:rPr>
          <w:rFonts w:cstheme="minorHAnsi"/>
          <w:b/>
          <w:bCs/>
          <w:color w:val="000000"/>
          <w:sz w:val="22"/>
        </w:rPr>
        <w:t>)</w:t>
      </w:r>
      <w:r w:rsidRPr="00A370E1">
        <w:rPr>
          <w:rFonts w:cstheme="minorHAnsi"/>
          <w:color w:val="000000"/>
          <w:sz w:val="22"/>
        </w:rPr>
        <w:t xml:space="preserve"> quando formalmente solicitado pelo Debenturista, hipóteses em que a presença da </w:t>
      </w:r>
      <w:r w:rsidR="0095517C" w:rsidRPr="00A370E1">
        <w:rPr>
          <w:rFonts w:cstheme="minorHAnsi"/>
          <w:color w:val="000000"/>
          <w:sz w:val="22"/>
        </w:rPr>
        <w:t xml:space="preserve">Emissora </w:t>
      </w:r>
      <w:r w:rsidRPr="00A370E1">
        <w:rPr>
          <w:rFonts w:cstheme="minorHAnsi"/>
          <w:color w:val="000000"/>
          <w:sz w:val="22"/>
        </w:rPr>
        <w:t xml:space="preserve">será obrigatória. Em ambos os casos citados anteriormente, caso a </w:t>
      </w:r>
      <w:r w:rsidR="00E51702" w:rsidRPr="00A370E1">
        <w:rPr>
          <w:rFonts w:cstheme="minorHAnsi"/>
          <w:color w:val="000000"/>
          <w:sz w:val="22"/>
        </w:rPr>
        <w:t>Emissora</w:t>
      </w:r>
      <w:r w:rsidRPr="00A370E1">
        <w:rPr>
          <w:rFonts w:cstheme="minorHAnsi"/>
          <w:color w:val="000000"/>
          <w:sz w:val="22"/>
        </w:rPr>
        <w:t xml:space="preserve"> ainda assim não compareça à referida Assembleia Geral de Debenturistas, o procedimento deverá seguir normalmente, sendo válidas as deliberações nele tomadas.</w:t>
      </w:r>
    </w:p>
    <w:p w14:paraId="2E83C759" w14:textId="77777777" w:rsidR="00A40F6D" w:rsidRPr="00A370E1" w:rsidRDefault="00A40F6D" w:rsidP="00A40F6D">
      <w:pPr>
        <w:pStyle w:val="PargrafodaLista"/>
        <w:rPr>
          <w:rFonts w:cstheme="minorHAnsi"/>
          <w:sz w:val="22"/>
        </w:rPr>
      </w:pPr>
    </w:p>
    <w:p w14:paraId="138F7A4F" w14:textId="27D1A212" w:rsidR="000E0CC2" w:rsidRPr="00A370E1" w:rsidRDefault="000E0CC2" w:rsidP="006C3454">
      <w:pPr>
        <w:numPr>
          <w:ilvl w:val="1"/>
          <w:numId w:val="2"/>
        </w:numPr>
        <w:ind w:left="0" w:firstLine="0"/>
        <w:rPr>
          <w:rFonts w:cstheme="minorHAnsi"/>
          <w:sz w:val="22"/>
        </w:rPr>
      </w:pPr>
      <w:r w:rsidRPr="00A370E1">
        <w:rPr>
          <w:rFonts w:cstheme="minorHAnsi"/>
          <w:color w:val="000000"/>
          <w:sz w:val="22"/>
        </w:rPr>
        <w:t>A presidência da Assembleia Geral de Debenturistas caberá ao titular de Debêntures eleito na própria Assembleia Geral de Debenturistas, por maioria de votos dos presentes.</w:t>
      </w:r>
    </w:p>
    <w:p w14:paraId="10836B70" w14:textId="77777777" w:rsidR="00A40F6D" w:rsidRPr="00A370E1" w:rsidRDefault="00A40F6D" w:rsidP="00A40F6D">
      <w:pPr>
        <w:pStyle w:val="PargrafodaLista"/>
        <w:rPr>
          <w:rFonts w:cstheme="minorHAnsi"/>
          <w:sz w:val="22"/>
        </w:rPr>
      </w:pPr>
    </w:p>
    <w:p w14:paraId="30435898" w14:textId="5D8E6CC4" w:rsidR="000E0CC2" w:rsidRPr="00A370E1" w:rsidRDefault="000E0CC2" w:rsidP="006C3454">
      <w:pPr>
        <w:numPr>
          <w:ilvl w:val="1"/>
          <w:numId w:val="2"/>
        </w:numPr>
        <w:ind w:left="0" w:firstLine="0"/>
        <w:rPr>
          <w:rFonts w:cstheme="minorHAnsi"/>
          <w:sz w:val="22"/>
        </w:rPr>
      </w:pPr>
      <w:r w:rsidRPr="00A370E1">
        <w:rPr>
          <w:rFonts w:cstheme="minorHAnsi"/>
          <w:sz w:val="22"/>
        </w:rPr>
        <w:t>Exceto se de outra forma disposto nesta Escritura de Emissão, as deliberações em Assembleia Geral de Debenturistas deverão ser aprovadas por titulares de Debêntures que representem, em qualquer convocação, no mínimo, 50% (cinquenta por cento) mais uma das Debêntures em Circulação presentes.</w:t>
      </w:r>
    </w:p>
    <w:p w14:paraId="6F697623" w14:textId="77777777" w:rsidR="000E0CC2" w:rsidRPr="00A370E1" w:rsidRDefault="000E0CC2" w:rsidP="009D1FEE">
      <w:pPr>
        <w:pStyle w:val="PargrafodaLista"/>
        <w:rPr>
          <w:rFonts w:cstheme="minorHAnsi"/>
          <w:sz w:val="22"/>
        </w:rPr>
      </w:pPr>
    </w:p>
    <w:p w14:paraId="3BEF890C" w14:textId="578C50CC" w:rsidR="000E0CC2" w:rsidRPr="00A370E1" w:rsidRDefault="000E0CC2" w:rsidP="006C3454">
      <w:pPr>
        <w:numPr>
          <w:ilvl w:val="1"/>
          <w:numId w:val="2"/>
        </w:numPr>
        <w:ind w:left="0" w:firstLine="0"/>
        <w:rPr>
          <w:rFonts w:cstheme="minorHAnsi"/>
          <w:sz w:val="22"/>
        </w:rPr>
      </w:pPr>
      <w:r w:rsidRPr="00A370E1">
        <w:rPr>
          <w:rFonts w:cstheme="minorHAnsi"/>
          <w:color w:val="000000"/>
          <w:sz w:val="22"/>
        </w:rPr>
        <w:t>Cada Debênture conferirá a seu titular o direito a um voto na Assembleia Geral de Debenturistas, sendo admitida a constituição de mandatários, titulares de Debêntures ou não.</w:t>
      </w:r>
    </w:p>
    <w:p w14:paraId="6EEBD844" w14:textId="77777777" w:rsidR="000E0CC2" w:rsidRPr="00A370E1" w:rsidRDefault="000E0CC2" w:rsidP="009D1FEE">
      <w:pPr>
        <w:pStyle w:val="PargrafodaLista"/>
        <w:rPr>
          <w:rFonts w:cstheme="minorHAnsi"/>
          <w:sz w:val="22"/>
        </w:rPr>
      </w:pPr>
    </w:p>
    <w:p w14:paraId="3D04743B" w14:textId="3B84940E"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Para efeitos </w:t>
      </w:r>
      <w:r w:rsidRPr="00A370E1">
        <w:rPr>
          <w:rFonts w:cstheme="minorHAnsi"/>
          <w:sz w:val="22"/>
        </w:rPr>
        <w:t>de</w:t>
      </w:r>
      <w:r w:rsidRPr="00A370E1">
        <w:rPr>
          <w:rFonts w:cstheme="minorHAnsi"/>
          <w:color w:val="000000"/>
          <w:sz w:val="22"/>
        </w:rPr>
        <w:t xml:space="preserve"> quórum de Assembleia Geral de Debenturistas, consideram-se, “</w:t>
      </w:r>
      <w:r w:rsidRPr="00A370E1">
        <w:rPr>
          <w:rFonts w:cstheme="minorHAnsi"/>
          <w:color w:val="000000"/>
          <w:sz w:val="22"/>
          <w:u w:val="single"/>
        </w:rPr>
        <w:t>Debêntures em Circulação</w:t>
      </w:r>
      <w:r w:rsidRPr="00A370E1">
        <w:rPr>
          <w:rFonts w:cstheme="minorHAnsi"/>
          <w:color w:val="000000"/>
          <w:sz w:val="22"/>
        </w:rPr>
        <w:t xml:space="preserve">” todas as Debêntures em circulação no mercado, excluídas aquelas Debêntures que a </w:t>
      </w:r>
      <w:r w:rsidR="002978DF" w:rsidRPr="00A370E1">
        <w:rPr>
          <w:rFonts w:cstheme="minorHAnsi"/>
          <w:color w:val="000000"/>
          <w:sz w:val="22"/>
        </w:rPr>
        <w:t>Emissora</w:t>
      </w:r>
      <w:r w:rsidRPr="00A370E1">
        <w:rPr>
          <w:rFonts w:cstheme="minorHAnsi"/>
          <w:color w:val="000000"/>
          <w:sz w:val="22"/>
        </w:rPr>
        <w:t xml:space="preserve"> possuir em tesouraria, ou que sejam de propriedade de controladores, bem como dos respectivos administradores, para fins de quórum.</w:t>
      </w:r>
    </w:p>
    <w:p w14:paraId="41A338E1" w14:textId="77777777" w:rsidR="00A40F6D" w:rsidRPr="00A370E1" w:rsidRDefault="00A40F6D" w:rsidP="00A40F6D">
      <w:pPr>
        <w:pStyle w:val="PargrafodaLista"/>
        <w:rPr>
          <w:rFonts w:cstheme="minorHAnsi"/>
          <w:sz w:val="22"/>
        </w:rPr>
      </w:pPr>
    </w:p>
    <w:p w14:paraId="10525DD3" w14:textId="57F08F77"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As deliberações tomadas pelos titulares de Debêntures em Assembleia Geral de Debenturistas no âmbito de sua competência legal, observados os quóruns estabelecidos nesta Escritura de Emissão, serão existentes, válidas e eficazes perante a </w:t>
      </w:r>
      <w:r w:rsidR="002978DF" w:rsidRPr="00A370E1">
        <w:rPr>
          <w:rFonts w:cstheme="minorHAnsi"/>
          <w:color w:val="000000"/>
          <w:sz w:val="22"/>
        </w:rPr>
        <w:t xml:space="preserve">Emissora </w:t>
      </w:r>
      <w:r w:rsidRPr="00A370E1">
        <w:rPr>
          <w:rFonts w:cstheme="minorHAnsi"/>
          <w:color w:val="000000"/>
          <w:sz w:val="22"/>
        </w:rPr>
        <w:t>e obrigarão a todos os titulares das Debêntures em Circulação independentemente de terem comparecido à Assembleia Geral de Debenturistas ou do voto proferido na respectiva Assembleia Geral de Debenturistas.</w:t>
      </w:r>
    </w:p>
    <w:p w14:paraId="5D56157A" w14:textId="77777777" w:rsidR="000E0CC2" w:rsidRPr="00A370E1" w:rsidRDefault="000E0CC2" w:rsidP="009D1FEE">
      <w:pPr>
        <w:pStyle w:val="PargrafodaLista"/>
        <w:rPr>
          <w:rFonts w:cstheme="minorHAnsi"/>
          <w:sz w:val="22"/>
        </w:rPr>
      </w:pPr>
    </w:p>
    <w:p w14:paraId="1CD2C82D" w14:textId="2B5A6D60" w:rsidR="000E0CC2" w:rsidRPr="00A370E1" w:rsidRDefault="000E0CC2" w:rsidP="006C3454">
      <w:pPr>
        <w:numPr>
          <w:ilvl w:val="1"/>
          <w:numId w:val="2"/>
        </w:numPr>
        <w:ind w:left="0" w:firstLine="0"/>
        <w:rPr>
          <w:rFonts w:cstheme="minorHAnsi"/>
          <w:sz w:val="22"/>
        </w:rPr>
      </w:pPr>
      <w:r w:rsidRPr="00A370E1">
        <w:rPr>
          <w:rFonts w:cstheme="minorHAnsi"/>
          <w:color w:val="000000"/>
          <w:sz w:val="22"/>
        </w:rPr>
        <w:t xml:space="preserve">Ressalvado o previsto no Termo de Securitização relativo ao não resgate antecipado dos CRI e, consequentemente, o não vencimento antecipado das Debêntures, as deliberações para: </w:t>
      </w:r>
      <w:r w:rsidRPr="00A370E1">
        <w:rPr>
          <w:rFonts w:cstheme="minorHAnsi"/>
          <w:b/>
          <w:bCs/>
          <w:color w:val="000000"/>
          <w:sz w:val="22"/>
        </w:rPr>
        <w:t>(</w:t>
      </w:r>
      <w:r w:rsidR="0022415F" w:rsidRPr="00A370E1">
        <w:rPr>
          <w:rFonts w:cstheme="minorHAnsi"/>
          <w:b/>
          <w:bCs/>
          <w:color w:val="000000"/>
          <w:sz w:val="22"/>
        </w:rPr>
        <w:t>a</w:t>
      </w:r>
      <w:r w:rsidRPr="00A370E1">
        <w:rPr>
          <w:rFonts w:cstheme="minorHAnsi"/>
          <w:b/>
          <w:bCs/>
          <w:color w:val="000000"/>
          <w:sz w:val="22"/>
        </w:rPr>
        <w:t>)</w:t>
      </w:r>
      <w:r w:rsidRPr="00A370E1">
        <w:rPr>
          <w:rFonts w:cstheme="minorHAnsi"/>
          <w:color w:val="000000"/>
          <w:sz w:val="22"/>
        </w:rPr>
        <w:t xml:space="preserve"> a </w:t>
      </w:r>
      <w:r w:rsidRPr="00A370E1">
        <w:rPr>
          <w:rFonts w:cstheme="minorHAnsi"/>
          <w:color w:val="000000"/>
          <w:sz w:val="22"/>
        </w:rPr>
        <w:lastRenderedPageBreak/>
        <w:t xml:space="preserve">modificação das condições das Debêntures, assim entendidas as relativas: </w:t>
      </w:r>
      <w:r w:rsidRPr="00A370E1">
        <w:rPr>
          <w:rFonts w:cstheme="minorHAnsi"/>
          <w:b/>
          <w:bCs/>
          <w:color w:val="000000"/>
          <w:sz w:val="22"/>
        </w:rPr>
        <w:t>(i)</w:t>
      </w:r>
      <w:r w:rsidRPr="00A370E1">
        <w:rPr>
          <w:rFonts w:cstheme="minorHAnsi"/>
          <w:color w:val="000000"/>
          <w:sz w:val="22"/>
        </w:rPr>
        <w:t xml:space="preserve"> às alterações da Amortização das Debêntures; </w:t>
      </w:r>
      <w:r w:rsidRPr="00A370E1">
        <w:rPr>
          <w:rFonts w:cstheme="minorHAnsi"/>
          <w:b/>
          <w:bCs/>
          <w:color w:val="000000"/>
          <w:sz w:val="22"/>
        </w:rPr>
        <w:t>(</w:t>
      </w:r>
      <w:proofErr w:type="spellStart"/>
      <w:r w:rsidRPr="00A370E1">
        <w:rPr>
          <w:rFonts w:cstheme="minorHAnsi"/>
          <w:b/>
          <w:bCs/>
          <w:color w:val="000000"/>
          <w:sz w:val="22"/>
        </w:rPr>
        <w:t>ii</w:t>
      </w:r>
      <w:proofErr w:type="spellEnd"/>
      <w:r w:rsidRPr="00A370E1">
        <w:rPr>
          <w:rFonts w:cstheme="minorHAnsi"/>
          <w:b/>
          <w:bCs/>
          <w:color w:val="000000"/>
          <w:sz w:val="22"/>
        </w:rPr>
        <w:t>)</w:t>
      </w:r>
      <w:r w:rsidRPr="00A370E1">
        <w:rPr>
          <w:rFonts w:cstheme="minorHAnsi"/>
          <w:color w:val="000000"/>
          <w:sz w:val="22"/>
        </w:rPr>
        <w:t xml:space="preserve"> às alterações do prazo de vencimento das Debêntures; </w:t>
      </w:r>
      <w:r w:rsidRPr="00A370E1">
        <w:rPr>
          <w:rFonts w:cstheme="minorHAnsi"/>
          <w:b/>
          <w:bCs/>
          <w:color w:val="000000"/>
          <w:sz w:val="22"/>
        </w:rPr>
        <w:t>(</w:t>
      </w:r>
      <w:proofErr w:type="spellStart"/>
      <w:r w:rsidRPr="00A370E1">
        <w:rPr>
          <w:rFonts w:cstheme="minorHAnsi"/>
          <w:b/>
          <w:bCs/>
          <w:color w:val="000000"/>
          <w:sz w:val="22"/>
        </w:rPr>
        <w:t>iii</w:t>
      </w:r>
      <w:proofErr w:type="spellEnd"/>
      <w:r w:rsidRPr="00A370E1">
        <w:rPr>
          <w:rFonts w:cstheme="minorHAnsi"/>
          <w:b/>
          <w:bCs/>
          <w:color w:val="000000"/>
          <w:sz w:val="22"/>
        </w:rPr>
        <w:t>)</w:t>
      </w:r>
      <w:r w:rsidRPr="00A370E1">
        <w:rPr>
          <w:rFonts w:cstheme="minorHAnsi"/>
          <w:color w:val="000000"/>
          <w:sz w:val="22"/>
        </w:rPr>
        <w:t xml:space="preserve"> às alterações da Remuneração das Debêntures; </w:t>
      </w:r>
      <w:r w:rsidRPr="00A370E1">
        <w:rPr>
          <w:rFonts w:cstheme="minorHAnsi"/>
          <w:b/>
          <w:bCs/>
          <w:color w:val="000000"/>
          <w:sz w:val="22"/>
        </w:rPr>
        <w:t>(</w:t>
      </w:r>
      <w:proofErr w:type="spellStart"/>
      <w:r w:rsidRPr="00A370E1">
        <w:rPr>
          <w:rFonts w:cstheme="minorHAnsi"/>
          <w:b/>
          <w:bCs/>
          <w:color w:val="000000"/>
          <w:sz w:val="22"/>
        </w:rPr>
        <w:t>iv</w:t>
      </w:r>
      <w:proofErr w:type="spellEnd"/>
      <w:r w:rsidRPr="00A370E1">
        <w:rPr>
          <w:rFonts w:cstheme="minorHAnsi"/>
          <w:b/>
          <w:bCs/>
          <w:color w:val="000000"/>
          <w:sz w:val="22"/>
        </w:rPr>
        <w:t>)</w:t>
      </w:r>
      <w:r w:rsidRPr="00A370E1">
        <w:rPr>
          <w:rFonts w:cstheme="minorHAnsi"/>
          <w:color w:val="000000"/>
          <w:sz w:val="22"/>
        </w:rPr>
        <w:t xml:space="preserve"> à alteração ou exclusão dos eventos de vencimento antecipado automáticos e não automáticos; </w:t>
      </w:r>
      <w:r w:rsidRPr="00A370E1">
        <w:rPr>
          <w:rFonts w:cstheme="minorHAnsi"/>
          <w:b/>
          <w:bCs/>
          <w:color w:val="000000"/>
          <w:sz w:val="22"/>
        </w:rPr>
        <w:t>(v)</w:t>
      </w:r>
      <w:r w:rsidRPr="00A370E1">
        <w:rPr>
          <w:rFonts w:cstheme="minorHAnsi"/>
          <w:color w:val="000000"/>
          <w:sz w:val="22"/>
        </w:rPr>
        <w:t xml:space="preserve"> ao resgate antecipado das Debêntures; e/ou </w:t>
      </w:r>
      <w:r w:rsidRPr="00A370E1">
        <w:rPr>
          <w:rFonts w:cstheme="minorHAnsi"/>
          <w:b/>
          <w:bCs/>
          <w:color w:val="000000"/>
          <w:sz w:val="22"/>
        </w:rPr>
        <w:t>(vi)</w:t>
      </w:r>
      <w:r w:rsidRPr="00A370E1">
        <w:rPr>
          <w:rFonts w:cstheme="minorHAnsi"/>
          <w:color w:val="000000"/>
          <w:sz w:val="22"/>
        </w:rPr>
        <w:t xml:space="preserve"> à alteração dos quóruns de deliberação previstos nesta Escritura de Emissão, serão tomadas por titulares das Debêntures que representem </w:t>
      </w:r>
      <w:r w:rsidR="0095517C" w:rsidRPr="00A370E1">
        <w:rPr>
          <w:rFonts w:cstheme="minorHAnsi"/>
          <w:color w:val="000000"/>
          <w:sz w:val="22"/>
        </w:rPr>
        <w:t>a maioria</w:t>
      </w:r>
      <w:r w:rsidRPr="00A370E1">
        <w:rPr>
          <w:rFonts w:cstheme="minorHAnsi"/>
          <w:color w:val="000000"/>
          <w:sz w:val="22"/>
        </w:rPr>
        <w:t xml:space="preserve"> das Debêntures em Circulação, seja em primeira convocação da Assembleia Geral ou em qualquer convocação subsequente; e </w:t>
      </w:r>
      <w:r w:rsidRPr="00A370E1">
        <w:rPr>
          <w:rFonts w:cstheme="minorHAnsi"/>
          <w:b/>
          <w:bCs/>
          <w:color w:val="000000"/>
          <w:sz w:val="22"/>
        </w:rPr>
        <w:t>(</w:t>
      </w:r>
      <w:r w:rsidR="0022415F" w:rsidRPr="00A370E1">
        <w:rPr>
          <w:rFonts w:cstheme="minorHAnsi"/>
          <w:b/>
          <w:bCs/>
          <w:color w:val="000000"/>
          <w:sz w:val="22"/>
        </w:rPr>
        <w:t>b</w:t>
      </w:r>
      <w:r w:rsidRPr="00A370E1">
        <w:rPr>
          <w:rFonts w:cstheme="minorHAnsi"/>
          <w:b/>
          <w:bCs/>
          <w:color w:val="000000"/>
          <w:sz w:val="22"/>
        </w:rPr>
        <w:t>)</w:t>
      </w:r>
      <w:r w:rsidRPr="00A370E1">
        <w:rPr>
          <w:rFonts w:cstheme="minorHAnsi"/>
          <w:color w:val="000000"/>
          <w:sz w:val="22"/>
        </w:rPr>
        <w:t xml:space="preserve"> a não adoção de qualquer medida prevista em lei ou nesta Escritura de Emissão, que vise à defesa dos direitos e interesses d</w:t>
      </w:r>
      <w:r w:rsidR="0095517C" w:rsidRPr="00A370E1">
        <w:rPr>
          <w:rFonts w:cstheme="minorHAnsi"/>
          <w:color w:val="000000"/>
          <w:sz w:val="22"/>
        </w:rPr>
        <w:t>a</w:t>
      </w:r>
      <w:r w:rsidRPr="00A370E1">
        <w:rPr>
          <w:rFonts w:cstheme="minorHAnsi"/>
          <w:color w:val="000000"/>
          <w:sz w:val="22"/>
        </w:rPr>
        <w:t xml:space="preserve"> Debenturista, incluindo a renúncia definitiva ou temporária de direitos (</w:t>
      </w:r>
      <w:proofErr w:type="spellStart"/>
      <w:r w:rsidRPr="00A370E1">
        <w:rPr>
          <w:rFonts w:cstheme="minorHAnsi"/>
          <w:i/>
          <w:iCs/>
          <w:color w:val="000000"/>
          <w:sz w:val="22"/>
        </w:rPr>
        <w:t>waiver</w:t>
      </w:r>
      <w:proofErr w:type="spellEnd"/>
      <w:r w:rsidRPr="00A370E1">
        <w:rPr>
          <w:rFonts w:cstheme="minorHAnsi"/>
          <w:color w:val="000000"/>
          <w:sz w:val="22"/>
        </w:rPr>
        <w:t xml:space="preserve">), serão tomadas por titulares das Debêntures em Circulação que representem, em primeira convocação, </w:t>
      </w:r>
      <w:r w:rsidRPr="00A370E1">
        <w:rPr>
          <w:rFonts w:cstheme="minorHAnsi"/>
          <w:sz w:val="22"/>
        </w:rPr>
        <w:t>50% (cinquenta por cento) mais um das Debêntures em Circulação ou, em segunda convocação, por titulares de Debêntures em Circulação que representem 50% (cinquenta por cento) mais um das Debêntures em Circulação presentes, desde que presentes, no mínimo, 15% (quinze por cento) dos titulares de Debêntures em Circulação.</w:t>
      </w:r>
    </w:p>
    <w:p w14:paraId="095C7EE9" w14:textId="77777777" w:rsidR="000E0CC2" w:rsidRPr="00A370E1" w:rsidRDefault="000E0CC2" w:rsidP="009D1FEE">
      <w:pPr>
        <w:rPr>
          <w:rFonts w:cstheme="minorHAnsi"/>
          <w:sz w:val="22"/>
        </w:rPr>
      </w:pPr>
    </w:p>
    <w:p w14:paraId="4949F9D9" w14:textId="228C3A74" w:rsidR="000E0CC2" w:rsidRPr="00A370E1" w:rsidRDefault="000E0CC2" w:rsidP="006C3454">
      <w:pPr>
        <w:numPr>
          <w:ilvl w:val="1"/>
          <w:numId w:val="2"/>
        </w:numPr>
        <w:ind w:left="0" w:firstLine="0"/>
        <w:rPr>
          <w:rFonts w:cstheme="minorHAnsi"/>
          <w:sz w:val="22"/>
        </w:rPr>
      </w:pPr>
      <w:r w:rsidRPr="00A370E1">
        <w:rPr>
          <w:rFonts w:cstheme="minorHAnsi"/>
          <w:sz w:val="22"/>
        </w:rPr>
        <w:t xml:space="preserve">Aplica-se às </w:t>
      </w:r>
      <w:r w:rsidR="00611BBB" w:rsidRPr="00A370E1">
        <w:rPr>
          <w:rFonts w:cstheme="minorHAnsi"/>
          <w:sz w:val="22"/>
        </w:rPr>
        <w:t>A</w:t>
      </w:r>
      <w:r w:rsidRPr="00A370E1">
        <w:rPr>
          <w:rFonts w:cstheme="minorHAnsi"/>
          <w:sz w:val="22"/>
        </w:rPr>
        <w:t xml:space="preserve">ssembleias </w:t>
      </w:r>
      <w:r w:rsidR="00611BBB" w:rsidRPr="00A370E1">
        <w:rPr>
          <w:rFonts w:cstheme="minorHAnsi"/>
          <w:sz w:val="22"/>
        </w:rPr>
        <w:t>G</w:t>
      </w:r>
      <w:r w:rsidRPr="00A370E1">
        <w:rPr>
          <w:rFonts w:cstheme="minorHAnsi"/>
          <w:sz w:val="22"/>
        </w:rPr>
        <w:t>erais de Debenturista, no que couber, o disposto na Lei das Sociedades por Ações sobre a assembleia geral de acionistas.</w:t>
      </w:r>
    </w:p>
    <w:p w14:paraId="41D9D0E3" w14:textId="77777777" w:rsidR="00DA1E2C" w:rsidRPr="00A370E1" w:rsidRDefault="00DA1E2C" w:rsidP="0008319D">
      <w:pPr>
        <w:shd w:val="clear" w:color="auto" w:fill="FFFFFF" w:themeFill="background1"/>
        <w:rPr>
          <w:rFonts w:eastAsia="Arial Unicode MS" w:cstheme="minorHAnsi"/>
          <w:sz w:val="22"/>
        </w:rPr>
      </w:pPr>
      <w:bookmarkStart w:id="363" w:name="_DV_M382"/>
      <w:bookmarkEnd w:id="361"/>
      <w:bookmarkEnd w:id="362"/>
      <w:bookmarkEnd w:id="363"/>
    </w:p>
    <w:p w14:paraId="5C2F6F34" w14:textId="16673F53" w:rsidR="00DA1E2C" w:rsidRPr="00A370E1" w:rsidRDefault="0065501B" w:rsidP="006C3454">
      <w:pPr>
        <w:pStyle w:val="Ttulo1"/>
        <w:numPr>
          <w:ilvl w:val="0"/>
          <w:numId w:val="2"/>
        </w:numPr>
        <w:ind w:left="720" w:hanging="720"/>
        <w:rPr>
          <w:rFonts w:cstheme="minorHAnsi"/>
          <w:smallCaps/>
          <w:sz w:val="22"/>
        </w:rPr>
      </w:pPr>
      <w:bookmarkStart w:id="364" w:name="_DV_M393"/>
      <w:bookmarkStart w:id="365" w:name="_Toc71289889"/>
      <w:bookmarkEnd w:id="364"/>
      <w:r w:rsidRPr="00A370E1">
        <w:rPr>
          <w:rFonts w:cstheme="minorHAnsi"/>
          <w:smallCaps/>
          <w:sz w:val="22"/>
        </w:rPr>
        <w:t>Declarações e Garantias da Emissora</w:t>
      </w:r>
      <w:bookmarkEnd w:id="365"/>
    </w:p>
    <w:p w14:paraId="258C73A7" w14:textId="77777777" w:rsidR="00B6306B" w:rsidRPr="00A370E1" w:rsidRDefault="00B6306B" w:rsidP="0008319D">
      <w:pPr>
        <w:shd w:val="clear" w:color="auto" w:fill="FFFFFF" w:themeFill="background1"/>
        <w:rPr>
          <w:rFonts w:eastAsia="Arial Unicode MS" w:cstheme="minorHAnsi"/>
          <w:sz w:val="22"/>
        </w:rPr>
      </w:pPr>
      <w:bookmarkStart w:id="366" w:name="_DV_M394"/>
      <w:bookmarkEnd w:id="366"/>
    </w:p>
    <w:p w14:paraId="3900B4CE" w14:textId="493B1327" w:rsidR="00DA1E2C" w:rsidRPr="00A370E1" w:rsidRDefault="003A7AF7" w:rsidP="006C3454">
      <w:pPr>
        <w:numPr>
          <w:ilvl w:val="1"/>
          <w:numId w:val="2"/>
        </w:numPr>
        <w:ind w:left="0" w:firstLine="0"/>
        <w:rPr>
          <w:rFonts w:cstheme="minorHAnsi"/>
          <w:sz w:val="22"/>
        </w:rPr>
      </w:pPr>
      <w:r w:rsidRPr="00A370E1">
        <w:rPr>
          <w:rFonts w:eastAsia="Arial Unicode MS" w:cstheme="minorHAnsi"/>
          <w:w w:val="0"/>
          <w:sz w:val="22"/>
        </w:rPr>
        <w:t xml:space="preserve">A Emissora declara e garante </w:t>
      </w:r>
      <w:r w:rsidR="00611BBB" w:rsidRPr="00A370E1">
        <w:rPr>
          <w:rFonts w:eastAsia="Arial Unicode MS" w:cstheme="minorHAnsi"/>
          <w:w w:val="0"/>
          <w:sz w:val="22"/>
        </w:rPr>
        <w:t>à</w:t>
      </w:r>
      <w:r w:rsidRPr="00A370E1">
        <w:rPr>
          <w:rFonts w:eastAsia="Arial Unicode MS" w:cstheme="minorHAnsi"/>
          <w:w w:val="0"/>
          <w:sz w:val="22"/>
        </w:rPr>
        <w:t xml:space="preserve"> Debenturista, </w:t>
      </w:r>
      <w:r w:rsidR="00EB1FCD" w:rsidRPr="00A370E1">
        <w:rPr>
          <w:rFonts w:eastAsia="Arial Unicode MS" w:cstheme="minorHAnsi"/>
          <w:w w:val="0"/>
          <w:sz w:val="22"/>
        </w:rPr>
        <w:t xml:space="preserve">nesta data, e em cada Data de Liberação dos Recursos, </w:t>
      </w:r>
      <w:r w:rsidRPr="00A370E1">
        <w:rPr>
          <w:rFonts w:eastAsia="Arial Unicode MS" w:cstheme="minorHAnsi"/>
          <w:w w:val="0"/>
          <w:sz w:val="22"/>
        </w:rPr>
        <w:t>que:</w:t>
      </w:r>
    </w:p>
    <w:p w14:paraId="36157E2B" w14:textId="77777777" w:rsidR="00BA5CBF" w:rsidRPr="00A370E1" w:rsidRDefault="00BA5CBF" w:rsidP="0008319D">
      <w:pPr>
        <w:shd w:val="clear" w:color="auto" w:fill="FFFFFF" w:themeFill="background1"/>
        <w:rPr>
          <w:rFonts w:eastAsia="Arial Unicode MS" w:cstheme="minorHAnsi"/>
          <w:w w:val="0"/>
          <w:sz w:val="22"/>
        </w:rPr>
      </w:pPr>
      <w:bookmarkStart w:id="367" w:name="_DV_M398"/>
      <w:bookmarkStart w:id="368" w:name="_DV_M400"/>
      <w:bookmarkStart w:id="369" w:name="_DV_M401"/>
      <w:bookmarkStart w:id="370" w:name="_DV_M402"/>
      <w:bookmarkStart w:id="371" w:name="_DV_M403"/>
      <w:bookmarkStart w:id="372" w:name="_DV_M404"/>
      <w:bookmarkStart w:id="373" w:name="_DV_M405"/>
      <w:bookmarkStart w:id="374" w:name="_DV_M409"/>
      <w:bookmarkEnd w:id="367"/>
      <w:bookmarkEnd w:id="368"/>
      <w:bookmarkEnd w:id="369"/>
      <w:bookmarkEnd w:id="370"/>
      <w:bookmarkEnd w:id="371"/>
      <w:bookmarkEnd w:id="372"/>
      <w:bookmarkEnd w:id="373"/>
      <w:bookmarkEnd w:id="374"/>
    </w:p>
    <w:p w14:paraId="71960F96" w14:textId="71EC91E8" w:rsidR="00DA1E2C" w:rsidRPr="00A370E1" w:rsidRDefault="00A33712" w:rsidP="00071439">
      <w:pPr>
        <w:numPr>
          <w:ilvl w:val="0"/>
          <w:numId w:val="4"/>
        </w:numPr>
        <w:shd w:val="clear" w:color="auto" w:fill="FFFFFF" w:themeFill="background1"/>
        <w:ind w:left="0" w:firstLine="0"/>
        <w:rPr>
          <w:rFonts w:cstheme="minorHAnsi"/>
          <w:kern w:val="16"/>
          <w:sz w:val="22"/>
        </w:rPr>
      </w:pPr>
      <w:proofErr w:type="spellStart"/>
      <w:r w:rsidRPr="00A370E1">
        <w:rPr>
          <w:rFonts w:cstheme="minorHAnsi"/>
          <w:kern w:val="16"/>
          <w:sz w:val="22"/>
        </w:rPr>
        <w:t>é</w:t>
      </w:r>
      <w:proofErr w:type="spellEnd"/>
      <w:r w:rsidRPr="00A370E1">
        <w:rPr>
          <w:rFonts w:cstheme="minorHAnsi"/>
          <w:kern w:val="16"/>
          <w:sz w:val="22"/>
        </w:rPr>
        <w:t xml:space="preserve"> </w:t>
      </w:r>
      <w:r w:rsidR="003A7AF7" w:rsidRPr="00A370E1">
        <w:rPr>
          <w:rFonts w:cstheme="minorHAnsi"/>
          <w:kern w:val="16"/>
          <w:sz w:val="22"/>
        </w:rPr>
        <w:t xml:space="preserve">sociedade devidamente organizada, constituída e existente sob a forma de sociedade por ações </w:t>
      </w:r>
      <w:r w:rsidR="003A7AF7" w:rsidRPr="00A370E1">
        <w:rPr>
          <w:rFonts w:cstheme="minorHAnsi"/>
          <w:sz w:val="22"/>
        </w:rPr>
        <w:t>sem registro de emissor de valores mobiliários perante a CVM,</w:t>
      </w:r>
      <w:r w:rsidR="003A7AF7" w:rsidRPr="00A370E1">
        <w:rPr>
          <w:rFonts w:cstheme="minorHAnsi"/>
          <w:kern w:val="16"/>
          <w:sz w:val="22"/>
        </w:rPr>
        <w:t xml:space="preserve"> de acordo com as leis brasileiras e est</w:t>
      </w:r>
      <w:r w:rsidR="0031689F" w:rsidRPr="00A370E1">
        <w:rPr>
          <w:rFonts w:cstheme="minorHAnsi"/>
          <w:kern w:val="16"/>
          <w:sz w:val="22"/>
        </w:rPr>
        <w:t>á</w:t>
      </w:r>
      <w:r w:rsidR="003A7AF7" w:rsidRPr="00A370E1">
        <w:rPr>
          <w:rFonts w:cstheme="minorHAnsi"/>
          <w:kern w:val="16"/>
          <w:sz w:val="22"/>
        </w:rPr>
        <w:t xml:space="preserve"> devidamente autorizada a conduzir os seus negócios, com plenos poderes para deter, possuir e operar seus bens;</w:t>
      </w:r>
    </w:p>
    <w:p w14:paraId="24E0D0C6" w14:textId="77777777" w:rsidR="00DA1E2C" w:rsidRPr="00A370E1" w:rsidRDefault="00DA1E2C" w:rsidP="0008319D">
      <w:pPr>
        <w:shd w:val="clear" w:color="auto" w:fill="FFFFFF" w:themeFill="background1"/>
        <w:rPr>
          <w:rFonts w:cstheme="minorHAnsi"/>
          <w:kern w:val="16"/>
          <w:sz w:val="22"/>
        </w:rPr>
      </w:pPr>
    </w:p>
    <w:p w14:paraId="5FB60954" w14:textId="25AF4C9C"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tanto a celebração desta Escritura</w:t>
      </w:r>
      <w:r w:rsidR="004532A4" w:rsidRPr="00A370E1">
        <w:rPr>
          <w:rFonts w:cstheme="minorHAnsi"/>
          <w:color w:val="000000"/>
          <w:sz w:val="22"/>
        </w:rPr>
        <w:t xml:space="preserve"> de Emissão</w:t>
      </w:r>
      <w:r w:rsidRPr="00A370E1">
        <w:rPr>
          <w:rFonts w:cstheme="minorHAnsi"/>
          <w:kern w:val="16"/>
          <w:sz w:val="22"/>
        </w:rPr>
        <w:t xml:space="preserve">, dos Contratos de Garantia e dos demais </w:t>
      </w:r>
      <w:r w:rsidR="00A95D37" w:rsidRPr="00A370E1">
        <w:rPr>
          <w:rFonts w:cstheme="minorHAnsi"/>
          <w:kern w:val="16"/>
          <w:sz w:val="22"/>
        </w:rPr>
        <w:t xml:space="preserve">Documentos </w:t>
      </w:r>
      <w:r w:rsidRPr="00A370E1">
        <w:rPr>
          <w:rFonts w:cstheme="minorHAnsi"/>
          <w:kern w:val="16"/>
          <w:sz w:val="22"/>
        </w:rPr>
        <w:t xml:space="preserve">da </w:t>
      </w:r>
      <w:r w:rsidR="00A95D37" w:rsidRPr="00A370E1">
        <w:rPr>
          <w:rFonts w:cstheme="minorHAnsi"/>
          <w:kern w:val="16"/>
          <w:sz w:val="22"/>
        </w:rPr>
        <w:t>Operação</w:t>
      </w:r>
      <w:r w:rsidRPr="00A370E1">
        <w:rPr>
          <w:rFonts w:cstheme="minorHAnsi"/>
          <w:kern w:val="16"/>
          <w:sz w:val="22"/>
        </w:rPr>
        <w:t>, quanto a emissão das Debêntures e o cumprimento das obrigações previstas nestes documentos, direta ou indiretamente</w:t>
      </w:r>
      <w:r w:rsidR="002F6577" w:rsidRPr="00A370E1">
        <w:rPr>
          <w:rFonts w:cstheme="minorHAnsi"/>
          <w:kern w:val="16"/>
          <w:sz w:val="22"/>
        </w:rPr>
        <w:t>, no seu melhor conhecimento</w:t>
      </w:r>
      <w:r w:rsidRPr="00A370E1">
        <w:rPr>
          <w:rFonts w:cstheme="minorHAnsi"/>
          <w:kern w:val="16"/>
          <w:sz w:val="22"/>
        </w:rPr>
        <w:t xml:space="preserve">: </w:t>
      </w:r>
      <w:r w:rsidRPr="00A370E1">
        <w:rPr>
          <w:rFonts w:cstheme="minorHAnsi"/>
          <w:b/>
          <w:kern w:val="16"/>
          <w:sz w:val="22"/>
        </w:rPr>
        <w:t>(a)</w:t>
      </w:r>
      <w:r w:rsidRPr="00A370E1">
        <w:rPr>
          <w:rFonts w:cstheme="minorHAnsi"/>
          <w:kern w:val="16"/>
          <w:sz w:val="22"/>
        </w:rPr>
        <w:t xml:space="preserve"> não infringem qualquer obrigação anteriormente assumida por ela, ou a que esteja sujeita, inclusive na condição de garantidora ou coobrigada</w:t>
      </w:r>
      <w:r w:rsidR="0034212C" w:rsidRPr="00A370E1">
        <w:rPr>
          <w:rFonts w:cstheme="minorHAnsi"/>
          <w:kern w:val="16"/>
          <w:sz w:val="22"/>
        </w:rPr>
        <w:t>, considerando que as autorizações necessárias serão obtidas tempestivamente</w:t>
      </w:r>
      <w:r w:rsidRPr="00A370E1">
        <w:rPr>
          <w:rFonts w:cstheme="minorHAnsi"/>
          <w:kern w:val="16"/>
          <w:sz w:val="22"/>
        </w:rPr>
        <w:t xml:space="preserve">; </w:t>
      </w:r>
      <w:r w:rsidRPr="00A370E1">
        <w:rPr>
          <w:rFonts w:cstheme="minorHAnsi"/>
          <w:b/>
          <w:kern w:val="16"/>
          <w:sz w:val="22"/>
        </w:rPr>
        <w:t>(b)</w:t>
      </w:r>
      <w:r w:rsidRPr="00A370E1">
        <w:rPr>
          <w:rFonts w:cstheme="minorHAnsi"/>
          <w:kern w:val="16"/>
          <w:sz w:val="22"/>
        </w:rPr>
        <w:t xml:space="preserve"> não resultam em violação de qualquer lei, estatuto, regra, sentença, regulamentação, ordem, mandado, decreto judicial ou decisão de qualquer tribunal, nacional ou estrangeiro; </w:t>
      </w:r>
      <w:r w:rsidRPr="00A370E1">
        <w:rPr>
          <w:rFonts w:cstheme="minorHAnsi"/>
          <w:b/>
          <w:kern w:val="16"/>
          <w:sz w:val="22"/>
        </w:rPr>
        <w:t>(c)</w:t>
      </w:r>
      <w:r w:rsidRPr="00A370E1">
        <w:rPr>
          <w:rFonts w:cstheme="minorHAnsi"/>
          <w:kern w:val="16"/>
          <w:sz w:val="22"/>
        </w:rPr>
        <w:t xml:space="preserve"> não implicam a antecipação da exigibilidade de qualquer obrigação, pecuniária ou não-pecuniária, nem seu vencimento antecipado, sob qualquer forma ou título</w:t>
      </w:r>
      <w:r w:rsidR="0034212C" w:rsidRPr="00A370E1">
        <w:rPr>
          <w:rFonts w:cstheme="minorHAnsi"/>
          <w:kern w:val="16"/>
          <w:sz w:val="22"/>
        </w:rPr>
        <w:t>, considerando que as autorizações necessárias serão obtidas tempestivamente</w:t>
      </w:r>
      <w:r w:rsidRPr="00A370E1">
        <w:rPr>
          <w:rFonts w:cstheme="minorHAnsi"/>
          <w:kern w:val="16"/>
          <w:sz w:val="22"/>
        </w:rPr>
        <w:t xml:space="preserve">; </w:t>
      </w:r>
      <w:r w:rsidRPr="00A370E1">
        <w:rPr>
          <w:rFonts w:cstheme="minorHAnsi"/>
          <w:b/>
          <w:kern w:val="16"/>
          <w:sz w:val="22"/>
        </w:rPr>
        <w:t>(d)</w:t>
      </w:r>
      <w:r w:rsidRPr="00A370E1">
        <w:rPr>
          <w:rFonts w:cstheme="minorHAnsi"/>
          <w:kern w:val="16"/>
          <w:sz w:val="22"/>
        </w:rPr>
        <w:t xml:space="preserve"> não implicam a rescisão ou extinção de qualquer contrato ou instrumento do qual a Emissora seja parte, ou a que esteja sujeita</w:t>
      </w:r>
      <w:r w:rsidR="0034212C" w:rsidRPr="00A370E1">
        <w:rPr>
          <w:rFonts w:cstheme="minorHAnsi"/>
          <w:kern w:val="16"/>
          <w:sz w:val="22"/>
        </w:rPr>
        <w:t>, considerando que as autorizações necessárias serão obtidas tempestivamente</w:t>
      </w:r>
      <w:r w:rsidRPr="00A370E1">
        <w:rPr>
          <w:rFonts w:cstheme="minorHAnsi"/>
          <w:kern w:val="16"/>
          <w:sz w:val="22"/>
        </w:rPr>
        <w:t xml:space="preserve">; </w:t>
      </w:r>
      <w:r w:rsidR="00646836" w:rsidRPr="00A370E1">
        <w:rPr>
          <w:rFonts w:cstheme="minorHAnsi"/>
          <w:kern w:val="16"/>
          <w:sz w:val="22"/>
        </w:rPr>
        <w:t xml:space="preserve">e </w:t>
      </w:r>
      <w:r w:rsidRPr="00A370E1">
        <w:rPr>
          <w:rFonts w:cstheme="minorHAnsi"/>
          <w:b/>
          <w:kern w:val="16"/>
          <w:sz w:val="22"/>
        </w:rPr>
        <w:t>(e)</w:t>
      </w:r>
      <w:r w:rsidRPr="00A370E1">
        <w:rPr>
          <w:rFonts w:cstheme="minorHAnsi"/>
          <w:kern w:val="16"/>
          <w:sz w:val="22"/>
        </w:rPr>
        <w:t xml:space="preserve"> não implicam criação de qualquer Ônus sobre qualquer ativo ou bem da Emissora, com exceção dos ônus estabelecidos nos Contratos de Garantia;</w:t>
      </w:r>
    </w:p>
    <w:p w14:paraId="6590CDB4" w14:textId="77777777" w:rsidR="00DA1E2C" w:rsidRPr="00A370E1" w:rsidRDefault="00DA1E2C" w:rsidP="0008319D">
      <w:pPr>
        <w:shd w:val="clear" w:color="auto" w:fill="FFFFFF" w:themeFill="background1"/>
        <w:rPr>
          <w:rFonts w:cstheme="minorHAnsi"/>
          <w:kern w:val="16"/>
          <w:sz w:val="22"/>
        </w:rPr>
      </w:pPr>
      <w:bookmarkStart w:id="375" w:name="_DV_M222"/>
      <w:bookmarkEnd w:id="375"/>
    </w:p>
    <w:p w14:paraId="7F306BB2" w14:textId="126D7CE4"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lastRenderedPageBreak/>
        <w:t>esta Escritura</w:t>
      </w:r>
      <w:r w:rsidR="004532A4" w:rsidRPr="00A370E1">
        <w:rPr>
          <w:rFonts w:cstheme="minorHAnsi"/>
          <w:color w:val="000000"/>
          <w:sz w:val="22"/>
        </w:rPr>
        <w:t xml:space="preserve"> de Emissão</w:t>
      </w:r>
      <w:r w:rsidRPr="00A370E1">
        <w:rPr>
          <w:rFonts w:cstheme="minorHAnsi"/>
          <w:kern w:val="16"/>
          <w:sz w:val="22"/>
        </w:rPr>
        <w:t xml:space="preserve">, os Contratos de Garantia e os demais </w:t>
      </w:r>
      <w:r w:rsidR="00E30C4B" w:rsidRPr="00A370E1">
        <w:rPr>
          <w:rFonts w:cstheme="minorHAnsi"/>
          <w:kern w:val="16"/>
          <w:sz w:val="22"/>
        </w:rPr>
        <w:t xml:space="preserve">Documentos da Operação </w:t>
      </w:r>
      <w:r w:rsidRPr="00A370E1">
        <w:rPr>
          <w:rFonts w:cstheme="minorHAnsi"/>
          <w:kern w:val="16"/>
          <w:sz w:val="22"/>
        </w:rPr>
        <w:t>constituem obrigações legais, válidas, eficazes e vinculantes, exequíveis de acordo com os seus termos e condições;</w:t>
      </w:r>
    </w:p>
    <w:p w14:paraId="7FA08EC9" w14:textId="77777777" w:rsidR="00DA1E2C" w:rsidRPr="00A370E1" w:rsidRDefault="00DA1E2C" w:rsidP="0008319D">
      <w:pPr>
        <w:shd w:val="clear" w:color="auto" w:fill="FFFFFF" w:themeFill="background1"/>
        <w:rPr>
          <w:rFonts w:cstheme="minorHAnsi"/>
          <w:kern w:val="16"/>
          <w:sz w:val="22"/>
        </w:rPr>
      </w:pPr>
    </w:p>
    <w:p w14:paraId="4D92B06D" w14:textId="518915F2" w:rsidR="00DA1E2C" w:rsidRPr="00A370E1" w:rsidRDefault="003A7AF7" w:rsidP="00071439">
      <w:pPr>
        <w:numPr>
          <w:ilvl w:val="0"/>
          <w:numId w:val="4"/>
        </w:numPr>
        <w:shd w:val="clear" w:color="auto" w:fill="FFFFFF" w:themeFill="background1"/>
        <w:ind w:left="0" w:firstLine="0"/>
        <w:rPr>
          <w:rFonts w:cstheme="minorHAnsi"/>
          <w:kern w:val="16"/>
          <w:sz w:val="22"/>
        </w:rPr>
      </w:pPr>
      <w:bookmarkStart w:id="376" w:name="_Hlk32265449"/>
      <w:r w:rsidRPr="00A370E1">
        <w:rPr>
          <w:rFonts w:cstheme="minorHAnsi"/>
          <w:kern w:val="16"/>
          <w:sz w:val="22"/>
        </w:rPr>
        <w:t>cumpre, em todos os seus aspectos, com as Leis Anticorrupção, conforme aplicável, bem como não consta no Cadastro Nacional de Empresas Inidôneas e Suspensas – CEIS ou no Cadastro Nacional de Empresas Punidas – CNEP</w:t>
      </w:r>
      <w:bookmarkEnd w:id="376"/>
      <w:r w:rsidRPr="00A370E1">
        <w:rPr>
          <w:rFonts w:cstheme="minorHAnsi"/>
          <w:kern w:val="16"/>
          <w:sz w:val="22"/>
        </w:rPr>
        <w:t>;</w:t>
      </w:r>
    </w:p>
    <w:p w14:paraId="5D09DD53" w14:textId="77777777" w:rsidR="00A40F6D" w:rsidRPr="00A370E1" w:rsidRDefault="00A40F6D" w:rsidP="003E5F1D">
      <w:pPr>
        <w:pStyle w:val="PargrafodaLista"/>
        <w:rPr>
          <w:rFonts w:cstheme="minorHAnsi"/>
          <w:kern w:val="16"/>
          <w:sz w:val="22"/>
        </w:rPr>
      </w:pPr>
    </w:p>
    <w:p w14:paraId="0F8725BC" w14:textId="77777777" w:rsidR="00DA1E2C" w:rsidRPr="00A370E1" w:rsidRDefault="00DA1E2C" w:rsidP="0008319D">
      <w:pPr>
        <w:shd w:val="clear" w:color="auto" w:fill="FFFFFF" w:themeFill="background1"/>
        <w:rPr>
          <w:rFonts w:cstheme="minorHAnsi"/>
          <w:kern w:val="16"/>
          <w:sz w:val="22"/>
        </w:rPr>
      </w:pPr>
    </w:p>
    <w:p w14:paraId="4EBF527F" w14:textId="3E7A4EF7" w:rsidR="00DA1E2C" w:rsidRPr="00A370E1" w:rsidRDefault="001725AE"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 xml:space="preserve">considerando que as autorizações de terceiros serão obtidas tempestivamente, </w:t>
      </w:r>
      <w:r w:rsidR="003A7AF7" w:rsidRPr="00A370E1">
        <w:rPr>
          <w:rFonts w:cstheme="minorHAnsi"/>
          <w:kern w:val="16"/>
          <w:sz w:val="22"/>
        </w:rPr>
        <w:t>est</w:t>
      </w:r>
      <w:r w:rsidR="00A33712" w:rsidRPr="00A370E1">
        <w:rPr>
          <w:rFonts w:cstheme="minorHAnsi"/>
          <w:kern w:val="16"/>
          <w:sz w:val="22"/>
        </w:rPr>
        <w:t>á</w:t>
      </w:r>
      <w:r w:rsidR="003A7AF7" w:rsidRPr="00A370E1">
        <w:rPr>
          <w:rFonts w:cstheme="minorHAnsi"/>
          <w:kern w:val="16"/>
          <w:sz w:val="22"/>
        </w:rPr>
        <w:t xml:space="preserve"> devidamente autorizada a celebrar esta Escritura</w:t>
      </w:r>
      <w:r w:rsidR="004532A4" w:rsidRPr="00A370E1">
        <w:rPr>
          <w:rFonts w:cstheme="minorHAnsi"/>
          <w:color w:val="000000"/>
          <w:sz w:val="22"/>
        </w:rPr>
        <w:t xml:space="preserve"> de Emissão</w:t>
      </w:r>
      <w:r w:rsidR="003A7AF7" w:rsidRPr="00A370E1">
        <w:rPr>
          <w:rFonts w:cstheme="minorHAnsi"/>
          <w:kern w:val="16"/>
          <w:sz w:val="22"/>
        </w:rPr>
        <w:t xml:space="preserve">, os Contratos de Garantia e os demais </w:t>
      </w:r>
      <w:r w:rsidR="00E30C4B" w:rsidRPr="00A370E1">
        <w:rPr>
          <w:rFonts w:cstheme="minorHAnsi"/>
          <w:kern w:val="16"/>
          <w:sz w:val="22"/>
        </w:rPr>
        <w:t>Documentos da Operação</w:t>
      </w:r>
      <w:r w:rsidR="003A7AF7" w:rsidRPr="00A370E1">
        <w:rPr>
          <w:rFonts w:cstheme="minorHAnsi"/>
          <w:kern w:val="16"/>
          <w:sz w:val="22"/>
        </w:rPr>
        <w:t xml:space="preserve">, bem como a cumprir com </w:t>
      </w:r>
      <w:bookmarkStart w:id="377" w:name="_Hlk32265044"/>
      <w:r w:rsidR="003A7AF7" w:rsidRPr="00A370E1">
        <w:rPr>
          <w:rFonts w:cstheme="minorHAnsi"/>
          <w:kern w:val="16"/>
          <w:sz w:val="22"/>
        </w:rPr>
        <w:t>suas respectivas obrigações, inclusive aprovações societárias, necessárias à emissão das Debêntures e à concessão das Garantias,</w:t>
      </w:r>
      <w:bookmarkEnd w:id="377"/>
      <w:r w:rsidR="003A7AF7" w:rsidRPr="00A370E1">
        <w:rPr>
          <w:rFonts w:cstheme="minorHAnsi"/>
          <w:kern w:val="16"/>
          <w:sz w:val="22"/>
        </w:rPr>
        <w:t xml:space="preserve"> tendo sido plenamente satisfeitos todos os requisitos legais e estatutários necessários para tanto;</w:t>
      </w:r>
    </w:p>
    <w:p w14:paraId="1CCCAAA1" w14:textId="77777777" w:rsidR="009006DE" w:rsidRPr="00A370E1" w:rsidRDefault="009006DE" w:rsidP="00266D9B">
      <w:pPr>
        <w:shd w:val="clear" w:color="auto" w:fill="FFFFFF" w:themeFill="background1"/>
        <w:rPr>
          <w:rFonts w:cstheme="minorHAnsi"/>
          <w:kern w:val="16"/>
          <w:sz w:val="22"/>
        </w:rPr>
      </w:pPr>
    </w:p>
    <w:p w14:paraId="72BAA9D1" w14:textId="15C53520" w:rsidR="009006DE" w:rsidRPr="00A370E1" w:rsidRDefault="009477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 xml:space="preserve">os Projetos </w:t>
      </w:r>
      <w:r w:rsidR="00EA56CD" w:rsidRPr="00A370E1">
        <w:rPr>
          <w:rFonts w:cstheme="minorHAnsi"/>
          <w:kern w:val="16"/>
          <w:sz w:val="22"/>
        </w:rPr>
        <w:t xml:space="preserve">estão devidamente autorizadas a </w:t>
      </w:r>
      <w:r w:rsidR="00241A61" w:rsidRPr="00A370E1">
        <w:rPr>
          <w:rFonts w:cstheme="minorHAnsi"/>
          <w:kern w:val="16"/>
          <w:sz w:val="22"/>
        </w:rPr>
        <w:t>cumprir com suas respectivas obrigações</w:t>
      </w:r>
      <w:r w:rsidR="00241A61" w:rsidRPr="00A370E1" w:rsidDel="00241A61">
        <w:rPr>
          <w:rFonts w:cstheme="minorHAnsi"/>
          <w:kern w:val="16"/>
          <w:sz w:val="22"/>
        </w:rPr>
        <w:t xml:space="preserve"> </w:t>
      </w:r>
      <w:r w:rsidR="00241A61" w:rsidRPr="00A370E1">
        <w:rPr>
          <w:rFonts w:cstheme="minorHAnsi"/>
          <w:kern w:val="16"/>
          <w:sz w:val="22"/>
        </w:rPr>
        <w:t>no âmbito d</w:t>
      </w:r>
      <w:r w:rsidR="00EA56CD" w:rsidRPr="00A370E1">
        <w:rPr>
          <w:rFonts w:cstheme="minorHAnsi"/>
          <w:kern w:val="16"/>
          <w:sz w:val="22"/>
        </w:rPr>
        <w:t xml:space="preserve">os Contratos dos Projetos, tendo obtido todas </w:t>
      </w:r>
      <w:r w:rsidR="00646836" w:rsidRPr="00A370E1">
        <w:rPr>
          <w:rFonts w:cstheme="minorHAnsi"/>
          <w:kern w:val="16"/>
          <w:sz w:val="22"/>
        </w:rPr>
        <w:t>as</w:t>
      </w:r>
      <w:r w:rsidR="00EA56CD" w:rsidRPr="00A370E1">
        <w:rPr>
          <w:rFonts w:cstheme="minorHAnsi"/>
          <w:kern w:val="16"/>
          <w:sz w:val="22"/>
        </w:rPr>
        <w:t xml:space="preserve"> autorizações e consentimentos</w:t>
      </w:r>
      <w:r w:rsidR="009E4CE2" w:rsidRPr="00A370E1">
        <w:rPr>
          <w:rFonts w:cstheme="minorHAnsi"/>
          <w:kern w:val="16"/>
          <w:sz w:val="22"/>
        </w:rPr>
        <w:t xml:space="preserve"> societários</w:t>
      </w:r>
      <w:r w:rsidR="00EA56CD" w:rsidRPr="00A370E1">
        <w:rPr>
          <w:rFonts w:cstheme="minorHAnsi"/>
          <w:kern w:val="16"/>
          <w:sz w:val="22"/>
        </w:rPr>
        <w:t xml:space="preserve"> necessários, tendo sido plenamente satisfeitos todos os requisitos legais e estatutários necessários para tanto</w:t>
      </w:r>
      <w:r w:rsidR="00947182" w:rsidRPr="00A370E1">
        <w:rPr>
          <w:rFonts w:cstheme="minorHAnsi"/>
          <w:kern w:val="16"/>
          <w:sz w:val="22"/>
        </w:rPr>
        <w:t>;</w:t>
      </w:r>
    </w:p>
    <w:p w14:paraId="7E11B421" w14:textId="77777777" w:rsidR="00DA1E2C" w:rsidRPr="00A370E1" w:rsidRDefault="00DA1E2C" w:rsidP="0008319D">
      <w:pPr>
        <w:shd w:val="clear" w:color="auto" w:fill="FFFFFF" w:themeFill="background1"/>
        <w:rPr>
          <w:rFonts w:cstheme="minorHAnsi"/>
          <w:color w:val="000000"/>
          <w:sz w:val="22"/>
        </w:rPr>
      </w:pPr>
    </w:p>
    <w:p w14:paraId="083843E9" w14:textId="4FEDAE6A"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não omitiu qualquer fato que possa resultar em alteração substancial na situação econômico-financeira ou jurídica da Emissora;</w:t>
      </w:r>
    </w:p>
    <w:p w14:paraId="7192071A" w14:textId="77777777" w:rsidR="00DA1E2C" w:rsidRPr="00A370E1" w:rsidRDefault="00DA1E2C" w:rsidP="0008319D">
      <w:pPr>
        <w:shd w:val="clear" w:color="auto" w:fill="FFFFFF" w:themeFill="background1"/>
        <w:rPr>
          <w:rFonts w:cstheme="minorHAnsi"/>
          <w:kern w:val="16"/>
          <w:sz w:val="22"/>
        </w:rPr>
      </w:pPr>
    </w:p>
    <w:p w14:paraId="0A2758E6" w14:textId="57FAFA40"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 xml:space="preserve">os documentos e informações fornecidos </w:t>
      </w:r>
      <w:r w:rsidR="00FA1778" w:rsidRPr="00A370E1">
        <w:rPr>
          <w:rFonts w:cstheme="minorHAnsi"/>
          <w:kern w:val="16"/>
          <w:sz w:val="22"/>
        </w:rPr>
        <w:t xml:space="preserve">à </w:t>
      </w:r>
      <w:r w:rsidR="00FA1778" w:rsidRPr="00A370E1">
        <w:rPr>
          <w:rFonts w:cstheme="minorHAnsi"/>
          <w:sz w:val="22"/>
        </w:rPr>
        <w:t>Debenturista</w:t>
      </w:r>
      <w:r w:rsidRPr="00A370E1">
        <w:rPr>
          <w:rFonts w:cstheme="minorHAnsi"/>
          <w:kern w:val="16"/>
          <w:sz w:val="22"/>
        </w:rPr>
        <w:t xml:space="preserve"> são verdadeiros, consistentes, precisos, completos, corretos e suficientes, estão atualizados até a data em que foram fornecidos e incluem os documentos e informações relevantes para a tomada de decisão de investimento sobre as Debêntures;</w:t>
      </w:r>
    </w:p>
    <w:p w14:paraId="228A2B20" w14:textId="77777777" w:rsidR="00DA1E2C" w:rsidRPr="00A370E1" w:rsidRDefault="00DA1E2C" w:rsidP="0008319D">
      <w:pPr>
        <w:shd w:val="clear" w:color="auto" w:fill="FFFFFF" w:themeFill="background1"/>
        <w:rPr>
          <w:rFonts w:cstheme="minorHAnsi"/>
          <w:kern w:val="16"/>
          <w:sz w:val="22"/>
        </w:rPr>
      </w:pPr>
    </w:p>
    <w:p w14:paraId="29A52D9D" w14:textId="1EA13AF0"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est</w:t>
      </w:r>
      <w:r w:rsidR="0031689F" w:rsidRPr="00A370E1">
        <w:rPr>
          <w:rFonts w:cstheme="minorHAnsi"/>
          <w:kern w:val="16"/>
          <w:sz w:val="22"/>
        </w:rPr>
        <w:t>á</w:t>
      </w:r>
      <w:r w:rsidR="00646836" w:rsidRPr="00A370E1">
        <w:rPr>
          <w:rFonts w:cstheme="minorHAnsi"/>
          <w:kern w:val="16"/>
          <w:sz w:val="22"/>
        </w:rPr>
        <w:t xml:space="preserve"> </w:t>
      </w:r>
      <w:r w:rsidRPr="00A370E1">
        <w:rPr>
          <w:rFonts w:cstheme="minorHAnsi"/>
          <w:kern w:val="16"/>
          <w:sz w:val="22"/>
        </w:rPr>
        <w:t>cumprindo as leis, regulamentos, normas administrativas e determinações dos órgãos governamentais, autarquias ou instâncias judiciais aplicáveis ao exercício de suas atividades</w:t>
      </w:r>
      <w:r w:rsidR="003B5B40" w:rsidRPr="00A370E1">
        <w:rPr>
          <w:rFonts w:cstheme="minorHAnsi"/>
          <w:kern w:val="16"/>
          <w:sz w:val="22"/>
        </w:rPr>
        <w:t xml:space="preserve">, exceto por descumprimentos </w:t>
      </w:r>
      <w:r w:rsidR="003B5B40" w:rsidRPr="00A370E1">
        <w:rPr>
          <w:rFonts w:cstheme="minorHAnsi"/>
          <w:color w:val="000000"/>
          <w:sz w:val="22"/>
        </w:rPr>
        <w:t>questionados de boa-fé nas esferas administrativa e/ou judicial ou</w:t>
      </w:r>
      <w:r w:rsidR="00FF796B" w:rsidRPr="00A370E1">
        <w:rPr>
          <w:rFonts w:cstheme="minorHAnsi"/>
          <w:color w:val="000000"/>
          <w:sz w:val="22"/>
        </w:rPr>
        <w:t xml:space="preserve"> </w:t>
      </w:r>
      <w:r w:rsidR="003B5B40" w:rsidRPr="00A370E1">
        <w:rPr>
          <w:rFonts w:cstheme="minorHAnsi"/>
          <w:color w:val="000000"/>
          <w:sz w:val="22"/>
        </w:rPr>
        <w:t>que não causem um Efeito Adverso Relevante</w:t>
      </w:r>
      <w:r w:rsidRPr="00A370E1">
        <w:rPr>
          <w:rFonts w:cstheme="minorHAnsi"/>
          <w:kern w:val="16"/>
          <w:sz w:val="22"/>
        </w:rPr>
        <w:t>;</w:t>
      </w:r>
    </w:p>
    <w:p w14:paraId="40D3A259" w14:textId="77777777" w:rsidR="00DA1E2C" w:rsidRPr="00A370E1" w:rsidRDefault="00DA1E2C" w:rsidP="0008319D">
      <w:pPr>
        <w:tabs>
          <w:tab w:val="left" w:pos="1134"/>
        </w:tabs>
        <w:ind w:left="1134"/>
        <w:rPr>
          <w:rFonts w:cstheme="minorHAnsi"/>
          <w:sz w:val="22"/>
        </w:rPr>
      </w:pPr>
    </w:p>
    <w:p w14:paraId="120800A9" w14:textId="3AE406D4"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não tem conhecimento de qualquer ação judicial, procedimento administrativo ou arbitral, inquérito ou outro procedimento de investigação governamental que possa afetar a Emissão ou os negócios da Emissora;</w:t>
      </w:r>
    </w:p>
    <w:p w14:paraId="580DFC14" w14:textId="77777777" w:rsidR="00DA1E2C" w:rsidRPr="00A370E1" w:rsidRDefault="00DA1E2C" w:rsidP="0008319D">
      <w:pPr>
        <w:shd w:val="clear" w:color="auto" w:fill="FFFFFF" w:themeFill="background1"/>
        <w:rPr>
          <w:rFonts w:cstheme="minorHAnsi"/>
          <w:kern w:val="16"/>
          <w:sz w:val="22"/>
        </w:rPr>
      </w:pPr>
    </w:p>
    <w:p w14:paraId="2B8C7D4F" w14:textId="77777777"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está em dia com o pagamento de todas as obrigações de natureza tributária (municipal, estadual e federal), trabalhista, previdenciária e de quaisquer outras obrigações impostas por lei, exceto por aquel</w:t>
      </w:r>
      <w:r w:rsidR="003B5B40" w:rsidRPr="00A370E1">
        <w:rPr>
          <w:rFonts w:cstheme="minorHAnsi"/>
          <w:kern w:val="16"/>
          <w:sz w:val="22"/>
        </w:rPr>
        <w:t xml:space="preserve">es </w:t>
      </w:r>
      <w:r w:rsidR="003B5B40" w:rsidRPr="00A370E1">
        <w:rPr>
          <w:rFonts w:cstheme="minorHAnsi"/>
          <w:color w:val="000000"/>
          <w:sz w:val="22"/>
        </w:rPr>
        <w:t>questionados de boa-fé nas esferas administrativa e/ou judicial ou que não causem um Efeito Adverso Relevante</w:t>
      </w:r>
      <w:r w:rsidRPr="00A370E1">
        <w:rPr>
          <w:rFonts w:cstheme="minorHAnsi"/>
          <w:kern w:val="16"/>
          <w:sz w:val="22"/>
        </w:rPr>
        <w:t>;</w:t>
      </w:r>
    </w:p>
    <w:p w14:paraId="47B004B5" w14:textId="77777777" w:rsidR="00F272B4" w:rsidRPr="00A370E1" w:rsidRDefault="00F272B4" w:rsidP="00084D09">
      <w:pPr>
        <w:pStyle w:val="PargrafodaLista"/>
        <w:rPr>
          <w:rFonts w:cstheme="minorHAnsi"/>
          <w:kern w:val="16"/>
          <w:sz w:val="22"/>
        </w:rPr>
      </w:pPr>
    </w:p>
    <w:p w14:paraId="46B178C2" w14:textId="7FD50A1A" w:rsidR="00F272B4" w:rsidRPr="00A370E1" w:rsidRDefault="00F272B4" w:rsidP="00071439">
      <w:pPr>
        <w:numPr>
          <w:ilvl w:val="0"/>
          <w:numId w:val="4"/>
        </w:numPr>
        <w:shd w:val="clear" w:color="auto" w:fill="FFFFFF" w:themeFill="background1"/>
        <w:ind w:left="0" w:firstLine="0"/>
        <w:rPr>
          <w:rFonts w:cstheme="minorHAnsi"/>
          <w:kern w:val="16"/>
          <w:sz w:val="22"/>
        </w:rPr>
      </w:pPr>
      <w:r w:rsidRPr="00A370E1">
        <w:rPr>
          <w:rFonts w:cstheme="minorHAnsi"/>
          <w:sz w:val="22"/>
        </w:rPr>
        <w:t xml:space="preserve">em qualquer jurisdição na qual realize negócios ou possua ativos, cumpre integralmente, as leis, regulamentos, normas administrativas e determinações dos órgãos governamentais, autarquias ou tribunais relevantes e indispensáveis à condução de suas atividades principais, inclusive relativas ao </w:t>
      </w:r>
      <w:r w:rsidRPr="00A370E1">
        <w:rPr>
          <w:rFonts w:cstheme="minorHAnsi"/>
          <w:sz w:val="22"/>
        </w:rPr>
        <w:lastRenderedPageBreak/>
        <w:t xml:space="preserve">direito do trabalho no que tange à prostituição ou utilização em atividades de mão-de-obra infantil ou em condição análoga à de escravo, segurança e saúde ocupacional, e, ainda: </w:t>
      </w:r>
      <w:r w:rsidRPr="00A370E1">
        <w:rPr>
          <w:rFonts w:cstheme="minorHAnsi"/>
          <w:b/>
          <w:sz w:val="22"/>
        </w:rPr>
        <w:t>(a)</w:t>
      </w:r>
      <w:r w:rsidRPr="00A370E1">
        <w:rPr>
          <w:rFonts w:cstheme="minorHAnsi"/>
          <w:sz w:val="22"/>
        </w:rPr>
        <w:t xml:space="preserve"> a </w:t>
      </w:r>
      <w:bookmarkStart w:id="378" w:name="_Hlk34061836"/>
      <w:r w:rsidRPr="00A370E1">
        <w:rPr>
          <w:rFonts w:cstheme="minorHAnsi"/>
          <w:sz w:val="22"/>
        </w:rPr>
        <w:t>Lei nº 6.938, de 1 de agosto de 1981, conforme alterada</w:t>
      </w:r>
      <w:bookmarkEnd w:id="378"/>
      <w:r w:rsidRPr="00A370E1">
        <w:rPr>
          <w:rFonts w:cstheme="minorHAnsi"/>
          <w:sz w:val="22"/>
        </w:rPr>
        <w:t xml:space="preserve">; </w:t>
      </w:r>
      <w:r w:rsidRPr="00A370E1">
        <w:rPr>
          <w:rFonts w:cstheme="minorHAnsi"/>
          <w:b/>
          <w:sz w:val="22"/>
        </w:rPr>
        <w:t>(b)</w:t>
      </w:r>
      <w:r w:rsidRPr="00A370E1">
        <w:rPr>
          <w:rFonts w:cstheme="minorHAnsi"/>
          <w:sz w:val="22"/>
        </w:rPr>
        <w:t xml:space="preserve"> as resoluções do Conama </w:t>
      </w:r>
      <w:r w:rsidR="00A40F6D" w:rsidRPr="00A370E1">
        <w:rPr>
          <w:rFonts w:cstheme="minorHAnsi"/>
          <w:sz w:val="22"/>
        </w:rPr>
        <w:t>–</w:t>
      </w:r>
      <w:r w:rsidRPr="00A370E1">
        <w:rPr>
          <w:rFonts w:cstheme="minorHAnsi"/>
          <w:sz w:val="22"/>
        </w:rPr>
        <w:t xml:space="preserve"> Conselho Nacional do Meio Ambiente; e </w:t>
      </w:r>
      <w:r w:rsidRPr="00A370E1">
        <w:rPr>
          <w:rFonts w:cstheme="minorHAnsi"/>
          <w:b/>
          <w:sz w:val="22"/>
        </w:rPr>
        <w:t>(c)</w:t>
      </w:r>
      <w:r w:rsidRPr="00A370E1">
        <w:rPr>
          <w:rFonts w:cstheme="minorHAnsi"/>
          <w:sz w:val="22"/>
        </w:rPr>
        <w:t xml:space="preserve"> as demais legislações e regulamentações ambientais e relacionadas à saúde e segurança ocupacional supletivas, adotando as medidas e ações preventivas ou reparatórias destinadas a evitar ou corrigir eventuais danos ambientais decorrentes do exercício das atividades descritas em seu objeto social, obrigando-se, ainda, a proceder a todas as diligências exigidas para realização de suas atividades, inclusive, mas não se limitando à celebração e observância de termos de ajustamento de conduta com os respectivos órgãos competentes a suas exclusivas expensas, preservando o meio ambiente e atendendo às determinações dos órgãos municipais, estaduais e federais que subsidiariamente venham a legislar ou regulamentar as normas ambientais em vigor, exceto caso referidas leis, regulamentos, normas administrativas e determinações dos órgãos governamentais, autarquias ou tribunais relevantes e indispensáveis à condução de suas atividades principais estejam sendo contestadas de boa-fé pela Emissora na esfera judicial e/ou administrativa dentro do prazo legal</w:t>
      </w:r>
      <w:r w:rsidR="003B5B40" w:rsidRPr="00A370E1">
        <w:rPr>
          <w:rFonts w:cstheme="minorHAnsi"/>
          <w:sz w:val="22"/>
        </w:rPr>
        <w:t xml:space="preserve"> </w:t>
      </w:r>
      <w:r w:rsidR="003B5B40" w:rsidRPr="00A370E1">
        <w:rPr>
          <w:rFonts w:cstheme="minorHAnsi"/>
          <w:color w:val="000000"/>
          <w:sz w:val="22"/>
        </w:rPr>
        <w:t>ou</w:t>
      </w:r>
      <w:r w:rsidR="00FF796B" w:rsidRPr="00A370E1">
        <w:rPr>
          <w:rFonts w:cstheme="minorHAnsi"/>
          <w:color w:val="000000"/>
          <w:sz w:val="22"/>
        </w:rPr>
        <w:t xml:space="preserve"> </w:t>
      </w:r>
      <w:r w:rsidR="003B5B40" w:rsidRPr="00A370E1">
        <w:rPr>
          <w:rFonts w:cstheme="minorHAnsi"/>
          <w:color w:val="000000"/>
          <w:sz w:val="22"/>
        </w:rPr>
        <w:t>que não causem um Efeito Adverso Relevante</w:t>
      </w:r>
      <w:r w:rsidRPr="00A370E1">
        <w:rPr>
          <w:rFonts w:cstheme="minorHAnsi"/>
          <w:sz w:val="22"/>
        </w:rPr>
        <w:t>;</w:t>
      </w:r>
    </w:p>
    <w:p w14:paraId="653E1BA3" w14:textId="77777777" w:rsidR="00A40F6D" w:rsidRPr="00A370E1" w:rsidRDefault="00A40F6D" w:rsidP="00A40F6D">
      <w:pPr>
        <w:pStyle w:val="PargrafodaLista"/>
        <w:rPr>
          <w:rFonts w:cstheme="minorHAnsi"/>
          <w:kern w:val="16"/>
          <w:sz w:val="22"/>
        </w:rPr>
      </w:pPr>
    </w:p>
    <w:p w14:paraId="407072ED" w14:textId="3AD72B8F"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 xml:space="preserve">inexiste </w:t>
      </w:r>
      <w:r w:rsidRPr="00A370E1">
        <w:rPr>
          <w:rFonts w:cstheme="minorHAnsi"/>
          <w:b/>
          <w:kern w:val="16"/>
          <w:sz w:val="22"/>
        </w:rPr>
        <w:t>(a)</w:t>
      </w:r>
      <w:r w:rsidRPr="00A370E1">
        <w:rPr>
          <w:rFonts w:cstheme="minorHAnsi"/>
          <w:kern w:val="16"/>
          <w:sz w:val="22"/>
        </w:rPr>
        <w:t xml:space="preserve"> descumprimento de qualquer disposição contratual relevante, legal ou de qualquer outra ordem judicial, administrativa ou arbitral</w:t>
      </w:r>
      <w:r w:rsidR="003B5B40" w:rsidRPr="00A370E1">
        <w:rPr>
          <w:rFonts w:cstheme="minorHAnsi"/>
          <w:kern w:val="16"/>
          <w:sz w:val="22"/>
        </w:rPr>
        <w:t xml:space="preserve">, </w:t>
      </w:r>
      <w:r w:rsidR="003B5B40" w:rsidRPr="00A370E1">
        <w:rPr>
          <w:rFonts w:cstheme="minorHAnsi"/>
          <w:color w:val="000000"/>
          <w:sz w:val="22"/>
        </w:rPr>
        <w:t>exceto por aqueles questionados de boa-fé nas esferas administrativa e/ou judicial ou</w:t>
      </w:r>
      <w:r w:rsidR="00FF796B" w:rsidRPr="00A370E1">
        <w:rPr>
          <w:rFonts w:cstheme="minorHAnsi"/>
          <w:color w:val="000000"/>
          <w:sz w:val="22"/>
        </w:rPr>
        <w:t xml:space="preserve"> </w:t>
      </w:r>
      <w:r w:rsidR="003B5B40" w:rsidRPr="00A370E1">
        <w:rPr>
          <w:rFonts w:cstheme="minorHAnsi"/>
          <w:color w:val="000000"/>
          <w:sz w:val="22"/>
        </w:rPr>
        <w:t>que não causem um Efeito Adverso Relevante</w:t>
      </w:r>
      <w:r w:rsidR="001725AE" w:rsidRPr="00A370E1">
        <w:rPr>
          <w:rFonts w:cstheme="minorHAnsi"/>
          <w:color w:val="000000"/>
          <w:sz w:val="22"/>
        </w:rPr>
        <w:t xml:space="preserve"> ou que sejam anuídos tempestivamente pelas respectivas partes</w:t>
      </w:r>
      <w:r w:rsidRPr="00A370E1">
        <w:rPr>
          <w:rFonts w:cstheme="minorHAnsi"/>
          <w:kern w:val="16"/>
          <w:sz w:val="22"/>
        </w:rPr>
        <w:t xml:space="preserve">; ou </w:t>
      </w:r>
      <w:r w:rsidRPr="00A370E1">
        <w:rPr>
          <w:rFonts w:cstheme="minorHAnsi"/>
          <w:b/>
          <w:kern w:val="16"/>
          <w:sz w:val="22"/>
        </w:rPr>
        <w:t>(b)</w:t>
      </w:r>
      <w:r w:rsidRPr="00A370E1">
        <w:rPr>
          <w:rFonts w:cstheme="minorHAnsi"/>
          <w:kern w:val="16"/>
          <w:sz w:val="22"/>
        </w:rPr>
        <w:t xml:space="preserve"> qualquer processo, judicial, administrativo ou arbitral, inquérito ou qualquer outro tipo de investigação governamental, em qualquer dos casos deste inciso, </w:t>
      </w:r>
      <w:r w:rsidRPr="00A370E1">
        <w:rPr>
          <w:rFonts w:cstheme="minorHAnsi"/>
          <w:b/>
          <w:i/>
          <w:kern w:val="16"/>
          <w:sz w:val="22"/>
        </w:rPr>
        <w:t>(</w:t>
      </w:r>
      <w:r w:rsidR="00F0444C" w:rsidRPr="00A370E1">
        <w:rPr>
          <w:rFonts w:cstheme="minorHAnsi"/>
          <w:b/>
          <w:i/>
          <w:kern w:val="16"/>
          <w:sz w:val="22"/>
        </w:rPr>
        <w:t>1</w:t>
      </w:r>
      <w:r w:rsidRPr="00A370E1">
        <w:rPr>
          <w:rFonts w:cstheme="minorHAnsi"/>
          <w:b/>
          <w:i/>
          <w:kern w:val="16"/>
          <w:sz w:val="22"/>
        </w:rPr>
        <w:t>)</w:t>
      </w:r>
      <w:r w:rsidRPr="00A370E1">
        <w:rPr>
          <w:rFonts w:cstheme="minorHAnsi"/>
          <w:kern w:val="16"/>
          <w:sz w:val="22"/>
        </w:rPr>
        <w:t xml:space="preserve"> que tenha um Efeito Adverso Relevante; </w:t>
      </w:r>
      <w:r w:rsidRPr="00A370E1">
        <w:rPr>
          <w:rFonts w:cstheme="minorHAnsi"/>
          <w:b/>
          <w:i/>
          <w:kern w:val="16"/>
          <w:sz w:val="22"/>
        </w:rPr>
        <w:t>(</w:t>
      </w:r>
      <w:r w:rsidR="00F0444C" w:rsidRPr="00A370E1">
        <w:rPr>
          <w:rFonts w:cstheme="minorHAnsi"/>
          <w:b/>
          <w:i/>
          <w:kern w:val="16"/>
          <w:sz w:val="22"/>
        </w:rPr>
        <w:t>2</w:t>
      </w:r>
      <w:r w:rsidRPr="00A370E1">
        <w:rPr>
          <w:rFonts w:cstheme="minorHAnsi"/>
          <w:b/>
          <w:i/>
          <w:kern w:val="16"/>
          <w:sz w:val="22"/>
        </w:rPr>
        <w:t>)</w:t>
      </w:r>
      <w:r w:rsidRPr="00A370E1">
        <w:rPr>
          <w:rFonts w:cstheme="minorHAnsi"/>
          <w:kern w:val="16"/>
          <w:sz w:val="22"/>
        </w:rPr>
        <w:t xml:space="preserve"> visando a anular, alterar, invalidar, questionar ou de qualquer forma afetar esta Escritura </w:t>
      </w:r>
      <w:r w:rsidR="004532A4" w:rsidRPr="00A370E1">
        <w:rPr>
          <w:rFonts w:cstheme="minorHAnsi"/>
          <w:color w:val="000000"/>
          <w:sz w:val="22"/>
        </w:rPr>
        <w:t>de Emissão</w:t>
      </w:r>
      <w:r w:rsidR="004532A4" w:rsidRPr="00A370E1">
        <w:rPr>
          <w:rFonts w:cstheme="minorHAnsi"/>
          <w:kern w:val="16"/>
          <w:sz w:val="22"/>
        </w:rPr>
        <w:t xml:space="preserve"> </w:t>
      </w:r>
      <w:r w:rsidRPr="00A370E1">
        <w:rPr>
          <w:rFonts w:cstheme="minorHAnsi"/>
          <w:kern w:val="16"/>
          <w:sz w:val="22"/>
        </w:rPr>
        <w:t>e/ou qualquer dos Contratos de Garantia;</w:t>
      </w:r>
      <w:r w:rsidR="003B5B40" w:rsidRPr="00A370E1">
        <w:rPr>
          <w:rFonts w:cstheme="minorHAnsi"/>
          <w:kern w:val="16"/>
          <w:sz w:val="22"/>
        </w:rPr>
        <w:t xml:space="preserve"> ou </w:t>
      </w:r>
      <w:r w:rsidR="003B5B40" w:rsidRPr="00A370E1">
        <w:rPr>
          <w:rFonts w:cstheme="minorHAnsi"/>
          <w:b/>
          <w:i/>
          <w:kern w:val="16"/>
          <w:sz w:val="22"/>
        </w:rPr>
        <w:t>(3)</w:t>
      </w:r>
      <w:r w:rsidR="003B5B40" w:rsidRPr="00A370E1">
        <w:rPr>
          <w:rFonts w:cstheme="minorHAnsi"/>
          <w:kern w:val="16"/>
          <w:sz w:val="22"/>
        </w:rPr>
        <w:t xml:space="preserve"> que não esteja sendo </w:t>
      </w:r>
      <w:r w:rsidR="003B5B40" w:rsidRPr="00A370E1">
        <w:rPr>
          <w:rFonts w:cstheme="minorHAnsi"/>
          <w:color w:val="000000"/>
          <w:sz w:val="22"/>
        </w:rPr>
        <w:t>questionados de boa-fé nas esferas administrativa e/ou judicial;</w:t>
      </w:r>
      <w:r w:rsidR="00646836" w:rsidRPr="00A370E1">
        <w:rPr>
          <w:rFonts w:cstheme="minorHAnsi"/>
          <w:color w:val="000000"/>
          <w:sz w:val="22"/>
        </w:rPr>
        <w:t xml:space="preserve"> </w:t>
      </w:r>
    </w:p>
    <w:p w14:paraId="34F5CDC8" w14:textId="77777777" w:rsidR="00DA1E2C" w:rsidRPr="00A370E1" w:rsidRDefault="00DA1E2C" w:rsidP="0008319D">
      <w:pPr>
        <w:shd w:val="clear" w:color="auto" w:fill="FFFFFF" w:themeFill="background1"/>
        <w:rPr>
          <w:rFonts w:cstheme="minorHAnsi"/>
          <w:kern w:val="16"/>
          <w:sz w:val="22"/>
        </w:rPr>
      </w:pPr>
    </w:p>
    <w:p w14:paraId="06D7780E" w14:textId="094C2AEE" w:rsidR="00E76CE0"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possu</w:t>
      </w:r>
      <w:r w:rsidR="0031689F" w:rsidRPr="00A370E1">
        <w:rPr>
          <w:rFonts w:cstheme="minorHAnsi"/>
          <w:kern w:val="16"/>
          <w:sz w:val="22"/>
        </w:rPr>
        <w:t>i</w:t>
      </w:r>
      <w:r w:rsidRPr="00A370E1">
        <w:rPr>
          <w:rFonts w:cstheme="minorHAnsi"/>
          <w:kern w:val="16"/>
          <w:sz w:val="22"/>
        </w:rPr>
        <w:t xml:space="preserve">, </w:t>
      </w:r>
      <w:r w:rsidR="008D0117" w:rsidRPr="00A370E1">
        <w:rPr>
          <w:rFonts w:cstheme="minorHAnsi"/>
          <w:kern w:val="16"/>
          <w:sz w:val="22"/>
        </w:rPr>
        <w:t xml:space="preserve">conforme aplicável, </w:t>
      </w:r>
      <w:r w:rsidRPr="00A370E1">
        <w:rPr>
          <w:rFonts w:cstheme="minorHAnsi"/>
          <w:kern w:val="16"/>
          <w:sz w:val="22"/>
        </w:rPr>
        <w:t>válidas, eficazes, em perfeita ordem e em pleno vigor todas as licenças, concessões, autorizações, permissões e alvarás, inclusive ambientais, aplicáveis</w:t>
      </w:r>
      <w:r w:rsidR="00BA1261" w:rsidRPr="00A370E1">
        <w:rPr>
          <w:rFonts w:cstheme="minorHAnsi"/>
          <w:kern w:val="16"/>
          <w:sz w:val="22"/>
        </w:rPr>
        <w:t xml:space="preserve"> aos Projeto</w:t>
      </w:r>
      <w:r w:rsidR="00646836" w:rsidRPr="00A370E1">
        <w:rPr>
          <w:rFonts w:cstheme="minorHAnsi"/>
          <w:kern w:val="16"/>
          <w:sz w:val="22"/>
        </w:rPr>
        <w:t>s</w:t>
      </w:r>
      <w:r w:rsidR="00BA1261" w:rsidRPr="00A370E1">
        <w:rPr>
          <w:rFonts w:cstheme="minorHAnsi"/>
          <w:kern w:val="16"/>
          <w:sz w:val="22"/>
        </w:rPr>
        <w:t>, de acordo com a fase em que se encontram,</w:t>
      </w:r>
      <w:r w:rsidRPr="00A370E1">
        <w:rPr>
          <w:rFonts w:cstheme="minorHAnsi"/>
          <w:kern w:val="16"/>
          <w:sz w:val="22"/>
        </w:rPr>
        <w:t xml:space="preserve"> exceto por aquelas em processo tempestivo de renovação</w:t>
      </w:r>
      <w:r w:rsidR="00143D9E" w:rsidRPr="00A370E1">
        <w:rPr>
          <w:rFonts w:cstheme="minorHAnsi"/>
          <w:kern w:val="16"/>
          <w:sz w:val="22"/>
        </w:rPr>
        <w:t>,</w:t>
      </w:r>
      <w:r w:rsidRPr="00A370E1">
        <w:rPr>
          <w:rFonts w:cstheme="minorHAnsi"/>
          <w:kern w:val="16"/>
          <w:sz w:val="22"/>
        </w:rPr>
        <w:t xml:space="preserve"> questionadas de boa-fé nas esferas administrativa e/ou judicial</w:t>
      </w:r>
      <w:r w:rsidR="00143D9E" w:rsidRPr="00A370E1">
        <w:rPr>
          <w:rFonts w:cstheme="minorHAnsi"/>
          <w:kern w:val="16"/>
          <w:sz w:val="22"/>
        </w:rPr>
        <w:t xml:space="preserve"> e ou cuja não obtenção não cause um Efeito Adverso Relevante</w:t>
      </w:r>
      <w:r w:rsidRPr="00A370E1">
        <w:rPr>
          <w:rFonts w:cstheme="minorHAnsi"/>
          <w:kern w:val="16"/>
          <w:sz w:val="22"/>
        </w:rPr>
        <w:t>;</w:t>
      </w:r>
      <w:r w:rsidR="00646836" w:rsidRPr="00A370E1">
        <w:rPr>
          <w:rFonts w:cstheme="minorHAnsi"/>
          <w:kern w:val="16"/>
          <w:sz w:val="22"/>
        </w:rPr>
        <w:t xml:space="preserve"> </w:t>
      </w:r>
    </w:p>
    <w:p w14:paraId="027BC7B6" w14:textId="77777777" w:rsidR="00A40F6D" w:rsidRPr="00A370E1" w:rsidRDefault="00A40F6D" w:rsidP="00A40F6D">
      <w:pPr>
        <w:pStyle w:val="PargrafodaLista"/>
        <w:rPr>
          <w:rFonts w:cstheme="minorHAnsi"/>
          <w:kern w:val="16"/>
          <w:sz w:val="22"/>
        </w:rPr>
      </w:pPr>
    </w:p>
    <w:p w14:paraId="18ED82E2" w14:textId="519E2DD9" w:rsidR="00E76CE0" w:rsidRPr="00A370E1" w:rsidRDefault="00E76CE0" w:rsidP="00071439">
      <w:pPr>
        <w:numPr>
          <w:ilvl w:val="0"/>
          <w:numId w:val="4"/>
        </w:numPr>
        <w:shd w:val="clear" w:color="auto" w:fill="FFFFFF" w:themeFill="background1"/>
        <w:ind w:left="0" w:firstLine="0"/>
        <w:rPr>
          <w:rFonts w:cstheme="minorHAnsi"/>
          <w:kern w:val="16"/>
          <w:sz w:val="22"/>
        </w:rPr>
      </w:pPr>
      <w:r w:rsidRPr="00A370E1">
        <w:rPr>
          <w:rFonts w:cstheme="minorHAnsi"/>
          <w:sz w:val="22"/>
        </w:rPr>
        <w:t>a Emissora declara que cumpre rigorosamente a legislação ambiental e trabalhista em vigor, adotando as medidas e ações preventivas ou reparatórias, destinadas a evitar e corrigir eventuais danos ao meio ambiente e a seus trabalhadores decorrentes das atividades descritas em seu</w:t>
      </w:r>
      <w:r w:rsidR="00732D48" w:rsidRPr="00A370E1">
        <w:rPr>
          <w:rFonts w:cstheme="minorHAnsi"/>
          <w:sz w:val="22"/>
        </w:rPr>
        <w:t>s</w:t>
      </w:r>
      <w:r w:rsidRPr="00A370E1">
        <w:rPr>
          <w:rFonts w:cstheme="minorHAnsi"/>
          <w:sz w:val="22"/>
        </w:rPr>
        <w:t xml:space="preserve"> objeto</w:t>
      </w:r>
      <w:r w:rsidR="00732D48" w:rsidRPr="00A370E1">
        <w:rPr>
          <w:rFonts w:cstheme="minorHAnsi"/>
          <w:sz w:val="22"/>
        </w:rPr>
        <w:t>s</w:t>
      </w:r>
      <w:r w:rsidRPr="00A370E1">
        <w:rPr>
          <w:rFonts w:cstheme="minorHAnsi"/>
          <w:sz w:val="22"/>
        </w:rPr>
        <w:t xml:space="preserve"> socia</w:t>
      </w:r>
      <w:r w:rsidR="00732D48" w:rsidRPr="00A370E1">
        <w:rPr>
          <w:rFonts w:cstheme="minorHAnsi"/>
          <w:sz w:val="22"/>
        </w:rPr>
        <w:t>is</w:t>
      </w:r>
      <w:r w:rsidRPr="00A370E1">
        <w:rPr>
          <w:rFonts w:cstheme="minorHAnsi"/>
          <w:sz w:val="22"/>
        </w:rPr>
        <w:t xml:space="preserve">. A </w:t>
      </w:r>
      <w:r w:rsidR="00732D48" w:rsidRPr="00A370E1">
        <w:rPr>
          <w:rFonts w:cstheme="minorHAnsi"/>
          <w:sz w:val="22"/>
        </w:rPr>
        <w:t xml:space="preserve">Emissora </w:t>
      </w:r>
      <w:r w:rsidRPr="00A370E1">
        <w:rPr>
          <w:rFonts w:cstheme="minorHAnsi"/>
          <w:sz w:val="22"/>
        </w:rPr>
        <w:t>declara que realiza todas as diligências exigidas para suas atividades econômicas, preservando o meio ambiente e atendendo às determinações dos Órgãos Municipais, Estaduais e Federais que, subsidiariamente, venham a legislar ou regulamentar as normas ambientais em vigor;</w:t>
      </w:r>
    </w:p>
    <w:p w14:paraId="61A942DE" w14:textId="77777777" w:rsidR="00A40F6D" w:rsidRPr="00A370E1" w:rsidRDefault="00A40F6D" w:rsidP="00A40F6D">
      <w:pPr>
        <w:pStyle w:val="PargrafodaLista"/>
        <w:rPr>
          <w:rFonts w:cstheme="minorHAnsi"/>
          <w:kern w:val="16"/>
          <w:sz w:val="22"/>
        </w:rPr>
      </w:pPr>
    </w:p>
    <w:p w14:paraId="0C8556DA" w14:textId="36E24699" w:rsidR="00142ECF" w:rsidRPr="00A370E1" w:rsidRDefault="00142ECF" w:rsidP="00071439">
      <w:pPr>
        <w:numPr>
          <w:ilvl w:val="0"/>
          <w:numId w:val="4"/>
        </w:numPr>
        <w:shd w:val="clear" w:color="auto" w:fill="FFFFFF" w:themeFill="background1"/>
        <w:ind w:left="0" w:firstLine="0"/>
        <w:rPr>
          <w:rFonts w:cstheme="minorHAnsi"/>
          <w:kern w:val="16"/>
          <w:sz w:val="22"/>
        </w:rPr>
      </w:pPr>
      <w:r w:rsidRPr="00A370E1">
        <w:rPr>
          <w:rFonts w:cstheme="minorHAnsi"/>
          <w:sz w:val="22"/>
        </w:rPr>
        <w:t xml:space="preserve">não há restrições urbanísticas, ambientais, sanitárias, de acesso ou segurança relacionadas </w:t>
      </w:r>
      <w:r w:rsidR="00732D48" w:rsidRPr="00A370E1">
        <w:rPr>
          <w:rFonts w:cstheme="minorHAnsi"/>
          <w:sz w:val="22"/>
        </w:rPr>
        <w:t>ao</w:t>
      </w:r>
      <w:r w:rsidRPr="00A370E1">
        <w:rPr>
          <w:rFonts w:cstheme="minorHAnsi"/>
          <w:sz w:val="22"/>
        </w:rPr>
        <w:t xml:space="preserve">s </w:t>
      </w:r>
      <w:r w:rsidR="00732D48" w:rsidRPr="00A370E1">
        <w:rPr>
          <w:rFonts w:cstheme="minorHAnsi"/>
          <w:sz w:val="22"/>
        </w:rPr>
        <w:t>Projetos</w:t>
      </w:r>
      <w:r w:rsidRPr="00A370E1">
        <w:rPr>
          <w:rFonts w:cstheme="minorHAnsi"/>
          <w:kern w:val="16"/>
          <w:sz w:val="22"/>
        </w:rPr>
        <w:t>;</w:t>
      </w:r>
    </w:p>
    <w:p w14:paraId="7261A8CF" w14:textId="77777777" w:rsidR="00142ECF" w:rsidRPr="00A370E1" w:rsidRDefault="00142ECF" w:rsidP="00142ECF">
      <w:pPr>
        <w:pStyle w:val="PargrafodaLista"/>
        <w:rPr>
          <w:rFonts w:cstheme="minorHAnsi"/>
          <w:kern w:val="16"/>
          <w:sz w:val="22"/>
        </w:rPr>
      </w:pPr>
    </w:p>
    <w:p w14:paraId="364F196B" w14:textId="37E921A8" w:rsidR="00142ECF" w:rsidRPr="00A370E1" w:rsidRDefault="00142ECF" w:rsidP="00071439">
      <w:pPr>
        <w:numPr>
          <w:ilvl w:val="0"/>
          <w:numId w:val="4"/>
        </w:numPr>
        <w:shd w:val="clear" w:color="auto" w:fill="FFFFFF" w:themeFill="background1"/>
        <w:ind w:left="0" w:firstLine="0"/>
        <w:rPr>
          <w:rFonts w:cstheme="minorHAnsi"/>
          <w:kern w:val="16"/>
          <w:sz w:val="22"/>
        </w:rPr>
      </w:pPr>
      <w:r w:rsidRPr="00A370E1">
        <w:rPr>
          <w:rFonts w:cstheme="minorHAnsi"/>
          <w:sz w:val="22"/>
        </w:rPr>
        <w:t xml:space="preserve">não há processos de desapropriação, ações possessórias ou reais, processos administrativos ou judiciais de natureza ambiental, servidão ou demarcação de terras direta ou indiretamente envolvendo </w:t>
      </w:r>
      <w:r w:rsidR="00732D48" w:rsidRPr="00A370E1">
        <w:rPr>
          <w:rFonts w:cstheme="minorHAnsi"/>
          <w:sz w:val="22"/>
        </w:rPr>
        <w:t>os Projetos</w:t>
      </w:r>
      <w:r w:rsidRPr="00A370E1">
        <w:rPr>
          <w:rFonts w:cstheme="minorHAnsi"/>
          <w:sz w:val="22"/>
        </w:rPr>
        <w:t xml:space="preserve">; </w:t>
      </w:r>
    </w:p>
    <w:p w14:paraId="138EF850" w14:textId="77777777" w:rsidR="00142ECF" w:rsidRPr="00A370E1" w:rsidRDefault="00142ECF" w:rsidP="00142ECF">
      <w:pPr>
        <w:pStyle w:val="PargrafodaLista"/>
        <w:rPr>
          <w:rFonts w:cstheme="minorHAnsi"/>
          <w:kern w:val="16"/>
          <w:sz w:val="22"/>
        </w:rPr>
      </w:pPr>
    </w:p>
    <w:p w14:paraId="5555FA0E" w14:textId="05157ADE" w:rsidR="006630C5" w:rsidRPr="00A370E1" w:rsidRDefault="00142ECF" w:rsidP="00071439">
      <w:pPr>
        <w:numPr>
          <w:ilvl w:val="0"/>
          <w:numId w:val="4"/>
        </w:numPr>
        <w:shd w:val="clear" w:color="auto" w:fill="FFFFFF" w:themeFill="background1"/>
        <w:ind w:left="0" w:firstLine="0"/>
        <w:rPr>
          <w:rFonts w:cstheme="minorHAnsi"/>
          <w:kern w:val="16"/>
          <w:sz w:val="22"/>
        </w:rPr>
      </w:pPr>
      <w:r w:rsidRPr="00A370E1">
        <w:rPr>
          <w:rFonts w:eastAsia="Garamond" w:cstheme="minorHAnsi"/>
          <w:sz w:val="22"/>
        </w:rPr>
        <w:t xml:space="preserve">ocorrência de qualquer situação relacionada </w:t>
      </w:r>
      <w:r w:rsidR="00732D48" w:rsidRPr="00A370E1">
        <w:rPr>
          <w:rFonts w:eastAsia="Garamond" w:cstheme="minorHAnsi"/>
          <w:sz w:val="22"/>
        </w:rPr>
        <w:t>aos Projetos</w:t>
      </w:r>
      <w:r w:rsidRPr="00A370E1">
        <w:rPr>
          <w:rFonts w:eastAsia="Garamond" w:cstheme="minorHAnsi"/>
          <w:sz w:val="22"/>
        </w:rPr>
        <w:t xml:space="preserve">, por culpa ou dolo da </w:t>
      </w:r>
      <w:r w:rsidR="00732D48" w:rsidRPr="00A370E1">
        <w:rPr>
          <w:rFonts w:eastAsia="Garamond" w:cstheme="minorHAnsi"/>
          <w:sz w:val="22"/>
        </w:rPr>
        <w:t>Emissora</w:t>
      </w:r>
      <w:r w:rsidRPr="00A370E1">
        <w:rPr>
          <w:rFonts w:eastAsia="Garamond" w:cstheme="minorHAnsi"/>
          <w:sz w:val="22"/>
        </w:rPr>
        <w:t xml:space="preserve">, que impacte o pagamento dos Créditos Imobiliários, tais como (a) não </w:t>
      </w:r>
      <w:r w:rsidRPr="00A370E1">
        <w:rPr>
          <w:rFonts w:cstheme="minorHAnsi"/>
          <w:sz w:val="22"/>
        </w:rPr>
        <w:t>renovação</w:t>
      </w:r>
      <w:r w:rsidRPr="00A370E1">
        <w:rPr>
          <w:rFonts w:eastAsia="Garamond" w:cstheme="minorHAnsi"/>
          <w:sz w:val="22"/>
        </w:rPr>
        <w:t xml:space="preserve">, cancelamento, revogação ou suspensão das autorizações e licenças, inclusive ambientais, necessárias para o regular exercício das atividades </w:t>
      </w:r>
      <w:r w:rsidR="00732D48" w:rsidRPr="00A370E1">
        <w:rPr>
          <w:rFonts w:eastAsia="Garamond" w:cstheme="minorHAnsi"/>
          <w:sz w:val="22"/>
        </w:rPr>
        <w:t>nos Projetos</w:t>
      </w:r>
      <w:r w:rsidRPr="00A370E1">
        <w:rPr>
          <w:rFonts w:eastAsia="Garamond" w:cstheme="minorHAnsi"/>
          <w:sz w:val="22"/>
        </w:rPr>
        <w:t xml:space="preserve">; e (b) ocorrência de contingências, obrigações e demandas e/ou passivos ambientais, desde que não seja possível sanar tal situação ou, caso contrário, esta não seja questionada, de acordo com o aplicável, ou sanada em até 30 (trinta) dias contados da data da ciência de referida ocorrência; </w:t>
      </w:r>
    </w:p>
    <w:p w14:paraId="5CF19633" w14:textId="77777777" w:rsidR="00A40F6D" w:rsidRPr="00A370E1" w:rsidRDefault="00A40F6D" w:rsidP="00A40F6D">
      <w:pPr>
        <w:pStyle w:val="PargrafodaLista"/>
        <w:rPr>
          <w:rFonts w:cstheme="minorHAnsi"/>
          <w:kern w:val="16"/>
          <w:sz w:val="22"/>
        </w:rPr>
      </w:pPr>
    </w:p>
    <w:p w14:paraId="4802B0F8" w14:textId="119BC569" w:rsidR="00DA1E2C" w:rsidRPr="00A370E1" w:rsidRDefault="003A7AF7" w:rsidP="00071439">
      <w:pPr>
        <w:numPr>
          <w:ilvl w:val="0"/>
          <w:numId w:val="4"/>
        </w:numPr>
        <w:shd w:val="clear" w:color="auto" w:fill="FFFFFF" w:themeFill="background1"/>
        <w:ind w:left="0" w:firstLine="0"/>
        <w:rPr>
          <w:rFonts w:cstheme="minorHAnsi"/>
          <w:kern w:val="16"/>
          <w:sz w:val="22"/>
        </w:rPr>
      </w:pPr>
      <w:r w:rsidRPr="00A370E1">
        <w:rPr>
          <w:rFonts w:cstheme="minorHAnsi"/>
          <w:kern w:val="16"/>
          <w:sz w:val="22"/>
        </w:rPr>
        <w:t>todas as demais declarações e garantias relacionadas à Emissora que constam desta Escritura</w:t>
      </w:r>
      <w:r w:rsidR="004532A4" w:rsidRPr="00A370E1">
        <w:rPr>
          <w:rFonts w:cstheme="minorHAnsi"/>
          <w:color w:val="000000"/>
          <w:sz w:val="22"/>
        </w:rPr>
        <w:t xml:space="preserve"> de Emissão</w:t>
      </w:r>
      <w:r w:rsidRPr="00A370E1">
        <w:rPr>
          <w:rFonts w:cstheme="minorHAnsi"/>
          <w:kern w:val="16"/>
          <w:sz w:val="22"/>
        </w:rPr>
        <w:t xml:space="preserve">, dos Contratos de Garantia, do Contrato de </w:t>
      </w:r>
      <w:r w:rsidR="002D47F4" w:rsidRPr="00A370E1">
        <w:rPr>
          <w:rFonts w:cstheme="minorHAnsi"/>
          <w:sz w:val="22"/>
        </w:rPr>
        <w:t>Distribuição</w:t>
      </w:r>
      <w:r w:rsidRPr="00A370E1">
        <w:rPr>
          <w:rFonts w:cstheme="minorHAnsi"/>
          <w:kern w:val="16"/>
          <w:sz w:val="22"/>
        </w:rPr>
        <w:t xml:space="preserve"> e dos demais documentos da </w:t>
      </w:r>
      <w:r w:rsidR="00E730DC" w:rsidRPr="00A370E1">
        <w:rPr>
          <w:rFonts w:cstheme="minorHAnsi"/>
          <w:kern w:val="16"/>
          <w:sz w:val="22"/>
        </w:rPr>
        <w:t xml:space="preserve">Operação </w:t>
      </w:r>
      <w:r w:rsidRPr="00A370E1">
        <w:rPr>
          <w:rFonts w:cstheme="minorHAnsi"/>
          <w:kern w:val="16"/>
          <w:sz w:val="22"/>
        </w:rPr>
        <w:t>são verdadeiras, corretas consistentes e suficientes em todos os seus aspectos</w:t>
      </w:r>
      <w:r w:rsidR="00646836" w:rsidRPr="00A370E1">
        <w:rPr>
          <w:rFonts w:cstheme="minorHAnsi"/>
          <w:kern w:val="16"/>
          <w:sz w:val="22"/>
        </w:rPr>
        <w:t>.</w:t>
      </w:r>
    </w:p>
    <w:p w14:paraId="2A4BFA9A" w14:textId="77777777" w:rsidR="00DA1E2C" w:rsidRPr="00A370E1" w:rsidRDefault="00DA1E2C" w:rsidP="0008319D">
      <w:pPr>
        <w:shd w:val="clear" w:color="auto" w:fill="FFFFFF" w:themeFill="background1"/>
        <w:rPr>
          <w:rFonts w:cstheme="minorHAnsi"/>
          <w:kern w:val="16"/>
          <w:sz w:val="22"/>
        </w:rPr>
      </w:pPr>
    </w:p>
    <w:p w14:paraId="001D8BFC" w14:textId="77777777" w:rsidR="00DA1E2C" w:rsidRPr="00A370E1" w:rsidRDefault="0065501B" w:rsidP="006C3454">
      <w:pPr>
        <w:pStyle w:val="Ttulo1"/>
        <w:numPr>
          <w:ilvl w:val="0"/>
          <w:numId w:val="2"/>
        </w:numPr>
        <w:ind w:left="720" w:hanging="720"/>
        <w:rPr>
          <w:rFonts w:cstheme="minorHAnsi"/>
          <w:smallCaps/>
          <w:sz w:val="22"/>
        </w:rPr>
      </w:pPr>
      <w:bookmarkStart w:id="379" w:name="_Toc71289890"/>
      <w:r w:rsidRPr="00A370E1">
        <w:rPr>
          <w:rFonts w:cstheme="minorHAnsi"/>
          <w:smallCaps/>
          <w:sz w:val="22"/>
        </w:rPr>
        <w:t>Disposições Gerais</w:t>
      </w:r>
      <w:bookmarkEnd w:id="379"/>
    </w:p>
    <w:p w14:paraId="088FF713" w14:textId="77777777" w:rsidR="00DA1E2C" w:rsidRPr="00A370E1" w:rsidRDefault="00DA1E2C" w:rsidP="0008319D">
      <w:pPr>
        <w:rPr>
          <w:rFonts w:cstheme="minorHAnsi"/>
          <w:sz w:val="22"/>
        </w:rPr>
      </w:pPr>
      <w:bookmarkStart w:id="380" w:name="_DV_M183"/>
      <w:bookmarkEnd w:id="380"/>
    </w:p>
    <w:p w14:paraId="1606540C" w14:textId="2DEE3974" w:rsidR="00DA1E2C" w:rsidRPr="00A370E1" w:rsidRDefault="003A7AF7" w:rsidP="006C3454">
      <w:pPr>
        <w:numPr>
          <w:ilvl w:val="1"/>
          <w:numId w:val="2"/>
        </w:numPr>
        <w:ind w:left="0" w:firstLine="0"/>
        <w:rPr>
          <w:rFonts w:eastAsia="Arial Unicode MS" w:cstheme="minorHAnsi"/>
          <w:w w:val="0"/>
          <w:sz w:val="22"/>
        </w:rPr>
      </w:pPr>
      <w:bookmarkStart w:id="381" w:name="_DV_M412"/>
      <w:bookmarkEnd w:id="381"/>
      <w:r w:rsidRPr="00A370E1">
        <w:rPr>
          <w:rFonts w:eastAsia="Arial Unicode MS" w:cstheme="minorHAnsi"/>
          <w:w w:val="0"/>
          <w:sz w:val="22"/>
        </w:rPr>
        <w:t>Não se presume a renúncia a qualquer dos direitos decorrentes da presente Escritura</w:t>
      </w:r>
      <w:r w:rsidR="004532A4" w:rsidRPr="00A370E1">
        <w:rPr>
          <w:rFonts w:cstheme="minorHAnsi"/>
          <w:color w:val="000000"/>
          <w:sz w:val="22"/>
        </w:rPr>
        <w:t xml:space="preserve"> de Emissão</w:t>
      </w:r>
      <w:r w:rsidRPr="00A370E1">
        <w:rPr>
          <w:rFonts w:eastAsia="Arial Unicode MS" w:cstheme="minorHAnsi"/>
          <w:w w:val="0"/>
          <w:sz w:val="22"/>
        </w:rPr>
        <w:t xml:space="preserve">. Desta forma, nenhum atraso, omissão ou liberalidade no exercício de qualquer direito ou faculdade que caiba </w:t>
      </w:r>
      <w:r w:rsidR="00730E92" w:rsidRPr="00A370E1">
        <w:rPr>
          <w:rFonts w:eastAsia="Arial Unicode MS" w:cstheme="minorHAnsi"/>
          <w:w w:val="0"/>
          <w:sz w:val="22"/>
        </w:rPr>
        <w:t>à Debenturista</w:t>
      </w:r>
      <w:r w:rsidRPr="00A370E1">
        <w:rPr>
          <w:rFonts w:eastAsia="Arial Unicode MS" w:cstheme="minorHAnsi"/>
          <w:w w:val="0"/>
          <w:sz w:val="22"/>
        </w:rPr>
        <w:t xml:space="preserve"> em razão de qualquer inadimplemento da Emissora</w:t>
      </w:r>
      <w:r w:rsidR="0031689F" w:rsidRPr="00A370E1">
        <w:rPr>
          <w:rFonts w:eastAsia="Arial Unicode MS" w:cstheme="minorHAnsi"/>
          <w:w w:val="0"/>
          <w:sz w:val="22"/>
        </w:rPr>
        <w:t xml:space="preserve"> </w:t>
      </w:r>
      <w:r w:rsidRPr="00A370E1">
        <w:rPr>
          <w:rFonts w:eastAsia="Arial Unicode MS" w:cstheme="minorHAnsi"/>
          <w:w w:val="0"/>
          <w:sz w:val="22"/>
        </w:rPr>
        <w:t>prejudicará o exercício de tal direito ou faculdade, ou será interpretado como renúncia, nem constituirá novação, alteração, transigência, remissão, modificação ou redução dos direitos e obrigações daqui decorrentes</w:t>
      </w:r>
      <w:r w:rsidR="00AF394A" w:rsidRPr="00A370E1">
        <w:rPr>
          <w:rFonts w:eastAsia="Arial Unicode MS" w:cstheme="minorHAnsi"/>
          <w:noProof/>
          <w:w w:val="0"/>
          <w:sz w:val="22"/>
          <w:lang w:eastAsia="en-US"/>
        </w:rPr>
        <w:t xml:space="preserve"> </w:t>
      </w:r>
      <w:r w:rsidR="00AF394A" w:rsidRPr="00A370E1">
        <w:rPr>
          <w:rFonts w:eastAsia="Arial Unicode MS" w:cstheme="minorHAnsi"/>
          <w:w w:val="0"/>
          <w:sz w:val="22"/>
        </w:rPr>
        <w:t>ou precedente no tocante a qualquer outro inadimplemento ou atraso</w:t>
      </w:r>
      <w:r w:rsidRPr="00A370E1">
        <w:rPr>
          <w:rFonts w:eastAsia="Arial Unicode MS" w:cstheme="minorHAnsi"/>
          <w:w w:val="0"/>
          <w:sz w:val="22"/>
        </w:rPr>
        <w:t>.</w:t>
      </w:r>
    </w:p>
    <w:p w14:paraId="0BD2FE6F" w14:textId="77777777" w:rsidR="00EB51B1" w:rsidRPr="00A370E1" w:rsidRDefault="00EB51B1" w:rsidP="00EB51B1">
      <w:pPr>
        <w:rPr>
          <w:rFonts w:eastAsia="Arial Unicode MS" w:cstheme="minorHAnsi"/>
          <w:w w:val="0"/>
          <w:sz w:val="22"/>
        </w:rPr>
      </w:pPr>
    </w:p>
    <w:p w14:paraId="3877A7C0" w14:textId="77777777" w:rsidR="00EB51B1" w:rsidRPr="00A370E1" w:rsidRDefault="00EB51B1" w:rsidP="006C3454">
      <w:pPr>
        <w:numPr>
          <w:ilvl w:val="1"/>
          <w:numId w:val="2"/>
        </w:numPr>
        <w:ind w:left="0" w:firstLine="0"/>
        <w:rPr>
          <w:rFonts w:eastAsia="Arial Unicode MS" w:cstheme="minorHAnsi"/>
          <w:w w:val="0"/>
          <w:sz w:val="22"/>
        </w:rPr>
      </w:pPr>
      <w:r w:rsidRPr="00A370E1">
        <w:rPr>
          <w:rFonts w:eastAsia="Arial Unicode MS" w:cstheme="minorHAnsi"/>
          <w:w w:val="0"/>
          <w:sz w:val="22"/>
        </w:rPr>
        <w:t>A constituição, a validade e interpretação desta Escritura</w:t>
      </w:r>
      <w:r w:rsidR="004532A4" w:rsidRPr="00A370E1">
        <w:rPr>
          <w:rFonts w:cstheme="minorHAnsi"/>
          <w:color w:val="000000"/>
          <w:sz w:val="22"/>
        </w:rPr>
        <w:t xml:space="preserve"> de Emissão</w:t>
      </w:r>
      <w:r w:rsidRPr="00A370E1">
        <w:rPr>
          <w:rFonts w:eastAsia="Arial Unicode MS" w:cstheme="minorHAnsi"/>
          <w:w w:val="0"/>
          <w:sz w:val="22"/>
        </w:rPr>
        <w:t>, incluindo a presente cláusula, serão regidos de acordo com as leis substantivas do Brasil vigentes na data de assinatura deste instrumento. Fica expressamente proibida e renunciada pelas Partes a aplicação de equidade e/ou de quaisquer princípios e regras não previstas pelas leis substantivas acima mencionadas.</w:t>
      </w:r>
    </w:p>
    <w:p w14:paraId="616B5484" w14:textId="77777777" w:rsidR="00EB51B1" w:rsidRPr="00A370E1" w:rsidRDefault="00EB51B1" w:rsidP="0008319D">
      <w:pPr>
        <w:rPr>
          <w:rFonts w:eastAsia="Arial Unicode MS" w:cstheme="minorHAnsi"/>
          <w:w w:val="0"/>
          <w:sz w:val="22"/>
        </w:rPr>
      </w:pPr>
    </w:p>
    <w:p w14:paraId="6D96335A" w14:textId="77777777" w:rsidR="00DA1E2C" w:rsidRPr="00A370E1" w:rsidRDefault="003A7AF7" w:rsidP="006C3454">
      <w:pPr>
        <w:numPr>
          <w:ilvl w:val="1"/>
          <w:numId w:val="2"/>
        </w:numPr>
        <w:ind w:left="0" w:firstLine="0"/>
        <w:rPr>
          <w:rFonts w:eastAsia="Arial Unicode MS" w:cstheme="minorHAnsi"/>
          <w:w w:val="0"/>
          <w:sz w:val="22"/>
        </w:rPr>
      </w:pPr>
      <w:bookmarkStart w:id="382" w:name="_Hlk32278863"/>
      <w:r w:rsidRPr="00A370E1">
        <w:rPr>
          <w:rFonts w:cstheme="minorHAnsi"/>
          <w:color w:val="000000"/>
          <w:w w:val="0"/>
          <w:sz w:val="22"/>
        </w:rPr>
        <w:t xml:space="preserve">Todos e quaisquer custos incorridos em razão do registro </w:t>
      </w:r>
      <w:r w:rsidR="00F26BE5" w:rsidRPr="00A370E1">
        <w:rPr>
          <w:rFonts w:cstheme="minorHAnsi"/>
          <w:color w:val="000000"/>
          <w:w w:val="0"/>
          <w:sz w:val="22"/>
        </w:rPr>
        <w:t>dos Documentos da Operação</w:t>
      </w:r>
      <w:r w:rsidRPr="00A370E1">
        <w:rPr>
          <w:rFonts w:cstheme="minorHAnsi"/>
          <w:color w:val="000000"/>
          <w:w w:val="0"/>
          <w:sz w:val="22"/>
        </w:rPr>
        <w:t xml:space="preserve"> e seus eventuais aditamentos, e dos atos societários relacionados a esta Emissão, nos registros competentes, serão de responsabilidade exclusiva da Emissora</w:t>
      </w:r>
      <w:bookmarkEnd w:id="382"/>
      <w:r w:rsidRPr="00A370E1">
        <w:rPr>
          <w:rFonts w:cstheme="minorHAnsi"/>
          <w:color w:val="000000"/>
          <w:w w:val="0"/>
          <w:sz w:val="22"/>
        </w:rPr>
        <w:t>.</w:t>
      </w:r>
    </w:p>
    <w:p w14:paraId="363CF703" w14:textId="77777777" w:rsidR="00DA1E2C" w:rsidRPr="00A370E1" w:rsidRDefault="00DA1E2C" w:rsidP="0008319D">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5BDCF68B" w14:textId="77777777" w:rsidR="00DA1E2C" w:rsidRPr="00A370E1" w:rsidRDefault="003A7AF7" w:rsidP="006C3454">
      <w:pPr>
        <w:numPr>
          <w:ilvl w:val="1"/>
          <w:numId w:val="2"/>
        </w:numPr>
        <w:ind w:left="0" w:firstLine="0"/>
        <w:rPr>
          <w:rFonts w:eastAsia="Arial Unicode MS" w:cstheme="minorHAnsi"/>
          <w:w w:val="0"/>
          <w:sz w:val="22"/>
        </w:rPr>
      </w:pPr>
      <w:r w:rsidRPr="00A370E1">
        <w:rPr>
          <w:rFonts w:eastAsia="Arial Unicode MS" w:cstheme="minorHAnsi"/>
          <w:w w:val="0"/>
          <w:sz w:val="22"/>
        </w:rPr>
        <w:t>Caso qualquer das disposições ora aprovadas venha a ser julgada ilegal, inválida ou ineficaz, prevalecerão válidas e eficazes todas as demais disposições não afetadas por tal julgamento, comprometendo-se as Partes, em boa-fé, a substituírem as disposições afetadas por outra que, na medida do possível, produza o mesmo efeito.</w:t>
      </w:r>
    </w:p>
    <w:p w14:paraId="513768EB" w14:textId="77777777" w:rsidR="00A40F6D" w:rsidRPr="00A370E1" w:rsidRDefault="00A40F6D" w:rsidP="003E5F1D">
      <w:pPr>
        <w:pStyle w:val="PargrafodaLista"/>
        <w:rPr>
          <w:rFonts w:eastAsia="Arial Unicode MS" w:cstheme="minorHAnsi"/>
          <w:w w:val="0"/>
          <w:sz w:val="22"/>
        </w:rPr>
      </w:pPr>
    </w:p>
    <w:p w14:paraId="45FC861B" w14:textId="77777777" w:rsidR="00DA1E2C" w:rsidRPr="00A370E1" w:rsidRDefault="003A7AF7" w:rsidP="006C3454">
      <w:pPr>
        <w:numPr>
          <w:ilvl w:val="1"/>
          <w:numId w:val="2"/>
        </w:numPr>
        <w:ind w:left="0" w:firstLine="0"/>
        <w:rPr>
          <w:rFonts w:eastAsia="Arial Unicode MS" w:cstheme="minorHAnsi"/>
          <w:w w:val="0"/>
          <w:sz w:val="22"/>
        </w:rPr>
      </w:pPr>
      <w:r w:rsidRPr="00A370E1">
        <w:rPr>
          <w:rFonts w:eastAsia="Arial Unicode MS" w:cstheme="minorHAnsi"/>
          <w:w w:val="0"/>
          <w:sz w:val="22"/>
        </w:rPr>
        <w:t>Esta Escritura</w:t>
      </w:r>
      <w:r w:rsidR="004532A4" w:rsidRPr="00A370E1">
        <w:rPr>
          <w:rFonts w:cstheme="minorHAnsi"/>
          <w:color w:val="000000"/>
          <w:sz w:val="22"/>
        </w:rPr>
        <w:t xml:space="preserve"> de Emissão</w:t>
      </w:r>
      <w:r w:rsidRPr="00A370E1">
        <w:rPr>
          <w:rFonts w:eastAsia="Arial Unicode MS" w:cstheme="minorHAnsi"/>
          <w:w w:val="0"/>
          <w:sz w:val="22"/>
        </w:rPr>
        <w:t xml:space="preserve"> e as Debêntures constituem títulos executivos extrajudiciais nos termos do artigo 784, inciso III, do Código de Processo Civil, reconhecendo as Partes desde já que, independentemente de quaisquer outras medidas cabíveis, as obrigações assumidas nos termos desta Escritura</w:t>
      </w:r>
      <w:r w:rsidR="004532A4" w:rsidRPr="00A370E1">
        <w:rPr>
          <w:rFonts w:cstheme="minorHAnsi"/>
          <w:color w:val="000000"/>
          <w:sz w:val="22"/>
        </w:rPr>
        <w:t xml:space="preserve"> de Emissão</w:t>
      </w:r>
      <w:r w:rsidRPr="00A370E1">
        <w:rPr>
          <w:rFonts w:eastAsia="Arial Unicode MS" w:cstheme="minorHAnsi"/>
          <w:w w:val="0"/>
          <w:sz w:val="22"/>
        </w:rPr>
        <w:t xml:space="preserve"> comportam execução específica e se submetem às disposições do artigo 815 e seguintes do Código de Processo Civil</w:t>
      </w:r>
      <w:r w:rsidR="00D81AB9" w:rsidRPr="00A370E1">
        <w:rPr>
          <w:rFonts w:eastAsia="Arial Unicode MS" w:cstheme="minorHAnsi"/>
          <w:w w:val="0"/>
          <w:sz w:val="22"/>
        </w:rPr>
        <w:t xml:space="preserve"> e outras disposições aplicáveis da lei</w:t>
      </w:r>
      <w:bookmarkStart w:id="383" w:name="_Hlk32266664"/>
      <w:r w:rsidRPr="00A370E1">
        <w:rPr>
          <w:rFonts w:eastAsia="Arial Unicode MS" w:cstheme="minorHAnsi"/>
          <w:w w:val="0"/>
          <w:sz w:val="22"/>
        </w:rPr>
        <w:t>, sem prejuízo do direito de declarar o vencimento antecipado das Debêntures, nos termos desta Escritura</w:t>
      </w:r>
      <w:bookmarkEnd w:id="383"/>
      <w:r w:rsidR="00F63CD4" w:rsidRPr="00A370E1">
        <w:rPr>
          <w:rFonts w:cstheme="minorHAnsi"/>
          <w:color w:val="000000"/>
          <w:sz w:val="22"/>
        </w:rPr>
        <w:t xml:space="preserve"> de Emissão</w:t>
      </w:r>
      <w:r w:rsidRPr="00A370E1">
        <w:rPr>
          <w:rFonts w:eastAsia="Arial Unicode MS" w:cstheme="minorHAnsi"/>
          <w:w w:val="0"/>
          <w:sz w:val="22"/>
        </w:rPr>
        <w:t>.</w:t>
      </w:r>
    </w:p>
    <w:p w14:paraId="03B1A436" w14:textId="77777777" w:rsidR="00DA1E2C" w:rsidRPr="00A370E1" w:rsidRDefault="00DA1E2C" w:rsidP="0008319D">
      <w:pPr>
        <w:rPr>
          <w:rFonts w:eastAsia="Arial Unicode MS" w:cstheme="minorHAnsi"/>
          <w:w w:val="0"/>
          <w:sz w:val="22"/>
        </w:rPr>
      </w:pPr>
    </w:p>
    <w:p w14:paraId="50F55C65" w14:textId="77777777" w:rsidR="00DA1E2C" w:rsidRPr="00A370E1" w:rsidRDefault="003A7AF7" w:rsidP="006C3454">
      <w:pPr>
        <w:numPr>
          <w:ilvl w:val="1"/>
          <w:numId w:val="2"/>
        </w:numPr>
        <w:ind w:left="0" w:firstLine="0"/>
        <w:rPr>
          <w:rFonts w:eastAsia="Arial Unicode MS" w:cstheme="minorHAnsi"/>
          <w:w w:val="0"/>
          <w:sz w:val="22"/>
        </w:rPr>
      </w:pPr>
      <w:r w:rsidRPr="00A370E1">
        <w:rPr>
          <w:rFonts w:eastAsia="Arial Unicode MS" w:cstheme="minorHAnsi"/>
          <w:w w:val="0"/>
          <w:sz w:val="22"/>
        </w:rPr>
        <w:lastRenderedPageBreak/>
        <w:t>Esta Escritura</w:t>
      </w:r>
      <w:r w:rsidR="00F63CD4" w:rsidRPr="00A370E1">
        <w:rPr>
          <w:rFonts w:cstheme="minorHAnsi"/>
          <w:color w:val="000000"/>
          <w:sz w:val="22"/>
        </w:rPr>
        <w:t xml:space="preserve"> de Emissão</w:t>
      </w:r>
      <w:r w:rsidRPr="00A370E1">
        <w:rPr>
          <w:rFonts w:eastAsia="Arial Unicode MS" w:cstheme="minorHAnsi"/>
          <w:w w:val="0"/>
          <w:sz w:val="22"/>
        </w:rPr>
        <w:t xml:space="preserve"> é firmada em caráter irrevogável e irretratável, obrigando as Partes por si e seus sucessores a qualquer título.</w:t>
      </w:r>
    </w:p>
    <w:p w14:paraId="6FE6720B" w14:textId="77777777" w:rsidR="00F26BE5" w:rsidRPr="00A370E1" w:rsidRDefault="00F26BE5" w:rsidP="00F26BE5">
      <w:pPr>
        <w:rPr>
          <w:rFonts w:cstheme="minorHAnsi"/>
          <w:sz w:val="22"/>
        </w:rPr>
      </w:pPr>
    </w:p>
    <w:p w14:paraId="76B20AA7" w14:textId="27E86E87" w:rsidR="00F26BE5" w:rsidRPr="00A370E1" w:rsidRDefault="00F26BE5" w:rsidP="006C3454">
      <w:pPr>
        <w:pStyle w:val="PargrafodaLista"/>
        <w:numPr>
          <w:ilvl w:val="1"/>
          <w:numId w:val="2"/>
        </w:numPr>
        <w:ind w:left="0" w:firstLine="0"/>
        <w:rPr>
          <w:rFonts w:cstheme="minorHAnsi"/>
          <w:sz w:val="22"/>
        </w:rPr>
      </w:pPr>
      <w:r w:rsidRPr="00A370E1">
        <w:rPr>
          <w:rFonts w:cstheme="minorHAnsi"/>
          <w:sz w:val="22"/>
        </w:rPr>
        <w:t>Esta Escritura</w:t>
      </w:r>
      <w:r w:rsidR="00F63CD4" w:rsidRPr="00A370E1">
        <w:rPr>
          <w:rFonts w:cstheme="minorHAnsi"/>
          <w:color w:val="000000"/>
          <w:sz w:val="22"/>
        </w:rPr>
        <w:t xml:space="preserve"> de Emissão</w:t>
      </w:r>
      <w:r w:rsidRPr="00A370E1">
        <w:rPr>
          <w:rFonts w:cstheme="minorHAnsi"/>
          <w:sz w:val="22"/>
        </w:rPr>
        <w:t>, o Contrato de Cessão Fiduciária</w:t>
      </w:r>
      <w:r w:rsidR="0099496F" w:rsidRPr="00A370E1">
        <w:rPr>
          <w:rFonts w:cstheme="minorHAnsi"/>
          <w:sz w:val="22"/>
        </w:rPr>
        <w:t>,</w:t>
      </w:r>
      <w:r w:rsidRPr="00A370E1">
        <w:rPr>
          <w:rFonts w:cstheme="minorHAnsi"/>
          <w:sz w:val="22"/>
        </w:rPr>
        <w:t xml:space="preserve"> o Contrato de Alienação Fiduciária de </w:t>
      </w:r>
      <w:r w:rsidR="00900C00" w:rsidRPr="00A370E1">
        <w:rPr>
          <w:rFonts w:cstheme="minorHAnsi"/>
          <w:sz w:val="22"/>
        </w:rPr>
        <w:t>Participações Societárias</w:t>
      </w:r>
      <w:r w:rsidR="00081F11" w:rsidRPr="00A370E1">
        <w:rPr>
          <w:rFonts w:cstheme="minorHAnsi"/>
          <w:sz w:val="22"/>
        </w:rPr>
        <w:t>,</w:t>
      </w:r>
      <w:r w:rsidRPr="00A370E1">
        <w:rPr>
          <w:rFonts w:cstheme="minorHAnsi"/>
          <w:sz w:val="22"/>
        </w:rPr>
        <w:t xml:space="preserve"> </w:t>
      </w:r>
      <w:r w:rsidR="0099496F" w:rsidRPr="00A370E1">
        <w:rPr>
          <w:rFonts w:cstheme="minorHAnsi"/>
          <w:sz w:val="22"/>
        </w:rPr>
        <w:t>o</w:t>
      </w:r>
      <w:r w:rsidR="00081F11" w:rsidRPr="00A370E1">
        <w:rPr>
          <w:rFonts w:cstheme="minorHAnsi"/>
          <w:sz w:val="22"/>
        </w:rPr>
        <w:t>s</w:t>
      </w:r>
      <w:r w:rsidR="0099496F" w:rsidRPr="00A370E1">
        <w:rPr>
          <w:rFonts w:cstheme="minorHAnsi"/>
          <w:sz w:val="22"/>
        </w:rPr>
        <w:t xml:space="preserve"> Contrato</w:t>
      </w:r>
      <w:r w:rsidR="00081F11" w:rsidRPr="00A370E1">
        <w:rPr>
          <w:rFonts w:cstheme="minorHAnsi"/>
          <w:sz w:val="22"/>
        </w:rPr>
        <w:t>s</w:t>
      </w:r>
      <w:r w:rsidR="0099496F" w:rsidRPr="00A370E1">
        <w:rPr>
          <w:rFonts w:cstheme="minorHAnsi"/>
          <w:sz w:val="22"/>
        </w:rPr>
        <w:t xml:space="preserve"> de Alienação Fiduciária de Bens e Equipamentos </w:t>
      </w:r>
      <w:r w:rsidR="00081F11" w:rsidRPr="00A370E1">
        <w:rPr>
          <w:rFonts w:cstheme="minorHAnsi"/>
          <w:sz w:val="22"/>
        </w:rPr>
        <w:t xml:space="preserve">e </w:t>
      </w:r>
      <w:r w:rsidRPr="00A370E1">
        <w:rPr>
          <w:rFonts w:cstheme="minorHAnsi"/>
          <w:sz w:val="22"/>
        </w:rPr>
        <w:t xml:space="preserve">eventuais contratos a serem celebrados com terceiros, relacionados com as Debêntures e </w:t>
      </w:r>
      <w:r w:rsidR="004F0B04" w:rsidRPr="00A370E1">
        <w:rPr>
          <w:rFonts w:cstheme="minorHAnsi"/>
          <w:sz w:val="22"/>
        </w:rPr>
        <w:t xml:space="preserve">com </w:t>
      </w:r>
      <w:r w:rsidRPr="00A370E1">
        <w:rPr>
          <w:rFonts w:cstheme="minorHAnsi"/>
          <w:sz w:val="22"/>
        </w:rPr>
        <w:t>as Garantias, constituem o integral entendimento entre as Partes com relação à Emissão.</w:t>
      </w:r>
    </w:p>
    <w:p w14:paraId="2B3749F9" w14:textId="77777777" w:rsidR="00A40F6D" w:rsidRPr="00A370E1" w:rsidRDefault="00A40F6D" w:rsidP="003E5F1D">
      <w:pPr>
        <w:pStyle w:val="PargrafodaLista"/>
        <w:rPr>
          <w:rFonts w:cstheme="minorHAnsi"/>
          <w:sz w:val="22"/>
        </w:rPr>
      </w:pPr>
    </w:p>
    <w:p w14:paraId="274F8FD9" w14:textId="77777777" w:rsidR="00DA1E2C" w:rsidRPr="00A370E1" w:rsidRDefault="00DA1E2C" w:rsidP="0008319D">
      <w:pPr>
        <w:rPr>
          <w:rFonts w:cstheme="minorHAnsi"/>
          <w:sz w:val="22"/>
        </w:rPr>
      </w:pPr>
    </w:p>
    <w:p w14:paraId="324E2FF4" w14:textId="4CA3AB9B" w:rsidR="00DA1E2C" w:rsidRPr="00A370E1" w:rsidRDefault="003A7AF7" w:rsidP="006C3454">
      <w:pPr>
        <w:numPr>
          <w:ilvl w:val="1"/>
          <w:numId w:val="2"/>
        </w:numPr>
        <w:ind w:left="0" w:firstLine="0"/>
        <w:rPr>
          <w:rFonts w:cstheme="minorHAnsi"/>
          <w:sz w:val="22"/>
        </w:rPr>
      </w:pPr>
      <w:r w:rsidRPr="00A370E1">
        <w:rPr>
          <w:rFonts w:cstheme="minorHAnsi"/>
          <w:sz w:val="22"/>
        </w:rPr>
        <w:t xml:space="preserve">Qualquer alteração a esta Escritura </w:t>
      </w:r>
      <w:r w:rsidR="001A2DE3" w:rsidRPr="00A370E1">
        <w:rPr>
          <w:rFonts w:cstheme="minorHAnsi"/>
          <w:sz w:val="22"/>
        </w:rPr>
        <w:t xml:space="preserve">de Emissão </w:t>
      </w:r>
      <w:r w:rsidRPr="00A370E1">
        <w:rPr>
          <w:rFonts w:cstheme="minorHAnsi"/>
          <w:sz w:val="22"/>
        </w:rPr>
        <w:t>somente será considerada válida se formalizada por escrito, em instrumento próprio, incluindo aditamento a esta Escritura</w:t>
      </w:r>
      <w:r w:rsidR="001A2DE3" w:rsidRPr="00A370E1">
        <w:rPr>
          <w:rFonts w:cstheme="minorHAnsi"/>
          <w:sz w:val="22"/>
        </w:rPr>
        <w:t xml:space="preserve"> de Emissão</w:t>
      </w:r>
      <w:r w:rsidRPr="00A370E1">
        <w:rPr>
          <w:rFonts w:cstheme="minorHAnsi"/>
          <w:sz w:val="22"/>
        </w:rPr>
        <w:t xml:space="preserve">, assinado por todas as </w:t>
      </w:r>
      <w:r w:rsidR="00646836" w:rsidRPr="00A370E1">
        <w:rPr>
          <w:rFonts w:cstheme="minorHAnsi"/>
          <w:sz w:val="22"/>
        </w:rPr>
        <w:t>P</w:t>
      </w:r>
      <w:r w:rsidRPr="00A370E1">
        <w:rPr>
          <w:rFonts w:cstheme="minorHAnsi"/>
          <w:sz w:val="22"/>
        </w:rPr>
        <w:t>artes</w:t>
      </w:r>
      <w:r w:rsidR="00F26BE5" w:rsidRPr="00A370E1">
        <w:rPr>
          <w:rFonts w:cstheme="minorHAnsi"/>
          <w:sz w:val="22"/>
        </w:rPr>
        <w:t>, mediante aprovação prévia pel</w:t>
      </w:r>
      <w:r w:rsidR="001A2DE3" w:rsidRPr="00A370E1">
        <w:rPr>
          <w:rFonts w:cstheme="minorHAnsi"/>
          <w:sz w:val="22"/>
        </w:rPr>
        <w:t>a</w:t>
      </w:r>
      <w:r w:rsidR="00F26BE5" w:rsidRPr="00A370E1">
        <w:rPr>
          <w:rFonts w:cstheme="minorHAnsi"/>
          <w:sz w:val="22"/>
        </w:rPr>
        <w:t xml:space="preserve"> Debenturista em assembleia geral, atuando por seus representantes legais ou procuradores devidamente autorizados, quando aplicável</w:t>
      </w:r>
      <w:r w:rsidRPr="00A370E1">
        <w:rPr>
          <w:rFonts w:cstheme="minorHAnsi"/>
          <w:sz w:val="22"/>
        </w:rPr>
        <w:t>.</w:t>
      </w:r>
    </w:p>
    <w:p w14:paraId="7C927F59" w14:textId="77777777" w:rsidR="00F26BE5" w:rsidRPr="00A370E1" w:rsidRDefault="00F26BE5" w:rsidP="00266D9B">
      <w:pPr>
        <w:rPr>
          <w:rFonts w:cstheme="minorHAnsi"/>
          <w:sz w:val="22"/>
        </w:rPr>
      </w:pPr>
    </w:p>
    <w:p w14:paraId="1B2C8620" w14:textId="6AEE5311" w:rsidR="00DA1E2C" w:rsidRPr="00A370E1" w:rsidRDefault="003A7AF7" w:rsidP="006C3454">
      <w:pPr>
        <w:pStyle w:val="PargrafodaLista"/>
        <w:numPr>
          <w:ilvl w:val="1"/>
          <w:numId w:val="2"/>
        </w:numPr>
        <w:ind w:left="0" w:firstLine="0"/>
        <w:rPr>
          <w:rFonts w:cstheme="minorHAnsi"/>
          <w:sz w:val="22"/>
        </w:rPr>
      </w:pPr>
      <w:r w:rsidRPr="00A370E1">
        <w:rPr>
          <w:rFonts w:cstheme="minorHAnsi"/>
          <w:sz w:val="22"/>
        </w:rPr>
        <w:t xml:space="preserve">Fica desde já dispensada a realização de Assembleia Geral </w:t>
      </w:r>
      <w:r w:rsidR="001A2DE3" w:rsidRPr="00A370E1">
        <w:rPr>
          <w:rFonts w:cstheme="minorHAnsi"/>
          <w:sz w:val="22"/>
        </w:rPr>
        <w:t xml:space="preserve">de Debenturistas </w:t>
      </w:r>
      <w:r w:rsidRPr="00A370E1">
        <w:rPr>
          <w:rFonts w:cstheme="minorHAnsi"/>
          <w:sz w:val="22"/>
        </w:rPr>
        <w:t xml:space="preserve">para deliberar sobre: </w:t>
      </w:r>
      <w:bookmarkStart w:id="384" w:name="_Hlk32279332"/>
      <w:r w:rsidRPr="00A370E1">
        <w:rPr>
          <w:rFonts w:cstheme="minorHAnsi"/>
          <w:b/>
          <w:sz w:val="22"/>
        </w:rPr>
        <w:t>(i)</w:t>
      </w:r>
      <w:r w:rsidRPr="00A370E1">
        <w:rPr>
          <w:rFonts w:cstheme="minorHAnsi"/>
          <w:sz w:val="22"/>
        </w:rPr>
        <w:t xml:space="preserve"> a correção de erros materiais, seja ele um erro grosseiro, de digitação ou aritmético, </w:t>
      </w:r>
      <w:r w:rsidRPr="00A370E1">
        <w:rPr>
          <w:rFonts w:cstheme="minorHAnsi"/>
          <w:b/>
          <w:sz w:val="22"/>
        </w:rPr>
        <w:t>(</w:t>
      </w:r>
      <w:proofErr w:type="spellStart"/>
      <w:r w:rsidRPr="00A370E1">
        <w:rPr>
          <w:rFonts w:cstheme="minorHAnsi"/>
          <w:b/>
          <w:sz w:val="22"/>
        </w:rPr>
        <w:t>ii</w:t>
      </w:r>
      <w:proofErr w:type="spellEnd"/>
      <w:r w:rsidRPr="00A370E1">
        <w:rPr>
          <w:rFonts w:cstheme="minorHAnsi"/>
          <w:b/>
          <w:sz w:val="22"/>
        </w:rPr>
        <w:t>)</w:t>
      </w:r>
      <w:r w:rsidRPr="00A370E1">
        <w:rPr>
          <w:rFonts w:cstheme="minorHAnsi"/>
          <w:sz w:val="22"/>
        </w:rPr>
        <w:t xml:space="preserve"> alterações a quaisquer </w:t>
      </w:r>
      <w:r w:rsidR="00F26BE5" w:rsidRPr="00A370E1">
        <w:rPr>
          <w:rFonts w:cstheme="minorHAnsi"/>
          <w:sz w:val="22"/>
        </w:rPr>
        <w:t>D</w:t>
      </w:r>
      <w:r w:rsidRPr="00A370E1">
        <w:rPr>
          <w:rFonts w:cstheme="minorHAnsi"/>
          <w:sz w:val="22"/>
        </w:rPr>
        <w:t xml:space="preserve">ocumentos da </w:t>
      </w:r>
      <w:r w:rsidR="00F26BE5" w:rsidRPr="00A370E1">
        <w:rPr>
          <w:rFonts w:cstheme="minorHAnsi"/>
          <w:sz w:val="22"/>
        </w:rPr>
        <w:t xml:space="preserve">Operação </w:t>
      </w:r>
      <w:r w:rsidRPr="00A370E1">
        <w:rPr>
          <w:rFonts w:cstheme="minorHAnsi"/>
          <w:sz w:val="22"/>
        </w:rPr>
        <w:t xml:space="preserve">já expressamente permitidas nos termos do(s) respectivo(s) </w:t>
      </w:r>
      <w:r w:rsidR="00F26BE5" w:rsidRPr="00A370E1">
        <w:rPr>
          <w:rFonts w:cstheme="minorHAnsi"/>
          <w:sz w:val="22"/>
        </w:rPr>
        <w:t>Documento(s) da Operação</w:t>
      </w:r>
      <w:r w:rsidRPr="00A370E1">
        <w:rPr>
          <w:rFonts w:cstheme="minorHAnsi"/>
          <w:sz w:val="22"/>
        </w:rPr>
        <w:t xml:space="preserve">, </w:t>
      </w:r>
      <w:r w:rsidRPr="00A370E1">
        <w:rPr>
          <w:rFonts w:cstheme="minorHAnsi"/>
          <w:b/>
          <w:sz w:val="22"/>
        </w:rPr>
        <w:t>(</w:t>
      </w:r>
      <w:proofErr w:type="spellStart"/>
      <w:r w:rsidRPr="00A370E1">
        <w:rPr>
          <w:rFonts w:cstheme="minorHAnsi"/>
          <w:b/>
          <w:sz w:val="22"/>
        </w:rPr>
        <w:t>iii</w:t>
      </w:r>
      <w:proofErr w:type="spellEnd"/>
      <w:r w:rsidRPr="00A370E1">
        <w:rPr>
          <w:rFonts w:cstheme="minorHAnsi"/>
          <w:b/>
          <w:sz w:val="22"/>
        </w:rPr>
        <w:t>)</w:t>
      </w:r>
      <w:r w:rsidRPr="00A370E1">
        <w:rPr>
          <w:rFonts w:cstheme="minorHAnsi"/>
          <w:sz w:val="22"/>
        </w:rPr>
        <w:t xml:space="preserve"> alterações a quaisquer </w:t>
      </w:r>
      <w:r w:rsidR="00F26BE5" w:rsidRPr="00A370E1">
        <w:rPr>
          <w:rFonts w:cstheme="minorHAnsi"/>
          <w:sz w:val="22"/>
        </w:rPr>
        <w:t>Documentos da Operação</w:t>
      </w:r>
      <w:r w:rsidRPr="00A370E1">
        <w:rPr>
          <w:rFonts w:cstheme="minorHAnsi"/>
          <w:sz w:val="22"/>
        </w:rPr>
        <w:t xml:space="preserve"> em razão de exigências formuladas pela CVM, ou </w:t>
      </w:r>
      <w:r w:rsidRPr="00A370E1">
        <w:rPr>
          <w:rFonts w:cstheme="minorHAnsi"/>
          <w:b/>
          <w:sz w:val="22"/>
        </w:rPr>
        <w:t>(</w:t>
      </w:r>
      <w:proofErr w:type="spellStart"/>
      <w:r w:rsidRPr="00A370E1">
        <w:rPr>
          <w:rFonts w:cstheme="minorHAnsi"/>
          <w:b/>
          <w:sz w:val="22"/>
        </w:rPr>
        <w:t>iv</w:t>
      </w:r>
      <w:proofErr w:type="spellEnd"/>
      <w:r w:rsidRPr="00A370E1">
        <w:rPr>
          <w:rFonts w:cstheme="minorHAnsi"/>
          <w:b/>
          <w:sz w:val="22"/>
        </w:rPr>
        <w:t>)</w:t>
      </w:r>
      <w:r w:rsidRPr="00A370E1">
        <w:rPr>
          <w:rFonts w:cstheme="minorHAnsi"/>
          <w:sz w:val="22"/>
        </w:rPr>
        <w:t xml:space="preserve"> em virtude da atualização dos dados cadastrais das Partes, tais como alteração na razão social, endereço e telefone, entre outros, desde que as alterações ou correções referidas nos itens (i), (</w:t>
      </w:r>
      <w:proofErr w:type="spellStart"/>
      <w:r w:rsidRPr="00A370E1">
        <w:rPr>
          <w:rFonts w:cstheme="minorHAnsi"/>
          <w:sz w:val="22"/>
        </w:rPr>
        <w:t>ii</w:t>
      </w:r>
      <w:proofErr w:type="spellEnd"/>
      <w:r w:rsidRPr="00A370E1">
        <w:rPr>
          <w:rFonts w:cstheme="minorHAnsi"/>
          <w:sz w:val="22"/>
        </w:rPr>
        <w:t>), (</w:t>
      </w:r>
      <w:proofErr w:type="spellStart"/>
      <w:r w:rsidRPr="00A370E1">
        <w:rPr>
          <w:rFonts w:cstheme="minorHAnsi"/>
          <w:sz w:val="22"/>
        </w:rPr>
        <w:t>iii</w:t>
      </w:r>
      <w:proofErr w:type="spellEnd"/>
      <w:r w:rsidRPr="00A370E1">
        <w:rPr>
          <w:rFonts w:cstheme="minorHAnsi"/>
          <w:sz w:val="22"/>
        </w:rPr>
        <w:t>) e (</w:t>
      </w:r>
      <w:proofErr w:type="spellStart"/>
      <w:r w:rsidRPr="00A370E1">
        <w:rPr>
          <w:rFonts w:cstheme="minorHAnsi"/>
          <w:sz w:val="22"/>
        </w:rPr>
        <w:t>iv</w:t>
      </w:r>
      <w:proofErr w:type="spellEnd"/>
      <w:r w:rsidRPr="00A370E1">
        <w:rPr>
          <w:rFonts w:cstheme="minorHAnsi"/>
          <w:sz w:val="22"/>
        </w:rPr>
        <w:t xml:space="preserve">) acima, não possam acarretar qualquer prejuízo aos Debenturistas ou qualquer alteração no fluxo das Debêntures, e desde que não haja qualquer custo ou despesa adicional para </w:t>
      </w:r>
      <w:r w:rsidR="001A2DE3" w:rsidRPr="00A370E1">
        <w:rPr>
          <w:rFonts w:cstheme="minorHAnsi"/>
          <w:sz w:val="22"/>
        </w:rPr>
        <w:t>a</w:t>
      </w:r>
      <w:r w:rsidRPr="00A370E1">
        <w:rPr>
          <w:rFonts w:cstheme="minorHAnsi"/>
          <w:sz w:val="22"/>
        </w:rPr>
        <w:t xml:space="preserve"> Debenturista.</w:t>
      </w:r>
      <w:bookmarkEnd w:id="384"/>
    </w:p>
    <w:p w14:paraId="2481AC4B" w14:textId="77777777" w:rsidR="00A40F6D" w:rsidRPr="00A370E1" w:rsidRDefault="00A40F6D" w:rsidP="003E5F1D">
      <w:pPr>
        <w:pStyle w:val="PargrafodaLista"/>
        <w:rPr>
          <w:rFonts w:cstheme="minorHAnsi"/>
          <w:sz w:val="22"/>
        </w:rPr>
      </w:pPr>
    </w:p>
    <w:p w14:paraId="13508737" w14:textId="24A07E3C" w:rsidR="00D16C6B" w:rsidRPr="00A370E1" w:rsidRDefault="001572B4" w:rsidP="006C3454">
      <w:pPr>
        <w:pStyle w:val="PargrafodaLista"/>
        <w:numPr>
          <w:ilvl w:val="1"/>
          <w:numId w:val="2"/>
        </w:numPr>
        <w:ind w:left="0" w:firstLine="0"/>
        <w:rPr>
          <w:rFonts w:cstheme="minorHAnsi"/>
          <w:sz w:val="22"/>
        </w:rPr>
      </w:pPr>
      <w:bookmarkStart w:id="385" w:name="_Hlk71305861"/>
      <w:r w:rsidRPr="00A370E1">
        <w:rPr>
          <w:rFonts w:cstheme="minorHAnsi"/>
          <w:sz w:val="22"/>
        </w:rPr>
        <w:t>As Partes concordam que será permitida a assinatura eletrônica do presente instrumento e de quaisquer aditivos ao presente, mediante na folha de assinaturas eletrônicas, com 2 (duas) testemunhas instrumentárias, para que esses documentos produzam os seus jurídicos e legais efeitos. Nesse caso, a data de assinatura deste instrumento (ou de seus aditivos, conforme aplicável), será considerada a mais recente das dispostas na folha de assinaturas eletrônicas, devendo, em qualquer hipótese, ser emitido com certificado digital nos padrões ICP-BRASIL, conforme disposto pelo art. 10 da Medida Provisória n. 2.200/2001 em vigor no Brasil. As Partes reconhecem que, independentemente da forma de assinatura, esse instrumento (e seus respectivos aditivos) tem natureza de título executivo judicial, nos termos do art. 784 do Código de Processo Civil</w:t>
      </w:r>
      <w:bookmarkEnd w:id="385"/>
      <w:r w:rsidR="00417A58" w:rsidRPr="00A370E1">
        <w:rPr>
          <w:rFonts w:cstheme="minorHAnsi"/>
          <w:sz w:val="22"/>
        </w:rPr>
        <w:t>.</w:t>
      </w:r>
    </w:p>
    <w:p w14:paraId="1DBB78F1" w14:textId="77777777" w:rsidR="00A40F6D" w:rsidRPr="00A370E1" w:rsidRDefault="00A40F6D" w:rsidP="003E5F1D">
      <w:pPr>
        <w:pStyle w:val="PargrafodaLista"/>
        <w:rPr>
          <w:rFonts w:cstheme="minorHAnsi"/>
          <w:sz w:val="22"/>
        </w:rPr>
      </w:pPr>
    </w:p>
    <w:p w14:paraId="01F1B5E8" w14:textId="5A2FA0E0" w:rsidR="00D16C6B" w:rsidRPr="00A370E1" w:rsidRDefault="00417A58" w:rsidP="006C3454">
      <w:pPr>
        <w:pStyle w:val="PargrafodaLista"/>
        <w:numPr>
          <w:ilvl w:val="1"/>
          <w:numId w:val="2"/>
        </w:numPr>
        <w:ind w:left="0" w:firstLine="0"/>
        <w:rPr>
          <w:rFonts w:cstheme="minorHAnsi"/>
          <w:sz w:val="22"/>
        </w:rPr>
      </w:pPr>
      <w:r w:rsidRPr="00A370E1">
        <w:rPr>
          <w:rFonts w:cstheme="minorHAnsi"/>
          <w:sz w:val="22"/>
        </w:rPr>
        <w:t xml:space="preserve">Esta Escritura de Emissão produz efeitos para todas as Partes a partir da data nele indicada, ainda que uma ou mais Partes realizem a assinatura eletrônica em data posterior. Ademais, ainda que alguma das </w:t>
      </w:r>
      <w:r w:rsidR="00A843E7" w:rsidRPr="00A370E1">
        <w:rPr>
          <w:rFonts w:cstheme="minorHAnsi"/>
          <w:sz w:val="22"/>
        </w:rPr>
        <w:t>P</w:t>
      </w:r>
      <w:r w:rsidRPr="00A370E1">
        <w:rPr>
          <w:rFonts w:cstheme="minorHAnsi"/>
          <w:sz w:val="22"/>
        </w:rPr>
        <w:t>artes venha a assinar eletronicamente este instrumento em local diverso, o local de celebração deste instrumento é, para todos os fins, a Cidade de São Paulo, Estado de São Paulo, conforme abaixo indicado.</w:t>
      </w:r>
    </w:p>
    <w:p w14:paraId="3C1B68CD" w14:textId="77777777" w:rsidR="00A40F6D" w:rsidRPr="00A370E1" w:rsidRDefault="00A40F6D" w:rsidP="003E5F1D">
      <w:pPr>
        <w:pStyle w:val="PargrafodaLista"/>
        <w:rPr>
          <w:rFonts w:cstheme="minorHAnsi"/>
          <w:sz w:val="22"/>
        </w:rPr>
      </w:pPr>
    </w:p>
    <w:p w14:paraId="40F5A7E1" w14:textId="77777777" w:rsidR="001A01DE" w:rsidRPr="00A370E1" w:rsidRDefault="001A01DE" w:rsidP="006C3454">
      <w:pPr>
        <w:pStyle w:val="Ttulo1"/>
        <w:numPr>
          <w:ilvl w:val="0"/>
          <w:numId w:val="2"/>
        </w:numPr>
        <w:ind w:left="720" w:hanging="720"/>
        <w:rPr>
          <w:rFonts w:cstheme="minorHAnsi"/>
          <w:smallCaps/>
          <w:sz w:val="22"/>
        </w:rPr>
      </w:pPr>
      <w:bookmarkStart w:id="386" w:name="_DV_M413"/>
      <w:bookmarkStart w:id="387" w:name="_Toc71289891"/>
      <w:bookmarkEnd w:id="386"/>
      <w:r w:rsidRPr="00A370E1">
        <w:rPr>
          <w:rFonts w:cstheme="minorHAnsi"/>
          <w:smallCaps/>
          <w:sz w:val="22"/>
        </w:rPr>
        <w:t>NOTIFICAÇÕES</w:t>
      </w:r>
      <w:bookmarkEnd w:id="387"/>
    </w:p>
    <w:p w14:paraId="2B36468B" w14:textId="77777777" w:rsidR="001A01DE" w:rsidRPr="00A370E1" w:rsidRDefault="001A01DE" w:rsidP="0029616E">
      <w:pPr>
        <w:rPr>
          <w:rFonts w:cstheme="minorHAnsi"/>
          <w:sz w:val="22"/>
        </w:rPr>
      </w:pPr>
    </w:p>
    <w:p w14:paraId="12814BE1" w14:textId="3AED8566" w:rsidR="00C206B6" w:rsidRPr="00A370E1" w:rsidRDefault="00C206B6" w:rsidP="006C3454">
      <w:pPr>
        <w:numPr>
          <w:ilvl w:val="1"/>
          <w:numId w:val="2"/>
        </w:numPr>
        <w:ind w:left="0" w:firstLine="0"/>
        <w:rPr>
          <w:rFonts w:eastAsia="Arial Unicode MS" w:cstheme="minorHAnsi"/>
          <w:w w:val="0"/>
          <w:sz w:val="22"/>
        </w:rPr>
      </w:pPr>
      <w:bookmarkStart w:id="388" w:name="_Hlk71305754"/>
      <w:r w:rsidRPr="00A370E1">
        <w:rPr>
          <w:rFonts w:cstheme="minorHAnsi"/>
          <w:sz w:val="22"/>
        </w:rPr>
        <w:t xml:space="preserve">As Partes obrigam-se a informar, por escrito, toda e qualquer modificação em seus dados cadastrais, sob pena de serem consideradas como efetuadas 2 (dois) </w:t>
      </w:r>
      <w:r w:rsidR="00A843E7" w:rsidRPr="00A370E1">
        <w:rPr>
          <w:rFonts w:cstheme="minorHAnsi"/>
          <w:sz w:val="22"/>
        </w:rPr>
        <w:t>D</w:t>
      </w:r>
      <w:r w:rsidRPr="00A370E1">
        <w:rPr>
          <w:rFonts w:cstheme="minorHAnsi"/>
          <w:sz w:val="22"/>
        </w:rPr>
        <w:t xml:space="preserve">ias </w:t>
      </w:r>
      <w:r w:rsidR="00A843E7" w:rsidRPr="00A370E1">
        <w:rPr>
          <w:rFonts w:cstheme="minorHAnsi"/>
          <w:sz w:val="22"/>
        </w:rPr>
        <w:t>Ú</w:t>
      </w:r>
      <w:r w:rsidRPr="00A370E1">
        <w:rPr>
          <w:rFonts w:cstheme="minorHAnsi"/>
          <w:sz w:val="22"/>
        </w:rPr>
        <w:t xml:space="preserve">teis após a respectiva </w:t>
      </w:r>
      <w:r w:rsidRPr="00A370E1">
        <w:rPr>
          <w:rFonts w:cstheme="minorHAnsi"/>
          <w:sz w:val="22"/>
        </w:rPr>
        <w:lastRenderedPageBreak/>
        <w:t>expedição, as comunicações, notificações ou interpelações enviadas aos endereços constantes nesta Escritura de Emissão, ou nas comunicações anteriores que alteraram os dados cadastrais, desde que não haja comprovante de protocolo demonstrando prazo anterior</w:t>
      </w:r>
      <w:bookmarkEnd w:id="388"/>
      <w:r w:rsidRPr="00A370E1">
        <w:rPr>
          <w:rFonts w:cstheme="minorHAnsi"/>
          <w:sz w:val="22"/>
        </w:rPr>
        <w:t>.</w:t>
      </w:r>
    </w:p>
    <w:p w14:paraId="542D1203" w14:textId="77777777" w:rsidR="00C206B6" w:rsidRPr="00A370E1" w:rsidRDefault="00C206B6" w:rsidP="00C206B6">
      <w:pPr>
        <w:rPr>
          <w:rFonts w:eastAsia="Arial Unicode MS" w:cstheme="minorHAnsi"/>
          <w:w w:val="0"/>
          <w:sz w:val="22"/>
        </w:rPr>
      </w:pPr>
    </w:p>
    <w:p w14:paraId="5C3D1A3C" w14:textId="603CAB37" w:rsidR="001A01DE" w:rsidRPr="00A370E1" w:rsidRDefault="00C206B6" w:rsidP="006C3454">
      <w:pPr>
        <w:numPr>
          <w:ilvl w:val="1"/>
          <w:numId w:val="2"/>
        </w:numPr>
        <w:ind w:left="0" w:firstLine="0"/>
        <w:rPr>
          <w:rFonts w:eastAsia="Arial Unicode MS" w:cstheme="minorHAnsi"/>
          <w:w w:val="0"/>
          <w:sz w:val="22"/>
        </w:rPr>
      </w:pPr>
      <w:bookmarkStart w:id="389" w:name="_Hlk71305782"/>
      <w:r w:rsidRPr="00A370E1">
        <w:rPr>
          <w:rFonts w:cstheme="minorHAnsi"/>
          <w:sz w:val="22"/>
        </w:rPr>
        <w:t>Todos os avisos, notificações ou comunicações que, de acordo com esta Escritura de Emissão, devam ser feitos por escrito serão considerados entregues quando recebidos sob protocolo ou com “aviso de recebimento” expedido pela Empresa Brasileira de Correios e Telégrafos – ECT, ou por correio eletrônico, quando do recebimento de confirmação de leitura da mensagem eletrônica encaminhada, nos endereços indicados abaixo. Os originais dos documentos enviados por correio eletrônico deverão ser encaminhados para os endereços acima em até 2 (dois) Dias Úteis após o envio da mensagem eletrônica, da seguinte forma</w:t>
      </w:r>
      <w:bookmarkEnd w:id="389"/>
      <w:r w:rsidR="001A01DE" w:rsidRPr="00A370E1">
        <w:rPr>
          <w:rFonts w:eastAsia="Arial Unicode MS" w:cstheme="minorHAnsi"/>
          <w:w w:val="0"/>
          <w:sz w:val="22"/>
        </w:rPr>
        <w:t>:</w:t>
      </w:r>
    </w:p>
    <w:p w14:paraId="2F246489" w14:textId="77777777" w:rsidR="001A01DE" w:rsidRPr="00A370E1" w:rsidRDefault="001A01DE" w:rsidP="001A01DE">
      <w:pPr>
        <w:rPr>
          <w:rFonts w:eastAsia="Arial Unicode MS" w:cstheme="minorHAnsi"/>
          <w:sz w:val="22"/>
        </w:rPr>
      </w:pPr>
    </w:p>
    <w:p w14:paraId="2231B576" w14:textId="77777777" w:rsidR="001A01DE" w:rsidRPr="00A370E1" w:rsidRDefault="001A01DE" w:rsidP="00071439">
      <w:pPr>
        <w:numPr>
          <w:ilvl w:val="0"/>
          <w:numId w:val="5"/>
        </w:numPr>
        <w:tabs>
          <w:tab w:val="left" w:pos="709"/>
        </w:tabs>
        <w:ind w:hanging="1080"/>
        <w:rPr>
          <w:rFonts w:eastAsia="Arial Unicode MS" w:cstheme="minorHAnsi"/>
          <w:sz w:val="22"/>
        </w:rPr>
      </w:pPr>
      <w:r w:rsidRPr="00A370E1">
        <w:rPr>
          <w:rFonts w:eastAsia="Arial Unicode MS" w:cstheme="minorHAnsi"/>
          <w:i/>
          <w:sz w:val="22"/>
        </w:rPr>
        <w:t>Para a Emissora</w:t>
      </w:r>
      <w:r w:rsidRPr="00A370E1">
        <w:rPr>
          <w:rFonts w:eastAsia="Arial Unicode MS" w:cstheme="minorHAnsi"/>
          <w:sz w:val="22"/>
        </w:rPr>
        <w:t>:</w:t>
      </w:r>
    </w:p>
    <w:p w14:paraId="69EC38C9" w14:textId="7EA32FE3" w:rsidR="00BA53E7" w:rsidRPr="00A370E1" w:rsidRDefault="00BA53E7" w:rsidP="00B3493D">
      <w:pPr>
        <w:ind w:firstLine="708"/>
        <w:rPr>
          <w:rFonts w:eastAsia="Arial Unicode MS" w:cstheme="minorHAnsi"/>
          <w:w w:val="0"/>
          <w:sz w:val="22"/>
        </w:rPr>
      </w:pPr>
      <w:bookmarkStart w:id="390" w:name="_Hlk71055853"/>
      <w:r w:rsidRPr="00A370E1">
        <w:rPr>
          <w:rFonts w:eastAsia="Arial Unicode MS" w:cstheme="minorHAnsi"/>
          <w:b/>
          <w:w w:val="0"/>
          <w:sz w:val="22"/>
        </w:rPr>
        <w:t>[holding]</w:t>
      </w:r>
    </w:p>
    <w:p w14:paraId="5ADAD6C0" w14:textId="77777777" w:rsidR="00BA53E7" w:rsidRPr="00A370E1" w:rsidRDefault="00BA53E7" w:rsidP="00BA53E7">
      <w:pPr>
        <w:ind w:left="708"/>
        <w:rPr>
          <w:rFonts w:eastAsia="Arial Unicode MS" w:cstheme="minorHAnsi"/>
          <w:w w:val="0"/>
          <w:sz w:val="22"/>
        </w:rPr>
      </w:pPr>
      <w:r w:rsidRPr="00A370E1">
        <w:rPr>
          <w:rFonts w:eastAsia="Arial Unicode MS" w:cstheme="minorHAnsi"/>
          <w:b/>
          <w:w w:val="0"/>
          <w:sz w:val="22"/>
        </w:rPr>
        <w:t>[=]</w:t>
      </w:r>
    </w:p>
    <w:p w14:paraId="638C16EE" w14:textId="77777777" w:rsidR="00BA53E7" w:rsidRPr="00A370E1" w:rsidRDefault="00BA53E7" w:rsidP="00BA53E7">
      <w:pPr>
        <w:ind w:left="708"/>
        <w:rPr>
          <w:rFonts w:eastAsia="Arial Unicode MS" w:cstheme="minorHAnsi"/>
          <w:w w:val="0"/>
          <w:sz w:val="22"/>
        </w:rPr>
      </w:pPr>
      <w:r w:rsidRPr="00A370E1">
        <w:rPr>
          <w:rFonts w:eastAsia="Arial Unicode MS" w:cstheme="minorHAnsi"/>
          <w:w w:val="0"/>
          <w:sz w:val="22"/>
        </w:rPr>
        <w:t xml:space="preserve">At.: </w:t>
      </w:r>
      <w:r w:rsidRPr="00A370E1">
        <w:rPr>
          <w:rFonts w:eastAsia="Arial Unicode MS" w:cstheme="minorHAnsi"/>
          <w:b/>
          <w:w w:val="0"/>
          <w:sz w:val="22"/>
        </w:rPr>
        <w:t>[=]</w:t>
      </w:r>
    </w:p>
    <w:p w14:paraId="105887A0" w14:textId="77777777" w:rsidR="00BA53E7" w:rsidRPr="00A370E1" w:rsidRDefault="00BA53E7" w:rsidP="00BA53E7">
      <w:pPr>
        <w:ind w:left="708"/>
        <w:rPr>
          <w:rFonts w:eastAsia="Arial Unicode MS" w:cstheme="minorHAnsi"/>
          <w:w w:val="0"/>
          <w:sz w:val="22"/>
        </w:rPr>
      </w:pPr>
      <w:r w:rsidRPr="00A370E1">
        <w:rPr>
          <w:rFonts w:eastAsia="Arial Unicode MS" w:cstheme="minorHAnsi"/>
          <w:w w:val="0"/>
          <w:sz w:val="22"/>
        </w:rPr>
        <w:t xml:space="preserve">Tel.: </w:t>
      </w:r>
      <w:r w:rsidRPr="00A370E1">
        <w:rPr>
          <w:rFonts w:eastAsia="Arial Unicode MS" w:cstheme="minorHAnsi"/>
          <w:b/>
          <w:w w:val="0"/>
          <w:sz w:val="22"/>
        </w:rPr>
        <w:t>[=]</w:t>
      </w:r>
    </w:p>
    <w:p w14:paraId="2F57AC77" w14:textId="77777777" w:rsidR="00BA53E7" w:rsidRPr="00A370E1" w:rsidRDefault="00BA53E7" w:rsidP="00BA53E7">
      <w:pPr>
        <w:ind w:left="708"/>
        <w:rPr>
          <w:rFonts w:eastAsia="Arial Unicode MS" w:cstheme="minorHAnsi"/>
          <w:w w:val="0"/>
          <w:sz w:val="22"/>
        </w:rPr>
      </w:pPr>
      <w:r w:rsidRPr="00A370E1">
        <w:rPr>
          <w:rFonts w:eastAsia="Arial Unicode MS" w:cstheme="minorHAnsi"/>
          <w:w w:val="0"/>
          <w:sz w:val="22"/>
        </w:rPr>
        <w:t xml:space="preserve">E-mail: </w:t>
      </w:r>
      <w:r w:rsidRPr="00A370E1">
        <w:rPr>
          <w:rFonts w:eastAsia="Arial Unicode MS" w:cstheme="minorHAnsi"/>
          <w:b/>
          <w:w w:val="0"/>
          <w:sz w:val="22"/>
        </w:rPr>
        <w:t>[=]</w:t>
      </w:r>
    </w:p>
    <w:bookmarkEnd w:id="390"/>
    <w:p w14:paraId="32EFDD5C" w14:textId="744A9E34" w:rsidR="001A01DE" w:rsidRPr="00A370E1" w:rsidRDefault="001A01DE" w:rsidP="001A01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0A751956" w14:textId="3C995FC2" w:rsidR="00E83B0F" w:rsidRPr="00A370E1" w:rsidRDefault="001A01DE" w:rsidP="00B3493D">
      <w:pPr>
        <w:numPr>
          <w:ilvl w:val="0"/>
          <w:numId w:val="5"/>
        </w:numPr>
        <w:tabs>
          <w:tab w:val="left" w:pos="709"/>
        </w:tabs>
        <w:ind w:hanging="1080"/>
        <w:rPr>
          <w:rFonts w:eastAsia="Arial Unicode MS" w:cstheme="minorHAnsi"/>
          <w:b/>
          <w:w w:val="0"/>
          <w:sz w:val="22"/>
        </w:rPr>
      </w:pPr>
      <w:r w:rsidRPr="00A370E1">
        <w:rPr>
          <w:rFonts w:eastAsia="Arial Unicode MS" w:cstheme="minorHAnsi"/>
          <w:i/>
          <w:sz w:val="22"/>
        </w:rPr>
        <w:t xml:space="preserve">Para </w:t>
      </w:r>
      <w:r w:rsidR="00E83B0F" w:rsidRPr="00A370E1">
        <w:rPr>
          <w:rFonts w:eastAsia="Arial Unicode MS" w:cstheme="minorHAnsi"/>
          <w:i/>
          <w:sz w:val="22"/>
        </w:rPr>
        <w:t>a Debenturista</w:t>
      </w:r>
      <w:r w:rsidRPr="00A370E1">
        <w:rPr>
          <w:rFonts w:eastAsia="Arial Unicode MS" w:cstheme="minorHAnsi"/>
          <w:sz w:val="22"/>
        </w:rPr>
        <w:t>:</w:t>
      </w:r>
      <w:bookmarkStart w:id="391" w:name="_Toc166496395"/>
      <w:bookmarkStart w:id="392" w:name="_Toc164740430"/>
      <w:bookmarkStart w:id="393" w:name="_Toc164251720"/>
      <w:bookmarkStart w:id="394" w:name="_Toc162433140"/>
      <w:bookmarkStart w:id="395" w:name="_Hlk71139926"/>
    </w:p>
    <w:p w14:paraId="11B94F17" w14:textId="77777777" w:rsidR="007C3047" w:rsidRPr="00A370E1" w:rsidRDefault="007C3047" w:rsidP="00081F11">
      <w:pPr>
        <w:widowControl w:val="0"/>
        <w:spacing w:line="300" w:lineRule="exact"/>
        <w:ind w:left="709"/>
        <w:rPr>
          <w:rFonts w:cstheme="minorHAnsi"/>
          <w:b/>
          <w:sz w:val="22"/>
        </w:rPr>
      </w:pPr>
      <w:bookmarkStart w:id="396" w:name="_Hlk78413872"/>
      <w:r w:rsidRPr="00A370E1">
        <w:rPr>
          <w:rFonts w:cstheme="minorHAnsi"/>
          <w:b/>
          <w:sz w:val="22"/>
        </w:rPr>
        <w:t>OPEA SECURITIZADORA S.A.</w:t>
      </w:r>
    </w:p>
    <w:p w14:paraId="71D06350" w14:textId="0539B3F4" w:rsidR="007C3047" w:rsidRPr="00A370E1" w:rsidRDefault="007C3047" w:rsidP="00081F11">
      <w:pPr>
        <w:widowControl w:val="0"/>
        <w:spacing w:line="300" w:lineRule="exact"/>
        <w:ind w:left="709"/>
        <w:rPr>
          <w:rFonts w:cstheme="minorHAnsi"/>
          <w:color w:val="000000"/>
          <w:sz w:val="22"/>
        </w:rPr>
      </w:pPr>
      <w:r w:rsidRPr="00A370E1">
        <w:rPr>
          <w:rFonts w:cstheme="minorHAnsi"/>
          <w:color w:val="000000"/>
          <w:sz w:val="22"/>
        </w:rPr>
        <w:t>Rua Hungria, nº 1.240, conjunto 62, Jardim Europa</w:t>
      </w:r>
    </w:p>
    <w:p w14:paraId="3661B4B9" w14:textId="77777777" w:rsidR="007C3047" w:rsidRPr="00A370E1" w:rsidRDefault="007C3047" w:rsidP="00081F11">
      <w:pPr>
        <w:widowControl w:val="0"/>
        <w:spacing w:line="300" w:lineRule="exact"/>
        <w:ind w:left="709"/>
        <w:rPr>
          <w:rFonts w:cstheme="minorHAnsi"/>
          <w:color w:val="000000"/>
          <w:sz w:val="22"/>
        </w:rPr>
      </w:pPr>
      <w:r w:rsidRPr="00A370E1">
        <w:rPr>
          <w:rFonts w:cstheme="minorHAnsi"/>
          <w:color w:val="000000"/>
          <w:sz w:val="22"/>
        </w:rPr>
        <w:t>São Paulo – SP, CEP 01455-000</w:t>
      </w:r>
    </w:p>
    <w:p w14:paraId="37490D2D" w14:textId="20A8904C" w:rsidR="007C3047" w:rsidRPr="00A370E1" w:rsidRDefault="007C3047" w:rsidP="00081F11">
      <w:pPr>
        <w:widowControl w:val="0"/>
        <w:spacing w:line="300" w:lineRule="exact"/>
        <w:ind w:left="709"/>
        <w:rPr>
          <w:rFonts w:cstheme="minorHAnsi"/>
          <w:sz w:val="22"/>
        </w:rPr>
      </w:pPr>
      <w:r w:rsidRPr="00A370E1">
        <w:rPr>
          <w:rFonts w:eastAsia="Arial Unicode MS" w:cstheme="minorHAnsi"/>
          <w:color w:val="000000"/>
          <w:w w:val="0"/>
          <w:sz w:val="22"/>
          <w:lang w:eastAsia="x-none"/>
        </w:rPr>
        <w:t xml:space="preserve">At.: </w:t>
      </w:r>
      <w:r w:rsidR="00B3493D" w:rsidRPr="00A370E1">
        <w:rPr>
          <w:rFonts w:eastAsia="Arial Unicode MS" w:cstheme="minorHAnsi"/>
          <w:color w:val="000000"/>
          <w:w w:val="0"/>
          <w:sz w:val="22"/>
          <w:lang w:eastAsia="x-none"/>
        </w:rPr>
        <w:t>[=]</w:t>
      </w:r>
    </w:p>
    <w:p w14:paraId="088B40C8" w14:textId="0AA40211" w:rsidR="007C3047" w:rsidRPr="00A370E1" w:rsidRDefault="007C3047" w:rsidP="00081F11">
      <w:pPr>
        <w:widowControl w:val="0"/>
        <w:spacing w:line="300" w:lineRule="exact"/>
        <w:ind w:left="709"/>
        <w:rPr>
          <w:rFonts w:eastAsia="Arial Unicode MS" w:cstheme="minorHAnsi"/>
          <w:color w:val="000000"/>
          <w:w w:val="0"/>
          <w:sz w:val="22"/>
          <w:lang w:eastAsia="x-none"/>
        </w:rPr>
      </w:pPr>
      <w:r w:rsidRPr="00A370E1">
        <w:rPr>
          <w:rFonts w:eastAsia="Arial Unicode MS" w:cstheme="minorHAnsi"/>
          <w:color w:val="000000"/>
          <w:w w:val="0"/>
          <w:sz w:val="22"/>
          <w:lang w:eastAsia="x-none"/>
        </w:rPr>
        <w:t xml:space="preserve">Tel.: </w:t>
      </w:r>
      <w:r w:rsidR="00B3493D" w:rsidRPr="00A370E1">
        <w:rPr>
          <w:rFonts w:eastAsia="Arial Unicode MS" w:cstheme="minorHAnsi"/>
          <w:color w:val="000000"/>
          <w:w w:val="0"/>
          <w:sz w:val="22"/>
          <w:lang w:eastAsia="x-none"/>
        </w:rPr>
        <w:t>[=]</w:t>
      </w:r>
    </w:p>
    <w:p w14:paraId="6140EC6E" w14:textId="2E19D3CA" w:rsidR="007C3047" w:rsidRPr="00A370E1" w:rsidRDefault="007C3047" w:rsidP="00081F11">
      <w:pPr>
        <w:widowControl w:val="0"/>
        <w:spacing w:line="300" w:lineRule="exact"/>
        <w:ind w:left="709"/>
        <w:rPr>
          <w:rFonts w:cstheme="minorHAnsi"/>
          <w:sz w:val="22"/>
        </w:rPr>
      </w:pPr>
      <w:r w:rsidRPr="00A370E1">
        <w:rPr>
          <w:rFonts w:eastAsia="Arial Unicode MS" w:cstheme="minorHAnsi"/>
          <w:color w:val="000000"/>
          <w:w w:val="0"/>
          <w:sz w:val="22"/>
          <w:lang w:eastAsia="x-none"/>
        </w:rPr>
        <w:t xml:space="preserve">E-mail: </w:t>
      </w:r>
      <w:r w:rsidR="00B3493D" w:rsidRPr="00A370E1">
        <w:rPr>
          <w:rFonts w:eastAsia="Arial Unicode MS" w:cstheme="minorHAnsi"/>
          <w:color w:val="000000"/>
          <w:w w:val="0"/>
          <w:sz w:val="22"/>
          <w:lang w:eastAsia="x-none"/>
        </w:rPr>
        <w:t>[=]</w:t>
      </w:r>
    </w:p>
    <w:p w14:paraId="3C013FE6" w14:textId="77777777" w:rsidR="001A01DE" w:rsidRPr="00A370E1" w:rsidRDefault="001A01DE" w:rsidP="001A01D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ind w:left="720"/>
        <w:rPr>
          <w:rFonts w:cstheme="minorHAnsi"/>
          <w:sz w:val="22"/>
        </w:rPr>
      </w:pPr>
      <w:bookmarkStart w:id="397" w:name="_DV_M264"/>
      <w:bookmarkEnd w:id="391"/>
      <w:bookmarkEnd w:id="392"/>
      <w:bookmarkEnd w:id="393"/>
      <w:bookmarkEnd w:id="394"/>
      <w:bookmarkEnd w:id="395"/>
      <w:bookmarkEnd w:id="396"/>
      <w:bookmarkEnd w:id="397"/>
    </w:p>
    <w:p w14:paraId="33F664EF" w14:textId="5D19D7DE" w:rsidR="00E83B0F" w:rsidRPr="00A370E1" w:rsidDel="001125F9" w:rsidRDefault="00E83B0F" w:rsidP="00B3493D">
      <w:pPr>
        <w:numPr>
          <w:ilvl w:val="0"/>
          <w:numId w:val="5"/>
        </w:numPr>
        <w:tabs>
          <w:tab w:val="left" w:pos="709"/>
        </w:tabs>
        <w:ind w:hanging="1080"/>
        <w:rPr>
          <w:del w:id="398" w:author="Philippe Hollanda - Oliveira Trust" w:date="2022-08-17T09:51:00Z"/>
          <w:rFonts w:eastAsia="Arial Unicode MS" w:cstheme="minorHAnsi"/>
          <w:b/>
          <w:w w:val="0"/>
          <w:sz w:val="22"/>
        </w:rPr>
      </w:pPr>
      <w:del w:id="399" w:author="Philippe Hollanda - Oliveira Trust" w:date="2022-08-17T09:51:00Z">
        <w:r w:rsidRPr="00A370E1" w:rsidDel="001125F9">
          <w:rPr>
            <w:rFonts w:eastAsia="Arial Unicode MS" w:cstheme="minorHAnsi"/>
            <w:i/>
            <w:sz w:val="22"/>
          </w:rPr>
          <w:delText>Para o Agente Fiduciário</w:delText>
        </w:r>
        <w:r w:rsidR="00AC41AB" w:rsidRPr="00A370E1" w:rsidDel="001125F9">
          <w:rPr>
            <w:rFonts w:eastAsia="Arial Unicode MS" w:cstheme="minorHAnsi"/>
            <w:i/>
            <w:sz w:val="22"/>
          </w:rPr>
          <w:delText xml:space="preserve"> dos CRI</w:delText>
        </w:r>
        <w:r w:rsidRPr="00A370E1" w:rsidDel="001125F9">
          <w:rPr>
            <w:rFonts w:eastAsia="Arial Unicode MS" w:cstheme="minorHAnsi"/>
            <w:sz w:val="22"/>
          </w:rPr>
          <w:delText>:</w:delText>
        </w:r>
      </w:del>
    </w:p>
    <w:p w14:paraId="5F61346C" w14:textId="68EC06FF" w:rsidR="00E83B0F" w:rsidRPr="00A370E1" w:rsidDel="001125F9" w:rsidRDefault="007C3047" w:rsidP="00E83B0F">
      <w:pPr>
        <w:ind w:left="708"/>
        <w:rPr>
          <w:del w:id="400" w:author="Philippe Hollanda - Oliveira Trust" w:date="2022-08-17T09:51:00Z"/>
          <w:rFonts w:eastAsia="Arial Unicode MS" w:cstheme="minorHAnsi"/>
          <w:w w:val="0"/>
          <w:sz w:val="22"/>
        </w:rPr>
      </w:pPr>
      <w:del w:id="401" w:author="Philippe Hollanda - Oliveira Trust" w:date="2022-08-17T09:51:00Z">
        <w:r w:rsidRPr="00A370E1" w:rsidDel="001125F9">
          <w:rPr>
            <w:rFonts w:eastAsia="Arial Unicode MS" w:cstheme="minorHAnsi"/>
            <w:b/>
            <w:w w:val="0"/>
            <w:sz w:val="22"/>
          </w:rPr>
          <w:delText>[=]</w:delText>
        </w:r>
      </w:del>
    </w:p>
    <w:p w14:paraId="2F24F71D" w14:textId="764F90B9" w:rsidR="00E83B0F" w:rsidRPr="00A370E1" w:rsidDel="001125F9" w:rsidRDefault="00E83B0F" w:rsidP="00B3493D">
      <w:pPr>
        <w:ind w:left="708"/>
        <w:rPr>
          <w:del w:id="402" w:author="Philippe Hollanda - Oliveira Trust" w:date="2022-08-17T09:51:00Z"/>
          <w:rFonts w:eastAsia="Arial Unicode MS" w:cstheme="minorHAnsi"/>
          <w:w w:val="0"/>
          <w:sz w:val="22"/>
        </w:rPr>
      </w:pPr>
      <w:del w:id="403" w:author="Philippe Hollanda - Oliveira Trust" w:date="2022-08-17T09:51:00Z">
        <w:r w:rsidRPr="00A370E1" w:rsidDel="001125F9">
          <w:rPr>
            <w:rFonts w:eastAsia="Arial Unicode MS" w:cstheme="minorHAnsi"/>
            <w:w w:val="0"/>
            <w:sz w:val="22"/>
          </w:rPr>
          <w:delText xml:space="preserve">At.: </w:delText>
        </w:r>
        <w:r w:rsidR="007C3047" w:rsidRPr="00A370E1" w:rsidDel="001125F9">
          <w:rPr>
            <w:rFonts w:eastAsia="Arial Unicode MS" w:cstheme="minorHAnsi"/>
            <w:b/>
            <w:w w:val="0"/>
            <w:sz w:val="22"/>
          </w:rPr>
          <w:delText>[=]</w:delText>
        </w:r>
      </w:del>
    </w:p>
    <w:p w14:paraId="3828F23F" w14:textId="08F5CC96" w:rsidR="00E83B0F" w:rsidRPr="00A370E1" w:rsidDel="001125F9" w:rsidRDefault="00E83B0F" w:rsidP="00B3493D">
      <w:pPr>
        <w:ind w:left="708"/>
        <w:rPr>
          <w:del w:id="404" w:author="Philippe Hollanda - Oliveira Trust" w:date="2022-08-17T09:51:00Z"/>
          <w:rFonts w:eastAsia="Arial Unicode MS" w:cstheme="minorHAnsi"/>
          <w:w w:val="0"/>
          <w:sz w:val="22"/>
        </w:rPr>
      </w:pPr>
      <w:del w:id="405" w:author="Philippe Hollanda - Oliveira Trust" w:date="2022-08-17T09:51:00Z">
        <w:r w:rsidRPr="00A370E1" w:rsidDel="001125F9">
          <w:rPr>
            <w:rFonts w:eastAsia="Arial Unicode MS" w:cstheme="minorHAnsi"/>
            <w:w w:val="0"/>
            <w:sz w:val="22"/>
          </w:rPr>
          <w:delText xml:space="preserve">Tel.: </w:delText>
        </w:r>
        <w:r w:rsidR="007C3047" w:rsidRPr="00A370E1" w:rsidDel="001125F9">
          <w:rPr>
            <w:rFonts w:eastAsia="Arial Unicode MS" w:cstheme="minorHAnsi"/>
            <w:b/>
            <w:w w:val="0"/>
            <w:sz w:val="22"/>
          </w:rPr>
          <w:delText>[=]</w:delText>
        </w:r>
      </w:del>
    </w:p>
    <w:p w14:paraId="35930C68" w14:textId="2D584FE0" w:rsidR="007C3047" w:rsidRPr="00A370E1" w:rsidDel="001125F9" w:rsidRDefault="00E83B0F" w:rsidP="007C3047">
      <w:pPr>
        <w:ind w:left="708"/>
        <w:rPr>
          <w:del w:id="406" w:author="Philippe Hollanda - Oliveira Trust" w:date="2022-08-17T09:51:00Z"/>
          <w:rFonts w:eastAsia="Arial Unicode MS" w:cstheme="minorHAnsi"/>
          <w:w w:val="0"/>
          <w:sz w:val="22"/>
        </w:rPr>
      </w:pPr>
      <w:del w:id="407" w:author="Philippe Hollanda - Oliveira Trust" w:date="2022-08-17T09:51:00Z">
        <w:r w:rsidRPr="00A370E1" w:rsidDel="001125F9">
          <w:rPr>
            <w:rFonts w:eastAsia="Arial Unicode MS" w:cstheme="minorHAnsi"/>
            <w:w w:val="0"/>
            <w:sz w:val="22"/>
          </w:rPr>
          <w:delText xml:space="preserve">E-mail: </w:delText>
        </w:r>
        <w:r w:rsidR="007C3047" w:rsidRPr="00A370E1" w:rsidDel="001125F9">
          <w:rPr>
            <w:rFonts w:eastAsia="Arial Unicode MS" w:cstheme="minorHAnsi"/>
            <w:b/>
            <w:w w:val="0"/>
            <w:sz w:val="22"/>
          </w:rPr>
          <w:delText>[=]</w:delText>
        </w:r>
      </w:del>
    </w:p>
    <w:p w14:paraId="4474127F" w14:textId="77777777" w:rsidR="00E83B0F" w:rsidRPr="00A370E1" w:rsidRDefault="00E83B0F" w:rsidP="007C3047">
      <w:pPr>
        <w:shd w:val="clear" w:color="auto" w:fill="FFFFFF"/>
        <w:tabs>
          <w:tab w:val="left" w:pos="709"/>
          <w:tab w:val="left" w:pos="1800"/>
        </w:tabs>
        <w:ind w:left="708"/>
        <w:rPr>
          <w:rFonts w:eastAsia="Arial Unicode MS" w:cstheme="minorHAnsi"/>
          <w:w w:val="0"/>
          <w:sz w:val="22"/>
        </w:rPr>
      </w:pPr>
    </w:p>
    <w:p w14:paraId="6B0431C0" w14:textId="77777777" w:rsidR="001A01DE" w:rsidRPr="00A370E1" w:rsidRDefault="001A01DE" w:rsidP="006C3454">
      <w:pPr>
        <w:numPr>
          <w:ilvl w:val="1"/>
          <w:numId w:val="2"/>
        </w:numPr>
        <w:ind w:left="0" w:firstLine="0"/>
        <w:rPr>
          <w:rFonts w:eastAsia="Arial Unicode MS" w:cstheme="minorHAnsi"/>
          <w:w w:val="0"/>
          <w:sz w:val="22"/>
        </w:rPr>
      </w:pPr>
      <w:r w:rsidRPr="00A370E1">
        <w:rPr>
          <w:rFonts w:eastAsia="Arial Unicode MS" w:cstheme="minorHAnsi"/>
          <w:w w:val="0"/>
          <w:sz w:val="22"/>
        </w:rPr>
        <w:t>As comunicações serão consideradas entregues quando recebidas sob protocolo ou com aviso de recebimento expedido pela Empresa Brasileira de Correios e Telégrafos.</w:t>
      </w:r>
    </w:p>
    <w:p w14:paraId="1AF5902F" w14:textId="77777777" w:rsidR="001A01DE" w:rsidRPr="00A370E1" w:rsidRDefault="001A01DE" w:rsidP="001A01DE">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rPr>
          <w:rFonts w:eastAsia="Arial Unicode MS" w:cstheme="minorHAnsi"/>
          <w:w w:val="0"/>
          <w:sz w:val="22"/>
        </w:rPr>
      </w:pPr>
    </w:p>
    <w:p w14:paraId="59A9113F" w14:textId="1C599BA7" w:rsidR="001A01DE" w:rsidRPr="00A370E1" w:rsidRDefault="001A01DE" w:rsidP="006C3454">
      <w:pPr>
        <w:numPr>
          <w:ilvl w:val="1"/>
          <w:numId w:val="2"/>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left="0" w:firstLine="0"/>
        <w:rPr>
          <w:rFonts w:eastAsia="Arial Unicode MS" w:cstheme="minorHAnsi"/>
          <w:w w:val="0"/>
          <w:sz w:val="22"/>
        </w:rPr>
      </w:pPr>
      <w:r w:rsidRPr="00A370E1">
        <w:rPr>
          <w:rFonts w:eastAsia="Arial Unicode MS" w:cstheme="minorHAnsi"/>
          <w:w w:val="0"/>
          <w:sz w:val="22"/>
        </w:rPr>
        <w:t>As comunicações feitas por correio eletrônico serão consideradas recebidas na data de seu envio, desde que seu recebimento seja confirmado através de indicativo (recibo emitido pela máquina utilizada pelo remetente).</w:t>
      </w:r>
    </w:p>
    <w:p w14:paraId="4607843D" w14:textId="77777777" w:rsidR="001A01DE" w:rsidRPr="00A370E1" w:rsidRDefault="001A01DE" w:rsidP="0029616E">
      <w:pPr>
        <w:pStyle w:val="PargrafodaLista"/>
        <w:rPr>
          <w:rFonts w:eastAsia="Arial Unicode MS" w:cstheme="minorHAnsi"/>
          <w:w w:val="0"/>
          <w:sz w:val="22"/>
        </w:rPr>
      </w:pPr>
    </w:p>
    <w:p w14:paraId="2968F6A5" w14:textId="77777777" w:rsidR="001A01DE" w:rsidRPr="00A370E1" w:rsidRDefault="001A01DE" w:rsidP="006C3454">
      <w:pPr>
        <w:numPr>
          <w:ilvl w:val="1"/>
          <w:numId w:val="2"/>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left="0" w:firstLine="0"/>
        <w:rPr>
          <w:rFonts w:eastAsia="Arial Unicode MS" w:cstheme="minorHAnsi"/>
          <w:w w:val="0"/>
          <w:sz w:val="22"/>
        </w:rPr>
      </w:pPr>
      <w:r w:rsidRPr="00A370E1">
        <w:rPr>
          <w:rFonts w:eastAsia="Arial Unicode MS" w:cstheme="minorHAnsi"/>
          <w:w w:val="0"/>
          <w:sz w:val="22"/>
        </w:rPr>
        <w:t>A alteração de qualquer dos endereços acima deverá ser comunicada às demais partes pela parte que tiver seu endereço alterado em até 2 (dois) Dias Úteis.</w:t>
      </w:r>
    </w:p>
    <w:p w14:paraId="16F23419" w14:textId="0D8156C3" w:rsidR="001A01DE" w:rsidRPr="00A370E1" w:rsidRDefault="001A01DE" w:rsidP="0029616E">
      <w:pPr>
        <w:rPr>
          <w:rFonts w:cstheme="minorHAnsi"/>
          <w:sz w:val="22"/>
        </w:rPr>
      </w:pPr>
    </w:p>
    <w:p w14:paraId="64C5622B" w14:textId="04CEE6DF" w:rsidR="00DA1E2C" w:rsidRPr="00A370E1" w:rsidRDefault="0065501B" w:rsidP="006C3454">
      <w:pPr>
        <w:pStyle w:val="Ttulo1"/>
        <w:numPr>
          <w:ilvl w:val="0"/>
          <w:numId w:val="2"/>
        </w:numPr>
        <w:ind w:left="720" w:hanging="720"/>
        <w:rPr>
          <w:rFonts w:cstheme="minorHAnsi"/>
          <w:smallCaps/>
          <w:sz w:val="22"/>
        </w:rPr>
      </w:pPr>
      <w:bookmarkStart w:id="408" w:name="_Toc71289892"/>
      <w:r w:rsidRPr="00A370E1">
        <w:rPr>
          <w:rFonts w:cstheme="minorHAnsi"/>
          <w:smallCaps/>
          <w:sz w:val="22"/>
        </w:rPr>
        <w:t>Foro</w:t>
      </w:r>
      <w:bookmarkEnd w:id="408"/>
    </w:p>
    <w:p w14:paraId="03540994" w14:textId="77777777" w:rsidR="00DA1E2C" w:rsidRPr="00A370E1" w:rsidRDefault="00DA1E2C" w:rsidP="0008319D">
      <w:pPr>
        <w:rPr>
          <w:rFonts w:eastAsia="Arial Unicode MS" w:cstheme="minorHAnsi"/>
          <w:w w:val="0"/>
          <w:sz w:val="22"/>
        </w:rPr>
      </w:pPr>
    </w:p>
    <w:p w14:paraId="4A003334" w14:textId="492AC55A" w:rsidR="00DA1E2C" w:rsidRPr="00A370E1" w:rsidRDefault="003A7AF7" w:rsidP="006C3454">
      <w:pPr>
        <w:numPr>
          <w:ilvl w:val="1"/>
          <w:numId w:val="2"/>
        </w:numPr>
        <w:ind w:left="0" w:firstLine="0"/>
        <w:rPr>
          <w:rFonts w:eastAsia="Arial Unicode MS" w:cstheme="minorHAnsi"/>
          <w:w w:val="0"/>
          <w:sz w:val="22"/>
        </w:rPr>
      </w:pPr>
      <w:r w:rsidRPr="00A370E1">
        <w:rPr>
          <w:rFonts w:cstheme="minorHAnsi"/>
          <w:sz w:val="22"/>
        </w:rPr>
        <w:t>Fica</w:t>
      </w:r>
      <w:r w:rsidRPr="00A370E1">
        <w:rPr>
          <w:rFonts w:eastAsia="Arial Unicode MS" w:cstheme="minorHAnsi"/>
          <w:w w:val="0"/>
          <w:sz w:val="22"/>
        </w:rPr>
        <w:t xml:space="preserve"> eleito o </w:t>
      </w:r>
      <w:bookmarkStart w:id="409" w:name="_DV_C683"/>
      <w:r w:rsidRPr="00A370E1">
        <w:rPr>
          <w:rFonts w:eastAsia="Arial Unicode MS" w:cstheme="minorHAnsi"/>
          <w:w w:val="0"/>
          <w:sz w:val="22"/>
        </w:rPr>
        <w:t xml:space="preserve">foro </w:t>
      </w:r>
      <w:bookmarkEnd w:id="409"/>
      <w:r w:rsidRPr="00A370E1">
        <w:rPr>
          <w:rFonts w:eastAsia="Arial Unicode MS" w:cstheme="minorHAnsi"/>
          <w:w w:val="0"/>
          <w:sz w:val="22"/>
        </w:rPr>
        <w:t>de São Paulo, Estado de São Paulo, para dirimir quaisquer dúvidas ou controvérsias oriundas desta Escritura</w:t>
      </w:r>
      <w:r w:rsidR="00F63CD4" w:rsidRPr="00A370E1">
        <w:rPr>
          <w:rFonts w:cstheme="minorHAnsi"/>
          <w:color w:val="000000"/>
          <w:sz w:val="22"/>
        </w:rPr>
        <w:t xml:space="preserve"> de Emissão</w:t>
      </w:r>
      <w:r w:rsidR="00BD64BE" w:rsidRPr="00A370E1">
        <w:rPr>
          <w:rFonts w:eastAsia="Arial Unicode MS" w:cstheme="minorHAnsi"/>
          <w:w w:val="0"/>
          <w:sz w:val="22"/>
        </w:rPr>
        <w:t xml:space="preserve">, </w:t>
      </w:r>
      <w:r w:rsidRPr="00A370E1">
        <w:rPr>
          <w:rFonts w:eastAsia="Arial Unicode MS" w:cstheme="minorHAnsi"/>
          <w:w w:val="0"/>
          <w:sz w:val="22"/>
        </w:rPr>
        <w:t>com renúncia a qualquer outro, por mais privilegiado que seja ou possa vir a ser.</w:t>
      </w:r>
      <w:r w:rsidR="0008066E" w:rsidRPr="00A370E1">
        <w:rPr>
          <w:rFonts w:eastAsia="Arial Unicode MS" w:cstheme="minorHAnsi"/>
          <w:w w:val="0"/>
          <w:sz w:val="22"/>
        </w:rPr>
        <w:t xml:space="preserve"> </w:t>
      </w:r>
    </w:p>
    <w:p w14:paraId="04B933D4" w14:textId="77777777" w:rsidR="00DA1E2C" w:rsidRPr="00A370E1" w:rsidRDefault="00DA1E2C" w:rsidP="0008319D">
      <w:pPr>
        <w:shd w:val="clear" w:color="auto" w:fill="FFFFFF"/>
        <w:tabs>
          <w:tab w:val="left" w:pos="708"/>
        </w:tabs>
        <w:rPr>
          <w:rFonts w:eastAsia="Arial Unicode MS" w:cstheme="minorHAnsi"/>
          <w:w w:val="0"/>
          <w:sz w:val="22"/>
        </w:rPr>
      </w:pPr>
    </w:p>
    <w:p w14:paraId="5005FFA4" w14:textId="2F3D9787" w:rsidR="00DA1E2C" w:rsidRPr="00A370E1" w:rsidRDefault="003A7AF7" w:rsidP="0008319D">
      <w:pPr>
        <w:shd w:val="clear" w:color="auto" w:fill="FFFFFF"/>
        <w:tabs>
          <w:tab w:val="left" w:pos="708"/>
        </w:tabs>
        <w:rPr>
          <w:rFonts w:eastAsia="Arial Unicode MS" w:cstheme="minorHAnsi"/>
          <w:w w:val="0"/>
          <w:sz w:val="22"/>
        </w:rPr>
      </w:pPr>
      <w:r w:rsidRPr="00A370E1">
        <w:rPr>
          <w:rFonts w:eastAsia="Arial Unicode MS" w:cstheme="minorHAnsi"/>
          <w:w w:val="0"/>
          <w:sz w:val="22"/>
        </w:rPr>
        <w:t>E por estarem assim justas e contratadas, as Partes firmam a presente Escritura</w:t>
      </w:r>
      <w:r w:rsidR="00F63CD4" w:rsidRPr="00A370E1">
        <w:rPr>
          <w:rFonts w:cstheme="minorHAnsi"/>
          <w:color w:val="000000"/>
          <w:sz w:val="22"/>
        </w:rPr>
        <w:t xml:space="preserve"> de Emissão</w:t>
      </w:r>
      <w:r w:rsidRPr="00A370E1">
        <w:rPr>
          <w:rFonts w:eastAsia="Arial Unicode MS" w:cstheme="minorHAnsi"/>
          <w:w w:val="0"/>
          <w:sz w:val="22"/>
        </w:rPr>
        <w:t xml:space="preserve">, </w:t>
      </w:r>
      <w:r w:rsidR="0086152B" w:rsidRPr="00A370E1">
        <w:rPr>
          <w:rFonts w:eastAsia="Arial Unicode MS" w:cstheme="minorHAnsi"/>
          <w:w w:val="0"/>
          <w:sz w:val="22"/>
        </w:rPr>
        <w:t>de forma eletrônica</w:t>
      </w:r>
      <w:r w:rsidRPr="00A370E1">
        <w:rPr>
          <w:rFonts w:eastAsia="Arial Unicode MS" w:cstheme="minorHAnsi"/>
          <w:w w:val="0"/>
          <w:sz w:val="22"/>
        </w:rPr>
        <w:t>, na presença de 2 (duas) testemunhas.</w:t>
      </w:r>
      <w:r w:rsidR="00F63CD4" w:rsidRPr="00A370E1">
        <w:rPr>
          <w:rFonts w:eastAsia="Arial Unicode MS" w:cstheme="minorHAnsi"/>
          <w:w w:val="0"/>
          <w:sz w:val="22"/>
        </w:rPr>
        <w:t xml:space="preserve"> </w:t>
      </w:r>
    </w:p>
    <w:p w14:paraId="112D1631" w14:textId="77777777" w:rsidR="00B41B8A" w:rsidRPr="00A370E1" w:rsidRDefault="00B41B8A" w:rsidP="00B41B8A">
      <w:pPr>
        <w:shd w:val="clear" w:color="auto" w:fill="FFFFFF"/>
        <w:tabs>
          <w:tab w:val="left" w:pos="708"/>
        </w:tabs>
        <w:jc w:val="center"/>
        <w:rPr>
          <w:rFonts w:eastAsia="Arial Unicode MS" w:cstheme="minorHAnsi"/>
          <w:w w:val="0"/>
          <w:sz w:val="22"/>
        </w:rPr>
      </w:pPr>
    </w:p>
    <w:p w14:paraId="09B90097" w14:textId="710048E1" w:rsidR="00A75B1B" w:rsidRPr="00A370E1" w:rsidRDefault="00417A58" w:rsidP="00750501">
      <w:pPr>
        <w:shd w:val="clear" w:color="auto" w:fill="FFFFFF"/>
        <w:tabs>
          <w:tab w:val="left" w:pos="708"/>
        </w:tabs>
        <w:jc w:val="center"/>
        <w:rPr>
          <w:rFonts w:eastAsia="Arial Unicode MS" w:cstheme="minorHAnsi"/>
          <w:b/>
          <w:color w:val="000000"/>
          <w:sz w:val="22"/>
          <w:u w:val="single"/>
        </w:rPr>
      </w:pPr>
      <w:r w:rsidRPr="00A370E1">
        <w:rPr>
          <w:rFonts w:eastAsia="Arial Unicode MS" w:cstheme="minorHAnsi"/>
          <w:w w:val="0"/>
          <w:sz w:val="22"/>
        </w:rPr>
        <w:t xml:space="preserve">São Paulo, </w:t>
      </w:r>
      <w:bookmarkStart w:id="410" w:name="_DV_M139"/>
      <w:bookmarkStart w:id="411" w:name="_DV_M140"/>
      <w:bookmarkStart w:id="412" w:name="_DV_M149"/>
      <w:bookmarkStart w:id="413" w:name="_DV_M150"/>
      <w:bookmarkStart w:id="414" w:name="_DV_M154"/>
      <w:bookmarkStart w:id="415" w:name="_DV_M155"/>
      <w:bookmarkStart w:id="416" w:name="_DV_M159"/>
      <w:bookmarkStart w:id="417" w:name="_DV_M161"/>
      <w:bookmarkStart w:id="418" w:name="_DV_M163"/>
      <w:bookmarkStart w:id="419" w:name="_DV_M164"/>
      <w:bookmarkStart w:id="420" w:name="_DV_M184"/>
      <w:bookmarkStart w:id="421" w:name="_DV_M115"/>
      <w:bookmarkStart w:id="422" w:name="_DV_M268"/>
      <w:bookmarkStart w:id="423" w:name="_DV_M188"/>
      <w:bookmarkStart w:id="424" w:name="_DV_M189"/>
      <w:bookmarkStart w:id="425" w:name="_DV_M225"/>
      <w:bookmarkStart w:id="426" w:name="_DV_M230"/>
      <w:bookmarkStart w:id="427" w:name="_DV_M231"/>
      <w:bookmarkStart w:id="428" w:name="_DV_M232"/>
      <w:bookmarkStart w:id="429" w:name="_DV_M241"/>
      <w:bookmarkStart w:id="430" w:name="_DV_M249"/>
      <w:bookmarkStart w:id="431" w:name="_DV_M250"/>
      <w:bookmarkStart w:id="432" w:name="_DV_M252"/>
      <w:bookmarkStart w:id="433" w:name="_DV_M254"/>
      <w:bookmarkStart w:id="434" w:name="_DV_M263"/>
      <w:bookmarkStart w:id="435" w:name="_DV_M269"/>
      <w:bookmarkStart w:id="436" w:name="_DV_M270"/>
      <w:bookmarkStart w:id="437" w:name="_DV_M289"/>
      <w:bookmarkStart w:id="438" w:name="_DV_M290"/>
      <w:bookmarkStart w:id="439" w:name="_DV_M313"/>
      <w:bookmarkStart w:id="440" w:name="_DV_M319"/>
      <w:bookmarkStart w:id="441" w:name="_DV_M320"/>
      <w:bookmarkStart w:id="442" w:name="_DV_M338"/>
      <w:bookmarkStart w:id="443" w:name="_DV_M339"/>
      <w:bookmarkStart w:id="444" w:name="_DV_M349"/>
      <w:bookmarkStart w:id="445" w:name="_DV_M371"/>
      <w:bookmarkStart w:id="446" w:name="_DV_M384"/>
      <w:bookmarkStart w:id="447" w:name="_DV_M387"/>
      <w:bookmarkStart w:id="448" w:name="_DV_M389"/>
      <w:bookmarkStart w:id="449" w:name="_DV_M390"/>
      <w:bookmarkStart w:id="450" w:name="_DV_M391"/>
      <w:bookmarkStart w:id="451" w:name="_DV_M410"/>
      <w:bookmarkStart w:id="452" w:name="_DV_M165"/>
      <w:bookmarkStart w:id="453" w:name="_DV_M166"/>
      <w:bookmarkStart w:id="454" w:name="_DV_M167"/>
      <w:bookmarkStart w:id="455" w:name="_DV_M168"/>
      <w:bookmarkStart w:id="456" w:name="_DV_M170"/>
      <w:bookmarkStart w:id="457" w:name="_DV_M171"/>
      <w:bookmarkStart w:id="458" w:name="_DV_M172"/>
      <w:bookmarkStart w:id="459" w:name="_DV_M173"/>
      <w:bookmarkStart w:id="460" w:name="_DV_M174"/>
      <w:bookmarkStart w:id="461" w:name="_DV_M435"/>
      <w:bookmarkStart w:id="462" w:name="_DV_M436"/>
      <w:bookmarkStart w:id="463" w:name="_DV_M437"/>
      <w:bookmarkStart w:id="464" w:name="_DV_M438"/>
      <w:bookmarkStart w:id="465" w:name="_DV_M439"/>
      <w:bookmarkStart w:id="466" w:name="_DV_M440"/>
      <w:bookmarkStart w:id="467" w:name="_DV_M434"/>
      <w:bookmarkStart w:id="468" w:name="_DV_M414"/>
      <w:bookmarkEnd w:id="1"/>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00BA53E7" w:rsidRPr="00A370E1">
        <w:rPr>
          <w:rFonts w:eastAsia="Arial Unicode MS" w:cstheme="minorHAnsi"/>
          <w:w w:val="0"/>
          <w:sz w:val="22"/>
        </w:rPr>
        <w:t>[=]</w:t>
      </w:r>
      <w:r w:rsidR="00077348" w:rsidRPr="00A370E1">
        <w:rPr>
          <w:rFonts w:eastAsia="Arial Unicode MS" w:cstheme="minorHAnsi"/>
          <w:w w:val="0"/>
          <w:sz w:val="22"/>
        </w:rPr>
        <w:t xml:space="preserve"> </w:t>
      </w:r>
      <w:r w:rsidR="00CA21EC" w:rsidRPr="00A370E1">
        <w:rPr>
          <w:rFonts w:eastAsia="Arial Unicode MS" w:cstheme="minorHAnsi"/>
          <w:w w:val="0"/>
          <w:sz w:val="22"/>
        </w:rPr>
        <w:t>de 202</w:t>
      </w:r>
      <w:r w:rsidR="00BA53E7" w:rsidRPr="00A370E1">
        <w:rPr>
          <w:rFonts w:eastAsia="Arial Unicode MS" w:cstheme="minorHAnsi"/>
          <w:w w:val="0"/>
          <w:sz w:val="22"/>
        </w:rPr>
        <w:t>2</w:t>
      </w:r>
      <w:r w:rsidR="0086152B" w:rsidRPr="00A370E1">
        <w:rPr>
          <w:rFonts w:eastAsia="Arial Unicode MS" w:cstheme="minorHAnsi"/>
          <w:w w:val="0"/>
          <w:sz w:val="22"/>
        </w:rPr>
        <w:t>.</w:t>
      </w:r>
    </w:p>
    <w:p w14:paraId="769EDBDB" w14:textId="7CA502EC" w:rsidR="00616717" w:rsidRPr="00A370E1" w:rsidRDefault="00616717" w:rsidP="00266D9B">
      <w:pPr>
        <w:jc w:val="center"/>
        <w:rPr>
          <w:rFonts w:cstheme="minorHAnsi"/>
          <w:sz w:val="22"/>
        </w:rPr>
      </w:pPr>
    </w:p>
    <w:p w14:paraId="1316CFCC" w14:textId="77777777" w:rsidR="00DA1E2C" w:rsidRPr="00A370E1" w:rsidRDefault="00DA1E2C" w:rsidP="00266D9B">
      <w:pPr>
        <w:jc w:val="center"/>
        <w:rPr>
          <w:rFonts w:cstheme="minorHAnsi"/>
          <w:sz w:val="22"/>
        </w:rPr>
      </w:pPr>
    </w:p>
    <w:p w14:paraId="47655E96" w14:textId="77777777" w:rsidR="00DA1E2C" w:rsidRPr="00A370E1" w:rsidRDefault="00DA1E2C" w:rsidP="00266D9B">
      <w:pPr>
        <w:jc w:val="center"/>
        <w:rPr>
          <w:rFonts w:cstheme="minorHAnsi"/>
          <w:sz w:val="22"/>
        </w:rPr>
      </w:pPr>
    </w:p>
    <w:p w14:paraId="16EA8E6A" w14:textId="77777777" w:rsidR="00DA1E2C" w:rsidRPr="00A370E1" w:rsidRDefault="00DA1E2C" w:rsidP="00266D9B">
      <w:pPr>
        <w:jc w:val="center"/>
        <w:rPr>
          <w:rFonts w:cstheme="minorHAnsi"/>
          <w:sz w:val="22"/>
        </w:rPr>
      </w:pPr>
    </w:p>
    <w:tbl>
      <w:tblPr>
        <w:tblW w:w="0" w:type="auto"/>
        <w:jc w:val="center"/>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DA1E2C" w:rsidRPr="00A370E1" w14:paraId="3C46FD9A" w14:textId="77777777" w:rsidTr="00266D9B">
        <w:trPr>
          <w:jc w:val="center"/>
        </w:trPr>
        <w:tc>
          <w:tcPr>
            <w:tcW w:w="8645" w:type="dxa"/>
            <w:gridSpan w:val="2"/>
            <w:tcBorders>
              <w:top w:val="single" w:sz="4" w:space="0" w:color="auto"/>
            </w:tcBorders>
          </w:tcPr>
          <w:p w14:paraId="3F663DE4" w14:textId="243F76B9" w:rsidR="00DA1E2C" w:rsidRPr="00A370E1" w:rsidRDefault="00FA2914" w:rsidP="0008319D">
            <w:pPr>
              <w:jc w:val="center"/>
              <w:rPr>
                <w:rFonts w:cstheme="minorHAnsi"/>
                <w:b/>
                <w:smallCaps/>
                <w:sz w:val="22"/>
              </w:rPr>
            </w:pPr>
            <w:bookmarkStart w:id="469" w:name="_Toc521443617"/>
            <w:r w:rsidRPr="00A370E1">
              <w:rPr>
                <w:rFonts w:cstheme="minorHAnsi"/>
                <w:b/>
                <w:sz w:val="22"/>
              </w:rPr>
              <w:t>AXIS SOLAR VIII EMPREENDIMENTOS E PARTICIPAÇÕES S.A.</w:t>
            </w:r>
          </w:p>
          <w:bookmarkEnd w:id="469"/>
          <w:p w14:paraId="5061354F" w14:textId="77777777" w:rsidR="00DA1E2C" w:rsidRPr="00A370E1" w:rsidRDefault="00DA1E2C" w:rsidP="0008319D">
            <w:pPr>
              <w:jc w:val="center"/>
              <w:outlineLvl w:val="0"/>
              <w:rPr>
                <w:rFonts w:eastAsia="Arial Unicode MS" w:cstheme="minorHAnsi"/>
                <w:w w:val="0"/>
                <w:sz w:val="22"/>
              </w:rPr>
            </w:pPr>
          </w:p>
        </w:tc>
      </w:tr>
      <w:tr w:rsidR="00DA1E2C" w:rsidRPr="00A370E1" w14:paraId="0286FDB4" w14:textId="77777777" w:rsidTr="00266D9B">
        <w:trPr>
          <w:jc w:val="center"/>
        </w:trPr>
        <w:tc>
          <w:tcPr>
            <w:tcW w:w="4323" w:type="dxa"/>
          </w:tcPr>
          <w:p w14:paraId="0A7BD7FD" w14:textId="35B78EA8" w:rsidR="00DA1E2C" w:rsidRPr="00A370E1" w:rsidRDefault="003A7AF7" w:rsidP="0008319D">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w:t>
            </w:r>
            <w:r w:rsidR="001B49AA" w:rsidRPr="00A370E1">
              <w:rPr>
                <w:rFonts w:eastAsia="Arial Unicode MS" w:cstheme="minorHAnsi"/>
                <w:w w:val="0"/>
                <w:sz w:val="22"/>
              </w:rPr>
              <w:t xml:space="preserve"> </w:t>
            </w:r>
            <w:r w:rsidR="00BA53E7" w:rsidRPr="00A370E1">
              <w:rPr>
                <w:rFonts w:eastAsia="Arial Unicode MS" w:cstheme="minorHAnsi"/>
                <w:w w:val="0"/>
                <w:sz w:val="22"/>
              </w:rPr>
              <w:t>[=]</w:t>
            </w:r>
          </w:p>
          <w:p w14:paraId="2769D6AA" w14:textId="289E31E9" w:rsidR="00DA1E2C" w:rsidRPr="00A370E1" w:rsidRDefault="003A7AF7" w:rsidP="0008319D">
            <w:pPr>
              <w:rPr>
                <w:rFonts w:eastAsia="Arial Unicode MS" w:cstheme="minorHAnsi"/>
                <w:w w:val="0"/>
                <w:sz w:val="22"/>
              </w:rPr>
            </w:pPr>
            <w:r w:rsidRPr="00A370E1">
              <w:rPr>
                <w:rFonts w:eastAsia="Arial Unicode MS" w:cstheme="minorHAnsi"/>
                <w:w w:val="0"/>
                <w:sz w:val="22"/>
              </w:rPr>
              <w:t>Cargo:</w:t>
            </w:r>
            <w:r w:rsidR="001B49AA" w:rsidRPr="00A370E1">
              <w:rPr>
                <w:rFonts w:eastAsia="Arial Unicode MS" w:cstheme="minorHAnsi"/>
                <w:w w:val="0"/>
                <w:sz w:val="22"/>
              </w:rPr>
              <w:t xml:space="preserve"> </w:t>
            </w:r>
            <w:r w:rsidR="00BA53E7" w:rsidRPr="00A370E1">
              <w:rPr>
                <w:rFonts w:eastAsia="Arial Unicode MS" w:cstheme="minorHAnsi"/>
                <w:w w:val="0"/>
                <w:sz w:val="22"/>
              </w:rPr>
              <w:t>[=]</w:t>
            </w:r>
          </w:p>
          <w:p w14:paraId="4C19AC9F" w14:textId="6C7741DC" w:rsidR="00BA53E7" w:rsidRPr="00A370E1" w:rsidRDefault="00BA53E7" w:rsidP="0008319D">
            <w:pPr>
              <w:rPr>
                <w:rFonts w:eastAsia="Arial Unicode MS" w:cstheme="minorHAnsi"/>
                <w:w w:val="0"/>
                <w:sz w:val="22"/>
              </w:rPr>
            </w:pPr>
            <w:r w:rsidRPr="00A370E1">
              <w:rPr>
                <w:rFonts w:eastAsia="Arial Unicode MS" w:cstheme="minorHAnsi"/>
                <w:w w:val="0"/>
                <w:sz w:val="22"/>
              </w:rPr>
              <w:t>CPF: [=]</w:t>
            </w:r>
          </w:p>
        </w:tc>
        <w:tc>
          <w:tcPr>
            <w:tcW w:w="4322" w:type="dxa"/>
          </w:tcPr>
          <w:p w14:paraId="2C300D21" w14:textId="77777777" w:rsidR="00BA53E7" w:rsidRPr="00A370E1" w:rsidRDefault="00BA53E7" w:rsidP="00BA53E7">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 [=]</w:t>
            </w:r>
          </w:p>
          <w:p w14:paraId="4A74741E" w14:textId="77777777" w:rsidR="00BA53E7" w:rsidRPr="00A370E1" w:rsidRDefault="00BA53E7" w:rsidP="00BA53E7">
            <w:pPr>
              <w:rPr>
                <w:rFonts w:eastAsia="Arial Unicode MS" w:cstheme="minorHAnsi"/>
                <w:w w:val="0"/>
                <w:sz w:val="22"/>
              </w:rPr>
            </w:pPr>
            <w:r w:rsidRPr="00A370E1">
              <w:rPr>
                <w:rFonts w:eastAsia="Arial Unicode MS" w:cstheme="minorHAnsi"/>
                <w:w w:val="0"/>
                <w:sz w:val="22"/>
              </w:rPr>
              <w:t>Cargo: [=]</w:t>
            </w:r>
          </w:p>
          <w:p w14:paraId="72D578C4" w14:textId="0CF76685" w:rsidR="00DA1E2C" w:rsidRPr="00A370E1" w:rsidRDefault="00BA53E7" w:rsidP="0008319D">
            <w:pPr>
              <w:rPr>
                <w:rFonts w:eastAsia="Arial Unicode MS" w:cstheme="minorHAnsi"/>
                <w:w w:val="0"/>
                <w:sz w:val="22"/>
              </w:rPr>
            </w:pPr>
            <w:r w:rsidRPr="00A370E1">
              <w:rPr>
                <w:rFonts w:eastAsia="Arial Unicode MS" w:cstheme="minorHAnsi"/>
                <w:w w:val="0"/>
                <w:sz w:val="22"/>
              </w:rPr>
              <w:t>CPF: [=]</w:t>
            </w:r>
          </w:p>
        </w:tc>
      </w:tr>
    </w:tbl>
    <w:p w14:paraId="1294961A" w14:textId="77777777" w:rsidR="00DA1E2C" w:rsidRPr="00A370E1" w:rsidRDefault="00DA1E2C" w:rsidP="00B111BB">
      <w:pPr>
        <w:rPr>
          <w:rFonts w:cstheme="minorHAnsi"/>
          <w:sz w:val="22"/>
        </w:rPr>
      </w:pPr>
    </w:p>
    <w:p w14:paraId="694F283A" w14:textId="77777777" w:rsidR="00DA1E2C" w:rsidRPr="00A370E1" w:rsidRDefault="00DA1E2C" w:rsidP="00266D9B">
      <w:pPr>
        <w:jc w:val="center"/>
        <w:rPr>
          <w:rFonts w:cstheme="minorHAnsi"/>
          <w:sz w:val="22"/>
        </w:rPr>
      </w:pPr>
    </w:p>
    <w:p w14:paraId="1CC72F89" w14:textId="77777777" w:rsidR="00DA1E2C" w:rsidRPr="00A370E1" w:rsidRDefault="00DA1E2C" w:rsidP="00266D9B">
      <w:pPr>
        <w:jc w:val="center"/>
        <w:rPr>
          <w:rFonts w:cstheme="minorHAnsi"/>
          <w:sz w:val="22"/>
        </w:rPr>
      </w:pPr>
    </w:p>
    <w:tbl>
      <w:tblPr>
        <w:tblW w:w="0" w:type="auto"/>
        <w:jc w:val="center"/>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DA1E2C" w:rsidRPr="00A370E1" w14:paraId="1D016D0D" w14:textId="77777777" w:rsidTr="00266D9B">
        <w:trPr>
          <w:jc w:val="center"/>
        </w:trPr>
        <w:tc>
          <w:tcPr>
            <w:tcW w:w="8645" w:type="dxa"/>
            <w:gridSpan w:val="2"/>
            <w:tcBorders>
              <w:top w:val="single" w:sz="4" w:space="0" w:color="auto"/>
            </w:tcBorders>
          </w:tcPr>
          <w:p w14:paraId="6CDD5BC8" w14:textId="77777777" w:rsidR="00BA53E7" w:rsidRPr="00A370E1" w:rsidRDefault="00BA53E7" w:rsidP="00B3493D">
            <w:pPr>
              <w:widowControl w:val="0"/>
              <w:spacing w:line="300" w:lineRule="exact"/>
              <w:jc w:val="center"/>
              <w:rPr>
                <w:rFonts w:cstheme="minorHAnsi"/>
                <w:b/>
                <w:sz w:val="22"/>
              </w:rPr>
            </w:pPr>
            <w:bookmarkStart w:id="470" w:name="_Toc521443618"/>
            <w:r w:rsidRPr="00A370E1">
              <w:rPr>
                <w:rFonts w:cstheme="minorHAnsi"/>
                <w:b/>
                <w:sz w:val="22"/>
              </w:rPr>
              <w:t>OPEA SECURITIZADORA S.A.</w:t>
            </w:r>
          </w:p>
          <w:bookmarkEnd w:id="470"/>
          <w:p w14:paraId="207754EB" w14:textId="0CC9F0C6" w:rsidR="00DA1E2C" w:rsidRPr="00A370E1" w:rsidRDefault="00DA1E2C" w:rsidP="0008319D">
            <w:pPr>
              <w:jc w:val="center"/>
              <w:rPr>
                <w:rFonts w:eastAsia="Arial Unicode MS" w:cstheme="minorHAnsi"/>
                <w:smallCaps/>
                <w:w w:val="0"/>
                <w:sz w:val="22"/>
              </w:rPr>
            </w:pPr>
          </w:p>
        </w:tc>
      </w:tr>
      <w:tr w:rsidR="00DA1E2C" w:rsidRPr="00A370E1" w14:paraId="504B0620" w14:textId="77777777" w:rsidTr="00266D9B">
        <w:trPr>
          <w:jc w:val="center"/>
        </w:trPr>
        <w:tc>
          <w:tcPr>
            <w:tcW w:w="4323" w:type="dxa"/>
          </w:tcPr>
          <w:p w14:paraId="5AC14F9B" w14:textId="77777777" w:rsidR="00DA1E2C" w:rsidRPr="00A370E1" w:rsidRDefault="00DA1E2C" w:rsidP="0008319D">
            <w:pPr>
              <w:rPr>
                <w:rFonts w:eastAsia="Arial Unicode MS" w:cstheme="minorHAnsi"/>
                <w:smallCaps/>
                <w:w w:val="0"/>
                <w:sz w:val="22"/>
              </w:rPr>
            </w:pPr>
            <w:bookmarkStart w:id="471" w:name="_Hlk71038685"/>
          </w:p>
          <w:p w14:paraId="03509295" w14:textId="77777777" w:rsidR="00BA53E7" w:rsidRPr="00A370E1" w:rsidRDefault="00BA53E7" w:rsidP="00BA53E7">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 [=]</w:t>
            </w:r>
          </w:p>
          <w:p w14:paraId="451409D0" w14:textId="77777777" w:rsidR="00BA53E7" w:rsidRPr="00A370E1" w:rsidRDefault="00BA53E7" w:rsidP="00BA53E7">
            <w:pPr>
              <w:rPr>
                <w:rFonts w:eastAsia="Arial Unicode MS" w:cstheme="minorHAnsi"/>
                <w:w w:val="0"/>
                <w:sz w:val="22"/>
              </w:rPr>
            </w:pPr>
            <w:r w:rsidRPr="00A370E1">
              <w:rPr>
                <w:rFonts w:eastAsia="Arial Unicode MS" w:cstheme="minorHAnsi"/>
                <w:w w:val="0"/>
                <w:sz w:val="22"/>
              </w:rPr>
              <w:t>Cargo: [=]</w:t>
            </w:r>
          </w:p>
          <w:p w14:paraId="3F8168F9" w14:textId="37EC9977" w:rsidR="00DA1E2C" w:rsidRPr="00A370E1" w:rsidRDefault="00BA53E7" w:rsidP="0008319D">
            <w:pPr>
              <w:rPr>
                <w:rFonts w:eastAsia="Arial Unicode MS" w:cstheme="minorHAnsi"/>
                <w:w w:val="0"/>
                <w:sz w:val="22"/>
              </w:rPr>
            </w:pPr>
            <w:r w:rsidRPr="00A370E1">
              <w:rPr>
                <w:rFonts w:eastAsia="Arial Unicode MS" w:cstheme="minorHAnsi"/>
                <w:w w:val="0"/>
                <w:sz w:val="22"/>
              </w:rPr>
              <w:t>CPF: [=]</w:t>
            </w:r>
          </w:p>
        </w:tc>
        <w:tc>
          <w:tcPr>
            <w:tcW w:w="4322" w:type="dxa"/>
          </w:tcPr>
          <w:p w14:paraId="62A4EC00" w14:textId="77777777" w:rsidR="00DA1E2C" w:rsidRPr="00A370E1" w:rsidRDefault="00DA1E2C" w:rsidP="0008319D">
            <w:pPr>
              <w:rPr>
                <w:rFonts w:eastAsia="Arial Unicode MS" w:cstheme="minorHAnsi"/>
                <w:w w:val="0"/>
                <w:sz w:val="22"/>
              </w:rPr>
            </w:pPr>
          </w:p>
          <w:p w14:paraId="76F44016" w14:textId="77777777" w:rsidR="00BA53E7" w:rsidRPr="00A370E1" w:rsidRDefault="00BA53E7" w:rsidP="00BA53E7">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 [=]</w:t>
            </w:r>
          </w:p>
          <w:p w14:paraId="134B92A4" w14:textId="77777777" w:rsidR="00BA53E7" w:rsidRPr="00A370E1" w:rsidRDefault="00BA53E7" w:rsidP="00BA53E7">
            <w:pPr>
              <w:rPr>
                <w:rFonts w:eastAsia="Arial Unicode MS" w:cstheme="minorHAnsi"/>
                <w:w w:val="0"/>
                <w:sz w:val="22"/>
              </w:rPr>
            </w:pPr>
            <w:r w:rsidRPr="00A370E1">
              <w:rPr>
                <w:rFonts w:eastAsia="Arial Unicode MS" w:cstheme="minorHAnsi"/>
                <w:w w:val="0"/>
                <w:sz w:val="22"/>
              </w:rPr>
              <w:t>Cargo: [=]</w:t>
            </w:r>
          </w:p>
          <w:p w14:paraId="23D227BB" w14:textId="4B69D539" w:rsidR="00DA1E2C" w:rsidRPr="00A370E1" w:rsidRDefault="00BA53E7" w:rsidP="0008319D">
            <w:pPr>
              <w:rPr>
                <w:rFonts w:eastAsia="Arial Unicode MS" w:cstheme="minorHAnsi"/>
                <w:w w:val="0"/>
                <w:sz w:val="22"/>
              </w:rPr>
            </w:pPr>
            <w:r w:rsidRPr="00A370E1">
              <w:rPr>
                <w:rFonts w:eastAsia="Arial Unicode MS" w:cstheme="minorHAnsi"/>
                <w:w w:val="0"/>
                <w:sz w:val="22"/>
              </w:rPr>
              <w:t>CPF: [=]</w:t>
            </w:r>
          </w:p>
        </w:tc>
      </w:tr>
      <w:bookmarkEnd w:id="471"/>
    </w:tbl>
    <w:p w14:paraId="64C5B4E5" w14:textId="2F281F05" w:rsidR="00786FC7" w:rsidRPr="00A370E1" w:rsidRDefault="00786FC7" w:rsidP="00E820FE">
      <w:pPr>
        <w:rPr>
          <w:rFonts w:eastAsia="Arial Unicode MS" w:cstheme="minorHAnsi"/>
          <w:w w:val="0"/>
          <w:sz w:val="22"/>
        </w:rPr>
      </w:pPr>
    </w:p>
    <w:p w14:paraId="1036BAA3" w14:textId="77777777" w:rsidR="00DA1E2C" w:rsidRPr="00A370E1" w:rsidRDefault="00DA1E2C" w:rsidP="0008319D">
      <w:pPr>
        <w:ind w:right="-516"/>
        <w:rPr>
          <w:rFonts w:eastAsia="Arial Unicode MS" w:cstheme="minorHAnsi"/>
          <w:w w:val="0"/>
          <w:sz w:val="22"/>
        </w:rPr>
      </w:pPr>
    </w:p>
    <w:p w14:paraId="1EA2B564" w14:textId="77777777" w:rsidR="00DA1E2C" w:rsidRPr="00A370E1" w:rsidRDefault="003A7AF7" w:rsidP="0008319D">
      <w:pPr>
        <w:suppressAutoHyphens/>
        <w:rPr>
          <w:rFonts w:cstheme="minorHAnsi"/>
          <w:sz w:val="22"/>
        </w:rPr>
      </w:pPr>
      <w:r w:rsidRPr="00A370E1">
        <w:rPr>
          <w:rFonts w:cstheme="minorHAnsi"/>
          <w:sz w:val="22"/>
        </w:rPr>
        <w:t>Testemunhas:</w:t>
      </w:r>
    </w:p>
    <w:p w14:paraId="1593485C" w14:textId="77777777" w:rsidR="00A75B1B" w:rsidRPr="00A370E1" w:rsidRDefault="00A75B1B" w:rsidP="0008319D">
      <w:pPr>
        <w:suppressAutoHyphens/>
        <w:rPr>
          <w:rFonts w:cstheme="minorHAnsi"/>
          <w:sz w:val="22"/>
        </w:rPr>
      </w:pPr>
    </w:p>
    <w:p w14:paraId="4E4BB17C" w14:textId="77777777" w:rsidR="00DA1E2C" w:rsidRPr="00A370E1" w:rsidRDefault="00DA1E2C" w:rsidP="0008319D">
      <w:pPr>
        <w:suppressAutoHyphens/>
        <w:rPr>
          <w:rFonts w:cstheme="minorHAnsi"/>
          <w:sz w:val="22"/>
        </w:rPr>
      </w:pPr>
    </w:p>
    <w:tbl>
      <w:tblPr>
        <w:tblW w:w="8717" w:type="dxa"/>
        <w:jc w:val="center"/>
        <w:tblLayout w:type="fixed"/>
        <w:tblCellMar>
          <w:left w:w="70" w:type="dxa"/>
          <w:right w:w="70" w:type="dxa"/>
        </w:tblCellMar>
        <w:tblLook w:val="0000" w:firstRow="0" w:lastRow="0" w:firstColumn="0" w:lastColumn="0" w:noHBand="0" w:noVBand="0"/>
      </w:tblPr>
      <w:tblGrid>
        <w:gridCol w:w="4323"/>
        <w:gridCol w:w="4394"/>
      </w:tblGrid>
      <w:tr w:rsidR="00DA1E2C" w:rsidRPr="00A370E1" w14:paraId="5221C628" w14:textId="77777777" w:rsidTr="00266D9B">
        <w:trPr>
          <w:jc w:val="center"/>
        </w:trPr>
        <w:tc>
          <w:tcPr>
            <w:tcW w:w="4323" w:type="dxa"/>
          </w:tcPr>
          <w:p w14:paraId="48E4C780" w14:textId="77777777" w:rsidR="00DA1E2C" w:rsidRPr="00A370E1" w:rsidRDefault="003A7AF7" w:rsidP="0008319D">
            <w:pPr>
              <w:suppressAutoHyphens/>
              <w:rPr>
                <w:rFonts w:cstheme="minorHAnsi"/>
                <w:sz w:val="22"/>
              </w:rPr>
            </w:pPr>
            <w:r w:rsidRPr="00A370E1">
              <w:rPr>
                <w:rFonts w:cstheme="minorHAnsi"/>
                <w:sz w:val="22"/>
              </w:rPr>
              <w:t>1.______________________________</w:t>
            </w:r>
          </w:p>
        </w:tc>
        <w:tc>
          <w:tcPr>
            <w:tcW w:w="4394" w:type="dxa"/>
          </w:tcPr>
          <w:p w14:paraId="0BC65118" w14:textId="77777777" w:rsidR="00DA1E2C" w:rsidRPr="00A370E1" w:rsidRDefault="003A7AF7" w:rsidP="0008319D">
            <w:pPr>
              <w:suppressAutoHyphens/>
              <w:rPr>
                <w:rFonts w:cstheme="minorHAnsi"/>
                <w:sz w:val="22"/>
              </w:rPr>
            </w:pPr>
            <w:r w:rsidRPr="00A370E1">
              <w:rPr>
                <w:rFonts w:cstheme="minorHAnsi"/>
                <w:sz w:val="22"/>
              </w:rPr>
              <w:t>2.______________________________</w:t>
            </w:r>
          </w:p>
        </w:tc>
      </w:tr>
      <w:tr w:rsidR="00BA53E7" w:rsidRPr="00A370E1" w14:paraId="004D1CCF" w14:textId="77777777" w:rsidTr="00266D9B">
        <w:trPr>
          <w:jc w:val="center"/>
        </w:trPr>
        <w:tc>
          <w:tcPr>
            <w:tcW w:w="4323" w:type="dxa"/>
          </w:tcPr>
          <w:p w14:paraId="74BBCE76" w14:textId="4D752344" w:rsidR="00BA53E7" w:rsidRPr="00A370E1" w:rsidRDefault="00BA53E7" w:rsidP="00BA53E7">
            <w:pPr>
              <w:suppressAutoHyphens/>
              <w:rPr>
                <w:rFonts w:cstheme="minorHAnsi"/>
                <w:sz w:val="22"/>
              </w:rPr>
            </w:pPr>
            <w:r w:rsidRPr="00A370E1">
              <w:rPr>
                <w:rFonts w:eastAsia="Arial Unicode MS" w:cstheme="minorHAnsi"/>
                <w:smallCaps/>
                <w:w w:val="0"/>
                <w:sz w:val="22"/>
              </w:rPr>
              <w:t>P</w:t>
            </w:r>
            <w:r w:rsidRPr="00A370E1">
              <w:rPr>
                <w:rFonts w:eastAsia="Arial Unicode MS" w:cstheme="minorHAnsi"/>
                <w:w w:val="0"/>
                <w:sz w:val="22"/>
              </w:rPr>
              <w:t>or: [=]</w:t>
            </w:r>
          </w:p>
        </w:tc>
        <w:tc>
          <w:tcPr>
            <w:tcW w:w="4394" w:type="dxa"/>
          </w:tcPr>
          <w:p w14:paraId="63EC6E37" w14:textId="233F9833" w:rsidR="00BA53E7" w:rsidRPr="00A370E1" w:rsidRDefault="00BA53E7" w:rsidP="00BA53E7">
            <w:pPr>
              <w:suppressAutoHyphens/>
              <w:rPr>
                <w:rFonts w:cstheme="minorHAnsi"/>
                <w:sz w:val="22"/>
              </w:rPr>
            </w:pPr>
            <w:r w:rsidRPr="00A370E1">
              <w:rPr>
                <w:rFonts w:eastAsia="Arial Unicode MS" w:cstheme="minorHAnsi"/>
                <w:smallCaps/>
                <w:w w:val="0"/>
                <w:sz w:val="22"/>
              </w:rPr>
              <w:t>P</w:t>
            </w:r>
            <w:r w:rsidRPr="00A370E1">
              <w:rPr>
                <w:rFonts w:eastAsia="Arial Unicode MS" w:cstheme="minorHAnsi"/>
                <w:w w:val="0"/>
                <w:sz w:val="22"/>
              </w:rPr>
              <w:t>or: [=]</w:t>
            </w:r>
          </w:p>
        </w:tc>
      </w:tr>
      <w:tr w:rsidR="00BA53E7" w:rsidRPr="00A370E1" w14:paraId="3647A8B7" w14:textId="77777777" w:rsidTr="00266D9B">
        <w:trPr>
          <w:trHeight w:val="95"/>
          <w:jc w:val="center"/>
        </w:trPr>
        <w:tc>
          <w:tcPr>
            <w:tcW w:w="4323" w:type="dxa"/>
          </w:tcPr>
          <w:p w14:paraId="06392AE5" w14:textId="0534F748" w:rsidR="00BA53E7" w:rsidRPr="00A370E1" w:rsidRDefault="00BA53E7" w:rsidP="00BA53E7">
            <w:pPr>
              <w:suppressAutoHyphens/>
              <w:rPr>
                <w:rFonts w:cstheme="minorHAnsi"/>
                <w:sz w:val="22"/>
              </w:rPr>
            </w:pPr>
            <w:r w:rsidRPr="00A370E1">
              <w:rPr>
                <w:rFonts w:eastAsia="Arial Unicode MS" w:cstheme="minorHAnsi"/>
                <w:w w:val="0"/>
                <w:sz w:val="22"/>
              </w:rPr>
              <w:t>CPF: [=]</w:t>
            </w:r>
          </w:p>
        </w:tc>
        <w:tc>
          <w:tcPr>
            <w:tcW w:w="4394" w:type="dxa"/>
          </w:tcPr>
          <w:p w14:paraId="62DC3E1C" w14:textId="6540BFD1" w:rsidR="00BA53E7" w:rsidRPr="00A370E1" w:rsidRDefault="00BA53E7" w:rsidP="00BA53E7">
            <w:pPr>
              <w:suppressAutoHyphens/>
              <w:rPr>
                <w:rFonts w:cstheme="minorHAnsi"/>
                <w:sz w:val="22"/>
              </w:rPr>
            </w:pPr>
            <w:r w:rsidRPr="00A370E1">
              <w:rPr>
                <w:rFonts w:eastAsia="Arial Unicode MS" w:cstheme="minorHAnsi"/>
                <w:w w:val="0"/>
                <w:sz w:val="22"/>
              </w:rPr>
              <w:t>CPF: [=]</w:t>
            </w:r>
          </w:p>
        </w:tc>
      </w:tr>
    </w:tbl>
    <w:p w14:paraId="4F66BD1A" w14:textId="77777777" w:rsidR="00DA1E2C" w:rsidRPr="00A370E1" w:rsidRDefault="003A7AF7" w:rsidP="0008319D">
      <w:pPr>
        <w:rPr>
          <w:rFonts w:cstheme="minorHAnsi"/>
          <w:sz w:val="22"/>
        </w:rPr>
      </w:pPr>
      <w:r w:rsidRPr="00A370E1">
        <w:rPr>
          <w:rFonts w:cstheme="minorHAnsi"/>
          <w:sz w:val="22"/>
        </w:rPr>
        <w:br w:type="page"/>
      </w:r>
    </w:p>
    <w:p w14:paraId="33715B19" w14:textId="61975292" w:rsidR="001F24B5" w:rsidRPr="00A370E1" w:rsidRDefault="001F24B5" w:rsidP="00D51EDD">
      <w:pPr>
        <w:pStyle w:val="Ttulo1"/>
        <w:numPr>
          <w:ilvl w:val="0"/>
          <w:numId w:val="0"/>
        </w:numPr>
        <w:pBdr>
          <w:top w:val="double" w:sz="4" w:space="0" w:color="auto"/>
        </w:pBdr>
        <w:tabs>
          <w:tab w:val="left" w:pos="1741"/>
          <w:tab w:val="center" w:pos="4252"/>
        </w:tabs>
        <w:jc w:val="center"/>
        <w:rPr>
          <w:rFonts w:cstheme="minorHAnsi"/>
          <w:smallCaps/>
          <w:sz w:val="22"/>
        </w:rPr>
      </w:pPr>
      <w:bookmarkStart w:id="472" w:name="_Toc71289893"/>
      <w:r w:rsidRPr="00A370E1">
        <w:rPr>
          <w:rFonts w:cstheme="minorHAnsi"/>
          <w:smallCaps/>
          <w:sz w:val="22"/>
        </w:rPr>
        <w:lastRenderedPageBreak/>
        <w:t xml:space="preserve">Anexo </w:t>
      </w:r>
      <w:r w:rsidR="00633060" w:rsidRPr="00A370E1">
        <w:rPr>
          <w:rFonts w:cstheme="minorHAnsi"/>
          <w:smallCaps/>
          <w:sz w:val="22"/>
        </w:rPr>
        <w:t>i</w:t>
      </w:r>
      <w:bookmarkEnd w:id="472"/>
    </w:p>
    <w:p w14:paraId="1EC0A0F4" w14:textId="77777777" w:rsidR="001F24B5" w:rsidRPr="00A370E1" w:rsidRDefault="001F24B5" w:rsidP="0008319D">
      <w:pPr>
        <w:pBdr>
          <w:bottom w:val="double" w:sz="4" w:space="1" w:color="auto"/>
        </w:pBdr>
        <w:jc w:val="center"/>
        <w:rPr>
          <w:rFonts w:cstheme="minorHAnsi"/>
          <w:b/>
          <w:smallCaps/>
          <w:sz w:val="22"/>
        </w:rPr>
      </w:pPr>
      <w:r w:rsidRPr="00A370E1">
        <w:rPr>
          <w:rFonts w:cstheme="minorHAnsi"/>
          <w:b/>
          <w:smallCaps/>
          <w:sz w:val="22"/>
        </w:rPr>
        <w:t>Tabela de Definições</w:t>
      </w:r>
    </w:p>
    <w:p w14:paraId="5EEB866F" w14:textId="4DD4A44D" w:rsidR="001F24B5" w:rsidRPr="00FA2914" w:rsidRDefault="00FA2914" w:rsidP="0008319D">
      <w:pPr>
        <w:rPr>
          <w:rFonts w:cstheme="minorHAnsi"/>
          <w:bCs/>
          <w:sz w:val="22"/>
        </w:rPr>
      </w:pPr>
      <w:r w:rsidRPr="00FA2914">
        <w:rPr>
          <w:rFonts w:cstheme="minorHAnsi"/>
          <w:bCs/>
          <w:sz w:val="22"/>
          <w:highlight w:val="yellow"/>
        </w:rPr>
        <w:t>Nota Madrona: Definições ainda sujeitas à revisão interna e pela Valora.</w:t>
      </w:r>
    </w:p>
    <w:p w14:paraId="0C912958" w14:textId="35EA32B5" w:rsidR="00C13E72" w:rsidRPr="00A370E1" w:rsidRDefault="00C13E72" w:rsidP="0008319D">
      <w:pPr>
        <w:rPr>
          <w:rFonts w:cstheme="minorHAnsi"/>
          <w:b/>
          <w:sz w:val="22"/>
        </w:rPr>
      </w:pPr>
    </w:p>
    <w:tbl>
      <w:tblPr>
        <w:tblStyle w:val="Tabelacomgrade"/>
        <w:tblW w:w="0" w:type="auto"/>
        <w:jc w:val="center"/>
        <w:tblLook w:val="04A0" w:firstRow="1" w:lastRow="0" w:firstColumn="1" w:lastColumn="0" w:noHBand="0" w:noVBand="1"/>
      </w:tblPr>
      <w:tblGrid>
        <w:gridCol w:w="2700"/>
        <w:gridCol w:w="5794"/>
      </w:tblGrid>
      <w:tr w:rsidR="00D077C7" w:rsidRPr="00A370E1" w14:paraId="4C255FED" w14:textId="77777777" w:rsidTr="230F4831">
        <w:trPr>
          <w:jc w:val="center"/>
        </w:trPr>
        <w:tc>
          <w:tcPr>
            <w:tcW w:w="2700" w:type="dxa"/>
          </w:tcPr>
          <w:p w14:paraId="37EBC05A" w14:textId="5CF7ABBD" w:rsidR="00D077C7" w:rsidRPr="00A370E1" w:rsidRDefault="00D077C7" w:rsidP="00D077C7">
            <w:pPr>
              <w:rPr>
                <w:rFonts w:cstheme="minorHAnsi"/>
                <w:sz w:val="22"/>
              </w:rPr>
            </w:pPr>
            <w:bookmarkStart w:id="473" w:name="_Hlk72410830"/>
            <w:r w:rsidRPr="00A370E1">
              <w:rPr>
                <w:rFonts w:cstheme="minorHAnsi"/>
                <w:sz w:val="22"/>
              </w:rPr>
              <w:t>“</w:t>
            </w:r>
            <w:r w:rsidRPr="00A370E1">
              <w:rPr>
                <w:rFonts w:cstheme="minorHAnsi"/>
                <w:sz w:val="22"/>
                <w:u w:val="single"/>
              </w:rPr>
              <w:t>AGE da Emissora</w:t>
            </w:r>
            <w:r w:rsidRPr="00A370E1">
              <w:rPr>
                <w:rFonts w:cstheme="minorHAnsi"/>
                <w:sz w:val="22"/>
              </w:rPr>
              <w:t>”</w:t>
            </w:r>
          </w:p>
        </w:tc>
        <w:tc>
          <w:tcPr>
            <w:tcW w:w="5794" w:type="dxa"/>
          </w:tcPr>
          <w:p w14:paraId="124A6C31" w14:textId="31749E91" w:rsidR="00D077C7" w:rsidRPr="00A370E1" w:rsidRDefault="00D077C7" w:rsidP="00E04075">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_Ref32256655 \r \h </w:instrText>
            </w:r>
            <w:r w:rsidR="009A7A2F" w:rsidRPr="00A370E1">
              <w:rPr>
                <w:rFonts w:cstheme="minorHAnsi"/>
                <w:sz w:val="22"/>
              </w:rPr>
              <w:instrText xml:space="preserve">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1.2</w:t>
            </w:r>
            <w:r w:rsidRPr="00A370E1">
              <w:rPr>
                <w:rFonts w:cstheme="minorHAnsi"/>
                <w:sz w:val="22"/>
              </w:rPr>
              <w:fldChar w:fldCharType="end"/>
            </w:r>
            <w:r w:rsidRPr="00A370E1">
              <w:rPr>
                <w:rFonts w:cstheme="minorHAnsi"/>
                <w:sz w:val="22"/>
              </w:rPr>
              <w:t xml:space="preserve"> acima.</w:t>
            </w:r>
          </w:p>
        </w:tc>
      </w:tr>
      <w:bookmarkEnd w:id="473"/>
      <w:tr w:rsidR="00757976" w:rsidRPr="00A370E1" w14:paraId="6DE163EA" w14:textId="77777777" w:rsidTr="230F4831">
        <w:trPr>
          <w:jc w:val="center"/>
        </w:trPr>
        <w:tc>
          <w:tcPr>
            <w:tcW w:w="2700" w:type="dxa"/>
          </w:tcPr>
          <w:p w14:paraId="7C53AAEE" w14:textId="0B3E052E"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Agente Fiduciário</w:t>
            </w:r>
            <w:r w:rsidR="009F7E7B" w:rsidRPr="00A370E1">
              <w:rPr>
                <w:rFonts w:cstheme="minorHAnsi"/>
                <w:sz w:val="22"/>
                <w:u w:val="single"/>
              </w:rPr>
              <w:t xml:space="preserve"> dos </w:t>
            </w:r>
            <w:r w:rsidR="00A35C93" w:rsidRPr="00A370E1">
              <w:rPr>
                <w:rFonts w:cstheme="minorHAnsi"/>
                <w:sz w:val="22"/>
                <w:u w:val="single"/>
              </w:rPr>
              <w:t>C</w:t>
            </w:r>
            <w:r w:rsidR="009F7E7B" w:rsidRPr="00A370E1">
              <w:rPr>
                <w:rFonts w:cstheme="minorHAnsi"/>
                <w:sz w:val="22"/>
                <w:u w:val="single"/>
              </w:rPr>
              <w:t>RI</w:t>
            </w:r>
            <w:r w:rsidRPr="00A370E1">
              <w:rPr>
                <w:rFonts w:cstheme="minorHAnsi"/>
                <w:sz w:val="22"/>
              </w:rPr>
              <w:t>”</w:t>
            </w:r>
          </w:p>
        </w:tc>
        <w:tc>
          <w:tcPr>
            <w:tcW w:w="5794" w:type="dxa"/>
          </w:tcPr>
          <w:p w14:paraId="69D00F21" w14:textId="114CD6F5" w:rsidR="002748B1" w:rsidRPr="00A370E1" w:rsidRDefault="002748B1" w:rsidP="00C27CA1">
            <w:pPr>
              <w:rPr>
                <w:rFonts w:cstheme="minorHAnsi"/>
                <w:sz w:val="22"/>
              </w:rPr>
            </w:pPr>
            <w:r w:rsidRPr="00FA2914">
              <w:rPr>
                <w:rFonts w:cstheme="minorHAnsi"/>
                <w:sz w:val="22"/>
              </w:rPr>
              <w:t>Significa a</w:t>
            </w:r>
            <w:r w:rsidR="00445735" w:rsidRPr="00FA2914">
              <w:rPr>
                <w:rFonts w:cstheme="minorHAnsi"/>
                <w:sz w:val="22"/>
              </w:rPr>
              <w:t xml:space="preserve"> </w:t>
            </w:r>
            <w:r w:rsidR="00445735" w:rsidRPr="00FA2914">
              <w:rPr>
                <w:rFonts w:cstheme="minorHAnsi"/>
                <w:color w:val="202124"/>
                <w:sz w:val="22"/>
                <w:shd w:val="clear" w:color="auto" w:fill="FFFFFF"/>
              </w:rPr>
              <w:t>OLIVEIRA TRUST DISTRIBUIDORA DE TITULOS E VALORES MOBILIARIOS S.A.</w:t>
            </w:r>
            <w:r w:rsidR="00C27CA1" w:rsidRPr="00FA2914">
              <w:rPr>
                <w:rFonts w:cstheme="minorHAnsi"/>
                <w:color w:val="202124"/>
                <w:sz w:val="22"/>
                <w:shd w:val="clear" w:color="auto" w:fill="FFFFFF"/>
              </w:rPr>
              <w:t xml:space="preserve"> (“</w:t>
            </w:r>
            <w:r w:rsidR="00C27CA1" w:rsidRPr="00FA2914">
              <w:rPr>
                <w:rFonts w:cstheme="minorHAnsi"/>
                <w:b/>
                <w:bCs/>
                <w:color w:val="202124"/>
                <w:sz w:val="22"/>
                <w:shd w:val="clear" w:color="auto" w:fill="FFFFFF"/>
              </w:rPr>
              <w:t>Oliveira Trust</w:t>
            </w:r>
            <w:r w:rsidR="00C27CA1" w:rsidRPr="00FA2914">
              <w:rPr>
                <w:rFonts w:cstheme="minorHAnsi"/>
                <w:color w:val="202124"/>
                <w:sz w:val="22"/>
                <w:shd w:val="clear" w:color="auto" w:fill="FFFFFF"/>
              </w:rPr>
              <w:t>“)</w:t>
            </w:r>
            <w:r w:rsidRPr="00FA2914">
              <w:rPr>
                <w:rFonts w:cstheme="minorHAnsi"/>
                <w:color w:val="000000"/>
                <w:sz w:val="22"/>
              </w:rPr>
              <w:t>,</w:t>
            </w:r>
            <w:ins w:id="474" w:author="Philippe Hollanda - Oliveira Trust" w:date="2022-08-17T09:51:00Z">
              <w:r w:rsidR="001125F9" w:rsidRPr="00EF3BEF">
                <w:rPr>
                  <w:rFonts w:cstheme="minorHAnsi"/>
                </w:rPr>
                <w:t xml:space="preserve">sociedade anônima com filial situada na Cidade São Paulo, Estado de São Paulo, </w:t>
              </w:r>
              <w:bookmarkStart w:id="475" w:name="_Hlk86934486"/>
              <w:r w:rsidR="001125F9" w:rsidRPr="00EF3BEF">
                <w:rPr>
                  <w:rFonts w:cstheme="minorHAnsi"/>
                </w:rPr>
                <w:t xml:space="preserve">na </w:t>
              </w:r>
              <w:bookmarkStart w:id="476" w:name="_Hlk86935457"/>
              <w:r w:rsidR="001125F9" w:rsidRPr="00EF3BEF">
                <w:rPr>
                  <w:rFonts w:cstheme="minorHAnsi"/>
                </w:rPr>
                <w:t>Rua Joaquim Floriano, nº 1052, sala 132, Itaim BIBI, CEP 04.534-004, inscrita no CNPJ sob o nº 36.113.876/0004-34</w:t>
              </w:r>
            </w:ins>
            <w:bookmarkEnd w:id="475"/>
            <w:bookmarkEnd w:id="476"/>
            <w:del w:id="477" w:author="Philippe Hollanda - Oliveira Trust" w:date="2022-08-17T09:51:00Z">
              <w:r w:rsidRPr="00FA2914" w:rsidDel="001125F9">
                <w:rPr>
                  <w:rFonts w:cstheme="minorHAnsi"/>
                  <w:color w:val="000000"/>
                  <w:sz w:val="22"/>
                </w:rPr>
                <w:delText xml:space="preserve"> sociedade por ações com registro de emissora perante a Comissão de Valores Mobiliários (“</w:delText>
              </w:r>
              <w:r w:rsidRPr="00FA2914" w:rsidDel="001125F9">
                <w:rPr>
                  <w:rFonts w:cstheme="minorHAnsi"/>
                  <w:color w:val="000000"/>
                  <w:sz w:val="22"/>
                  <w:u w:val="single"/>
                </w:rPr>
                <w:delText>CVM</w:delText>
              </w:r>
              <w:r w:rsidRPr="00FA2914" w:rsidDel="001125F9">
                <w:rPr>
                  <w:rFonts w:cstheme="minorHAnsi"/>
                  <w:color w:val="000000"/>
                  <w:sz w:val="22"/>
                </w:rPr>
                <w:delText xml:space="preserve">”), com sede na cidade de </w:delText>
              </w:r>
              <w:r w:rsidR="00FC4754" w:rsidRPr="00FA2914" w:rsidDel="001125F9">
                <w:rPr>
                  <w:rFonts w:cstheme="minorHAnsi"/>
                  <w:color w:val="000000"/>
                  <w:sz w:val="22"/>
                </w:rPr>
                <w:delText>Rio de Janeiro</w:delText>
              </w:r>
              <w:r w:rsidRPr="00FA2914" w:rsidDel="001125F9">
                <w:rPr>
                  <w:rFonts w:cstheme="minorHAnsi"/>
                  <w:color w:val="000000"/>
                  <w:sz w:val="22"/>
                </w:rPr>
                <w:delText xml:space="preserve">, estado de </w:delText>
              </w:r>
              <w:r w:rsidR="00FC4754" w:rsidRPr="00FA2914" w:rsidDel="001125F9">
                <w:rPr>
                  <w:rFonts w:cstheme="minorHAnsi"/>
                  <w:color w:val="000000"/>
                  <w:sz w:val="22"/>
                </w:rPr>
                <w:delText>Rio de Janeiro</w:delText>
              </w:r>
              <w:r w:rsidRPr="00FA2914" w:rsidDel="001125F9">
                <w:rPr>
                  <w:rFonts w:cstheme="minorHAnsi"/>
                  <w:color w:val="000000"/>
                  <w:sz w:val="22"/>
                </w:rPr>
                <w:delText xml:space="preserve">, na </w:delText>
              </w:r>
              <w:r w:rsidR="00445735" w:rsidRPr="00FA2914" w:rsidDel="001125F9">
                <w:rPr>
                  <w:rFonts w:cstheme="minorHAnsi"/>
                  <w:color w:val="000000"/>
                  <w:sz w:val="22"/>
                </w:rPr>
                <w:delText>Avenida das Americas</w:delText>
              </w:r>
              <w:r w:rsidRPr="00FA2914" w:rsidDel="001125F9">
                <w:rPr>
                  <w:rFonts w:cstheme="minorHAnsi"/>
                  <w:color w:val="000000"/>
                  <w:sz w:val="22"/>
                </w:rPr>
                <w:delText xml:space="preserve">, nº </w:delText>
              </w:r>
              <w:r w:rsidR="00445735" w:rsidRPr="00FA2914" w:rsidDel="001125F9">
                <w:rPr>
                  <w:rFonts w:cstheme="minorHAnsi"/>
                  <w:color w:val="000000"/>
                  <w:sz w:val="22"/>
                </w:rPr>
                <w:delText>3434</w:delText>
              </w:r>
              <w:r w:rsidRPr="00FA2914" w:rsidDel="001125F9">
                <w:rPr>
                  <w:rFonts w:cstheme="minorHAnsi"/>
                  <w:color w:val="000000"/>
                  <w:sz w:val="22"/>
                </w:rPr>
                <w:delText xml:space="preserve">, </w:delText>
              </w:r>
              <w:r w:rsidR="00FC4754" w:rsidRPr="00FA2914" w:rsidDel="001125F9">
                <w:rPr>
                  <w:rFonts w:cstheme="minorHAnsi"/>
                  <w:color w:val="000000"/>
                  <w:sz w:val="22"/>
                </w:rPr>
                <w:delText xml:space="preserve">Bloco 07 Sala 201, </w:delText>
              </w:r>
              <w:r w:rsidRPr="00FA2914" w:rsidDel="001125F9">
                <w:rPr>
                  <w:rFonts w:cstheme="minorHAnsi"/>
                  <w:color w:val="000000"/>
                  <w:sz w:val="22"/>
                </w:rPr>
                <w:delText xml:space="preserve"> </w:delText>
              </w:r>
              <w:r w:rsidR="00FC4754" w:rsidRPr="00FA2914" w:rsidDel="001125F9">
                <w:rPr>
                  <w:rFonts w:cstheme="minorHAnsi"/>
                  <w:color w:val="000000"/>
                  <w:sz w:val="22"/>
                </w:rPr>
                <w:delText>Barra da Tijuca</w:delText>
              </w:r>
              <w:r w:rsidRPr="00FA2914" w:rsidDel="001125F9">
                <w:rPr>
                  <w:rFonts w:cstheme="minorHAnsi"/>
                  <w:color w:val="000000"/>
                  <w:sz w:val="22"/>
                </w:rPr>
                <w:delText xml:space="preserve">, CEP </w:delText>
              </w:r>
              <w:r w:rsidR="00FC4754" w:rsidRPr="00FA2914" w:rsidDel="001125F9">
                <w:rPr>
                  <w:rFonts w:cstheme="minorHAnsi"/>
                  <w:color w:val="000000"/>
                  <w:sz w:val="22"/>
                </w:rPr>
                <w:delText>226</w:delText>
              </w:r>
              <w:r w:rsidR="00C27CA1" w:rsidRPr="00FA2914" w:rsidDel="001125F9">
                <w:rPr>
                  <w:rFonts w:cstheme="minorHAnsi"/>
                  <w:color w:val="000000"/>
                  <w:sz w:val="22"/>
                </w:rPr>
                <w:delText>40</w:delText>
              </w:r>
              <w:r w:rsidRPr="00FA2914" w:rsidDel="001125F9">
                <w:rPr>
                  <w:rFonts w:cstheme="minorHAnsi"/>
                  <w:color w:val="000000"/>
                  <w:sz w:val="22"/>
                </w:rPr>
                <w:delText>-</w:delText>
              </w:r>
              <w:r w:rsidR="00C27CA1" w:rsidRPr="00FA2914" w:rsidDel="001125F9">
                <w:rPr>
                  <w:rFonts w:cstheme="minorHAnsi"/>
                  <w:color w:val="000000"/>
                  <w:sz w:val="22"/>
                </w:rPr>
                <w:delText>102</w:delText>
              </w:r>
              <w:r w:rsidRPr="00FA2914" w:rsidDel="001125F9">
                <w:rPr>
                  <w:rFonts w:cstheme="minorHAnsi"/>
                  <w:color w:val="000000"/>
                  <w:sz w:val="22"/>
                </w:rPr>
                <w:delText>, inscrita no CNPJ/ME sob o n°</w:delText>
              </w:r>
              <w:r w:rsidR="00C27CA1" w:rsidRPr="00FA2914" w:rsidDel="001125F9">
                <w:rPr>
                  <w:rFonts w:cstheme="minorHAnsi"/>
                  <w:color w:val="000000"/>
                  <w:sz w:val="22"/>
                </w:rPr>
                <w:delText>36.113.876/0001-91</w:delText>
              </w:r>
            </w:del>
            <w:r w:rsidRPr="00FA2914">
              <w:rPr>
                <w:rFonts w:cstheme="minorHAnsi"/>
                <w:sz w:val="22"/>
              </w:rPr>
              <w:t>.</w:t>
            </w:r>
          </w:p>
        </w:tc>
      </w:tr>
      <w:tr w:rsidR="008F78B6" w:rsidRPr="00A370E1" w14:paraId="74043DAC" w14:textId="77777777" w:rsidTr="230F4831">
        <w:trPr>
          <w:jc w:val="center"/>
        </w:trPr>
        <w:tc>
          <w:tcPr>
            <w:tcW w:w="2700" w:type="dxa"/>
          </w:tcPr>
          <w:p w14:paraId="6D139DC1" w14:textId="2D6EA60D" w:rsidR="008F78B6" w:rsidRPr="00A370E1" w:rsidRDefault="008F78B6" w:rsidP="0008319D">
            <w:pPr>
              <w:rPr>
                <w:rFonts w:cstheme="minorHAnsi"/>
                <w:sz w:val="22"/>
              </w:rPr>
            </w:pPr>
            <w:r w:rsidRPr="00A370E1">
              <w:rPr>
                <w:rFonts w:cstheme="minorHAnsi"/>
                <w:sz w:val="22"/>
              </w:rPr>
              <w:t>“</w:t>
            </w:r>
            <w:r w:rsidRPr="00A370E1">
              <w:rPr>
                <w:rFonts w:cstheme="minorHAnsi"/>
                <w:sz w:val="22"/>
                <w:u w:val="single"/>
              </w:rPr>
              <w:t>Alienação Fiduciária de Bens e Equipamentos</w:t>
            </w:r>
            <w:r w:rsidRPr="00A370E1">
              <w:rPr>
                <w:rFonts w:cstheme="minorHAnsi"/>
                <w:sz w:val="22"/>
              </w:rPr>
              <w:t>”</w:t>
            </w:r>
          </w:p>
        </w:tc>
        <w:tc>
          <w:tcPr>
            <w:tcW w:w="5794" w:type="dxa"/>
          </w:tcPr>
          <w:p w14:paraId="2497F0F9" w14:textId="42CDB028" w:rsidR="008F78B6" w:rsidRPr="00A370E1" w:rsidRDefault="008F78B6" w:rsidP="0008319D">
            <w:pPr>
              <w:rPr>
                <w:rFonts w:cstheme="minorHAnsi"/>
                <w:sz w:val="22"/>
              </w:rPr>
            </w:pPr>
            <w:r w:rsidRPr="00A370E1">
              <w:rPr>
                <w:rFonts w:cstheme="minorHAnsi"/>
                <w:sz w:val="22"/>
              </w:rPr>
              <w:t>Tem o significado atribuído à expressão na Cláusula 4.</w:t>
            </w:r>
            <w:r w:rsidR="00D03B09" w:rsidRPr="00A370E1">
              <w:rPr>
                <w:rFonts w:cstheme="minorHAnsi"/>
                <w:sz w:val="22"/>
              </w:rPr>
              <w:t>10</w:t>
            </w:r>
            <w:r w:rsidRPr="00A370E1">
              <w:rPr>
                <w:rFonts w:cstheme="minorHAnsi"/>
                <w:sz w:val="22"/>
              </w:rPr>
              <w:t>.3.1.</w:t>
            </w:r>
          </w:p>
        </w:tc>
      </w:tr>
      <w:tr w:rsidR="00900C00" w:rsidRPr="00A370E1" w14:paraId="0DF70A0F" w14:textId="77777777" w:rsidTr="230F4831">
        <w:trPr>
          <w:jc w:val="center"/>
        </w:trPr>
        <w:tc>
          <w:tcPr>
            <w:tcW w:w="2700" w:type="dxa"/>
          </w:tcPr>
          <w:p w14:paraId="7AC2FCAB" w14:textId="77777777" w:rsidR="00900C00" w:rsidRPr="00A370E1" w:rsidRDefault="00900C00" w:rsidP="0008319D">
            <w:pPr>
              <w:rPr>
                <w:rFonts w:cstheme="minorHAnsi"/>
                <w:sz w:val="22"/>
              </w:rPr>
            </w:pPr>
            <w:r w:rsidRPr="00A370E1">
              <w:rPr>
                <w:rFonts w:cstheme="minorHAnsi"/>
                <w:sz w:val="22"/>
              </w:rPr>
              <w:t>“</w:t>
            </w:r>
            <w:r w:rsidRPr="00A370E1">
              <w:rPr>
                <w:rFonts w:cstheme="minorHAnsi"/>
                <w:sz w:val="22"/>
                <w:u w:val="single"/>
              </w:rPr>
              <w:t>Alienação Fiduciária de Participações Societárias</w:t>
            </w:r>
            <w:r w:rsidRPr="00A370E1">
              <w:rPr>
                <w:rFonts w:cstheme="minorHAnsi"/>
                <w:sz w:val="22"/>
              </w:rPr>
              <w:t>”</w:t>
            </w:r>
          </w:p>
        </w:tc>
        <w:tc>
          <w:tcPr>
            <w:tcW w:w="5794" w:type="dxa"/>
          </w:tcPr>
          <w:p w14:paraId="25642548" w14:textId="67EBB6AF" w:rsidR="00900C00" w:rsidRPr="00A370E1" w:rsidRDefault="00900C00" w:rsidP="0008319D">
            <w:pPr>
              <w:rPr>
                <w:rFonts w:cstheme="minorHAnsi"/>
                <w:sz w:val="22"/>
              </w:rPr>
            </w:pPr>
            <w:r w:rsidRPr="00A370E1">
              <w:rPr>
                <w:rFonts w:cstheme="minorHAnsi"/>
                <w:sz w:val="22"/>
              </w:rPr>
              <w:t>Tem o significado atribuído à expressão na Cláusula</w:t>
            </w:r>
            <w:r w:rsidR="002324CC" w:rsidRPr="00A370E1">
              <w:rPr>
                <w:rFonts w:cstheme="minorHAnsi"/>
                <w:sz w:val="22"/>
              </w:rPr>
              <w:t xml:space="preserve"> </w:t>
            </w:r>
            <w:r w:rsidR="0029616E" w:rsidRPr="00A370E1">
              <w:rPr>
                <w:rFonts w:cstheme="minorHAnsi"/>
                <w:sz w:val="22"/>
              </w:rPr>
              <w:t>4.</w:t>
            </w:r>
            <w:r w:rsidR="00D03B09" w:rsidRPr="00A370E1">
              <w:rPr>
                <w:rFonts w:cstheme="minorHAnsi"/>
                <w:sz w:val="22"/>
              </w:rPr>
              <w:t>10</w:t>
            </w:r>
            <w:r w:rsidR="0029616E" w:rsidRPr="00A370E1">
              <w:rPr>
                <w:rFonts w:cstheme="minorHAnsi"/>
                <w:sz w:val="22"/>
              </w:rPr>
              <w:t xml:space="preserve">.2.1. </w:t>
            </w:r>
          </w:p>
        </w:tc>
      </w:tr>
      <w:tr w:rsidR="00757976" w:rsidRPr="00A370E1" w14:paraId="30243829" w14:textId="77777777" w:rsidTr="230F4831">
        <w:trPr>
          <w:jc w:val="center"/>
        </w:trPr>
        <w:tc>
          <w:tcPr>
            <w:tcW w:w="2700" w:type="dxa"/>
          </w:tcPr>
          <w:p w14:paraId="59499F30"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ANBIMA</w:t>
            </w:r>
            <w:r w:rsidRPr="00A370E1">
              <w:rPr>
                <w:rFonts w:cstheme="minorHAnsi"/>
                <w:sz w:val="22"/>
              </w:rPr>
              <w:t>”</w:t>
            </w:r>
          </w:p>
        </w:tc>
        <w:tc>
          <w:tcPr>
            <w:tcW w:w="5794" w:type="dxa"/>
          </w:tcPr>
          <w:p w14:paraId="050F1EFB" w14:textId="05045762" w:rsidR="00757976" w:rsidRPr="00A370E1" w:rsidRDefault="00757976" w:rsidP="00BE41F1">
            <w:pPr>
              <w:rPr>
                <w:rFonts w:cstheme="minorHAnsi"/>
                <w:sz w:val="22"/>
              </w:rPr>
            </w:pPr>
            <w:r w:rsidRPr="00A370E1">
              <w:rPr>
                <w:rFonts w:cstheme="minorHAnsi"/>
                <w:sz w:val="22"/>
              </w:rPr>
              <w:t>Significa a Associação Brasileira das Entidades dos Mercados Financeiro e de Capitais.</w:t>
            </w:r>
          </w:p>
        </w:tc>
      </w:tr>
      <w:tr w:rsidR="00757976" w:rsidRPr="00A370E1" w14:paraId="0616A0ED" w14:textId="77777777" w:rsidTr="230F4831">
        <w:trPr>
          <w:jc w:val="center"/>
        </w:trPr>
        <w:tc>
          <w:tcPr>
            <w:tcW w:w="2700" w:type="dxa"/>
          </w:tcPr>
          <w:p w14:paraId="788B407A"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Assembleia Geral de Debenturistas</w:t>
            </w:r>
            <w:r w:rsidRPr="00A370E1">
              <w:rPr>
                <w:rFonts w:cstheme="minorHAnsi"/>
                <w:sz w:val="22"/>
              </w:rPr>
              <w:t>”</w:t>
            </w:r>
          </w:p>
        </w:tc>
        <w:tc>
          <w:tcPr>
            <w:tcW w:w="5794" w:type="dxa"/>
          </w:tcPr>
          <w:p w14:paraId="4CD79908" w14:textId="12990AE5" w:rsidR="00757976" w:rsidRPr="00A370E1" w:rsidRDefault="00757976" w:rsidP="00BE41F1">
            <w:pPr>
              <w:rPr>
                <w:rFonts w:cstheme="minorHAnsi"/>
                <w:sz w:val="22"/>
              </w:rPr>
            </w:pPr>
            <w:r w:rsidRPr="00A370E1">
              <w:rPr>
                <w:rFonts w:cstheme="minorHAnsi"/>
                <w:sz w:val="22"/>
              </w:rPr>
              <w:t xml:space="preserve">Significa a assembleia geral de Debenturistas, realizada nos termos da Cláusula </w:t>
            </w:r>
            <w:r w:rsidR="00417CB4" w:rsidRPr="00A370E1">
              <w:rPr>
                <w:rFonts w:cstheme="minorHAnsi"/>
                <w:sz w:val="22"/>
              </w:rPr>
              <w:t xml:space="preserve">8 </w:t>
            </w:r>
            <w:r w:rsidRPr="00A370E1">
              <w:rPr>
                <w:rFonts w:cstheme="minorHAnsi"/>
                <w:sz w:val="22"/>
              </w:rPr>
              <w:t>desta Escritura</w:t>
            </w:r>
            <w:r w:rsidR="00F63CD4" w:rsidRPr="00A370E1">
              <w:rPr>
                <w:rFonts w:cstheme="minorHAnsi"/>
                <w:sz w:val="22"/>
              </w:rPr>
              <w:t xml:space="preserve"> </w:t>
            </w:r>
            <w:r w:rsidR="00F63CD4" w:rsidRPr="00A370E1">
              <w:rPr>
                <w:rFonts w:cstheme="minorHAnsi"/>
                <w:color w:val="000000"/>
                <w:sz w:val="22"/>
              </w:rPr>
              <w:t>de Emissão</w:t>
            </w:r>
            <w:r w:rsidRPr="00A370E1">
              <w:rPr>
                <w:rFonts w:cstheme="minorHAnsi"/>
                <w:sz w:val="22"/>
              </w:rPr>
              <w:t>.</w:t>
            </w:r>
          </w:p>
        </w:tc>
      </w:tr>
      <w:tr w:rsidR="00757976" w:rsidRPr="00A370E1" w14:paraId="6A58F3A5" w14:textId="77777777" w:rsidTr="230F4831">
        <w:trPr>
          <w:jc w:val="center"/>
        </w:trPr>
        <w:tc>
          <w:tcPr>
            <w:tcW w:w="2700" w:type="dxa"/>
          </w:tcPr>
          <w:p w14:paraId="2D284F7C"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Atualização Monetária</w:t>
            </w:r>
            <w:r w:rsidRPr="00A370E1">
              <w:rPr>
                <w:rFonts w:cstheme="minorHAnsi"/>
                <w:sz w:val="22"/>
              </w:rPr>
              <w:t>”</w:t>
            </w:r>
          </w:p>
        </w:tc>
        <w:tc>
          <w:tcPr>
            <w:tcW w:w="5794" w:type="dxa"/>
          </w:tcPr>
          <w:p w14:paraId="43212A1A" w14:textId="56AB47C8" w:rsidR="00757976" w:rsidRPr="00A370E1" w:rsidRDefault="00757976" w:rsidP="00BE41F1">
            <w:pPr>
              <w:rPr>
                <w:rFonts w:cstheme="minorHAnsi"/>
                <w:sz w:val="22"/>
              </w:rPr>
            </w:pPr>
            <w:r w:rsidRPr="00A370E1">
              <w:rPr>
                <w:rFonts w:cstheme="minorHAnsi"/>
                <w:sz w:val="22"/>
              </w:rPr>
              <w:t xml:space="preserve">Significa a atualização monetária das Debêntures, a ser calculada conforme fórmula descrita na Cláusula </w:t>
            </w:r>
            <w:r w:rsidR="001A6149" w:rsidRPr="00A370E1">
              <w:rPr>
                <w:rFonts w:cstheme="minorHAnsi"/>
                <w:sz w:val="22"/>
              </w:rPr>
              <w:fldChar w:fldCharType="begin"/>
            </w:r>
            <w:r w:rsidR="001A6149" w:rsidRPr="00A370E1">
              <w:rPr>
                <w:rFonts w:cstheme="minorHAnsi"/>
                <w:sz w:val="22"/>
              </w:rPr>
              <w:instrText xml:space="preserve"> REF _Ref32256734 \r \h </w:instrText>
            </w:r>
            <w:r w:rsidR="009A7A2F" w:rsidRPr="00A370E1">
              <w:rPr>
                <w:rFonts w:cstheme="minorHAnsi"/>
                <w:sz w:val="22"/>
              </w:rPr>
              <w:instrText xml:space="preserve"> \* MERGEFORMAT </w:instrText>
            </w:r>
            <w:r w:rsidR="001A6149" w:rsidRPr="00A370E1">
              <w:rPr>
                <w:rFonts w:cstheme="minorHAnsi"/>
                <w:sz w:val="22"/>
              </w:rPr>
            </w:r>
            <w:r w:rsidR="001A6149" w:rsidRPr="00A370E1">
              <w:rPr>
                <w:rFonts w:cstheme="minorHAnsi"/>
                <w:sz w:val="22"/>
              </w:rPr>
              <w:fldChar w:fldCharType="separate"/>
            </w:r>
            <w:r w:rsidR="00CD2452" w:rsidRPr="00A370E1">
              <w:rPr>
                <w:rFonts w:cstheme="minorHAnsi"/>
                <w:sz w:val="22"/>
              </w:rPr>
              <w:t>4.3.1</w:t>
            </w:r>
            <w:r w:rsidR="001A6149" w:rsidRPr="00A370E1">
              <w:rPr>
                <w:rFonts w:cstheme="minorHAnsi"/>
                <w:sz w:val="22"/>
              </w:rPr>
              <w:fldChar w:fldCharType="end"/>
            </w:r>
            <w:r w:rsidRPr="00A370E1">
              <w:rPr>
                <w:rFonts w:cstheme="minorHAnsi"/>
                <w:sz w:val="22"/>
              </w:rPr>
              <w:t xml:space="preserve"> desta Escritura</w:t>
            </w:r>
            <w:r w:rsidR="00F63CD4" w:rsidRPr="00A370E1">
              <w:rPr>
                <w:rFonts w:cstheme="minorHAnsi"/>
                <w:color w:val="000000"/>
                <w:sz w:val="22"/>
              </w:rPr>
              <w:t xml:space="preserve"> de Emissão</w:t>
            </w:r>
            <w:r w:rsidRPr="00A370E1">
              <w:rPr>
                <w:rFonts w:cstheme="minorHAnsi"/>
                <w:sz w:val="22"/>
              </w:rPr>
              <w:t>.</w:t>
            </w:r>
          </w:p>
        </w:tc>
      </w:tr>
      <w:tr w:rsidR="00B677A1" w:rsidRPr="00A370E1" w14:paraId="28D60F0A" w14:textId="77777777" w:rsidTr="230F4831">
        <w:trPr>
          <w:jc w:val="center"/>
        </w:trPr>
        <w:tc>
          <w:tcPr>
            <w:tcW w:w="2700" w:type="dxa"/>
          </w:tcPr>
          <w:p w14:paraId="0CE49A82" w14:textId="77777777" w:rsidR="00B677A1" w:rsidRPr="00A370E1" w:rsidRDefault="00B677A1" w:rsidP="0008319D">
            <w:pPr>
              <w:rPr>
                <w:rFonts w:cstheme="minorHAnsi"/>
                <w:sz w:val="22"/>
              </w:rPr>
            </w:pPr>
            <w:r w:rsidRPr="00A370E1">
              <w:rPr>
                <w:rFonts w:cstheme="minorHAnsi"/>
                <w:sz w:val="22"/>
              </w:rPr>
              <w:t>“</w:t>
            </w:r>
            <w:r w:rsidRPr="00A370E1">
              <w:rPr>
                <w:rFonts w:cstheme="minorHAnsi"/>
                <w:sz w:val="22"/>
                <w:u w:val="single"/>
              </w:rPr>
              <w:t>Banco Depositário</w:t>
            </w:r>
            <w:r w:rsidRPr="00A370E1">
              <w:rPr>
                <w:rFonts w:cstheme="minorHAnsi"/>
                <w:sz w:val="22"/>
              </w:rPr>
              <w:t>”</w:t>
            </w:r>
          </w:p>
        </w:tc>
        <w:tc>
          <w:tcPr>
            <w:tcW w:w="5794" w:type="dxa"/>
          </w:tcPr>
          <w:p w14:paraId="099EB6C3" w14:textId="634B58D9" w:rsidR="00F63CD4" w:rsidRPr="00A370E1" w:rsidRDefault="00B677A1" w:rsidP="00BE41F1">
            <w:pPr>
              <w:rPr>
                <w:rFonts w:cstheme="minorHAnsi"/>
                <w:sz w:val="22"/>
              </w:rPr>
            </w:pPr>
            <w:r w:rsidRPr="00A370E1">
              <w:rPr>
                <w:rFonts w:cstheme="minorHAnsi"/>
                <w:sz w:val="22"/>
              </w:rPr>
              <w:t xml:space="preserve">Significa </w:t>
            </w:r>
            <w:r w:rsidR="00885305" w:rsidRPr="00A370E1">
              <w:rPr>
                <w:rFonts w:cstheme="minorHAnsi"/>
                <w:b/>
                <w:bCs/>
                <w:sz w:val="22"/>
              </w:rPr>
              <w:t>[=]</w:t>
            </w:r>
            <w:r w:rsidRPr="00A370E1">
              <w:rPr>
                <w:rFonts w:eastAsia="Arial Unicode MS" w:cstheme="minorHAnsi"/>
                <w:w w:val="0"/>
                <w:sz w:val="22"/>
              </w:rPr>
              <w:t>.</w:t>
            </w:r>
          </w:p>
        </w:tc>
      </w:tr>
      <w:tr w:rsidR="002E23B4" w:rsidRPr="00A370E1" w14:paraId="404F7540" w14:textId="77777777" w:rsidTr="230F4831">
        <w:trPr>
          <w:jc w:val="center"/>
        </w:trPr>
        <w:tc>
          <w:tcPr>
            <w:tcW w:w="2700" w:type="dxa"/>
          </w:tcPr>
          <w:p w14:paraId="370BAEF3" w14:textId="77777777" w:rsidR="002E23B4" w:rsidRPr="00A370E1" w:rsidRDefault="002E23B4" w:rsidP="0008319D">
            <w:pPr>
              <w:rPr>
                <w:rFonts w:cstheme="minorHAnsi"/>
                <w:sz w:val="22"/>
              </w:rPr>
            </w:pPr>
            <w:r w:rsidRPr="00A370E1">
              <w:rPr>
                <w:rFonts w:cstheme="minorHAnsi"/>
                <w:sz w:val="22"/>
              </w:rPr>
              <w:t>“</w:t>
            </w:r>
            <w:r w:rsidR="00184098" w:rsidRPr="00A370E1">
              <w:rPr>
                <w:rFonts w:cstheme="minorHAnsi"/>
                <w:sz w:val="22"/>
                <w:u w:val="single"/>
              </w:rPr>
              <w:t>Auditor Independente</w:t>
            </w:r>
            <w:r w:rsidRPr="00A370E1">
              <w:rPr>
                <w:rFonts w:cstheme="minorHAnsi"/>
                <w:sz w:val="22"/>
              </w:rPr>
              <w:t>”</w:t>
            </w:r>
          </w:p>
          <w:p w14:paraId="56438295" w14:textId="77777777" w:rsidR="002E23B4" w:rsidRPr="00A370E1" w:rsidRDefault="002E23B4" w:rsidP="0008319D">
            <w:pPr>
              <w:rPr>
                <w:rFonts w:cstheme="minorHAnsi"/>
                <w:sz w:val="22"/>
              </w:rPr>
            </w:pPr>
          </w:p>
        </w:tc>
        <w:tc>
          <w:tcPr>
            <w:tcW w:w="5794" w:type="dxa"/>
          </w:tcPr>
          <w:p w14:paraId="416E5213" w14:textId="380FA94E" w:rsidR="002E23B4" w:rsidRPr="00A370E1" w:rsidRDefault="002E23B4" w:rsidP="00BE41F1">
            <w:pPr>
              <w:rPr>
                <w:rFonts w:cstheme="minorHAnsi"/>
                <w:sz w:val="22"/>
              </w:rPr>
            </w:pPr>
            <w:r w:rsidRPr="00A370E1">
              <w:rPr>
                <w:rFonts w:cstheme="minorHAnsi"/>
                <w:sz w:val="22"/>
              </w:rPr>
              <w:t xml:space="preserve">Significa uma das seguintes empresas de auditoria independente: </w:t>
            </w:r>
            <w:r w:rsidR="00E529B6" w:rsidRPr="00A370E1">
              <w:rPr>
                <w:rFonts w:cstheme="minorHAnsi"/>
                <w:sz w:val="22"/>
              </w:rPr>
              <w:t xml:space="preserve">Ernst &amp; Young, </w:t>
            </w:r>
            <w:proofErr w:type="spellStart"/>
            <w:r w:rsidR="00E529B6" w:rsidRPr="00A370E1">
              <w:rPr>
                <w:rFonts w:cstheme="minorHAnsi"/>
                <w:sz w:val="22"/>
              </w:rPr>
              <w:t>PricewaterhouseCoopers</w:t>
            </w:r>
            <w:proofErr w:type="spellEnd"/>
            <w:r w:rsidR="00E529B6" w:rsidRPr="00A370E1">
              <w:rPr>
                <w:rFonts w:cstheme="minorHAnsi"/>
                <w:sz w:val="22"/>
              </w:rPr>
              <w:t xml:space="preserve">, Deloitte ou KPMG, ou, alternativamente pela Baker </w:t>
            </w:r>
            <w:proofErr w:type="spellStart"/>
            <w:r w:rsidR="00E529B6" w:rsidRPr="00A370E1">
              <w:rPr>
                <w:rFonts w:cstheme="minorHAnsi"/>
                <w:sz w:val="22"/>
              </w:rPr>
              <w:t>Tilly</w:t>
            </w:r>
            <w:proofErr w:type="spellEnd"/>
            <w:r w:rsidR="00E529B6" w:rsidRPr="00A370E1">
              <w:rPr>
                <w:rFonts w:cstheme="minorHAnsi"/>
                <w:sz w:val="22"/>
              </w:rPr>
              <w:t xml:space="preserve"> </w:t>
            </w:r>
            <w:proofErr w:type="spellStart"/>
            <w:r w:rsidR="00E529B6" w:rsidRPr="00A370E1">
              <w:rPr>
                <w:rFonts w:cstheme="minorHAnsi"/>
                <w:sz w:val="22"/>
              </w:rPr>
              <w:t>International</w:t>
            </w:r>
            <w:proofErr w:type="spellEnd"/>
            <w:r w:rsidR="00E529B6" w:rsidRPr="00A370E1">
              <w:rPr>
                <w:rFonts w:cstheme="minorHAnsi"/>
                <w:sz w:val="22"/>
              </w:rPr>
              <w:t xml:space="preserve"> ou pela BDO </w:t>
            </w:r>
            <w:proofErr w:type="spellStart"/>
            <w:r w:rsidR="00E529B6" w:rsidRPr="00A370E1">
              <w:rPr>
                <w:rFonts w:cstheme="minorHAnsi"/>
                <w:sz w:val="22"/>
              </w:rPr>
              <w:t>Brazil</w:t>
            </w:r>
            <w:proofErr w:type="spellEnd"/>
            <w:r w:rsidR="00E529B6" w:rsidRPr="00A370E1">
              <w:rPr>
                <w:rFonts w:cstheme="minorHAnsi"/>
                <w:sz w:val="22"/>
              </w:rPr>
              <w:t>.</w:t>
            </w:r>
            <w:r w:rsidRPr="00A370E1">
              <w:rPr>
                <w:rFonts w:cstheme="minorHAnsi"/>
                <w:sz w:val="22"/>
              </w:rPr>
              <w:t>, incluindo seus respectivos sucessores, bem como qualquer outra empresa de auditoria que as Partes venham a mutuamente acordar.</w:t>
            </w:r>
          </w:p>
        </w:tc>
      </w:tr>
      <w:tr w:rsidR="00757976" w:rsidRPr="00A370E1" w14:paraId="4C5576EA" w14:textId="77777777" w:rsidTr="230F4831">
        <w:trPr>
          <w:jc w:val="center"/>
        </w:trPr>
        <w:tc>
          <w:tcPr>
            <w:tcW w:w="2700" w:type="dxa"/>
          </w:tcPr>
          <w:p w14:paraId="4351E3A1"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Cessão Fiduciária</w:t>
            </w:r>
            <w:r w:rsidRPr="00A370E1">
              <w:rPr>
                <w:rFonts w:cstheme="minorHAnsi"/>
                <w:sz w:val="22"/>
              </w:rPr>
              <w:t>”</w:t>
            </w:r>
          </w:p>
        </w:tc>
        <w:tc>
          <w:tcPr>
            <w:tcW w:w="5794" w:type="dxa"/>
          </w:tcPr>
          <w:p w14:paraId="1FF9C709" w14:textId="7765A51F" w:rsidR="00757976" w:rsidRPr="00A370E1" w:rsidRDefault="000743A4" w:rsidP="00BE41F1">
            <w:pPr>
              <w:rPr>
                <w:rFonts w:cstheme="minorHAnsi"/>
                <w:sz w:val="22"/>
              </w:rPr>
            </w:pPr>
            <w:r w:rsidRPr="00A370E1">
              <w:rPr>
                <w:rFonts w:cstheme="minorHAnsi"/>
                <w:sz w:val="22"/>
              </w:rPr>
              <w:t xml:space="preserve">Tem o significado atribuído à expressão na Cláusula </w:t>
            </w:r>
            <w:r w:rsidR="00401778" w:rsidRPr="00A370E1">
              <w:rPr>
                <w:rFonts w:cstheme="minorHAnsi"/>
                <w:sz w:val="22"/>
              </w:rPr>
              <w:t>4.</w:t>
            </w:r>
            <w:r w:rsidR="00D03B09" w:rsidRPr="00A370E1">
              <w:rPr>
                <w:rFonts w:cstheme="minorHAnsi"/>
                <w:sz w:val="22"/>
              </w:rPr>
              <w:t>10</w:t>
            </w:r>
            <w:r w:rsidR="00401778" w:rsidRPr="00A370E1">
              <w:rPr>
                <w:rFonts w:cstheme="minorHAnsi"/>
                <w:sz w:val="22"/>
              </w:rPr>
              <w:t>.1</w:t>
            </w:r>
            <w:r w:rsidR="00A22A7C" w:rsidRPr="00A370E1">
              <w:rPr>
                <w:rFonts w:cstheme="minorHAnsi"/>
                <w:sz w:val="22"/>
              </w:rPr>
              <w:t>.1</w:t>
            </w:r>
            <w:r w:rsidRPr="00A370E1">
              <w:rPr>
                <w:rFonts w:cstheme="minorHAnsi"/>
                <w:sz w:val="22"/>
              </w:rPr>
              <w:t xml:space="preserve"> acima.</w:t>
            </w:r>
          </w:p>
        </w:tc>
      </w:tr>
      <w:tr w:rsidR="007852B1" w:rsidRPr="00A370E1" w14:paraId="36BF0445" w14:textId="77777777" w:rsidTr="230F4831">
        <w:trPr>
          <w:jc w:val="center"/>
        </w:trPr>
        <w:tc>
          <w:tcPr>
            <w:tcW w:w="2700" w:type="dxa"/>
          </w:tcPr>
          <w:p w14:paraId="4AC14B5A" w14:textId="06DF6A0C" w:rsidR="007852B1" w:rsidRPr="00A370E1" w:rsidRDefault="007852B1" w:rsidP="0008319D">
            <w:pPr>
              <w:rPr>
                <w:rFonts w:cstheme="minorHAnsi"/>
                <w:sz w:val="22"/>
              </w:rPr>
            </w:pPr>
            <w:r w:rsidRPr="00A370E1">
              <w:rPr>
                <w:rFonts w:cstheme="minorHAnsi"/>
                <w:sz w:val="22"/>
              </w:rPr>
              <w:t>“</w:t>
            </w:r>
            <w:r w:rsidRPr="00A370E1">
              <w:rPr>
                <w:rFonts w:cstheme="minorHAnsi"/>
                <w:sz w:val="22"/>
                <w:u w:val="single"/>
              </w:rPr>
              <w:t>Cliente Leve</w:t>
            </w:r>
            <w:r w:rsidRPr="00A370E1">
              <w:rPr>
                <w:rFonts w:cstheme="minorHAnsi"/>
                <w:sz w:val="22"/>
              </w:rPr>
              <w:t>”</w:t>
            </w:r>
          </w:p>
        </w:tc>
        <w:tc>
          <w:tcPr>
            <w:tcW w:w="5794" w:type="dxa"/>
          </w:tcPr>
          <w:p w14:paraId="74748FD6" w14:textId="56C774F1" w:rsidR="007852B1" w:rsidRPr="00A370E1" w:rsidRDefault="230F4831" w:rsidP="230F4831">
            <w:pPr>
              <w:rPr>
                <w:rFonts w:cstheme="minorHAnsi"/>
                <w:sz w:val="22"/>
              </w:rPr>
            </w:pPr>
            <w:r w:rsidRPr="00A370E1">
              <w:rPr>
                <w:rFonts w:cstheme="minorHAnsi"/>
                <w:sz w:val="22"/>
              </w:rPr>
              <w:t xml:space="preserve">Clientes que tenham assinado contratos com a </w:t>
            </w:r>
            <w:proofErr w:type="gramStart"/>
            <w:r w:rsidRPr="00A370E1">
              <w:rPr>
                <w:rFonts w:cstheme="minorHAnsi"/>
                <w:sz w:val="22"/>
              </w:rPr>
              <w:t>[Leve</w:t>
            </w:r>
            <w:proofErr w:type="gramEnd"/>
            <w:r w:rsidRPr="00A370E1">
              <w:rPr>
                <w:rFonts w:cstheme="minorHAnsi"/>
                <w:sz w:val="22"/>
              </w:rPr>
              <w:t xml:space="preserve"> </w:t>
            </w:r>
            <w:r w:rsidR="00A40F6D" w:rsidRPr="00A370E1">
              <w:rPr>
                <w:rFonts w:cstheme="minorHAnsi"/>
                <w:sz w:val="22"/>
              </w:rPr>
              <w:t>–</w:t>
            </w:r>
            <w:r w:rsidRPr="00A370E1">
              <w:rPr>
                <w:rFonts w:cstheme="minorHAnsi"/>
                <w:sz w:val="22"/>
              </w:rPr>
              <w:t xml:space="preserve"> Axis favor completar denominação Leve]</w:t>
            </w:r>
          </w:p>
        </w:tc>
      </w:tr>
      <w:tr w:rsidR="00757976" w:rsidRPr="00A370E1" w14:paraId="2B1F6750" w14:textId="77777777" w:rsidTr="230F4831">
        <w:trPr>
          <w:jc w:val="center"/>
        </w:trPr>
        <w:tc>
          <w:tcPr>
            <w:tcW w:w="2700" w:type="dxa"/>
          </w:tcPr>
          <w:p w14:paraId="7DCD2DE8" w14:textId="7E494D6C"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CNPJ</w:t>
            </w:r>
            <w:r w:rsidR="00DF3D0B" w:rsidRPr="00A370E1">
              <w:rPr>
                <w:rFonts w:cstheme="minorHAnsi"/>
                <w:sz w:val="22"/>
                <w:u w:val="single"/>
              </w:rPr>
              <w:t>/ME</w:t>
            </w:r>
            <w:r w:rsidRPr="00A370E1">
              <w:rPr>
                <w:rFonts w:cstheme="minorHAnsi"/>
                <w:sz w:val="22"/>
              </w:rPr>
              <w:t>”</w:t>
            </w:r>
          </w:p>
        </w:tc>
        <w:tc>
          <w:tcPr>
            <w:tcW w:w="5794" w:type="dxa"/>
          </w:tcPr>
          <w:p w14:paraId="62FD5128" w14:textId="029FD635" w:rsidR="00F63CD4" w:rsidRPr="00A370E1" w:rsidRDefault="00757976" w:rsidP="00BE41F1">
            <w:pPr>
              <w:rPr>
                <w:rFonts w:cstheme="minorHAnsi"/>
                <w:sz w:val="22"/>
              </w:rPr>
            </w:pPr>
            <w:r w:rsidRPr="00A370E1">
              <w:rPr>
                <w:rFonts w:cstheme="minorHAnsi"/>
                <w:sz w:val="22"/>
              </w:rPr>
              <w:t xml:space="preserve">Significa o </w:t>
            </w:r>
            <w:r w:rsidRPr="00A370E1">
              <w:rPr>
                <w:rFonts w:cstheme="minorHAnsi"/>
                <w:color w:val="000000"/>
                <w:sz w:val="22"/>
              </w:rPr>
              <w:t>Cadastro Nacional da Pessoa Jurídica do Ministério da Economia.</w:t>
            </w:r>
          </w:p>
        </w:tc>
      </w:tr>
      <w:tr w:rsidR="00757976" w:rsidRPr="00A370E1" w14:paraId="67C80427" w14:textId="77777777" w:rsidTr="230F4831">
        <w:trPr>
          <w:jc w:val="center"/>
        </w:trPr>
        <w:tc>
          <w:tcPr>
            <w:tcW w:w="2700" w:type="dxa"/>
          </w:tcPr>
          <w:p w14:paraId="6ECB4499" w14:textId="77777777" w:rsidR="00757976" w:rsidRPr="00A370E1" w:rsidRDefault="00757976" w:rsidP="0008319D">
            <w:pPr>
              <w:rPr>
                <w:rFonts w:cstheme="minorHAnsi"/>
                <w:sz w:val="22"/>
              </w:rPr>
            </w:pPr>
            <w:r w:rsidRPr="00A370E1">
              <w:rPr>
                <w:rFonts w:cstheme="minorHAnsi"/>
                <w:sz w:val="22"/>
              </w:rPr>
              <w:t>“</w:t>
            </w:r>
            <w:r w:rsidRPr="00A370E1">
              <w:rPr>
                <w:rFonts w:cstheme="minorHAnsi"/>
                <w:sz w:val="22"/>
                <w:u w:val="single"/>
              </w:rPr>
              <w:t>Código Civil</w:t>
            </w:r>
            <w:r w:rsidRPr="00A370E1">
              <w:rPr>
                <w:rFonts w:cstheme="minorHAnsi"/>
                <w:sz w:val="22"/>
              </w:rPr>
              <w:t>”</w:t>
            </w:r>
          </w:p>
        </w:tc>
        <w:tc>
          <w:tcPr>
            <w:tcW w:w="5794" w:type="dxa"/>
          </w:tcPr>
          <w:p w14:paraId="1352BA76" w14:textId="742C3EF9" w:rsidR="00757976" w:rsidRPr="00A370E1" w:rsidRDefault="00757976" w:rsidP="00BE41F1">
            <w:pPr>
              <w:rPr>
                <w:rFonts w:cstheme="minorHAnsi"/>
                <w:sz w:val="22"/>
              </w:rPr>
            </w:pPr>
            <w:r w:rsidRPr="00A370E1">
              <w:rPr>
                <w:rFonts w:cstheme="minorHAnsi"/>
                <w:sz w:val="22"/>
              </w:rPr>
              <w:t xml:space="preserve">Significa a </w:t>
            </w:r>
            <w:r w:rsidRPr="00A370E1">
              <w:rPr>
                <w:rFonts w:eastAsia="Arial Unicode MS" w:cstheme="minorHAnsi"/>
                <w:w w:val="0"/>
                <w:sz w:val="22"/>
              </w:rPr>
              <w:t>Lei nº 10.406, de 10 de janeiro de 2002, conforme alterada.</w:t>
            </w:r>
          </w:p>
        </w:tc>
      </w:tr>
      <w:tr w:rsidR="00757976" w:rsidRPr="00A370E1" w14:paraId="3B73B566" w14:textId="77777777" w:rsidTr="230F4831">
        <w:trPr>
          <w:jc w:val="center"/>
        </w:trPr>
        <w:tc>
          <w:tcPr>
            <w:tcW w:w="2700" w:type="dxa"/>
          </w:tcPr>
          <w:p w14:paraId="7F542A59" w14:textId="77777777" w:rsidR="00757976" w:rsidRPr="00A370E1" w:rsidRDefault="00757976" w:rsidP="0008319D">
            <w:pPr>
              <w:rPr>
                <w:rFonts w:cstheme="minorHAnsi"/>
                <w:sz w:val="22"/>
              </w:rPr>
            </w:pPr>
            <w:r w:rsidRPr="00A370E1">
              <w:rPr>
                <w:rFonts w:cstheme="minorHAnsi"/>
                <w:sz w:val="22"/>
              </w:rPr>
              <w:lastRenderedPageBreak/>
              <w:t>“</w:t>
            </w:r>
            <w:r w:rsidRPr="00A370E1">
              <w:rPr>
                <w:rFonts w:cstheme="minorHAnsi"/>
                <w:sz w:val="22"/>
                <w:u w:val="single"/>
              </w:rPr>
              <w:t>Código de Processo Civil</w:t>
            </w:r>
            <w:r w:rsidRPr="00A370E1">
              <w:rPr>
                <w:rFonts w:cstheme="minorHAnsi"/>
                <w:sz w:val="22"/>
              </w:rPr>
              <w:t>”</w:t>
            </w:r>
          </w:p>
        </w:tc>
        <w:tc>
          <w:tcPr>
            <w:tcW w:w="5794" w:type="dxa"/>
          </w:tcPr>
          <w:p w14:paraId="5067DC1A" w14:textId="6078BBE9" w:rsidR="00757976" w:rsidRPr="00A370E1" w:rsidRDefault="00757976" w:rsidP="00BE41F1">
            <w:pPr>
              <w:rPr>
                <w:rFonts w:cstheme="minorHAnsi"/>
                <w:sz w:val="22"/>
              </w:rPr>
            </w:pPr>
            <w:r w:rsidRPr="00A370E1">
              <w:rPr>
                <w:rFonts w:cstheme="minorHAnsi"/>
                <w:sz w:val="22"/>
              </w:rPr>
              <w:t xml:space="preserve">Significa </w:t>
            </w:r>
            <w:bookmarkStart w:id="478" w:name="_Hlk32266521"/>
            <w:r w:rsidRPr="00A370E1">
              <w:rPr>
                <w:rFonts w:cstheme="minorHAnsi"/>
                <w:sz w:val="22"/>
              </w:rPr>
              <w:t>a Lei nº 13.105, de 16 de março de 2015, conforme alterada</w:t>
            </w:r>
            <w:bookmarkEnd w:id="478"/>
            <w:r w:rsidRPr="00A370E1">
              <w:rPr>
                <w:rFonts w:cstheme="minorHAnsi"/>
                <w:sz w:val="22"/>
              </w:rPr>
              <w:t>.</w:t>
            </w:r>
          </w:p>
        </w:tc>
      </w:tr>
      <w:tr w:rsidR="002A3D00" w:rsidRPr="00A370E1" w14:paraId="79618B3F" w14:textId="77777777" w:rsidTr="230F4831">
        <w:trPr>
          <w:jc w:val="center"/>
        </w:trPr>
        <w:tc>
          <w:tcPr>
            <w:tcW w:w="2700" w:type="dxa"/>
          </w:tcPr>
          <w:p w14:paraId="6C1ECAEB" w14:textId="18BAC234" w:rsidR="002A3D00" w:rsidRPr="00A370E1" w:rsidRDefault="230F4831" w:rsidP="230F4831">
            <w:pPr>
              <w:rPr>
                <w:rFonts w:cstheme="minorHAnsi"/>
                <w:sz w:val="22"/>
              </w:rPr>
            </w:pPr>
            <w:r w:rsidRPr="00A370E1">
              <w:rPr>
                <w:rFonts w:cstheme="minorHAnsi"/>
                <w:sz w:val="22"/>
              </w:rPr>
              <w:t>“</w:t>
            </w:r>
            <w:proofErr w:type="spellStart"/>
            <w:r w:rsidRPr="00A370E1">
              <w:rPr>
                <w:rFonts w:cstheme="minorHAnsi"/>
                <w:i/>
                <w:iCs/>
                <w:sz w:val="22"/>
                <w:u w:val="single"/>
              </w:rPr>
              <w:t>Completion</w:t>
            </w:r>
            <w:proofErr w:type="spellEnd"/>
            <w:r w:rsidRPr="00A370E1">
              <w:rPr>
                <w:rFonts w:cstheme="minorHAnsi"/>
                <w:i/>
                <w:iCs/>
                <w:sz w:val="22"/>
                <w:u w:val="single"/>
              </w:rPr>
              <w:t xml:space="preserve"> Financeiro</w:t>
            </w:r>
            <w:r w:rsidRPr="00A370E1">
              <w:rPr>
                <w:rFonts w:cstheme="minorHAnsi"/>
                <w:sz w:val="22"/>
              </w:rPr>
              <w:t>”</w:t>
            </w:r>
          </w:p>
        </w:tc>
        <w:tc>
          <w:tcPr>
            <w:tcW w:w="5794" w:type="dxa"/>
          </w:tcPr>
          <w:p w14:paraId="12CF76A2" w14:textId="5D24E8B5" w:rsidR="00B7219C" w:rsidRPr="00A370E1" w:rsidRDefault="00F91DE5" w:rsidP="00E04075">
            <w:pPr>
              <w:rPr>
                <w:rFonts w:cstheme="minorHAnsi"/>
                <w:sz w:val="22"/>
              </w:rPr>
            </w:pPr>
            <w:r w:rsidRPr="00A370E1">
              <w:rPr>
                <w:rFonts w:cstheme="minorHAnsi"/>
                <w:sz w:val="22"/>
              </w:rPr>
              <w:t xml:space="preserve">Significa </w:t>
            </w:r>
            <w:r w:rsidR="005267BE" w:rsidRPr="00A370E1">
              <w:rPr>
                <w:rFonts w:cstheme="minorHAnsi"/>
                <w:sz w:val="22"/>
              </w:rPr>
              <w:t>(i)</w:t>
            </w:r>
            <w:r w:rsidR="001E4729" w:rsidRPr="00A370E1">
              <w:rPr>
                <w:rFonts w:cstheme="minorHAnsi"/>
                <w:sz w:val="22"/>
              </w:rPr>
              <w:t xml:space="preserve"> o</w:t>
            </w:r>
            <w:r w:rsidR="005267BE" w:rsidRPr="00A370E1">
              <w:rPr>
                <w:rFonts w:cstheme="minorHAnsi"/>
                <w:sz w:val="22"/>
              </w:rPr>
              <w:t xml:space="preserve"> ICSD </w:t>
            </w:r>
            <w:r w:rsidR="001E4729" w:rsidRPr="00A370E1">
              <w:rPr>
                <w:rFonts w:cstheme="minorHAnsi"/>
                <w:sz w:val="22"/>
              </w:rPr>
              <w:t xml:space="preserve">a ser apurado </w:t>
            </w:r>
            <w:r w:rsidR="00A72C95" w:rsidRPr="00A370E1">
              <w:rPr>
                <w:rFonts w:cstheme="minorHAnsi"/>
                <w:sz w:val="22"/>
              </w:rPr>
              <w:t xml:space="preserve">por doze meses consecutivos </w:t>
            </w:r>
            <w:r w:rsidR="001E4729" w:rsidRPr="00A370E1">
              <w:rPr>
                <w:rFonts w:cstheme="minorHAnsi"/>
                <w:sz w:val="22"/>
              </w:rPr>
              <w:t>com base nas demonstrações financeiras auditadas da Emissora ser igual ou superior</w:t>
            </w:r>
            <w:r w:rsidR="005267BE" w:rsidRPr="00A370E1">
              <w:rPr>
                <w:rFonts w:cstheme="minorHAnsi"/>
                <w:sz w:val="22"/>
              </w:rPr>
              <w:t xml:space="preserve"> 1,20x; (</w:t>
            </w:r>
            <w:proofErr w:type="spellStart"/>
            <w:r w:rsidR="005267BE" w:rsidRPr="00A370E1">
              <w:rPr>
                <w:rFonts w:cstheme="minorHAnsi"/>
                <w:sz w:val="22"/>
              </w:rPr>
              <w:t>ii</w:t>
            </w:r>
            <w:proofErr w:type="spellEnd"/>
            <w:r w:rsidR="005267BE" w:rsidRPr="00A370E1">
              <w:rPr>
                <w:rFonts w:cstheme="minorHAnsi"/>
                <w:sz w:val="22"/>
              </w:rPr>
              <w:t xml:space="preserve">) </w:t>
            </w:r>
            <w:r w:rsidR="00AA2A7B" w:rsidRPr="00A370E1">
              <w:rPr>
                <w:rFonts w:cstheme="minorHAnsi"/>
                <w:sz w:val="22"/>
              </w:rPr>
              <w:t xml:space="preserve">Performance de geração: </w:t>
            </w:r>
            <w:del w:id="479" w:author="Philippe Hollanda - Oliveira Trust" w:date="2022-08-17T09:51:00Z">
              <w:r w:rsidRPr="00A370E1" w:rsidDel="001125F9">
                <w:rPr>
                  <w:rFonts w:cstheme="minorHAnsi"/>
                  <w:sz w:val="22"/>
                </w:rPr>
                <w:delText>o Agente Fiduciário</w:delText>
              </w:r>
            </w:del>
            <w:ins w:id="480" w:author="Philippe Hollanda - Oliveira Trust" w:date="2022-08-17T09:51:00Z">
              <w:r w:rsidR="001125F9">
                <w:rPr>
                  <w:rFonts w:cstheme="minorHAnsi"/>
                  <w:sz w:val="22"/>
                </w:rPr>
                <w:t>a Debenturista</w:t>
              </w:r>
            </w:ins>
            <w:r w:rsidRPr="00A370E1">
              <w:rPr>
                <w:rFonts w:cstheme="minorHAnsi"/>
                <w:sz w:val="22"/>
              </w:rPr>
              <w:t xml:space="preserve"> deverá checar o modelo de planilha do Anexo </w:t>
            </w:r>
            <w:r w:rsidR="00E04075" w:rsidRPr="003E4AC4">
              <w:rPr>
                <w:rFonts w:cstheme="minorHAnsi"/>
                <w:sz w:val="22"/>
                <w:highlight w:val="green"/>
              </w:rPr>
              <w:t>[</w:t>
            </w:r>
            <w:r w:rsidR="005765BC" w:rsidRPr="003E4AC4">
              <w:rPr>
                <w:rFonts w:cstheme="minorHAnsi"/>
                <w:sz w:val="22"/>
                <w:highlight w:val="green"/>
              </w:rPr>
              <w:t>VI]</w:t>
            </w:r>
            <w:r w:rsidRPr="00A370E1">
              <w:rPr>
                <w:rFonts w:cstheme="minorHAnsi"/>
                <w:sz w:val="22"/>
              </w:rPr>
              <w:t xml:space="preserve">, a ser preenchido pela </w:t>
            </w:r>
            <w:r w:rsidR="00295FCD" w:rsidRPr="00A370E1">
              <w:rPr>
                <w:rFonts w:cstheme="minorHAnsi"/>
                <w:sz w:val="22"/>
              </w:rPr>
              <w:t>Emissora</w:t>
            </w:r>
            <w:r w:rsidRPr="00A370E1">
              <w:rPr>
                <w:rFonts w:cstheme="minorHAnsi"/>
                <w:sz w:val="22"/>
              </w:rPr>
              <w:t>, e verificar se a Geração Realizada em P90 MWh acumulada dos últimos 12 meses é</w:t>
            </w:r>
            <w:r w:rsidR="00670158" w:rsidRPr="00A370E1">
              <w:rPr>
                <w:rFonts w:cstheme="minorHAnsi"/>
                <w:sz w:val="22"/>
              </w:rPr>
              <w:t xml:space="preserve"> ao menos equivalente a 80%</w:t>
            </w:r>
            <w:r w:rsidR="00C213F2" w:rsidRPr="00A370E1">
              <w:rPr>
                <w:rFonts w:cstheme="minorHAnsi"/>
                <w:sz w:val="22"/>
              </w:rPr>
              <w:t xml:space="preserve"> </w:t>
            </w:r>
            <w:r w:rsidR="00670158" w:rsidRPr="00A370E1">
              <w:rPr>
                <w:rFonts w:cstheme="minorHAnsi"/>
                <w:sz w:val="22"/>
              </w:rPr>
              <w:t>d</w:t>
            </w:r>
            <w:r w:rsidRPr="00A370E1">
              <w:rPr>
                <w:rFonts w:cstheme="minorHAnsi"/>
                <w:sz w:val="22"/>
              </w:rPr>
              <w:t>a Geração Estimada em P90 MWh</w:t>
            </w:r>
            <w:r w:rsidRPr="00A370E1">
              <w:rPr>
                <w:rFonts w:cstheme="minorHAnsi"/>
                <w:b/>
                <w:bCs/>
                <w:sz w:val="22"/>
              </w:rPr>
              <w:t xml:space="preserve"> </w:t>
            </w:r>
            <w:r w:rsidRPr="00A370E1">
              <w:rPr>
                <w:rFonts w:cstheme="minorHAnsi"/>
                <w:sz w:val="22"/>
              </w:rPr>
              <w:t>para o mesmo período</w:t>
            </w:r>
            <w:r w:rsidR="005267BE" w:rsidRPr="00A370E1">
              <w:rPr>
                <w:rFonts w:cstheme="minorHAnsi"/>
                <w:sz w:val="22"/>
              </w:rPr>
              <w:t>; (</w:t>
            </w:r>
            <w:proofErr w:type="spellStart"/>
            <w:r w:rsidR="005267BE" w:rsidRPr="00A370E1">
              <w:rPr>
                <w:rFonts w:cstheme="minorHAnsi"/>
                <w:sz w:val="22"/>
              </w:rPr>
              <w:t>iii</w:t>
            </w:r>
            <w:proofErr w:type="spellEnd"/>
            <w:r w:rsidR="005267BE" w:rsidRPr="00A370E1">
              <w:rPr>
                <w:rFonts w:cstheme="minorHAnsi"/>
                <w:sz w:val="22"/>
              </w:rPr>
              <w:t xml:space="preserve">) </w:t>
            </w:r>
            <w:r w:rsidR="00295FCD" w:rsidRPr="00A370E1">
              <w:rPr>
                <w:rFonts w:cstheme="minorHAnsi"/>
                <w:sz w:val="22"/>
              </w:rPr>
              <w:t xml:space="preserve">Emissora </w:t>
            </w:r>
            <w:r w:rsidR="005267BE" w:rsidRPr="00A370E1">
              <w:rPr>
                <w:rFonts w:cstheme="minorHAnsi"/>
                <w:sz w:val="22"/>
              </w:rPr>
              <w:t xml:space="preserve">estar adimplente com todas as </w:t>
            </w:r>
            <w:r w:rsidR="0064220A" w:rsidRPr="00A370E1">
              <w:rPr>
                <w:rFonts w:cstheme="minorHAnsi"/>
                <w:sz w:val="22"/>
              </w:rPr>
              <w:t>obrigações da Escritura de Emissão</w:t>
            </w:r>
            <w:r w:rsidR="006348C7" w:rsidRPr="00A370E1">
              <w:rPr>
                <w:rFonts w:cstheme="minorHAnsi"/>
                <w:sz w:val="22"/>
              </w:rPr>
              <w:t>, (</w:t>
            </w:r>
            <w:proofErr w:type="spellStart"/>
            <w:r w:rsidR="006348C7" w:rsidRPr="00A370E1">
              <w:rPr>
                <w:rFonts w:cstheme="minorHAnsi"/>
                <w:sz w:val="22"/>
              </w:rPr>
              <w:t>iv</w:t>
            </w:r>
            <w:proofErr w:type="spellEnd"/>
            <w:r w:rsidR="006348C7" w:rsidRPr="00A370E1">
              <w:rPr>
                <w:rFonts w:cstheme="minorHAnsi"/>
                <w:sz w:val="22"/>
              </w:rPr>
              <w:t>) Emissora estar adim</w:t>
            </w:r>
            <w:r w:rsidR="00875FA0" w:rsidRPr="00A370E1">
              <w:rPr>
                <w:rFonts w:cstheme="minorHAnsi"/>
                <w:sz w:val="22"/>
              </w:rPr>
              <w:t>plente com todos os contratos cedidos</w:t>
            </w:r>
            <w:r w:rsidR="00F873A5" w:rsidRPr="00A370E1">
              <w:rPr>
                <w:rFonts w:cstheme="minorHAnsi"/>
                <w:sz w:val="22"/>
              </w:rPr>
              <w:t xml:space="preserve"> e </w:t>
            </w:r>
            <w:r w:rsidR="009B1BC5" w:rsidRPr="00A370E1">
              <w:rPr>
                <w:rFonts w:cstheme="minorHAnsi"/>
                <w:sz w:val="22"/>
              </w:rPr>
              <w:t xml:space="preserve">com </w:t>
            </w:r>
            <w:r w:rsidR="009B1BC5" w:rsidRPr="00A370E1">
              <w:rPr>
                <w:rFonts w:cstheme="minorHAnsi"/>
                <w:i/>
                <w:iCs/>
                <w:sz w:val="22"/>
              </w:rPr>
              <w:t xml:space="preserve">performance </w:t>
            </w:r>
            <w:proofErr w:type="spellStart"/>
            <w:r w:rsidR="009B1BC5" w:rsidRPr="00A370E1">
              <w:rPr>
                <w:rFonts w:cstheme="minorHAnsi"/>
                <w:i/>
                <w:iCs/>
                <w:sz w:val="22"/>
              </w:rPr>
              <w:t>ratio</w:t>
            </w:r>
            <w:proofErr w:type="spellEnd"/>
            <w:r w:rsidR="009B1BC5" w:rsidRPr="00A370E1">
              <w:rPr>
                <w:rFonts w:cstheme="minorHAnsi"/>
                <w:sz w:val="22"/>
              </w:rPr>
              <w:t xml:space="preserve"> acima de 80% nos contratos que possuam a </w:t>
            </w:r>
            <w:proofErr w:type="spellStart"/>
            <w:r w:rsidR="009B1BC5" w:rsidRPr="00A370E1">
              <w:rPr>
                <w:rFonts w:cstheme="minorHAnsi"/>
                <w:sz w:val="22"/>
              </w:rPr>
              <w:t>Raízen</w:t>
            </w:r>
            <w:proofErr w:type="spellEnd"/>
            <w:r w:rsidR="009B1BC5" w:rsidRPr="00A370E1">
              <w:rPr>
                <w:rFonts w:cstheme="minorHAnsi"/>
                <w:sz w:val="22"/>
              </w:rPr>
              <w:t xml:space="preserve"> como </w:t>
            </w:r>
            <w:proofErr w:type="spellStart"/>
            <w:r w:rsidR="009B1BC5" w:rsidRPr="00A370E1">
              <w:rPr>
                <w:rFonts w:cstheme="minorHAnsi"/>
                <w:i/>
                <w:iCs/>
                <w:sz w:val="22"/>
              </w:rPr>
              <w:t>offtaker</w:t>
            </w:r>
            <w:proofErr w:type="spellEnd"/>
            <w:r w:rsidR="00E84E80" w:rsidRPr="00A370E1">
              <w:rPr>
                <w:rFonts w:cstheme="minorHAnsi"/>
                <w:sz w:val="22"/>
              </w:rPr>
              <w:t>.</w:t>
            </w:r>
            <w:r w:rsidRPr="00A370E1">
              <w:rPr>
                <w:rFonts w:cstheme="minorHAnsi"/>
                <w:sz w:val="22"/>
              </w:rPr>
              <w:t xml:space="preserve"> </w:t>
            </w:r>
          </w:p>
          <w:p w14:paraId="4C95E910" w14:textId="77777777" w:rsidR="00875485" w:rsidRPr="00A370E1" w:rsidRDefault="00875485" w:rsidP="00E04075">
            <w:pPr>
              <w:rPr>
                <w:rFonts w:cstheme="minorHAnsi"/>
                <w:sz w:val="22"/>
              </w:rPr>
            </w:pPr>
          </w:p>
          <w:p w14:paraId="4D386F78" w14:textId="77777777" w:rsidR="00875485" w:rsidRPr="00A370E1" w:rsidRDefault="00EC6721" w:rsidP="00E04075">
            <w:pPr>
              <w:rPr>
                <w:rFonts w:cstheme="minorHAnsi"/>
                <w:sz w:val="22"/>
              </w:rPr>
            </w:pPr>
            <w:r w:rsidRPr="00A370E1">
              <w:rPr>
                <w:rFonts w:cstheme="minorHAnsi"/>
                <w:sz w:val="22"/>
              </w:rPr>
              <w:t xml:space="preserve">Para a obtenção do </w:t>
            </w:r>
            <w:proofErr w:type="spellStart"/>
            <w:r w:rsidRPr="00A370E1">
              <w:rPr>
                <w:rFonts w:cstheme="minorHAnsi"/>
                <w:i/>
                <w:iCs/>
                <w:sz w:val="22"/>
              </w:rPr>
              <w:t>Completion</w:t>
            </w:r>
            <w:proofErr w:type="spellEnd"/>
            <w:r w:rsidRPr="00A370E1">
              <w:rPr>
                <w:rFonts w:cstheme="minorHAnsi"/>
                <w:sz w:val="22"/>
              </w:rPr>
              <w:t xml:space="preserve"> Financeiro, os itens (i), (</w:t>
            </w:r>
            <w:proofErr w:type="spellStart"/>
            <w:r w:rsidRPr="00A370E1">
              <w:rPr>
                <w:rFonts w:cstheme="minorHAnsi"/>
                <w:sz w:val="22"/>
              </w:rPr>
              <w:t>ii</w:t>
            </w:r>
            <w:proofErr w:type="spellEnd"/>
            <w:r w:rsidRPr="00A370E1">
              <w:rPr>
                <w:rFonts w:cstheme="minorHAnsi"/>
                <w:sz w:val="22"/>
              </w:rPr>
              <w:t>), (</w:t>
            </w:r>
            <w:proofErr w:type="spellStart"/>
            <w:r w:rsidRPr="00A370E1">
              <w:rPr>
                <w:rFonts w:cstheme="minorHAnsi"/>
                <w:sz w:val="22"/>
              </w:rPr>
              <w:t>iii</w:t>
            </w:r>
            <w:proofErr w:type="spellEnd"/>
            <w:r w:rsidRPr="00A370E1">
              <w:rPr>
                <w:rFonts w:cstheme="minorHAnsi"/>
                <w:sz w:val="22"/>
              </w:rPr>
              <w:t>) e (</w:t>
            </w:r>
            <w:proofErr w:type="spellStart"/>
            <w:r w:rsidRPr="00A370E1">
              <w:rPr>
                <w:rFonts w:cstheme="minorHAnsi"/>
                <w:sz w:val="22"/>
              </w:rPr>
              <w:t>iv</w:t>
            </w:r>
            <w:proofErr w:type="spellEnd"/>
            <w:r w:rsidRPr="00A370E1">
              <w:rPr>
                <w:rFonts w:cstheme="minorHAnsi"/>
                <w:sz w:val="22"/>
              </w:rPr>
              <w:t>) devem ser obtidos de forma simultânea.</w:t>
            </w:r>
          </w:p>
          <w:p w14:paraId="692F2A66" w14:textId="77777777" w:rsidR="00D71F88" w:rsidRPr="00A370E1" w:rsidRDefault="00D71F88" w:rsidP="00E04075">
            <w:pPr>
              <w:rPr>
                <w:rFonts w:cstheme="minorHAnsi"/>
                <w:sz w:val="22"/>
              </w:rPr>
            </w:pPr>
          </w:p>
          <w:p w14:paraId="66D16AC2" w14:textId="77777777" w:rsidR="00D71F88" w:rsidRDefault="00DB18B9" w:rsidP="00E04075">
            <w:pPr>
              <w:rPr>
                <w:rFonts w:cstheme="minorHAnsi"/>
                <w:sz w:val="22"/>
              </w:rPr>
            </w:pPr>
            <w:r w:rsidRPr="003E4AC4">
              <w:rPr>
                <w:rFonts w:cstheme="minorHAnsi"/>
                <w:sz w:val="22"/>
              </w:rPr>
              <w:t>Os itens (i) e (</w:t>
            </w:r>
            <w:proofErr w:type="spellStart"/>
            <w:r w:rsidRPr="003E4AC4">
              <w:rPr>
                <w:rFonts w:cstheme="minorHAnsi"/>
                <w:sz w:val="22"/>
              </w:rPr>
              <w:t>ii</w:t>
            </w:r>
            <w:proofErr w:type="spellEnd"/>
            <w:r w:rsidRPr="003E4AC4">
              <w:rPr>
                <w:rFonts w:cstheme="minorHAnsi"/>
                <w:sz w:val="22"/>
              </w:rPr>
              <w:t xml:space="preserve">) deverão ser mensurados </w:t>
            </w:r>
            <w:r w:rsidR="007A086E" w:rsidRPr="003E4AC4">
              <w:rPr>
                <w:rFonts w:cstheme="minorHAnsi"/>
                <w:sz w:val="22"/>
              </w:rPr>
              <w:t>durante as mesmas datas.</w:t>
            </w:r>
            <w:r w:rsidRPr="00A370E1">
              <w:rPr>
                <w:rFonts w:cstheme="minorHAnsi"/>
                <w:sz w:val="22"/>
              </w:rPr>
              <w:t xml:space="preserve"> </w:t>
            </w:r>
          </w:p>
          <w:p w14:paraId="12CC2B87" w14:textId="77777777" w:rsidR="00606AF6" w:rsidRDefault="00606AF6" w:rsidP="00E04075">
            <w:pPr>
              <w:rPr>
                <w:rFonts w:cstheme="minorHAnsi"/>
                <w:sz w:val="22"/>
              </w:rPr>
            </w:pPr>
          </w:p>
          <w:p w14:paraId="745B9B4B" w14:textId="21411A3E" w:rsidR="00606AF6" w:rsidRPr="00A370E1" w:rsidRDefault="00606AF6" w:rsidP="00E04075">
            <w:pPr>
              <w:rPr>
                <w:rFonts w:cstheme="minorHAnsi"/>
                <w:sz w:val="22"/>
              </w:rPr>
            </w:pPr>
            <w:r w:rsidRPr="003E4AC4">
              <w:rPr>
                <w:rFonts w:cstheme="minorHAnsi"/>
                <w:sz w:val="22"/>
                <w:highlight w:val="yellow"/>
              </w:rPr>
              <w:t>[Nota Valora: Cláusula em discussão comercial entre Valora e Axis]</w:t>
            </w:r>
          </w:p>
        </w:tc>
      </w:tr>
      <w:tr w:rsidR="009B1BC5" w:rsidRPr="00A370E1" w14:paraId="342A33AF" w14:textId="77777777" w:rsidTr="230F4831">
        <w:trPr>
          <w:jc w:val="center"/>
        </w:trPr>
        <w:tc>
          <w:tcPr>
            <w:tcW w:w="2700" w:type="dxa"/>
          </w:tcPr>
          <w:p w14:paraId="2D9EAE89" w14:textId="25F89259" w:rsidR="009B1BC5" w:rsidRPr="00A370E1" w:rsidRDefault="009B1BC5" w:rsidP="230F4831">
            <w:pPr>
              <w:rPr>
                <w:rFonts w:cstheme="minorHAnsi"/>
                <w:sz w:val="22"/>
              </w:rPr>
            </w:pPr>
            <w:r w:rsidRPr="00A370E1">
              <w:rPr>
                <w:rFonts w:cstheme="minorHAnsi"/>
                <w:sz w:val="22"/>
              </w:rPr>
              <w:t>“</w:t>
            </w:r>
            <w:r w:rsidRPr="00A370E1">
              <w:rPr>
                <w:rFonts w:cstheme="minorHAnsi"/>
                <w:i/>
                <w:iCs/>
                <w:sz w:val="22"/>
                <w:u w:val="single"/>
              </w:rPr>
              <w:t xml:space="preserve">Performance </w:t>
            </w:r>
            <w:proofErr w:type="spellStart"/>
            <w:r w:rsidRPr="00A370E1">
              <w:rPr>
                <w:rFonts w:cstheme="minorHAnsi"/>
                <w:i/>
                <w:iCs/>
                <w:sz w:val="22"/>
                <w:u w:val="single"/>
              </w:rPr>
              <w:t>Ratio</w:t>
            </w:r>
            <w:proofErr w:type="spellEnd"/>
            <w:r w:rsidRPr="00A370E1">
              <w:rPr>
                <w:rFonts w:cstheme="minorHAnsi"/>
                <w:sz w:val="22"/>
              </w:rPr>
              <w:t>”</w:t>
            </w:r>
          </w:p>
        </w:tc>
        <w:tc>
          <w:tcPr>
            <w:tcW w:w="5794" w:type="dxa"/>
          </w:tcPr>
          <w:p w14:paraId="1F0A0CFF" w14:textId="77777777" w:rsidR="009B1BC5" w:rsidRPr="00A370E1" w:rsidRDefault="007E19A7" w:rsidP="00E04075">
            <w:pPr>
              <w:rPr>
                <w:rFonts w:cstheme="minorHAnsi"/>
                <w:sz w:val="22"/>
              </w:rPr>
            </w:pPr>
            <w:r w:rsidRPr="00A370E1">
              <w:rPr>
                <w:rFonts w:cstheme="minorHAnsi"/>
                <w:sz w:val="22"/>
              </w:rPr>
              <w:t>Percentual Relativo da Performance = Performance Real</w:t>
            </w:r>
            <w:r w:rsidR="00F9207A" w:rsidRPr="00A370E1">
              <w:rPr>
                <w:rFonts w:cstheme="minorHAnsi"/>
                <w:sz w:val="22"/>
              </w:rPr>
              <w:t>/Performance Alvo</w:t>
            </w:r>
          </w:p>
          <w:p w14:paraId="5FAE5EF3" w14:textId="77777777" w:rsidR="00F019FB" w:rsidRPr="00A370E1" w:rsidRDefault="00F019FB" w:rsidP="00E04075">
            <w:pPr>
              <w:rPr>
                <w:rFonts w:cstheme="minorHAnsi"/>
                <w:sz w:val="22"/>
              </w:rPr>
            </w:pPr>
          </w:p>
          <w:p w14:paraId="023A1AC7" w14:textId="77777777" w:rsidR="00F019FB" w:rsidRPr="00A370E1" w:rsidRDefault="00F019FB" w:rsidP="00E04075">
            <w:pPr>
              <w:rPr>
                <w:rFonts w:cstheme="minorHAnsi"/>
                <w:sz w:val="22"/>
              </w:rPr>
            </w:pPr>
            <w:r w:rsidRPr="00A370E1">
              <w:rPr>
                <w:rFonts w:cstheme="minorHAnsi"/>
                <w:sz w:val="22"/>
              </w:rPr>
              <w:t>Performance Real =</w:t>
            </w:r>
          </w:p>
          <w:p w14:paraId="1281D28B" w14:textId="77777777" w:rsidR="00F019FB" w:rsidRPr="00A370E1" w:rsidRDefault="00F019FB" w:rsidP="00E04075">
            <w:pPr>
              <w:rPr>
                <w:rFonts w:cstheme="minorHAnsi"/>
                <w:sz w:val="22"/>
              </w:rPr>
            </w:pPr>
          </w:p>
          <w:p w14:paraId="45624877" w14:textId="77777777" w:rsidR="00F019FB" w:rsidRDefault="00F019FB" w:rsidP="00E04075">
            <w:pPr>
              <w:rPr>
                <w:rFonts w:cstheme="minorHAnsi"/>
                <w:sz w:val="22"/>
              </w:rPr>
            </w:pPr>
            <w:r w:rsidRPr="00A370E1">
              <w:rPr>
                <w:rFonts w:cstheme="minorHAnsi"/>
                <w:sz w:val="22"/>
              </w:rPr>
              <w:t xml:space="preserve">Performance Alvo = </w:t>
            </w:r>
          </w:p>
          <w:p w14:paraId="23AB4703" w14:textId="77777777" w:rsidR="00606AF6" w:rsidRDefault="00606AF6" w:rsidP="00E04075">
            <w:pPr>
              <w:rPr>
                <w:rFonts w:cstheme="minorHAnsi"/>
                <w:sz w:val="22"/>
              </w:rPr>
            </w:pPr>
          </w:p>
          <w:p w14:paraId="3B9A93F0" w14:textId="4A565AE8" w:rsidR="00606AF6" w:rsidRPr="00A370E1" w:rsidRDefault="00606AF6" w:rsidP="00E04075">
            <w:pPr>
              <w:rPr>
                <w:rFonts w:cstheme="minorHAnsi"/>
                <w:sz w:val="22"/>
              </w:rPr>
            </w:pPr>
            <w:r w:rsidRPr="008B75DE">
              <w:rPr>
                <w:rFonts w:cstheme="minorHAnsi"/>
                <w:sz w:val="22"/>
                <w:highlight w:val="yellow"/>
              </w:rPr>
              <w:t>[Nota Valora: Cláusula em discussão comercial entre Valora e Axis]</w:t>
            </w:r>
          </w:p>
        </w:tc>
      </w:tr>
      <w:tr w:rsidR="009F062E" w:rsidRPr="00A370E1" w14:paraId="570CF203" w14:textId="77777777" w:rsidTr="230F4831">
        <w:trPr>
          <w:jc w:val="center"/>
        </w:trPr>
        <w:tc>
          <w:tcPr>
            <w:tcW w:w="2700" w:type="dxa"/>
          </w:tcPr>
          <w:p w14:paraId="7BC66BF4" w14:textId="5780F960" w:rsidR="009F062E" w:rsidRPr="00A370E1" w:rsidRDefault="009F062E" w:rsidP="009F062E">
            <w:pPr>
              <w:rPr>
                <w:rFonts w:cstheme="minorHAnsi"/>
                <w:sz w:val="22"/>
              </w:rPr>
            </w:pPr>
            <w:r w:rsidRPr="00A370E1">
              <w:rPr>
                <w:rFonts w:cstheme="minorHAnsi"/>
                <w:sz w:val="22"/>
              </w:rPr>
              <w:t>“</w:t>
            </w:r>
            <w:r w:rsidRPr="00A370E1">
              <w:rPr>
                <w:rFonts w:cstheme="minorHAnsi"/>
                <w:sz w:val="22"/>
                <w:u w:val="single"/>
              </w:rPr>
              <w:t>Comunicação de Resgate</w:t>
            </w:r>
            <w:r w:rsidRPr="00A370E1">
              <w:rPr>
                <w:rFonts w:cstheme="minorHAnsi"/>
                <w:sz w:val="22"/>
              </w:rPr>
              <w:t>”</w:t>
            </w:r>
          </w:p>
        </w:tc>
        <w:tc>
          <w:tcPr>
            <w:tcW w:w="5794" w:type="dxa"/>
          </w:tcPr>
          <w:p w14:paraId="0628673B" w14:textId="2D23E9F5" w:rsidR="009F062E" w:rsidRPr="00A370E1" w:rsidRDefault="009F062E" w:rsidP="009F062E">
            <w:pPr>
              <w:rPr>
                <w:rFonts w:cstheme="minorHAnsi"/>
                <w:sz w:val="22"/>
              </w:rPr>
            </w:pPr>
            <w:r w:rsidRPr="00A370E1">
              <w:rPr>
                <w:rFonts w:cstheme="minorHAnsi"/>
                <w:sz w:val="22"/>
              </w:rPr>
              <w:t xml:space="preserve">Tem o significado atribuído à expressão na Cláusula </w:t>
            </w:r>
            <w:r w:rsidR="0079678E" w:rsidRPr="00A370E1">
              <w:rPr>
                <w:rFonts w:cstheme="minorHAnsi"/>
                <w:sz w:val="22"/>
              </w:rPr>
              <w:t>6</w:t>
            </w:r>
            <w:r w:rsidR="0006028C" w:rsidRPr="00A370E1">
              <w:rPr>
                <w:rFonts w:cstheme="minorHAnsi"/>
                <w:sz w:val="22"/>
              </w:rPr>
              <w:t>.1.3</w:t>
            </w:r>
            <w:r w:rsidRPr="00A370E1">
              <w:rPr>
                <w:rFonts w:cstheme="minorHAnsi"/>
                <w:sz w:val="22"/>
              </w:rPr>
              <w:t xml:space="preserve"> acima.</w:t>
            </w:r>
          </w:p>
        </w:tc>
      </w:tr>
      <w:tr w:rsidR="00CA526B" w:rsidRPr="00A370E1" w14:paraId="7593D252" w14:textId="77777777" w:rsidTr="230F4831">
        <w:trPr>
          <w:jc w:val="center"/>
        </w:trPr>
        <w:tc>
          <w:tcPr>
            <w:tcW w:w="2700" w:type="dxa"/>
          </w:tcPr>
          <w:p w14:paraId="471C3729" w14:textId="390E3C0E" w:rsidR="00CA526B" w:rsidRPr="00A370E1" w:rsidRDefault="00CA526B" w:rsidP="00785897">
            <w:pPr>
              <w:rPr>
                <w:rFonts w:cstheme="minorHAnsi"/>
                <w:sz w:val="22"/>
              </w:rPr>
            </w:pPr>
            <w:r w:rsidRPr="00A370E1">
              <w:rPr>
                <w:rFonts w:cstheme="minorHAnsi"/>
                <w:sz w:val="22"/>
              </w:rPr>
              <w:t>“</w:t>
            </w:r>
            <w:r w:rsidRPr="00A370E1">
              <w:rPr>
                <w:rFonts w:cstheme="minorHAnsi"/>
                <w:sz w:val="22"/>
                <w:u w:val="single"/>
              </w:rPr>
              <w:t>Comunicação de Resgate Obrigatório</w:t>
            </w:r>
            <w:r w:rsidRPr="00A370E1">
              <w:rPr>
                <w:rFonts w:cstheme="minorHAnsi"/>
                <w:sz w:val="22"/>
              </w:rPr>
              <w:t>”</w:t>
            </w:r>
          </w:p>
        </w:tc>
        <w:tc>
          <w:tcPr>
            <w:tcW w:w="5794" w:type="dxa"/>
          </w:tcPr>
          <w:p w14:paraId="207CFA1C" w14:textId="78C95A5D" w:rsidR="00CA526B" w:rsidRPr="00A370E1" w:rsidRDefault="00CA526B" w:rsidP="00785897">
            <w:pPr>
              <w:rPr>
                <w:rFonts w:cstheme="minorHAnsi"/>
                <w:sz w:val="22"/>
              </w:rPr>
            </w:pPr>
            <w:r w:rsidRPr="00A370E1">
              <w:rPr>
                <w:rFonts w:cstheme="minorHAnsi"/>
                <w:sz w:val="22"/>
              </w:rPr>
              <w:t>Tem o significado atribuído à expressão na Cláusula 6.2.2 acima.</w:t>
            </w:r>
          </w:p>
        </w:tc>
      </w:tr>
      <w:tr w:rsidR="00ED071B" w:rsidRPr="00A370E1" w14:paraId="198F5984" w14:textId="77777777" w:rsidTr="230F4831">
        <w:trPr>
          <w:jc w:val="center"/>
        </w:trPr>
        <w:tc>
          <w:tcPr>
            <w:tcW w:w="2700" w:type="dxa"/>
          </w:tcPr>
          <w:p w14:paraId="5BD3A993" w14:textId="25C4EB5C" w:rsidR="00ED071B" w:rsidRPr="00A370E1" w:rsidRDefault="00ED071B" w:rsidP="006D22F4">
            <w:pPr>
              <w:rPr>
                <w:rFonts w:cstheme="minorHAnsi"/>
                <w:sz w:val="22"/>
              </w:rPr>
            </w:pPr>
            <w:r w:rsidRPr="00A370E1">
              <w:rPr>
                <w:rFonts w:cstheme="minorHAnsi"/>
                <w:sz w:val="22"/>
              </w:rPr>
              <w:t>“</w:t>
            </w:r>
            <w:r w:rsidRPr="00A370E1">
              <w:rPr>
                <w:rFonts w:cstheme="minorHAnsi"/>
                <w:sz w:val="22"/>
                <w:u w:val="single"/>
              </w:rPr>
              <w:t>Conta do Patrimônio Separado</w:t>
            </w:r>
            <w:r w:rsidRPr="00A370E1">
              <w:rPr>
                <w:rFonts w:cstheme="minorHAnsi"/>
                <w:color w:val="000000"/>
                <w:sz w:val="22"/>
              </w:rPr>
              <w:t>”</w:t>
            </w:r>
          </w:p>
        </w:tc>
        <w:tc>
          <w:tcPr>
            <w:tcW w:w="5794" w:type="dxa"/>
          </w:tcPr>
          <w:p w14:paraId="621D4FE8" w14:textId="1DF18C15" w:rsidR="00ED071B" w:rsidRPr="00A370E1" w:rsidRDefault="00ED071B" w:rsidP="006D22F4">
            <w:pPr>
              <w:rPr>
                <w:rFonts w:cstheme="minorHAnsi"/>
                <w:sz w:val="22"/>
              </w:rPr>
            </w:pPr>
            <w:r w:rsidRPr="00A370E1">
              <w:rPr>
                <w:rFonts w:cstheme="minorHAnsi"/>
                <w:sz w:val="22"/>
              </w:rPr>
              <w:t>Significa a conta corrente nº </w:t>
            </w:r>
            <w:r w:rsidR="00E84B6A" w:rsidRPr="00A370E1">
              <w:rPr>
                <w:rFonts w:cstheme="minorHAnsi"/>
                <w:sz w:val="22"/>
              </w:rPr>
              <w:t>[=]</w:t>
            </w:r>
            <w:r w:rsidR="007D2813" w:rsidRPr="00A370E1">
              <w:rPr>
                <w:rFonts w:cstheme="minorHAnsi"/>
                <w:sz w:val="22"/>
              </w:rPr>
              <w:t xml:space="preserve">, </w:t>
            </w:r>
            <w:r w:rsidRPr="00A370E1">
              <w:rPr>
                <w:rFonts w:cstheme="minorHAnsi"/>
                <w:sz w:val="22"/>
              </w:rPr>
              <w:t>agência </w:t>
            </w:r>
            <w:r w:rsidR="00E84B6A" w:rsidRPr="00A370E1">
              <w:rPr>
                <w:rFonts w:cstheme="minorHAnsi"/>
                <w:sz w:val="22"/>
              </w:rPr>
              <w:t>[=]</w:t>
            </w:r>
            <w:r w:rsidRPr="00A370E1">
              <w:rPr>
                <w:rFonts w:cstheme="minorHAnsi"/>
                <w:sz w:val="22"/>
              </w:rPr>
              <w:t xml:space="preserve">, mantida em nome da </w:t>
            </w:r>
            <w:proofErr w:type="spellStart"/>
            <w:r w:rsidRPr="00A370E1">
              <w:rPr>
                <w:rFonts w:cstheme="minorHAnsi"/>
                <w:sz w:val="22"/>
              </w:rPr>
              <w:t>Securitizadora</w:t>
            </w:r>
            <w:proofErr w:type="spellEnd"/>
            <w:r w:rsidRPr="00A370E1">
              <w:rPr>
                <w:rFonts w:cstheme="minorHAnsi"/>
                <w:sz w:val="22"/>
              </w:rPr>
              <w:t xml:space="preserve"> junto ao </w:t>
            </w:r>
            <w:r w:rsidR="00E84B6A" w:rsidRPr="00A370E1">
              <w:rPr>
                <w:rFonts w:cstheme="minorHAnsi"/>
                <w:sz w:val="22"/>
              </w:rPr>
              <w:t>[=]</w:t>
            </w:r>
            <w:r w:rsidR="00C27812" w:rsidRPr="00A370E1">
              <w:rPr>
                <w:rFonts w:cstheme="minorHAnsi"/>
                <w:sz w:val="22"/>
              </w:rPr>
              <w:t>.</w:t>
            </w:r>
          </w:p>
        </w:tc>
      </w:tr>
      <w:tr w:rsidR="00C27812" w:rsidRPr="00A370E1" w14:paraId="15ED87BC" w14:textId="77777777" w:rsidTr="230F4831">
        <w:trPr>
          <w:jc w:val="center"/>
        </w:trPr>
        <w:tc>
          <w:tcPr>
            <w:tcW w:w="2700" w:type="dxa"/>
          </w:tcPr>
          <w:p w14:paraId="5A5C6015" w14:textId="65880A8D" w:rsidR="00C27812" w:rsidRPr="00A370E1" w:rsidRDefault="00C27812" w:rsidP="006D22F4">
            <w:pPr>
              <w:rPr>
                <w:rFonts w:cstheme="minorHAnsi"/>
                <w:sz w:val="22"/>
              </w:rPr>
            </w:pPr>
            <w:r w:rsidRPr="00A370E1">
              <w:rPr>
                <w:rFonts w:cstheme="minorHAnsi"/>
                <w:sz w:val="22"/>
              </w:rPr>
              <w:t>“</w:t>
            </w:r>
            <w:r w:rsidRPr="00A370E1">
              <w:rPr>
                <w:rFonts w:cstheme="minorHAnsi"/>
                <w:sz w:val="22"/>
                <w:u w:val="single"/>
              </w:rPr>
              <w:t>Conta de Livre Movimentação da Emissora</w:t>
            </w:r>
            <w:r w:rsidRPr="00A370E1">
              <w:rPr>
                <w:rFonts w:cstheme="minorHAnsi"/>
                <w:color w:val="000000"/>
                <w:sz w:val="22"/>
              </w:rPr>
              <w:t>”</w:t>
            </w:r>
          </w:p>
        </w:tc>
        <w:tc>
          <w:tcPr>
            <w:tcW w:w="5794" w:type="dxa"/>
          </w:tcPr>
          <w:p w14:paraId="24DEE46A" w14:textId="76F72CD2" w:rsidR="00C27812" w:rsidRPr="00A370E1" w:rsidRDefault="00C27812" w:rsidP="006D22F4">
            <w:pPr>
              <w:rPr>
                <w:rFonts w:cstheme="minorHAnsi"/>
                <w:sz w:val="22"/>
              </w:rPr>
            </w:pPr>
            <w:r w:rsidRPr="00A370E1">
              <w:rPr>
                <w:rFonts w:cstheme="minorHAnsi"/>
                <w:sz w:val="22"/>
              </w:rPr>
              <w:t>Significa a conta corrente nº [=], agência [=], mantida em nome da Emissora junto ao [=].</w:t>
            </w:r>
          </w:p>
        </w:tc>
      </w:tr>
      <w:tr w:rsidR="00643AF5" w:rsidRPr="00A370E1" w14:paraId="67ED036E" w14:textId="77777777" w:rsidTr="230F4831">
        <w:trPr>
          <w:jc w:val="center"/>
        </w:trPr>
        <w:tc>
          <w:tcPr>
            <w:tcW w:w="2700" w:type="dxa"/>
          </w:tcPr>
          <w:p w14:paraId="477E9B67" w14:textId="03CC93F5" w:rsidR="00643AF5" w:rsidRPr="00A370E1" w:rsidRDefault="00643AF5" w:rsidP="00643AF5">
            <w:pPr>
              <w:rPr>
                <w:rFonts w:cstheme="minorHAnsi"/>
                <w:sz w:val="22"/>
              </w:rPr>
            </w:pPr>
            <w:r w:rsidRPr="00A370E1">
              <w:rPr>
                <w:rFonts w:cstheme="minorHAnsi"/>
                <w:sz w:val="22"/>
              </w:rPr>
              <w:t>“</w:t>
            </w:r>
            <w:r w:rsidRPr="00A370E1">
              <w:rPr>
                <w:rFonts w:cstheme="minorHAnsi"/>
                <w:sz w:val="22"/>
                <w:u w:val="single"/>
              </w:rPr>
              <w:t>Conta Vinculada da Emissora</w:t>
            </w:r>
            <w:r w:rsidRPr="00A370E1">
              <w:rPr>
                <w:rFonts w:cstheme="minorHAnsi"/>
                <w:sz w:val="22"/>
              </w:rPr>
              <w:t>”</w:t>
            </w:r>
          </w:p>
        </w:tc>
        <w:tc>
          <w:tcPr>
            <w:tcW w:w="5794" w:type="dxa"/>
          </w:tcPr>
          <w:p w14:paraId="5F1C9E2D" w14:textId="3CA9704C" w:rsidR="00643AF5" w:rsidRPr="00A370E1" w:rsidRDefault="00643AF5" w:rsidP="00BE41F1">
            <w:pPr>
              <w:rPr>
                <w:rFonts w:cstheme="minorHAnsi"/>
                <w:sz w:val="22"/>
              </w:rPr>
            </w:pPr>
            <w:r w:rsidRPr="00A370E1">
              <w:rPr>
                <w:rFonts w:cstheme="minorHAnsi"/>
                <w:sz w:val="22"/>
              </w:rPr>
              <w:t xml:space="preserve">Significa a </w:t>
            </w:r>
            <w:r w:rsidRPr="00A370E1">
              <w:rPr>
                <w:rFonts w:eastAsia="Arial Unicode MS" w:cstheme="minorHAnsi"/>
                <w:w w:val="0"/>
                <w:sz w:val="22"/>
              </w:rPr>
              <w:t>conta vinculada</w:t>
            </w:r>
            <w:r w:rsidRPr="00A370E1">
              <w:rPr>
                <w:rFonts w:cstheme="minorHAnsi"/>
                <w:sz w:val="22"/>
              </w:rPr>
              <w:t xml:space="preserve"> </w:t>
            </w:r>
            <w:r w:rsidR="004665C2" w:rsidRPr="00A370E1">
              <w:rPr>
                <w:rFonts w:cstheme="minorHAnsi"/>
                <w:sz w:val="22"/>
              </w:rPr>
              <w:t xml:space="preserve">da </w:t>
            </w:r>
            <w:r w:rsidRPr="00A370E1">
              <w:rPr>
                <w:rFonts w:cstheme="minorHAnsi"/>
                <w:color w:val="000000"/>
                <w:sz w:val="22"/>
              </w:rPr>
              <w:t>Emissora</w:t>
            </w:r>
            <w:r w:rsidRPr="00A370E1">
              <w:rPr>
                <w:rFonts w:cstheme="minorHAnsi"/>
                <w:sz w:val="22"/>
              </w:rPr>
              <w:t xml:space="preserve"> </w:t>
            </w:r>
            <w:r w:rsidR="004665C2" w:rsidRPr="00A370E1">
              <w:rPr>
                <w:rFonts w:cstheme="minorHAnsi"/>
                <w:sz w:val="22"/>
              </w:rPr>
              <w:t xml:space="preserve">a ser aberta </w:t>
            </w:r>
            <w:r w:rsidRPr="00A370E1">
              <w:rPr>
                <w:rFonts w:eastAsia="Arial Unicode MS" w:cstheme="minorHAnsi"/>
                <w:w w:val="0"/>
                <w:sz w:val="22"/>
              </w:rPr>
              <w:t>junto ao Banco Depositário.</w:t>
            </w:r>
          </w:p>
        </w:tc>
      </w:tr>
      <w:tr w:rsidR="003A1FD7" w:rsidRPr="00A370E1" w14:paraId="54874E05" w14:textId="77777777" w:rsidTr="230F4831">
        <w:trPr>
          <w:jc w:val="center"/>
        </w:trPr>
        <w:tc>
          <w:tcPr>
            <w:tcW w:w="2700" w:type="dxa"/>
          </w:tcPr>
          <w:p w14:paraId="0285C2B4" w14:textId="0FA7EA0F" w:rsidR="003A1FD7" w:rsidRPr="00A370E1" w:rsidRDefault="003A1FD7" w:rsidP="003A1FD7">
            <w:pPr>
              <w:rPr>
                <w:rFonts w:cstheme="minorHAnsi"/>
                <w:sz w:val="22"/>
              </w:rPr>
            </w:pPr>
            <w:r w:rsidRPr="00A370E1">
              <w:rPr>
                <w:rFonts w:cstheme="minorHAnsi"/>
                <w:sz w:val="22"/>
              </w:rPr>
              <w:lastRenderedPageBreak/>
              <w:t>“</w:t>
            </w:r>
            <w:r w:rsidRPr="00A370E1">
              <w:rPr>
                <w:rFonts w:cstheme="minorHAnsi"/>
                <w:sz w:val="22"/>
                <w:u w:val="single"/>
              </w:rPr>
              <w:t>Contrato</w:t>
            </w:r>
            <w:r w:rsidR="00E04075" w:rsidRPr="00A370E1">
              <w:rPr>
                <w:rFonts w:cstheme="minorHAnsi"/>
                <w:sz w:val="22"/>
                <w:u w:val="single"/>
              </w:rPr>
              <w:t>s</w:t>
            </w:r>
            <w:r w:rsidRPr="00A370E1">
              <w:rPr>
                <w:rFonts w:cstheme="minorHAnsi"/>
                <w:sz w:val="22"/>
                <w:u w:val="single"/>
              </w:rPr>
              <w:t xml:space="preserve"> de Alienação Fiduciária de Bens e Equipamentos</w:t>
            </w:r>
            <w:r w:rsidRPr="00A370E1">
              <w:rPr>
                <w:rFonts w:cstheme="minorHAnsi"/>
                <w:sz w:val="22"/>
              </w:rPr>
              <w:t>”</w:t>
            </w:r>
          </w:p>
        </w:tc>
        <w:tc>
          <w:tcPr>
            <w:tcW w:w="5794" w:type="dxa"/>
          </w:tcPr>
          <w:p w14:paraId="608B213F" w14:textId="2C7AC482" w:rsidR="003A1FD7" w:rsidRPr="00A370E1" w:rsidRDefault="003A1FD7" w:rsidP="00BE41F1">
            <w:pPr>
              <w:rPr>
                <w:rFonts w:cstheme="minorHAnsi"/>
                <w:sz w:val="22"/>
              </w:rPr>
            </w:pPr>
            <w:r w:rsidRPr="00A370E1">
              <w:rPr>
                <w:rFonts w:cstheme="minorHAnsi"/>
                <w:sz w:val="22"/>
              </w:rPr>
              <w:t xml:space="preserve">Significa </w:t>
            </w:r>
            <w:r w:rsidR="00E04075" w:rsidRPr="00A370E1">
              <w:rPr>
                <w:rFonts w:cstheme="minorHAnsi"/>
                <w:sz w:val="22"/>
              </w:rPr>
              <w:t xml:space="preserve">cada </w:t>
            </w:r>
            <w:r w:rsidRPr="00A370E1">
              <w:rPr>
                <w:rFonts w:cstheme="minorHAnsi"/>
                <w:sz w:val="22"/>
              </w:rPr>
              <w:t>“</w:t>
            </w:r>
            <w:r w:rsidRPr="00A370E1">
              <w:rPr>
                <w:rFonts w:cstheme="minorHAnsi"/>
                <w:i/>
                <w:sz w:val="22"/>
              </w:rPr>
              <w:t>Instrumento Particular de Constituição de Alienação Fiduciária de Bens e Equipamentos em Garantia</w:t>
            </w:r>
            <w:r w:rsidRPr="00A370E1">
              <w:rPr>
                <w:rFonts w:cstheme="minorHAnsi"/>
                <w:sz w:val="22"/>
              </w:rPr>
              <w:t xml:space="preserve">”, a ser celebrado entre a </w:t>
            </w:r>
            <w:r w:rsidR="00E84B6A" w:rsidRPr="00A370E1">
              <w:rPr>
                <w:rFonts w:cstheme="minorHAnsi"/>
                <w:color w:val="000000"/>
                <w:sz w:val="22"/>
              </w:rPr>
              <w:t>Emissora</w:t>
            </w:r>
            <w:r w:rsidR="00B6058D" w:rsidRPr="00A370E1">
              <w:rPr>
                <w:rFonts w:cstheme="minorHAnsi"/>
                <w:color w:val="000000"/>
                <w:sz w:val="22"/>
              </w:rPr>
              <w:t xml:space="preserve">, </w:t>
            </w:r>
            <w:r w:rsidRPr="00A370E1">
              <w:rPr>
                <w:rFonts w:cstheme="minorHAnsi"/>
                <w:color w:val="000000"/>
                <w:sz w:val="22"/>
              </w:rPr>
              <w:t>na qualidade de Fiduciante</w:t>
            </w:r>
            <w:r w:rsidR="001037FE" w:rsidRPr="00A370E1">
              <w:rPr>
                <w:rFonts w:cstheme="minorHAnsi"/>
                <w:color w:val="000000"/>
                <w:sz w:val="22"/>
              </w:rPr>
              <w:t>,</w:t>
            </w:r>
            <w:r w:rsidRPr="00A370E1">
              <w:rPr>
                <w:rFonts w:cstheme="minorHAnsi"/>
                <w:sz w:val="22"/>
              </w:rPr>
              <w:t xml:space="preserve"> a </w:t>
            </w:r>
            <w:proofErr w:type="spellStart"/>
            <w:r w:rsidRPr="00A370E1">
              <w:rPr>
                <w:rFonts w:cstheme="minorHAnsi"/>
                <w:sz w:val="22"/>
              </w:rPr>
              <w:t>Securitizadora</w:t>
            </w:r>
            <w:proofErr w:type="spellEnd"/>
            <w:r w:rsidRPr="00A370E1">
              <w:rPr>
                <w:rFonts w:cstheme="minorHAnsi"/>
                <w:sz w:val="22"/>
              </w:rPr>
              <w:t>, na qualidade de Fiduciária,</w:t>
            </w:r>
            <w:r w:rsidR="001037FE" w:rsidRPr="00A370E1">
              <w:rPr>
                <w:rFonts w:cstheme="minorHAnsi"/>
                <w:sz w:val="22"/>
              </w:rPr>
              <w:t xml:space="preserve"> </w:t>
            </w:r>
            <w:r w:rsidRPr="00A370E1">
              <w:rPr>
                <w:rFonts w:cstheme="minorHAnsi"/>
                <w:sz w:val="22"/>
              </w:rPr>
              <w:t>e seus eventuais aditamentos.</w:t>
            </w:r>
          </w:p>
        </w:tc>
      </w:tr>
      <w:tr w:rsidR="00B04FFF" w:rsidRPr="00A370E1" w14:paraId="11070172" w14:textId="34E2F345" w:rsidTr="230F4831">
        <w:trPr>
          <w:jc w:val="center"/>
        </w:trPr>
        <w:tc>
          <w:tcPr>
            <w:tcW w:w="2700" w:type="dxa"/>
          </w:tcPr>
          <w:p w14:paraId="197A1383" w14:textId="2DC984A0" w:rsidR="00B04FFF" w:rsidRPr="00A370E1" w:rsidRDefault="00B04FFF" w:rsidP="00B04FFF">
            <w:pPr>
              <w:rPr>
                <w:rFonts w:cstheme="minorHAnsi"/>
                <w:sz w:val="22"/>
              </w:rPr>
            </w:pPr>
            <w:r w:rsidRPr="00A370E1">
              <w:rPr>
                <w:rFonts w:cstheme="minorHAnsi"/>
                <w:sz w:val="22"/>
              </w:rPr>
              <w:t>“</w:t>
            </w:r>
            <w:r w:rsidRPr="00A370E1">
              <w:rPr>
                <w:rFonts w:cstheme="minorHAnsi"/>
                <w:sz w:val="22"/>
                <w:u w:val="single"/>
              </w:rPr>
              <w:t>Contrato de Alienação Fiduciária de Participações Societárias</w:t>
            </w:r>
            <w:r w:rsidRPr="00A370E1">
              <w:rPr>
                <w:rFonts w:cstheme="minorHAnsi"/>
                <w:sz w:val="22"/>
              </w:rPr>
              <w:t>”</w:t>
            </w:r>
          </w:p>
        </w:tc>
        <w:tc>
          <w:tcPr>
            <w:tcW w:w="5794" w:type="dxa"/>
          </w:tcPr>
          <w:p w14:paraId="7B4B40EF" w14:textId="13F30DC7" w:rsidR="00B04FFF" w:rsidRPr="00A370E1" w:rsidRDefault="00B04FFF" w:rsidP="00BE41F1">
            <w:pPr>
              <w:rPr>
                <w:rFonts w:cstheme="minorHAnsi"/>
                <w:sz w:val="22"/>
              </w:rPr>
            </w:pPr>
            <w:r w:rsidRPr="00A370E1">
              <w:rPr>
                <w:rFonts w:cstheme="minorHAnsi"/>
                <w:sz w:val="22"/>
              </w:rPr>
              <w:t>Significa o “</w:t>
            </w:r>
            <w:r w:rsidRPr="00A370E1">
              <w:rPr>
                <w:rFonts w:cstheme="minorHAnsi"/>
                <w:i/>
                <w:sz w:val="22"/>
              </w:rPr>
              <w:t>Instrumento Particular de Constituição de Alienação Fiduciária de Participações Societárias em Garantia</w:t>
            </w:r>
            <w:r w:rsidRPr="00A370E1">
              <w:rPr>
                <w:rFonts w:cstheme="minorHAnsi"/>
                <w:sz w:val="22"/>
              </w:rPr>
              <w:t>”, a ser celebrado entre a</w:t>
            </w:r>
            <w:r w:rsidR="0093194D" w:rsidRPr="00A370E1">
              <w:rPr>
                <w:rFonts w:cstheme="minorHAnsi"/>
                <w:sz w:val="22"/>
              </w:rPr>
              <w:t xml:space="preserve">s </w:t>
            </w:r>
            <w:proofErr w:type="spellStart"/>
            <w:r w:rsidR="0093194D" w:rsidRPr="00A370E1">
              <w:rPr>
                <w:rFonts w:cstheme="minorHAnsi"/>
                <w:sz w:val="22"/>
              </w:rPr>
              <w:t>SPEs</w:t>
            </w:r>
            <w:proofErr w:type="spellEnd"/>
            <w:r w:rsidR="0093194D" w:rsidRPr="00A370E1">
              <w:rPr>
                <w:rFonts w:cstheme="minorHAnsi"/>
                <w:sz w:val="22"/>
              </w:rPr>
              <w:t>, a Emissora</w:t>
            </w:r>
            <w:r w:rsidR="00F55547" w:rsidRPr="00A370E1">
              <w:rPr>
                <w:rFonts w:cstheme="minorHAnsi"/>
                <w:sz w:val="22"/>
              </w:rPr>
              <w:t xml:space="preserve"> </w:t>
            </w:r>
            <w:r w:rsidRPr="00A370E1">
              <w:rPr>
                <w:rFonts w:cstheme="minorHAnsi"/>
                <w:sz w:val="22"/>
              </w:rPr>
              <w:t xml:space="preserve">e a </w:t>
            </w:r>
            <w:proofErr w:type="spellStart"/>
            <w:r w:rsidRPr="00A370E1">
              <w:rPr>
                <w:rFonts w:cstheme="minorHAnsi"/>
                <w:sz w:val="22"/>
              </w:rPr>
              <w:t>Securitizadora</w:t>
            </w:r>
            <w:proofErr w:type="spellEnd"/>
            <w:r w:rsidRPr="00A370E1">
              <w:rPr>
                <w:rFonts w:cstheme="minorHAnsi"/>
                <w:sz w:val="22"/>
              </w:rPr>
              <w:t>, na qualidade de Fiduciária, e seus eventuais aditamentos</w:t>
            </w:r>
            <w:r w:rsidR="00E04075" w:rsidRPr="00A370E1">
              <w:rPr>
                <w:rFonts w:cstheme="minorHAnsi"/>
                <w:sz w:val="22"/>
              </w:rPr>
              <w:t>.</w:t>
            </w:r>
          </w:p>
        </w:tc>
      </w:tr>
      <w:tr w:rsidR="00B04FFF" w:rsidRPr="00A370E1" w14:paraId="4D51FF29" w14:textId="77777777" w:rsidTr="230F4831">
        <w:trPr>
          <w:jc w:val="center"/>
        </w:trPr>
        <w:tc>
          <w:tcPr>
            <w:tcW w:w="2700" w:type="dxa"/>
          </w:tcPr>
          <w:p w14:paraId="009E5D4C" w14:textId="379D928E" w:rsidR="00B04FFF" w:rsidRPr="00A370E1" w:rsidRDefault="00B04FFF" w:rsidP="00B04FFF">
            <w:pPr>
              <w:rPr>
                <w:rFonts w:cstheme="minorHAnsi"/>
                <w:sz w:val="22"/>
              </w:rPr>
            </w:pPr>
            <w:r w:rsidRPr="00A370E1">
              <w:rPr>
                <w:rFonts w:cstheme="minorHAnsi"/>
                <w:sz w:val="22"/>
              </w:rPr>
              <w:t>“</w:t>
            </w:r>
            <w:r w:rsidRPr="00A370E1">
              <w:rPr>
                <w:rFonts w:cstheme="minorHAnsi"/>
                <w:sz w:val="22"/>
                <w:u w:val="single"/>
              </w:rPr>
              <w:t>Contrato de Cessão Fiduciária</w:t>
            </w:r>
            <w:r w:rsidRPr="00A370E1">
              <w:rPr>
                <w:rFonts w:cstheme="minorHAnsi"/>
                <w:sz w:val="22"/>
              </w:rPr>
              <w:t>”</w:t>
            </w:r>
          </w:p>
        </w:tc>
        <w:tc>
          <w:tcPr>
            <w:tcW w:w="5794" w:type="dxa"/>
          </w:tcPr>
          <w:p w14:paraId="566DCCAD" w14:textId="0C7B41F1" w:rsidR="00B04FFF" w:rsidRPr="00A370E1" w:rsidRDefault="00B04FFF" w:rsidP="00BE41F1">
            <w:pPr>
              <w:rPr>
                <w:rFonts w:cstheme="minorHAnsi"/>
                <w:sz w:val="22"/>
              </w:rPr>
            </w:pPr>
            <w:r w:rsidRPr="00A370E1">
              <w:rPr>
                <w:rFonts w:cstheme="minorHAnsi"/>
                <w:sz w:val="22"/>
              </w:rPr>
              <w:t>Significa o “</w:t>
            </w:r>
            <w:r w:rsidRPr="00A370E1">
              <w:rPr>
                <w:rFonts w:cstheme="minorHAnsi"/>
                <w:i/>
                <w:sz w:val="22"/>
              </w:rPr>
              <w:t>Instrumento Particular de Constituição de Cessão Fiduciária em Garantia</w:t>
            </w:r>
            <w:r w:rsidRPr="00A370E1">
              <w:rPr>
                <w:rFonts w:cstheme="minorHAnsi"/>
                <w:sz w:val="22"/>
              </w:rPr>
              <w:t xml:space="preserve">”, a ser celebrado entre a </w:t>
            </w:r>
            <w:proofErr w:type="spellStart"/>
            <w:r w:rsidRPr="00A370E1">
              <w:rPr>
                <w:rFonts w:cstheme="minorHAnsi"/>
                <w:sz w:val="22"/>
              </w:rPr>
              <w:t>Securitizadora</w:t>
            </w:r>
            <w:proofErr w:type="spellEnd"/>
            <w:r w:rsidRPr="00A370E1">
              <w:rPr>
                <w:rFonts w:cstheme="minorHAnsi"/>
                <w:sz w:val="22"/>
              </w:rPr>
              <w:t xml:space="preserve">, na qualidade de </w:t>
            </w:r>
            <w:r w:rsidR="001703D2" w:rsidRPr="00A370E1">
              <w:rPr>
                <w:rFonts w:cstheme="minorHAnsi"/>
                <w:sz w:val="22"/>
              </w:rPr>
              <w:t>c</w:t>
            </w:r>
            <w:r w:rsidRPr="00A370E1">
              <w:rPr>
                <w:rFonts w:cstheme="minorHAnsi"/>
                <w:sz w:val="22"/>
              </w:rPr>
              <w:t xml:space="preserve">essionária </w:t>
            </w:r>
            <w:r w:rsidR="001703D2" w:rsidRPr="00A370E1">
              <w:rPr>
                <w:rFonts w:cstheme="minorHAnsi"/>
                <w:sz w:val="22"/>
              </w:rPr>
              <w:t>f</w:t>
            </w:r>
            <w:r w:rsidRPr="00A370E1">
              <w:rPr>
                <w:rFonts w:cstheme="minorHAnsi"/>
                <w:sz w:val="22"/>
              </w:rPr>
              <w:t>iduciária, a Emissora, e o Banco Depositário, e seus eventuais aditamentos.</w:t>
            </w:r>
          </w:p>
        </w:tc>
      </w:tr>
      <w:tr w:rsidR="00B04FFF" w:rsidRPr="00A370E1" w14:paraId="11D32EFD" w14:textId="77777777" w:rsidTr="230F4831">
        <w:trPr>
          <w:jc w:val="center"/>
        </w:trPr>
        <w:tc>
          <w:tcPr>
            <w:tcW w:w="2700" w:type="dxa"/>
          </w:tcPr>
          <w:p w14:paraId="5C0721B6" w14:textId="77777777" w:rsidR="00B04FFF" w:rsidRPr="00A370E1" w:rsidRDefault="00B04FFF" w:rsidP="00B04FFF">
            <w:pPr>
              <w:rPr>
                <w:rFonts w:cstheme="minorHAnsi"/>
                <w:sz w:val="22"/>
              </w:rPr>
            </w:pPr>
            <w:r w:rsidRPr="00A370E1">
              <w:rPr>
                <w:rFonts w:cstheme="minorHAnsi"/>
                <w:sz w:val="22"/>
              </w:rPr>
              <w:t>“</w:t>
            </w:r>
            <w:r w:rsidRPr="00A370E1">
              <w:rPr>
                <w:rFonts w:cstheme="minorHAnsi"/>
                <w:sz w:val="22"/>
                <w:u w:val="single"/>
              </w:rPr>
              <w:t>Contratos Cedidos dos Projetos</w:t>
            </w:r>
            <w:r w:rsidRPr="00A370E1">
              <w:rPr>
                <w:rFonts w:cstheme="minorHAnsi"/>
                <w:sz w:val="22"/>
              </w:rPr>
              <w:t>”</w:t>
            </w:r>
          </w:p>
        </w:tc>
        <w:tc>
          <w:tcPr>
            <w:tcW w:w="5794" w:type="dxa"/>
          </w:tcPr>
          <w:p w14:paraId="18A52041" w14:textId="0D7F31CC" w:rsidR="00B04FFF" w:rsidRPr="00A370E1" w:rsidRDefault="00B04FFF" w:rsidP="00B04FFF">
            <w:pPr>
              <w:rPr>
                <w:rFonts w:cstheme="minorHAnsi"/>
                <w:sz w:val="22"/>
              </w:rPr>
            </w:pPr>
            <w:r w:rsidRPr="00A370E1">
              <w:rPr>
                <w:rFonts w:cstheme="minorHAnsi"/>
                <w:sz w:val="22"/>
              </w:rPr>
              <w:t>Significa, em conjunto,</w:t>
            </w:r>
            <w:r w:rsidR="004E67BC" w:rsidRPr="00A370E1">
              <w:rPr>
                <w:rFonts w:cstheme="minorHAnsi"/>
                <w:sz w:val="22"/>
              </w:rPr>
              <w:t xml:space="preserve"> os contratos cedidos no âmbito dos Contratos de Cessão Fiduciária.</w:t>
            </w:r>
            <w:r w:rsidRPr="00A370E1">
              <w:rPr>
                <w:rFonts w:cstheme="minorHAnsi"/>
                <w:sz w:val="22"/>
              </w:rPr>
              <w:t xml:space="preserve"> </w:t>
            </w:r>
          </w:p>
        </w:tc>
      </w:tr>
      <w:tr w:rsidR="00B04FFF" w:rsidRPr="00A370E1" w14:paraId="44952FB4" w14:textId="77777777" w:rsidTr="230F4831">
        <w:trPr>
          <w:jc w:val="center"/>
        </w:trPr>
        <w:tc>
          <w:tcPr>
            <w:tcW w:w="2700" w:type="dxa"/>
          </w:tcPr>
          <w:p w14:paraId="6DBE5D6C" w14:textId="77777777" w:rsidR="00B04FFF" w:rsidRPr="00A370E1" w:rsidRDefault="00B04FFF" w:rsidP="00B04FFF">
            <w:pPr>
              <w:rPr>
                <w:rFonts w:cstheme="minorHAnsi"/>
                <w:sz w:val="22"/>
              </w:rPr>
            </w:pPr>
            <w:r w:rsidRPr="00A370E1">
              <w:rPr>
                <w:rFonts w:cstheme="minorHAnsi"/>
                <w:sz w:val="22"/>
              </w:rPr>
              <w:t>“</w:t>
            </w:r>
            <w:r w:rsidRPr="00A370E1">
              <w:rPr>
                <w:rFonts w:cstheme="minorHAnsi"/>
                <w:sz w:val="22"/>
                <w:u w:val="single"/>
              </w:rPr>
              <w:t>Contratos de Garantia</w:t>
            </w:r>
            <w:r w:rsidRPr="00A370E1">
              <w:rPr>
                <w:rFonts w:cstheme="minorHAnsi"/>
                <w:sz w:val="22"/>
              </w:rPr>
              <w:t>”</w:t>
            </w:r>
          </w:p>
        </w:tc>
        <w:tc>
          <w:tcPr>
            <w:tcW w:w="5794" w:type="dxa"/>
          </w:tcPr>
          <w:p w14:paraId="628C89F4" w14:textId="33E8F6C1" w:rsidR="00B04FFF" w:rsidRPr="00A370E1" w:rsidRDefault="00B04FFF" w:rsidP="00BE41F1">
            <w:pPr>
              <w:rPr>
                <w:rFonts w:cstheme="minorHAnsi"/>
                <w:sz w:val="22"/>
              </w:rPr>
            </w:pPr>
            <w:r w:rsidRPr="00A370E1">
              <w:rPr>
                <w:rFonts w:cstheme="minorHAnsi"/>
                <w:sz w:val="22"/>
              </w:rPr>
              <w:t>Significa, em conjunto, o Contrato de Cessão Fiduciária, o Contrato de Alienação Fiduciária de Participações Societárias e o Contrato de Alienação Fiduciária de Bens e Equipamentos, e seus eventuais aditamentos.</w:t>
            </w:r>
          </w:p>
        </w:tc>
      </w:tr>
      <w:tr w:rsidR="00B04FFF" w:rsidRPr="00A370E1" w14:paraId="02F4C554" w14:textId="77777777" w:rsidTr="230F4831">
        <w:trPr>
          <w:jc w:val="center"/>
        </w:trPr>
        <w:tc>
          <w:tcPr>
            <w:tcW w:w="2700" w:type="dxa"/>
          </w:tcPr>
          <w:p w14:paraId="4426E677" w14:textId="77777777" w:rsidR="00B04FFF" w:rsidRPr="00FA2914" w:rsidRDefault="00B04FFF" w:rsidP="00B04FFF">
            <w:pPr>
              <w:rPr>
                <w:rFonts w:cstheme="minorHAnsi"/>
                <w:sz w:val="22"/>
              </w:rPr>
            </w:pPr>
            <w:r w:rsidRPr="00FA2914">
              <w:rPr>
                <w:rFonts w:cstheme="minorHAnsi"/>
                <w:sz w:val="22"/>
              </w:rPr>
              <w:t>“</w:t>
            </w:r>
            <w:r w:rsidRPr="00FA2914">
              <w:rPr>
                <w:rFonts w:cstheme="minorHAnsi"/>
                <w:sz w:val="22"/>
                <w:u w:val="single"/>
              </w:rPr>
              <w:t>Contratos dos Projetos</w:t>
            </w:r>
            <w:r w:rsidRPr="00FA2914">
              <w:rPr>
                <w:rFonts w:cstheme="minorHAnsi"/>
                <w:sz w:val="22"/>
              </w:rPr>
              <w:t>”</w:t>
            </w:r>
          </w:p>
        </w:tc>
        <w:tc>
          <w:tcPr>
            <w:tcW w:w="5794" w:type="dxa"/>
          </w:tcPr>
          <w:p w14:paraId="58D51E35" w14:textId="7BD30E53" w:rsidR="00B04FFF" w:rsidRPr="00FA2914" w:rsidRDefault="00B04FFF" w:rsidP="00BE41F1">
            <w:pPr>
              <w:rPr>
                <w:rFonts w:cstheme="minorHAnsi"/>
                <w:sz w:val="22"/>
              </w:rPr>
            </w:pPr>
            <w:r w:rsidRPr="00FA2914">
              <w:rPr>
                <w:rFonts w:cstheme="minorHAnsi"/>
                <w:sz w:val="22"/>
              </w:rPr>
              <w:t>Significa</w:t>
            </w:r>
            <w:r w:rsidR="003C7E95" w:rsidRPr="00FA2914">
              <w:rPr>
                <w:rFonts w:cstheme="minorHAnsi"/>
                <w:sz w:val="22"/>
              </w:rPr>
              <w:t>m</w:t>
            </w:r>
            <w:r w:rsidRPr="00FA2914">
              <w:rPr>
                <w:rFonts w:cstheme="minorHAnsi"/>
                <w:sz w:val="22"/>
              </w:rPr>
              <w:t>, em conjunto</w:t>
            </w:r>
            <w:r w:rsidR="005365BD" w:rsidRPr="00FA2914">
              <w:rPr>
                <w:rFonts w:cstheme="minorHAnsi"/>
                <w:sz w:val="22"/>
              </w:rPr>
              <w:t xml:space="preserve"> os contratos analisado</w:t>
            </w:r>
            <w:r w:rsidR="003C7E95" w:rsidRPr="00FA2914">
              <w:rPr>
                <w:rFonts w:cstheme="minorHAnsi"/>
                <w:sz w:val="22"/>
              </w:rPr>
              <w:t>s</w:t>
            </w:r>
            <w:r w:rsidR="005365BD" w:rsidRPr="00FA2914">
              <w:rPr>
                <w:rFonts w:cstheme="minorHAnsi"/>
                <w:sz w:val="22"/>
              </w:rPr>
              <w:t xml:space="preserve"> pelo Grupo Energia para elaboração </w:t>
            </w:r>
            <w:r w:rsidR="009A31AE" w:rsidRPr="00FA2914">
              <w:rPr>
                <w:rFonts w:cstheme="minorHAnsi"/>
                <w:sz w:val="22"/>
              </w:rPr>
              <w:t>do relatório inicial mencionado na Cláusula</w:t>
            </w:r>
            <w:r w:rsidR="005A5507" w:rsidRPr="00FA2914">
              <w:rPr>
                <w:rFonts w:cstheme="minorHAnsi"/>
                <w:sz w:val="22"/>
              </w:rPr>
              <w:t xml:space="preserve"> 4.2.3.1</w:t>
            </w:r>
            <w:r w:rsidR="00E82A7C" w:rsidRPr="00FA2914">
              <w:rPr>
                <w:rFonts w:cstheme="minorHAnsi"/>
                <w:sz w:val="22"/>
              </w:rPr>
              <w:t>. que irá analisar contratos tais como:</w:t>
            </w:r>
            <w:r w:rsidRPr="00FA2914">
              <w:rPr>
                <w:rFonts w:cstheme="minorHAnsi"/>
                <w:sz w:val="22"/>
              </w:rPr>
              <w:t xml:space="preserve"> </w:t>
            </w:r>
            <w:r w:rsidR="00274685" w:rsidRPr="00FA2914">
              <w:rPr>
                <w:rFonts w:cstheme="minorHAnsi"/>
                <w:sz w:val="22"/>
              </w:rPr>
              <w:t xml:space="preserve">Contratos de EPC de todos os projetos, Contratos com </w:t>
            </w:r>
            <w:proofErr w:type="spellStart"/>
            <w:r w:rsidR="00274685" w:rsidRPr="00FA2914">
              <w:rPr>
                <w:rFonts w:cstheme="minorHAnsi"/>
                <w:i/>
                <w:iCs/>
                <w:sz w:val="22"/>
              </w:rPr>
              <w:t>Offtakers</w:t>
            </w:r>
            <w:proofErr w:type="spellEnd"/>
            <w:r w:rsidR="00274685" w:rsidRPr="00FA2914">
              <w:rPr>
                <w:rFonts w:cstheme="minorHAnsi"/>
                <w:i/>
                <w:iCs/>
                <w:sz w:val="22"/>
              </w:rPr>
              <w:t xml:space="preserve"> </w:t>
            </w:r>
            <w:r w:rsidR="00274685" w:rsidRPr="00FA2914">
              <w:rPr>
                <w:rFonts w:cstheme="minorHAnsi"/>
                <w:sz w:val="22"/>
              </w:rPr>
              <w:t>(contratos de locação, O&amp;M</w:t>
            </w:r>
            <w:r w:rsidR="00DC0479" w:rsidRPr="00FA2914">
              <w:rPr>
                <w:rFonts w:cstheme="minorHAnsi"/>
                <w:sz w:val="22"/>
              </w:rPr>
              <w:t>, contrato de locação de bens móveis</w:t>
            </w:r>
            <w:r w:rsidR="00274685" w:rsidRPr="00FA2914">
              <w:rPr>
                <w:rFonts w:cstheme="minorHAnsi"/>
                <w:sz w:val="22"/>
              </w:rPr>
              <w:t>) de todos os projetos e seus respectivos aditivos</w:t>
            </w:r>
            <w:r w:rsidR="00D30194" w:rsidRPr="00FA2914">
              <w:rPr>
                <w:rFonts w:cstheme="minorHAnsi"/>
                <w:sz w:val="22"/>
              </w:rPr>
              <w:t xml:space="preserve">, seguros, </w:t>
            </w:r>
            <w:r w:rsidR="00321BEF" w:rsidRPr="00FA2914">
              <w:rPr>
                <w:rFonts w:cstheme="minorHAnsi"/>
                <w:sz w:val="22"/>
              </w:rPr>
              <w:t xml:space="preserve">contratos de arrendamento, </w:t>
            </w:r>
            <w:r w:rsidR="00D30194" w:rsidRPr="00FA2914">
              <w:rPr>
                <w:rFonts w:cstheme="minorHAnsi"/>
                <w:sz w:val="22"/>
              </w:rPr>
              <w:t xml:space="preserve">CUSD, </w:t>
            </w:r>
            <w:proofErr w:type="spellStart"/>
            <w:r w:rsidR="00D30194" w:rsidRPr="00FA2914">
              <w:rPr>
                <w:rFonts w:cstheme="minorHAnsi"/>
                <w:sz w:val="22"/>
              </w:rPr>
              <w:t>CCERs</w:t>
            </w:r>
            <w:proofErr w:type="spellEnd"/>
            <w:r w:rsidR="00422AA8" w:rsidRPr="00FA2914">
              <w:rPr>
                <w:rFonts w:cstheme="minorHAnsi"/>
                <w:sz w:val="22"/>
              </w:rPr>
              <w:t>, seguros</w:t>
            </w:r>
            <w:r w:rsidR="00E14B24" w:rsidRPr="00FA2914">
              <w:rPr>
                <w:rFonts w:cstheme="minorHAnsi"/>
                <w:sz w:val="22"/>
              </w:rPr>
              <w:t>, conexão, desenvolvimento, equipamentos, produção energética, meio ambiente</w:t>
            </w:r>
            <w:r w:rsidR="005365BD" w:rsidRPr="00FA2914">
              <w:rPr>
                <w:rFonts w:cstheme="minorHAnsi"/>
                <w:sz w:val="22"/>
              </w:rPr>
              <w:t>, fundiários</w:t>
            </w:r>
            <w:r w:rsidR="00E82A7C" w:rsidRPr="00FA2914">
              <w:rPr>
                <w:rFonts w:cstheme="minorHAnsi"/>
                <w:sz w:val="22"/>
              </w:rPr>
              <w:t>. Os exemplos não</w:t>
            </w:r>
            <w:r w:rsidR="00EF6207" w:rsidRPr="00FA2914">
              <w:rPr>
                <w:rFonts w:cstheme="minorHAnsi"/>
                <w:sz w:val="22"/>
              </w:rPr>
              <w:t xml:space="preserve"> são</w:t>
            </w:r>
            <w:r w:rsidR="00E82A7C" w:rsidRPr="00FA2914">
              <w:rPr>
                <w:rFonts w:cstheme="minorHAnsi"/>
                <w:sz w:val="22"/>
              </w:rPr>
              <w:t xml:space="preserve"> exaustivos.</w:t>
            </w:r>
          </w:p>
        </w:tc>
      </w:tr>
      <w:tr w:rsidR="00FC3E79" w:rsidRPr="00A370E1" w14:paraId="036AB7A0" w14:textId="77777777" w:rsidTr="230F4831">
        <w:trPr>
          <w:jc w:val="center"/>
        </w:trPr>
        <w:tc>
          <w:tcPr>
            <w:tcW w:w="2700" w:type="dxa"/>
          </w:tcPr>
          <w:p w14:paraId="024F6B94"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Controlada</w:t>
            </w:r>
            <w:r w:rsidRPr="00A370E1">
              <w:rPr>
                <w:rFonts w:cstheme="minorHAnsi"/>
                <w:sz w:val="22"/>
              </w:rPr>
              <w:t>”</w:t>
            </w:r>
          </w:p>
        </w:tc>
        <w:tc>
          <w:tcPr>
            <w:tcW w:w="5794" w:type="dxa"/>
          </w:tcPr>
          <w:p w14:paraId="6CA14F43" w14:textId="14B2CF4B" w:rsidR="00FC3E79" w:rsidRPr="00A370E1" w:rsidRDefault="00FC3E79" w:rsidP="00FC3E79">
            <w:pPr>
              <w:rPr>
                <w:rFonts w:cstheme="minorHAnsi"/>
                <w:color w:val="000000"/>
                <w:sz w:val="22"/>
              </w:rPr>
            </w:pPr>
            <w:r w:rsidRPr="00A370E1">
              <w:rPr>
                <w:rFonts w:cstheme="minorHAnsi"/>
                <w:sz w:val="22"/>
              </w:rPr>
              <w:t xml:space="preserve">Significa </w:t>
            </w:r>
            <w:r w:rsidRPr="00A370E1">
              <w:rPr>
                <w:rFonts w:cstheme="minorHAnsi"/>
                <w:color w:val="000000"/>
                <w:sz w:val="22"/>
              </w:rPr>
              <w:t xml:space="preserve">qualquer sociedade ou veículo de investimento controlado pela Emissora, conforme definição de controle prevista no artigo 116 da Lei das Sociedades por Ações. </w:t>
            </w:r>
          </w:p>
        </w:tc>
      </w:tr>
      <w:tr w:rsidR="00107E9E" w:rsidRPr="00A370E1" w14:paraId="0CE5184E" w14:textId="77777777" w:rsidTr="230F4831">
        <w:trPr>
          <w:jc w:val="center"/>
        </w:trPr>
        <w:tc>
          <w:tcPr>
            <w:tcW w:w="2700" w:type="dxa"/>
          </w:tcPr>
          <w:p w14:paraId="31FA6F4F" w14:textId="2DD3F9CF" w:rsidR="00107E9E" w:rsidRPr="00A370E1" w:rsidRDefault="00107E9E" w:rsidP="00FC3E79">
            <w:pPr>
              <w:rPr>
                <w:rFonts w:cstheme="minorHAnsi"/>
                <w:sz w:val="22"/>
              </w:rPr>
            </w:pPr>
            <w:r w:rsidRPr="00A370E1">
              <w:rPr>
                <w:rFonts w:cstheme="minorHAnsi"/>
                <w:sz w:val="22"/>
              </w:rPr>
              <w:t>“Controladora”</w:t>
            </w:r>
          </w:p>
        </w:tc>
        <w:tc>
          <w:tcPr>
            <w:tcW w:w="5794" w:type="dxa"/>
          </w:tcPr>
          <w:p w14:paraId="6F8CF021" w14:textId="7D863114" w:rsidR="00107E9E" w:rsidRPr="00A370E1" w:rsidRDefault="00107E9E" w:rsidP="00FC3E79">
            <w:pPr>
              <w:rPr>
                <w:rFonts w:cstheme="minorHAnsi"/>
                <w:sz w:val="22"/>
              </w:rPr>
            </w:pPr>
            <w:r w:rsidRPr="00A370E1">
              <w:rPr>
                <w:rFonts w:cstheme="minorHAnsi"/>
                <w:sz w:val="22"/>
              </w:rPr>
              <w:t>Acionista(s) direto(s) ou indireto(s) da Emissora.</w:t>
            </w:r>
          </w:p>
        </w:tc>
      </w:tr>
      <w:tr w:rsidR="00FC3E79" w:rsidRPr="00A370E1" w14:paraId="0255B89A" w14:textId="77777777" w:rsidTr="230F4831">
        <w:trPr>
          <w:jc w:val="center"/>
        </w:trPr>
        <w:tc>
          <w:tcPr>
            <w:tcW w:w="2700" w:type="dxa"/>
          </w:tcPr>
          <w:p w14:paraId="60622E55"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CVM</w:t>
            </w:r>
            <w:r w:rsidRPr="00A370E1">
              <w:rPr>
                <w:rFonts w:cstheme="minorHAnsi"/>
                <w:sz w:val="22"/>
              </w:rPr>
              <w:t>”</w:t>
            </w:r>
          </w:p>
        </w:tc>
        <w:tc>
          <w:tcPr>
            <w:tcW w:w="5794" w:type="dxa"/>
          </w:tcPr>
          <w:p w14:paraId="3BA9F62C" w14:textId="3E1C969F" w:rsidR="00FC3E79" w:rsidRPr="00A370E1" w:rsidRDefault="00FC3E79" w:rsidP="00FC3E79">
            <w:pPr>
              <w:rPr>
                <w:rFonts w:cstheme="minorHAnsi"/>
                <w:sz w:val="22"/>
              </w:rPr>
            </w:pPr>
            <w:r w:rsidRPr="00A370E1">
              <w:rPr>
                <w:rFonts w:cstheme="minorHAnsi"/>
                <w:sz w:val="22"/>
              </w:rPr>
              <w:t xml:space="preserve">Significa a </w:t>
            </w:r>
            <w:r w:rsidRPr="00A370E1">
              <w:rPr>
                <w:rFonts w:cstheme="minorHAnsi"/>
                <w:color w:val="000000"/>
                <w:sz w:val="22"/>
              </w:rPr>
              <w:t>Comissão de Valores Mobiliários.</w:t>
            </w:r>
          </w:p>
        </w:tc>
      </w:tr>
      <w:tr w:rsidR="00FC3E79" w:rsidRPr="00A370E1" w14:paraId="378E8ADE" w14:textId="77777777" w:rsidTr="230F4831">
        <w:trPr>
          <w:jc w:val="center"/>
        </w:trPr>
        <w:tc>
          <w:tcPr>
            <w:tcW w:w="2700" w:type="dxa"/>
          </w:tcPr>
          <w:p w14:paraId="2D978B6B"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Data de Emissão</w:t>
            </w:r>
            <w:r w:rsidRPr="00A370E1">
              <w:rPr>
                <w:rFonts w:cstheme="minorHAnsi"/>
                <w:sz w:val="22"/>
              </w:rPr>
              <w:t>”</w:t>
            </w:r>
          </w:p>
        </w:tc>
        <w:tc>
          <w:tcPr>
            <w:tcW w:w="5794" w:type="dxa"/>
          </w:tcPr>
          <w:p w14:paraId="1CB71ADE" w14:textId="552A38BF" w:rsidR="00FC3E79" w:rsidRPr="00A370E1" w:rsidRDefault="00FC3E79" w:rsidP="00FC3E79">
            <w:pPr>
              <w:rPr>
                <w:rFonts w:cstheme="minorHAnsi"/>
                <w:sz w:val="22"/>
              </w:rPr>
            </w:pPr>
            <w:r w:rsidRPr="00A370E1">
              <w:rPr>
                <w:rFonts w:cstheme="minorHAnsi"/>
                <w:sz w:val="22"/>
              </w:rPr>
              <w:t>Significa a data de emissão das Debêntures, qual seja, [=].</w:t>
            </w:r>
          </w:p>
        </w:tc>
      </w:tr>
      <w:tr w:rsidR="00FC3E79" w:rsidRPr="00A370E1" w14:paraId="6CE136D0" w14:textId="77777777" w:rsidTr="230F4831">
        <w:trPr>
          <w:jc w:val="center"/>
        </w:trPr>
        <w:tc>
          <w:tcPr>
            <w:tcW w:w="2700" w:type="dxa"/>
          </w:tcPr>
          <w:p w14:paraId="727246C7"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Data de Integralização</w:t>
            </w:r>
            <w:r w:rsidRPr="00A370E1">
              <w:rPr>
                <w:rFonts w:cstheme="minorHAnsi"/>
                <w:sz w:val="22"/>
              </w:rPr>
              <w:t>”</w:t>
            </w:r>
          </w:p>
        </w:tc>
        <w:tc>
          <w:tcPr>
            <w:tcW w:w="5794" w:type="dxa"/>
          </w:tcPr>
          <w:p w14:paraId="488336FC" w14:textId="37FB2C40" w:rsidR="00FC3E79" w:rsidRPr="00A370E1" w:rsidRDefault="00FC3E79" w:rsidP="00FC3E79">
            <w:pPr>
              <w:rPr>
                <w:rFonts w:cstheme="minorHAnsi"/>
                <w:sz w:val="22"/>
              </w:rPr>
            </w:pPr>
            <w:r w:rsidRPr="00A370E1">
              <w:rPr>
                <w:rFonts w:cstheme="minorHAnsi"/>
                <w:sz w:val="22"/>
              </w:rPr>
              <w:t xml:space="preserve">Significa a data de integralização da Debêntures, que ocorrerá à vista em até 02 (dois) Dias Úteis da data em que for verificado o cumprimento das Condições para </w:t>
            </w:r>
            <w:r w:rsidR="00914C90" w:rsidRPr="00A370E1">
              <w:rPr>
                <w:rFonts w:cstheme="minorHAnsi"/>
                <w:sz w:val="22"/>
              </w:rPr>
              <w:t>Liberação dos Recursos</w:t>
            </w:r>
            <w:r w:rsidRPr="00A370E1">
              <w:rPr>
                <w:rFonts w:cstheme="minorHAnsi"/>
                <w:sz w:val="22"/>
              </w:rPr>
              <w:t>, no ato da subscrição, em moeda corrente nacional pelo Valor Nominal Unitário</w:t>
            </w:r>
            <w:bookmarkStart w:id="481" w:name="_Hlk32019198"/>
            <w:r w:rsidRPr="00A370E1">
              <w:rPr>
                <w:rFonts w:cstheme="minorHAnsi"/>
                <w:sz w:val="22"/>
              </w:rPr>
              <w:t xml:space="preserve">, sendo certo que todas as Debêntures serão subscritas e integralizadas </w:t>
            </w:r>
            <w:r w:rsidR="00EF6207" w:rsidRPr="00A370E1">
              <w:rPr>
                <w:rFonts w:cstheme="minorHAnsi"/>
                <w:sz w:val="22"/>
              </w:rPr>
              <w:t xml:space="preserve">conforme o cumprimento das Condições </w:t>
            </w:r>
            <w:r w:rsidR="007E0296" w:rsidRPr="00A370E1">
              <w:rPr>
                <w:rFonts w:cstheme="minorHAnsi"/>
                <w:sz w:val="22"/>
              </w:rPr>
              <w:t>para Integralização e Liberação dos Recursos</w:t>
            </w:r>
            <w:bookmarkEnd w:id="481"/>
            <w:r w:rsidRPr="00A370E1">
              <w:rPr>
                <w:rFonts w:cstheme="minorHAnsi"/>
                <w:sz w:val="22"/>
              </w:rPr>
              <w:t>.</w:t>
            </w:r>
          </w:p>
        </w:tc>
      </w:tr>
      <w:tr w:rsidR="00FC3E79" w:rsidRPr="00A370E1" w14:paraId="3A658009" w14:textId="77777777" w:rsidTr="230F4831">
        <w:trPr>
          <w:jc w:val="center"/>
        </w:trPr>
        <w:tc>
          <w:tcPr>
            <w:tcW w:w="2700" w:type="dxa"/>
          </w:tcPr>
          <w:p w14:paraId="1700BE87"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Data de Vencimento</w:t>
            </w:r>
            <w:r w:rsidRPr="00A370E1">
              <w:rPr>
                <w:rFonts w:cstheme="minorHAnsi"/>
                <w:sz w:val="22"/>
              </w:rPr>
              <w:t>”</w:t>
            </w:r>
          </w:p>
        </w:tc>
        <w:tc>
          <w:tcPr>
            <w:tcW w:w="5794" w:type="dxa"/>
          </w:tcPr>
          <w:p w14:paraId="129A095A" w14:textId="271816D4" w:rsidR="00FC3E79" w:rsidRPr="00A370E1" w:rsidRDefault="00FC3E79" w:rsidP="00FC3E79">
            <w:pPr>
              <w:rPr>
                <w:rFonts w:cstheme="minorHAnsi"/>
                <w:sz w:val="22"/>
              </w:rPr>
            </w:pPr>
            <w:r w:rsidRPr="00A370E1">
              <w:rPr>
                <w:rFonts w:cstheme="minorHAnsi"/>
                <w:sz w:val="22"/>
              </w:rPr>
              <w:t>Significa a data de vencimento das Debêntures, qual seja, [=].</w:t>
            </w:r>
          </w:p>
        </w:tc>
      </w:tr>
      <w:tr w:rsidR="00FC3E79" w:rsidRPr="00A370E1" w14:paraId="3F3052DC" w14:textId="77777777" w:rsidTr="230F4831">
        <w:trPr>
          <w:jc w:val="center"/>
        </w:trPr>
        <w:tc>
          <w:tcPr>
            <w:tcW w:w="2700" w:type="dxa"/>
          </w:tcPr>
          <w:p w14:paraId="62EDB7E7" w14:textId="11197BC3" w:rsidR="00FC3E79" w:rsidRPr="00A370E1" w:rsidRDefault="00FC3E79" w:rsidP="00FC3E79">
            <w:pPr>
              <w:rPr>
                <w:rFonts w:cstheme="minorHAnsi"/>
                <w:sz w:val="22"/>
              </w:rPr>
            </w:pPr>
            <w:r w:rsidRPr="00A370E1">
              <w:rPr>
                <w:rFonts w:cstheme="minorHAnsi"/>
                <w:sz w:val="22"/>
              </w:rPr>
              <w:lastRenderedPageBreak/>
              <w:t>“</w:t>
            </w:r>
            <w:r w:rsidRPr="00A370E1">
              <w:rPr>
                <w:rFonts w:cstheme="minorHAnsi"/>
                <w:sz w:val="22"/>
                <w:u w:val="single"/>
              </w:rPr>
              <w:t>Data do Resgate</w:t>
            </w:r>
            <w:r w:rsidRPr="00A370E1">
              <w:rPr>
                <w:rFonts w:cstheme="minorHAnsi"/>
                <w:sz w:val="22"/>
              </w:rPr>
              <w:t>”</w:t>
            </w:r>
          </w:p>
        </w:tc>
        <w:tc>
          <w:tcPr>
            <w:tcW w:w="5794" w:type="dxa"/>
          </w:tcPr>
          <w:p w14:paraId="54B50291" w14:textId="270A7392" w:rsidR="00FC3E79" w:rsidRPr="00A370E1" w:rsidRDefault="00FC3E79" w:rsidP="00FC3E79">
            <w:pPr>
              <w:rPr>
                <w:rFonts w:cstheme="minorHAnsi"/>
                <w:sz w:val="22"/>
              </w:rPr>
            </w:pPr>
            <w:r w:rsidRPr="00A370E1">
              <w:rPr>
                <w:rFonts w:cstheme="minorHAnsi"/>
                <w:sz w:val="22"/>
              </w:rPr>
              <w:t>Tem o significa atribuído à expressão na Cláusula 6.1.3 acima.</w:t>
            </w:r>
          </w:p>
        </w:tc>
      </w:tr>
      <w:tr w:rsidR="00FC3E79" w:rsidRPr="00A370E1" w14:paraId="3092C9DD" w14:textId="77777777" w:rsidTr="230F4831">
        <w:trPr>
          <w:jc w:val="center"/>
        </w:trPr>
        <w:tc>
          <w:tcPr>
            <w:tcW w:w="2700" w:type="dxa"/>
          </w:tcPr>
          <w:p w14:paraId="7C80A36F" w14:textId="4E933D01"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Data do Resgate Obrigatório</w:t>
            </w:r>
            <w:r w:rsidRPr="00A370E1">
              <w:rPr>
                <w:rFonts w:cstheme="minorHAnsi"/>
                <w:sz w:val="22"/>
              </w:rPr>
              <w:t>”</w:t>
            </w:r>
          </w:p>
        </w:tc>
        <w:tc>
          <w:tcPr>
            <w:tcW w:w="5794" w:type="dxa"/>
          </w:tcPr>
          <w:p w14:paraId="6E0AD4CE" w14:textId="4739B77F" w:rsidR="00FC3E79" w:rsidRPr="00A370E1" w:rsidRDefault="00FC3E79" w:rsidP="00FC3E79">
            <w:pPr>
              <w:rPr>
                <w:rFonts w:cstheme="minorHAnsi"/>
                <w:sz w:val="22"/>
              </w:rPr>
            </w:pPr>
            <w:r w:rsidRPr="00A370E1">
              <w:rPr>
                <w:rFonts w:cstheme="minorHAnsi"/>
                <w:sz w:val="22"/>
              </w:rPr>
              <w:t>Tem o significa atribuído à expressão na Cláusula 6.2.2 acima.</w:t>
            </w:r>
          </w:p>
        </w:tc>
      </w:tr>
      <w:tr w:rsidR="00FC3E79" w:rsidRPr="00A370E1" w14:paraId="194C4FDE" w14:textId="77777777" w:rsidTr="230F4831">
        <w:trPr>
          <w:jc w:val="center"/>
        </w:trPr>
        <w:tc>
          <w:tcPr>
            <w:tcW w:w="2700" w:type="dxa"/>
          </w:tcPr>
          <w:p w14:paraId="3BE7A820"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Debêntures em Circulação</w:t>
            </w:r>
            <w:r w:rsidRPr="00A370E1">
              <w:rPr>
                <w:rFonts w:cstheme="minorHAnsi"/>
                <w:sz w:val="22"/>
              </w:rPr>
              <w:t>”</w:t>
            </w:r>
          </w:p>
        </w:tc>
        <w:tc>
          <w:tcPr>
            <w:tcW w:w="5794" w:type="dxa"/>
          </w:tcPr>
          <w:p w14:paraId="758C0FF0" w14:textId="7B4BAA85" w:rsidR="00FC3E79" w:rsidRPr="00A370E1" w:rsidRDefault="00FC3E79" w:rsidP="00FC3E79">
            <w:pPr>
              <w:rPr>
                <w:rFonts w:cstheme="minorHAnsi"/>
                <w:sz w:val="22"/>
              </w:rPr>
            </w:pPr>
            <w:r w:rsidRPr="00A370E1">
              <w:rPr>
                <w:rFonts w:cstheme="minorHAnsi"/>
                <w:sz w:val="22"/>
              </w:rPr>
              <w:t xml:space="preserve">Significa </w:t>
            </w:r>
            <w:r w:rsidRPr="00A370E1">
              <w:rPr>
                <w:rFonts w:eastAsia="Arial Unicode MS" w:cstheme="minorHAnsi"/>
                <w:w w:val="0"/>
                <w:sz w:val="22"/>
              </w:rPr>
              <w:t>as Debêntures emitidas, subscritas e integralizadas, pela Emissora que ainda não tiverem sido resgatadas e/ou liquidadas, devendo ser excluídas aquelas que a Emissora possuir em tesouraria, ou que sejam pertencentes aos seus acionistas controladores bem como de titularidade dos respectivos diretores ou conselheiros e dos respectivos parentes até segundo grau e dos respectivos cônjuges destes últimos.</w:t>
            </w:r>
          </w:p>
        </w:tc>
      </w:tr>
      <w:tr w:rsidR="00FC3E79" w:rsidRPr="00A370E1" w14:paraId="3DE7E5FE" w14:textId="77777777" w:rsidTr="230F4831">
        <w:trPr>
          <w:jc w:val="center"/>
        </w:trPr>
        <w:tc>
          <w:tcPr>
            <w:tcW w:w="2700" w:type="dxa"/>
          </w:tcPr>
          <w:p w14:paraId="1FA0BDDC" w14:textId="7030F74C"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Debenturista</w:t>
            </w:r>
            <w:r w:rsidRPr="00A370E1">
              <w:rPr>
                <w:rFonts w:cstheme="minorHAnsi"/>
                <w:sz w:val="22"/>
              </w:rPr>
              <w:t>”</w:t>
            </w:r>
          </w:p>
        </w:tc>
        <w:tc>
          <w:tcPr>
            <w:tcW w:w="5794" w:type="dxa"/>
          </w:tcPr>
          <w:p w14:paraId="46F4F1AA" w14:textId="51DEF86B" w:rsidR="00FC3E79" w:rsidRPr="00A370E1" w:rsidRDefault="00FC3E79" w:rsidP="00FC3E79">
            <w:pPr>
              <w:rPr>
                <w:rFonts w:cstheme="minorHAnsi"/>
                <w:sz w:val="22"/>
              </w:rPr>
            </w:pPr>
            <w:r w:rsidRPr="00A370E1">
              <w:rPr>
                <w:rFonts w:cstheme="minorHAnsi"/>
                <w:sz w:val="22"/>
              </w:rPr>
              <w:t>Significa</w:t>
            </w:r>
            <w:r w:rsidR="00AC25B0" w:rsidRPr="00A370E1">
              <w:rPr>
                <w:rFonts w:cstheme="minorHAnsi"/>
                <w:sz w:val="22"/>
              </w:rPr>
              <w:t xml:space="preserve"> a</w:t>
            </w:r>
            <w:r w:rsidRPr="00A370E1">
              <w:rPr>
                <w:rFonts w:cstheme="minorHAnsi"/>
                <w:sz w:val="22"/>
              </w:rPr>
              <w:t xml:space="preserve"> </w:t>
            </w:r>
            <w:r w:rsidR="00AC25B0" w:rsidRPr="00A370E1">
              <w:rPr>
                <w:rFonts w:cstheme="minorHAnsi"/>
                <w:b/>
                <w:bCs/>
                <w:color w:val="000000"/>
                <w:sz w:val="22"/>
              </w:rPr>
              <w:t>OPEA SECURITIZADORA S.A.</w:t>
            </w:r>
            <w:r w:rsidR="00AC25B0" w:rsidRPr="00A370E1">
              <w:rPr>
                <w:rFonts w:cstheme="minorHAnsi"/>
                <w:color w:val="000000"/>
                <w:sz w:val="22"/>
              </w:rPr>
              <w:t>, sociedade por ações com registro de emissora perante a Comissão de Valores Mobiliários (“</w:t>
            </w:r>
            <w:r w:rsidR="00AC25B0" w:rsidRPr="00A370E1">
              <w:rPr>
                <w:rFonts w:cstheme="minorHAnsi"/>
                <w:color w:val="000000"/>
                <w:sz w:val="22"/>
                <w:u w:val="single"/>
              </w:rPr>
              <w:t>CVM</w:t>
            </w:r>
            <w:r w:rsidR="00AC25B0" w:rsidRPr="00A370E1">
              <w:rPr>
                <w:rFonts w:cstheme="minorHAnsi"/>
                <w:color w:val="000000"/>
                <w:sz w:val="22"/>
              </w:rPr>
              <w:t>”), com sede na cidade de São Paulo, estado de São Paulo, na Rua Hungria, nº 1.240, conjunto 62, Jardim Europa, CEP 01455-000, inscrita no CNPJ/ME sob o n° 02.773.542/0001-22</w:t>
            </w:r>
            <w:r w:rsidRPr="00A370E1">
              <w:rPr>
                <w:rFonts w:cstheme="minorHAnsi"/>
                <w:sz w:val="22"/>
              </w:rPr>
              <w:t>.</w:t>
            </w:r>
          </w:p>
        </w:tc>
      </w:tr>
      <w:tr w:rsidR="00FC3E79" w:rsidRPr="00A370E1" w14:paraId="6ABDB52F" w14:textId="77777777" w:rsidTr="230F4831">
        <w:trPr>
          <w:jc w:val="center"/>
        </w:trPr>
        <w:tc>
          <w:tcPr>
            <w:tcW w:w="2700" w:type="dxa"/>
          </w:tcPr>
          <w:p w14:paraId="046F15F2"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Destinação Futura</w:t>
            </w:r>
            <w:r w:rsidRPr="00A370E1">
              <w:rPr>
                <w:rFonts w:cstheme="minorHAnsi"/>
                <w:sz w:val="22"/>
              </w:rPr>
              <w:t>”</w:t>
            </w:r>
          </w:p>
        </w:tc>
        <w:tc>
          <w:tcPr>
            <w:tcW w:w="5794" w:type="dxa"/>
          </w:tcPr>
          <w:p w14:paraId="34A9A222" w14:textId="3F6BBE29" w:rsidR="00FC3E79" w:rsidRPr="00A370E1" w:rsidRDefault="00FC3E79" w:rsidP="00FC3E79">
            <w:pPr>
              <w:rPr>
                <w:rFonts w:cstheme="minorHAnsi"/>
                <w:sz w:val="22"/>
              </w:rPr>
            </w:pPr>
            <w:r w:rsidRPr="00A370E1">
              <w:rPr>
                <w:rFonts w:cstheme="minorHAnsi"/>
                <w:sz w:val="22"/>
              </w:rPr>
              <w:t xml:space="preserve">Tem o significado atribuído na Cláusula </w:t>
            </w:r>
            <w:r w:rsidRPr="00A370E1">
              <w:rPr>
                <w:rFonts w:cstheme="minorHAnsi"/>
                <w:sz w:val="22"/>
              </w:rPr>
              <w:fldChar w:fldCharType="begin"/>
            </w:r>
            <w:r w:rsidRPr="00A370E1">
              <w:rPr>
                <w:rFonts w:cstheme="minorHAnsi"/>
                <w:sz w:val="22"/>
              </w:rPr>
              <w:instrText xml:space="preserve"> REF _Ref49944358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3.6.1</w:t>
            </w:r>
            <w:r w:rsidRPr="00A370E1">
              <w:rPr>
                <w:rFonts w:cstheme="minorHAnsi"/>
                <w:sz w:val="22"/>
              </w:rPr>
              <w:fldChar w:fldCharType="end"/>
            </w:r>
            <w:r w:rsidRPr="00A370E1">
              <w:rPr>
                <w:rFonts w:cstheme="minorHAnsi"/>
                <w:sz w:val="22"/>
              </w:rPr>
              <w:t xml:space="preserve"> acima.</w:t>
            </w:r>
          </w:p>
        </w:tc>
      </w:tr>
      <w:tr w:rsidR="00FC3E79" w:rsidRPr="00A370E1" w14:paraId="662D736B" w14:textId="77777777" w:rsidTr="230F4831">
        <w:trPr>
          <w:jc w:val="center"/>
        </w:trPr>
        <w:tc>
          <w:tcPr>
            <w:tcW w:w="2700" w:type="dxa"/>
          </w:tcPr>
          <w:p w14:paraId="0ADCCD2E"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Dia(s) Útil(eis)</w:t>
            </w:r>
            <w:r w:rsidRPr="00A370E1">
              <w:rPr>
                <w:rFonts w:cstheme="minorHAnsi"/>
                <w:sz w:val="22"/>
              </w:rPr>
              <w:t>”</w:t>
            </w:r>
          </w:p>
        </w:tc>
        <w:tc>
          <w:tcPr>
            <w:tcW w:w="5794" w:type="dxa"/>
          </w:tcPr>
          <w:p w14:paraId="5747524F" w14:textId="02C2FF8F" w:rsidR="00FC3E79" w:rsidRPr="00A370E1" w:rsidRDefault="00FC3E79" w:rsidP="00FC3E79">
            <w:pPr>
              <w:rPr>
                <w:rFonts w:cstheme="minorHAnsi"/>
                <w:sz w:val="22"/>
              </w:rPr>
            </w:pPr>
            <w:r w:rsidRPr="00A370E1">
              <w:rPr>
                <w:rFonts w:cstheme="minorHAnsi"/>
                <w:sz w:val="22"/>
              </w:rPr>
              <w:t xml:space="preserve">Significa: </w:t>
            </w:r>
            <w:r w:rsidRPr="00A370E1">
              <w:rPr>
                <w:rFonts w:cstheme="minorHAnsi"/>
                <w:b/>
                <w:sz w:val="22"/>
              </w:rPr>
              <w:t xml:space="preserve">(i) </w:t>
            </w:r>
            <w:r w:rsidRPr="00A370E1">
              <w:rPr>
                <w:rFonts w:cstheme="minorHAnsi"/>
                <w:sz w:val="22"/>
              </w:rPr>
              <w:t>com relação a qualquer obrigação pecuniária que não seja realizada por meio da B3, prevista nesta Escritura</w:t>
            </w:r>
            <w:r w:rsidRPr="00A370E1">
              <w:rPr>
                <w:rFonts w:cstheme="minorHAnsi"/>
                <w:color w:val="000000"/>
                <w:sz w:val="22"/>
              </w:rPr>
              <w:t xml:space="preserve"> de Emissão</w:t>
            </w:r>
            <w:r w:rsidRPr="00A370E1">
              <w:rPr>
                <w:rFonts w:cstheme="minorHAnsi"/>
                <w:sz w:val="22"/>
              </w:rPr>
              <w:t xml:space="preserve">, qualquer dia no qual haja expediente nos bancos comerciais na Cidade de São Paulo, Estado de São Paulo, e que não seja sábado, domingo ou feriado declarado nacional; e </w:t>
            </w:r>
            <w:r w:rsidRPr="00A370E1">
              <w:rPr>
                <w:rFonts w:cstheme="minorHAnsi"/>
                <w:b/>
                <w:sz w:val="22"/>
              </w:rPr>
              <w:t>(</w:t>
            </w:r>
            <w:proofErr w:type="spellStart"/>
            <w:r w:rsidRPr="00A370E1">
              <w:rPr>
                <w:rFonts w:cstheme="minorHAnsi"/>
                <w:b/>
                <w:sz w:val="22"/>
              </w:rPr>
              <w:t>ii</w:t>
            </w:r>
            <w:proofErr w:type="spellEnd"/>
            <w:r w:rsidRPr="00A370E1">
              <w:rPr>
                <w:rFonts w:cstheme="minorHAnsi"/>
                <w:b/>
                <w:sz w:val="22"/>
              </w:rPr>
              <w:t>)</w:t>
            </w:r>
            <w:r w:rsidRPr="00A370E1">
              <w:rPr>
                <w:rFonts w:cstheme="minorHAnsi"/>
                <w:sz w:val="22"/>
              </w:rPr>
              <w:t> com relação a qualquer obrigação não pecuniária prevista nesta Escritura</w:t>
            </w:r>
            <w:r w:rsidRPr="00A370E1">
              <w:rPr>
                <w:rFonts w:cstheme="minorHAnsi"/>
                <w:color w:val="000000"/>
                <w:sz w:val="22"/>
              </w:rPr>
              <w:t xml:space="preserve"> de Emissão</w:t>
            </w:r>
            <w:r w:rsidRPr="00A370E1">
              <w:rPr>
                <w:rFonts w:cstheme="minorHAnsi"/>
                <w:sz w:val="22"/>
              </w:rPr>
              <w:t>, qualquer dia no qual haja expediente nos bancos comerciais na Cidade de São Paulo, Estado de São Paulo, e que não seja sábado ou domingo. Quando a indicação de prazo contado por dia na presente Escritura</w:t>
            </w:r>
            <w:r w:rsidRPr="00A370E1">
              <w:rPr>
                <w:rFonts w:cstheme="minorHAnsi"/>
                <w:color w:val="000000"/>
                <w:sz w:val="22"/>
              </w:rPr>
              <w:t xml:space="preserve"> de Emissão</w:t>
            </w:r>
            <w:r w:rsidRPr="00A370E1">
              <w:rPr>
                <w:rFonts w:cstheme="minorHAnsi"/>
                <w:sz w:val="22"/>
              </w:rPr>
              <w:t xml:space="preserve"> não vier acompanhada da indicação de “Dia Útil”, entende-se que o prazo é contado em dias corridos.</w:t>
            </w:r>
          </w:p>
        </w:tc>
      </w:tr>
      <w:tr w:rsidR="00FC3E79" w:rsidRPr="00A370E1" w14:paraId="7DD37BE6" w14:textId="77777777" w:rsidTr="230F4831">
        <w:trPr>
          <w:jc w:val="center"/>
        </w:trPr>
        <w:tc>
          <w:tcPr>
            <w:tcW w:w="2700" w:type="dxa"/>
          </w:tcPr>
          <w:p w14:paraId="201BB935" w14:textId="566C79FC"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Dividendos Mínimos Obrigatórios</w:t>
            </w:r>
            <w:r w:rsidRPr="00A370E1">
              <w:rPr>
                <w:rFonts w:cstheme="minorHAnsi"/>
                <w:sz w:val="22"/>
              </w:rPr>
              <w:t>”</w:t>
            </w:r>
          </w:p>
        </w:tc>
        <w:tc>
          <w:tcPr>
            <w:tcW w:w="5794" w:type="dxa"/>
          </w:tcPr>
          <w:p w14:paraId="36F205C1" w14:textId="4F019CF2" w:rsidR="00FC3E79" w:rsidRPr="00A370E1" w:rsidRDefault="00FC3E79" w:rsidP="00FC3E79">
            <w:pPr>
              <w:rPr>
                <w:rFonts w:cstheme="minorHAnsi"/>
                <w:sz w:val="22"/>
              </w:rPr>
            </w:pPr>
            <w:r w:rsidRPr="00A370E1">
              <w:rPr>
                <w:rFonts w:cstheme="minorHAnsi"/>
                <w:sz w:val="22"/>
              </w:rPr>
              <w:t xml:space="preserve">Significa os </w:t>
            </w:r>
            <w:r w:rsidRPr="00A370E1">
              <w:rPr>
                <w:rFonts w:cstheme="minorHAnsi"/>
                <w:color w:val="000000"/>
                <w:sz w:val="22"/>
              </w:rPr>
              <w:t>dividendos mínimos obrigatórios, conforme previsto no artigo 202 da Lei das Sociedades por Ações.</w:t>
            </w:r>
            <w:r w:rsidR="00AC25B0" w:rsidRPr="00A370E1">
              <w:rPr>
                <w:rFonts w:cstheme="minorHAnsi"/>
                <w:sz w:val="22"/>
              </w:rPr>
              <w:t xml:space="preserve"> </w:t>
            </w:r>
          </w:p>
        </w:tc>
      </w:tr>
      <w:tr w:rsidR="00FC3E79" w:rsidRPr="00A370E1" w14:paraId="49C56D95" w14:textId="77777777" w:rsidTr="230F4831">
        <w:trPr>
          <w:jc w:val="center"/>
        </w:trPr>
        <w:tc>
          <w:tcPr>
            <w:tcW w:w="2700" w:type="dxa"/>
          </w:tcPr>
          <w:p w14:paraId="35452F00" w14:textId="77777777" w:rsidR="00FC3E79" w:rsidRPr="00A370E1" w:rsidRDefault="00FC3E79" w:rsidP="00FC3E79">
            <w:pPr>
              <w:rPr>
                <w:rFonts w:cstheme="minorHAnsi"/>
                <w:sz w:val="22"/>
                <w:u w:val="single"/>
              </w:rPr>
            </w:pPr>
            <w:r w:rsidRPr="00A370E1">
              <w:rPr>
                <w:rFonts w:cstheme="minorHAnsi"/>
                <w:sz w:val="22"/>
              </w:rPr>
              <w:t>“</w:t>
            </w:r>
            <w:r w:rsidRPr="00A370E1">
              <w:rPr>
                <w:rFonts w:cstheme="minorHAnsi"/>
                <w:sz w:val="22"/>
                <w:u w:val="single"/>
              </w:rPr>
              <w:t>Documentos da Operação</w:t>
            </w:r>
            <w:r w:rsidRPr="00A370E1">
              <w:rPr>
                <w:rFonts w:cstheme="minorHAnsi"/>
                <w:sz w:val="22"/>
              </w:rPr>
              <w:t>”</w:t>
            </w:r>
          </w:p>
        </w:tc>
        <w:tc>
          <w:tcPr>
            <w:tcW w:w="5794" w:type="dxa"/>
          </w:tcPr>
          <w:p w14:paraId="4DBF950A" w14:textId="350B69EF" w:rsidR="00FC3E79" w:rsidRPr="00A370E1" w:rsidRDefault="00FC3E79" w:rsidP="00FC3E79">
            <w:pPr>
              <w:rPr>
                <w:rFonts w:cstheme="minorHAnsi"/>
                <w:sz w:val="22"/>
              </w:rPr>
            </w:pPr>
            <w:r w:rsidRPr="00A370E1">
              <w:rPr>
                <w:rFonts w:cstheme="minorHAnsi"/>
                <w:sz w:val="22"/>
              </w:rPr>
              <w:t xml:space="preserve">Significa, em conjunto: </w:t>
            </w:r>
            <w:r w:rsidRPr="00A370E1">
              <w:rPr>
                <w:rFonts w:cstheme="minorHAnsi"/>
                <w:b/>
                <w:color w:val="000000"/>
                <w:w w:val="0"/>
                <w:sz w:val="22"/>
              </w:rPr>
              <w:t>(i)</w:t>
            </w:r>
            <w:r w:rsidRPr="00A370E1">
              <w:rPr>
                <w:rFonts w:cstheme="minorHAnsi"/>
                <w:color w:val="000000"/>
                <w:w w:val="0"/>
                <w:sz w:val="22"/>
              </w:rPr>
              <w:t xml:space="preserve"> esta Escritura</w:t>
            </w:r>
            <w:r w:rsidRPr="00A370E1">
              <w:rPr>
                <w:rFonts w:cstheme="minorHAnsi"/>
                <w:color w:val="000000"/>
                <w:sz w:val="22"/>
              </w:rPr>
              <w:t xml:space="preserve"> de Emissão</w:t>
            </w:r>
            <w:r w:rsidRPr="00A370E1">
              <w:rPr>
                <w:rFonts w:cstheme="minorHAnsi"/>
                <w:color w:val="000000"/>
                <w:w w:val="0"/>
                <w:sz w:val="22"/>
              </w:rPr>
              <w:t xml:space="preserve">; </w:t>
            </w:r>
            <w:r w:rsidRPr="00A370E1">
              <w:rPr>
                <w:rFonts w:cstheme="minorHAnsi"/>
                <w:b/>
                <w:color w:val="000000"/>
                <w:w w:val="0"/>
                <w:sz w:val="22"/>
              </w:rPr>
              <w:t>(</w:t>
            </w:r>
            <w:proofErr w:type="spellStart"/>
            <w:r w:rsidRPr="00A370E1">
              <w:rPr>
                <w:rFonts w:cstheme="minorHAnsi"/>
                <w:b/>
                <w:color w:val="000000"/>
                <w:w w:val="0"/>
                <w:sz w:val="22"/>
              </w:rPr>
              <w:t>ii</w:t>
            </w:r>
            <w:proofErr w:type="spellEnd"/>
            <w:r w:rsidRPr="00A370E1">
              <w:rPr>
                <w:rFonts w:cstheme="minorHAnsi"/>
                <w:b/>
                <w:color w:val="000000"/>
                <w:w w:val="0"/>
                <w:sz w:val="22"/>
              </w:rPr>
              <w:t>)</w:t>
            </w:r>
            <w:r w:rsidRPr="00A370E1">
              <w:rPr>
                <w:rFonts w:cstheme="minorHAnsi"/>
                <w:color w:val="000000"/>
                <w:w w:val="0"/>
                <w:sz w:val="22"/>
              </w:rPr>
              <w:t xml:space="preserve"> os Contratos de Garantia; </w:t>
            </w:r>
            <w:r w:rsidRPr="00A370E1">
              <w:rPr>
                <w:rFonts w:cstheme="minorHAnsi"/>
                <w:b/>
                <w:bCs/>
                <w:color w:val="000000"/>
                <w:w w:val="0"/>
                <w:sz w:val="22"/>
              </w:rPr>
              <w:t>(</w:t>
            </w:r>
            <w:proofErr w:type="spellStart"/>
            <w:r w:rsidRPr="00A370E1">
              <w:rPr>
                <w:rFonts w:cstheme="minorHAnsi"/>
                <w:b/>
                <w:bCs/>
                <w:color w:val="000000"/>
                <w:w w:val="0"/>
                <w:sz w:val="22"/>
              </w:rPr>
              <w:t>i</w:t>
            </w:r>
            <w:r w:rsidR="00AC25B0" w:rsidRPr="00A370E1">
              <w:rPr>
                <w:rFonts w:cstheme="minorHAnsi"/>
                <w:b/>
                <w:bCs/>
                <w:color w:val="000000"/>
                <w:w w:val="0"/>
                <w:sz w:val="22"/>
              </w:rPr>
              <w:t>ii</w:t>
            </w:r>
            <w:proofErr w:type="spellEnd"/>
            <w:r w:rsidRPr="00A370E1">
              <w:rPr>
                <w:rFonts w:cstheme="minorHAnsi"/>
                <w:b/>
                <w:bCs/>
                <w:color w:val="000000"/>
                <w:w w:val="0"/>
                <w:sz w:val="22"/>
              </w:rPr>
              <w:t>)</w:t>
            </w:r>
            <w:r w:rsidRPr="00A370E1">
              <w:rPr>
                <w:rFonts w:cstheme="minorHAnsi"/>
                <w:color w:val="000000"/>
                <w:w w:val="0"/>
                <w:sz w:val="22"/>
              </w:rPr>
              <w:t xml:space="preserve"> o Termo de Securitização; </w:t>
            </w:r>
            <w:r w:rsidRPr="00A370E1">
              <w:rPr>
                <w:rFonts w:cstheme="minorHAnsi"/>
                <w:b/>
                <w:bCs/>
                <w:color w:val="000000"/>
                <w:w w:val="0"/>
                <w:sz w:val="22"/>
              </w:rPr>
              <w:t>(</w:t>
            </w:r>
            <w:proofErr w:type="spellStart"/>
            <w:r w:rsidR="00AC25B0" w:rsidRPr="00A370E1">
              <w:rPr>
                <w:rFonts w:cstheme="minorHAnsi"/>
                <w:b/>
                <w:bCs/>
                <w:color w:val="000000"/>
                <w:w w:val="0"/>
                <w:sz w:val="22"/>
              </w:rPr>
              <w:t>i</w:t>
            </w:r>
            <w:r w:rsidRPr="00A370E1">
              <w:rPr>
                <w:rFonts w:cstheme="minorHAnsi"/>
                <w:b/>
                <w:bCs/>
                <w:color w:val="000000"/>
                <w:w w:val="0"/>
                <w:sz w:val="22"/>
              </w:rPr>
              <w:t>v</w:t>
            </w:r>
            <w:proofErr w:type="spellEnd"/>
            <w:r w:rsidRPr="00A370E1">
              <w:rPr>
                <w:rFonts w:cstheme="minorHAnsi"/>
                <w:b/>
                <w:bCs/>
                <w:color w:val="000000"/>
                <w:w w:val="0"/>
                <w:sz w:val="22"/>
              </w:rPr>
              <w:t>)</w:t>
            </w:r>
            <w:r w:rsidRPr="00A370E1">
              <w:rPr>
                <w:rFonts w:cstheme="minorHAnsi"/>
                <w:color w:val="000000"/>
                <w:w w:val="0"/>
                <w:sz w:val="22"/>
              </w:rPr>
              <w:t xml:space="preserve"> a Escritura de Emissão de CCI; </w:t>
            </w:r>
            <w:r w:rsidRPr="00A370E1">
              <w:rPr>
                <w:rFonts w:cstheme="minorHAnsi"/>
                <w:b/>
                <w:bCs/>
                <w:color w:val="000000"/>
                <w:w w:val="0"/>
                <w:sz w:val="22"/>
              </w:rPr>
              <w:t>(v)</w:t>
            </w:r>
            <w:r w:rsidRPr="00A370E1">
              <w:rPr>
                <w:rFonts w:cstheme="minorHAnsi"/>
                <w:color w:val="000000"/>
                <w:w w:val="0"/>
                <w:sz w:val="22"/>
              </w:rPr>
              <w:t xml:space="preserve"> </w:t>
            </w:r>
            <w:r w:rsidRPr="00A370E1">
              <w:rPr>
                <w:rFonts w:cstheme="minorHAnsi"/>
                <w:sz w:val="22"/>
              </w:rPr>
              <w:t>os boletins de subscrição dos CRI;</w:t>
            </w:r>
            <w:r w:rsidRPr="00A370E1">
              <w:rPr>
                <w:rFonts w:cstheme="minorHAnsi"/>
                <w:color w:val="000000"/>
                <w:w w:val="0"/>
                <w:sz w:val="22"/>
              </w:rPr>
              <w:t xml:space="preserve"> e </w:t>
            </w:r>
            <w:r w:rsidRPr="00A370E1">
              <w:rPr>
                <w:rFonts w:cstheme="minorHAnsi"/>
                <w:b/>
                <w:bCs/>
                <w:color w:val="000000"/>
                <w:w w:val="0"/>
                <w:sz w:val="22"/>
              </w:rPr>
              <w:t>(</w:t>
            </w:r>
            <w:r w:rsidR="00481A9F" w:rsidRPr="00A370E1">
              <w:rPr>
                <w:rFonts w:cstheme="minorHAnsi"/>
                <w:b/>
                <w:bCs/>
                <w:color w:val="000000"/>
                <w:w w:val="0"/>
                <w:sz w:val="22"/>
              </w:rPr>
              <w:t>vi</w:t>
            </w:r>
            <w:r w:rsidRPr="00A370E1">
              <w:rPr>
                <w:rFonts w:cstheme="minorHAnsi"/>
                <w:b/>
                <w:bCs/>
                <w:color w:val="000000"/>
                <w:w w:val="0"/>
                <w:sz w:val="22"/>
              </w:rPr>
              <w:t>)</w:t>
            </w:r>
            <w:r w:rsidRPr="00A370E1">
              <w:rPr>
                <w:rFonts w:cstheme="minorHAnsi"/>
                <w:color w:val="000000"/>
                <w:w w:val="0"/>
                <w:sz w:val="22"/>
              </w:rPr>
              <w:t xml:space="preserve"> </w:t>
            </w:r>
            <w:r w:rsidRPr="00A370E1">
              <w:rPr>
                <w:rFonts w:cstheme="minorHAnsi"/>
                <w:sz w:val="22"/>
              </w:rPr>
              <w:t>os respectivos aditamentos e outros instrumentos que integrem ou venham a integrar a Operação e que venham a ser celebrados</w:t>
            </w:r>
            <w:r w:rsidRPr="00A370E1">
              <w:rPr>
                <w:rFonts w:cstheme="minorHAnsi"/>
                <w:color w:val="000000"/>
                <w:w w:val="0"/>
                <w:sz w:val="22"/>
              </w:rPr>
              <w:t>.</w:t>
            </w:r>
          </w:p>
        </w:tc>
      </w:tr>
      <w:tr w:rsidR="00FC3E79" w:rsidRPr="00A370E1" w14:paraId="5417AB3D" w14:textId="77777777" w:rsidTr="230F4831">
        <w:trPr>
          <w:jc w:val="center"/>
        </w:trPr>
        <w:tc>
          <w:tcPr>
            <w:tcW w:w="2700" w:type="dxa"/>
          </w:tcPr>
          <w:p w14:paraId="01A83F32"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EBITDA</w:t>
            </w:r>
            <w:r w:rsidRPr="00A370E1">
              <w:rPr>
                <w:rFonts w:cstheme="minorHAnsi"/>
                <w:sz w:val="22"/>
              </w:rPr>
              <w:t>”</w:t>
            </w:r>
          </w:p>
        </w:tc>
        <w:tc>
          <w:tcPr>
            <w:tcW w:w="5794" w:type="dxa"/>
          </w:tcPr>
          <w:p w14:paraId="3A68732F" w14:textId="5BCA92DE" w:rsidR="00FC3E79" w:rsidRPr="00A370E1" w:rsidRDefault="00843A59" w:rsidP="00FC3E79">
            <w:pPr>
              <w:autoSpaceDE w:val="0"/>
              <w:autoSpaceDN w:val="0"/>
              <w:adjustRightInd w:val="0"/>
              <w:rPr>
                <w:rFonts w:cstheme="minorHAnsi"/>
                <w:color w:val="000000"/>
                <w:sz w:val="22"/>
              </w:rPr>
            </w:pPr>
            <w:r w:rsidRPr="00A370E1">
              <w:rPr>
                <w:rFonts w:cstheme="minorHAnsi"/>
                <w:bCs/>
                <w:color w:val="000000"/>
                <w:sz w:val="22"/>
              </w:rPr>
              <w:t xml:space="preserve">Definição prevista no </w:t>
            </w:r>
            <w:r w:rsidR="00625045" w:rsidRPr="003E4AC4">
              <w:rPr>
                <w:rFonts w:cstheme="minorHAnsi"/>
                <w:bCs/>
                <w:color w:val="000000"/>
                <w:sz w:val="22"/>
                <w:highlight w:val="green"/>
              </w:rPr>
              <w:t>Anexo</w:t>
            </w:r>
            <w:r w:rsidR="00811DCA" w:rsidRPr="003E4AC4">
              <w:rPr>
                <w:rFonts w:cstheme="minorHAnsi"/>
                <w:bCs/>
                <w:color w:val="000000"/>
                <w:sz w:val="22"/>
                <w:highlight w:val="green"/>
              </w:rPr>
              <w:t xml:space="preserve"> </w:t>
            </w:r>
            <w:r w:rsidR="00D317CE" w:rsidRPr="003E4AC4">
              <w:rPr>
                <w:rFonts w:cstheme="minorHAnsi"/>
                <w:bCs/>
                <w:color w:val="000000"/>
                <w:sz w:val="22"/>
                <w:highlight w:val="green"/>
              </w:rPr>
              <w:t>V</w:t>
            </w:r>
            <w:r w:rsidRPr="00A370E1">
              <w:rPr>
                <w:rFonts w:cstheme="minorHAnsi"/>
                <w:bCs/>
                <w:color w:val="000000"/>
                <w:sz w:val="22"/>
              </w:rPr>
              <w:t>.</w:t>
            </w:r>
          </w:p>
        </w:tc>
      </w:tr>
      <w:tr w:rsidR="00FC3E79" w:rsidRPr="00A370E1" w14:paraId="746B3C6A" w14:textId="77777777" w:rsidTr="230F4831">
        <w:trPr>
          <w:jc w:val="center"/>
        </w:trPr>
        <w:tc>
          <w:tcPr>
            <w:tcW w:w="2700" w:type="dxa"/>
          </w:tcPr>
          <w:p w14:paraId="2B1122D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Efeito Adverso Relevante</w:t>
            </w:r>
            <w:r w:rsidRPr="00A370E1">
              <w:rPr>
                <w:rFonts w:cstheme="minorHAnsi"/>
                <w:sz w:val="22"/>
              </w:rPr>
              <w:t>”</w:t>
            </w:r>
          </w:p>
        </w:tc>
        <w:tc>
          <w:tcPr>
            <w:tcW w:w="5794" w:type="dxa"/>
          </w:tcPr>
          <w:p w14:paraId="05219559" w14:textId="3892BF58" w:rsidR="00FC3E79" w:rsidRPr="00A370E1" w:rsidRDefault="00FC3E79" w:rsidP="00FC3E79">
            <w:pPr>
              <w:rPr>
                <w:rFonts w:cstheme="minorHAnsi"/>
                <w:sz w:val="22"/>
              </w:rPr>
            </w:pPr>
            <w:r w:rsidRPr="00A370E1">
              <w:rPr>
                <w:rFonts w:cstheme="minorHAnsi"/>
                <w:sz w:val="22"/>
              </w:rPr>
              <w:t xml:space="preserve">Significa, em conjunto, </w:t>
            </w:r>
            <w:r w:rsidRPr="00A370E1">
              <w:rPr>
                <w:rFonts w:cstheme="minorHAnsi"/>
                <w:b/>
                <w:color w:val="000000"/>
                <w:sz w:val="22"/>
              </w:rPr>
              <w:t>(i)</w:t>
            </w:r>
            <w:r w:rsidRPr="00A370E1">
              <w:rPr>
                <w:rFonts w:cstheme="minorHAnsi"/>
                <w:color w:val="000000"/>
                <w:sz w:val="22"/>
              </w:rPr>
              <w:t xml:space="preserve"> qualquer efeito adverso relevante na situação (financeira ou de outra natureza), nos negócios, nos bens, nos resultados operacionais e/ou nas perspectivas da Emissora; e/ou </w:t>
            </w:r>
            <w:r w:rsidRPr="00A370E1">
              <w:rPr>
                <w:rFonts w:cstheme="minorHAnsi"/>
                <w:b/>
                <w:color w:val="000000"/>
                <w:sz w:val="22"/>
              </w:rPr>
              <w:t>(</w:t>
            </w:r>
            <w:proofErr w:type="spellStart"/>
            <w:r w:rsidRPr="00A370E1">
              <w:rPr>
                <w:rFonts w:cstheme="minorHAnsi"/>
                <w:b/>
                <w:color w:val="000000"/>
                <w:sz w:val="22"/>
              </w:rPr>
              <w:t>ii</w:t>
            </w:r>
            <w:proofErr w:type="spellEnd"/>
            <w:r w:rsidRPr="00A370E1">
              <w:rPr>
                <w:rFonts w:cstheme="minorHAnsi"/>
                <w:b/>
                <w:color w:val="000000"/>
                <w:sz w:val="22"/>
              </w:rPr>
              <w:t>)</w:t>
            </w:r>
            <w:r w:rsidRPr="00A370E1">
              <w:rPr>
                <w:rFonts w:cstheme="minorHAnsi"/>
                <w:color w:val="000000"/>
                <w:sz w:val="22"/>
              </w:rPr>
              <w:t xml:space="preserve"> qualquer efeito adverso na capacidade da </w:t>
            </w:r>
            <w:r w:rsidRPr="00A370E1">
              <w:rPr>
                <w:rFonts w:cstheme="minorHAnsi"/>
                <w:color w:val="000000"/>
                <w:sz w:val="22"/>
              </w:rPr>
              <w:lastRenderedPageBreak/>
              <w:t>Emissora e de cumprir qualquer de suas obrigações nos termos desta Escritura de Emissão e/ou dos Contratos de Garantia.</w:t>
            </w:r>
          </w:p>
        </w:tc>
      </w:tr>
      <w:tr w:rsidR="00FC3E79" w:rsidRPr="00A370E1" w14:paraId="7757A84C" w14:textId="77777777" w:rsidTr="230F4831">
        <w:trPr>
          <w:jc w:val="center"/>
        </w:trPr>
        <w:tc>
          <w:tcPr>
            <w:tcW w:w="2700" w:type="dxa"/>
          </w:tcPr>
          <w:p w14:paraId="50F99A7B" w14:textId="77777777" w:rsidR="00FC3E79" w:rsidRPr="00A370E1" w:rsidRDefault="00FC3E79" w:rsidP="00FC3E79">
            <w:pPr>
              <w:rPr>
                <w:rFonts w:cstheme="minorHAnsi"/>
                <w:sz w:val="22"/>
              </w:rPr>
            </w:pPr>
            <w:r w:rsidRPr="00A370E1">
              <w:rPr>
                <w:rFonts w:cstheme="minorHAnsi"/>
                <w:sz w:val="22"/>
              </w:rPr>
              <w:lastRenderedPageBreak/>
              <w:t>“</w:t>
            </w:r>
            <w:r w:rsidRPr="00A370E1">
              <w:rPr>
                <w:rFonts w:cstheme="minorHAnsi"/>
                <w:sz w:val="22"/>
                <w:u w:val="single"/>
              </w:rPr>
              <w:t>Escritura de Emissão</w:t>
            </w:r>
            <w:r w:rsidRPr="00A370E1">
              <w:rPr>
                <w:rFonts w:cstheme="minorHAnsi"/>
                <w:sz w:val="22"/>
              </w:rPr>
              <w:t>”</w:t>
            </w:r>
          </w:p>
        </w:tc>
        <w:tc>
          <w:tcPr>
            <w:tcW w:w="5794" w:type="dxa"/>
          </w:tcPr>
          <w:p w14:paraId="5964492A" w14:textId="3AF66795" w:rsidR="00FC3E79" w:rsidRPr="00A370E1" w:rsidRDefault="00FC3E79" w:rsidP="00FC3E79">
            <w:pPr>
              <w:rPr>
                <w:rFonts w:cstheme="minorHAnsi"/>
                <w:sz w:val="22"/>
              </w:rPr>
            </w:pPr>
            <w:r w:rsidRPr="00A370E1">
              <w:rPr>
                <w:rFonts w:cstheme="minorHAnsi"/>
                <w:sz w:val="22"/>
              </w:rPr>
              <w:t>Significa o presente “</w:t>
            </w:r>
            <w:r w:rsidR="0037088B" w:rsidRPr="00A370E1">
              <w:rPr>
                <w:rFonts w:cstheme="minorHAnsi"/>
                <w:i/>
                <w:sz w:val="22"/>
              </w:rPr>
              <w:t>Instrumento Particular de Escritura da 1ª (Primeira) Emissão de Debêntures, Não Conversíveis em Ações, em Série</w:t>
            </w:r>
            <w:r w:rsidR="00F73AEE" w:rsidRPr="00A370E1">
              <w:rPr>
                <w:rFonts w:cstheme="minorHAnsi"/>
                <w:i/>
                <w:sz w:val="22"/>
              </w:rPr>
              <w:t xml:space="preserve"> Única</w:t>
            </w:r>
            <w:r w:rsidR="0037088B" w:rsidRPr="00A370E1">
              <w:rPr>
                <w:rFonts w:cstheme="minorHAnsi"/>
                <w:i/>
                <w:sz w:val="22"/>
              </w:rPr>
              <w:t xml:space="preserve">, da Espécie com Garantia Real, para Colocação Privada, da </w:t>
            </w:r>
            <w:r w:rsidR="00E13519" w:rsidRPr="00A370E1">
              <w:rPr>
                <w:rFonts w:cstheme="minorHAnsi"/>
                <w:sz w:val="22"/>
              </w:rPr>
              <w:t>AXIS SOLAR VIII EMPREENDIMENTOS E PARTICIPAÇÕES S.A.</w:t>
            </w:r>
          </w:p>
        </w:tc>
      </w:tr>
      <w:tr w:rsidR="00FC3E79" w:rsidRPr="00A370E1" w14:paraId="4D13FF7C" w14:textId="77777777" w:rsidTr="230F4831">
        <w:trPr>
          <w:jc w:val="center"/>
        </w:trPr>
        <w:tc>
          <w:tcPr>
            <w:tcW w:w="2700" w:type="dxa"/>
          </w:tcPr>
          <w:p w14:paraId="3971BEE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Emissão</w:t>
            </w:r>
            <w:r w:rsidRPr="00A370E1">
              <w:rPr>
                <w:rFonts w:cstheme="minorHAnsi"/>
                <w:sz w:val="22"/>
              </w:rPr>
              <w:t>”</w:t>
            </w:r>
          </w:p>
        </w:tc>
        <w:tc>
          <w:tcPr>
            <w:tcW w:w="5794" w:type="dxa"/>
          </w:tcPr>
          <w:p w14:paraId="5F2FEFEB" w14:textId="19F081D1" w:rsidR="00FC3E79" w:rsidRPr="00A370E1" w:rsidRDefault="00FC3E79" w:rsidP="00FC3E79">
            <w:pPr>
              <w:rPr>
                <w:rFonts w:cstheme="minorHAnsi"/>
                <w:sz w:val="22"/>
              </w:rPr>
            </w:pPr>
            <w:r w:rsidRPr="00A370E1">
              <w:rPr>
                <w:rFonts w:cstheme="minorHAnsi"/>
                <w:sz w:val="22"/>
              </w:rPr>
              <w:t xml:space="preserve">Significa a </w:t>
            </w:r>
            <w:r w:rsidR="00E61158" w:rsidRPr="00A370E1">
              <w:rPr>
                <w:rFonts w:cstheme="minorHAnsi"/>
                <w:sz w:val="22"/>
              </w:rPr>
              <w:t>1</w:t>
            </w:r>
            <w:r w:rsidRPr="00A370E1">
              <w:rPr>
                <w:rFonts w:cstheme="minorHAnsi"/>
                <w:sz w:val="22"/>
              </w:rPr>
              <w:t>ª (primeira) emissão de Debêntures, não conversíveis em ações, em série</w:t>
            </w:r>
            <w:r w:rsidR="00F73AEE" w:rsidRPr="00A370E1">
              <w:rPr>
                <w:rFonts w:cstheme="minorHAnsi"/>
                <w:sz w:val="22"/>
              </w:rPr>
              <w:t xml:space="preserve"> única</w:t>
            </w:r>
            <w:r w:rsidRPr="00A370E1">
              <w:rPr>
                <w:rFonts w:cstheme="minorHAnsi"/>
                <w:sz w:val="22"/>
              </w:rPr>
              <w:t>, da espécie com garantia real, para colocação privada, da Emissora.</w:t>
            </w:r>
          </w:p>
        </w:tc>
      </w:tr>
      <w:tr w:rsidR="00FC3E79" w:rsidRPr="00A370E1" w14:paraId="2CD5931A" w14:textId="77777777" w:rsidTr="230F4831">
        <w:trPr>
          <w:jc w:val="center"/>
        </w:trPr>
        <w:tc>
          <w:tcPr>
            <w:tcW w:w="2700" w:type="dxa"/>
          </w:tcPr>
          <w:p w14:paraId="133D0E3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Emissora</w:t>
            </w:r>
            <w:r w:rsidRPr="00A370E1">
              <w:rPr>
                <w:rFonts w:cstheme="minorHAnsi"/>
                <w:sz w:val="22"/>
              </w:rPr>
              <w:t>”</w:t>
            </w:r>
          </w:p>
        </w:tc>
        <w:tc>
          <w:tcPr>
            <w:tcW w:w="5794" w:type="dxa"/>
          </w:tcPr>
          <w:p w14:paraId="32DEEA77" w14:textId="3AB0FBBA" w:rsidR="00FC3E79" w:rsidRPr="00A370E1" w:rsidRDefault="00E13519" w:rsidP="00E13519">
            <w:pPr>
              <w:rPr>
                <w:rFonts w:cstheme="minorHAnsi"/>
                <w:bCs/>
                <w:smallCaps/>
                <w:sz w:val="22"/>
                <w:lang w:val="es-CL"/>
              </w:rPr>
            </w:pPr>
            <w:r w:rsidRPr="00A370E1">
              <w:rPr>
                <w:rFonts w:cstheme="minorHAnsi"/>
                <w:bCs/>
                <w:sz w:val="22"/>
              </w:rPr>
              <w:t>AXIS SOLAR VIII EMPREENDIMENTOS E PARTICIPAÇÕES S.A.</w:t>
            </w:r>
          </w:p>
        </w:tc>
      </w:tr>
      <w:tr w:rsidR="00FC3E79" w:rsidRPr="00A370E1" w14:paraId="34F798CC" w14:textId="77777777" w:rsidTr="230F4831">
        <w:trPr>
          <w:jc w:val="center"/>
        </w:trPr>
        <w:tc>
          <w:tcPr>
            <w:tcW w:w="2700" w:type="dxa"/>
          </w:tcPr>
          <w:p w14:paraId="187904F2"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Encargos Moratórios</w:t>
            </w:r>
            <w:r w:rsidRPr="00A370E1">
              <w:rPr>
                <w:rFonts w:cstheme="minorHAnsi"/>
                <w:sz w:val="22"/>
              </w:rPr>
              <w:t>”</w:t>
            </w:r>
          </w:p>
        </w:tc>
        <w:tc>
          <w:tcPr>
            <w:tcW w:w="5794" w:type="dxa"/>
          </w:tcPr>
          <w:p w14:paraId="4B486FD8" w14:textId="59BE87B2" w:rsidR="00FC3E79" w:rsidRPr="00A370E1" w:rsidRDefault="00FC3E79" w:rsidP="00FC3E79">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_Ref521440505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4.7.3.1</w:t>
            </w:r>
            <w:r w:rsidRPr="00A370E1">
              <w:rPr>
                <w:rFonts w:cstheme="minorHAnsi"/>
                <w:sz w:val="22"/>
              </w:rPr>
              <w:fldChar w:fldCharType="end"/>
            </w:r>
            <w:r w:rsidRPr="00A370E1">
              <w:rPr>
                <w:rFonts w:cstheme="minorHAnsi"/>
                <w:sz w:val="22"/>
              </w:rPr>
              <w:t xml:space="preserve"> acima</w:t>
            </w:r>
            <w:r w:rsidRPr="00A370E1">
              <w:rPr>
                <w:rFonts w:eastAsia="Arial Unicode MS" w:cstheme="minorHAnsi"/>
                <w:w w:val="0"/>
                <w:sz w:val="22"/>
              </w:rPr>
              <w:t>.</w:t>
            </w:r>
          </w:p>
        </w:tc>
      </w:tr>
      <w:tr w:rsidR="00E94E59" w:rsidRPr="00A370E1" w14:paraId="12B7510B" w14:textId="77777777" w:rsidTr="230F4831">
        <w:trPr>
          <w:jc w:val="center"/>
        </w:trPr>
        <w:tc>
          <w:tcPr>
            <w:tcW w:w="2700" w:type="dxa"/>
          </w:tcPr>
          <w:p w14:paraId="3E3A3CCE" w14:textId="51827563" w:rsidR="00E94E59" w:rsidRPr="00A370E1" w:rsidRDefault="00E94E59" w:rsidP="00FC3E79">
            <w:pPr>
              <w:rPr>
                <w:rFonts w:cstheme="minorHAnsi"/>
                <w:sz w:val="22"/>
              </w:rPr>
            </w:pPr>
            <w:r w:rsidRPr="00A370E1">
              <w:rPr>
                <w:rFonts w:cstheme="minorHAnsi"/>
                <w:bCs/>
                <w:sz w:val="22"/>
              </w:rPr>
              <w:t>“</w:t>
            </w:r>
            <w:r w:rsidRPr="00A370E1">
              <w:rPr>
                <w:rFonts w:cstheme="minorHAnsi"/>
                <w:bCs/>
                <w:sz w:val="22"/>
                <w:u w:val="single"/>
              </w:rPr>
              <w:t>Estruturador da Operação</w:t>
            </w:r>
            <w:r w:rsidRPr="00A370E1">
              <w:rPr>
                <w:rFonts w:cstheme="minorHAnsi"/>
                <w:bCs/>
                <w:sz w:val="22"/>
              </w:rPr>
              <w:t>”</w:t>
            </w:r>
          </w:p>
        </w:tc>
        <w:tc>
          <w:tcPr>
            <w:tcW w:w="5794" w:type="dxa"/>
          </w:tcPr>
          <w:p w14:paraId="5B3B72FE" w14:textId="5378C12F" w:rsidR="00E94E59" w:rsidRPr="00A370E1" w:rsidRDefault="00E94E59" w:rsidP="00FC3E79">
            <w:pPr>
              <w:rPr>
                <w:rFonts w:cstheme="minorHAnsi"/>
                <w:sz w:val="22"/>
              </w:rPr>
            </w:pPr>
            <w:r w:rsidRPr="00A370E1">
              <w:rPr>
                <w:rFonts w:cstheme="minorHAnsi"/>
                <w:sz w:val="22"/>
              </w:rPr>
              <w:t>Valora Gestão de Investimentos Ltda.</w:t>
            </w:r>
          </w:p>
        </w:tc>
      </w:tr>
      <w:tr w:rsidR="00FC3E79" w:rsidRPr="00A370E1" w14:paraId="19F1419E" w14:textId="77777777" w:rsidTr="230F4831">
        <w:trPr>
          <w:jc w:val="center"/>
        </w:trPr>
        <w:tc>
          <w:tcPr>
            <w:tcW w:w="2700" w:type="dxa"/>
          </w:tcPr>
          <w:p w14:paraId="19AD901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Evento de Vencimento Antecipado</w:t>
            </w:r>
            <w:r w:rsidRPr="00A370E1">
              <w:rPr>
                <w:rFonts w:cstheme="minorHAnsi"/>
                <w:sz w:val="22"/>
              </w:rPr>
              <w:t>”</w:t>
            </w:r>
          </w:p>
        </w:tc>
        <w:tc>
          <w:tcPr>
            <w:tcW w:w="5794" w:type="dxa"/>
          </w:tcPr>
          <w:p w14:paraId="1B9E10A5" w14:textId="1233CFEB" w:rsidR="00FC3E79" w:rsidRPr="00A370E1" w:rsidRDefault="00FC3E79" w:rsidP="00FC3E79">
            <w:pPr>
              <w:rPr>
                <w:rFonts w:cstheme="minorHAnsi"/>
                <w:sz w:val="22"/>
              </w:rPr>
            </w:pPr>
            <w:r w:rsidRPr="00A370E1">
              <w:rPr>
                <w:rFonts w:cstheme="minorHAnsi"/>
                <w:sz w:val="22"/>
              </w:rPr>
              <w:t xml:space="preserve">Significa os eventos descritos na Cláusula </w:t>
            </w:r>
            <w:r w:rsidRPr="00A370E1">
              <w:rPr>
                <w:rFonts w:cstheme="minorHAnsi"/>
                <w:sz w:val="22"/>
              </w:rPr>
              <w:fldChar w:fldCharType="begin"/>
            </w:r>
            <w:r w:rsidRPr="00A370E1">
              <w:rPr>
                <w:rFonts w:cstheme="minorHAnsi"/>
                <w:sz w:val="22"/>
              </w:rPr>
              <w:instrText xml:space="preserve"> REF _Ref521440695 \r \h  \* MERGEFORMAT </w:instrText>
            </w:r>
            <w:r w:rsidRPr="00A370E1">
              <w:rPr>
                <w:rFonts w:cstheme="minorHAnsi"/>
                <w:sz w:val="22"/>
              </w:rPr>
            </w:r>
            <w:r w:rsidRPr="00A370E1">
              <w:rPr>
                <w:rFonts w:cstheme="minorHAnsi"/>
                <w:sz w:val="22"/>
              </w:rPr>
              <w:fldChar w:fldCharType="separate"/>
            </w:r>
            <w:r w:rsidR="00AB2E6E" w:rsidRPr="00A370E1">
              <w:rPr>
                <w:rFonts w:cstheme="minorHAnsi"/>
                <w:sz w:val="22"/>
              </w:rPr>
              <w:t>7.1</w:t>
            </w:r>
            <w:r w:rsidRPr="00A370E1">
              <w:rPr>
                <w:rFonts w:cstheme="minorHAnsi"/>
                <w:sz w:val="22"/>
              </w:rPr>
              <w:fldChar w:fldCharType="end"/>
            </w:r>
            <w:r w:rsidRPr="00A370E1">
              <w:rPr>
                <w:rFonts w:cstheme="minorHAnsi"/>
                <w:sz w:val="22"/>
              </w:rPr>
              <w:t xml:space="preserve"> desta Escritura</w:t>
            </w:r>
            <w:r w:rsidRPr="00A370E1">
              <w:rPr>
                <w:rFonts w:cstheme="minorHAnsi"/>
                <w:color w:val="000000"/>
                <w:sz w:val="22"/>
              </w:rPr>
              <w:t xml:space="preserve"> de Emissão</w:t>
            </w:r>
            <w:r w:rsidRPr="00A370E1">
              <w:rPr>
                <w:rFonts w:cstheme="minorHAnsi"/>
                <w:sz w:val="22"/>
              </w:rPr>
              <w:t>.</w:t>
            </w:r>
          </w:p>
        </w:tc>
      </w:tr>
      <w:tr w:rsidR="00FC3E79" w:rsidRPr="00A370E1" w14:paraId="57ECE294" w14:textId="77777777" w:rsidTr="230F4831">
        <w:trPr>
          <w:jc w:val="center"/>
        </w:trPr>
        <w:tc>
          <w:tcPr>
            <w:tcW w:w="2700" w:type="dxa"/>
          </w:tcPr>
          <w:p w14:paraId="76BC9AB7" w14:textId="28FDFAD5"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Fundo de Pagamento de Juros</w:t>
            </w:r>
            <w:r w:rsidRPr="00A370E1">
              <w:rPr>
                <w:rFonts w:cstheme="minorHAnsi"/>
                <w:sz w:val="22"/>
              </w:rPr>
              <w:t>”</w:t>
            </w:r>
          </w:p>
        </w:tc>
        <w:tc>
          <w:tcPr>
            <w:tcW w:w="5794" w:type="dxa"/>
          </w:tcPr>
          <w:p w14:paraId="3C88673A" w14:textId="08AD29CB" w:rsidR="00FC3E79" w:rsidRPr="00A370E1" w:rsidRDefault="00FC3E79" w:rsidP="00FC3E79">
            <w:pPr>
              <w:rPr>
                <w:rFonts w:cstheme="minorHAnsi"/>
                <w:sz w:val="22"/>
              </w:rPr>
            </w:pPr>
            <w:r w:rsidRPr="00A370E1">
              <w:rPr>
                <w:rFonts w:cstheme="minorHAnsi"/>
                <w:sz w:val="22"/>
              </w:rPr>
              <w:t>Tem o significado atribuído à expressão na Cláusula 4.2.3.</w:t>
            </w:r>
            <w:r w:rsidR="0008470A" w:rsidRPr="00A370E1">
              <w:rPr>
                <w:rFonts w:cstheme="minorHAnsi"/>
                <w:sz w:val="22"/>
              </w:rPr>
              <w:t>4</w:t>
            </w:r>
            <w:r w:rsidRPr="00A370E1">
              <w:rPr>
                <w:rFonts w:cstheme="minorHAnsi"/>
                <w:sz w:val="22"/>
              </w:rPr>
              <w:t xml:space="preserve"> acima, com seu valor inicial de constituição indicado Cláusula 4.2.3.</w:t>
            </w:r>
            <w:r w:rsidR="0008470A" w:rsidRPr="00A370E1">
              <w:rPr>
                <w:rFonts w:cstheme="minorHAnsi"/>
                <w:sz w:val="22"/>
              </w:rPr>
              <w:t>4</w:t>
            </w:r>
            <w:r w:rsidRPr="00A370E1">
              <w:rPr>
                <w:rFonts w:cstheme="minorHAnsi"/>
                <w:sz w:val="22"/>
              </w:rPr>
              <w:t xml:space="preserve"> acima e valor mínimo nos termos dos Contratos de Cessão Fiduciária. </w:t>
            </w:r>
          </w:p>
        </w:tc>
      </w:tr>
      <w:tr w:rsidR="00FC3E79" w:rsidRPr="00A370E1" w14:paraId="7B38AD9D" w14:textId="77777777" w:rsidTr="230F4831">
        <w:trPr>
          <w:jc w:val="center"/>
        </w:trPr>
        <w:tc>
          <w:tcPr>
            <w:tcW w:w="2700" w:type="dxa"/>
          </w:tcPr>
          <w:p w14:paraId="26CDB923" w14:textId="1292BD83"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Fundo de Despesas</w:t>
            </w:r>
            <w:r w:rsidRPr="00A370E1">
              <w:rPr>
                <w:rFonts w:cstheme="minorHAnsi"/>
                <w:sz w:val="22"/>
              </w:rPr>
              <w:t>”</w:t>
            </w:r>
          </w:p>
        </w:tc>
        <w:tc>
          <w:tcPr>
            <w:tcW w:w="5794" w:type="dxa"/>
          </w:tcPr>
          <w:p w14:paraId="3D442B2A" w14:textId="76290425" w:rsidR="00FC3E79" w:rsidRPr="00A370E1" w:rsidRDefault="00FC3E79" w:rsidP="00FC3E79">
            <w:pPr>
              <w:rPr>
                <w:rFonts w:cstheme="minorHAnsi"/>
                <w:sz w:val="22"/>
              </w:rPr>
            </w:pPr>
            <w:r w:rsidRPr="00A370E1">
              <w:rPr>
                <w:rFonts w:cstheme="minorHAnsi"/>
                <w:sz w:val="22"/>
              </w:rPr>
              <w:t>Tem o significado atribuído à expressão na Cláusula 4.2.3.</w:t>
            </w:r>
            <w:r w:rsidR="00197EDB" w:rsidRPr="00A370E1">
              <w:rPr>
                <w:rFonts w:cstheme="minorHAnsi"/>
                <w:sz w:val="22"/>
              </w:rPr>
              <w:t>4</w:t>
            </w:r>
            <w:r w:rsidRPr="00A370E1">
              <w:rPr>
                <w:rFonts w:cstheme="minorHAnsi"/>
                <w:sz w:val="22"/>
              </w:rPr>
              <w:t xml:space="preserve"> acima.</w:t>
            </w:r>
          </w:p>
        </w:tc>
      </w:tr>
      <w:tr w:rsidR="00760258" w:rsidRPr="00A370E1" w14:paraId="0E4399F4" w14:textId="77777777" w:rsidTr="230F4831">
        <w:trPr>
          <w:jc w:val="center"/>
        </w:trPr>
        <w:tc>
          <w:tcPr>
            <w:tcW w:w="2700" w:type="dxa"/>
          </w:tcPr>
          <w:p w14:paraId="76877D0F" w14:textId="1D3F598A" w:rsidR="00760258" w:rsidRPr="00A370E1" w:rsidRDefault="00A40F6D" w:rsidP="00FC3E79">
            <w:pPr>
              <w:rPr>
                <w:rFonts w:cstheme="minorHAnsi"/>
                <w:sz w:val="22"/>
                <w:u w:val="single"/>
              </w:rPr>
            </w:pPr>
            <w:r w:rsidRPr="00A370E1">
              <w:rPr>
                <w:rFonts w:cstheme="minorHAnsi"/>
                <w:sz w:val="22"/>
                <w:u w:val="single"/>
              </w:rPr>
              <w:t>“</w:t>
            </w:r>
            <w:r w:rsidR="00760258" w:rsidRPr="00A370E1">
              <w:rPr>
                <w:rFonts w:cstheme="minorHAnsi"/>
                <w:sz w:val="22"/>
                <w:u w:val="single"/>
              </w:rPr>
              <w:t>Fundo de Obras</w:t>
            </w:r>
            <w:r w:rsidRPr="00A370E1">
              <w:rPr>
                <w:rFonts w:cstheme="minorHAnsi"/>
                <w:sz w:val="22"/>
                <w:u w:val="single"/>
              </w:rPr>
              <w:t>”</w:t>
            </w:r>
          </w:p>
        </w:tc>
        <w:tc>
          <w:tcPr>
            <w:tcW w:w="5794" w:type="dxa"/>
          </w:tcPr>
          <w:p w14:paraId="46D5AC66" w14:textId="1E90F083" w:rsidR="00760258" w:rsidRPr="00A370E1" w:rsidRDefault="00E66B64" w:rsidP="00FC3E79">
            <w:pPr>
              <w:rPr>
                <w:rFonts w:cstheme="minorHAnsi"/>
                <w:sz w:val="22"/>
              </w:rPr>
            </w:pPr>
            <w:r w:rsidRPr="00A370E1">
              <w:rPr>
                <w:rFonts w:cstheme="minorHAnsi"/>
                <w:sz w:val="22"/>
              </w:rPr>
              <w:t>Tem o significado atribuído à expressão na Cláusula 4.2.3.</w:t>
            </w:r>
            <w:r w:rsidR="00197EDB" w:rsidRPr="00A370E1">
              <w:rPr>
                <w:rFonts w:cstheme="minorHAnsi"/>
                <w:sz w:val="22"/>
              </w:rPr>
              <w:t>4</w:t>
            </w:r>
            <w:r w:rsidRPr="00A370E1">
              <w:rPr>
                <w:rFonts w:cstheme="minorHAnsi"/>
                <w:sz w:val="22"/>
              </w:rPr>
              <w:t xml:space="preserve"> acima.</w:t>
            </w:r>
          </w:p>
        </w:tc>
      </w:tr>
      <w:tr w:rsidR="00FC3E79" w:rsidRPr="00A370E1" w14:paraId="73A1ECB6" w14:textId="77777777" w:rsidTr="230F4831">
        <w:trPr>
          <w:jc w:val="center"/>
        </w:trPr>
        <w:tc>
          <w:tcPr>
            <w:tcW w:w="2700" w:type="dxa"/>
          </w:tcPr>
          <w:p w14:paraId="744E948B" w14:textId="77777777" w:rsidR="00FC3E79" w:rsidRPr="00FA2914" w:rsidRDefault="00FC3E79" w:rsidP="00FC3E79">
            <w:pPr>
              <w:rPr>
                <w:rFonts w:cstheme="minorHAnsi"/>
                <w:sz w:val="22"/>
              </w:rPr>
            </w:pPr>
            <w:r w:rsidRPr="00FA2914">
              <w:rPr>
                <w:rFonts w:cstheme="minorHAnsi"/>
                <w:sz w:val="22"/>
              </w:rPr>
              <w:t>“</w:t>
            </w:r>
            <w:r w:rsidRPr="00FA2914">
              <w:rPr>
                <w:rFonts w:cstheme="minorHAnsi"/>
                <w:sz w:val="22"/>
                <w:u w:val="single"/>
              </w:rPr>
              <w:t>Garantias</w:t>
            </w:r>
            <w:r w:rsidRPr="00FA2914">
              <w:rPr>
                <w:rFonts w:cstheme="minorHAnsi"/>
                <w:sz w:val="22"/>
              </w:rPr>
              <w:t>”</w:t>
            </w:r>
          </w:p>
        </w:tc>
        <w:tc>
          <w:tcPr>
            <w:tcW w:w="5794" w:type="dxa"/>
          </w:tcPr>
          <w:p w14:paraId="39F47E66" w14:textId="343E09F5" w:rsidR="00FC3E79" w:rsidRPr="00FA2914" w:rsidRDefault="00FC3E79" w:rsidP="00FC3E79">
            <w:pPr>
              <w:rPr>
                <w:rFonts w:cstheme="minorHAnsi"/>
                <w:sz w:val="22"/>
              </w:rPr>
            </w:pPr>
            <w:r w:rsidRPr="00FA2914">
              <w:rPr>
                <w:rFonts w:cstheme="minorHAnsi"/>
                <w:sz w:val="22"/>
              </w:rPr>
              <w:t xml:space="preserve">Significa, em conjunto, </w:t>
            </w:r>
            <w:r w:rsidRPr="00FA2914">
              <w:rPr>
                <w:rFonts w:eastAsia="Arial Unicode MS" w:cstheme="minorHAnsi"/>
                <w:w w:val="0"/>
                <w:sz w:val="22"/>
              </w:rPr>
              <w:t>a Cessão Fiduciária</w:t>
            </w:r>
            <w:r w:rsidRPr="00FA2914">
              <w:rPr>
                <w:rFonts w:eastAsia="Arial Unicode MS" w:cstheme="minorHAnsi"/>
                <w:bCs/>
                <w:w w:val="0"/>
                <w:sz w:val="22"/>
              </w:rPr>
              <w:t>,</w:t>
            </w:r>
            <w:r w:rsidRPr="00FA2914">
              <w:rPr>
                <w:rFonts w:eastAsia="Arial Unicode MS" w:cstheme="minorHAnsi"/>
                <w:w w:val="0"/>
                <w:sz w:val="22"/>
              </w:rPr>
              <w:t xml:space="preserve"> a Alienação Fiduciária de </w:t>
            </w:r>
            <w:r w:rsidRPr="00FA2914">
              <w:rPr>
                <w:rFonts w:cstheme="minorHAnsi"/>
                <w:sz w:val="22"/>
              </w:rPr>
              <w:t>Participações Societárias</w:t>
            </w:r>
            <w:r w:rsidRPr="00FA2914">
              <w:rPr>
                <w:rFonts w:eastAsia="Arial Unicode MS" w:cstheme="minorHAnsi"/>
                <w:w w:val="0"/>
                <w:sz w:val="22"/>
              </w:rPr>
              <w:t xml:space="preserve"> e a Alienação Fiduciária de Bens e Equipamentos.</w:t>
            </w:r>
          </w:p>
        </w:tc>
      </w:tr>
      <w:tr w:rsidR="00FC3E79" w:rsidRPr="00A370E1" w14:paraId="73A8E65D" w14:textId="77777777" w:rsidTr="230F4831">
        <w:trPr>
          <w:jc w:val="center"/>
        </w:trPr>
        <w:tc>
          <w:tcPr>
            <w:tcW w:w="2700" w:type="dxa"/>
          </w:tcPr>
          <w:p w14:paraId="26030445" w14:textId="77777777" w:rsidR="00FC3E79" w:rsidRPr="00FA2914" w:rsidRDefault="00FC3E79" w:rsidP="00FC3E79">
            <w:pPr>
              <w:rPr>
                <w:rFonts w:cstheme="minorHAnsi"/>
                <w:sz w:val="22"/>
              </w:rPr>
            </w:pPr>
            <w:r w:rsidRPr="00FA2914">
              <w:rPr>
                <w:rFonts w:cstheme="minorHAnsi"/>
                <w:sz w:val="22"/>
              </w:rPr>
              <w:t>“</w:t>
            </w:r>
            <w:r w:rsidRPr="00FA2914">
              <w:rPr>
                <w:rFonts w:cstheme="minorHAnsi"/>
                <w:sz w:val="22"/>
                <w:u w:val="single"/>
              </w:rPr>
              <w:t>ICSD</w:t>
            </w:r>
            <w:r w:rsidRPr="00FA2914">
              <w:rPr>
                <w:rFonts w:cstheme="minorHAnsi"/>
                <w:sz w:val="22"/>
              </w:rPr>
              <w:t>”</w:t>
            </w:r>
          </w:p>
        </w:tc>
        <w:tc>
          <w:tcPr>
            <w:tcW w:w="5794" w:type="dxa"/>
          </w:tcPr>
          <w:p w14:paraId="6F3F8A48" w14:textId="32FC98A2" w:rsidR="00FC3E79" w:rsidRPr="00FA2914" w:rsidRDefault="00FC3E79" w:rsidP="00FC3E79">
            <w:pPr>
              <w:rPr>
                <w:rFonts w:cstheme="minorHAnsi"/>
                <w:sz w:val="22"/>
              </w:rPr>
            </w:pPr>
            <w:r w:rsidRPr="00FA2914">
              <w:rPr>
                <w:rFonts w:cstheme="minorHAnsi"/>
                <w:sz w:val="22"/>
              </w:rPr>
              <w:t>Tem o significado previsto na Cláusula 7.1.</w:t>
            </w:r>
            <w:r w:rsidR="00AB2E6E" w:rsidRPr="00FA2914">
              <w:rPr>
                <w:rFonts w:cstheme="minorHAnsi"/>
                <w:sz w:val="22"/>
              </w:rPr>
              <w:t>2</w:t>
            </w:r>
            <w:r w:rsidRPr="00FA2914">
              <w:rPr>
                <w:rFonts w:cstheme="minorHAnsi"/>
                <w:sz w:val="22"/>
              </w:rPr>
              <w:t>, item (</w:t>
            </w:r>
            <w:proofErr w:type="spellStart"/>
            <w:r w:rsidRPr="00FA2914">
              <w:rPr>
                <w:rFonts w:cstheme="minorHAnsi"/>
                <w:sz w:val="22"/>
              </w:rPr>
              <w:t>x</w:t>
            </w:r>
            <w:r w:rsidR="00AB2E6E" w:rsidRPr="00FA2914">
              <w:rPr>
                <w:rFonts w:cstheme="minorHAnsi"/>
                <w:sz w:val="22"/>
              </w:rPr>
              <w:t>x</w:t>
            </w:r>
            <w:r w:rsidRPr="00FA2914">
              <w:rPr>
                <w:rFonts w:cstheme="minorHAnsi"/>
                <w:sz w:val="22"/>
              </w:rPr>
              <w:t>i</w:t>
            </w:r>
            <w:r w:rsidR="00AB2E6E" w:rsidRPr="00FA2914">
              <w:rPr>
                <w:rFonts w:cstheme="minorHAnsi"/>
                <w:sz w:val="22"/>
              </w:rPr>
              <w:t>x</w:t>
            </w:r>
            <w:proofErr w:type="spellEnd"/>
            <w:r w:rsidRPr="00FA2914">
              <w:rPr>
                <w:rFonts w:cstheme="minorHAnsi"/>
                <w:sz w:val="22"/>
              </w:rPr>
              <w:t>).</w:t>
            </w:r>
          </w:p>
        </w:tc>
      </w:tr>
      <w:tr w:rsidR="00FC3E79" w:rsidRPr="00A370E1" w14:paraId="3D25B662" w14:textId="77777777" w:rsidTr="230F4831">
        <w:trPr>
          <w:jc w:val="center"/>
        </w:trPr>
        <w:tc>
          <w:tcPr>
            <w:tcW w:w="2700" w:type="dxa"/>
          </w:tcPr>
          <w:p w14:paraId="319A6184" w14:textId="77777777" w:rsidR="00FC3E79" w:rsidRPr="00FA2914" w:rsidRDefault="00FC3E79" w:rsidP="00FC3E79">
            <w:pPr>
              <w:rPr>
                <w:rFonts w:cstheme="minorHAnsi"/>
                <w:sz w:val="22"/>
              </w:rPr>
            </w:pPr>
            <w:r w:rsidRPr="00FA2914">
              <w:rPr>
                <w:rFonts w:cstheme="minorHAnsi"/>
                <w:sz w:val="22"/>
              </w:rPr>
              <w:t>“</w:t>
            </w:r>
            <w:r w:rsidRPr="00FA2914">
              <w:rPr>
                <w:rFonts w:cstheme="minorHAnsi"/>
                <w:sz w:val="22"/>
                <w:u w:val="single"/>
              </w:rPr>
              <w:t>ICSD Emissora</w:t>
            </w:r>
            <w:r w:rsidRPr="00FA2914">
              <w:rPr>
                <w:rFonts w:cstheme="minorHAnsi"/>
                <w:sz w:val="22"/>
              </w:rPr>
              <w:t>”</w:t>
            </w:r>
          </w:p>
        </w:tc>
        <w:tc>
          <w:tcPr>
            <w:tcW w:w="5794" w:type="dxa"/>
          </w:tcPr>
          <w:p w14:paraId="1765F2F1" w14:textId="2EA0A9B2" w:rsidR="00FC3E79" w:rsidRPr="00FA2914" w:rsidRDefault="00FC3E79" w:rsidP="00FC3E79">
            <w:pPr>
              <w:rPr>
                <w:rFonts w:cstheme="minorHAnsi"/>
                <w:sz w:val="22"/>
              </w:rPr>
            </w:pPr>
            <w:r w:rsidRPr="00FA2914">
              <w:rPr>
                <w:rFonts w:cstheme="minorHAnsi"/>
                <w:sz w:val="22"/>
              </w:rPr>
              <w:t xml:space="preserve">Tem o significado previsto na </w:t>
            </w:r>
            <w:r w:rsidR="00AB2E6E" w:rsidRPr="00FA2914">
              <w:rPr>
                <w:rFonts w:cstheme="minorHAnsi"/>
                <w:sz w:val="22"/>
              </w:rPr>
              <w:t>Cláusula 7.1.2, item (</w:t>
            </w:r>
            <w:proofErr w:type="spellStart"/>
            <w:r w:rsidR="00AB2E6E" w:rsidRPr="00FA2914">
              <w:rPr>
                <w:rFonts w:cstheme="minorHAnsi"/>
                <w:sz w:val="22"/>
              </w:rPr>
              <w:t>xxix</w:t>
            </w:r>
            <w:proofErr w:type="spellEnd"/>
            <w:r w:rsidR="00AB2E6E" w:rsidRPr="00FA2914">
              <w:rPr>
                <w:rFonts w:cstheme="minorHAnsi"/>
                <w:sz w:val="22"/>
              </w:rPr>
              <w:t>)</w:t>
            </w:r>
            <w:r w:rsidRPr="00FA2914">
              <w:rPr>
                <w:rFonts w:cstheme="minorHAnsi"/>
                <w:sz w:val="22"/>
              </w:rPr>
              <w:t>.</w:t>
            </w:r>
          </w:p>
        </w:tc>
      </w:tr>
      <w:tr w:rsidR="00FC3E79" w:rsidRPr="00A370E1" w14:paraId="4CDF405C" w14:textId="77777777" w:rsidTr="230F4831">
        <w:trPr>
          <w:jc w:val="center"/>
        </w:trPr>
        <w:tc>
          <w:tcPr>
            <w:tcW w:w="2700" w:type="dxa"/>
          </w:tcPr>
          <w:p w14:paraId="19FD09ED"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Instrução CVM 476</w:t>
            </w:r>
            <w:r w:rsidRPr="00A370E1">
              <w:rPr>
                <w:rFonts w:cstheme="minorHAnsi"/>
                <w:sz w:val="22"/>
              </w:rPr>
              <w:t>”</w:t>
            </w:r>
          </w:p>
        </w:tc>
        <w:tc>
          <w:tcPr>
            <w:tcW w:w="5794" w:type="dxa"/>
          </w:tcPr>
          <w:p w14:paraId="13415825" w14:textId="268B0BFD" w:rsidR="00FC3E79" w:rsidRPr="00A370E1" w:rsidRDefault="00FC3E79" w:rsidP="00FC3E79">
            <w:pPr>
              <w:rPr>
                <w:rFonts w:cstheme="minorHAnsi"/>
                <w:sz w:val="22"/>
              </w:rPr>
            </w:pPr>
            <w:r w:rsidRPr="00A370E1">
              <w:rPr>
                <w:rFonts w:cstheme="minorHAnsi"/>
                <w:sz w:val="22"/>
              </w:rPr>
              <w:t>Significa a Instrução CVM nº 476, de 16 de janeiro de 2009, conforme alterada.</w:t>
            </w:r>
          </w:p>
        </w:tc>
      </w:tr>
      <w:tr w:rsidR="00FC3E79" w:rsidRPr="00A370E1" w14:paraId="1155A90E" w14:textId="77777777" w:rsidTr="230F4831">
        <w:trPr>
          <w:jc w:val="center"/>
        </w:trPr>
        <w:tc>
          <w:tcPr>
            <w:tcW w:w="2700" w:type="dxa"/>
          </w:tcPr>
          <w:p w14:paraId="453F5153"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Investidores Profissionais</w:t>
            </w:r>
            <w:r w:rsidRPr="00A370E1">
              <w:rPr>
                <w:rFonts w:cstheme="minorHAnsi"/>
                <w:sz w:val="22"/>
              </w:rPr>
              <w:t>”</w:t>
            </w:r>
          </w:p>
        </w:tc>
        <w:tc>
          <w:tcPr>
            <w:tcW w:w="5794" w:type="dxa"/>
          </w:tcPr>
          <w:p w14:paraId="3FD60A4B" w14:textId="24BB98CF" w:rsidR="00FC3E79" w:rsidRPr="00A370E1" w:rsidRDefault="00FC3E79" w:rsidP="00AB2E6E">
            <w:pPr>
              <w:rPr>
                <w:rFonts w:cstheme="minorHAnsi"/>
                <w:sz w:val="22"/>
              </w:rPr>
            </w:pPr>
            <w:r w:rsidRPr="00A370E1">
              <w:rPr>
                <w:rFonts w:cstheme="minorHAnsi"/>
                <w:sz w:val="22"/>
              </w:rPr>
              <w:t>Significa os investidores profissionais, conforme definido no artigo 11 da Resolução CVM nº 30/21.</w:t>
            </w:r>
          </w:p>
        </w:tc>
      </w:tr>
      <w:tr w:rsidR="00FC3E79" w:rsidRPr="00A370E1" w14:paraId="7A44E26D" w14:textId="77777777" w:rsidTr="230F4831">
        <w:trPr>
          <w:jc w:val="center"/>
        </w:trPr>
        <w:tc>
          <w:tcPr>
            <w:tcW w:w="2700" w:type="dxa"/>
          </w:tcPr>
          <w:p w14:paraId="3B1C887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Investimentos Permitidos</w:t>
            </w:r>
            <w:r w:rsidRPr="00A370E1">
              <w:rPr>
                <w:rFonts w:cstheme="minorHAnsi"/>
                <w:sz w:val="22"/>
              </w:rPr>
              <w:t>”</w:t>
            </w:r>
          </w:p>
        </w:tc>
        <w:tc>
          <w:tcPr>
            <w:tcW w:w="5794" w:type="dxa"/>
          </w:tcPr>
          <w:p w14:paraId="50AC3A49" w14:textId="77777777" w:rsidR="00FC3E79" w:rsidRPr="00A370E1" w:rsidRDefault="00FC3E79" w:rsidP="00FC3E79">
            <w:pPr>
              <w:rPr>
                <w:rFonts w:cstheme="minorHAnsi"/>
                <w:sz w:val="22"/>
              </w:rPr>
            </w:pPr>
            <w:r w:rsidRPr="00A370E1">
              <w:rPr>
                <w:rFonts w:cstheme="minorHAnsi"/>
                <w:sz w:val="22"/>
              </w:rPr>
              <w:t>Significa os investimentos permitidos no âmbito do Contrato de Cessão Fiduciária.</w:t>
            </w:r>
          </w:p>
        </w:tc>
      </w:tr>
      <w:tr w:rsidR="00FC3E79" w:rsidRPr="00A370E1" w14:paraId="07DFC897" w14:textId="77777777" w:rsidTr="230F4831">
        <w:trPr>
          <w:jc w:val="center"/>
        </w:trPr>
        <w:tc>
          <w:tcPr>
            <w:tcW w:w="2700" w:type="dxa"/>
          </w:tcPr>
          <w:p w14:paraId="3FAF5C9E"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IPCA</w:t>
            </w:r>
            <w:r w:rsidRPr="00A370E1">
              <w:rPr>
                <w:rFonts w:cstheme="minorHAnsi"/>
                <w:sz w:val="22"/>
              </w:rPr>
              <w:t>”</w:t>
            </w:r>
          </w:p>
        </w:tc>
        <w:tc>
          <w:tcPr>
            <w:tcW w:w="5794" w:type="dxa"/>
          </w:tcPr>
          <w:p w14:paraId="00A9A9B2" w14:textId="56C1AD92" w:rsidR="00FC3E79" w:rsidRPr="00A370E1" w:rsidRDefault="00FC3E79" w:rsidP="00AB2E6E">
            <w:pPr>
              <w:rPr>
                <w:rFonts w:cstheme="minorHAnsi"/>
                <w:sz w:val="22"/>
              </w:rPr>
            </w:pPr>
            <w:r w:rsidRPr="00A370E1">
              <w:rPr>
                <w:rFonts w:cstheme="minorHAnsi"/>
                <w:sz w:val="22"/>
              </w:rPr>
              <w:t>Significa o Índice Nacional de Preços ao Consumidor Amplo, calculado e divulgado pelo Instituto Brasileiro de Geografia e Estatística.</w:t>
            </w:r>
          </w:p>
        </w:tc>
      </w:tr>
      <w:tr w:rsidR="00FC3E79" w:rsidRPr="00A370E1" w14:paraId="7CF4EE3D" w14:textId="77777777" w:rsidTr="230F4831">
        <w:trPr>
          <w:jc w:val="center"/>
        </w:trPr>
        <w:tc>
          <w:tcPr>
            <w:tcW w:w="2700" w:type="dxa"/>
          </w:tcPr>
          <w:p w14:paraId="2F1F01CE"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Juros Remuneratórios</w:t>
            </w:r>
            <w:r w:rsidRPr="00A370E1">
              <w:rPr>
                <w:rFonts w:cstheme="minorHAnsi"/>
                <w:sz w:val="22"/>
              </w:rPr>
              <w:t>”</w:t>
            </w:r>
          </w:p>
        </w:tc>
        <w:tc>
          <w:tcPr>
            <w:tcW w:w="5794" w:type="dxa"/>
          </w:tcPr>
          <w:p w14:paraId="15ABDAC8" w14:textId="396788D0" w:rsidR="00FC3E79" w:rsidRPr="00A370E1" w:rsidRDefault="00FC3E79" w:rsidP="00AB2E6E">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_Ref521440287 \r \h  \* MERGEFORMAT </w:instrText>
            </w:r>
            <w:r w:rsidRPr="00A370E1">
              <w:rPr>
                <w:rFonts w:cstheme="minorHAnsi"/>
                <w:sz w:val="22"/>
              </w:rPr>
            </w:r>
            <w:r w:rsidRPr="00A370E1">
              <w:rPr>
                <w:rFonts w:cstheme="minorHAnsi"/>
                <w:sz w:val="22"/>
              </w:rPr>
              <w:fldChar w:fldCharType="separate"/>
            </w:r>
            <w:r w:rsidR="00AB2E6E" w:rsidRPr="00A370E1">
              <w:rPr>
                <w:rFonts w:cstheme="minorHAnsi"/>
                <w:sz w:val="22"/>
              </w:rPr>
              <w:t>4.4.1</w:t>
            </w:r>
            <w:r w:rsidRPr="00A370E1">
              <w:rPr>
                <w:rFonts w:cstheme="minorHAnsi"/>
                <w:sz w:val="22"/>
              </w:rPr>
              <w:fldChar w:fldCharType="end"/>
            </w:r>
            <w:r w:rsidRPr="00A370E1">
              <w:rPr>
                <w:rFonts w:cstheme="minorHAnsi"/>
                <w:sz w:val="22"/>
              </w:rPr>
              <w:t xml:space="preserve"> acima.</w:t>
            </w:r>
          </w:p>
        </w:tc>
      </w:tr>
      <w:tr w:rsidR="00FC3E79" w:rsidRPr="00A370E1" w14:paraId="2E38A0AF" w14:textId="77777777" w:rsidTr="230F4831">
        <w:trPr>
          <w:jc w:val="center"/>
        </w:trPr>
        <w:tc>
          <w:tcPr>
            <w:tcW w:w="2700" w:type="dxa"/>
          </w:tcPr>
          <w:p w14:paraId="5B64943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Lei das Sociedades por Ações</w:t>
            </w:r>
            <w:r w:rsidRPr="00A370E1">
              <w:rPr>
                <w:rFonts w:cstheme="minorHAnsi"/>
                <w:sz w:val="22"/>
              </w:rPr>
              <w:t>”</w:t>
            </w:r>
          </w:p>
        </w:tc>
        <w:tc>
          <w:tcPr>
            <w:tcW w:w="5794" w:type="dxa"/>
          </w:tcPr>
          <w:p w14:paraId="07A05DBC" w14:textId="48DC3397" w:rsidR="00FC3E79" w:rsidRPr="00A370E1" w:rsidRDefault="00FC3E79" w:rsidP="00AB2E6E">
            <w:pPr>
              <w:rPr>
                <w:rFonts w:cstheme="minorHAnsi"/>
                <w:sz w:val="22"/>
              </w:rPr>
            </w:pPr>
            <w:r w:rsidRPr="00A370E1">
              <w:rPr>
                <w:rFonts w:cstheme="minorHAnsi"/>
                <w:sz w:val="22"/>
              </w:rPr>
              <w:t>Significa a Lei nº 6.404, de 15 de dezembro de 1976, conforme alterada.</w:t>
            </w:r>
          </w:p>
        </w:tc>
      </w:tr>
      <w:tr w:rsidR="00FC3E79" w:rsidRPr="00A370E1" w14:paraId="6862E67E" w14:textId="77777777" w:rsidTr="230F4831">
        <w:trPr>
          <w:jc w:val="center"/>
        </w:trPr>
        <w:tc>
          <w:tcPr>
            <w:tcW w:w="2700" w:type="dxa"/>
          </w:tcPr>
          <w:p w14:paraId="4D791391" w14:textId="77777777" w:rsidR="00FC3E79" w:rsidRPr="00A370E1" w:rsidRDefault="00FC3E79" w:rsidP="00FC3E79">
            <w:pPr>
              <w:rPr>
                <w:rFonts w:cstheme="minorHAnsi"/>
                <w:sz w:val="22"/>
              </w:rPr>
            </w:pPr>
            <w:r w:rsidRPr="00A370E1">
              <w:rPr>
                <w:rFonts w:cstheme="minorHAnsi"/>
                <w:sz w:val="22"/>
              </w:rPr>
              <w:lastRenderedPageBreak/>
              <w:t>“</w:t>
            </w:r>
            <w:r w:rsidRPr="00A370E1">
              <w:rPr>
                <w:rFonts w:cstheme="minorHAnsi"/>
                <w:sz w:val="22"/>
                <w:u w:val="single"/>
              </w:rPr>
              <w:t>Lei do Mercado de Valores Mobiliários</w:t>
            </w:r>
            <w:r w:rsidRPr="00A370E1">
              <w:rPr>
                <w:rFonts w:cstheme="minorHAnsi"/>
                <w:sz w:val="22"/>
              </w:rPr>
              <w:t>”</w:t>
            </w:r>
          </w:p>
        </w:tc>
        <w:tc>
          <w:tcPr>
            <w:tcW w:w="5794" w:type="dxa"/>
          </w:tcPr>
          <w:p w14:paraId="00236193" w14:textId="553B5873" w:rsidR="00FC3E79" w:rsidRPr="00A370E1" w:rsidRDefault="00FC3E79" w:rsidP="00AB2E6E">
            <w:pPr>
              <w:rPr>
                <w:rFonts w:cstheme="minorHAnsi"/>
                <w:sz w:val="22"/>
              </w:rPr>
            </w:pPr>
            <w:r w:rsidRPr="00A370E1">
              <w:rPr>
                <w:rFonts w:cstheme="minorHAnsi"/>
                <w:sz w:val="22"/>
              </w:rPr>
              <w:t>Significa a Lei nº 6.385, de 7 de dezembro de 1976, conforme alterada.</w:t>
            </w:r>
          </w:p>
        </w:tc>
      </w:tr>
      <w:tr w:rsidR="00FC3E79" w:rsidRPr="00A370E1" w14:paraId="628871CA" w14:textId="77777777" w:rsidTr="230F4831">
        <w:trPr>
          <w:jc w:val="center"/>
        </w:trPr>
        <w:tc>
          <w:tcPr>
            <w:tcW w:w="2700" w:type="dxa"/>
          </w:tcPr>
          <w:p w14:paraId="3531626B"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Legislação Socioambiental</w:t>
            </w:r>
            <w:r w:rsidRPr="00A370E1">
              <w:rPr>
                <w:rFonts w:cstheme="minorHAnsi"/>
                <w:sz w:val="22"/>
              </w:rPr>
              <w:t>”</w:t>
            </w:r>
          </w:p>
        </w:tc>
        <w:tc>
          <w:tcPr>
            <w:tcW w:w="5794" w:type="dxa"/>
          </w:tcPr>
          <w:p w14:paraId="11361320" w14:textId="4F54B5EA" w:rsidR="00FC3E79" w:rsidRPr="00A370E1" w:rsidRDefault="00FC3E79" w:rsidP="00AB2E6E">
            <w:pPr>
              <w:rPr>
                <w:rFonts w:cstheme="minorHAnsi"/>
                <w:sz w:val="22"/>
              </w:rPr>
            </w:pPr>
            <w:r w:rsidRPr="00A370E1">
              <w:rPr>
                <w:rFonts w:cstheme="minorHAnsi"/>
                <w:sz w:val="22"/>
              </w:rPr>
              <w:t xml:space="preserve">Significa toda </w:t>
            </w:r>
            <w:r w:rsidRPr="00A370E1">
              <w:rPr>
                <w:rFonts w:cstheme="minorHAnsi"/>
                <w:color w:val="000000"/>
                <w:sz w:val="22"/>
              </w:rPr>
              <w:t>a legislação ambiental, trabalhista e previdenciária em vigor aplicável aos Projetos, incluindo a Política Nacional de Meio Ambiente e dos Crimes Ambientais, as Resoluções do CONAMA – Conselho Nacional do Meio Ambiente, as normas relativas à saúde e segurança ocupacional, inclusive quanto ao trabalho ilegal, análogo ao de escravo e/ou infantil, bem como normas correlatas, emanadas nas esferas federal, estadual e/ou municipal.</w:t>
            </w:r>
          </w:p>
        </w:tc>
      </w:tr>
      <w:tr w:rsidR="00FC3E79" w:rsidRPr="00A370E1" w14:paraId="3D075D7D" w14:textId="77777777" w:rsidTr="230F4831">
        <w:trPr>
          <w:jc w:val="center"/>
        </w:trPr>
        <w:tc>
          <w:tcPr>
            <w:tcW w:w="2700" w:type="dxa"/>
          </w:tcPr>
          <w:p w14:paraId="278230F2"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Leis Anticorrupção</w:t>
            </w:r>
            <w:r w:rsidRPr="00A370E1">
              <w:rPr>
                <w:rFonts w:cstheme="minorHAnsi"/>
                <w:sz w:val="22"/>
              </w:rPr>
              <w:t>”</w:t>
            </w:r>
          </w:p>
        </w:tc>
        <w:tc>
          <w:tcPr>
            <w:tcW w:w="5794" w:type="dxa"/>
          </w:tcPr>
          <w:p w14:paraId="348A69BE" w14:textId="7BF7AF20" w:rsidR="00FC3E79" w:rsidRPr="00A370E1" w:rsidRDefault="00FC3E79" w:rsidP="00AB2E6E">
            <w:pPr>
              <w:rPr>
                <w:rFonts w:cstheme="minorHAnsi"/>
                <w:sz w:val="22"/>
              </w:rPr>
            </w:pPr>
            <w:r w:rsidRPr="00A370E1">
              <w:rPr>
                <w:rFonts w:cstheme="minorHAnsi"/>
                <w:sz w:val="22"/>
              </w:rPr>
              <w:t xml:space="preserve">Significa, em conjunto, </w:t>
            </w:r>
            <w:bookmarkStart w:id="482" w:name="_Hlk32265493"/>
            <w:r w:rsidRPr="00A370E1">
              <w:rPr>
                <w:rFonts w:cstheme="minorHAnsi"/>
                <w:color w:val="000000"/>
                <w:sz w:val="22"/>
              </w:rPr>
              <w:t>a Lei nº 12.846, de 1º de agosto de 2013, o Decreto nº 8.420, de 18 de março de 2015</w:t>
            </w:r>
            <w:bookmarkEnd w:id="482"/>
            <w:r w:rsidRPr="00A370E1">
              <w:rPr>
                <w:rFonts w:cstheme="minorHAnsi"/>
                <w:color w:val="000000"/>
                <w:sz w:val="22"/>
              </w:rPr>
              <w:t xml:space="preserve">, a FCPA - </w:t>
            </w:r>
            <w:proofErr w:type="spellStart"/>
            <w:r w:rsidRPr="00A370E1">
              <w:rPr>
                <w:rFonts w:cstheme="minorHAnsi"/>
                <w:i/>
                <w:color w:val="000000"/>
                <w:sz w:val="22"/>
              </w:rPr>
              <w:t>Foreign</w:t>
            </w:r>
            <w:proofErr w:type="spellEnd"/>
            <w:r w:rsidRPr="00A370E1">
              <w:rPr>
                <w:rFonts w:cstheme="minorHAnsi"/>
                <w:i/>
                <w:color w:val="000000"/>
                <w:sz w:val="22"/>
              </w:rPr>
              <w:t xml:space="preserve"> </w:t>
            </w:r>
            <w:proofErr w:type="spellStart"/>
            <w:r w:rsidRPr="00A370E1">
              <w:rPr>
                <w:rFonts w:cstheme="minorHAnsi"/>
                <w:i/>
                <w:color w:val="000000"/>
                <w:sz w:val="22"/>
              </w:rPr>
              <w:t>Corrupt</w:t>
            </w:r>
            <w:proofErr w:type="spellEnd"/>
            <w:r w:rsidRPr="00A370E1">
              <w:rPr>
                <w:rFonts w:cstheme="minorHAnsi"/>
                <w:i/>
                <w:color w:val="000000"/>
                <w:sz w:val="22"/>
              </w:rPr>
              <w:t xml:space="preserve"> </w:t>
            </w:r>
            <w:proofErr w:type="spellStart"/>
            <w:r w:rsidRPr="00A370E1">
              <w:rPr>
                <w:rFonts w:cstheme="minorHAnsi"/>
                <w:i/>
                <w:color w:val="000000"/>
                <w:sz w:val="22"/>
              </w:rPr>
              <w:t>Practices</w:t>
            </w:r>
            <w:proofErr w:type="spellEnd"/>
            <w:r w:rsidRPr="00A370E1">
              <w:rPr>
                <w:rFonts w:cstheme="minorHAnsi"/>
                <w:i/>
                <w:color w:val="000000"/>
                <w:sz w:val="22"/>
              </w:rPr>
              <w:t xml:space="preserve"> </w:t>
            </w:r>
            <w:proofErr w:type="spellStart"/>
            <w:r w:rsidRPr="00A370E1">
              <w:rPr>
                <w:rFonts w:cstheme="minorHAnsi"/>
                <w:i/>
                <w:color w:val="000000"/>
                <w:sz w:val="22"/>
              </w:rPr>
              <w:t>Act</w:t>
            </w:r>
            <w:proofErr w:type="spellEnd"/>
            <w:r w:rsidRPr="00A370E1">
              <w:rPr>
                <w:rFonts w:cstheme="minorHAnsi"/>
                <w:color w:val="000000"/>
                <w:sz w:val="22"/>
              </w:rPr>
              <w:t xml:space="preserve">, e a </w:t>
            </w:r>
            <w:r w:rsidRPr="00A370E1">
              <w:rPr>
                <w:rFonts w:cstheme="minorHAnsi"/>
                <w:i/>
                <w:color w:val="000000"/>
                <w:sz w:val="22"/>
              </w:rPr>
              <w:t xml:space="preserve">UK </w:t>
            </w:r>
            <w:proofErr w:type="spellStart"/>
            <w:r w:rsidRPr="00A370E1">
              <w:rPr>
                <w:rFonts w:cstheme="minorHAnsi"/>
                <w:i/>
                <w:color w:val="000000"/>
                <w:sz w:val="22"/>
              </w:rPr>
              <w:t>Bribery</w:t>
            </w:r>
            <w:proofErr w:type="spellEnd"/>
            <w:r w:rsidRPr="00A370E1">
              <w:rPr>
                <w:rFonts w:cstheme="minorHAnsi"/>
                <w:i/>
                <w:color w:val="000000"/>
                <w:sz w:val="22"/>
              </w:rPr>
              <w:t xml:space="preserve"> </w:t>
            </w:r>
            <w:proofErr w:type="spellStart"/>
            <w:r w:rsidRPr="00A370E1">
              <w:rPr>
                <w:rFonts w:cstheme="minorHAnsi"/>
                <w:i/>
                <w:color w:val="000000"/>
                <w:sz w:val="22"/>
              </w:rPr>
              <w:t>Act</w:t>
            </w:r>
            <w:proofErr w:type="spellEnd"/>
            <w:r w:rsidRPr="00A370E1">
              <w:rPr>
                <w:rFonts w:cstheme="minorHAnsi"/>
                <w:color w:val="000000"/>
                <w:sz w:val="22"/>
              </w:rPr>
              <w:t>, em todos os casos conforme aditados de tempos em tempos.</w:t>
            </w:r>
          </w:p>
        </w:tc>
      </w:tr>
      <w:tr w:rsidR="00FC3E79" w:rsidRPr="00A370E1" w14:paraId="12058DED" w14:textId="77777777" w:rsidTr="230F4831">
        <w:trPr>
          <w:jc w:val="center"/>
        </w:trPr>
        <w:tc>
          <w:tcPr>
            <w:tcW w:w="2700" w:type="dxa"/>
          </w:tcPr>
          <w:p w14:paraId="5B02478B" w14:textId="5BA4CCE2"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Livro de Registro de Debêntures</w:t>
            </w:r>
            <w:r w:rsidRPr="00A370E1">
              <w:rPr>
                <w:rFonts w:cstheme="minorHAnsi"/>
                <w:sz w:val="22"/>
              </w:rPr>
              <w:t>”</w:t>
            </w:r>
          </w:p>
        </w:tc>
        <w:tc>
          <w:tcPr>
            <w:tcW w:w="5794" w:type="dxa"/>
          </w:tcPr>
          <w:p w14:paraId="017F7704" w14:textId="5C54EEEA" w:rsidR="00FC3E79" w:rsidRPr="00A370E1" w:rsidRDefault="00FC3E79" w:rsidP="00FC3E79">
            <w:pPr>
              <w:rPr>
                <w:rFonts w:cstheme="minorHAnsi"/>
                <w:sz w:val="22"/>
              </w:rPr>
            </w:pPr>
            <w:r w:rsidRPr="00A370E1">
              <w:rPr>
                <w:rFonts w:cstheme="minorHAnsi"/>
                <w:sz w:val="22"/>
              </w:rPr>
              <w:t>Tem o significado atribuído à expressão na Cláusula 4.1.5.1 acima.</w:t>
            </w:r>
          </w:p>
        </w:tc>
      </w:tr>
      <w:tr w:rsidR="00FC3E79" w:rsidRPr="00A370E1" w14:paraId="6DB232D0" w14:textId="77777777" w:rsidTr="230F4831">
        <w:trPr>
          <w:jc w:val="center"/>
        </w:trPr>
        <w:tc>
          <w:tcPr>
            <w:tcW w:w="2700" w:type="dxa"/>
          </w:tcPr>
          <w:p w14:paraId="3D371FBB" w14:textId="415E67AA"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Livro de Registro de Transferência de Debêntures</w:t>
            </w:r>
            <w:r w:rsidRPr="00A370E1">
              <w:rPr>
                <w:rFonts w:cstheme="minorHAnsi"/>
                <w:sz w:val="22"/>
              </w:rPr>
              <w:t>”</w:t>
            </w:r>
          </w:p>
        </w:tc>
        <w:tc>
          <w:tcPr>
            <w:tcW w:w="5794" w:type="dxa"/>
          </w:tcPr>
          <w:p w14:paraId="06C9258C" w14:textId="5DBBCABC" w:rsidR="00FC3E79" w:rsidRPr="00A370E1" w:rsidRDefault="00FC3E79" w:rsidP="00FC3E79">
            <w:pPr>
              <w:rPr>
                <w:rFonts w:cstheme="minorHAnsi"/>
                <w:sz w:val="22"/>
              </w:rPr>
            </w:pPr>
            <w:r w:rsidRPr="00A370E1">
              <w:rPr>
                <w:rFonts w:cstheme="minorHAnsi"/>
                <w:sz w:val="22"/>
              </w:rPr>
              <w:t>Tem o significado atribuído à expressão na Cláusula 4.1.5.1 acima.</w:t>
            </w:r>
          </w:p>
        </w:tc>
      </w:tr>
      <w:tr w:rsidR="00FC3E79" w:rsidRPr="00A370E1" w14:paraId="6B2EB3B3" w14:textId="77777777" w:rsidTr="230F4831">
        <w:trPr>
          <w:jc w:val="center"/>
        </w:trPr>
        <w:tc>
          <w:tcPr>
            <w:tcW w:w="2700" w:type="dxa"/>
          </w:tcPr>
          <w:p w14:paraId="588C3CBD" w14:textId="085D704F"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MME</w:t>
            </w:r>
            <w:r w:rsidRPr="00A370E1">
              <w:rPr>
                <w:rFonts w:cstheme="minorHAnsi"/>
                <w:sz w:val="22"/>
              </w:rPr>
              <w:t>”</w:t>
            </w:r>
          </w:p>
        </w:tc>
        <w:tc>
          <w:tcPr>
            <w:tcW w:w="5794" w:type="dxa"/>
          </w:tcPr>
          <w:p w14:paraId="17030DA2" w14:textId="03AA2A4B" w:rsidR="00FC3E79" w:rsidRPr="00A370E1" w:rsidRDefault="00FC3E79" w:rsidP="00FC3E79">
            <w:pPr>
              <w:rPr>
                <w:rFonts w:cstheme="minorHAnsi"/>
                <w:sz w:val="22"/>
              </w:rPr>
            </w:pPr>
            <w:r w:rsidRPr="00A370E1">
              <w:rPr>
                <w:rFonts w:cstheme="minorHAnsi"/>
                <w:sz w:val="22"/>
              </w:rPr>
              <w:t>Significa o Ministério de Minas e Energia.</w:t>
            </w:r>
          </w:p>
        </w:tc>
      </w:tr>
      <w:tr w:rsidR="00FC3E79" w:rsidRPr="00A370E1" w14:paraId="7D8B5FAB" w14:textId="77777777" w:rsidTr="230F4831">
        <w:trPr>
          <w:jc w:val="center"/>
        </w:trPr>
        <w:tc>
          <w:tcPr>
            <w:tcW w:w="2700" w:type="dxa"/>
          </w:tcPr>
          <w:p w14:paraId="61E6399C"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Montante Total da Emissão</w:t>
            </w:r>
            <w:r w:rsidRPr="00A370E1">
              <w:rPr>
                <w:rFonts w:cstheme="minorHAnsi"/>
                <w:sz w:val="22"/>
              </w:rPr>
              <w:t>”</w:t>
            </w:r>
          </w:p>
        </w:tc>
        <w:tc>
          <w:tcPr>
            <w:tcW w:w="5794" w:type="dxa"/>
          </w:tcPr>
          <w:p w14:paraId="35C5BA5D" w14:textId="6F8FDB50" w:rsidR="00FC3E79" w:rsidRPr="00A370E1" w:rsidRDefault="00FC3E79" w:rsidP="00AB2E6E">
            <w:pPr>
              <w:rPr>
                <w:rFonts w:cstheme="minorHAnsi"/>
                <w:sz w:val="22"/>
              </w:rPr>
            </w:pPr>
            <w:r w:rsidRPr="00A370E1">
              <w:rPr>
                <w:rFonts w:cstheme="minorHAnsi"/>
                <w:sz w:val="22"/>
              </w:rPr>
              <w:t xml:space="preserve">Significa o total da Emissão de até </w:t>
            </w:r>
            <w:r w:rsidR="00010AE3" w:rsidRPr="00A370E1">
              <w:rPr>
                <w:rFonts w:cstheme="minorHAnsi"/>
                <w:sz w:val="22"/>
              </w:rPr>
              <w:t>R$ 67.200.000</w:t>
            </w:r>
            <w:r w:rsidR="00010AE3" w:rsidRPr="00A370E1" w:rsidDel="009E1242">
              <w:rPr>
                <w:rFonts w:cstheme="minorHAnsi"/>
                <w:sz w:val="22"/>
              </w:rPr>
              <w:t xml:space="preserve"> </w:t>
            </w:r>
            <w:r w:rsidR="00010AE3" w:rsidRPr="00A370E1">
              <w:rPr>
                <w:rFonts w:cstheme="minorHAnsi"/>
                <w:sz w:val="22"/>
              </w:rPr>
              <w:t>(sessenta e sete milhões e duzentos mil reais)</w:t>
            </w:r>
            <w:r w:rsidRPr="00A370E1">
              <w:rPr>
                <w:rFonts w:cstheme="minorHAnsi"/>
                <w:sz w:val="22"/>
              </w:rPr>
              <w:t>.</w:t>
            </w:r>
          </w:p>
        </w:tc>
      </w:tr>
      <w:tr w:rsidR="00624A4B" w:rsidRPr="00A370E1" w14:paraId="71A2BAAC" w14:textId="77777777" w:rsidTr="230F4831">
        <w:trPr>
          <w:jc w:val="center"/>
        </w:trPr>
        <w:tc>
          <w:tcPr>
            <w:tcW w:w="2700" w:type="dxa"/>
          </w:tcPr>
          <w:p w14:paraId="2C622884" w14:textId="67DD755D" w:rsidR="00624A4B" w:rsidRPr="00A370E1" w:rsidRDefault="00624A4B" w:rsidP="00FC3E79">
            <w:pPr>
              <w:rPr>
                <w:rFonts w:cstheme="minorHAnsi"/>
                <w:sz w:val="22"/>
              </w:rPr>
            </w:pPr>
            <w:r>
              <w:rPr>
                <w:rFonts w:eastAsia="Arial Unicode MS" w:cstheme="minorHAnsi"/>
                <w:sz w:val="22"/>
                <w:u w:val="single"/>
              </w:rPr>
              <w:t>“</w:t>
            </w:r>
            <w:r w:rsidRPr="008B75DE">
              <w:rPr>
                <w:rFonts w:eastAsia="Arial Unicode MS" w:cstheme="minorHAnsi"/>
                <w:sz w:val="22"/>
                <w:u w:val="single"/>
              </w:rPr>
              <w:t>Modelo de Declaração da</w:t>
            </w:r>
            <w:r>
              <w:rPr>
                <w:rFonts w:eastAsia="Arial Unicode MS" w:cstheme="minorHAnsi"/>
                <w:sz w:val="22"/>
                <w:u w:val="single"/>
              </w:rPr>
              <w:t xml:space="preserve"> </w:t>
            </w:r>
            <w:r w:rsidRPr="008B75DE">
              <w:rPr>
                <w:rFonts w:eastAsia="Arial Unicode MS" w:cstheme="minorHAnsi"/>
                <w:sz w:val="22"/>
                <w:u w:val="single"/>
              </w:rPr>
              <w:t>Emissora Relativa à Destinação dos Recursos</w:t>
            </w:r>
            <w:r>
              <w:rPr>
                <w:rFonts w:eastAsia="Arial Unicode MS" w:cstheme="minorHAnsi"/>
                <w:sz w:val="22"/>
                <w:u w:val="single"/>
              </w:rPr>
              <w:t>”</w:t>
            </w:r>
          </w:p>
        </w:tc>
        <w:tc>
          <w:tcPr>
            <w:tcW w:w="5794" w:type="dxa"/>
          </w:tcPr>
          <w:p w14:paraId="4CB90933" w14:textId="3D7F0010" w:rsidR="00624A4B" w:rsidRPr="00A370E1" w:rsidRDefault="00624A4B" w:rsidP="00AB2E6E">
            <w:pPr>
              <w:rPr>
                <w:rFonts w:cstheme="minorHAnsi"/>
                <w:sz w:val="22"/>
              </w:rPr>
            </w:pPr>
            <w:r w:rsidRPr="00A370E1">
              <w:rPr>
                <w:rFonts w:cstheme="minorHAnsi"/>
                <w:sz w:val="22"/>
              </w:rPr>
              <w:t xml:space="preserve">Tem o significado atribuído à expressão na Cláusula </w:t>
            </w:r>
            <w:r>
              <w:rPr>
                <w:rFonts w:cstheme="minorHAnsi"/>
                <w:sz w:val="22"/>
              </w:rPr>
              <w:t>3.6</w:t>
            </w:r>
            <w:r w:rsidR="008E021B">
              <w:rPr>
                <w:rFonts w:cstheme="minorHAnsi"/>
                <w:sz w:val="22"/>
              </w:rPr>
              <w:t>.3</w:t>
            </w:r>
            <w:r w:rsidRPr="00A370E1">
              <w:rPr>
                <w:rFonts w:cstheme="minorHAnsi"/>
                <w:sz w:val="22"/>
              </w:rPr>
              <w:t xml:space="preserve"> acima.</w:t>
            </w:r>
          </w:p>
        </w:tc>
      </w:tr>
      <w:tr w:rsidR="00FC3E79" w:rsidRPr="00A370E1" w14:paraId="5636DD22" w14:textId="77777777" w:rsidTr="230F4831">
        <w:trPr>
          <w:jc w:val="center"/>
        </w:trPr>
        <w:tc>
          <w:tcPr>
            <w:tcW w:w="2700" w:type="dxa"/>
          </w:tcPr>
          <w:p w14:paraId="1AFB6514" w14:textId="0D182126"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Oferta</w:t>
            </w:r>
            <w:r w:rsidR="006D26E3" w:rsidRPr="00A370E1">
              <w:rPr>
                <w:rFonts w:cstheme="minorHAnsi"/>
                <w:sz w:val="22"/>
                <w:u w:val="single"/>
              </w:rPr>
              <w:t xml:space="preserve"> Restrita</w:t>
            </w:r>
            <w:r w:rsidRPr="00A370E1">
              <w:rPr>
                <w:rFonts w:cstheme="minorHAnsi"/>
                <w:sz w:val="22"/>
              </w:rPr>
              <w:t>”</w:t>
            </w:r>
          </w:p>
        </w:tc>
        <w:tc>
          <w:tcPr>
            <w:tcW w:w="5794" w:type="dxa"/>
          </w:tcPr>
          <w:p w14:paraId="6CF38B60" w14:textId="1CADB1F0" w:rsidR="00FC3E79" w:rsidRPr="00A370E1" w:rsidRDefault="00FC3E79" w:rsidP="006D26E3">
            <w:pPr>
              <w:rPr>
                <w:rFonts w:cstheme="minorHAnsi"/>
                <w:sz w:val="22"/>
              </w:rPr>
            </w:pPr>
            <w:r w:rsidRPr="00A370E1">
              <w:rPr>
                <w:rFonts w:cstheme="minorHAnsi"/>
                <w:sz w:val="22"/>
              </w:rPr>
              <w:t>Significa a oferta pública com esforços restritos de distribuição das Debêntures, nos termos da Instrução CVM 476, e das demais disposições legais e regulamentares aplicáveis.</w:t>
            </w:r>
          </w:p>
        </w:tc>
      </w:tr>
      <w:tr w:rsidR="00FC3E79" w:rsidRPr="00A370E1" w14:paraId="47937480" w14:textId="77777777" w:rsidTr="230F4831">
        <w:trPr>
          <w:jc w:val="center"/>
        </w:trPr>
        <w:tc>
          <w:tcPr>
            <w:tcW w:w="2700" w:type="dxa"/>
          </w:tcPr>
          <w:p w14:paraId="39D81B7E" w14:textId="1B13C9A4"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ONS</w:t>
            </w:r>
            <w:r w:rsidRPr="00A370E1">
              <w:rPr>
                <w:rFonts w:cstheme="minorHAnsi"/>
                <w:sz w:val="22"/>
              </w:rPr>
              <w:t>”</w:t>
            </w:r>
          </w:p>
        </w:tc>
        <w:tc>
          <w:tcPr>
            <w:tcW w:w="5794" w:type="dxa"/>
          </w:tcPr>
          <w:p w14:paraId="32A38E36" w14:textId="68C18314" w:rsidR="00FC3E79" w:rsidRPr="00A370E1" w:rsidRDefault="00FC3E79" w:rsidP="006D26E3">
            <w:pPr>
              <w:pStyle w:val="CellBody"/>
              <w:spacing w:after="0" w:line="288" w:lineRule="auto"/>
              <w:jc w:val="both"/>
              <w:rPr>
                <w:rFonts w:asciiTheme="minorHAnsi" w:hAnsiTheme="minorHAnsi" w:cstheme="minorHAnsi"/>
                <w:sz w:val="22"/>
                <w:szCs w:val="22"/>
              </w:rPr>
            </w:pPr>
            <w:r w:rsidRPr="00A370E1">
              <w:rPr>
                <w:rFonts w:asciiTheme="minorHAnsi" w:hAnsiTheme="minorHAnsi" w:cstheme="minorHAnsi"/>
                <w:sz w:val="22"/>
                <w:szCs w:val="22"/>
              </w:rPr>
              <w:t>Significa o Operador Nacional do Sistema Elétrico.</w:t>
            </w:r>
          </w:p>
        </w:tc>
      </w:tr>
      <w:tr w:rsidR="00FC3E79" w:rsidRPr="00A370E1" w14:paraId="126DB6E1" w14:textId="77777777" w:rsidTr="230F4831">
        <w:trPr>
          <w:jc w:val="center"/>
        </w:trPr>
        <w:tc>
          <w:tcPr>
            <w:tcW w:w="2700" w:type="dxa"/>
          </w:tcPr>
          <w:p w14:paraId="11CE338D"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Ônus</w:t>
            </w:r>
            <w:r w:rsidRPr="00A370E1">
              <w:rPr>
                <w:rFonts w:cstheme="minorHAnsi"/>
                <w:sz w:val="22"/>
              </w:rPr>
              <w:t>”</w:t>
            </w:r>
          </w:p>
        </w:tc>
        <w:tc>
          <w:tcPr>
            <w:tcW w:w="5794" w:type="dxa"/>
          </w:tcPr>
          <w:p w14:paraId="40F50280" w14:textId="4C3D66E6" w:rsidR="00FC3E79" w:rsidRPr="00A370E1" w:rsidRDefault="00FC3E79" w:rsidP="006D26E3">
            <w:pPr>
              <w:rPr>
                <w:rFonts w:cstheme="minorHAnsi"/>
                <w:sz w:val="22"/>
              </w:rPr>
            </w:pPr>
            <w:r w:rsidRPr="00A370E1">
              <w:rPr>
                <w:rFonts w:cstheme="minorHAnsi"/>
                <w:sz w:val="22"/>
              </w:rPr>
              <w:t xml:space="preserve">Significa a </w:t>
            </w:r>
            <w:r w:rsidRPr="00A370E1">
              <w:rPr>
                <w:rFonts w:cstheme="minorHAnsi"/>
                <w:color w:val="000000"/>
                <w:sz w:val="22"/>
              </w:rPr>
              <w:t>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tc>
      </w:tr>
      <w:tr w:rsidR="005F3322" w:rsidRPr="00A370E1" w14:paraId="0D4D6B69" w14:textId="77777777" w:rsidTr="230F4831">
        <w:trPr>
          <w:jc w:val="center"/>
        </w:trPr>
        <w:tc>
          <w:tcPr>
            <w:tcW w:w="2700" w:type="dxa"/>
          </w:tcPr>
          <w:p w14:paraId="24CE4D19" w14:textId="0223DC44" w:rsidR="005F3322" w:rsidRPr="00A370E1" w:rsidRDefault="005F3322" w:rsidP="00FC3E79">
            <w:pPr>
              <w:rPr>
                <w:rFonts w:cstheme="minorHAnsi"/>
                <w:sz w:val="22"/>
              </w:rPr>
            </w:pPr>
            <w:r w:rsidRPr="00A370E1">
              <w:rPr>
                <w:rFonts w:cstheme="minorHAnsi"/>
                <w:sz w:val="22"/>
              </w:rPr>
              <w:t>“</w:t>
            </w:r>
            <w:r w:rsidRPr="00A370E1">
              <w:rPr>
                <w:rFonts w:cstheme="minorHAnsi"/>
                <w:sz w:val="22"/>
                <w:u w:val="single"/>
              </w:rPr>
              <w:t>Parecer de Acesso</w:t>
            </w:r>
            <w:r w:rsidRPr="00A370E1">
              <w:rPr>
                <w:rFonts w:cstheme="minorHAnsi"/>
                <w:sz w:val="22"/>
              </w:rPr>
              <w:t>”</w:t>
            </w:r>
          </w:p>
        </w:tc>
        <w:tc>
          <w:tcPr>
            <w:tcW w:w="5794" w:type="dxa"/>
          </w:tcPr>
          <w:p w14:paraId="1970893B" w14:textId="2D1B5399" w:rsidR="005F3322" w:rsidRPr="00A370E1" w:rsidRDefault="230F4831" w:rsidP="230F4831">
            <w:pPr>
              <w:rPr>
                <w:rFonts w:cstheme="minorHAnsi"/>
                <w:sz w:val="22"/>
              </w:rPr>
            </w:pPr>
            <w:r w:rsidRPr="00A370E1">
              <w:rPr>
                <w:rFonts w:cstheme="minorHAnsi"/>
                <w:color w:val="000000" w:themeColor="text1"/>
                <w:sz w:val="22"/>
              </w:rPr>
              <w:t>É o documento formal obrigatório apresentado pela Distribuidora, em que são informadas as condições de acesso, compreendendo a conexão e o uso, e os requisitos técnicos que permitam a conexão das Dependências do Cliente com os respectivos prazos, indicando, dentre outros, (i) as características do sistema de distribuição acessado, incluindo requisitos técnicos, tensão nominal de conexão, e padrões de desempenho, (</w:t>
            </w:r>
            <w:proofErr w:type="spellStart"/>
            <w:r w:rsidRPr="00A370E1">
              <w:rPr>
                <w:rFonts w:cstheme="minorHAnsi"/>
                <w:color w:val="000000" w:themeColor="text1"/>
                <w:sz w:val="22"/>
              </w:rPr>
              <w:t>ii</w:t>
            </w:r>
            <w:proofErr w:type="spellEnd"/>
            <w:r w:rsidRPr="00A370E1">
              <w:rPr>
                <w:rFonts w:cstheme="minorHAnsi"/>
                <w:color w:val="000000" w:themeColor="text1"/>
                <w:sz w:val="22"/>
              </w:rPr>
              <w:t xml:space="preserve">) a relação de eventuais obras de </w:t>
            </w:r>
            <w:r w:rsidRPr="00A370E1">
              <w:rPr>
                <w:rFonts w:cstheme="minorHAnsi"/>
                <w:color w:val="000000" w:themeColor="text1"/>
                <w:sz w:val="22"/>
              </w:rPr>
              <w:lastRenderedPageBreak/>
              <w:t xml:space="preserve">responsabilidade da acessada ou </w:t>
            </w:r>
            <w:proofErr w:type="spellStart"/>
            <w:r w:rsidRPr="00A370E1">
              <w:rPr>
                <w:rFonts w:cstheme="minorHAnsi"/>
                <w:color w:val="000000" w:themeColor="text1"/>
                <w:sz w:val="22"/>
              </w:rPr>
              <w:t>acessante</w:t>
            </w:r>
            <w:proofErr w:type="spellEnd"/>
            <w:r w:rsidRPr="00A370E1">
              <w:rPr>
                <w:rFonts w:cstheme="minorHAnsi"/>
                <w:color w:val="000000" w:themeColor="text1"/>
                <w:sz w:val="22"/>
              </w:rPr>
              <w:t xml:space="preserve"> necessárias para viabilização da conexão do Sistema FV; e (</w:t>
            </w:r>
            <w:proofErr w:type="spellStart"/>
            <w:r w:rsidRPr="00A370E1">
              <w:rPr>
                <w:rFonts w:cstheme="minorHAnsi"/>
                <w:color w:val="000000" w:themeColor="text1"/>
                <w:sz w:val="22"/>
              </w:rPr>
              <w:t>iii</w:t>
            </w:r>
            <w:proofErr w:type="spellEnd"/>
            <w:r w:rsidRPr="00A370E1">
              <w:rPr>
                <w:rFonts w:cstheme="minorHAnsi"/>
                <w:color w:val="000000" w:themeColor="text1"/>
                <w:sz w:val="22"/>
              </w:rPr>
              <w:t xml:space="preserve">) o modelo do Instrumento de relacionamento operacional entre Distribuidora e </w:t>
            </w:r>
            <w:proofErr w:type="spellStart"/>
            <w:r w:rsidRPr="00A370E1">
              <w:rPr>
                <w:rFonts w:cstheme="minorHAnsi"/>
                <w:color w:val="000000" w:themeColor="text1"/>
                <w:sz w:val="22"/>
              </w:rPr>
              <w:t>acessante</w:t>
            </w:r>
            <w:proofErr w:type="spellEnd"/>
            <w:r w:rsidRPr="00A370E1">
              <w:rPr>
                <w:rFonts w:cstheme="minorHAnsi"/>
                <w:color w:val="000000" w:themeColor="text1"/>
                <w:sz w:val="22"/>
              </w:rPr>
              <w:t xml:space="preserve"> </w:t>
            </w:r>
            <w:r w:rsidRPr="00A370E1">
              <w:rPr>
                <w:rFonts w:cstheme="minorHAnsi"/>
                <w:sz w:val="22"/>
              </w:rPr>
              <w:t>[=]</w:t>
            </w:r>
          </w:p>
        </w:tc>
      </w:tr>
      <w:tr w:rsidR="00FC3E79" w:rsidRPr="00A370E1" w14:paraId="7D604144" w14:textId="77777777" w:rsidTr="230F4831">
        <w:trPr>
          <w:jc w:val="center"/>
        </w:trPr>
        <w:tc>
          <w:tcPr>
            <w:tcW w:w="2700" w:type="dxa"/>
          </w:tcPr>
          <w:p w14:paraId="160D8911" w14:textId="77777777" w:rsidR="00FC3E79" w:rsidRPr="00A370E1" w:rsidRDefault="00FC3E79" w:rsidP="00FC3E79">
            <w:pPr>
              <w:rPr>
                <w:rFonts w:cstheme="minorHAnsi"/>
                <w:sz w:val="22"/>
              </w:rPr>
            </w:pPr>
            <w:r w:rsidRPr="00A370E1">
              <w:rPr>
                <w:rFonts w:cstheme="minorHAnsi"/>
                <w:sz w:val="22"/>
              </w:rPr>
              <w:lastRenderedPageBreak/>
              <w:t>“</w:t>
            </w:r>
            <w:r w:rsidRPr="00A370E1">
              <w:rPr>
                <w:rFonts w:cstheme="minorHAnsi"/>
                <w:sz w:val="22"/>
                <w:u w:val="single"/>
              </w:rPr>
              <w:t>Partes</w:t>
            </w:r>
            <w:r w:rsidRPr="00A370E1">
              <w:rPr>
                <w:rFonts w:cstheme="minorHAnsi"/>
                <w:sz w:val="22"/>
              </w:rPr>
              <w:t>”</w:t>
            </w:r>
          </w:p>
        </w:tc>
        <w:tc>
          <w:tcPr>
            <w:tcW w:w="5794" w:type="dxa"/>
          </w:tcPr>
          <w:p w14:paraId="3B3F1047" w14:textId="30E8C97F" w:rsidR="00FC3E79" w:rsidRPr="00A370E1" w:rsidRDefault="00FC3E79" w:rsidP="006D26E3">
            <w:pPr>
              <w:rPr>
                <w:rFonts w:cstheme="minorHAnsi"/>
                <w:sz w:val="22"/>
              </w:rPr>
            </w:pPr>
            <w:r w:rsidRPr="00A370E1">
              <w:rPr>
                <w:rFonts w:cstheme="minorHAnsi"/>
                <w:sz w:val="22"/>
              </w:rPr>
              <w:t>Significa, em conjunto, a Emissora</w:t>
            </w:r>
            <w:r w:rsidR="00B86DD9" w:rsidRPr="00A370E1">
              <w:rPr>
                <w:rFonts w:cstheme="minorHAnsi"/>
                <w:sz w:val="22"/>
              </w:rPr>
              <w:t xml:space="preserve"> e</w:t>
            </w:r>
            <w:r w:rsidRPr="00A370E1">
              <w:rPr>
                <w:rFonts w:cstheme="minorHAnsi"/>
                <w:sz w:val="22"/>
              </w:rPr>
              <w:t xml:space="preserve"> a Debenturista.</w:t>
            </w:r>
          </w:p>
        </w:tc>
      </w:tr>
      <w:tr w:rsidR="00FC3E79" w:rsidRPr="00A370E1" w14:paraId="34092DBA" w14:textId="77777777" w:rsidTr="230F4831">
        <w:trPr>
          <w:jc w:val="center"/>
        </w:trPr>
        <w:tc>
          <w:tcPr>
            <w:tcW w:w="2700" w:type="dxa"/>
          </w:tcPr>
          <w:p w14:paraId="564C6683" w14:textId="625C453F"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Patrimônio Separado</w:t>
            </w:r>
            <w:r w:rsidRPr="00A370E1">
              <w:rPr>
                <w:rFonts w:cstheme="minorHAnsi"/>
                <w:sz w:val="22"/>
              </w:rPr>
              <w:t>”</w:t>
            </w:r>
          </w:p>
        </w:tc>
        <w:tc>
          <w:tcPr>
            <w:tcW w:w="5794" w:type="dxa"/>
          </w:tcPr>
          <w:p w14:paraId="0BB82FA9" w14:textId="08093DAC" w:rsidR="00FC3E79" w:rsidRPr="00A370E1" w:rsidRDefault="00FC3E79" w:rsidP="006D26E3">
            <w:pPr>
              <w:rPr>
                <w:rFonts w:cstheme="minorHAnsi"/>
                <w:sz w:val="22"/>
              </w:rPr>
            </w:pPr>
            <w:r w:rsidRPr="00A370E1">
              <w:rPr>
                <w:rFonts w:eastAsia="MS Mincho" w:cstheme="minorHAnsi"/>
                <w:color w:val="000000"/>
                <w:sz w:val="22"/>
              </w:rPr>
              <w:t xml:space="preserve">A totalidade dos Créditos Imobiliários, respectivos acessórios e as Garantias, submetidos ao Regime Fiduciário, que são destacados do patrimônio da </w:t>
            </w:r>
            <w:proofErr w:type="spellStart"/>
            <w:r w:rsidRPr="00A370E1">
              <w:rPr>
                <w:rFonts w:eastAsia="MS Mincho" w:cstheme="minorHAnsi"/>
                <w:color w:val="000000"/>
                <w:sz w:val="22"/>
              </w:rPr>
              <w:t>Securitizadora</w:t>
            </w:r>
            <w:proofErr w:type="spellEnd"/>
            <w:r w:rsidRPr="00A370E1">
              <w:rPr>
                <w:rFonts w:eastAsia="MS Mincho" w:cstheme="minorHAnsi"/>
                <w:color w:val="000000"/>
                <w:sz w:val="22"/>
              </w:rPr>
              <w:t>, destinando-se exclusivamente à liquidação dos CRI, bem como ao pagamento dos respectivos custos de administração e de obrigações fiscais</w:t>
            </w:r>
            <w:r w:rsidRPr="00A370E1">
              <w:rPr>
                <w:rFonts w:cstheme="minorHAnsi"/>
                <w:color w:val="000000"/>
                <w:sz w:val="22"/>
              </w:rPr>
              <w:t>.</w:t>
            </w:r>
          </w:p>
        </w:tc>
      </w:tr>
      <w:tr w:rsidR="00FC3E79" w:rsidRPr="00A370E1" w14:paraId="350A178B" w14:textId="77777777" w:rsidTr="230F4831">
        <w:trPr>
          <w:jc w:val="center"/>
        </w:trPr>
        <w:tc>
          <w:tcPr>
            <w:tcW w:w="2700" w:type="dxa"/>
          </w:tcPr>
          <w:p w14:paraId="5F2C0F69"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Período de Capitalização</w:t>
            </w:r>
            <w:r w:rsidRPr="00A370E1">
              <w:rPr>
                <w:rFonts w:cstheme="minorHAnsi"/>
                <w:sz w:val="22"/>
              </w:rPr>
              <w:t>”</w:t>
            </w:r>
          </w:p>
        </w:tc>
        <w:tc>
          <w:tcPr>
            <w:tcW w:w="5794" w:type="dxa"/>
          </w:tcPr>
          <w:p w14:paraId="275CFAB1" w14:textId="2AC72B97" w:rsidR="00FC3E79" w:rsidRPr="00A370E1" w:rsidRDefault="00FC3E79" w:rsidP="006D26E3">
            <w:pPr>
              <w:rPr>
                <w:rFonts w:cstheme="minorHAnsi"/>
                <w:sz w:val="22"/>
              </w:rPr>
            </w:pPr>
            <w:r w:rsidRPr="00A370E1">
              <w:rPr>
                <w:rFonts w:cstheme="minorHAnsi"/>
                <w:sz w:val="22"/>
              </w:rPr>
              <w:t xml:space="preserve">Tem o significado </w:t>
            </w:r>
            <w:r w:rsidR="00C21ED1" w:rsidRPr="00A370E1">
              <w:rPr>
                <w:rFonts w:cstheme="minorHAnsi"/>
                <w:sz w:val="22"/>
              </w:rPr>
              <w:t xml:space="preserve">que lhe é </w:t>
            </w:r>
            <w:r w:rsidRPr="00A370E1">
              <w:rPr>
                <w:rFonts w:cstheme="minorHAnsi"/>
                <w:sz w:val="22"/>
              </w:rPr>
              <w:t xml:space="preserve">atribuído na Cláusula </w:t>
            </w:r>
            <w:r w:rsidRPr="00A370E1">
              <w:rPr>
                <w:rFonts w:cstheme="minorHAnsi"/>
                <w:sz w:val="22"/>
              </w:rPr>
              <w:fldChar w:fldCharType="begin"/>
            </w:r>
            <w:r w:rsidRPr="00A370E1">
              <w:rPr>
                <w:rFonts w:cstheme="minorHAnsi"/>
                <w:sz w:val="22"/>
              </w:rPr>
              <w:instrText xml:space="preserve"> REF _Ref32257117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4.4.3.1</w:t>
            </w:r>
            <w:r w:rsidRPr="00A370E1">
              <w:rPr>
                <w:rFonts w:cstheme="minorHAnsi"/>
                <w:sz w:val="22"/>
              </w:rPr>
              <w:fldChar w:fldCharType="end"/>
            </w:r>
            <w:r w:rsidRPr="00A370E1">
              <w:rPr>
                <w:rFonts w:cstheme="minorHAnsi"/>
                <w:sz w:val="22"/>
              </w:rPr>
              <w:t xml:space="preserve"> acima.</w:t>
            </w:r>
          </w:p>
        </w:tc>
      </w:tr>
      <w:tr w:rsidR="00C21ED1" w:rsidRPr="00A370E1" w14:paraId="2565B060" w14:textId="77777777" w:rsidTr="230F4831">
        <w:trPr>
          <w:jc w:val="center"/>
        </w:trPr>
        <w:tc>
          <w:tcPr>
            <w:tcW w:w="2700" w:type="dxa"/>
          </w:tcPr>
          <w:p w14:paraId="1BE1EFAA" w14:textId="29A36661" w:rsidR="00C21ED1" w:rsidRPr="00A370E1" w:rsidRDefault="00C21ED1" w:rsidP="00FC3E79">
            <w:pPr>
              <w:rPr>
                <w:rFonts w:cstheme="minorHAnsi"/>
                <w:sz w:val="22"/>
              </w:rPr>
            </w:pPr>
            <w:r w:rsidRPr="00A370E1">
              <w:rPr>
                <w:rFonts w:cstheme="minorHAnsi"/>
                <w:sz w:val="22"/>
              </w:rPr>
              <w:t>“</w:t>
            </w:r>
            <w:r w:rsidRPr="00A370E1">
              <w:rPr>
                <w:rFonts w:cstheme="minorHAnsi"/>
                <w:sz w:val="22"/>
                <w:u w:val="single"/>
              </w:rPr>
              <w:t>Prêmio Inicial</w:t>
            </w:r>
            <w:r w:rsidRPr="00A370E1">
              <w:rPr>
                <w:rFonts w:cstheme="minorHAnsi"/>
                <w:sz w:val="22"/>
              </w:rPr>
              <w:t>”</w:t>
            </w:r>
          </w:p>
        </w:tc>
        <w:tc>
          <w:tcPr>
            <w:tcW w:w="5794" w:type="dxa"/>
          </w:tcPr>
          <w:p w14:paraId="45B3FFB6" w14:textId="782243BD" w:rsidR="00C21ED1" w:rsidRPr="00A370E1" w:rsidRDefault="00C21ED1" w:rsidP="00FC3E79">
            <w:pPr>
              <w:rPr>
                <w:rFonts w:cstheme="minorHAnsi"/>
                <w:sz w:val="22"/>
              </w:rPr>
            </w:pPr>
            <w:r w:rsidRPr="00A370E1">
              <w:rPr>
                <w:rFonts w:cstheme="minorHAnsi"/>
                <w:sz w:val="22"/>
              </w:rPr>
              <w:t>Tem o significado que lhe é atribuído na Cláusula 4.3.3.4(</w:t>
            </w:r>
            <w:proofErr w:type="spellStart"/>
            <w:r w:rsidRPr="00A370E1">
              <w:rPr>
                <w:rFonts w:cstheme="minorHAnsi"/>
                <w:sz w:val="22"/>
              </w:rPr>
              <w:t>iii</w:t>
            </w:r>
            <w:proofErr w:type="spellEnd"/>
            <w:r w:rsidRPr="00A370E1">
              <w:rPr>
                <w:rFonts w:cstheme="minorHAnsi"/>
                <w:sz w:val="22"/>
              </w:rPr>
              <w:t>) acima.</w:t>
            </w:r>
          </w:p>
        </w:tc>
      </w:tr>
      <w:tr w:rsidR="00C21ED1" w:rsidRPr="00A370E1" w14:paraId="441357B5" w14:textId="77777777" w:rsidTr="230F4831">
        <w:trPr>
          <w:jc w:val="center"/>
        </w:trPr>
        <w:tc>
          <w:tcPr>
            <w:tcW w:w="2700" w:type="dxa"/>
          </w:tcPr>
          <w:p w14:paraId="58842965" w14:textId="36B5BDBF" w:rsidR="00C21ED1" w:rsidRPr="00A370E1" w:rsidRDefault="00C21ED1" w:rsidP="00FC3E79">
            <w:pPr>
              <w:rPr>
                <w:rFonts w:cstheme="minorHAnsi"/>
                <w:sz w:val="22"/>
              </w:rPr>
            </w:pPr>
            <w:r w:rsidRPr="00A370E1">
              <w:rPr>
                <w:rFonts w:cstheme="minorHAnsi"/>
                <w:sz w:val="22"/>
              </w:rPr>
              <w:t>“</w:t>
            </w:r>
            <w:r w:rsidRPr="00A370E1">
              <w:rPr>
                <w:rFonts w:cstheme="minorHAnsi"/>
                <w:sz w:val="22"/>
                <w:u w:val="single"/>
              </w:rPr>
              <w:t>Prêmio Mensal</w:t>
            </w:r>
            <w:r w:rsidRPr="00A370E1">
              <w:rPr>
                <w:rFonts w:cstheme="minorHAnsi"/>
                <w:sz w:val="22"/>
              </w:rPr>
              <w:t>”</w:t>
            </w:r>
          </w:p>
        </w:tc>
        <w:tc>
          <w:tcPr>
            <w:tcW w:w="5794" w:type="dxa"/>
          </w:tcPr>
          <w:p w14:paraId="6134DD1C" w14:textId="4716CDE9" w:rsidR="00C21ED1" w:rsidRPr="00A370E1" w:rsidRDefault="00C21ED1" w:rsidP="00FC3E79">
            <w:pPr>
              <w:rPr>
                <w:rFonts w:cstheme="minorHAnsi"/>
                <w:sz w:val="22"/>
              </w:rPr>
            </w:pPr>
            <w:r w:rsidRPr="00A370E1">
              <w:rPr>
                <w:rFonts w:cstheme="minorHAnsi"/>
                <w:sz w:val="22"/>
              </w:rPr>
              <w:t>Tem o significado que lhe é atribuído na Cláusula 4.2.3.4.1.</w:t>
            </w:r>
          </w:p>
        </w:tc>
      </w:tr>
      <w:tr w:rsidR="00FC3E79" w:rsidRPr="00A370E1" w14:paraId="22986F6A" w14:textId="77777777" w:rsidTr="230F4831">
        <w:trPr>
          <w:jc w:val="center"/>
        </w:trPr>
        <w:tc>
          <w:tcPr>
            <w:tcW w:w="2700" w:type="dxa"/>
          </w:tcPr>
          <w:p w14:paraId="507F5EDB" w14:textId="23D96750"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Prêmio de Resgate Antecipado Facultativo ou Amortização Antecipada</w:t>
            </w:r>
            <w:r w:rsidRPr="00A370E1">
              <w:rPr>
                <w:rFonts w:cstheme="minorHAnsi"/>
                <w:sz w:val="22"/>
              </w:rPr>
              <w:t>”</w:t>
            </w:r>
          </w:p>
        </w:tc>
        <w:tc>
          <w:tcPr>
            <w:tcW w:w="5794" w:type="dxa"/>
          </w:tcPr>
          <w:p w14:paraId="4166DF7C" w14:textId="7F415E34" w:rsidR="00FC3E79" w:rsidRPr="00A370E1" w:rsidRDefault="00FC3E79" w:rsidP="00FC3E79">
            <w:pPr>
              <w:rPr>
                <w:rFonts w:cstheme="minorHAnsi"/>
                <w:sz w:val="22"/>
              </w:rPr>
            </w:pPr>
            <w:r w:rsidRPr="00A370E1">
              <w:rPr>
                <w:rFonts w:cstheme="minorHAnsi"/>
                <w:sz w:val="22"/>
              </w:rPr>
              <w:t>Tem o significado atribuído à expressão da Cláusula 6.1.4 acima.</w:t>
            </w:r>
          </w:p>
        </w:tc>
      </w:tr>
      <w:tr w:rsidR="00FC3E79" w:rsidRPr="00A370E1" w14:paraId="4ED42372" w14:textId="77777777" w:rsidTr="230F4831">
        <w:trPr>
          <w:jc w:val="center"/>
        </w:trPr>
        <w:tc>
          <w:tcPr>
            <w:tcW w:w="2700" w:type="dxa"/>
          </w:tcPr>
          <w:p w14:paraId="5832C1E1" w14:textId="7A1D583A"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Projeto</w:t>
            </w:r>
            <w:r w:rsidR="009851F4" w:rsidRPr="00A370E1">
              <w:rPr>
                <w:rFonts w:cstheme="minorHAnsi"/>
                <w:sz w:val="22"/>
                <w:u w:val="single"/>
              </w:rPr>
              <w:t>s</w:t>
            </w:r>
            <w:r w:rsidRPr="00A370E1">
              <w:rPr>
                <w:rFonts w:cstheme="minorHAnsi"/>
                <w:sz w:val="22"/>
              </w:rPr>
              <w:t>”</w:t>
            </w:r>
          </w:p>
        </w:tc>
        <w:tc>
          <w:tcPr>
            <w:tcW w:w="5794" w:type="dxa"/>
          </w:tcPr>
          <w:p w14:paraId="1F31A6AE" w14:textId="53F86861" w:rsidR="00FC3E79" w:rsidRPr="00A370E1" w:rsidRDefault="00FC3E79" w:rsidP="00FC3E79">
            <w:pPr>
              <w:rPr>
                <w:rFonts w:cstheme="minorHAnsi"/>
                <w:sz w:val="22"/>
              </w:rPr>
            </w:pPr>
            <w:r w:rsidRPr="00A370E1">
              <w:rPr>
                <w:rFonts w:cstheme="minorHAnsi"/>
                <w:sz w:val="22"/>
              </w:rPr>
              <w:t>Significa</w:t>
            </w:r>
            <w:r w:rsidR="009851F4" w:rsidRPr="00A370E1">
              <w:rPr>
                <w:rFonts w:cstheme="minorHAnsi"/>
                <w:sz w:val="22"/>
              </w:rPr>
              <w:t>m</w:t>
            </w:r>
            <w:r w:rsidRPr="00A370E1">
              <w:rPr>
                <w:rFonts w:cstheme="minorHAnsi"/>
                <w:sz w:val="22"/>
              </w:rPr>
              <w:t xml:space="preserve"> o</w:t>
            </w:r>
            <w:r w:rsidR="009851F4" w:rsidRPr="00A370E1">
              <w:rPr>
                <w:rFonts w:cstheme="minorHAnsi"/>
                <w:sz w:val="22"/>
              </w:rPr>
              <w:t>s</w:t>
            </w:r>
            <w:r w:rsidRPr="00A370E1">
              <w:rPr>
                <w:rFonts w:cstheme="minorHAnsi"/>
                <w:sz w:val="22"/>
              </w:rPr>
              <w:t xml:space="preserve"> empreendimento</w:t>
            </w:r>
            <w:r w:rsidR="00F012B5" w:rsidRPr="00A370E1">
              <w:rPr>
                <w:rFonts w:cstheme="minorHAnsi"/>
                <w:sz w:val="22"/>
              </w:rPr>
              <w:t>s</w:t>
            </w:r>
            <w:r w:rsidRPr="00A370E1">
              <w:rPr>
                <w:rFonts w:cstheme="minorHAnsi"/>
                <w:sz w:val="22"/>
              </w:rPr>
              <w:t xml:space="preserve"> desenvolvido</w:t>
            </w:r>
            <w:r w:rsidR="009851F4" w:rsidRPr="00A370E1">
              <w:rPr>
                <w:rFonts w:cstheme="minorHAnsi"/>
                <w:sz w:val="22"/>
              </w:rPr>
              <w:t>s</w:t>
            </w:r>
            <w:r w:rsidRPr="00A370E1">
              <w:rPr>
                <w:rFonts w:cstheme="minorHAnsi"/>
                <w:sz w:val="22"/>
              </w:rPr>
              <w:t xml:space="preserve">, </w:t>
            </w:r>
            <w:r w:rsidR="00273E68" w:rsidRPr="00A370E1">
              <w:rPr>
                <w:rFonts w:cstheme="minorHAnsi"/>
                <w:sz w:val="22"/>
              </w:rPr>
              <w:t xml:space="preserve">e em implementação </w:t>
            </w:r>
            <w:r w:rsidRPr="00A370E1">
              <w:rPr>
                <w:rFonts w:cstheme="minorHAnsi"/>
                <w:sz w:val="22"/>
              </w:rPr>
              <w:t xml:space="preserve">pela </w:t>
            </w:r>
            <w:r w:rsidR="009851F4" w:rsidRPr="00A370E1">
              <w:rPr>
                <w:rFonts w:cstheme="minorHAnsi"/>
                <w:sz w:val="22"/>
              </w:rPr>
              <w:t>Emissora</w:t>
            </w:r>
            <w:r w:rsidRPr="00A370E1">
              <w:rPr>
                <w:rFonts w:cstheme="minorHAnsi"/>
                <w:sz w:val="22"/>
              </w:rPr>
              <w:t>, com foco na geração de energia a partir da fonte solar fotovoltaica, denominado</w:t>
            </w:r>
            <w:r w:rsidR="001B15AE" w:rsidRPr="00A370E1">
              <w:rPr>
                <w:rFonts w:cstheme="minorHAnsi"/>
                <w:sz w:val="22"/>
              </w:rPr>
              <w:t>s</w:t>
            </w:r>
            <w:r w:rsidRPr="00A370E1">
              <w:rPr>
                <w:rFonts w:cstheme="minorHAnsi"/>
                <w:sz w:val="22"/>
              </w:rPr>
              <w:t xml:space="preserve"> </w:t>
            </w:r>
            <w:proofErr w:type="spellStart"/>
            <w:r w:rsidR="008743C0" w:rsidRPr="00A370E1">
              <w:rPr>
                <w:rFonts w:cstheme="minorHAnsi"/>
                <w:sz w:val="22"/>
              </w:rPr>
              <w:t>Ra</w:t>
            </w:r>
            <w:r w:rsidR="00AD70BF" w:rsidRPr="00A370E1">
              <w:rPr>
                <w:rFonts w:cstheme="minorHAnsi"/>
                <w:sz w:val="22"/>
              </w:rPr>
              <w:t>í</w:t>
            </w:r>
            <w:r w:rsidR="008743C0" w:rsidRPr="00A370E1">
              <w:rPr>
                <w:rFonts w:cstheme="minorHAnsi"/>
                <w:sz w:val="22"/>
              </w:rPr>
              <w:t>zen</w:t>
            </w:r>
            <w:proofErr w:type="spellEnd"/>
            <w:r w:rsidR="008743C0" w:rsidRPr="00A370E1">
              <w:rPr>
                <w:rFonts w:cstheme="minorHAnsi"/>
                <w:sz w:val="22"/>
              </w:rPr>
              <w:t xml:space="preserve"> - UFV PE III</w:t>
            </w:r>
            <w:r w:rsidR="00995085" w:rsidRPr="00A370E1">
              <w:rPr>
                <w:rFonts w:cstheme="minorHAnsi"/>
                <w:sz w:val="22"/>
              </w:rPr>
              <w:t xml:space="preserve"> (3,4 </w:t>
            </w:r>
            <w:proofErr w:type="spellStart"/>
            <w:r w:rsidR="00995085" w:rsidRPr="00A370E1">
              <w:rPr>
                <w:rFonts w:cstheme="minorHAnsi"/>
                <w:sz w:val="22"/>
              </w:rPr>
              <w:t>MWp</w:t>
            </w:r>
            <w:proofErr w:type="spellEnd"/>
            <w:r w:rsidR="00995085" w:rsidRPr="00A370E1">
              <w:rPr>
                <w:rFonts w:cstheme="minorHAnsi"/>
                <w:sz w:val="22"/>
              </w:rPr>
              <w:t>)</w:t>
            </w:r>
            <w:r w:rsidR="008743C0" w:rsidRPr="00A370E1">
              <w:rPr>
                <w:rFonts w:cstheme="minorHAnsi"/>
                <w:sz w:val="22"/>
              </w:rPr>
              <w:t xml:space="preserve">, </w:t>
            </w:r>
            <w:proofErr w:type="spellStart"/>
            <w:r w:rsidR="008743C0" w:rsidRPr="00A370E1">
              <w:rPr>
                <w:rFonts w:cstheme="minorHAnsi"/>
                <w:sz w:val="22"/>
              </w:rPr>
              <w:t>Raízen</w:t>
            </w:r>
            <w:proofErr w:type="spellEnd"/>
            <w:r w:rsidR="008743C0" w:rsidRPr="00A370E1">
              <w:rPr>
                <w:rFonts w:cstheme="minorHAnsi"/>
                <w:sz w:val="22"/>
              </w:rPr>
              <w:t xml:space="preserve"> </w:t>
            </w:r>
            <w:r w:rsidR="00995085" w:rsidRPr="00A370E1">
              <w:rPr>
                <w:rFonts w:cstheme="minorHAnsi"/>
                <w:sz w:val="22"/>
              </w:rPr>
              <w:t>–</w:t>
            </w:r>
            <w:r w:rsidR="008743C0" w:rsidRPr="00A370E1">
              <w:rPr>
                <w:rFonts w:cstheme="minorHAnsi"/>
                <w:sz w:val="22"/>
              </w:rPr>
              <w:t xml:space="preserve"> UFV CE II</w:t>
            </w:r>
            <w:r w:rsidR="00995085" w:rsidRPr="00A370E1">
              <w:rPr>
                <w:rFonts w:cstheme="minorHAnsi"/>
                <w:sz w:val="22"/>
              </w:rPr>
              <w:t xml:space="preserve"> (3,4 </w:t>
            </w:r>
            <w:proofErr w:type="spellStart"/>
            <w:r w:rsidR="00995085" w:rsidRPr="00A370E1">
              <w:rPr>
                <w:rFonts w:cstheme="minorHAnsi"/>
                <w:sz w:val="22"/>
              </w:rPr>
              <w:t>MWp</w:t>
            </w:r>
            <w:proofErr w:type="spellEnd"/>
            <w:r w:rsidR="00995085" w:rsidRPr="00A370E1">
              <w:rPr>
                <w:rFonts w:cstheme="minorHAnsi"/>
                <w:sz w:val="22"/>
              </w:rPr>
              <w:t>)</w:t>
            </w:r>
            <w:r w:rsidR="008743C0" w:rsidRPr="00A370E1">
              <w:rPr>
                <w:rFonts w:cstheme="minorHAnsi"/>
                <w:sz w:val="22"/>
              </w:rPr>
              <w:t xml:space="preserve">, </w:t>
            </w:r>
            <w:proofErr w:type="spellStart"/>
            <w:r w:rsidR="008743C0" w:rsidRPr="00A370E1">
              <w:rPr>
                <w:rFonts w:cstheme="minorHAnsi"/>
                <w:sz w:val="22"/>
              </w:rPr>
              <w:t>Raízen</w:t>
            </w:r>
            <w:proofErr w:type="spellEnd"/>
            <w:r w:rsidR="008743C0" w:rsidRPr="00A370E1">
              <w:rPr>
                <w:rFonts w:cstheme="minorHAnsi"/>
                <w:sz w:val="22"/>
              </w:rPr>
              <w:t xml:space="preserve"> - UFV SP I</w:t>
            </w:r>
            <w:r w:rsidR="00995085" w:rsidRPr="00A370E1">
              <w:rPr>
                <w:rFonts w:cstheme="minorHAnsi"/>
                <w:sz w:val="22"/>
              </w:rPr>
              <w:t xml:space="preserve"> (6,8 </w:t>
            </w:r>
            <w:proofErr w:type="spellStart"/>
            <w:r w:rsidR="00995085" w:rsidRPr="00A370E1">
              <w:rPr>
                <w:rFonts w:cstheme="minorHAnsi"/>
                <w:sz w:val="22"/>
              </w:rPr>
              <w:t>MWp</w:t>
            </w:r>
            <w:proofErr w:type="spellEnd"/>
            <w:r w:rsidR="00995085" w:rsidRPr="00A370E1">
              <w:rPr>
                <w:rFonts w:cstheme="minorHAnsi"/>
                <w:sz w:val="22"/>
              </w:rPr>
              <w:t>)</w:t>
            </w:r>
            <w:r w:rsidR="008743C0" w:rsidRPr="00A370E1">
              <w:rPr>
                <w:rFonts w:cstheme="minorHAnsi"/>
                <w:sz w:val="22"/>
              </w:rPr>
              <w:t xml:space="preserve">, Localiza </w:t>
            </w:r>
            <w:proofErr w:type="spellStart"/>
            <w:r w:rsidR="008743C0" w:rsidRPr="00A370E1">
              <w:rPr>
                <w:rFonts w:cstheme="minorHAnsi"/>
                <w:i/>
                <w:iCs/>
                <w:sz w:val="22"/>
              </w:rPr>
              <w:t>Rooftops</w:t>
            </w:r>
            <w:proofErr w:type="spellEnd"/>
            <w:r w:rsidR="008743C0" w:rsidRPr="00A370E1">
              <w:rPr>
                <w:rFonts w:cstheme="minorHAnsi"/>
                <w:sz w:val="22"/>
              </w:rPr>
              <w:t xml:space="preserve"> </w:t>
            </w:r>
            <w:r w:rsidR="006A3933" w:rsidRPr="00A370E1">
              <w:rPr>
                <w:rFonts w:cstheme="minorHAnsi"/>
                <w:sz w:val="22"/>
              </w:rPr>
              <w:t xml:space="preserve">(0,5 </w:t>
            </w:r>
            <w:proofErr w:type="spellStart"/>
            <w:r w:rsidR="006A3933" w:rsidRPr="00A370E1">
              <w:rPr>
                <w:rFonts w:cstheme="minorHAnsi"/>
                <w:sz w:val="22"/>
              </w:rPr>
              <w:t>MWp</w:t>
            </w:r>
            <w:proofErr w:type="spellEnd"/>
            <w:r w:rsidR="006A3933" w:rsidRPr="00A370E1">
              <w:rPr>
                <w:rFonts w:cstheme="minorHAnsi"/>
                <w:sz w:val="22"/>
              </w:rPr>
              <w:t>)</w:t>
            </w:r>
            <w:r w:rsidR="001B587E" w:rsidRPr="00A370E1">
              <w:rPr>
                <w:rFonts w:cstheme="minorHAnsi"/>
                <w:sz w:val="22"/>
              </w:rPr>
              <w:t>, Raia Drogasil - UFV MG VI</w:t>
            </w:r>
            <w:r w:rsidR="00995085" w:rsidRPr="00A370E1">
              <w:rPr>
                <w:rFonts w:cstheme="minorHAnsi"/>
                <w:sz w:val="22"/>
              </w:rPr>
              <w:t xml:space="preserve"> (</w:t>
            </w:r>
            <w:r w:rsidR="006A3933" w:rsidRPr="00A370E1">
              <w:rPr>
                <w:rFonts w:cstheme="minorHAnsi"/>
                <w:sz w:val="22"/>
              </w:rPr>
              <w:t xml:space="preserve">1,3 </w:t>
            </w:r>
            <w:proofErr w:type="spellStart"/>
            <w:r w:rsidR="006A3933" w:rsidRPr="00A370E1">
              <w:rPr>
                <w:rFonts w:cstheme="minorHAnsi"/>
                <w:sz w:val="22"/>
              </w:rPr>
              <w:t>MWp</w:t>
            </w:r>
            <w:proofErr w:type="spellEnd"/>
            <w:r w:rsidR="006A3933" w:rsidRPr="00A370E1">
              <w:rPr>
                <w:rFonts w:cstheme="minorHAnsi"/>
                <w:sz w:val="22"/>
              </w:rPr>
              <w:t>)</w:t>
            </w:r>
            <w:r w:rsidR="001B587E" w:rsidRPr="00A370E1">
              <w:rPr>
                <w:rFonts w:cstheme="minorHAnsi"/>
                <w:sz w:val="22"/>
              </w:rPr>
              <w:t xml:space="preserve">, AEGEA - UFV ES I </w:t>
            </w:r>
            <w:r w:rsidR="001F6AC4" w:rsidRPr="00A370E1">
              <w:rPr>
                <w:rFonts w:cstheme="minorHAnsi"/>
                <w:sz w:val="22"/>
              </w:rPr>
              <w:t>(0,8</w:t>
            </w:r>
            <w:r w:rsidR="00AE6154" w:rsidRPr="00A370E1">
              <w:rPr>
                <w:rFonts w:cstheme="minorHAnsi"/>
                <w:sz w:val="22"/>
              </w:rPr>
              <w:t xml:space="preserve"> </w:t>
            </w:r>
            <w:proofErr w:type="spellStart"/>
            <w:r w:rsidR="00AE6154" w:rsidRPr="00A370E1">
              <w:rPr>
                <w:rFonts w:cstheme="minorHAnsi"/>
                <w:sz w:val="22"/>
              </w:rPr>
              <w:t>MWp</w:t>
            </w:r>
            <w:proofErr w:type="spellEnd"/>
            <w:r w:rsidR="001F6AC4" w:rsidRPr="00A370E1">
              <w:rPr>
                <w:rFonts w:cstheme="minorHAnsi"/>
                <w:sz w:val="22"/>
              </w:rPr>
              <w:t xml:space="preserve">) </w:t>
            </w:r>
            <w:r w:rsidR="001B587E" w:rsidRPr="00A370E1">
              <w:rPr>
                <w:rFonts w:cstheme="minorHAnsi"/>
                <w:sz w:val="22"/>
              </w:rPr>
              <w:t xml:space="preserve">e </w:t>
            </w:r>
            <w:r w:rsidR="00AD70BF" w:rsidRPr="00A370E1">
              <w:rPr>
                <w:rFonts w:cstheme="minorHAnsi"/>
                <w:sz w:val="22"/>
              </w:rPr>
              <w:t>Leve - UFV MT II</w:t>
            </w:r>
            <w:r w:rsidR="00AE6154" w:rsidRPr="00A370E1">
              <w:rPr>
                <w:rFonts w:cstheme="minorHAnsi"/>
                <w:sz w:val="22"/>
              </w:rPr>
              <w:t xml:space="preserve"> (3,4 </w:t>
            </w:r>
            <w:proofErr w:type="spellStart"/>
            <w:r w:rsidR="00AE6154" w:rsidRPr="00A370E1">
              <w:rPr>
                <w:rFonts w:cstheme="minorHAnsi"/>
                <w:sz w:val="22"/>
              </w:rPr>
              <w:t>MWp</w:t>
            </w:r>
            <w:proofErr w:type="spellEnd"/>
            <w:r w:rsidR="00AE6154" w:rsidRPr="00A370E1">
              <w:rPr>
                <w:rFonts w:cstheme="minorHAnsi"/>
                <w:sz w:val="22"/>
              </w:rPr>
              <w:t>)</w:t>
            </w:r>
            <w:r w:rsidR="004E3AE1" w:rsidRPr="00A370E1">
              <w:rPr>
                <w:rFonts w:cstheme="minorHAnsi"/>
                <w:sz w:val="22"/>
              </w:rPr>
              <w:t>,</w:t>
            </w:r>
            <w:r w:rsidRPr="00A370E1">
              <w:rPr>
                <w:rFonts w:cstheme="minorHAnsi"/>
                <w:sz w:val="22"/>
              </w:rPr>
              <w:t xml:space="preserve"> localizado</w:t>
            </w:r>
            <w:r w:rsidR="00F22357" w:rsidRPr="00A370E1">
              <w:rPr>
                <w:rFonts w:cstheme="minorHAnsi"/>
                <w:sz w:val="22"/>
              </w:rPr>
              <w:t>s respectivamente no PE, CE, SP, Localidades diversas, MG, ES</w:t>
            </w:r>
            <w:r w:rsidR="00E03AF7" w:rsidRPr="00A370E1">
              <w:rPr>
                <w:rFonts w:cstheme="minorHAnsi"/>
                <w:sz w:val="22"/>
              </w:rPr>
              <w:t xml:space="preserve"> e MT</w:t>
            </w:r>
            <w:r w:rsidRPr="00A370E1">
              <w:rPr>
                <w:rFonts w:cstheme="minorHAnsi"/>
                <w:sz w:val="22"/>
              </w:rPr>
              <w:t xml:space="preserve">, </w:t>
            </w:r>
            <w:r w:rsidRPr="00A370E1">
              <w:rPr>
                <w:rFonts w:eastAsia="Arial Unicode MS" w:cstheme="minorHAnsi"/>
                <w:w w:val="0"/>
                <w:sz w:val="22"/>
              </w:rPr>
              <w:t xml:space="preserve">para atendimento a unidades consumidoras da </w:t>
            </w:r>
            <w:proofErr w:type="spellStart"/>
            <w:r w:rsidR="002F5330" w:rsidRPr="00A370E1">
              <w:rPr>
                <w:rFonts w:cstheme="minorHAnsi"/>
                <w:sz w:val="22"/>
              </w:rPr>
              <w:t>Raízen</w:t>
            </w:r>
            <w:proofErr w:type="spellEnd"/>
            <w:r w:rsidR="002F5330" w:rsidRPr="00A370E1">
              <w:rPr>
                <w:rFonts w:cstheme="minorHAnsi"/>
                <w:sz w:val="22"/>
              </w:rPr>
              <w:t xml:space="preserve"> GD Ltda.</w:t>
            </w:r>
            <w:r w:rsidR="00F242E2" w:rsidRPr="00A370E1">
              <w:rPr>
                <w:rFonts w:cstheme="minorHAnsi"/>
                <w:sz w:val="22"/>
              </w:rPr>
              <w:t xml:space="preserve">, Localiza </w:t>
            </w:r>
            <w:proofErr w:type="spellStart"/>
            <w:r w:rsidR="00F242E2" w:rsidRPr="00A370E1">
              <w:rPr>
                <w:rFonts w:cstheme="minorHAnsi"/>
                <w:sz w:val="22"/>
              </w:rPr>
              <w:t>Rent</w:t>
            </w:r>
            <w:proofErr w:type="spellEnd"/>
            <w:r w:rsidR="00F242E2" w:rsidRPr="00A370E1">
              <w:rPr>
                <w:rFonts w:cstheme="minorHAnsi"/>
                <w:sz w:val="22"/>
              </w:rPr>
              <w:t xml:space="preserve"> a </w:t>
            </w:r>
            <w:proofErr w:type="spellStart"/>
            <w:r w:rsidR="00F242E2" w:rsidRPr="00A370E1">
              <w:rPr>
                <w:rFonts w:cstheme="minorHAnsi"/>
                <w:sz w:val="22"/>
              </w:rPr>
              <w:t>Car</w:t>
            </w:r>
            <w:proofErr w:type="spellEnd"/>
            <w:r w:rsidR="00F242E2" w:rsidRPr="00A370E1">
              <w:rPr>
                <w:rFonts w:cstheme="minorHAnsi"/>
                <w:sz w:val="22"/>
              </w:rPr>
              <w:t xml:space="preserve"> S.A.</w:t>
            </w:r>
            <w:r w:rsidR="00064D41" w:rsidRPr="00A370E1">
              <w:rPr>
                <w:rFonts w:cstheme="minorHAnsi"/>
                <w:sz w:val="22"/>
              </w:rPr>
              <w:t>, Raia Drogasil S.A., AEGEA Saneamento e Participações S.A.</w:t>
            </w:r>
            <w:r w:rsidR="00C81F49" w:rsidRPr="00A370E1">
              <w:rPr>
                <w:rFonts w:cstheme="minorHAnsi"/>
                <w:sz w:val="22"/>
              </w:rPr>
              <w:t xml:space="preserve"> e </w:t>
            </w:r>
            <w:r w:rsidR="004E3AE1" w:rsidRPr="00A370E1">
              <w:rPr>
                <w:rFonts w:cstheme="minorHAnsi"/>
                <w:sz w:val="22"/>
              </w:rPr>
              <w:t>[</w:t>
            </w:r>
            <w:r w:rsidR="00C81F49" w:rsidRPr="00A370E1">
              <w:rPr>
                <w:rFonts w:cstheme="minorHAnsi"/>
                <w:sz w:val="22"/>
              </w:rPr>
              <w:t>Leve</w:t>
            </w:r>
            <w:r w:rsidRPr="00A370E1">
              <w:rPr>
                <w:rFonts w:cstheme="minorHAnsi"/>
                <w:sz w:val="22"/>
              </w:rPr>
              <w:t xml:space="preserve"> </w:t>
            </w:r>
            <w:r w:rsidR="004E3AE1" w:rsidRPr="00A370E1">
              <w:rPr>
                <w:rFonts w:cstheme="minorHAnsi"/>
                <w:sz w:val="22"/>
              </w:rPr>
              <w:t>- Axis favor completar denominação Leve]</w:t>
            </w:r>
          </w:p>
        </w:tc>
      </w:tr>
      <w:tr w:rsidR="004F0526" w:rsidRPr="00A370E1" w14:paraId="01AC21F5" w14:textId="77777777" w:rsidTr="230F4831">
        <w:trPr>
          <w:jc w:val="center"/>
        </w:trPr>
        <w:tc>
          <w:tcPr>
            <w:tcW w:w="2700" w:type="dxa"/>
          </w:tcPr>
          <w:p w14:paraId="071516CF" w14:textId="05A972D3" w:rsidR="004F0526" w:rsidRPr="00A370E1" w:rsidRDefault="004F0526" w:rsidP="00FC3E79">
            <w:pPr>
              <w:rPr>
                <w:rFonts w:cstheme="minorHAnsi"/>
                <w:sz w:val="22"/>
              </w:rPr>
            </w:pPr>
            <w:r w:rsidRPr="00A370E1">
              <w:rPr>
                <w:rFonts w:cstheme="minorHAnsi"/>
                <w:sz w:val="22"/>
              </w:rPr>
              <w:t>“</w:t>
            </w:r>
            <w:r w:rsidRPr="00A370E1">
              <w:rPr>
                <w:rFonts w:cstheme="minorHAnsi"/>
                <w:sz w:val="22"/>
                <w:u w:val="single"/>
              </w:rPr>
              <w:t>Projetos 1º Desembolso</w:t>
            </w:r>
            <w:r w:rsidRPr="00A370E1">
              <w:rPr>
                <w:rFonts w:cstheme="minorHAnsi"/>
                <w:sz w:val="22"/>
              </w:rPr>
              <w:t>”</w:t>
            </w:r>
          </w:p>
        </w:tc>
        <w:tc>
          <w:tcPr>
            <w:tcW w:w="5794" w:type="dxa"/>
          </w:tcPr>
          <w:p w14:paraId="4F18B387" w14:textId="6655AE35" w:rsidR="004F0526" w:rsidRPr="00A370E1" w:rsidRDefault="004F0526" w:rsidP="00FC3E79">
            <w:pPr>
              <w:rPr>
                <w:rFonts w:cstheme="minorHAnsi"/>
                <w:sz w:val="22"/>
              </w:rPr>
            </w:pPr>
            <w:r w:rsidRPr="00A370E1">
              <w:rPr>
                <w:rFonts w:cstheme="minorHAnsi"/>
                <w:sz w:val="22"/>
              </w:rPr>
              <w:t xml:space="preserve">São os seguintes Projetos: </w:t>
            </w:r>
            <w:proofErr w:type="spellStart"/>
            <w:r w:rsidR="00F66AF9" w:rsidRPr="00A370E1">
              <w:rPr>
                <w:rFonts w:cstheme="minorHAnsi"/>
                <w:sz w:val="22"/>
              </w:rPr>
              <w:t>Raízen</w:t>
            </w:r>
            <w:proofErr w:type="spellEnd"/>
            <w:r w:rsidR="00F66AF9" w:rsidRPr="00A370E1">
              <w:rPr>
                <w:rFonts w:cstheme="minorHAnsi"/>
                <w:sz w:val="22"/>
              </w:rPr>
              <w:t xml:space="preserve"> – UFV CE II (3,4 </w:t>
            </w:r>
            <w:proofErr w:type="spellStart"/>
            <w:r w:rsidR="00F66AF9" w:rsidRPr="00A370E1">
              <w:rPr>
                <w:rFonts w:cstheme="minorHAnsi"/>
                <w:sz w:val="22"/>
              </w:rPr>
              <w:t>MWp</w:t>
            </w:r>
            <w:proofErr w:type="spellEnd"/>
            <w:r w:rsidR="00F66AF9" w:rsidRPr="00A370E1">
              <w:rPr>
                <w:rFonts w:cstheme="minorHAnsi"/>
                <w:sz w:val="22"/>
              </w:rPr>
              <w:t xml:space="preserve">), </w:t>
            </w:r>
            <w:proofErr w:type="spellStart"/>
            <w:r w:rsidR="00F66AF9" w:rsidRPr="00A370E1">
              <w:rPr>
                <w:rFonts w:cstheme="minorHAnsi"/>
                <w:sz w:val="22"/>
              </w:rPr>
              <w:t>Raízen</w:t>
            </w:r>
            <w:proofErr w:type="spellEnd"/>
            <w:r w:rsidR="00F66AF9" w:rsidRPr="00A370E1">
              <w:rPr>
                <w:rFonts w:cstheme="minorHAnsi"/>
                <w:sz w:val="22"/>
              </w:rPr>
              <w:t xml:space="preserve"> - UFV SP I (6,8 </w:t>
            </w:r>
            <w:proofErr w:type="spellStart"/>
            <w:r w:rsidR="00F66AF9" w:rsidRPr="00A370E1">
              <w:rPr>
                <w:rFonts w:cstheme="minorHAnsi"/>
                <w:sz w:val="22"/>
              </w:rPr>
              <w:t>MWp</w:t>
            </w:r>
            <w:proofErr w:type="spellEnd"/>
            <w:r w:rsidR="00F66AF9" w:rsidRPr="00A370E1">
              <w:rPr>
                <w:rFonts w:cstheme="minorHAnsi"/>
                <w:sz w:val="22"/>
              </w:rPr>
              <w:t xml:space="preserve">), Localiza </w:t>
            </w:r>
            <w:proofErr w:type="spellStart"/>
            <w:r w:rsidR="00F66AF9" w:rsidRPr="00A370E1">
              <w:rPr>
                <w:rFonts w:cstheme="minorHAnsi"/>
                <w:sz w:val="22"/>
              </w:rPr>
              <w:t>Rooftops</w:t>
            </w:r>
            <w:proofErr w:type="spellEnd"/>
            <w:r w:rsidR="00F66AF9" w:rsidRPr="00A370E1">
              <w:rPr>
                <w:rFonts w:cstheme="minorHAnsi"/>
                <w:sz w:val="22"/>
              </w:rPr>
              <w:t xml:space="preserve"> (0,5 </w:t>
            </w:r>
            <w:proofErr w:type="spellStart"/>
            <w:r w:rsidR="00F66AF9" w:rsidRPr="00A370E1">
              <w:rPr>
                <w:rFonts w:cstheme="minorHAnsi"/>
                <w:sz w:val="22"/>
              </w:rPr>
              <w:t>MWp</w:t>
            </w:r>
            <w:proofErr w:type="spellEnd"/>
            <w:r w:rsidR="00F66AF9" w:rsidRPr="00A370E1">
              <w:rPr>
                <w:rFonts w:cstheme="minorHAnsi"/>
                <w:sz w:val="22"/>
              </w:rPr>
              <w:t xml:space="preserve">), Raia Drogasil - UFV MG VI (1,3 </w:t>
            </w:r>
            <w:proofErr w:type="spellStart"/>
            <w:r w:rsidR="00F66AF9" w:rsidRPr="00A370E1">
              <w:rPr>
                <w:rFonts w:cstheme="minorHAnsi"/>
                <w:sz w:val="22"/>
              </w:rPr>
              <w:t>MWp</w:t>
            </w:r>
            <w:proofErr w:type="spellEnd"/>
            <w:r w:rsidR="00F66AF9" w:rsidRPr="00A370E1">
              <w:rPr>
                <w:rFonts w:cstheme="minorHAnsi"/>
                <w:sz w:val="22"/>
              </w:rPr>
              <w:t xml:space="preserve">), AEGEA - UFV ES I (0,8 </w:t>
            </w:r>
            <w:proofErr w:type="spellStart"/>
            <w:r w:rsidR="00F66AF9" w:rsidRPr="00A370E1">
              <w:rPr>
                <w:rFonts w:cstheme="minorHAnsi"/>
                <w:sz w:val="22"/>
              </w:rPr>
              <w:t>MWp</w:t>
            </w:r>
            <w:proofErr w:type="spellEnd"/>
            <w:r w:rsidR="00F66AF9" w:rsidRPr="00A370E1">
              <w:rPr>
                <w:rFonts w:cstheme="minorHAnsi"/>
                <w:sz w:val="22"/>
              </w:rPr>
              <w:t>).</w:t>
            </w:r>
          </w:p>
        </w:tc>
      </w:tr>
      <w:tr w:rsidR="00FC3E79" w:rsidRPr="00A370E1" w14:paraId="62A524CA" w14:textId="77777777" w:rsidTr="230F4831">
        <w:trPr>
          <w:jc w:val="center"/>
        </w:trPr>
        <w:tc>
          <w:tcPr>
            <w:tcW w:w="2700" w:type="dxa"/>
          </w:tcPr>
          <w:p w14:paraId="2B256C63" w14:textId="3A79CF34"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Relatório de Verificação</w:t>
            </w:r>
            <w:r w:rsidRPr="00A370E1">
              <w:rPr>
                <w:rFonts w:cstheme="minorHAnsi"/>
                <w:sz w:val="22"/>
              </w:rPr>
              <w:t>”</w:t>
            </w:r>
          </w:p>
        </w:tc>
        <w:tc>
          <w:tcPr>
            <w:tcW w:w="5794" w:type="dxa"/>
          </w:tcPr>
          <w:p w14:paraId="2180BB7B" w14:textId="6E5FA7EB" w:rsidR="00FC3E79" w:rsidRPr="00A370E1" w:rsidRDefault="00FC3E79" w:rsidP="006D26E3">
            <w:pPr>
              <w:rPr>
                <w:rFonts w:cstheme="minorHAnsi"/>
                <w:sz w:val="22"/>
              </w:rPr>
            </w:pPr>
            <w:r w:rsidRPr="00A370E1">
              <w:rPr>
                <w:rFonts w:cstheme="minorHAnsi"/>
                <w:sz w:val="22"/>
              </w:rPr>
              <w:t>Tem o significado atribuído à expressão na Cláusula 3.6.3 acima</w:t>
            </w:r>
            <w:r w:rsidRPr="00A370E1">
              <w:rPr>
                <w:rFonts w:eastAsia="Arial Unicode MS" w:cstheme="minorHAnsi"/>
                <w:w w:val="0"/>
                <w:sz w:val="22"/>
              </w:rPr>
              <w:t>.</w:t>
            </w:r>
          </w:p>
        </w:tc>
      </w:tr>
      <w:tr w:rsidR="00FC3E79" w:rsidRPr="00A370E1" w14:paraId="6D3E1AB7" w14:textId="77777777" w:rsidTr="230F4831">
        <w:trPr>
          <w:jc w:val="center"/>
        </w:trPr>
        <w:tc>
          <w:tcPr>
            <w:tcW w:w="2700" w:type="dxa"/>
          </w:tcPr>
          <w:p w14:paraId="748141AE"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Requisitos da Emissão</w:t>
            </w:r>
            <w:r w:rsidRPr="00A370E1">
              <w:rPr>
                <w:rFonts w:cstheme="minorHAnsi"/>
                <w:sz w:val="22"/>
              </w:rPr>
              <w:t>”</w:t>
            </w:r>
          </w:p>
        </w:tc>
        <w:tc>
          <w:tcPr>
            <w:tcW w:w="5794" w:type="dxa"/>
          </w:tcPr>
          <w:p w14:paraId="1DC1AA6C" w14:textId="190514AE" w:rsidR="00FC3E79" w:rsidRPr="00A370E1" w:rsidRDefault="00FC3E79" w:rsidP="00FC3E79">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_Ref32257159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2.1</w:t>
            </w:r>
            <w:r w:rsidRPr="00A370E1">
              <w:rPr>
                <w:rFonts w:cstheme="minorHAnsi"/>
                <w:sz w:val="22"/>
              </w:rPr>
              <w:fldChar w:fldCharType="end"/>
            </w:r>
            <w:r w:rsidRPr="00A370E1">
              <w:rPr>
                <w:rFonts w:cstheme="minorHAnsi"/>
                <w:sz w:val="22"/>
              </w:rPr>
              <w:t xml:space="preserve"> acima.</w:t>
            </w:r>
          </w:p>
          <w:p w14:paraId="29B3AE9A" w14:textId="77777777" w:rsidR="00FC3E79" w:rsidRPr="00A370E1" w:rsidRDefault="00FC3E79" w:rsidP="00FC3E79">
            <w:pPr>
              <w:rPr>
                <w:rFonts w:cstheme="minorHAnsi"/>
                <w:sz w:val="22"/>
              </w:rPr>
            </w:pPr>
          </w:p>
        </w:tc>
      </w:tr>
      <w:tr w:rsidR="00FC3E79" w:rsidRPr="00A370E1" w14:paraId="52561A1D" w14:textId="77777777" w:rsidTr="230F4831">
        <w:trPr>
          <w:jc w:val="center"/>
        </w:trPr>
        <w:tc>
          <w:tcPr>
            <w:tcW w:w="2700" w:type="dxa"/>
          </w:tcPr>
          <w:p w14:paraId="0293D758"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Resgate Antecipado Facultativo Total</w:t>
            </w:r>
            <w:r w:rsidRPr="00A370E1">
              <w:rPr>
                <w:rFonts w:cstheme="minorHAnsi"/>
                <w:sz w:val="22"/>
              </w:rPr>
              <w:t>”</w:t>
            </w:r>
          </w:p>
        </w:tc>
        <w:tc>
          <w:tcPr>
            <w:tcW w:w="5794" w:type="dxa"/>
          </w:tcPr>
          <w:p w14:paraId="5FF4EDDD" w14:textId="1D7F5084" w:rsidR="00FC3E79" w:rsidRPr="00A370E1" w:rsidRDefault="00FC3E79" w:rsidP="006D26E3">
            <w:pPr>
              <w:rPr>
                <w:rFonts w:cstheme="minorHAnsi"/>
                <w:sz w:val="22"/>
              </w:rPr>
            </w:pPr>
            <w:r w:rsidRPr="00A370E1">
              <w:rPr>
                <w:rFonts w:cstheme="minorHAnsi"/>
                <w:sz w:val="22"/>
              </w:rPr>
              <w:t xml:space="preserve">Tem o significado atribuído à expressão na Cláusula </w:t>
            </w:r>
            <w:r w:rsidRPr="00A370E1">
              <w:rPr>
                <w:rFonts w:cstheme="minorHAnsi"/>
                <w:sz w:val="22"/>
              </w:rPr>
              <w:fldChar w:fldCharType="begin"/>
            </w:r>
            <w:r w:rsidRPr="00A370E1">
              <w:rPr>
                <w:rFonts w:cstheme="minorHAnsi"/>
                <w:sz w:val="22"/>
              </w:rPr>
              <w:instrText xml:space="preserve"> REF _Ref47542082 \r \h  \* MERGEFORMAT </w:instrText>
            </w:r>
            <w:r w:rsidRPr="00A370E1">
              <w:rPr>
                <w:rFonts w:cstheme="minorHAnsi"/>
                <w:sz w:val="22"/>
              </w:rPr>
            </w:r>
            <w:r w:rsidRPr="00A370E1">
              <w:rPr>
                <w:rFonts w:cstheme="minorHAnsi"/>
                <w:sz w:val="22"/>
              </w:rPr>
              <w:fldChar w:fldCharType="separate"/>
            </w:r>
            <w:r w:rsidR="00CD2452" w:rsidRPr="00A370E1">
              <w:rPr>
                <w:rFonts w:cstheme="minorHAnsi"/>
                <w:sz w:val="22"/>
              </w:rPr>
              <w:t>6.1.1</w:t>
            </w:r>
            <w:r w:rsidRPr="00A370E1">
              <w:rPr>
                <w:rFonts w:cstheme="minorHAnsi"/>
                <w:sz w:val="22"/>
              </w:rPr>
              <w:fldChar w:fldCharType="end"/>
            </w:r>
            <w:r w:rsidRPr="00A370E1">
              <w:rPr>
                <w:rFonts w:cstheme="minorHAnsi"/>
                <w:sz w:val="22"/>
              </w:rPr>
              <w:t xml:space="preserve"> acima.</w:t>
            </w:r>
          </w:p>
        </w:tc>
      </w:tr>
      <w:tr w:rsidR="00FC3E79" w:rsidRPr="00A370E1" w14:paraId="5E82007D" w14:textId="77777777" w:rsidTr="230F4831">
        <w:trPr>
          <w:jc w:val="center"/>
        </w:trPr>
        <w:tc>
          <w:tcPr>
            <w:tcW w:w="2700" w:type="dxa"/>
          </w:tcPr>
          <w:p w14:paraId="32013198" w14:textId="37C15B81" w:rsidR="00FC3E79" w:rsidRPr="00A370E1" w:rsidRDefault="00FC3E79" w:rsidP="00FC3E79">
            <w:pPr>
              <w:rPr>
                <w:rFonts w:cstheme="minorHAnsi"/>
                <w:sz w:val="22"/>
              </w:rPr>
            </w:pPr>
          </w:p>
        </w:tc>
        <w:tc>
          <w:tcPr>
            <w:tcW w:w="5794" w:type="dxa"/>
          </w:tcPr>
          <w:p w14:paraId="74258591" w14:textId="0B320F6D" w:rsidR="00FC3E79" w:rsidRPr="00A370E1" w:rsidRDefault="00FC3E79" w:rsidP="006D26E3">
            <w:pPr>
              <w:rPr>
                <w:rFonts w:cstheme="minorHAnsi"/>
                <w:sz w:val="22"/>
              </w:rPr>
            </w:pPr>
          </w:p>
        </w:tc>
      </w:tr>
      <w:tr w:rsidR="00FC3E79" w:rsidRPr="00A370E1" w14:paraId="1DCE4BC8" w14:textId="77777777" w:rsidTr="230F4831">
        <w:trPr>
          <w:jc w:val="center"/>
        </w:trPr>
        <w:tc>
          <w:tcPr>
            <w:tcW w:w="2700" w:type="dxa"/>
          </w:tcPr>
          <w:p w14:paraId="37A80A46" w14:textId="6C0E2C5D"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Resolução CVM nº 17</w:t>
            </w:r>
            <w:r w:rsidRPr="00A370E1">
              <w:rPr>
                <w:rFonts w:cstheme="minorHAnsi"/>
                <w:sz w:val="22"/>
              </w:rPr>
              <w:t>”</w:t>
            </w:r>
          </w:p>
        </w:tc>
        <w:tc>
          <w:tcPr>
            <w:tcW w:w="5794" w:type="dxa"/>
          </w:tcPr>
          <w:p w14:paraId="61C6D561" w14:textId="335BB400" w:rsidR="00FC3E79" w:rsidRPr="00A370E1" w:rsidRDefault="00FC3E79" w:rsidP="00FC3E79">
            <w:pPr>
              <w:rPr>
                <w:rFonts w:cstheme="minorHAnsi"/>
                <w:color w:val="000000"/>
                <w:sz w:val="22"/>
              </w:rPr>
            </w:pPr>
            <w:r w:rsidRPr="00A370E1">
              <w:rPr>
                <w:rFonts w:cstheme="minorHAnsi"/>
                <w:sz w:val="22"/>
              </w:rPr>
              <w:t xml:space="preserve">Significa a </w:t>
            </w:r>
            <w:r w:rsidRPr="00A370E1">
              <w:rPr>
                <w:rFonts w:cstheme="minorHAnsi"/>
                <w:color w:val="000000"/>
                <w:sz w:val="22"/>
              </w:rPr>
              <w:t>Resolução CVM nº 17, de 09 de fevereiro de 2021.</w:t>
            </w:r>
          </w:p>
          <w:p w14:paraId="449EDE98" w14:textId="77777777" w:rsidR="00FC3E79" w:rsidRPr="00A370E1" w:rsidRDefault="00FC3E79" w:rsidP="00FC3E79">
            <w:pPr>
              <w:rPr>
                <w:rFonts w:cstheme="minorHAnsi"/>
                <w:smallCaps/>
                <w:sz w:val="22"/>
              </w:rPr>
            </w:pPr>
          </w:p>
        </w:tc>
      </w:tr>
      <w:tr w:rsidR="00FC3E79" w:rsidRPr="00A370E1" w14:paraId="19CA1C94" w14:textId="77777777" w:rsidTr="230F4831">
        <w:trPr>
          <w:jc w:val="center"/>
        </w:trPr>
        <w:tc>
          <w:tcPr>
            <w:tcW w:w="2700" w:type="dxa"/>
          </w:tcPr>
          <w:p w14:paraId="0FC4BAC3" w14:textId="3AEFBF40"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Resolução CVM nº 30/21</w:t>
            </w:r>
            <w:r w:rsidRPr="00A370E1">
              <w:rPr>
                <w:rFonts w:cstheme="minorHAnsi"/>
                <w:sz w:val="22"/>
              </w:rPr>
              <w:t>”</w:t>
            </w:r>
          </w:p>
        </w:tc>
        <w:tc>
          <w:tcPr>
            <w:tcW w:w="5794" w:type="dxa"/>
          </w:tcPr>
          <w:p w14:paraId="093D9001" w14:textId="47306833" w:rsidR="00FC3E79" w:rsidRPr="00A370E1" w:rsidRDefault="00FC3E79" w:rsidP="006D26E3">
            <w:pPr>
              <w:rPr>
                <w:rFonts w:cstheme="minorHAnsi"/>
                <w:sz w:val="22"/>
              </w:rPr>
            </w:pPr>
            <w:r w:rsidRPr="00A370E1">
              <w:rPr>
                <w:rFonts w:cstheme="minorHAnsi"/>
                <w:sz w:val="22"/>
              </w:rPr>
              <w:t xml:space="preserve">Significa a </w:t>
            </w:r>
            <w:r w:rsidRPr="00A370E1">
              <w:rPr>
                <w:rFonts w:cstheme="minorHAnsi"/>
                <w:color w:val="000000"/>
                <w:sz w:val="22"/>
              </w:rPr>
              <w:t>Resolução CVM nº 30, de 11 de maio de 2021.</w:t>
            </w:r>
          </w:p>
        </w:tc>
      </w:tr>
      <w:tr w:rsidR="00FC3E79" w:rsidRPr="00A370E1" w14:paraId="144D212A" w14:textId="77777777" w:rsidTr="230F4831">
        <w:trPr>
          <w:jc w:val="center"/>
        </w:trPr>
        <w:tc>
          <w:tcPr>
            <w:tcW w:w="2700" w:type="dxa"/>
          </w:tcPr>
          <w:p w14:paraId="7F4CAC66" w14:textId="77777777" w:rsidR="00FC3E79" w:rsidRPr="00A370E1" w:rsidRDefault="00FC3E79" w:rsidP="00FC3E79">
            <w:pPr>
              <w:rPr>
                <w:rFonts w:cstheme="minorHAnsi"/>
                <w:sz w:val="22"/>
              </w:rPr>
            </w:pPr>
            <w:r w:rsidRPr="00A370E1">
              <w:rPr>
                <w:rFonts w:cstheme="minorHAnsi"/>
                <w:sz w:val="22"/>
              </w:rPr>
              <w:lastRenderedPageBreak/>
              <w:t>“</w:t>
            </w:r>
            <w:r w:rsidRPr="00A370E1">
              <w:rPr>
                <w:rFonts w:cstheme="minorHAnsi"/>
                <w:sz w:val="22"/>
                <w:u w:val="single"/>
              </w:rPr>
              <w:t>Seguradoras</w:t>
            </w:r>
            <w:r w:rsidRPr="00A370E1">
              <w:rPr>
                <w:rFonts w:cstheme="minorHAnsi"/>
                <w:sz w:val="22"/>
              </w:rPr>
              <w:t>”</w:t>
            </w:r>
          </w:p>
        </w:tc>
        <w:tc>
          <w:tcPr>
            <w:tcW w:w="5794" w:type="dxa"/>
          </w:tcPr>
          <w:p w14:paraId="6CA50D79" w14:textId="15592FA5" w:rsidR="00FC3E79" w:rsidRPr="00A370E1" w:rsidRDefault="00FC3E79" w:rsidP="00FC3E79">
            <w:pPr>
              <w:rPr>
                <w:rFonts w:cstheme="minorHAnsi"/>
                <w:color w:val="000000"/>
                <w:sz w:val="22"/>
              </w:rPr>
            </w:pPr>
            <w:r w:rsidRPr="00A370E1">
              <w:rPr>
                <w:rFonts w:cstheme="minorHAnsi"/>
                <w:sz w:val="22"/>
              </w:rPr>
              <w:t xml:space="preserve">Significa as seguintes seguradoras: </w:t>
            </w:r>
            <w:r w:rsidR="00254B8C" w:rsidRPr="00A370E1">
              <w:rPr>
                <w:rFonts w:cstheme="minorHAnsi"/>
                <w:sz w:val="22"/>
              </w:rPr>
              <w:t>[=]</w:t>
            </w:r>
            <w:r w:rsidRPr="00A370E1">
              <w:rPr>
                <w:rFonts w:cstheme="minorHAnsi"/>
                <w:color w:val="000000"/>
                <w:sz w:val="22"/>
              </w:rPr>
              <w:t xml:space="preserve"> e/ou outras seguradoras a serem definidas de comum acordo entre as Partes.</w:t>
            </w:r>
          </w:p>
          <w:p w14:paraId="09A183E2" w14:textId="55204A25" w:rsidR="00FC3E79" w:rsidRPr="00A370E1" w:rsidRDefault="00FC3E79" w:rsidP="00FC3E79">
            <w:pPr>
              <w:rPr>
                <w:rFonts w:cstheme="minorHAnsi"/>
                <w:sz w:val="22"/>
              </w:rPr>
            </w:pPr>
            <w:r w:rsidRPr="00A370E1">
              <w:rPr>
                <w:rFonts w:cstheme="minorHAnsi"/>
                <w:sz w:val="22"/>
              </w:rPr>
              <w:t xml:space="preserve">As seguradoras acima podem não ser mais aplicáveis caso ocorra rebaixamento material de seu respectivo </w:t>
            </w:r>
            <w:r w:rsidRPr="00A370E1">
              <w:rPr>
                <w:rFonts w:cstheme="minorHAnsi"/>
                <w:i/>
                <w:iCs/>
                <w:sz w:val="22"/>
              </w:rPr>
              <w:t>score</w:t>
            </w:r>
            <w:r w:rsidRPr="00A370E1">
              <w:rPr>
                <w:rFonts w:cstheme="minorHAnsi"/>
                <w:sz w:val="22"/>
              </w:rPr>
              <w:t>.</w:t>
            </w:r>
          </w:p>
        </w:tc>
      </w:tr>
      <w:tr w:rsidR="00FC3E79" w:rsidRPr="00A370E1" w14:paraId="6AF871BC" w14:textId="77777777" w:rsidTr="230F4831">
        <w:trPr>
          <w:jc w:val="center"/>
        </w:trPr>
        <w:tc>
          <w:tcPr>
            <w:tcW w:w="2700" w:type="dxa"/>
          </w:tcPr>
          <w:p w14:paraId="6DFDF43D"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Seguros</w:t>
            </w:r>
            <w:r w:rsidRPr="00A370E1">
              <w:rPr>
                <w:rFonts w:cstheme="minorHAnsi"/>
                <w:sz w:val="22"/>
              </w:rPr>
              <w:t>”</w:t>
            </w:r>
          </w:p>
        </w:tc>
        <w:tc>
          <w:tcPr>
            <w:tcW w:w="5794" w:type="dxa"/>
          </w:tcPr>
          <w:p w14:paraId="1EDBA292" w14:textId="7DBF2B2C" w:rsidR="00FC3E79" w:rsidRPr="00A370E1" w:rsidRDefault="00FC3E79" w:rsidP="006D26E3">
            <w:pPr>
              <w:rPr>
                <w:rFonts w:cstheme="minorHAnsi"/>
                <w:sz w:val="22"/>
              </w:rPr>
            </w:pPr>
            <w:r w:rsidRPr="00A370E1">
              <w:rPr>
                <w:rFonts w:cstheme="minorHAnsi"/>
                <w:sz w:val="22"/>
              </w:rPr>
              <w:t>Significa</w:t>
            </w:r>
            <w:r w:rsidR="006D26E3" w:rsidRPr="00A370E1">
              <w:rPr>
                <w:rFonts w:cstheme="minorHAnsi"/>
                <w:sz w:val="22"/>
              </w:rPr>
              <w:t>m</w:t>
            </w:r>
            <w:r w:rsidRPr="00A370E1">
              <w:rPr>
                <w:rFonts w:cstheme="minorHAnsi"/>
                <w:sz w:val="22"/>
              </w:rPr>
              <w:t xml:space="preserve"> os Seguros de Terceiros e os Seguros Próprios, </w:t>
            </w:r>
            <w:r w:rsidRPr="00A370E1">
              <w:rPr>
                <w:rFonts w:cstheme="minorHAnsi"/>
                <w:color w:val="000000"/>
                <w:sz w:val="22"/>
              </w:rPr>
              <w:t xml:space="preserve">conforme listados no </w:t>
            </w:r>
            <w:r w:rsidRPr="003E4AC4">
              <w:rPr>
                <w:rFonts w:cstheme="minorHAnsi"/>
                <w:color w:val="000000"/>
                <w:sz w:val="22"/>
                <w:highlight w:val="green"/>
              </w:rPr>
              <w:t xml:space="preserve">Anexo </w:t>
            </w:r>
            <w:r w:rsidR="007C3C13" w:rsidRPr="003E4AC4">
              <w:rPr>
                <w:rFonts w:cstheme="minorHAnsi"/>
                <w:color w:val="000000"/>
                <w:sz w:val="22"/>
                <w:highlight w:val="green"/>
              </w:rPr>
              <w:t>IV</w:t>
            </w:r>
            <w:r w:rsidRPr="00A370E1">
              <w:rPr>
                <w:rFonts w:cstheme="minorHAnsi"/>
                <w:color w:val="000000"/>
                <w:sz w:val="22"/>
              </w:rPr>
              <w:t xml:space="preserve"> desta Escritura de Emissão</w:t>
            </w:r>
            <w:r w:rsidRPr="00A370E1">
              <w:rPr>
                <w:rFonts w:cstheme="minorHAnsi"/>
                <w:sz w:val="22"/>
              </w:rPr>
              <w:t>.</w:t>
            </w:r>
          </w:p>
        </w:tc>
      </w:tr>
      <w:tr w:rsidR="00FC3E79" w:rsidRPr="00A370E1" w14:paraId="0CA067A0" w14:textId="77777777" w:rsidTr="230F4831">
        <w:trPr>
          <w:jc w:val="center"/>
        </w:trPr>
        <w:tc>
          <w:tcPr>
            <w:tcW w:w="2700" w:type="dxa"/>
          </w:tcPr>
          <w:p w14:paraId="54212D73" w14:textId="5D80D2EE" w:rsidR="00FC3E79" w:rsidRPr="00A370E1" w:rsidRDefault="00FC3E79" w:rsidP="00FC3E79">
            <w:pPr>
              <w:rPr>
                <w:rFonts w:cstheme="minorHAnsi"/>
                <w:sz w:val="22"/>
              </w:rPr>
            </w:pPr>
            <w:r w:rsidRPr="00A370E1">
              <w:rPr>
                <w:rFonts w:eastAsia="MS Mincho" w:cstheme="minorHAnsi"/>
                <w:color w:val="000000"/>
                <w:sz w:val="22"/>
              </w:rPr>
              <w:t>“</w:t>
            </w:r>
            <w:r w:rsidRPr="00A370E1">
              <w:rPr>
                <w:rFonts w:cstheme="minorHAnsi"/>
                <w:sz w:val="22"/>
                <w:u w:val="single"/>
              </w:rPr>
              <w:t>Seguros Cedidos dos Projetos</w:t>
            </w:r>
            <w:r w:rsidRPr="00A370E1">
              <w:rPr>
                <w:rFonts w:eastAsia="MS Mincho" w:cstheme="minorHAnsi"/>
                <w:color w:val="000000"/>
                <w:sz w:val="22"/>
              </w:rPr>
              <w:t>”:</w:t>
            </w:r>
          </w:p>
        </w:tc>
        <w:tc>
          <w:tcPr>
            <w:tcW w:w="5794" w:type="dxa"/>
          </w:tcPr>
          <w:p w14:paraId="17D97669" w14:textId="3366E3A9" w:rsidR="00FC3E79" w:rsidRPr="00A370E1" w:rsidRDefault="00FC3E79" w:rsidP="00FC3E79">
            <w:pPr>
              <w:rPr>
                <w:rFonts w:cstheme="minorHAnsi"/>
                <w:sz w:val="22"/>
              </w:rPr>
            </w:pPr>
            <w:r w:rsidRPr="00A370E1">
              <w:rPr>
                <w:rFonts w:cstheme="minorHAnsi"/>
                <w:sz w:val="22"/>
              </w:rPr>
              <w:t>Significa</w:t>
            </w:r>
            <w:r w:rsidR="005C398C" w:rsidRPr="00A370E1">
              <w:rPr>
                <w:rFonts w:cstheme="minorHAnsi"/>
                <w:sz w:val="22"/>
              </w:rPr>
              <w:t>m</w:t>
            </w:r>
            <w:r w:rsidRPr="00A370E1">
              <w:rPr>
                <w:rFonts w:cstheme="minorHAnsi"/>
                <w:sz w:val="22"/>
              </w:rPr>
              <w:t>, em conjunto, os seguros cedidos no âmbito dos Contratos de Cessão Fiduciária.</w:t>
            </w:r>
          </w:p>
        </w:tc>
      </w:tr>
      <w:tr w:rsidR="00FC3E79" w:rsidRPr="00A370E1" w14:paraId="67683B38" w14:textId="77777777" w:rsidTr="230F4831">
        <w:trPr>
          <w:jc w:val="center"/>
        </w:trPr>
        <w:tc>
          <w:tcPr>
            <w:tcW w:w="2700" w:type="dxa"/>
          </w:tcPr>
          <w:p w14:paraId="58302A10"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Seguros de Terceiros</w:t>
            </w:r>
            <w:r w:rsidRPr="00A370E1">
              <w:rPr>
                <w:rFonts w:cstheme="minorHAnsi"/>
                <w:sz w:val="22"/>
              </w:rPr>
              <w:t>”</w:t>
            </w:r>
          </w:p>
        </w:tc>
        <w:tc>
          <w:tcPr>
            <w:tcW w:w="5794" w:type="dxa"/>
          </w:tcPr>
          <w:p w14:paraId="57FEDCC4" w14:textId="7BC942C0" w:rsidR="00FC3E79" w:rsidRPr="00A370E1" w:rsidRDefault="00FC3E79" w:rsidP="005C398C">
            <w:pPr>
              <w:rPr>
                <w:rFonts w:cstheme="minorHAnsi"/>
                <w:sz w:val="22"/>
              </w:rPr>
            </w:pPr>
            <w:r w:rsidRPr="00A370E1">
              <w:rPr>
                <w:rFonts w:cstheme="minorHAnsi"/>
                <w:sz w:val="22"/>
              </w:rPr>
              <w:t>Significa as</w:t>
            </w:r>
            <w:r w:rsidRPr="00A370E1">
              <w:rPr>
                <w:rFonts w:cstheme="minorHAnsi"/>
                <w:color w:val="000000"/>
                <w:sz w:val="22"/>
              </w:rPr>
              <w:t xml:space="preserve"> apólices de seguro e os seguros dos Projetos aplicáveis, conforme listados no </w:t>
            </w:r>
            <w:r w:rsidRPr="003E4AC4">
              <w:rPr>
                <w:rFonts w:cstheme="minorHAnsi"/>
                <w:color w:val="000000"/>
                <w:sz w:val="22"/>
                <w:highlight w:val="green"/>
              </w:rPr>
              <w:t xml:space="preserve">Anexo </w:t>
            </w:r>
            <w:r w:rsidR="007C3C13" w:rsidRPr="003E4AC4">
              <w:rPr>
                <w:rFonts w:cstheme="minorHAnsi"/>
                <w:color w:val="000000"/>
                <w:sz w:val="22"/>
                <w:highlight w:val="green"/>
              </w:rPr>
              <w:t>IV</w:t>
            </w:r>
            <w:r w:rsidRPr="00A370E1">
              <w:rPr>
                <w:rFonts w:cstheme="minorHAnsi"/>
                <w:color w:val="000000"/>
                <w:sz w:val="22"/>
              </w:rPr>
              <w:t xml:space="preserve"> desta Escritura de Emissão, cuja responsabilidade pela contratação não seja atribuível a Emissora.</w:t>
            </w:r>
          </w:p>
        </w:tc>
      </w:tr>
      <w:tr w:rsidR="00FC3E79" w:rsidRPr="00A370E1" w14:paraId="4C1AFEE7" w14:textId="77777777" w:rsidTr="230F4831">
        <w:trPr>
          <w:jc w:val="center"/>
        </w:trPr>
        <w:tc>
          <w:tcPr>
            <w:tcW w:w="2700" w:type="dxa"/>
          </w:tcPr>
          <w:p w14:paraId="24B4C264"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Seguros Próprios</w:t>
            </w:r>
            <w:r w:rsidRPr="00A370E1">
              <w:rPr>
                <w:rFonts w:cstheme="minorHAnsi"/>
                <w:sz w:val="22"/>
              </w:rPr>
              <w:t>”</w:t>
            </w:r>
          </w:p>
        </w:tc>
        <w:tc>
          <w:tcPr>
            <w:tcW w:w="5794" w:type="dxa"/>
          </w:tcPr>
          <w:p w14:paraId="147448D6" w14:textId="598051FF" w:rsidR="00FC3E79" w:rsidRPr="00A370E1" w:rsidRDefault="00FC3E79" w:rsidP="005C398C">
            <w:pPr>
              <w:rPr>
                <w:rFonts w:cstheme="minorHAnsi"/>
                <w:sz w:val="22"/>
              </w:rPr>
            </w:pPr>
            <w:r w:rsidRPr="00A370E1">
              <w:rPr>
                <w:rFonts w:cstheme="minorHAnsi"/>
                <w:sz w:val="22"/>
              </w:rPr>
              <w:t>Significa as</w:t>
            </w:r>
            <w:r w:rsidRPr="00A370E1">
              <w:rPr>
                <w:rFonts w:cstheme="minorHAnsi"/>
                <w:color w:val="000000"/>
                <w:sz w:val="22"/>
              </w:rPr>
              <w:t xml:space="preserve"> apólices de seguro e os seguros dos Projetos aplicáveis, conforme listados no </w:t>
            </w:r>
            <w:r w:rsidRPr="003E4AC4">
              <w:rPr>
                <w:rFonts w:cstheme="minorHAnsi"/>
                <w:color w:val="000000"/>
                <w:sz w:val="22"/>
                <w:highlight w:val="green"/>
              </w:rPr>
              <w:t xml:space="preserve">Anexo </w:t>
            </w:r>
            <w:r w:rsidR="007C3C13" w:rsidRPr="003E4AC4">
              <w:rPr>
                <w:rFonts w:cstheme="minorHAnsi"/>
                <w:color w:val="000000"/>
                <w:sz w:val="22"/>
                <w:highlight w:val="green"/>
              </w:rPr>
              <w:t>IV</w:t>
            </w:r>
            <w:r w:rsidRPr="00A370E1">
              <w:rPr>
                <w:rFonts w:cstheme="minorHAnsi"/>
                <w:color w:val="000000"/>
                <w:sz w:val="22"/>
              </w:rPr>
              <w:t xml:space="preserve"> desta Escritura de Emissão, cuja responsabilidade pela contratação seja atribuível a Emissora.</w:t>
            </w:r>
          </w:p>
        </w:tc>
      </w:tr>
      <w:tr w:rsidR="00517767" w:rsidRPr="00A370E1" w14:paraId="7F8151F3" w14:textId="77777777" w:rsidTr="230F4831">
        <w:trPr>
          <w:jc w:val="center"/>
        </w:trPr>
        <w:tc>
          <w:tcPr>
            <w:tcW w:w="2700" w:type="dxa"/>
          </w:tcPr>
          <w:p w14:paraId="3851ABE2" w14:textId="23D014F5" w:rsidR="00517767" w:rsidRPr="00A370E1" w:rsidRDefault="00517767" w:rsidP="00FC3E79">
            <w:pPr>
              <w:rPr>
                <w:rFonts w:cstheme="minorHAnsi"/>
                <w:sz w:val="22"/>
              </w:rPr>
            </w:pPr>
            <w:r w:rsidRPr="00A370E1">
              <w:rPr>
                <w:rFonts w:cstheme="minorHAnsi"/>
                <w:sz w:val="22"/>
              </w:rPr>
              <w:t>“</w:t>
            </w:r>
            <w:r w:rsidRPr="00A370E1">
              <w:rPr>
                <w:rFonts w:cstheme="minorHAnsi"/>
                <w:sz w:val="22"/>
                <w:u w:val="single"/>
              </w:rPr>
              <w:t>Termo de Securitização</w:t>
            </w:r>
            <w:r w:rsidRPr="00A370E1">
              <w:rPr>
                <w:rFonts w:cstheme="minorHAnsi"/>
                <w:sz w:val="22"/>
              </w:rPr>
              <w:t>”</w:t>
            </w:r>
          </w:p>
        </w:tc>
        <w:tc>
          <w:tcPr>
            <w:tcW w:w="5794" w:type="dxa"/>
          </w:tcPr>
          <w:p w14:paraId="303BC1AA" w14:textId="181BF69D" w:rsidR="00517767" w:rsidRPr="00A370E1" w:rsidRDefault="00517767" w:rsidP="00FC3E79">
            <w:pPr>
              <w:rPr>
                <w:rFonts w:cstheme="minorHAnsi"/>
                <w:sz w:val="22"/>
              </w:rPr>
            </w:pPr>
            <w:r w:rsidRPr="00A370E1">
              <w:rPr>
                <w:rFonts w:cstheme="minorHAnsi"/>
                <w:sz w:val="22"/>
              </w:rPr>
              <w:t>Tem o significado atribuído à expressão da Cláusula 2.1.9.1 acima.</w:t>
            </w:r>
          </w:p>
        </w:tc>
      </w:tr>
      <w:tr w:rsidR="00FC3E79" w:rsidRPr="00A370E1" w14:paraId="32AA1C9F" w14:textId="77777777" w:rsidTr="230F4831">
        <w:trPr>
          <w:jc w:val="center"/>
        </w:trPr>
        <w:tc>
          <w:tcPr>
            <w:tcW w:w="2700" w:type="dxa"/>
          </w:tcPr>
          <w:p w14:paraId="3A22A239" w14:textId="77F13D75"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Titulares de CRI</w:t>
            </w:r>
            <w:r w:rsidRPr="00A370E1">
              <w:rPr>
                <w:rFonts w:cstheme="minorHAnsi"/>
                <w:sz w:val="22"/>
              </w:rPr>
              <w:t>”</w:t>
            </w:r>
          </w:p>
        </w:tc>
        <w:tc>
          <w:tcPr>
            <w:tcW w:w="5794" w:type="dxa"/>
          </w:tcPr>
          <w:p w14:paraId="5DB638B3" w14:textId="21250A7E" w:rsidR="00FC3E79" w:rsidRPr="00A370E1" w:rsidRDefault="00FC3E79" w:rsidP="00FC3E79">
            <w:pPr>
              <w:rPr>
                <w:rFonts w:cstheme="minorHAnsi"/>
                <w:sz w:val="22"/>
              </w:rPr>
            </w:pPr>
            <w:r w:rsidRPr="00A370E1">
              <w:rPr>
                <w:rFonts w:cstheme="minorHAnsi"/>
                <w:sz w:val="22"/>
              </w:rPr>
              <w:t>Os investidores detentores dos CRI.</w:t>
            </w:r>
          </w:p>
        </w:tc>
      </w:tr>
      <w:tr w:rsidR="00FC3E79" w:rsidRPr="00A370E1" w14:paraId="0435F3B6" w14:textId="77777777" w:rsidTr="230F4831">
        <w:trPr>
          <w:jc w:val="center"/>
        </w:trPr>
        <w:tc>
          <w:tcPr>
            <w:tcW w:w="2700" w:type="dxa"/>
          </w:tcPr>
          <w:p w14:paraId="6D93E730" w14:textId="7312C711"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Valor de Resgate Antecipado Facultativo ou Amortização Extraordinária Facultativa Parcial</w:t>
            </w:r>
          </w:p>
        </w:tc>
        <w:tc>
          <w:tcPr>
            <w:tcW w:w="5794" w:type="dxa"/>
          </w:tcPr>
          <w:p w14:paraId="5E191B37" w14:textId="41639295" w:rsidR="00FC3E79" w:rsidRPr="00A370E1" w:rsidRDefault="00FC3E79" w:rsidP="00FC3E79">
            <w:pPr>
              <w:rPr>
                <w:rFonts w:cstheme="minorHAnsi"/>
                <w:sz w:val="22"/>
              </w:rPr>
            </w:pPr>
            <w:r w:rsidRPr="00A370E1">
              <w:rPr>
                <w:rFonts w:cstheme="minorHAnsi"/>
                <w:sz w:val="22"/>
              </w:rPr>
              <w:t>Tem o significado atribuído à expressão da Cláusula 6.1.4 acima.</w:t>
            </w:r>
          </w:p>
        </w:tc>
      </w:tr>
      <w:tr w:rsidR="00FC3E79" w:rsidRPr="00A370E1" w14:paraId="082B3084" w14:textId="77777777" w:rsidTr="230F4831">
        <w:trPr>
          <w:jc w:val="center"/>
        </w:trPr>
        <w:tc>
          <w:tcPr>
            <w:tcW w:w="2700" w:type="dxa"/>
          </w:tcPr>
          <w:p w14:paraId="5C7EDC10" w14:textId="77777777" w:rsidR="00FC3E79" w:rsidRPr="00A370E1" w:rsidRDefault="00FC3E79" w:rsidP="00FC3E79">
            <w:pPr>
              <w:rPr>
                <w:rFonts w:cstheme="minorHAnsi"/>
                <w:sz w:val="22"/>
              </w:rPr>
            </w:pPr>
            <w:r w:rsidRPr="00A370E1">
              <w:rPr>
                <w:rFonts w:cstheme="minorHAnsi"/>
                <w:sz w:val="22"/>
              </w:rPr>
              <w:t>“</w:t>
            </w:r>
            <w:bookmarkStart w:id="483" w:name="_Hlk72418012"/>
            <w:r w:rsidRPr="00A370E1">
              <w:rPr>
                <w:rFonts w:cstheme="minorHAnsi"/>
                <w:sz w:val="22"/>
                <w:u w:val="single"/>
              </w:rPr>
              <w:t>Valor Nominal Unitário</w:t>
            </w:r>
            <w:bookmarkEnd w:id="483"/>
            <w:r w:rsidRPr="00A370E1">
              <w:rPr>
                <w:rFonts w:cstheme="minorHAnsi"/>
                <w:sz w:val="22"/>
              </w:rPr>
              <w:t>”</w:t>
            </w:r>
          </w:p>
        </w:tc>
        <w:tc>
          <w:tcPr>
            <w:tcW w:w="5794" w:type="dxa"/>
          </w:tcPr>
          <w:p w14:paraId="23BC418B" w14:textId="0BFFAB1C" w:rsidR="00FC3E79" w:rsidRPr="00A370E1" w:rsidRDefault="00FC3E79" w:rsidP="005C398C">
            <w:pPr>
              <w:rPr>
                <w:rFonts w:cstheme="minorHAnsi"/>
                <w:sz w:val="22"/>
              </w:rPr>
            </w:pPr>
            <w:bookmarkStart w:id="484" w:name="_Hlk72418021"/>
            <w:r w:rsidRPr="00A370E1">
              <w:rPr>
                <w:rFonts w:cstheme="minorHAnsi"/>
                <w:sz w:val="22"/>
              </w:rPr>
              <w:t>Significa o valor nominal unitário das Debêntures de R$ 1.000,00 (mil reais), na Data de Emissão</w:t>
            </w:r>
            <w:bookmarkEnd w:id="484"/>
            <w:r w:rsidRPr="00A370E1">
              <w:rPr>
                <w:rFonts w:cstheme="minorHAnsi"/>
                <w:sz w:val="22"/>
              </w:rPr>
              <w:t>.</w:t>
            </w:r>
          </w:p>
        </w:tc>
      </w:tr>
      <w:tr w:rsidR="00FC3E79" w:rsidRPr="00A370E1" w14:paraId="17D21BAF" w14:textId="77777777" w:rsidTr="230F4831">
        <w:trPr>
          <w:jc w:val="center"/>
        </w:trPr>
        <w:tc>
          <w:tcPr>
            <w:tcW w:w="2700" w:type="dxa"/>
          </w:tcPr>
          <w:p w14:paraId="7BF0E236" w14:textId="77777777" w:rsidR="00FC3E79" w:rsidRPr="00A370E1" w:rsidRDefault="00FC3E79" w:rsidP="00FC3E79">
            <w:pPr>
              <w:rPr>
                <w:rFonts w:cstheme="minorHAnsi"/>
                <w:sz w:val="22"/>
              </w:rPr>
            </w:pPr>
            <w:r w:rsidRPr="00A370E1">
              <w:rPr>
                <w:rFonts w:cstheme="minorHAnsi"/>
                <w:sz w:val="22"/>
              </w:rPr>
              <w:t>“</w:t>
            </w:r>
            <w:r w:rsidRPr="00A370E1">
              <w:rPr>
                <w:rFonts w:cstheme="minorHAnsi"/>
                <w:sz w:val="22"/>
                <w:u w:val="single"/>
              </w:rPr>
              <w:t>Valor Nominal Unitário Atualizado</w:t>
            </w:r>
            <w:r w:rsidRPr="00A370E1">
              <w:rPr>
                <w:rFonts w:cstheme="minorHAnsi"/>
                <w:sz w:val="22"/>
              </w:rPr>
              <w:t>”</w:t>
            </w:r>
          </w:p>
        </w:tc>
        <w:tc>
          <w:tcPr>
            <w:tcW w:w="5794" w:type="dxa"/>
          </w:tcPr>
          <w:p w14:paraId="550ABBC3" w14:textId="05A74FF2" w:rsidR="00FC3E79" w:rsidRPr="00A370E1" w:rsidRDefault="00FC3E79" w:rsidP="005C398C">
            <w:pPr>
              <w:rPr>
                <w:rFonts w:cstheme="minorHAnsi"/>
                <w:sz w:val="22"/>
              </w:rPr>
            </w:pPr>
            <w:r w:rsidRPr="00A370E1">
              <w:rPr>
                <w:rFonts w:cstheme="minorHAnsi"/>
                <w:sz w:val="22"/>
              </w:rPr>
              <w:t>Significa o Valor Nominal Unitário acrescido da Atualização Monetária, calculado com 8 (oito) casas decimais, sem arredondamento.</w:t>
            </w:r>
          </w:p>
        </w:tc>
      </w:tr>
    </w:tbl>
    <w:p w14:paraId="237112EC" w14:textId="0451DF70" w:rsidR="230F4831" w:rsidRPr="00A370E1" w:rsidRDefault="230F4831">
      <w:pPr>
        <w:rPr>
          <w:rFonts w:cstheme="minorHAnsi"/>
          <w:sz w:val="22"/>
        </w:rPr>
      </w:pPr>
    </w:p>
    <w:p w14:paraId="234C95AF" w14:textId="77777777" w:rsidR="00F14680" w:rsidRPr="00A370E1" w:rsidRDefault="00F14680" w:rsidP="00920573">
      <w:pPr>
        <w:rPr>
          <w:rFonts w:cstheme="minorHAnsi"/>
          <w:b/>
          <w:sz w:val="22"/>
        </w:rPr>
        <w:sectPr w:rsidR="00F14680" w:rsidRPr="00A370E1" w:rsidSect="00ED5DDA">
          <w:headerReference w:type="even" r:id="rId15"/>
          <w:headerReference w:type="default" r:id="rId16"/>
          <w:footerReference w:type="even" r:id="rId17"/>
          <w:footerReference w:type="default" r:id="rId18"/>
          <w:headerReference w:type="first" r:id="rId19"/>
          <w:footerReference w:type="first" r:id="rId20"/>
          <w:pgSz w:w="11907" w:h="16839"/>
          <w:pgMar w:top="1700" w:right="992" w:bottom="850" w:left="1700" w:header="706" w:footer="368" w:gutter="0"/>
          <w:cols w:space="708"/>
          <w:titlePg/>
          <w:docGrid w:linePitch="360"/>
        </w:sectPr>
      </w:pPr>
      <w:bookmarkStart w:id="485" w:name="_Toc32274102"/>
      <w:bookmarkStart w:id="486" w:name="_Toc32274103"/>
      <w:bookmarkEnd w:id="485"/>
      <w:bookmarkEnd w:id="486"/>
    </w:p>
    <w:p w14:paraId="50108AB7" w14:textId="08904FA8" w:rsidR="00920573" w:rsidRPr="00A370E1" w:rsidRDefault="00920573" w:rsidP="00920573">
      <w:pPr>
        <w:rPr>
          <w:rFonts w:cstheme="minorHAnsi"/>
          <w:b/>
          <w:sz w:val="22"/>
        </w:rPr>
      </w:pPr>
    </w:p>
    <w:p w14:paraId="25A67CA1" w14:textId="0EAC6880" w:rsidR="00920573" w:rsidRPr="00A370E1" w:rsidRDefault="00920573" w:rsidP="00920573">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t>Anexo II</w:t>
      </w:r>
    </w:p>
    <w:p w14:paraId="7F07E069" w14:textId="098FFE36" w:rsidR="00920573" w:rsidRPr="00A370E1" w:rsidRDefault="00920573" w:rsidP="00920573">
      <w:pPr>
        <w:pBdr>
          <w:bottom w:val="double" w:sz="4" w:space="1" w:color="auto"/>
        </w:pBdr>
        <w:jc w:val="center"/>
        <w:rPr>
          <w:rFonts w:cstheme="minorHAnsi"/>
          <w:b/>
          <w:smallCaps/>
          <w:sz w:val="22"/>
        </w:rPr>
      </w:pPr>
      <w:r w:rsidRPr="00A370E1">
        <w:rPr>
          <w:rFonts w:cstheme="minorHAnsi"/>
          <w:b/>
          <w:smallCaps/>
          <w:sz w:val="22"/>
        </w:rPr>
        <w:t>Destinação Futura</w:t>
      </w:r>
      <w:r w:rsidR="002907B4" w:rsidRPr="00A370E1">
        <w:rPr>
          <w:rFonts w:cstheme="minorHAnsi"/>
          <w:b/>
          <w:smallCaps/>
          <w:sz w:val="22"/>
        </w:rPr>
        <w:t xml:space="preserve"> </w:t>
      </w:r>
    </w:p>
    <w:p w14:paraId="1A307501" w14:textId="030FEFB0" w:rsidR="005714C0" w:rsidRPr="00A370E1" w:rsidRDefault="005714C0" w:rsidP="00920573">
      <w:pPr>
        <w:rPr>
          <w:rFonts w:cstheme="minorHAnsi"/>
          <w:b/>
          <w:sz w:val="22"/>
        </w:rPr>
      </w:pPr>
    </w:p>
    <w:tbl>
      <w:tblPr>
        <w:tblW w:w="15446" w:type="dxa"/>
        <w:tblCellMar>
          <w:left w:w="70" w:type="dxa"/>
          <w:right w:w="70" w:type="dxa"/>
        </w:tblCellMar>
        <w:tblLook w:val="04A0" w:firstRow="1" w:lastRow="0" w:firstColumn="1" w:lastColumn="0" w:noHBand="0" w:noVBand="1"/>
      </w:tblPr>
      <w:tblGrid>
        <w:gridCol w:w="1012"/>
        <w:gridCol w:w="2660"/>
        <w:gridCol w:w="1760"/>
        <w:gridCol w:w="1023"/>
        <w:gridCol w:w="2698"/>
        <w:gridCol w:w="2126"/>
        <w:gridCol w:w="955"/>
        <w:gridCol w:w="1128"/>
        <w:gridCol w:w="960"/>
        <w:gridCol w:w="1124"/>
      </w:tblGrid>
      <w:tr w:rsidR="005714C0" w:rsidRPr="00A370E1" w14:paraId="789CEC67" w14:textId="77777777" w:rsidTr="230F4831">
        <w:trPr>
          <w:trHeight w:val="180"/>
        </w:trPr>
        <w:tc>
          <w:tcPr>
            <w:tcW w:w="15446" w:type="dxa"/>
            <w:gridSpan w:val="10"/>
            <w:tcBorders>
              <w:top w:val="nil"/>
              <w:left w:val="single" w:sz="4" w:space="0" w:color="auto"/>
              <w:bottom w:val="single" w:sz="4" w:space="0" w:color="auto"/>
              <w:right w:val="nil"/>
            </w:tcBorders>
            <w:shd w:val="clear" w:color="auto" w:fill="808080" w:themeFill="background1" w:themeFillShade="80"/>
            <w:vAlign w:val="center"/>
            <w:hideMark/>
          </w:tcPr>
          <w:p w14:paraId="50416A6E" w14:textId="77777777" w:rsidR="005714C0" w:rsidRPr="00A370E1" w:rsidRDefault="005714C0"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CRONOGRAMA INDICATIVO DE UTILIZAÇÃO DOS RECURSOS</w:t>
            </w:r>
          </w:p>
        </w:tc>
      </w:tr>
      <w:tr w:rsidR="00F73AEE" w:rsidRPr="00A370E1" w14:paraId="4790BF6F" w14:textId="77777777" w:rsidTr="230F4831">
        <w:trPr>
          <w:trHeight w:val="531"/>
        </w:trPr>
        <w:tc>
          <w:tcPr>
            <w:tcW w:w="938"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37262195"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Período da utilização dos recursos</w:t>
            </w:r>
          </w:p>
        </w:tc>
        <w:tc>
          <w:tcPr>
            <w:tcW w:w="8129"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CE315D6"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Dados dos Empreendimentos</w:t>
            </w:r>
          </w:p>
        </w:tc>
        <w:tc>
          <w:tcPr>
            <w:tcW w:w="2126" w:type="dxa"/>
            <w:tcBorders>
              <w:top w:val="nil"/>
              <w:left w:val="nil"/>
              <w:bottom w:val="single" w:sz="4" w:space="0" w:color="auto"/>
              <w:right w:val="single" w:sz="4" w:space="0" w:color="auto"/>
            </w:tcBorders>
            <w:shd w:val="clear" w:color="auto" w:fill="D9D9D9" w:themeFill="background1" w:themeFillShade="D9"/>
            <w:noWrap/>
            <w:vAlign w:val="center"/>
            <w:hideMark/>
          </w:tcPr>
          <w:p w14:paraId="72ECB963"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w:t>
            </w:r>
          </w:p>
          <w:p w14:paraId="5861BC6D" w14:textId="516D8DFB"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w:t>
            </w:r>
          </w:p>
        </w:tc>
        <w:tc>
          <w:tcPr>
            <w:tcW w:w="911"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38867944" w14:textId="37285A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Valor Total a ser Utilizado por Período</w:t>
            </w:r>
          </w:p>
        </w:tc>
        <w:tc>
          <w:tcPr>
            <w:tcW w:w="1216"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19E6ED1D" w14:textId="51BE55B3"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xml:space="preserve">Percentual a ser utilizado no referido Período, com relação ao valor total captado </w:t>
            </w:r>
          </w:p>
        </w:tc>
        <w:tc>
          <w:tcPr>
            <w:tcW w:w="1068"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B2328FB" w14:textId="53B7B865"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xml:space="preserve">Valor Total a </w:t>
            </w:r>
            <w:proofErr w:type="gramStart"/>
            <w:r w:rsidRPr="00A370E1">
              <w:rPr>
                <w:rFonts w:eastAsia="Times New Roman" w:cstheme="minorHAnsi"/>
                <w:b/>
                <w:bCs/>
                <w:color w:val="000000"/>
                <w:sz w:val="22"/>
              </w:rPr>
              <w:t>ser Utilizado</w:t>
            </w:r>
            <w:proofErr w:type="gramEnd"/>
            <w:r w:rsidRPr="00A370E1">
              <w:rPr>
                <w:rFonts w:eastAsia="Times New Roman" w:cstheme="minorHAnsi"/>
                <w:b/>
                <w:bCs/>
                <w:color w:val="000000"/>
                <w:sz w:val="22"/>
              </w:rPr>
              <w:t xml:space="preserve"> </w:t>
            </w:r>
          </w:p>
        </w:tc>
        <w:tc>
          <w:tcPr>
            <w:tcW w:w="1013" w:type="dxa"/>
            <w:vMerge w:val="restar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1EE80EE9" w14:textId="70799A83"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Percentual total a ser utilizado, com relação ao valor total captado</w:t>
            </w:r>
          </w:p>
        </w:tc>
      </w:tr>
      <w:tr w:rsidR="00F73AEE" w:rsidRPr="00A370E1" w14:paraId="495D0352" w14:textId="77777777" w:rsidTr="230F4831">
        <w:trPr>
          <w:trHeight w:val="765"/>
        </w:trPr>
        <w:tc>
          <w:tcPr>
            <w:tcW w:w="938" w:type="dxa"/>
            <w:vMerge/>
            <w:vAlign w:val="center"/>
            <w:hideMark/>
          </w:tcPr>
          <w:p w14:paraId="170CE768" w14:textId="77777777" w:rsidR="00F73AEE" w:rsidRPr="00A370E1" w:rsidRDefault="00F73AEE" w:rsidP="005714C0">
            <w:pPr>
              <w:spacing w:line="240" w:lineRule="auto"/>
              <w:jc w:val="left"/>
              <w:rPr>
                <w:rFonts w:eastAsia="Times New Roman" w:cstheme="minorHAnsi"/>
                <w:b/>
                <w:bCs/>
                <w:color w:val="000000"/>
                <w:sz w:val="22"/>
              </w:rPr>
            </w:pPr>
          </w:p>
        </w:tc>
        <w:tc>
          <w:tcPr>
            <w:tcW w:w="2660" w:type="dxa"/>
            <w:tcBorders>
              <w:top w:val="nil"/>
              <w:left w:val="nil"/>
              <w:bottom w:val="single" w:sz="4" w:space="0" w:color="auto"/>
              <w:right w:val="single" w:sz="4" w:space="0" w:color="auto"/>
            </w:tcBorders>
            <w:shd w:val="clear" w:color="auto" w:fill="D9D9D9" w:themeFill="background1" w:themeFillShade="D9"/>
            <w:noWrap/>
            <w:vAlign w:val="center"/>
            <w:hideMark/>
          </w:tcPr>
          <w:p w14:paraId="651651B4"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Proprietário</w:t>
            </w:r>
          </w:p>
        </w:tc>
        <w:tc>
          <w:tcPr>
            <w:tcW w:w="1760" w:type="dxa"/>
            <w:tcBorders>
              <w:top w:val="nil"/>
              <w:left w:val="nil"/>
              <w:bottom w:val="single" w:sz="4" w:space="0" w:color="auto"/>
              <w:right w:val="single" w:sz="4" w:space="0" w:color="auto"/>
            </w:tcBorders>
            <w:shd w:val="clear" w:color="auto" w:fill="D9D9D9" w:themeFill="background1" w:themeFillShade="D9"/>
            <w:noWrap/>
            <w:vAlign w:val="center"/>
            <w:hideMark/>
          </w:tcPr>
          <w:p w14:paraId="244946D3"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Empreendimento</w:t>
            </w:r>
          </w:p>
        </w:tc>
        <w:tc>
          <w:tcPr>
            <w:tcW w:w="767" w:type="dxa"/>
            <w:tcBorders>
              <w:top w:val="nil"/>
              <w:left w:val="nil"/>
              <w:bottom w:val="single" w:sz="4" w:space="0" w:color="auto"/>
              <w:right w:val="single" w:sz="4" w:space="0" w:color="auto"/>
            </w:tcBorders>
            <w:shd w:val="clear" w:color="auto" w:fill="D9D9D9" w:themeFill="background1" w:themeFillShade="D9"/>
            <w:vAlign w:val="center"/>
            <w:hideMark/>
          </w:tcPr>
          <w:p w14:paraId="2A2EDDBA"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Matrícula</w:t>
            </w:r>
          </w:p>
        </w:tc>
        <w:tc>
          <w:tcPr>
            <w:tcW w:w="2942" w:type="dxa"/>
            <w:tcBorders>
              <w:top w:val="nil"/>
              <w:left w:val="nil"/>
              <w:bottom w:val="single" w:sz="4" w:space="0" w:color="auto"/>
              <w:right w:val="single" w:sz="4" w:space="0" w:color="auto"/>
            </w:tcBorders>
            <w:shd w:val="clear" w:color="auto" w:fill="D9D9D9" w:themeFill="background1" w:themeFillShade="D9"/>
            <w:vAlign w:val="center"/>
            <w:hideMark/>
          </w:tcPr>
          <w:p w14:paraId="62FCF093" w14:textId="77777777"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Cartório de Registro de Imóveis</w:t>
            </w:r>
          </w:p>
        </w:tc>
        <w:tc>
          <w:tcPr>
            <w:tcW w:w="2126" w:type="dxa"/>
            <w:tcBorders>
              <w:top w:val="nil"/>
              <w:left w:val="nil"/>
              <w:bottom w:val="single" w:sz="4" w:space="0" w:color="auto"/>
              <w:right w:val="single" w:sz="4" w:space="0" w:color="auto"/>
            </w:tcBorders>
            <w:shd w:val="clear" w:color="auto" w:fill="D9D9D9" w:themeFill="background1" w:themeFillShade="D9"/>
            <w:vAlign w:val="center"/>
            <w:hideMark/>
          </w:tcPr>
          <w:p w14:paraId="2D238457" w14:textId="0AC3EFF5" w:rsidR="00F73AEE" w:rsidRPr="00A370E1" w:rsidRDefault="00F73AEE" w:rsidP="005714C0">
            <w:pPr>
              <w:spacing w:line="240" w:lineRule="auto"/>
              <w:jc w:val="center"/>
              <w:rPr>
                <w:rFonts w:eastAsia="Times New Roman" w:cstheme="minorHAnsi"/>
                <w:b/>
                <w:bCs/>
                <w:color w:val="000000"/>
                <w:sz w:val="22"/>
              </w:rPr>
            </w:pPr>
            <w:r w:rsidRPr="00A370E1">
              <w:rPr>
                <w:rFonts w:eastAsia="Times New Roman" w:cstheme="minorHAnsi"/>
                <w:b/>
                <w:bCs/>
                <w:color w:val="000000"/>
                <w:sz w:val="22"/>
              </w:rPr>
              <w:t xml:space="preserve">Valor Total </w:t>
            </w:r>
          </w:p>
        </w:tc>
        <w:tc>
          <w:tcPr>
            <w:tcW w:w="911" w:type="dxa"/>
            <w:vMerge/>
            <w:vAlign w:val="center"/>
            <w:hideMark/>
          </w:tcPr>
          <w:p w14:paraId="4698BF64" w14:textId="77777777" w:rsidR="00F73AEE" w:rsidRPr="00A370E1" w:rsidRDefault="00F73AEE" w:rsidP="005714C0">
            <w:pPr>
              <w:spacing w:line="240" w:lineRule="auto"/>
              <w:jc w:val="left"/>
              <w:rPr>
                <w:rFonts w:eastAsia="Times New Roman" w:cstheme="minorHAnsi"/>
                <w:b/>
                <w:bCs/>
                <w:color w:val="000000"/>
                <w:sz w:val="22"/>
              </w:rPr>
            </w:pPr>
          </w:p>
        </w:tc>
        <w:tc>
          <w:tcPr>
            <w:tcW w:w="1216" w:type="dxa"/>
            <w:vMerge/>
            <w:vAlign w:val="center"/>
            <w:hideMark/>
          </w:tcPr>
          <w:p w14:paraId="6CF34B99" w14:textId="77777777" w:rsidR="00F73AEE" w:rsidRPr="00A370E1" w:rsidRDefault="00F73AEE" w:rsidP="005714C0">
            <w:pPr>
              <w:spacing w:line="240" w:lineRule="auto"/>
              <w:jc w:val="left"/>
              <w:rPr>
                <w:rFonts w:eastAsia="Times New Roman" w:cstheme="minorHAnsi"/>
                <w:b/>
                <w:bCs/>
                <w:color w:val="000000"/>
                <w:sz w:val="22"/>
              </w:rPr>
            </w:pPr>
          </w:p>
        </w:tc>
        <w:tc>
          <w:tcPr>
            <w:tcW w:w="1068" w:type="dxa"/>
            <w:vMerge/>
            <w:vAlign w:val="center"/>
            <w:hideMark/>
          </w:tcPr>
          <w:p w14:paraId="4CA8187A" w14:textId="77777777" w:rsidR="00F73AEE" w:rsidRPr="00A370E1" w:rsidRDefault="00F73AEE" w:rsidP="005714C0">
            <w:pPr>
              <w:spacing w:line="240" w:lineRule="auto"/>
              <w:jc w:val="left"/>
              <w:rPr>
                <w:rFonts w:eastAsia="Times New Roman" w:cstheme="minorHAnsi"/>
                <w:b/>
                <w:bCs/>
                <w:color w:val="000000"/>
                <w:sz w:val="22"/>
              </w:rPr>
            </w:pPr>
          </w:p>
        </w:tc>
        <w:tc>
          <w:tcPr>
            <w:tcW w:w="1013" w:type="dxa"/>
            <w:vMerge/>
            <w:vAlign w:val="center"/>
            <w:hideMark/>
          </w:tcPr>
          <w:p w14:paraId="67BFEFBD" w14:textId="77777777" w:rsidR="00F73AEE" w:rsidRPr="00A370E1" w:rsidRDefault="00F73AEE" w:rsidP="005714C0">
            <w:pPr>
              <w:spacing w:line="240" w:lineRule="auto"/>
              <w:jc w:val="left"/>
              <w:rPr>
                <w:rFonts w:eastAsia="Times New Roman" w:cstheme="minorHAnsi"/>
                <w:b/>
                <w:bCs/>
                <w:color w:val="000000"/>
                <w:sz w:val="22"/>
              </w:rPr>
            </w:pPr>
          </w:p>
        </w:tc>
      </w:tr>
      <w:tr w:rsidR="00F73AEE" w:rsidRPr="00A370E1" w14:paraId="2F0691E5" w14:textId="77777777" w:rsidTr="230F4831">
        <w:trPr>
          <w:trHeight w:val="180"/>
        </w:trPr>
        <w:tc>
          <w:tcPr>
            <w:tcW w:w="938" w:type="dxa"/>
            <w:tcBorders>
              <w:top w:val="nil"/>
              <w:left w:val="single" w:sz="4" w:space="0" w:color="auto"/>
              <w:bottom w:val="single" w:sz="4" w:space="0" w:color="auto"/>
              <w:right w:val="single" w:sz="4" w:space="0" w:color="auto"/>
            </w:tcBorders>
            <w:shd w:val="clear" w:color="auto" w:fill="808080" w:themeFill="background1" w:themeFillShade="80"/>
            <w:vAlign w:val="center"/>
            <w:hideMark/>
          </w:tcPr>
          <w:p w14:paraId="10553C94" w14:textId="34A0E8A0"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2660" w:type="dxa"/>
            <w:tcBorders>
              <w:top w:val="nil"/>
              <w:left w:val="nil"/>
              <w:bottom w:val="single" w:sz="4" w:space="0" w:color="auto"/>
              <w:right w:val="single" w:sz="4" w:space="0" w:color="auto"/>
            </w:tcBorders>
            <w:shd w:val="clear" w:color="auto" w:fill="808080" w:themeFill="background1" w:themeFillShade="80"/>
            <w:hideMark/>
          </w:tcPr>
          <w:p w14:paraId="3101C0CD" w14:textId="78DBA2B4"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1760" w:type="dxa"/>
            <w:tcBorders>
              <w:top w:val="nil"/>
              <w:left w:val="nil"/>
              <w:bottom w:val="single" w:sz="4" w:space="0" w:color="auto"/>
              <w:right w:val="single" w:sz="4" w:space="0" w:color="auto"/>
            </w:tcBorders>
            <w:shd w:val="clear" w:color="auto" w:fill="808080" w:themeFill="background1" w:themeFillShade="80"/>
            <w:hideMark/>
          </w:tcPr>
          <w:p w14:paraId="2B4E3371" w14:textId="27A8BD85" w:rsidR="00F73AEE" w:rsidRPr="00A370E1" w:rsidRDefault="00F73AEE" w:rsidP="00B53F17">
            <w:pPr>
              <w:spacing w:line="240" w:lineRule="auto"/>
              <w:jc w:val="left"/>
              <w:rPr>
                <w:rFonts w:eastAsia="Times New Roman" w:cstheme="minorHAnsi"/>
                <w:color w:val="FFFFFF"/>
                <w:sz w:val="22"/>
              </w:rPr>
            </w:pPr>
            <w:r w:rsidRPr="00A370E1">
              <w:rPr>
                <w:rFonts w:eastAsia="Times New Roman" w:cstheme="minorHAnsi"/>
                <w:color w:val="FFFFFF"/>
                <w:sz w:val="22"/>
              </w:rPr>
              <w:t>[=]</w:t>
            </w:r>
          </w:p>
        </w:tc>
        <w:tc>
          <w:tcPr>
            <w:tcW w:w="767" w:type="dxa"/>
            <w:tcBorders>
              <w:top w:val="nil"/>
              <w:left w:val="nil"/>
              <w:bottom w:val="single" w:sz="4" w:space="0" w:color="auto"/>
              <w:right w:val="single" w:sz="4" w:space="0" w:color="auto"/>
            </w:tcBorders>
            <w:shd w:val="clear" w:color="auto" w:fill="808080" w:themeFill="background1" w:themeFillShade="80"/>
            <w:hideMark/>
          </w:tcPr>
          <w:p w14:paraId="72184E04" w14:textId="4408B79C"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2942" w:type="dxa"/>
            <w:tcBorders>
              <w:top w:val="nil"/>
              <w:left w:val="nil"/>
              <w:bottom w:val="single" w:sz="4" w:space="0" w:color="auto"/>
              <w:right w:val="single" w:sz="4" w:space="0" w:color="auto"/>
            </w:tcBorders>
            <w:shd w:val="clear" w:color="auto" w:fill="808080" w:themeFill="background1" w:themeFillShade="80"/>
            <w:hideMark/>
          </w:tcPr>
          <w:p w14:paraId="2975D2BC" w14:textId="2624ACE1"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2126" w:type="dxa"/>
            <w:tcBorders>
              <w:top w:val="nil"/>
              <w:left w:val="nil"/>
              <w:bottom w:val="single" w:sz="4" w:space="0" w:color="auto"/>
              <w:right w:val="single" w:sz="4" w:space="0" w:color="auto"/>
            </w:tcBorders>
            <w:shd w:val="clear" w:color="auto" w:fill="808080" w:themeFill="background1" w:themeFillShade="80"/>
            <w:hideMark/>
          </w:tcPr>
          <w:p w14:paraId="458BF5DB" w14:textId="4F6F5176"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911" w:type="dxa"/>
            <w:tcBorders>
              <w:top w:val="nil"/>
              <w:left w:val="nil"/>
              <w:bottom w:val="single" w:sz="4" w:space="0" w:color="auto"/>
              <w:right w:val="single" w:sz="4" w:space="0" w:color="auto"/>
            </w:tcBorders>
            <w:shd w:val="clear" w:color="auto" w:fill="808080" w:themeFill="background1" w:themeFillShade="80"/>
            <w:hideMark/>
          </w:tcPr>
          <w:p w14:paraId="2563A582" w14:textId="30DED4DF"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1216" w:type="dxa"/>
            <w:tcBorders>
              <w:top w:val="nil"/>
              <w:left w:val="nil"/>
              <w:bottom w:val="single" w:sz="4" w:space="0" w:color="auto"/>
              <w:right w:val="single" w:sz="4" w:space="0" w:color="auto"/>
            </w:tcBorders>
            <w:shd w:val="clear" w:color="auto" w:fill="808080" w:themeFill="background1" w:themeFillShade="80"/>
            <w:hideMark/>
          </w:tcPr>
          <w:p w14:paraId="7AD1229F" w14:textId="7EB9F94B"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1068" w:type="dxa"/>
            <w:tcBorders>
              <w:top w:val="nil"/>
              <w:left w:val="nil"/>
              <w:bottom w:val="single" w:sz="4" w:space="0" w:color="auto"/>
              <w:right w:val="single" w:sz="4" w:space="0" w:color="auto"/>
            </w:tcBorders>
            <w:shd w:val="clear" w:color="auto" w:fill="808080" w:themeFill="background1" w:themeFillShade="80"/>
            <w:hideMark/>
          </w:tcPr>
          <w:p w14:paraId="442A2905" w14:textId="5AF366F9"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c>
          <w:tcPr>
            <w:tcW w:w="1013" w:type="dxa"/>
            <w:tcBorders>
              <w:top w:val="nil"/>
              <w:left w:val="nil"/>
              <w:bottom w:val="single" w:sz="4" w:space="0" w:color="auto"/>
              <w:right w:val="single" w:sz="4" w:space="0" w:color="auto"/>
            </w:tcBorders>
            <w:shd w:val="clear" w:color="auto" w:fill="808080" w:themeFill="background1" w:themeFillShade="80"/>
            <w:hideMark/>
          </w:tcPr>
          <w:p w14:paraId="20747704" w14:textId="4865C1FF" w:rsidR="00F73AEE" w:rsidRPr="00A370E1" w:rsidRDefault="00F73AEE" w:rsidP="00B53F17">
            <w:pPr>
              <w:spacing w:line="240" w:lineRule="auto"/>
              <w:jc w:val="center"/>
              <w:rPr>
                <w:rFonts w:eastAsia="Times New Roman" w:cstheme="minorHAnsi"/>
                <w:color w:val="FFFFFF"/>
                <w:sz w:val="22"/>
              </w:rPr>
            </w:pPr>
            <w:r w:rsidRPr="00A370E1">
              <w:rPr>
                <w:rFonts w:eastAsia="Times New Roman" w:cstheme="minorHAnsi"/>
                <w:color w:val="FFFFFF"/>
                <w:sz w:val="22"/>
              </w:rPr>
              <w:t>[=]</w:t>
            </w:r>
          </w:p>
        </w:tc>
      </w:tr>
    </w:tbl>
    <w:p w14:paraId="0E74C186" w14:textId="2093B190" w:rsidR="230F4831" w:rsidRPr="00A370E1" w:rsidRDefault="230F4831">
      <w:pPr>
        <w:rPr>
          <w:rFonts w:cstheme="minorHAnsi"/>
          <w:sz w:val="22"/>
        </w:rPr>
      </w:pPr>
    </w:p>
    <w:p w14:paraId="5AEAA9E4" w14:textId="77847055" w:rsidR="00A514C0" w:rsidRPr="00A370E1" w:rsidRDefault="00A514C0" w:rsidP="00633060">
      <w:pPr>
        <w:rPr>
          <w:rFonts w:cstheme="minorHAnsi"/>
          <w:b/>
          <w:sz w:val="22"/>
        </w:rPr>
      </w:pPr>
    </w:p>
    <w:p w14:paraId="2ED66B49" w14:textId="72DE937A" w:rsidR="00A514C0" w:rsidRPr="00A370E1" w:rsidRDefault="00A514C0" w:rsidP="00633060">
      <w:pPr>
        <w:rPr>
          <w:rFonts w:cstheme="minorHAnsi"/>
          <w:b/>
          <w:sz w:val="22"/>
        </w:rPr>
      </w:pPr>
    </w:p>
    <w:p w14:paraId="5FCCA5DB" w14:textId="4903AA2F" w:rsidR="00A514C0" w:rsidRPr="00A370E1" w:rsidRDefault="00A514C0" w:rsidP="00633060">
      <w:pPr>
        <w:rPr>
          <w:rFonts w:cstheme="minorHAnsi"/>
          <w:b/>
          <w:sz w:val="22"/>
        </w:rPr>
      </w:pPr>
    </w:p>
    <w:p w14:paraId="2CA4AEEF" w14:textId="44D7C2D8" w:rsidR="00A514C0" w:rsidRPr="00A370E1" w:rsidRDefault="00A514C0" w:rsidP="00633060">
      <w:pPr>
        <w:rPr>
          <w:rFonts w:cstheme="minorHAnsi"/>
          <w:b/>
          <w:sz w:val="22"/>
        </w:rPr>
      </w:pPr>
    </w:p>
    <w:p w14:paraId="5BE844C8" w14:textId="77777777" w:rsidR="001A5587" w:rsidRPr="00A370E1" w:rsidRDefault="001A5587" w:rsidP="00633060">
      <w:pPr>
        <w:rPr>
          <w:rFonts w:cstheme="minorHAnsi"/>
          <w:b/>
          <w:sz w:val="22"/>
        </w:rPr>
        <w:sectPr w:rsidR="001A5587" w:rsidRPr="00A370E1" w:rsidSect="00C02DDE">
          <w:pgSz w:w="16839" w:h="11907" w:orient="landscape"/>
          <w:pgMar w:top="1701" w:right="1701" w:bottom="992" w:left="851" w:header="709" w:footer="369" w:gutter="0"/>
          <w:cols w:space="708"/>
          <w:titlePg/>
          <w:docGrid w:linePitch="360"/>
        </w:sectPr>
      </w:pPr>
    </w:p>
    <w:p w14:paraId="351C236B" w14:textId="138798E4" w:rsidR="000D6EA3" w:rsidRPr="00A370E1" w:rsidRDefault="000D6EA3" w:rsidP="000D6EA3">
      <w:pPr>
        <w:rPr>
          <w:rFonts w:cstheme="minorHAnsi"/>
          <w:sz w:val="22"/>
        </w:rPr>
      </w:pPr>
    </w:p>
    <w:p w14:paraId="54010E36" w14:textId="478B0DFA" w:rsidR="000D6EA3" w:rsidRPr="00A370E1" w:rsidRDefault="000D6EA3" w:rsidP="000D6EA3">
      <w:pPr>
        <w:rPr>
          <w:rFonts w:cstheme="minorHAnsi"/>
          <w:sz w:val="22"/>
        </w:rPr>
      </w:pPr>
    </w:p>
    <w:p w14:paraId="3CA3F9ED" w14:textId="77777777" w:rsidR="000D6EA3" w:rsidRPr="00A370E1" w:rsidRDefault="000D6EA3" w:rsidP="000D6EA3">
      <w:pPr>
        <w:rPr>
          <w:rFonts w:cstheme="minorHAnsi"/>
          <w:sz w:val="22"/>
        </w:rPr>
      </w:pPr>
    </w:p>
    <w:p w14:paraId="741DD593" w14:textId="7AE6DD2D" w:rsidR="0067636B" w:rsidRPr="00A370E1" w:rsidRDefault="0067636B" w:rsidP="0067636B">
      <w:pPr>
        <w:pStyle w:val="Ttulo1"/>
        <w:numPr>
          <w:ilvl w:val="0"/>
          <w:numId w:val="0"/>
        </w:numPr>
        <w:pBdr>
          <w:top w:val="double" w:sz="4" w:space="0" w:color="auto"/>
        </w:pBdr>
        <w:tabs>
          <w:tab w:val="left" w:pos="1741"/>
          <w:tab w:val="center" w:pos="4252"/>
        </w:tabs>
        <w:jc w:val="center"/>
        <w:rPr>
          <w:rFonts w:cstheme="minorHAnsi"/>
          <w:smallCaps/>
          <w:sz w:val="22"/>
        </w:rPr>
      </w:pPr>
      <w:bookmarkStart w:id="487" w:name="_Toc71289895"/>
      <w:r w:rsidRPr="00A370E1">
        <w:rPr>
          <w:rFonts w:cstheme="minorHAnsi"/>
          <w:smallCaps/>
          <w:sz w:val="22"/>
        </w:rPr>
        <w:t>Anexo I</w:t>
      </w:r>
      <w:r w:rsidR="004D2419" w:rsidRPr="00A370E1">
        <w:rPr>
          <w:rFonts w:cstheme="minorHAnsi"/>
          <w:smallCaps/>
          <w:sz w:val="22"/>
        </w:rPr>
        <w:t>II</w:t>
      </w:r>
      <w:bookmarkEnd w:id="487"/>
    </w:p>
    <w:p w14:paraId="37976409" w14:textId="3CB73D43" w:rsidR="0067636B" w:rsidRPr="00A370E1" w:rsidRDefault="00920573" w:rsidP="0067636B">
      <w:pPr>
        <w:pBdr>
          <w:bottom w:val="double" w:sz="4" w:space="1" w:color="auto"/>
        </w:pBdr>
        <w:jc w:val="center"/>
        <w:rPr>
          <w:rFonts w:cstheme="minorHAnsi"/>
          <w:b/>
          <w:smallCaps/>
          <w:sz w:val="22"/>
        </w:rPr>
      </w:pPr>
      <w:r w:rsidRPr="00A370E1">
        <w:rPr>
          <w:rFonts w:cstheme="minorHAnsi"/>
          <w:b/>
          <w:smallCaps/>
          <w:sz w:val="22"/>
        </w:rPr>
        <w:t>Fluxo de Amortização e Datas de Pagamento de Remun</w:t>
      </w:r>
      <w:r w:rsidR="00CE671A" w:rsidRPr="00A370E1">
        <w:rPr>
          <w:rFonts w:cstheme="minorHAnsi"/>
          <w:b/>
          <w:smallCaps/>
          <w:sz w:val="22"/>
        </w:rPr>
        <w:t>e</w:t>
      </w:r>
      <w:r w:rsidRPr="00A370E1">
        <w:rPr>
          <w:rFonts w:cstheme="minorHAnsi"/>
          <w:b/>
          <w:smallCaps/>
          <w:sz w:val="22"/>
        </w:rPr>
        <w:t>ração</w:t>
      </w:r>
    </w:p>
    <w:p w14:paraId="45E57C05" w14:textId="77777777" w:rsidR="0067636B" w:rsidRPr="00A370E1" w:rsidRDefault="0067636B" w:rsidP="0067636B">
      <w:pPr>
        <w:rPr>
          <w:rFonts w:cstheme="minorHAnsi"/>
          <w:b/>
          <w:sz w:val="22"/>
        </w:rPr>
      </w:pPr>
    </w:p>
    <w:tbl>
      <w:tblPr>
        <w:tblW w:w="7837" w:type="dxa"/>
        <w:jc w:val="center"/>
        <w:tblCellMar>
          <w:left w:w="70" w:type="dxa"/>
          <w:right w:w="70" w:type="dxa"/>
        </w:tblCellMar>
        <w:tblLook w:val="04A0" w:firstRow="1" w:lastRow="0" w:firstColumn="1" w:lastColumn="0" w:noHBand="0" w:noVBand="1"/>
      </w:tblPr>
      <w:tblGrid>
        <w:gridCol w:w="475"/>
        <w:gridCol w:w="2203"/>
        <w:gridCol w:w="2198"/>
        <w:gridCol w:w="1228"/>
        <w:gridCol w:w="1733"/>
      </w:tblGrid>
      <w:tr w:rsidR="00405430" w:rsidRPr="00A370E1" w14:paraId="7531EB88" w14:textId="77777777" w:rsidTr="00984CCE">
        <w:trPr>
          <w:trHeight w:val="300"/>
          <w:jc w:val="center"/>
        </w:trPr>
        <w:tc>
          <w:tcPr>
            <w:tcW w:w="7837" w:type="dxa"/>
            <w:gridSpan w:val="5"/>
            <w:tcBorders>
              <w:top w:val="nil"/>
              <w:left w:val="nil"/>
              <w:bottom w:val="single" w:sz="4" w:space="0" w:color="auto"/>
              <w:right w:val="nil"/>
            </w:tcBorders>
            <w:shd w:val="clear" w:color="auto" w:fill="auto"/>
            <w:noWrap/>
            <w:vAlign w:val="bottom"/>
            <w:hideMark/>
          </w:tcPr>
          <w:p w14:paraId="6CFE5C90" w14:textId="13B07D15" w:rsidR="00405430" w:rsidRPr="00A370E1" w:rsidRDefault="00405430" w:rsidP="00405430">
            <w:pPr>
              <w:spacing w:line="240" w:lineRule="auto"/>
              <w:jc w:val="center"/>
              <w:rPr>
                <w:rFonts w:eastAsia="Times New Roman" w:cstheme="minorHAnsi"/>
                <w:b/>
                <w:bCs/>
                <w:color w:val="000000"/>
                <w:sz w:val="22"/>
              </w:rPr>
            </w:pPr>
          </w:p>
        </w:tc>
      </w:tr>
      <w:tr w:rsidR="00405430" w:rsidRPr="00A370E1" w14:paraId="63094429" w14:textId="77777777" w:rsidTr="00984CCE">
        <w:trPr>
          <w:trHeight w:val="300"/>
          <w:jc w:val="center"/>
        </w:trPr>
        <w:tc>
          <w:tcPr>
            <w:tcW w:w="475" w:type="dxa"/>
            <w:tcBorders>
              <w:top w:val="nil"/>
              <w:left w:val="nil"/>
              <w:bottom w:val="nil"/>
              <w:right w:val="nil"/>
            </w:tcBorders>
            <w:shd w:val="clear" w:color="auto" w:fill="auto"/>
            <w:noWrap/>
            <w:vAlign w:val="bottom"/>
            <w:hideMark/>
          </w:tcPr>
          <w:p w14:paraId="1725BDEA" w14:textId="77777777" w:rsidR="00405430" w:rsidRPr="00A370E1" w:rsidRDefault="00405430" w:rsidP="00405430">
            <w:pPr>
              <w:spacing w:line="240" w:lineRule="auto"/>
              <w:jc w:val="center"/>
              <w:rPr>
                <w:rFonts w:eastAsia="Times New Roman" w:cstheme="minorHAnsi"/>
                <w:b/>
                <w:bCs/>
                <w:color w:val="000000"/>
                <w:sz w:val="22"/>
              </w:rPr>
            </w:pPr>
          </w:p>
        </w:tc>
        <w:tc>
          <w:tcPr>
            <w:tcW w:w="2203" w:type="dxa"/>
            <w:tcBorders>
              <w:top w:val="nil"/>
              <w:left w:val="nil"/>
              <w:bottom w:val="nil"/>
              <w:right w:val="nil"/>
            </w:tcBorders>
            <w:shd w:val="clear" w:color="auto" w:fill="auto"/>
            <w:noWrap/>
            <w:vAlign w:val="bottom"/>
            <w:hideMark/>
          </w:tcPr>
          <w:p w14:paraId="1DF37714" w14:textId="77777777" w:rsidR="00405430" w:rsidRPr="00A370E1" w:rsidRDefault="00405430" w:rsidP="00405430">
            <w:pPr>
              <w:spacing w:line="240" w:lineRule="auto"/>
              <w:jc w:val="left"/>
              <w:rPr>
                <w:rFonts w:eastAsia="Times New Roman" w:cstheme="minorHAnsi"/>
                <w:sz w:val="22"/>
              </w:rPr>
            </w:pPr>
          </w:p>
        </w:tc>
        <w:tc>
          <w:tcPr>
            <w:tcW w:w="2198" w:type="dxa"/>
            <w:tcBorders>
              <w:top w:val="nil"/>
              <w:left w:val="nil"/>
              <w:bottom w:val="nil"/>
              <w:right w:val="nil"/>
            </w:tcBorders>
            <w:shd w:val="clear" w:color="auto" w:fill="auto"/>
            <w:noWrap/>
            <w:vAlign w:val="bottom"/>
            <w:hideMark/>
          </w:tcPr>
          <w:p w14:paraId="202BEF2B" w14:textId="77777777" w:rsidR="00405430" w:rsidRPr="00A370E1" w:rsidRDefault="00405430" w:rsidP="00405430">
            <w:pPr>
              <w:spacing w:line="240" w:lineRule="auto"/>
              <w:jc w:val="left"/>
              <w:rPr>
                <w:rFonts w:eastAsia="Times New Roman" w:cstheme="minorHAnsi"/>
                <w:sz w:val="22"/>
              </w:rPr>
            </w:pPr>
          </w:p>
        </w:tc>
        <w:tc>
          <w:tcPr>
            <w:tcW w:w="1228" w:type="dxa"/>
            <w:tcBorders>
              <w:top w:val="nil"/>
              <w:left w:val="nil"/>
              <w:bottom w:val="nil"/>
              <w:right w:val="nil"/>
            </w:tcBorders>
            <w:shd w:val="clear" w:color="auto" w:fill="auto"/>
            <w:noWrap/>
            <w:vAlign w:val="bottom"/>
            <w:hideMark/>
          </w:tcPr>
          <w:p w14:paraId="5083013D" w14:textId="77777777" w:rsidR="00405430" w:rsidRPr="00A370E1" w:rsidRDefault="00405430" w:rsidP="00405430">
            <w:pPr>
              <w:spacing w:line="240" w:lineRule="auto"/>
              <w:jc w:val="left"/>
              <w:rPr>
                <w:rFonts w:eastAsia="Times New Roman" w:cstheme="minorHAnsi"/>
                <w:sz w:val="22"/>
              </w:rPr>
            </w:pPr>
          </w:p>
        </w:tc>
        <w:tc>
          <w:tcPr>
            <w:tcW w:w="1733" w:type="dxa"/>
            <w:tcBorders>
              <w:top w:val="nil"/>
              <w:left w:val="nil"/>
              <w:bottom w:val="nil"/>
              <w:right w:val="nil"/>
            </w:tcBorders>
            <w:shd w:val="clear" w:color="auto" w:fill="auto"/>
            <w:noWrap/>
            <w:vAlign w:val="bottom"/>
            <w:hideMark/>
          </w:tcPr>
          <w:p w14:paraId="4CD358FA" w14:textId="77777777" w:rsidR="00405430" w:rsidRPr="00A370E1" w:rsidRDefault="00405430" w:rsidP="00405430">
            <w:pPr>
              <w:spacing w:line="240" w:lineRule="auto"/>
              <w:jc w:val="left"/>
              <w:rPr>
                <w:rFonts w:eastAsia="Times New Roman" w:cstheme="minorHAnsi"/>
                <w:sz w:val="22"/>
              </w:rPr>
            </w:pPr>
          </w:p>
        </w:tc>
      </w:tr>
      <w:tr w:rsidR="00405430" w:rsidRPr="00A370E1" w14:paraId="7900B7C2" w14:textId="77777777" w:rsidTr="00984CCE">
        <w:trPr>
          <w:trHeight w:val="300"/>
          <w:jc w:val="center"/>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8D4D3"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N</w:t>
            </w:r>
          </w:p>
        </w:tc>
        <w:tc>
          <w:tcPr>
            <w:tcW w:w="2203" w:type="dxa"/>
            <w:tcBorders>
              <w:top w:val="single" w:sz="4" w:space="0" w:color="auto"/>
              <w:left w:val="nil"/>
              <w:bottom w:val="single" w:sz="4" w:space="0" w:color="auto"/>
              <w:right w:val="single" w:sz="4" w:space="0" w:color="auto"/>
            </w:tcBorders>
            <w:shd w:val="clear" w:color="auto" w:fill="auto"/>
            <w:noWrap/>
            <w:vAlign w:val="bottom"/>
            <w:hideMark/>
          </w:tcPr>
          <w:p w14:paraId="1D598D21"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Data de Aniversário</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14:paraId="0F87E2D0"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Data de Pagamento</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6B150566"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Tai</w:t>
            </w:r>
          </w:p>
        </w:tc>
        <w:tc>
          <w:tcPr>
            <w:tcW w:w="1733" w:type="dxa"/>
            <w:tcBorders>
              <w:top w:val="single" w:sz="4" w:space="0" w:color="auto"/>
              <w:left w:val="nil"/>
              <w:bottom w:val="single" w:sz="4" w:space="0" w:color="auto"/>
              <w:right w:val="single" w:sz="4" w:space="0" w:color="auto"/>
            </w:tcBorders>
            <w:shd w:val="clear" w:color="auto" w:fill="auto"/>
            <w:noWrap/>
            <w:vAlign w:val="bottom"/>
            <w:hideMark/>
          </w:tcPr>
          <w:p w14:paraId="207D10F8" w14:textId="77777777" w:rsidR="00405430" w:rsidRPr="00A370E1" w:rsidRDefault="00405430" w:rsidP="00405430">
            <w:pPr>
              <w:spacing w:line="240" w:lineRule="auto"/>
              <w:jc w:val="center"/>
              <w:rPr>
                <w:rFonts w:eastAsia="Times New Roman" w:cstheme="minorHAnsi"/>
                <w:b/>
                <w:bCs/>
                <w:color w:val="000000"/>
                <w:sz w:val="22"/>
              </w:rPr>
            </w:pPr>
            <w:r w:rsidRPr="00A370E1">
              <w:rPr>
                <w:rFonts w:eastAsia="Times New Roman" w:cstheme="minorHAnsi"/>
                <w:b/>
                <w:bCs/>
                <w:color w:val="000000"/>
                <w:sz w:val="22"/>
              </w:rPr>
              <w:t>Incorpora Juros</w:t>
            </w:r>
          </w:p>
        </w:tc>
      </w:tr>
      <w:tr w:rsidR="00405430" w:rsidRPr="00A370E1" w14:paraId="7F0C5F3E" w14:textId="77777777" w:rsidTr="00984CCE">
        <w:trPr>
          <w:trHeight w:val="300"/>
          <w:jc w:val="center"/>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14:paraId="2B967A20" w14:textId="77777777" w:rsidR="00405430" w:rsidRPr="00A370E1" w:rsidRDefault="00405430" w:rsidP="00405430">
            <w:pPr>
              <w:spacing w:line="240" w:lineRule="auto"/>
              <w:jc w:val="center"/>
              <w:rPr>
                <w:rFonts w:eastAsia="Times New Roman" w:cstheme="minorHAnsi"/>
                <w:color w:val="000000"/>
                <w:sz w:val="22"/>
              </w:rPr>
            </w:pPr>
            <w:r w:rsidRPr="00A370E1">
              <w:rPr>
                <w:rFonts w:eastAsia="Times New Roman" w:cstheme="minorHAnsi"/>
                <w:color w:val="000000"/>
                <w:sz w:val="22"/>
              </w:rPr>
              <w:t>1</w:t>
            </w:r>
          </w:p>
        </w:tc>
        <w:tc>
          <w:tcPr>
            <w:tcW w:w="2203" w:type="dxa"/>
            <w:tcBorders>
              <w:top w:val="nil"/>
              <w:left w:val="nil"/>
              <w:bottom w:val="single" w:sz="4" w:space="0" w:color="auto"/>
              <w:right w:val="single" w:sz="4" w:space="0" w:color="auto"/>
            </w:tcBorders>
            <w:shd w:val="clear" w:color="auto" w:fill="auto"/>
            <w:noWrap/>
            <w:vAlign w:val="bottom"/>
            <w:hideMark/>
          </w:tcPr>
          <w:p w14:paraId="46D7DFC9" w14:textId="02C15D20" w:rsidR="00405430" w:rsidRPr="00A370E1" w:rsidRDefault="00BA53E7" w:rsidP="00405430">
            <w:pPr>
              <w:spacing w:line="240" w:lineRule="auto"/>
              <w:jc w:val="center"/>
              <w:rPr>
                <w:rFonts w:eastAsia="Times New Roman" w:cstheme="minorHAnsi"/>
                <w:color w:val="000000"/>
                <w:sz w:val="22"/>
              </w:rPr>
            </w:pPr>
            <w:r w:rsidRPr="00A370E1">
              <w:rPr>
                <w:rFonts w:eastAsia="Times New Roman" w:cstheme="minorHAnsi"/>
                <w:color w:val="000000"/>
                <w:sz w:val="22"/>
              </w:rPr>
              <w:t>[=]</w:t>
            </w:r>
          </w:p>
        </w:tc>
        <w:tc>
          <w:tcPr>
            <w:tcW w:w="2198" w:type="dxa"/>
            <w:tcBorders>
              <w:top w:val="nil"/>
              <w:left w:val="nil"/>
              <w:bottom w:val="single" w:sz="4" w:space="0" w:color="auto"/>
              <w:right w:val="single" w:sz="4" w:space="0" w:color="auto"/>
            </w:tcBorders>
            <w:shd w:val="clear" w:color="auto" w:fill="auto"/>
            <w:noWrap/>
            <w:vAlign w:val="bottom"/>
            <w:hideMark/>
          </w:tcPr>
          <w:p w14:paraId="62B10AC4" w14:textId="79E23D09" w:rsidR="00405430" w:rsidRPr="00A370E1" w:rsidRDefault="00BA53E7" w:rsidP="00405430">
            <w:pPr>
              <w:spacing w:line="240" w:lineRule="auto"/>
              <w:jc w:val="center"/>
              <w:rPr>
                <w:rFonts w:eastAsia="Times New Roman" w:cstheme="minorHAnsi"/>
                <w:color w:val="000000"/>
                <w:sz w:val="22"/>
              </w:rPr>
            </w:pPr>
            <w:r w:rsidRPr="00A370E1">
              <w:rPr>
                <w:rFonts w:eastAsia="Times New Roman" w:cstheme="minorHAnsi"/>
                <w:color w:val="000000"/>
                <w:sz w:val="22"/>
              </w:rPr>
              <w:t>[=]</w:t>
            </w:r>
          </w:p>
        </w:tc>
        <w:tc>
          <w:tcPr>
            <w:tcW w:w="1228" w:type="dxa"/>
            <w:tcBorders>
              <w:top w:val="nil"/>
              <w:left w:val="nil"/>
              <w:bottom w:val="single" w:sz="4" w:space="0" w:color="auto"/>
              <w:right w:val="single" w:sz="4" w:space="0" w:color="auto"/>
            </w:tcBorders>
            <w:shd w:val="clear" w:color="auto" w:fill="auto"/>
            <w:noWrap/>
            <w:vAlign w:val="bottom"/>
            <w:hideMark/>
          </w:tcPr>
          <w:p w14:paraId="3CF6FEDC" w14:textId="041D84E4" w:rsidR="00405430" w:rsidRPr="00A370E1" w:rsidRDefault="00BA53E7" w:rsidP="00405430">
            <w:pPr>
              <w:spacing w:line="240" w:lineRule="auto"/>
              <w:jc w:val="center"/>
              <w:rPr>
                <w:rFonts w:eastAsia="Times New Roman" w:cstheme="minorHAnsi"/>
                <w:color w:val="000000"/>
                <w:sz w:val="22"/>
              </w:rPr>
            </w:pPr>
            <w:r w:rsidRPr="00A370E1">
              <w:rPr>
                <w:rFonts w:eastAsia="Times New Roman" w:cstheme="minorHAnsi"/>
                <w:color w:val="000000"/>
                <w:sz w:val="22"/>
              </w:rPr>
              <w:t>[=]</w:t>
            </w:r>
            <w:r w:rsidR="00405430" w:rsidRPr="00A370E1">
              <w:rPr>
                <w:rFonts w:eastAsia="Times New Roman" w:cstheme="minorHAnsi"/>
                <w:color w:val="000000"/>
                <w:sz w:val="22"/>
              </w:rPr>
              <w:t>%</w:t>
            </w:r>
          </w:p>
        </w:tc>
        <w:tc>
          <w:tcPr>
            <w:tcW w:w="1733" w:type="dxa"/>
            <w:tcBorders>
              <w:top w:val="nil"/>
              <w:left w:val="nil"/>
              <w:bottom w:val="single" w:sz="4" w:space="0" w:color="auto"/>
              <w:right w:val="single" w:sz="4" w:space="0" w:color="auto"/>
            </w:tcBorders>
            <w:shd w:val="clear" w:color="auto" w:fill="auto"/>
            <w:noWrap/>
            <w:vAlign w:val="bottom"/>
            <w:hideMark/>
          </w:tcPr>
          <w:p w14:paraId="6A9C08D9" w14:textId="306100F9" w:rsidR="00405430" w:rsidRPr="00A370E1" w:rsidRDefault="00BA53E7" w:rsidP="00405430">
            <w:pPr>
              <w:spacing w:line="240" w:lineRule="auto"/>
              <w:jc w:val="center"/>
              <w:rPr>
                <w:rFonts w:eastAsia="Times New Roman" w:cstheme="minorHAnsi"/>
                <w:color w:val="000000"/>
                <w:sz w:val="22"/>
              </w:rPr>
            </w:pPr>
            <w:r w:rsidRPr="00A370E1">
              <w:rPr>
                <w:rFonts w:eastAsia="Times New Roman" w:cstheme="minorHAnsi"/>
                <w:color w:val="000000"/>
                <w:sz w:val="22"/>
              </w:rPr>
              <w:t>[=]</w:t>
            </w:r>
          </w:p>
        </w:tc>
      </w:tr>
      <w:tr w:rsidR="00CA4606" w:rsidRPr="00A370E1" w14:paraId="0DC6D0E4" w14:textId="77777777" w:rsidTr="00BA53E7">
        <w:trPr>
          <w:trHeight w:val="300"/>
          <w:jc w:val="center"/>
        </w:trPr>
        <w:tc>
          <w:tcPr>
            <w:tcW w:w="475" w:type="dxa"/>
            <w:tcBorders>
              <w:top w:val="nil"/>
              <w:left w:val="single" w:sz="4" w:space="0" w:color="auto"/>
              <w:bottom w:val="single" w:sz="4" w:space="0" w:color="auto"/>
              <w:right w:val="single" w:sz="4" w:space="0" w:color="auto"/>
            </w:tcBorders>
            <w:shd w:val="clear" w:color="auto" w:fill="auto"/>
            <w:noWrap/>
            <w:vAlign w:val="bottom"/>
          </w:tcPr>
          <w:p w14:paraId="080B7B81" w14:textId="77777777" w:rsidR="00CA4606" w:rsidRPr="00A370E1" w:rsidRDefault="00CA4606" w:rsidP="00405430">
            <w:pPr>
              <w:spacing w:line="240" w:lineRule="auto"/>
              <w:jc w:val="center"/>
              <w:rPr>
                <w:rFonts w:eastAsia="Times New Roman" w:cstheme="minorHAnsi"/>
                <w:color w:val="000000"/>
                <w:sz w:val="22"/>
              </w:rPr>
            </w:pPr>
          </w:p>
        </w:tc>
        <w:tc>
          <w:tcPr>
            <w:tcW w:w="2203" w:type="dxa"/>
            <w:tcBorders>
              <w:top w:val="nil"/>
              <w:left w:val="nil"/>
              <w:bottom w:val="single" w:sz="4" w:space="0" w:color="auto"/>
              <w:right w:val="single" w:sz="4" w:space="0" w:color="auto"/>
            </w:tcBorders>
            <w:shd w:val="clear" w:color="auto" w:fill="auto"/>
            <w:noWrap/>
            <w:vAlign w:val="bottom"/>
          </w:tcPr>
          <w:p w14:paraId="3B8DCA73" w14:textId="77777777" w:rsidR="00CA4606" w:rsidRPr="00A370E1" w:rsidDel="00BA53E7" w:rsidRDefault="00CA4606" w:rsidP="00405430">
            <w:pPr>
              <w:spacing w:line="240" w:lineRule="auto"/>
              <w:jc w:val="center"/>
              <w:rPr>
                <w:rFonts w:eastAsia="Times New Roman" w:cstheme="minorHAnsi"/>
                <w:color w:val="000000"/>
                <w:sz w:val="22"/>
              </w:rPr>
            </w:pPr>
          </w:p>
        </w:tc>
        <w:tc>
          <w:tcPr>
            <w:tcW w:w="2198" w:type="dxa"/>
            <w:tcBorders>
              <w:top w:val="nil"/>
              <w:left w:val="nil"/>
              <w:bottom w:val="single" w:sz="4" w:space="0" w:color="auto"/>
              <w:right w:val="single" w:sz="4" w:space="0" w:color="auto"/>
            </w:tcBorders>
            <w:shd w:val="clear" w:color="auto" w:fill="auto"/>
            <w:noWrap/>
            <w:vAlign w:val="bottom"/>
          </w:tcPr>
          <w:p w14:paraId="499C60CD" w14:textId="77777777" w:rsidR="00CA4606" w:rsidRPr="00A370E1" w:rsidDel="00BA53E7" w:rsidRDefault="00CA4606" w:rsidP="00405430">
            <w:pPr>
              <w:spacing w:line="240" w:lineRule="auto"/>
              <w:jc w:val="center"/>
              <w:rPr>
                <w:rFonts w:eastAsia="Times New Roman" w:cstheme="minorHAnsi"/>
                <w:color w:val="000000"/>
                <w:sz w:val="22"/>
              </w:rPr>
            </w:pPr>
          </w:p>
        </w:tc>
        <w:tc>
          <w:tcPr>
            <w:tcW w:w="1228" w:type="dxa"/>
            <w:tcBorders>
              <w:top w:val="nil"/>
              <w:left w:val="nil"/>
              <w:bottom w:val="single" w:sz="4" w:space="0" w:color="auto"/>
              <w:right w:val="single" w:sz="4" w:space="0" w:color="auto"/>
            </w:tcBorders>
            <w:shd w:val="clear" w:color="auto" w:fill="auto"/>
            <w:noWrap/>
            <w:vAlign w:val="bottom"/>
          </w:tcPr>
          <w:p w14:paraId="0F3A717E" w14:textId="77777777" w:rsidR="00CA4606" w:rsidRPr="00A370E1" w:rsidDel="00BA53E7" w:rsidRDefault="00CA4606" w:rsidP="00405430">
            <w:pPr>
              <w:spacing w:line="240" w:lineRule="auto"/>
              <w:jc w:val="center"/>
              <w:rPr>
                <w:rFonts w:eastAsia="Times New Roman" w:cstheme="minorHAnsi"/>
                <w:color w:val="000000"/>
                <w:sz w:val="22"/>
              </w:rPr>
            </w:pPr>
          </w:p>
        </w:tc>
        <w:tc>
          <w:tcPr>
            <w:tcW w:w="1733" w:type="dxa"/>
            <w:tcBorders>
              <w:top w:val="nil"/>
              <w:left w:val="nil"/>
              <w:bottom w:val="single" w:sz="4" w:space="0" w:color="auto"/>
              <w:right w:val="single" w:sz="4" w:space="0" w:color="auto"/>
            </w:tcBorders>
            <w:shd w:val="clear" w:color="auto" w:fill="auto"/>
            <w:noWrap/>
            <w:vAlign w:val="bottom"/>
          </w:tcPr>
          <w:p w14:paraId="50209A28" w14:textId="77777777" w:rsidR="00CA4606" w:rsidRPr="00A370E1" w:rsidDel="00BA53E7" w:rsidRDefault="00CA4606" w:rsidP="00405430">
            <w:pPr>
              <w:spacing w:line="240" w:lineRule="auto"/>
              <w:jc w:val="center"/>
              <w:rPr>
                <w:rFonts w:eastAsia="Times New Roman" w:cstheme="minorHAnsi"/>
                <w:color w:val="000000"/>
                <w:sz w:val="22"/>
              </w:rPr>
            </w:pPr>
          </w:p>
        </w:tc>
      </w:tr>
      <w:tr w:rsidR="00CA4606" w:rsidRPr="00A370E1" w14:paraId="7A3D2543" w14:textId="77777777" w:rsidTr="00BA53E7">
        <w:trPr>
          <w:trHeight w:val="300"/>
          <w:jc w:val="center"/>
        </w:trPr>
        <w:tc>
          <w:tcPr>
            <w:tcW w:w="475" w:type="dxa"/>
            <w:tcBorders>
              <w:top w:val="nil"/>
              <w:left w:val="single" w:sz="4" w:space="0" w:color="auto"/>
              <w:bottom w:val="single" w:sz="4" w:space="0" w:color="auto"/>
              <w:right w:val="single" w:sz="4" w:space="0" w:color="auto"/>
            </w:tcBorders>
            <w:shd w:val="clear" w:color="auto" w:fill="auto"/>
            <w:noWrap/>
            <w:vAlign w:val="bottom"/>
          </w:tcPr>
          <w:p w14:paraId="76584E90" w14:textId="77777777" w:rsidR="00CA4606" w:rsidRPr="00A370E1" w:rsidRDefault="00CA4606" w:rsidP="00405430">
            <w:pPr>
              <w:spacing w:line="240" w:lineRule="auto"/>
              <w:jc w:val="center"/>
              <w:rPr>
                <w:rFonts w:eastAsia="Times New Roman" w:cstheme="minorHAnsi"/>
                <w:color w:val="000000"/>
                <w:sz w:val="22"/>
              </w:rPr>
            </w:pPr>
          </w:p>
        </w:tc>
        <w:tc>
          <w:tcPr>
            <w:tcW w:w="2203" w:type="dxa"/>
            <w:tcBorders>
              <w:top w:val="nil"/>
              <w:left w:val="nil"/>
              <w:bottom w:val="single" w:sz="4" w:space="0" w:color="auto"/>
              <w:right w:val="single" w:sz="4" w:space="0" w:color="auto"/>
            </w:tcBorders>
            <w:shd w:val="clear" w:color="auto" w:fill="auto"/>
            <w:noWrap/>
            <w:vAlign w:val="bottom"/>
          </w:tcPr>
          <w:p w14:paraId="34CAE532" w14:textId="77777777" w:rsidR="00CA4606" w:rsidRPr="00A370E1" w:rsidDel="00BA53E7" w:rsidRDefault="00CA4606" w:rsidP="00405430">
            <w:pPr>
              <w:spacing w:line="240" w:lineRule="auto"/>
              <w:jc w:val="center"/>
              <w:rPr>
                <w:rFonts w:eastAsia="Times New Roman" w:cstheme="minorHAnsi"/>
                <w:color w:val="000000"/>
                <w:sz w:val="22"/>
              </w:rPr>
            </w:pPr>
          </w:p>
        </w:tc>
        <w:tc>
          <w:tcPr>
            <w:tcW w:w="2198" w:type="dxa"/>
            <w:tcBorders>
              <w:top w:val="nil"/>
              <w:left w:val="nil"/>
              <w:bottom w:val="single" w:sz="4" w:space="0" w:color="auto"/>
              <w:right w:val="single" w:sz="4" w:space="0" w:color="auto"/>
            </w:tcBorders>
            <w:shd w:val="clear" w:color="auto" w:fill="auto"/>
            <w:noWrap/>
            <w:vAlign w:val="bottom"/>
          </w:tcPr>
          <w:p w14:paraId="66C784CE" w14:textId="77777777" w:rsidR="00CA4606" w:rsidRPr="00A370E1" w:rsidDel="00BA53E7" w:rsidRDefault="00CA4606" w:rsidP="00405430">
            <w:pPr>
              <w:spacing w:line="240" w:lineRule="auto"/>
              <w:jc w:val="center"/>
              <w:rPr>
                <w:rFonts w:eastAsia="Times New Roman" w:cstheme="minorHAnsi"/>
                <w:color w:val="000000"/>
                <w:sz w:val="22"/>
              </w:rPr>
            </w:pPr>
          </w:p>
        </w:tc>
        <w:tc>
          <w:tcPr>
            <w:tcW w:w="1228" w:type="dxa"/>
            <w:tcBorders>
              <w:top w:val="nil"/>
              <w:left w:val="nil"/>
              <w:bottom w:val="single" w:sz="4" w:space="0" w:color="auto"/>
              <w:right w:val="single" w:sz="4" w:space="0" w:color="auto"/>
            </w:tcBorders>
            <w:shd w:val="clear" w:color="auto" w:fill="auto"/>
            <w:noWrap/>
            <w:vAlign w:val="bottom"/>
          </w:tcPr>
          <w:p w14:paraId="0F3EC448" w14:textId="77777777" w:rsidR="00CA4606" w:rsidRPr="00A370E1" w:rsidDel="00BA53E7" w:rsidRDefault="00CA4606" w:rsidP="00405430">
            <w:pPr>
              <w:spacing w:line="240" w:lineRule="auto"/>
              <w:jc w:val="center"/>
              <w:rPr>
                <w:rFonts w:eastAsia="Times New Roman" w:cstheme="minorHAnsi"/>
                <w:color w:val="000000"/>
                <w:sz w:val="22"/>
              </w:rPr>
            </w:pPr>
          </w:p>
        </w:tc>
        <w:tc>
          <w:tcPr>
            <w:tcW w:w="1733" w:type="dxa"/>
            <w:tcBorders>
              <w:top w:val="nil"/>
              <w:left w:val="nil"/>
              <w:bottom w:val="single" w:sz="4" w:space="0" w:color="auto"/>
              <w:right w:val="single" w:sz="4" w:space="0" w:color="auto"/>
            </w:tcBorders>
            <w:shd w:val="clear" w:color="auto" w:fill="auto"/>
            <w:noWrap/>
            <w:vAlign w:val="bottom"/>
          </w:tcPr>
          <w:p w14:paraId="75FCB1C7" w14:textId="77777777" w:rsidR="00CA4606" w:rsidRPr="00A370E1" w:rsidDel="00BA53E7" w:rsidRDefault="00CA4606" w:rsidP="00405430">
            <w:pPr>
              <w:spacing w:line="240" w:lineRule="auto"/>
              <w:jc w:val="center"/>
              <w:rPr>
                <w:rFonts w:eastAsia="Times New Roman" w:cstheme="minorHAnsi"/>
                <w:color w:val="000000"/>
                <w:sz w:val="22"/>
              </w:rPr>
            </w:pPr>
          </w:p>
        </w:tc>
      </w:tr>
    </w:tbl>
    <w:p w14:paraId="36006B92" w14:textId="77777777" w:rsidR="00B53F17" w:rsidRPr="00A370E1" w:rsidRDefault="00B53F17" w:rsidP="00D51EDD">
      <w:pPr>
        <w:pStyle w:val="Ttulo1"/>
        <w:numPr>
          <w:ilvl w:val="0"/>
          <w:numId w:val="0"/>
        </w:numPr>
        <w:pBdr>
          <w:top w:val="double" w:sz="4" w:space="0" w:color="auto"/>
        </w:pBdr>
        <w:tabs>
          <w:tab w:val="left" w:pos="1741"/>
          <w:tab w:val="center" w:pos="4252"/>
        </w:tabs>
        <w:jc w:val="center"/>
        <w:rPr>
          <w:rFonts w:cstheme="minorHAnsi"/>
          <w:b w:val="0"/>
          <w:sz w:val="22"/>
        </w:rPr>
        <w:sectPr w:rsidR="00B53F17" w:rsidRPr="00A370E1" w:rsidSect="00C02DDE">
          <w:pgSz w:w="16839" w:h="11907" w:orient="landscape"/>
          <w:pgMar w:top="1701" w:right="1701" w:bottom="992" w:left="851" w:header="709" w:footer="369" w:gutter="0"/>
          <w:cols w:space="708"/>
          <w:titlePg/>
          <w:docGrid w:linePitch="360"/>
        </w:sectPr>
      </w:pPr>
    </w:p>
    <w:p w14:paraId="727CB501" w14:textId="7414483A" w:rsidR="00822514" w:rsidRPr="00A370E1" w:rsidRDefault="00822514" w:rsidP="00D51EDD">
      <w:pPr>
        <w:pStyle w:val="Ttulo1"/>
        <w:numPr>
          <w:ilvl w:val="0"/>
          <w:numId w:val="0"/>
        </w:numPr>
        <w:pBdr>
          <w:top w:val="double" w:sz="4" w:space="0" w:color="auto"/>
        </w:pBdr>
        <w:tabs>
          <w:tab w:val="left" w:pos="1741"/>
          <w:tab w:val="center" w:pos="4252"/>
        </w:tabs>
        <w:jc w:val="center"/>
        <w:rPr>
          <w:rFonts w:cstheme="minorHAnsi"/>
          <w:smallCaps/>
          <w:sz w:val="22"/>
        </w:rPr>
      </w:pPr>
      <w:bookmarkStart w:id="488" w:name="_Toc71289896"/>
      <w:r w:rsidRPr="00A370E1">
        <w:rPr>
          <w:rFonts w:cstheme="minorHAnsi"/>
          <w:smallCaps/>
          <w:sz w:val="22"/>
        </w:rPr>
        <w:lastRenderedPageBreak/>
        <w:t xml:space="preserve">Anexo </w:t>
      </w:r>
      <w:r w:rsidR="007A38D2" w:rsidRPr="00A370E1">
        <w:rPr>
          <w:rFonts w:cstheme="minorHAnsi"/>
          <w:smallCaps/>
          <w:sz w:val="22"/>
        </w:rPr>
        <w:t>I</w:t>
      </w:r>
      <w:r w:rsidR="0067636B" w:rsidRPr="00A370E1">
        <w:rPr>
          <w:rFonts w:cstheme="minorHAnsi"/>
          <w:smallCaps/>
          <w:sz w:val="22"/>
        </w:rPr>
        <w:t>V</w:t>
      </w:r>
      <w:bookmarkEnd w:id="488"/>
    </w:p>
    <w:p w14:paraId="3538DC8D" w14:textId="5CB60011" w:rsidR="00822514" w:rsidRPr="00A370E1" w:rsidRDefault="00CE671A" w:rsidP="00822514">
      <w:pPr>
        <w:pBdr>
          <w:bottom w:val="double" w:sz="4" w:space="1" w:color="auto"/>
        </w:pBdr>
        <w:jc w:val="center"/>
        <w:rPr>
          <w:rFonts w:cstheme="minorHAnsi"/>
          <w:b/>
          <w:smallCaps/>
          <w:sz w:val="22"/>
        </w:rPr>
      </w:pPr>
      <w:r w:rsidRPr="00A370E1">
        <w:rPr>
          <w:rFonts w:cstheme="minorHAnsi"/>
          <w:b/>
          <w:smallCaps/>
          <w:sz w:val="22"/>
        </w:rPr>
        <w:t>Seguros</w:t>
      </w:r>
    </w:p>
    <w:p w14:paraId="6171EA5B" w14:textId="77777777" w:rsidR="00A75B1B" w:rsidRPr="00A370E1" w:rsidRDefault="00A75B1B" w:rsidP="00AD2983">
      <w:pPr>
        <w:rPr>
          <w:rFonts w:cstheme="minorHAnsi"/>
          <w:sz w:val="22"/>
        </w:rPr>
      </w:pPr>
    </w:p>
    <w:p w14:paraId="4C6D0BD9" w14:textId="73D33422" w:rsidR="004423C5" w:rsidRPr="00A370E1" w:rsidRDefault="004423C5" w:rsidP="004423C5">
      <w:pPr>
        <w:jc w:val="left"/>
        <w:rPr>
          <w:rFonts w:cstheme="minorHAnsi"/>
          <w:bCs/>
          <w:sz w:val="22"/>
        </w:rPr>
      </w:pPr>
      <w:r w:rsidRPr="00A370E1">
        <w:rPr>
          <w:rFonts w:cstheme="minorHAnsi"/>
          <w:bCs/>
          <w:sz w:val="22"/>
        </w:rPr>
        <w:t xml:space="preserve">Seguros a serem contratados para os </w:t>
      </w:r>
      <w:r w:rsidR="00960D98" w:rsidRPr="00A370E1">
        <w:rPr>
          <w:rFonts w:cstheme="minorHAnsi"/>
          <w:bCs/>
          <w:sz w:val="22"/>
        </w:rPr>
        <w:t>Projetos</w:t>
      </w:r>
      <w:r w:rsidRPr="00A370E1">
        <w:rPr>
          <w:rFonts w:cstheme="minorHAnsi"/>
          <w:bCs/>
          <w:sz w:val="22"/>
        </w:rPr>
        <w:t>:</w:t>
      </w:r>
    </w:p>
    <w:p w14:paraId="0E6C7294" w14:textId="77777777" w:rsidR="004423C5" w:rsidRPr="00A370E1" w:rsidRDefault="004423C5" w:rsidP="004423C5">
      <w:pPr>
        <w:ind w:left="709"/>
        <w:jc w:val="left"/>
        <w:rPr>
          <w:rFonts w:cstheme="minorHAnsi"/>
          <w:sz w:val="22"/>
        </w:rPr>
      </w:pPr>
    </w:p>
    <w:p w14:paraId="5AB3E6BA" w14:textId="21A0C23F" w:rsidR="002F2BAC" w:rsidRDefault="002F2BAC" w:rsidP="002F2BAC">
      <w:pPr>
        <w:pStyle w:val="PargrafodaLista"/>
        <w:numPr>
          <w:ilvl w:val="0"/>
          <w:numId w:val="90"/>
        </w:numPr>
        <w:rPr>
          <w:rFonts w:cstheme="minorHAnsi"/>
          <w:sz w:val="22"/>
        </w:rPr>
      </w:pPr>
      <w:r>
        <w:rPr>
          <w:rFonts w:cstheme="minorHAnsi"/>
          <w:sz w:val="22"/>
        </w:rPr>
        <w:t>Seguros Próprios</w:t>
      </w:r>
    </w:p>
    <w:p w14:paraId="024E1EAE" w14:textId="5966F50E" w:rsidR="00582CD6" w:rsidRPr="003E4AC4" w:rsidRDefault="002F2BAC" w:rsidP="003E4AC4">
      <w:pPr>
        <w:pStyle w:val="PargrafodaLista"/>
        <w:numPr>
          <w:ilvl w:val="0"/>
          <w:numId w:val="90"/>
        </w:numPr>
        <w:rPr>
          <w:rFonts w:cstheme="minorHAnsi"/>
          <w:sz w:val="22"/>
        </w:rPr>
        <w:sectPr w:rsidR="00582CD6" w:rsidRPr="003E4AC4" w:rsidSect="00C02DDE">
          <w:pgSz w:w="16839" w:h="11907" w:orient="landscape"/>
          <w:pgMar w:top="1701" w:right="1701" w:bottom="992" w:left="851" w:header="709" w:footer="369" w:gutter="0"/>
          <w:cols w:space="708"/>
          <w:titlePg/>
          <w:docGrid w:linePitch="360"/>
        </w:sectPr>
      </w:pPr>
      <w:r w:rsidRPr="003E4AC4">
        <w:rPr>
          <w:rFonts w:cstheme="minorHAnsi"/>
          <w:sz w:val="22"/>
        </w:rPr>
        <w:t>Seguros de Terceiros</w:t>
      </w:r>
    </w:p>
    <w:p w14:paraId="6B8E3439" w14:textId="7D4B9732" w:rsidR="001F24B5" w:rsidRPr="00A370E1" w:rsidRDefault="001F24B5" w:rsidP="00D51EDD">
      <w:pPr>
        <w:pStyle w:val="Ttulo1"/>
        <w:numPr>
          <w:ilvl w:val="0"/>
          <w:numId w:val="0"/>
        </w:numPr>
        <w:pBdr>
          <w:top w:val="double" w:sz="4" w:space="0" w:color="auto"/>
        </w:pBdr>
        <w:tabs>
          <w:tab w:val="left" w:pos="1741"/>
          <w:tab w:val="center" w:pos="4252"/>
        </w:tabs>
        <w:jc w:val="center"/>
        <w:rPr>
          <w:rFonts w:cstheme="minorHAnsi"/>
          <w:smallCaps/>
          <w:sz w:val="22"/>
        </w:rPr>
      </w:pPr>
      <w:bookmarkStart w:id="489" w:name="_Toc71289897"/>
      <w:r w:rsidRPr="00A370E1">
        <w:rPr>
          <w:rFonts w:cstheme="minorHAnsi"/>
          <w:smallCaps/>
          <w:sz w:val="22"/>
        </w:rPr>
        <w:lastRenderedPageBreak/>
        <w:t>Anexo</w:t>
      </w:r>
      <w:r w:rsidR="00633060" w:rsidRPr="00A370E1">
        <w:rPr>
          <w:rFonts w:cstheme="minorHAnsi"/>
          <w:smallCaps/>
          <w:sz w:val="22"/>
        </w:rPr>
        <w:t xml:space="preserve"> V</w:t>
      </w:r>
      <w:bookmarkEnd w:id="489"/>
    </w:p>
    <w:p w14:paraId="497664CB" w14:textId="0C6D5884" w:rsidR="001F24B5" w:rsidRPr="00A370E1" w:rsidRDefault="00503356" w:rsidP="0008319D">
      <w:pPr>
        <w:pBdr>
          <w:bottom w:val="double" w:sz="4" w:space="1" w:color="auto"/>
        </w:pBdr>
        <w:jc w:val="center"/>
        <w:rPr>
          <w:rFonts w:cstheme="minorHAnsi"/>
          <w:b/>
          <w:smallCaps/>
          <w:sz w:val="22"/>
        </w:rPr>
      </w:pPr>
      <w:r w:rsidRPr="00A370E1">
        <w:rPr>
          <w:rFonts w:cstheme="minorHAnsi"/>
          <w:b/>
          <w:smallCaps/>
          <w:sz w:val="22"/>
        </w:rPr>
        <w:t xml:space="preserve">Metodologia de Cálculo do ICSD </w:t>
      </w:r>
    </w:p>
    <w:p w14:paraId="5E05A3C6" w14:textId="77777777" w:rsidR="001F24B5" w:rsidRPr="00A370E1" w:rsidRDefault="001F24B5" w:rsidP="0008319D">
      <w:pPr>
        <w:rPr>
          <w:rFonts w:cstheme="minorHAnsi"/>
          <w:b/>
          <w:sz w:val="22"/>
        </w:rPr>
      </w:pPr>
    </w:p>
    <w:p w14:paraId="4CEFA2C4" w14:textId="7FEB04EA" w:rsidR="00503356" w:rsidRPr="00A370E1" w:rsidRDefault="00503356" w:rsidP="00503356">
      <w:pPr>
        <w:autoSpaceDE w:val="0"/>
        <w:autoSpaceDN w:val="0"/>
        <w:adjustRightInd w:val="0"/>
        <w:rPr>
          <w:rFonts w:cstheme="minorHAnsi"/>
          <w:color w:val="000000"/>
          <w:sz w:val="22"/>
        </w:rPr>
      </w:pPr>
      <w:r w:rsidRPr="00A370E1">
        <w:rPr>
          <w:rFonts w:cstheme="minorHAnsi"/>
          <w:b/>
          <w:color w:val="000000"/>
          <w:sz w:val="22"/>
        </w:rPr>
        <w:t>ICSD</w:t>
      </w:r>
      <w:r w:rsidRPr="00A370E1">
        <w:rPr>
          <w:rFonts w:cstheme="minorHAnsi"/>
          <w:color w:val="000000"/>
          <w:sz w:val="22"/>
        </w:rPr>
        <w:t xml:space="preserve"> = EBITDA</w:t>
      </w:r>
      <w:r w:rsidR="004B7CF8" w:rsidRPr="00A370E1">
        <w:rPr>
          <w:rFonts w:cstheme="minorHAnsi"/>
          <w:color w:val="000000"/>
          <w:sz w:val="22"/>
        </w:rPr>
        <w:t xml:space="preserve"> </w:t>
      </w:r>
      <w:r w:rsidR="006C7C09" w:rsidRPr="00A370E1">
        <w:rPr>
          <w:rFonts w:cstheme="minorHAnsi"/>
          <w:color w:val="000000"/>
          <w:sz w:val="22"/>
        </w:rPr>
        <w:t>–</w:t>
      </w:r>
      <w:r w:rsidR="004B7CF8" w:rsidRPr="00A370E1">
        <w:rPr>
          <w:rFonts w:cstheme="minorHAnsi"/>
          <w:color w:val="000000"/>
          <w:sz w:val="22"/>
        </w:rPr>
        <w:t xml:space="preserve"> Imposto</w:t>
      </w:r>
      <w:r w:rsidR="006C7C09" w:rsidRPr="00A370E1">
        <w:rPr>
          <w:rFonts w:cstheme="minorHAnsi"/>
          <w:color w:val="000000"/>
          <w:sz w:val="22"/>
        </w:rPr>
        <w:t xml:space="preserve"> de Renda e Contribuição Social</w:t>
      </w:r>
      <w:r w:rsidRPr="00A370E1">
        <w:rPr>
          <w:rFonts w:cstheme="minorHAnsi"/>
          <w:color w:val="000000"/>
          <w:sz w:val="22"/>
        </w:rPr>
        <w:t xml:space="preserve"> / (Amortizações + Juros das dívidas financeiras de curto e longo prazos).</w:t>
      </w:r>
    </w:p>
    <w:p w14:paraId="20441152" w14:textId="77777777" w:rsidR="00503356" w:rsidRPr="00A370E1" w:rsidRDefault="00503356" w:rsidP="00503356">
      <w:pPr>
        <w:autoSpaceDE w:val="0"/>
        <w:autoSpaceDN w:val="0"/>
        <w:adjustRightInd w:val="0"/>
        <w:rPr>
          <w:rFonts w:cstheme="minorHAnsi"/>
          <w:color w:val="000000"/>
          <w:sz w:val="22"/>
        </w:rPr>
      </w:pPr>
    </w:p>
    <w:p w14:paraId="1931B2FE" w14:textId="6F261F34" w:rsidR="00503356" w:rsidRPr="00A370E1" w:rsidRDefault="230F4831" w:rsidP="230F4831">
      <w:pPr>
        <w:rPr>
          <w:rFonts w:cstheme="minorHAnsi"/>
          <w:sz w:val="22"/>
        </w:rPr>
      </w:pPr>
      <w:r w:rsidRPr="00A370E1">
        <w:rPr>
          <w:rFonts w:cstheme="minorHAnsi"/>
          <w:b/>
          <w:bCs/>
          <w:sz w:val="22"/>
        </w:rPr>
        <w:t xml:space="preserve">EBITDA </w:t>
      </w:r>
      <w:r w:rsidRPr="00A370E1">
        <w:rPr>
          <w:rFonts w:cstheme="minorHAnsi"/>
          <w:sz w:val="22"/>
        </w:rPr>
        <w:t xml:space="preserve">= </w:t>
      </w:r>
      <w:r w:rsidRPr="00A370E1">
        <w:rPr>
          <w:rFonts w:eastAsia="SimSun" w:cstheme="minorHAnsi"/>
          <w:b/>
          <w:bCs/>
          <w:sz w:val="22"/>
        </w:rPr>
        <w:t>(i)</w:t>
      </w:r>
      <w:r w:rsidRPr="00A370E1">
        <w:rPr>
          <w:rFonts w:eastAsia="SimSun" w:cstheme="minorHAnsi"/>
          <w:sz w:val="22"/>
        </w:rPr>
        <w:t xml:space="preserve"> receita operacional líquida, menos </w:t>
      </w:r>
      <w:r w:rsidRPr="00A370E1">
        <w:rPr>
          <w:rFonts w:eastAsia="SimSun" w:cstheme="minorHAnsi"/>
          <w:b/>
          <w:bCs/>
          <w:sz w:val="22"/>
        </w:rPr>
        <w:t>(</w:t>
      </w:r>
      <w:proofErr w:type="spellStart"/>
      <w:r w:rsidRPr="00A370E1">
        <w:rPr>
          <w:rFonts w:eastAsia="SimSun" w:cstheme="minorHAnsi"/>
          <w:b/>
          <w:bCs/>
          <w:sz w:val="22"/>
        </w:rPr>
        <w:t>ii</w:t>
      </w:r>
      <w:proofErr w:type="spellEnd"/>
      <w:r w:rsidRPr="00A370E1">
        <w:rPr>
          <w:rFonts w:eastAsia="SimSun" w:cstheme="minorHAnsi"/>
          <w:b/>
          <w:bCs/>
          <w:sz w:val="22"/>
        </w:rPr>
        <w:t>)</w:t>
      </w:r>
      <w:r w:rsidRPr="00A370E1">
        <w:rPr>
          <w:rFonts w:eastAsia="SimSun" w:cstheme="minorHAnsi"/>
          <w:sz w:val="22"/>
        </w:rPr>
        <w:t xml:space="preserve"> custos dos produtos e serviços prestados, menos </w:t>
      </w:r>
      <w:r w:rsidRPr="00A370E1">
        <w:rPr>
          <w:rFonts w:eastAsia="SimSun" w:cstheme="minorHAnsi"/>
          <w:b/>
          <w:bCs/>
          <w:sz w:val="22"/>
        </w:rPr>
        <w:t>(</w:t>
      </w:r>
      <w:proofErr w:type="spellStart"/>
      <w:r w:rsidRPr="00A370E1">
        <w:rPr>
          <w:rFonts w:eastAsia="SimSun" w:cstheme="minorHAnsi"/>
          <w:b/>
          <w:bCs/>
          <w:sz w:val="22"/>
        </w:rPr>
        <w:t>iii</w:t>
      </w:r>
      <w:proofErr w:type="spellEnd"/>
      <w:r w:rsidRPr="00A370E1">
        <w:rPr>
          <w:rFonts w:eastAsia="SimSun" w:cstheme="minorHAnsi"/>
          <w:b/>
          <w:bCs/>
          <w:sz w:val="22"/>
        </w:rPr>
        <w:t>)</w:t>
      </w:r>
      <w:r w:rsidRPr="00A370E1">
        <w:rPr>
          <w:rFonts w:eastAsia="SimSun" w:cstheme="minorHAnsi"/>
          <w:sz w:val="22"/>
        </w:rPr>
        <w:t xml:space="preserve"> despesas comerciais, gerais e administrativas, acrescidos de </w:t>
      </w:r>
      <w:r w:rsidRPr="00A370E1">
        <w:rPr>
          <w:rFonts w:eastAsia="SimSun" w:cstheme="minorHAnsi"/>
          <w:b/>
          <w:bCs/>
          <w:sz w:val="22"/>
        </w:rPr>
        <w:t>(</w:t>
      </w:r>
      <w:proofErr w:type="spellStart"/>
      <w:r w:rsidRPr="00A370E1">
        <w:rPr>
          <w:rFonts w:eastAsia="SimSun" w:cstheme="minorHAnsi"/>
          <w:b/>
          <w:bCs/>
          <w:sz w:val="22"/>
        </w:rPr>
        <w:t>iv</w:t>
      </w:r>
      <w:proofErr w:type="spellEnd"/>
      <w:r w:rsidRPr="00A370E1">
        <w:rPr>
          <w:rFonts w:eastAsia="SimSun" w:cstheme="minorHAnsi"/>
          <w:b/>
          <w:bCs/>
          <w:sz w:val="22"/>
        </w:rPr>
        <w:t>)</w:t>
      </w:r>
      <w:r w:rsidRPr="00A370E1">
        <w:rPr>
          <w:rFonts w:eastAsia="SimSun" w:cstheme="minorHAnsi"/>
          <w:sz w:val="22"/>
        </w:rPr>
        <w:t xml:space="preserve"> depreciação, amortização, conforme fluxo de caixa apresentado nas demonstrações financeiras auditadas. Não serão consideradas outras receitas e/ou despesas não recorrentes para fins de cálculo do EBITDA, em conformidade com as práticas contábeis vigentes.</w:t>
      </w:r>
      <w:r w:rsidR="00BD03DB" w:rsidRPr="00A370E1">
        <w:rPr>
          <w:rFonts w:eastAsia="SimSun" w:cstheme="minorHAnsi"/>
          <w:sz w:val="22"/>
        </w:rPr>
        <w:t xml:space="preserve"> Todos os </w:t>
      </w:r>
      <w:r w:rsidR="00E77D05" w:rsidRPr="00A370E1">
        <w:rPr>
          <w:rFonts w:eastAsia="SimSun" w:cstheme="minorHAnsi"/>
          <w:sz w:val="22"/>
        </w:rPr>
        <w:t xml:space="preserve">itens de cálculo </w:t>
      </w:r>
      <w:r w:rsidR="00BD03DB" w:rsidRPr="00A370E1">
        <w:rPr>
          <w:rFonts w:eastAsia="SimSun" w:cstheme="minorHAnsi"/>
          <w:sz w:val="22"/>
        </w:rPr>
        <w:t>serão referentes aos últimos dozes meses.</w:t>
      </w:r>
    </w:p>
    <w:p w14:paraId="002874D7" w14:textId="2B1715BA" w:rsidR="00F27E04" w:rsidRPr="00A370E1" w:rsidRDefault="00F27E04" w:rsidP="0054588A">
      <w:pPr>
        <w:rPr>
          <w:rFonts w:cstheme="minorHAnsi"/>
          <w:bCs/>
          <w:sz w:val="22"/>
        </w:rPr>
      </w:pPr>
    </w:p>
    <w:p w14:paraId="2FA94E33" w14:textId="44058307" w:rsidR="00F27E04" w:rsidRPr="00A370E1" w:rsidRDefault="00F27E04" w:rsidP="0054588A">
      <w:pPr>
        <w:rPr>
          <w:rFonts w:cstheme="minorHAnsi"/>
          <w:bCs/>
          <w:sz w:val="22"/>
        </w:rPr>
      </w:pPr>
      <w:r w:rsidRPr="00A370E1">
        <w:rPr>
          <w:rFonts w:cstheme="minorHAnsi"/>
          <w:bCs/>
          <w:sz w:val="22"/>
        </w:rPr>
        <w:t xml:space="preserve">Para o cálculo do </w:t>
      </w:r>
      <w:r w:rsidR="00CB3263" w:rsidRPr="00A370E1">
        <w:rPr>
          <w:rFonts w:cstheme="minorHAnsi"/>
          <w:bCs/>
          <w:sz w:val="22"/>
        </w:rPr>
        <w:t>N</w:t>
      </w:r>
      <w:r w:rsidRPr="00A370E1">
        <w:rPr>
          <w:rFonts w:cstheme="minorHAnsi"/>
          <w:bCs/>
          <w:sz w:val="22"/>
        </w:rPr>
        <w:t>ovo ICSD, o EBITDA deverá somar os aportes realizados para esse fim, conforme abaixo:</w:t>
      </w:r>
    </w:p>
    <w:p w14:paraId="1C5FB1A2" w14:textId="1E2E59E9" w:rsidR="00F27E04" w:rsidRPr="00A370E1" w:rsidRDefault="00F27E04" w:rsidP="0054588A">
      <w:pPr>
        <w:rPr>
          <w:rFonts w:cstheme="minorHAnsi"/>
          <w:bCs/>
          <w:sz w:val="22"/>
        </w:rPr>
      </w:pPr>
    </w:p>
    <w:p w14:paraId="6BC3E1BC" w14:textId="77777777" w:rsidR="00E77D05" w:rsidRPr="00A370E1" w:rsidRDefault="00F27E04" w:rsidP="00E77D05">
      <w:pPr>
        <w:rPr>
          <w:rFonts w:eastAsia="SimSun" w:cstheme="minorHAnsi"/>
          <w:sz w:val="22"/>
        </w:rPr>
      </w:pPr>
      <w:r w:rsidRPr="00A370E1">
        <w:rPr>
          <w:rFonts w:cstheme="minorHAnsi"/>
          <w:b/>
          <w:sz w:val="22"/>
        </w:rPr>
        <w:t xml:space="preserve">EBITDA </w:t>
      </w:r>
      <w:r w:rsidRPr="00A370E1">
        <w:rPr>
          <w:rFonts w:cstheme="minorHAnsi"/>
          <w:sz w:val="22"/>
        </w:rPr>
        <w:t xml:space="preserve">= </w:t>
      </w:r>
      <w:r w:rsidRPr="00A370E1">
        <w:rPr>
          <w:rFonts w:eastAsia="SimSun" w:cstheme="minorHAnsi"/>
          <w:b/>
          <w:sz w:val="22"/>
        </w:rPr>
        <w:t>(i)</w:t>
      </w:r>
      <w:r w:rsidRPr="00A370E1">
        <w:rPr>
          <w:rFonts w:eastAsia="SimSun" w:cstheme="minorHAnsi"/>
          <w:sz w:val="22"/>
        </w:rPr>
        <w:t xml:space="preserve"> receita operacional líquida, menos </w:t>
      </w:r>
      <w:r w:rsidRPr="00A370E1">
        <w:rPr>
          <w:rFonts w:eastAsia="SimSun" w:cstheme="minorHAnsi"/>
          <w:b/>
          <w:sz w:val="22"/>
        </w:rPr>
        <w:t>(</w:t>
      </w:r>
      <w:proofErr w:type="spellStart"/>
      <w:r w:rsidRPr="00A370E1">
        <w:rPr>
          <w:rFonts w:eastAsia="SimSun" w:cstheme="minorHAnsi"/>
          <w:b/>
          <w:sz w:val="22"/>
        </w:rPr>
        <w:t>ii</w:t>
      </w:r>
      <w:proofErr w:type="spellEnd"/>
      <w:r w:rsidRPr="00A370E1">
        <w:rPr>
          <w:rFonts w:eastAsia="SimSun" w:cstheme="minorHAnsi"/>
          <w:b/>
          <w:sz w:val="22"/>
        </w:rPr>
        <w:t>)</w:t>
      </w:r>
      <w:r w:rsidRPr="00A370E1">
        <w:rPr>
          <w:rFonts w:eastAsia="SimSun" w:cstheme="minorHAnsi"/>
          <w:sz w:val="22"/>
        </w:rPr>
        <w:t xml:space="preserve"> custos dos produtos e serviços prestados, menos </w:t>
      </w:r>
      <w:r w:rsidRPr="00A370E1">
        <w:rPr>
          <w:rFonts w:eastAsia="SimSun" w:cstheme="minorHAnsi"/>
          <w:b/>
          <w:sz w:val="22"/>
        </w:rPr>
        <w:t>(</w:t>
      </w:r>
      <w:proofErr w:type="spellStart"/>
      <w:r w:rsidRPr="00A370E1">
        <w:rPr>
          <w:rFonts w:eastAsia="SimSun" w:cstheme="minorHAnsi"/>
          <w:b/>
          <w:sz w:val="22"/>
        </w:rPr>
        <w:t>i</w:t>
      </w:r>
      <w:r w:rsidR="004D46AA" w:rsidRPr="00A370E1">
        <w:rPr>
          <w:rFonts w:eastAsia="SimSun" w:cstheme="minorHAnsi"/>
          <w:b/>
          <w:sz w:val="22"/>
        </w:rPr>
        <w:t>ii</w:t>
      </w:r>
      <w:proofErr w:type="spellEnd"/>
      <w:r w:rsidRPr="00A370E1">
        <w:rPr>
          <w:rFonts w:eastAsia="SimSun" w:cstheme="minorHAnsi"/>
          <w:b/>
          <w:sz w:val="22"/>
        </w:rPr>
        <w:t>)</w:t>
      </w:r>
      <w:r w:rsidRPr="00A370E1">
        <w:rPr>
          <w:rFonts w:eastAsia="SimSun" w:cstheme="minorHAnsi"/>
          <w:sz w:val="22"/>
        </w:rPr>
        <w:t xml:space="preserve"> despesas comerciais, gerais e administrativas, acrescidos de </w:t>
      </w:r>
      <w:r w:rsidRPr="00A370E1">
        <w:rPr>
          <w:rFonts w:eastAsia="SimSun" w:cstheme="minorHAnsi"/>
          <w:b/>
          <w:sz w:val="22"/>
        </w:rPr>
        <w:t>(</w:t>
      </w:r>
      <w:proofErr w:type="spellStart"/>
      <w:r w:rsidRPr="00A370E1">
        <w:rPr>
          <w:rFonts w:eastAsia="SimSun" w:cstheme="minorHAnsi"/>
          <w:b/>
          <w:sz w:val="22"/>
        </w:rPr>
        <w:t>iv</w:t>
      </w:r>
      <w:proofErr w:type="spellEnd"/>
      <w:r w:rsidRPr="00A370E1">
        <w:rPr>
          <w:rFonts w:eastAsia="SimSun" w:cstheme="minorHAnsi"/>
          <w:b/>
          <w:sz w:val="22"/>
        </w:rPr>
        <w:t>)</w:t>
      </w:r>
      <w:r w:rsidRPr="00A370E1">
        <w:rPr>
          <w:rFonts w:eastAsia="SimSun" w:cstheme="minorHAnsi"/>
          <w:sz w:val="22"/>
        </w:rPr>
        <w:t xml:space="preserve"> depreciação, amortização, conforme fluxo de caixa apresentado nas demonstrações financeiras auditadas</w:t>
      </w:r>
      <w:r w:rsidR="004D46AA" w:rsidRPr="00A370E1">
        <w:rPr>
          <w:rFonts w:eastAsia="SimSun" w:cstheme="minorHAnsi"/>
          <w:sz w:val="22"/>
        </w:rPr>
        <w:t xml:space="preserve">, acrescidos de </w:t>
      </w:r>
      <w:r w:rsidR="004D46AA" w:rsidRPr="00A370E1">
        <w:rPr>
          <w:rFonts w:eastAsia="SimSun" w:cstheme="minorHAnsi"/>
          <w:b/>
          <w:sz w:val="22"/>
        </w:rPr>
        <w:t>(v)</w:t>
      </w:r>
      <w:r w:rsidR="004D46AA" w:rsidRPr="00A370E1">
        <w:rPr>
          <w:rFonts w:eastAsia="SimSun" w:cstheme="minorHAnsi"/>
          <w:sz w:val="22"/>
        </w:rPr>
        <w:t xml:space="preserve"> aportes de capital realizados para o restabelecimento do índice</w:t>
      </w:r>
      <w:r w:rsidR="00CB3263" w:rsidRPr="00A370E1">
        <w:rPr>
          <w:rFonts w:eastAsia="SimSun" w:cstheme="minorHAnsi"/>
          <w:sz w:val="22"/>
        </w:rPr>
        <w:t xml:space="preserve"> e/ou mútuo</w:t>
      </w:r>
      <w:r w:rsidR="00FE4FB3" w:rsidRPr="00A370E1">
        <w:rPr>
          <w:rFonts w:eastAsia="SimSun" w:cstheme="minorHAnsi"/>
          <w:sz w:val="22"/>
        </w:rPr>
        <w:t xml:space="preserve"> e/ou amortizações da dívida</w:t>
      </w:r>
      <w:r w:rsidRPr="00A370E1">
        <w:rPr>
          <w:rFonts w:eastAsia="SimSun" w:cstheme="minorHAnsi"/>
          <w:sz w:val="22"/>
        </w:rPr>
        <w:t>. Não serão consideradas outras receitas e/ou despesas não recorrentes para fins de cálculo do EBITDA, em conformidade com as práticas contábeis vigentes</w:t>
      </w:r>
      <w:r w:rsidR="00CB3263" w:rsidRPr="00A370E1">
        <w:rPr>
          <w:rFonts w:eastAsia="SimSun" w:cstheme="minorHAnsi"/>
          <w:sz w:val="22"/>
        </w:rPr>
        <w:t xml:space="preserve">. </w:t>
      </w:r>
      <w:r w:rsidR="00E77D05" w:rsidRPr="00A370E1">
        <w:rPr>
          <w:rFonts w:eastAsia="SimSun" w:cstheme="minorHAnsi"/>
          <w:sz w:val="22"/>
        </w:rPr>
        <w:t>Todos os itens de cálculo serão referentes aos últimos dozes meses.</w:t>
      </w:r>
    </w:p>
    <w:p w14:paraId="249FA020" w14:textId="77777777" w:rsidR="00737365" w:rsidRPr="00A370E1" w:rsidRDefault="00737365" w:rsidP="00E77D05">
      <w:pPr>
        <w:rPr>
          <w:rFonts w:eastAsia="SimSun" w:cstheme="minorHAnsi"/>
          <w:sz w:val="22"/>
        </w:rPr>
      </w:pPr>
    </w:p>
    <w:p w14:paraId="42A1FCA0" w14:textId="0FD664AD" w:rsidR="00737365" w:rsidRPr="00A370E1" w:rsidRDefault="00737365" w:rsidP="00E77D05">
      <w:pPr>
        <w:rPr>
          <w:rFonts w:cstheme="minorHAnsi"/>
          <w:sz w:val="22"/>
        </w:rPr>
      </w:pPr>
      <w:r w:rsidRPr="00A370E1">
        <w:rPr>
          <w:rFonts w:eastAsia="SimSun" w:cstheme="minorHAnsi"/>
          <w:sz w:val="22"/>
        </w:rPr>
        <w:t xml:space="preserve">Em caso de pré-pagamento da dívida para respeitar o Novo ICSD, o valor de dívida amortizado deverá ser </w:t>
      </w:r>
      <w:r w:rsidR="00357EC8" w:rsidRPr="00A370E1">
        <w:rPr>
          <w:rFonts w:eastAsia="SimSun" w:cstheme="minorHAnsi"/>
          <w:sz w:val="22"/>
        </w:rPr>
        <w:t>adicionado as amortizações.</w:t>
      </w:r>
    </w:p>
    <w:p w14:paraId="476A6335" w14:textId="77777777" w:rsidR="00F27E04" w:rsidRPr="00A370E1" w:rsidRDefault="00F27E04" w:rsidP="0054588A">
      <w:pPr>
        <w:rPr>
          <w:rFonts w:cstheme="minorHAnsi"/>
          <w:bCs/>
          <w:sz w:val="22"/>
        </w:rPr>
      </w:pPr>
    </w:p>
    <w:p w14:paraId="1635894F" w14:textId="39AF68E6" w:rsidR="00F27E04" w:rsidRPr="00A370E1" w:rsidRDefault="00EE08A4" w:rsidP="0054588A">
      <w:pPr>
        <w:rPr>
          <w:rFonts w:cstheme="minorHAnsi"/>
          <w:bCs/>
          <w:sz w:val="22"/>
        </w:rPr>
      </w:pPr>
      <w:r w:rsidRPr="00A370E1">
        <w:rPr>
          <w:rFonts w:cstheme="minorHAnsi"/>
          <w:bCs/>
          <w:sz w:val="22"/>
        </w:rPr>
        <w:t>Os indicadores serão medidos em bases consolidada</w:t>
      </w:r>
      <w:r w:rsidR="000C2A92" w:rsidRPr="00A370E1">
        <w:rPr>
          <w:rFonts w:cstheme="minorHAnsi"/>
          <w:bCs/>
          <w:sz w:val="22"/>
        </w:rPr>
        <w:t>s, ou seja, serão equivalentes ao somatório dos resultados d</w:t>
      </w:r>
      <w:r w:rsidR="00BD03DB" w:rsidRPr="00A370E1">
        <w:rPr>
          <w:rFonts w:cstheme="minorHAnsi"/>
          <w:bCs/>
          <w:sz w:val="22"/>
        </w:rPr>
        <w:t>os Projetos</w:t>
      </w:r>
      <w:r w:rsidR="000C2A92" w:rsidRPr="00A370E1">
        <w:rPr>
          <w:rFonts w:cstheme="minorHAnsi"/>
          <w:bCs/>
          <w:sz w:val="22"/>
        </w:rPr>
        <w:t>.</w:t>
      </w:r>
    </w:p>
    <w:p w14:paraId="15CF8BC0" w14:textId="242B19A9" w:rsidR="00AF7B07" w:rsidRPr="00A370E1" w:rsidRDefault="00AF7B07" w:rsidP="00125ECD">
      <w:pPr>
        <w:jc w:val="center"/>
        <w:rPr>
          <w:rFonts w:cstheme="minorHAnsi"/>
          <w:bCs/>
          <w:sz w:val="22"/>
        </w:rPr>
      </w:pPr>
    </w:p>
    <w:p w14:paraId="24E4CD1D" w14:textId="77777777" w:rsidR="001F24B5" w:rsidRPr="00A370E1" w:rsidRDefault="001F24B5" w:rsidP="0008319D">
      <w:pPr>
        <w:rPr>
          <w:rFonts w:cstheme="minorHAnsi"/>
          <w:sz w:val="22"/>
        </w:rPr>
      </w:pPr>
      <w:r w:rsidRPr="00A370E1">
        <w:rPr>
          <w:rFonts w:cstheme="minorHAnsi"/>
          <w:sz w:val="22"/>
        </w:rPr>
        <w:br w:type="page"/>
      </w:r>
    </w:p>
    <w:p w14:paraId="789DA4DA" w14:textId="77777777" w:rsidR="001F24B5" w:rsidRPr="00A370E1" w:rsidRDefault="001F24B5" w:rsidP="0008319D">
      <w:pPr>
        <w:rPr>
          <w:rFonts w:cstheme="minorHAnsi"/>
          <w:sz w:val="22"/>
        </w:rPr>
      </w:pPr>
    </w:p>
    <w:p w14:paraId="52CA3ECC" w14:textId="003BDFD1" w:rsidR="008D7E9B" w:rsidRPr="00A370E1" w:rsidRDefault="008D7E9B" w:rsidP="008D7E9B">
      <w:pPr>
        <w:pStyle w:val="Ttulo1"/>
        <w:numPr>
          <w:ilvl w:val="0"/>
          <w:numId w:val="0"/>
        </w:numPr>
        <w:pBdr>
          <w:top w:val="double" w:sz="4" w:space="1" w:color="auto"/>
        </w:pBdr>
        <w:tabs>
          <w:tab w:val="left" w:pos="1741"/>
          <w:tab w:val="center" w:pos="4252"/>
        </w:tabs>
        <w:jc w:val="center"/>
        <w:rPr>
          <w:rFonts w:cstheme="minorHAnsi"/>
          <w:smallCaps/>
          <w:sz w:val="22"/>
        </w:rPr>
      </w:pPr>
      <w:bookmarkStart w:id="490" w:name="_Toc44603244"/>
      <w:bookmarkStart w:id="491" w:name="_Toc71289898"/>
      <w:r w:rsidRPr="00A370E1">
        <w:rPr>
          <w:rFonts w:cstheme="minorHAnsi"/>
          <w:smallCaps/>
          <w:sz w:val="22"/>
        </w:rPr>
        <w:t xml:space="preserve">Anexo </w:t>
      </w:r>
      <w:bookmarkEnd w:id="490"/>
      <w:r w:rsidR="00633060" w:rsidRPr="00A370E1">
        <w:rPr>
          <w:rFonts w:cstheme="minorHAnsi"/>
          <w:smallCaps/>
          <w:sz w:val="22"/>
        </w:rPr>
        <w:t>V</w:t>
      </w:r>
      <w:r w:rsidR="003111BE" w:rsidRPr="00A370E1">
        <w:rPr>
          <w:rFonts w:cstheme="minorHAnsi"/>
          <w:smallCaps/>
          <w:sz w:val="22"/>
        </w:rPr>
        <w:t>I</w:t>
      </w:r>
      <w:bookmarkEnd w:id="491"/>
    </w:p>
    <w:p w14:paraId="005832B6" w14:textId="24841D5F" w:rsidR="008D7E9B" w:rsidRPr="00A370E1" w:rsidRDefault="0089796E" w:rsidP="00BD147C">
      <w:pPr>
        <w:pBdr>
          <w:bottom w:val="double" w:sz="4" w:space="1" w:color="auto"/>
        </w:pBdr>
        <w:jc w:val="center"/>
        <w:rPr>
          <w:rFonts w:cstheme="minorHAnsi"/>
          <w:b/>
          <w:smallCaps/>
          <w:sz w:val="22"/>
        </w:rPr>
      </w:pPr>
      <w:r w:rsidRPr="00A370E1">
        <w:rPr>
          <w:rFonts w:cstheme="minorHAnsi"/>
          <w:b/>
          <w:smallCaps/>
          <w:sz w:val="22"/>
        </w:rPr>
        <w:t>Histórico de Geração Mensal de Energia</w:t>
      </w:r>
    </w:p>
    <w:p w14:paraId="529E10DC" w14:textId="66EB06E5" w:rsidR="00984CCE" w:rsidRPr="00A370E1" w:rsidRDefault="00984CCE">
      <w:pPr>
        <w:spacing w:line="240" w:lineRule="auto"/>
        <w:jc w:val="left"/>
        <w:rPr>
          <w:rFonts w:cstheme="minorHAnsi"/>
          <w:sz w:val="22"/>
        </w:rPr>
      </w:pPr>
      <w:r w:rsidRPr="00A370E1">
        <w:rPr>
          <w:rFonts w:cstheme="minorHAnsi"/>
          <w:sz w:val="22"/>
        </w:rPr>
        <w:br w:type="page"/>
      </w:r>
    </w:p>
    <w:p w14:paraId="11D11AAD" w14:textId="5FC22C77" w:rsidR="0089796E" w:rsidRPr="00A370E1" w:rsidRDefault="0089796E" w:rsidP="0089796E">
      <w:pPr>
        <w:pStyle w:val="Ttulo1"/>
        <w:numPr>
          <w:ilvl w:val="0"/>
          <w:numId w:val="0"/>
        </w:numPr>
        <w:pBdr>
          <w:top w:val="double" w:sz="4" w:space="1" w:color="auto"/>
        </w:pBdr>
        <w:tabs>
          <w:tab w:val="left" w:pos="1741"/>
          <w:tab w:val="center" w:pos="4252"/>
        </w:tabs>
        <w:jc w:val="center"/>
        <w:rPr>
          <w:rFonts w:cstheme="minorHAnsi"/>
          <w:smallCaps/>
          <w:sz w:val="22"/>
        </w:rPr>
      </w:pPr>
      <w:bookmarkStart w:id="492" w:name="_Toc71289899"/>
      <w:r w:rsidRPr="00A370E1">
        <w:rPr>
          <w:rFonts w:cstheme="minorHAnsi"/>
          <w:sz w:val="22"/>
        </w:rPr>
        <w:lastRenderedPageBreak/>
        <w:t>Anexo VII</w:t>
      </w:r>
    </w:p>
    <w:p w14:paraId="31141628" w14:textId="77777777" w:rsidR="00BE5959" w:rsidRDefault="00BE5959" w:rsidP="00BE5959">
      <w:pPr>
        <w:pBdr>
          <w:bottom w:val="double" w:sz="4" w:space="1" w:color="auto"/>
        </w:pBdr>
        <w:jc w:val="center"/>
        <w:rPr>
          <w:rFonts w:cstheme="minorHAnsi"/>
          <w:b/>
          <w:smallCaps/>
          <w:sz w:val="22"/>
        </w:rPr>
      </w:pPr>
      <w:r>
        <w:rPr>
          <w:rFonts w:cstheme="minorHAnsi"/>
          <w:b/>
          <w:smallCaps/>
          <w:sz w:val="22"/>
        </w:rPr>
        <w:t>Modelo de Declaração da Emissora Relativa à Destinação dos Recursos</w:t>
      </w:r>
    </w:p>
    <w:p w14:paraId="77634A45" w14:textId="77777777" w:rsidR="0089796E" w:rsidRPr="00A370E1" w:rsidRDefault="0089796E" w:rsidP="0089796E">
      <w:pPr>
        <w:jc w:val="center"/>
        <w:rPr>
          <w:rFonts w:cstheme="minorHAnsi"/>
          <w:b/>
          <w:bCs/>
          <w:sz w:val="22"/>
        </w:rPr>
      </w:pPr>
    </w:p>
    <w:p w14:paraId="37252DBB" w14:textId="12DABCB1" w:rsidR="0089796E" w:rsidRPr="00A370E1" w:rsidRDefault="0089796E" w:rsidP="0089796E">
      <w:pPr>
        <w:pStyle w:val="DeltaViewTableBody"/>
        <w:widowControl w:val="0"/>
        <w:suppressAutoHyphens/>
        <w:spacing w:line="312" w:lineRule="auto"/>
        <w:jc w:val="both"/>
        <w:rPr>
          <w:rFonts w:asciiTheme="minorHAnsi" w:hAnsiTheme="minorHAnsi" w:cstheme="minorHAnsi"/>
          <w:sz w:val="22"/>
          <w:szCs w:val="22"/>
          <w:lang w:val="pt-BR"/>
        </w:rPr>
      </w:pPr>
      <w:r w:rsidRPr="00A370E1">
        <w:rPr>
          <w:rFonts w:asciiTheme="minorHAnsi" w:hAnsiTheme="minorHAnsi" w:cstheme="minorHAnsi"/>
          <w:sz w:val="22"/>
          <w:szCs w:val="22"/>
          <w:lang w:val="pt-BR"/>
        </w:rPr>
        <w:t>Declaramos, em cumprimento ao disposto nas Cláusula [.] do Termo de Securitização de Créditos Imobiliários das</w:t>
      </w:r>
      <w:r w:rsidR="00792ABF" w:rsidRPr="00A370E1">
        <w:rPr>
          <w:rFonts w:asciiTheme="minorHAnsi" w:hAnsiTheme="minorHAnsi" w:cstheme="minorHAnsi"/>
          <w:sz w:val="22"/>
          <w:szCs w:val="22"/>
          <w:lang w:val="pt-BR"/>
        </w:rPr>
        <w:t>1</w:t>
      </w:r>
      <w:r w:rsidR="00FB0AA4" w:rsidRPr="00A370E1">
        <w:rPr>
          <w:rFonts w:asciiTheme="minorHAnsi" w:hAnsiTheme="minorHAnsi" w:cstheme="minorHAnsi"/>
          <w:sz w:val="22"/>
          <w:szCs w:val="22"/>
          <w:lang w:val="pt-BR"/>
        </w:rPr>
        <w:t>°</w:t>
      </w:r>
      <w:r w:rsidRPr="00A370E1">
        <w:rPr>
          <w:rFonts w:asciiTheme="minorHAnsi" w:hAnsiTheme="minorHAnsi" w:cstheme="minorHAnsi"/>
          <w:sz w:val="22"/>
          <w:szCs w:val="22"/>
          <w:lang w:val="pt-BR"/>
        </w:rPr>
        <w:t xml:space="preserve"> Série da </w:t>
      </w:r>
      <w:r w:rsidR="00FB0AA4" w:rsidRPr="00A370E1">
        <w:rPr>
          <w:rFonts w:asciiTheme="minorHAnsi" w:hAnsiTheme="minorHAnsi" w:cstheme="minorHAnsi"/>
          <w:sz w:val="22"/>
          <w:szCs w:val="22"/>
          <w:lang w:val="pt-BR"/>
        </w:rPr>
        <w:t>1</w:t>
      </w:r>
      <w:r w:rsidR="00CA4606" w:rsidRPr="00A370E1">
        <w:rPr>
          <w:rFonts w:asciiTheme="minorHAnsi" w:hAnsiTheme="minorHAnsi" w:cstheme="minorHAnsi"/>
          <w:sz w:val="22"/>
          <w:szCs w:val="22"/>
          <w:lang w:val="pt-BR"/>
        </w:rPr>
        <w:t xml:space="preserve">ª </w:t>
      </w:r>
      <w:r w:rsidRPr="00A370E1">
        <w:rPr>
          <w:rFonts w:asciiTheme="minorHAnsi" w:hAnsiTheme="minorHAnsi" w:cstheme="minorHAnsi"/>
          <w:sz w:val="22"/>
          <w:szCs w:val="22"/>
          <w:lang w:val="pt-BR"/>
        </w:rPr>
        <w:t xml:space="preserve">Emissão de Certificados de Recebíveis Imobiliários da </w:t>
      </w:r>
      <w:r w:rsidR="00CA4606" w:rsidRPr="00A370E1">
        <w:rPr>
          <w:rFonts w:asciiTheme="minorHAnsi" w:hAnsiTheme="minorHAnsi" w:cstheme="minorHAnsi"/>
          <w:sz w:val="22"/>
          <w:szCs w:val="22"/>
          <w:lang w:val="pt-BR"/>
        </w:rPr>
        <w:t xml:space="preserve">OPEA </w:t>
      </w:r>
      <w:r w:rsidRPr="00A370E1">
        <w:rPr>
          <w:rFonts w:asciiTheme="minorHAnsi" w:hAnsiTheme="minorHAnsi" w:cstheme="minorHAnsi"/>
          <w:sz w:val="22"/>
          <w:szCs w:val="22"/>
          <w:lang w:val="pt-BR"/>
        </w:rPr>
        <w:t>SECURITIZADORA S.A. (“</w:t>
      </w:r>
      <w:r w:rsidRPr="00A370E1">
        <w:rPr>
          <w:rFonts w:asciiTheme="minorHAnsi" w:hAnsiTheme="minorHAnsi" w:cstheme="minorHAnsi"/>
          <w:sz w:val="22"/>
          <w:szCs w:val="22"/>
          <w:u w:val="single"/>
          <w:lang w:val="pt-BR"/>
        </w:rPr>
        <w:t>Termo de Securitização</w:t>
      </w:r>
      <w:r w:rsidRPr="00A370E1">
        <w:rPr>
          <w:rFonts w:asciiTheme="minorHAnsi" w:hAnsiTheme="minorHAnsi" w:cstheme="minorHAnsi"/>
          <w:sz w:val="22"/>
          <w:szCs w:val="22"/>
          <w:lang w:val="pt-BR"/>
        </w:rPr>
        <w:t>”), que os recursos disponibilizados na operação firmada por meio da DEBÊNTURE foram utilizados até a presente data para a construção, reforma ou aquisição dos imóveis conforme listados abaixo:</w:t>
      </w: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25"/>
        <w:gridCol w:w="1190"/>
        <w:gridCol w:w="857"/>
        <w:gridCol w:w="1731"/>
        <w:gridCol w:w="1390"/>
        <w:gridCol w:w="1339"/>
        <w:gridCol w:w="330"/>
        <w:gridCol w:w="1320"/>
        <w:gridCol w:w="1134"/>
      </w:tblGrid>
      <w:tr w:rsidR="009425B2" w:rsidRPr="00EF3BEF" w14:paraId="5FC3FDCC" w14:textId="77777777" w:rsidTr="008E0BC8">
        <w:trPr>
          <w:trHeight w:val="3330"/>
          <w:ins w:id="493" w:author="Philippe Hollanda - Oliveira Trust" w:date="2022-08-17T10:34:00Z"/>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B5279E" w14:textId="77777777" w:rsidR="009425B2" w:rsidRPr="00EF3BEF" w:rsidRDefault="009425B2" w:rsidP="008E0BC8">
            <w:pPr>
              <w:spacing w:line="360" w:lineRule="auto"/>
              <w:jc w:val="center"/>
              <w:rPr>
                <w:ins w:id="494" w:author="Philippe Hollanda - Oliveira Trust" w:date="2022-08-17T10:34:00Z"/>
                <w:rFonts w:cstheme="minorHAnsi"/>
                <w:b/>
                <w:bCs/>
                <w:color w:val="000000"/>
                <w:lang w:val="en-US"/>
              </w:rPr>
            </w:pPr>
            <w:bookmarkStart w:id="495" w:name="_Hlk79414802"/>
            <w:ins w:id="496" w:author="Philippe Hollanda - Oliveira Trust" w:date="2022-08-17T10:34:00Z">
              <w:r w:rsidRPr="00EF3BEF">
                <w:rPr>
                  <w:rFonts w:cstheme="minorHAnsi"/>
                  <w:b/>
                  <w:bCs/>
                  <w:color w:val="000000"/>
                </w:rPr>
                <w:t>Denominação do Empreendimento Imobiliário</w:t>
              </w:r>
            </w:ins>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6BDAB6B" w14:textId="77777777" w:rsidR="009425B2" w:rsidRPr="00EF3BEF" w:rsidRDefault="009425B2" w:rsidP="008E0BC8">
            <w:pPr>
              <w:spacing w:line="360" w:lineRule="auto"/>
              <w:jc w:val="center"/>
              <w:rPr>
                <w:ins w:id="497" w:author="Philippe Hollanda - Oliveira Trust" w:date="2022-08-17T10:34:00Z"/>
                <w:rFonts w:cstheme="minorHAnsi"/>
                <w:b/>
                <w:bCs/>
                <w:color w:val="000000"/>
                <w:lang w:val="en-US"/>
              </w:rPr>
            </w:pPr>
            <w:ins w:id="498" w:author="Philippe Hollanda - Oliveira Trust" w:date="2022-08-17T10:34:00Z">
              <w:r w:rsidRPr="00EF3BEF">
                <w:rPr>
                  <w:rFonts w:cstheme="minorHAnsi"/>
                  <w:b/>
                  <w:bCs/>
                </w:rPr>
                <w:t>Proprietário</w:t>
              </w:r>
            </w:ins>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660B99" w14:textId="77777777" w:rsidR="009425B2" w:rsidRPr="00EF3BEF" w:rsidRDefault="009425B2" w:rsidP="008E0BC8">
            <w:pPr>
              <w:spacing w:line="360" w:lineRule="auto"/>
              <w:jc w:val="center"/>
              <w:rPr>
                <w:ins w:id="499" w:author="Philippe Hollanda - Oliveira Trust" w:date="2022-08-17T10:34:00Z"/>
                <w:rFonts w:cstheme="minorHAnsi"/>
                <w:b/>
                <w:bCs/>
                <w:color w:val="000000"/>
                <w:lang w:val="en-US"/>
              </w:rPr>
            </w:pPr>
            <w:ins w:id="500" w:author="Philippe Hollanda - Oliveira Trust" w:date="2022-08-17T10:34:00Z">
              <w:r w:rsidRPr="00EF3BEF">
                <w:rPr>
                  <w:rFonts w:cstheme="minorHAnsi"/>
                  <w:b/>
                  <w:bCs/>
                </w:rPr>
                <w:t>Matrícula / Cartório</w:t>
              </w:r>
            </w:ins>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6D7E3B7" w14:textId="77777777" w:rsidR="009425B2" w:rsidRPr="00EF3BEF" w:rsidRDefault="009425B2" w:rsidP="008E0BC8">
            <w:pPr>
              <w:spacing w:line="360" w:lineRule="auto"/>
              <w:jc w:val="center"/>
              <w:rPr>
                <w:ins w:id="501" w:author="Philippe Hollanda - Oliveira Trust" w:date="2022-08-17T10:34:00Z"/>
                <w:rFonts w:cstheme="minorHAnsi"/>
                <w:b/>
                <w:bCs/>
                <w:color w:val="000000"/>
                <w:lang w:val="en-US"/>
              </w:rPr>
            </w:pPr>
            <w:ins w:id="502" w:author="Philippe Hollanda - Oliveira Trust" w:date="2022-08-17T10:34:00Z">
              <w:r w:rsidRPr="00EF3BEF">
                <w:rPr>
                  <w:rFonts w:cstheme="minorHAnsi"/>
                  <w:b/>
                  <w:bCs/>
                </w:rPr>
                <w:t>Endereço</w:t>
              </w:r>
            </w:ins>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47DC7E" w14:textId="77777777" w:rsidR="009425B2" w:rsidRPr="00EF3BEF" w:rsidRDefault="009425B2" w:rsidP="008E0BC8">
            <w:pPr>
              <w:spacing w:line="360" w:lineRule="auto"/>
              <w:jc w:val="center"/>
              <w:rPr>
                <w:ins w:id="503" w:author="Philippe Hollanda - Oliveira Trust" w:date="2022-08-17T10:34:00Z"/>
                <w:rFonts w:cstheme="minorHAnsi"/>
                <w:b/>
                <w:bCs/>
                <w:color w:val="000000"/>
                <w:lang w:val="en-US"/>
              </w:rPr>
            </w:pPr>
            <w:ins w:id="504" w:author="Philippe Hollanda - Oliveira Trust" w:date="2022-08-17T10:34:00Z">
              <w:r w:rsidRPr="00EF3BEF">
                <w:rPr>
                  <w:rFonts w:cstheme="minorHAnsi"/>
                  <w:b/>
                  <w:bCs/>
                </w:rPr>
                <w:t>Status da Obra (%)</w:t>
              </w:r>
            </w:ins>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E28EA9" w14:textId="77777777" w:rsidR="009425B2" w:rsidRPr="00EF3BEF" w:rsidRDefault="009425B2" w:rsidP="008E0BC8">
            <w:pPr>
              <w:spacing w:line="360" w:lineRule="auto"/>
              <w:jc w:val="center"/>
              <w:rPr>
                <w:ins w:id="505" w:author="Philippe Hollanda - Oliveira Trust" w:date="2022-08-17T10:34:00Z"/>
                <w:rFonts w:cstheme="minorHAnsi"/>
                <w:b/>
                <w:bCs/>
              </w:rPr>
            </w:pPr>
            <w:ins w:id="506" w:author="Philippe Hollanda - Oliveira Trust" w:date="2022-08-17T10:34:00Z">
              <w:r w:rsidRPr="00EF3BEF">
                <w:rPr>
                  <w:rFonts w:cstheme="minorHAnsi"/>
                  <w:b/>
                  <w:bCs/>
                </w:rPr>
                <w:t>Destinação dos recursos/etapa do projeto: (aquisição, construção ou reforma)</w:t>
              </w:r>
            </w:ins>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87CEC6" w14:textId="77777777" w:rsidR="009425B2" w:rsidRPr="00EF3BEF" w:rsidRDefault="009425B2" w:rsidP="008E0BC8">
            <w:pPr>
              <w:spacing w:line="360" w:lineRule="auto"/>
              <w:jc w:val="center"/>
              <w:rPr>
                <w:ins w:id="507" w:author="Philippe Hollanda - Oliveira Trust" w:date="2022-08-17T10:34:00Z"/>
                <w:rFonts w:cstheme="minorHAnsi"/>
                <w:b/>
                <w:bCs/>
              </w:rPr>
            </w:pPr>
            <w:ins w:id="508" w:author="Philippe Hollanda - Oliveira Trust" w:date="2022-08-17T10:34:00Z">
              <w:r w:rsidRPr="00EF3BEF">
                <w:rPr>
                  <w:rFonts w:cstheme="minorHAnsi"/>
                  <w:b/>
                  <w:bCs/>
                </w:rPr>
                <w:t>Documento (Nº da Nota Fiscal (NF-e) /DOC [x] / e outros</w:t>
              </w:r>
            </w:ins>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114698F" w14:textId="77777777" w:rsidR="009425B2" w:rsidRPr="00EF3BEF" w:rsidRDefault="009425B2" w:rsidP="008E0BC8">
            <w:pPr>
              <w:spacing w:line="360" w:lineRule="auto"/>
              <w:jc w:val="center"/>
              <w:rPr>
                <w:ins w:id="509" w:author="Philippe Hollanda - Oliveira Trust" w:date="2022-08-17T10:34:00Z"/>
                <w:rFonts w:cstheme="minorHAnsi"/>
                <w:b/>
                <w:bCs/>
                <w:color w:val="000000"/>
              </w:rPr>
            </w:pPr>
            <w:ins w:id="510" w:author="Philippe Hollanda - Oliveira Trust" w:date="2022-08-17T10:34:00Z">
              <w:r w:rsidRPr="00EF3BEF">
                <w:rPr>
                  <w:rFonts w:cstheme="minorHAnsi"/>
                  <w:b/>
                  <w:bCs/>
                </w:rPr>
                <w:t>Comprovante de pagamento: recibo [x] / TED [x] / boleto (autenticação) e outros</w:t>
              </w:r>
            </w:ins>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7224E84" w14:textId="77777777" w:rsidR="009425B2" w:rsidRPr="00EF3BEF" w:rsidRDefault="009425B2" w:rsidP="008E0BC8">
            <w:pPr>
              <w:spacing w:line="360" w:lineRule="auto"/>
              <w:jc w:val="center"/>
              <w:rPr>
                <w:ins w:id="511" w:author="Philippe Hollanda - Oliveira Trust" w:date="2022-08-17T10:34:00Z"/>
                <w:rFonts w:cstheme="minorHAnsi"/>
                <w:b/>
                <w:bCs/>
              </w:rPr>
            </w:pPr>
            <w:ins w:id="512" w:author="Philippe Hollanda - Oliveira Trust" w:date="2022-08-17T10:34:00Z">
              <w:r w:rsidRPr="00EF3BEF">
                <w:rPr>
                  <w:rFonts w:cstheme="minorHAnsi"/>
                  <w:b/>
                  <w:bCs/>
                </w:rPr>
                <w:t>Percentual do recurso utilizado no semestre</w:t>
              </w:r>
            </w:ins>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2B074D" w14:textId="77777777" w:rsidR="009425B2" w:rsidRPr="00EF3BEF" w:rsidRDefault="009425B2" w:rsidP="008E0BC8">
            <w:pPr>
              <w:spacing w:line="360" w:lineRule="auto"/>
              <w:jc w:val="center"/>
              <w:rPr>
                <w:ins w:id="513" w:author="Philippe Hollanda - Oliveira Trust" w:date="2022-08-17T10:34:00Z"/>
                <w:rFonts w:cstheme="minorHAnsi"/>
                <w:b/>
                <w:bCs/>
                <w:color w:val="000000"/>
                <w:lang w:val="en-US"/>
              </w:rPr>
            </w:pPr>
            <w:ins w:id="514" w:author="Philippe Hollanda - Oliveira Trust" w:date="2022-08-17T10:34:00Z">
              <w:r w:rsidRPr="00EF3BEF">
                <w:rPr>
                  <w:rFonts w:cstheme="minorHAnsi"/>
                  <w:b/>
                  <w:bCs/>
                </w:rPr>
                <w:t>Valor gasto no semestre</w:t>
              </w:r>
            </w:ins>
          </w:p>
        </w:tc>
      </w:tr>
      <w:tr w:rsidR="009425B2" w:rsidRPr="00EF3BEF" w14:paraId="1377F1B0" w14:textId="77777777" w:rsidTr="008E0BC8">
        <w:trPr>
          <w:trHeight w:val="315"/>
          <w:ins w:id="515" w:author="Philippe Hollanda - Oliveira Trust" w:date="2022-08-17T10:34:00Z"/>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7CEC5971" w14:textId="77777777" w:rsidR="009425B2" w:rsidRPr="00EF3BEF" w:rsidRDefault="009425B2" w:rsidP="008E0BC8">
            <w:pPr>
              <w:spacing w:line="360" w:lineRule="auto"/>
              <w:jc w:val="center"/>
              <w:rPr>
                <w:ins w:id="516" w:author="Philippe Hollanda - Oliveira Trust" w:date="2022-08-17T10:34:00Z"/>
                <w:rFonts w:cstheme="minorHAnsi"/>
                <w:color w:val="000000"/>
                <w:lang w:val="en-US"/>
              </w:rPr>
            </w:pPr>
            <w:ins w:id="517" w:author="Philippe Hollanda - Oliveira Trust" w:date="2022-08-17T10:34:00Z">
              <w:r w:rsidRPr="00EF3BEF">
                <w:rPr>
                  <w:rFonts w:cstheme="minorHAnsi"/>
                  <w:color w:val="000000"/>
                </w:rPr>
                <w:t>[●]</w:t>
              </w:r>
            </w:ins>
          </w:p>
        </w:tc>
        <w:tc>
          <w:tcPr>
            <w:tcW w:w="1496" w:type="dxa"/>
            <w:tcBorders>
              <w:top w:val="single" w:sz="4" w:space="0" w:color="auto"/>
              <w:left w:val="single" w:sz="4" w:space="0" w:color="auto"/>
              <w:bottom w:val="single" w:sz="4" w:space="0" w:color="auto"/>
              <w:right w:val="single" w:sz="4" w:space="0" w:color="auto"/>
            </w:tcBorders>
            <w:vAlign w:val="center"/>
            <w:hideMark/>
          </w:tcPr>
          <w:p w14:paraId="12303831" w14:textId="77777777" w:rsidR="009425B2" w:rsidRPr="00EF3BEF" w:rsidRDefault="009425B2" w:rsidP="008E0BC8">
            <w:pPr>
              <w:spacing w:line="360" w:lineRule="auto"/>
              <w:jc w:val="center"/>
              <w:rPr>
                <w:ins w:id="518" w:author="Philippe Hollanda - Oliveira Trust" w:date="2022-08-17T10:34:00Z"/>
                <w:rFonts w:cstheme="minorHAnsi"/>
                <w:color w:val="000000"/>
                <w:lang w:val="en-US"/>
              </w:rPr>
            </w:pPr>
            <w:ins w:id="519" w:author="Philippe Hollanda - Oliveira Trust" w:date="2022-08-17T10:34:00Z">
              <w:r w:rsidRPr="00EF3BEF">
                <w:rPr>
                  <w:rFonts w:cstheme="minorHAnsi"/>
                  <w:color w:val="000000"/>
                </w:rPr>
                <w:t>[●]</w:t>
              </w:r>
            </w:ins>
          </w:p>
        </w:tc>
        <w:tc>
          <w:tcPr>
            <w:tcW w:w="1243" w:type="dxa"/>
            <w:tcBorders>
              <w:top w:val="single" w:sz="4" w:space="0" w:color="auto"/>
              <w:left w:val="single" w:sz="4" w:space="0" w:color="auto"/>
              <w:bottom w:val="single" w:sz="4" w:space="0" w:color="auto"/>
              <w:right w:val="single" w:sz="4" w:space="0" w:color="auto"/>
            </w:tcBorders>
            <w:vAlign w:val="center"/>
            <w:hideMark/>
          </w:tcPr>
          <w:p w14:paraId="5EE87841" w14:textId="77777777" w:rsidR="009425B2" w:rsidRPr="00EF3BEF" w:rsidRDefault="009425B2" w:rsidP="008E0BC8">
            <w:pPr>
              <w:spacing w:line="360" w:lineRule="auto"/>
              <w:jc w:val="center"/>
              <w:rPr>
                <w:ins w:id="520" w:author="Philippe Hollanda - Oliveira Trust" w:date="2022-08-17T10:34:00Z"/>
                <w:rFonts w:cstheme="minorHAnsi"/>
                <w:color w:val="000000"/>
                <w:lang w:val="en-US"/>
              </w:rPr>
            </w:pPr>
            <w:ins w:id="521" w:author="Philippe Hollanda - Oliveira Trust" w:date="2022-08-17T10:34:00Z">
              <w:r w:rsidRPr="00EF3BEF">
                <w:rPr>
                  <w:rFonts w:cstheme="minorHAnsi"/>
                  <w:color w:val="000000"/>
                </w:rPr>
                <w:t>[●]</w:t>
              </w:r>
            </w:ins>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175A4842" w14:textId="77777777" w:rsidR="009425B2" w:rsidRPr="00EF3BEF" w:rsidRDefault="009425B2" w:rsidP="008E0BC8">
            <w:pPr>
              <w:spacing w:line="360" w:lineRule="auto"/>
              <w:jc w:val="center"/>
              <w:rPr>
                <w:ins w:id="522" w:author="Philippe Hollanda - Oliveira Trust" w:date="2022-08-17T10:34:00Z"/>
                <w:rFonts w:cstheme="minorHAnsi"/>
                <w:color w:val="000000"/>
                <w:lang w:val="en-US"/>
              </w:rPr>
            </w:pPr>
            <w:ins w:id="523" w:author="Philippe Hollanda - Oliveira Trust" w:date="2022-08-17T10:34:00Z">
              <w:r w:rsidRPr="00EF3BEF">
                <w:rPr>
                  <w:rFonts w:cstheme="minorHAnsi"/>
                  <w:color w:val="000000"/>
                </w:rPr>
                <w:t>[●]</w:t>
              </w:r>
            </w:ins>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7D92BC01" w14:textId="77777777" w:rsidR="009425B2" w:rsidRPr="00EF3BEF" w:rsidRDefault="009425B2" w:rsidP="008E0BC8">
            <w:pPr>
              <w:spacing w:line="360" w:lineRule="auto"/>
              <w:jc w:val="center"/>
              <w:rPr>
                <w:ins w:id="524" w:author="Philippe Hollanda - Oliveira Trust" w:date="2022-08-17T10:34:00Z"/>
                <w:rFonts w:cstheme="minorHAnsi"/>
                <w:color w:val="000000"/>
                <w:lang w:val="en-US"/>
              </w:rPr>
            </w:pPr>
            <w:ins w:id="525" w:author="Philippe Hollanda - Oliveira Trust" w:date="2022-08-17T10:34:00Z">
              <w:r w:rsidRPr="00EF3BEF">
                <w:rPr>
                  <w:rFonts w:cstheme="minorHAnsi"/>
                  <w:color w:val="000000"/>
                </w:rPr>
                <w:t>[●]</w:t>
              </w:r>
            </w:ins>
          </w:p>
        </w:tc>
        <w:tc>
          <w:tcPr>
            <w:tcW w:w="1709" w:type="dxa"/>
            <w:tcBorders>
              <w:top w:val="single" w:sz="4" w:space="0" w:color="auto"/>
              <w:left w:val="single" w:sz="4" w:space="0" w:color="auto"/>
              <w:bottom w:val="single" w:sz="4" w:space="0" w:color="auto"/>
              <w:right w:val="single" w:sz="4" w:space="0" w:color="auto"/>
            </w:tcBorders>
            <w:vAlign w:val="center"/>
            <w:hideMark/>
          </w:tcPr>
          <w:p w14:paraId="01435CC4" w14:textId="77777777" w:rsidR="009425B2" w:rsidRPr="00EF3BEF" w:rsidRDefault="009425B2" w:rsidP="008E0BC8">
            <w:pPr>
              <w:spacing w:line="360" w:lineRule="auto"/>
              <w:jc w:val="center"/>
              <w:rPr>
                <w:ins w:id="526" w:author="Philippe Hollanda - Oliveira Trust" w:date="2022-08-17T10:34:00Z"/>
                <w:rFonts w:cstheme="minorHAnsi"/>
                <w:color w:val="000000"/>
                <w:lang w:val="en-US"/>
              </w:rPr>
            </w:pPr>
            <w:ins w:id="527" w:author="Philippe Hollanda - Oliveira Trust" w:date="2022-08-17T10:34:00Z">
              <w:r w:rsidRPr="00EF3BEF">
                <w:rPr>
                  <w:rFonts w:cstheme="minorHAnsi"/>
                  <w:color w:val="000000"/>
                </w:rPr>
                <w:t>[●]</w:t>
              </w:r>
            </w:ins>
          </w:p>
        </w:tc>
        <w:tc>
          <w:tcPr>
            <w:tcW w:w="1390" w:type="dxa"/>
            <w:tcBorders>
              <w:top w:val="single" w:sz="4" w:space="0" w:color="auto"/>
              <w:left w:val="single" w:sz="4" w:space="0" w:color="auto"/>
              <w:bottom w:val="single" w:sz="4" w:space="0" w:color="auto"/>
              <w:right w:val="single" w:sz="4" w:space="0" w:color="auto"/>
            </w:tcBorders>
            <w:vAlign w:val="center"/>
            <w:hideMark/>
          </w:tcPr>
          <w:p w14:paraId="104A7BFC" w14:textId="77777777" w:rsidR="009425B2" w:rsidRPr="00EF3BEF" w:rsidRDefault="009425B2" w:rsidP="008E0BC8">
            <w:pPr>
              <w:spacing w:line="360" w:lineRule="auto"/>
              <w:jc w:val="center"/>
              <w:rPr>
                <w:ins w:id="528" w:author="Philippe Hollanda - Oliveira Trust" w:date="2022-08-17T10:34:00Z"/>
                <w:rFonts w:cstheme="minorHAnsi"/>
                <w:color w:val="000000"/>
                <w:lang w:val="en-US"/>
              </w:rPr>
            </w:pPr>
            <w:ins w:id="529" w:author="Philippe Hollanda - Oliveira Trust" w:date="2022-08-17T10:34:00Z">
              <w:r w:rsidRPr="00EF3BEF">
                <w:rPr>
                  <w:rFonts w:cstheme="minorHAnsi"/>
                  <w:color w:val="000000"/>
                </w:rPr>
                <w:t>[●]</w:t>
              </w:r>
            </w:ins>
          </w:p>
        </w:tc>
        <w:tc>
          <w:tcPr>
            <w:tcW w:w="1339" w:type="dxa"/>
            <w:tcBorders>
              <w:top w:val="single" w:sz="4" w:space="0" w:color="auto"/>
              <w:left w:val="single" w:sz="4" w:space="0" w:color="auto"/>
              <w:bottom w:val="single" w:sz="4" w:space="0" w:color="auto"/>
              <w:right w:val="single" w:sz="4" w:space="0" w:color="auto"/>
            </w:tcBorders>
            <w:vAlign w:val="center"/>
            <w:hideMark/>
          </w:tcPr>
          <w:p w14:paraId="14832F8B" w14:textId="77777777" w:rsidR="009425B2" w:rsidRPr="00EF3BEF" w:rsidRDefault="009425B2" w:rsidP="008E0BC8">
            <w:pPr>
              <w:spacing w:line="360" w:lineRule="auto"/>
              <w:jc w:val="center"/>
              <w:rPr>
                <w:ins w:id="530" w:author="Philippe Hollanda - Oliveira Trust" w:date="2022-08-17T10:34:00Z"/>
                <w:rFonts w:cstheme="minorHAnsi"/>
                <w:color w:val="000000"/>
                <w:lang w:val="en-US"/>
              </w:rPr>
            </w:pPr>
            <w:ins w:id="531" w:author="Philippe Hollanda - Oliveira Trust" w:date="2022-08-17T10:34:00Z">
              <w:r w:rsidRPr="00EF3BEF">
                <w:rPr>
                  <w:rFonts w:cstheme="minorHAnsi"/>
                  <w:color w:val="000000"/>
                </w:rPr>
                <w:t>[●]</w:t>
              </w:r>
            </w:ins>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07C3A0EF" w14:textId="77777777" w:rsidR="009425B2" w:rsidRPr="00EF3BEF" w:rsidRDefault="009425B2" w:rsidP="008E0BC8">
            <w:pPr>
              <w:spacing w:line="360" w:lineRule="auto"/>
              <w:jc w:val="center"/>
              <w:rPr>
                <w:ins w:id="532" w:author="Philippe Hollanda - Oliveira Trust" w:date="2022-08-17T10:34:00Z"/>
                <w:rFonts w:cstheme="minorHAnsi"/>
                <w:color w:val="000000"/>
                <w:lang w:val="en-US"/>
              </w:rPr>
            </w:pPr>
            <w:ins w:id="533" w:author="Philippe Hollanda - Oliveira Trust" w:date="2022-08-17T10:34:00Z">
              <w:r w:rsidRPr="00EF3BEF">
                <w:rPr>
                  <w:rFonts w:cstheme="minorHAnsi"/>
                  <w:color w:val="000000"/>
                </w:rPr>
                <w:t>[●]</w:t>
              </w:r>
            </w:ins>
          </w:p>
        </w:tc>
        <w:tc>
          <w:tcPr>
            <w:tcW w:w="1109" w:type="dxa"/>
            <w:tcBorders>
              <w:top w:val="single" w:sz="4" w:space="0" w:color="auto"/>
              <w:left w:val="single" w:sz="4" w:space="0" w:color="auto"/>
              <w:bottom w:val="single" w:sz="4" w:space="0" w:color="auto"/>
              <w:right w:val="single" w:sz="4" w:space="0" w:color="auto"/>
            </w:tcBorders>
            <w:vAlign w:val="center"/>
            <w:hideMark/>
          </w:tcPr>
          <w:p w14:paraId="770199D8" w14:textId="77777777" w:rsidR="009425B2" w:rsidRPr="00EF3BEF" w:rsidRDefault="009425B2" w:rsidP="008E0BC8">
            <w:pPr>
              <w:spacing w:line="360" w:lineRule="auto"/>
              <w:jc w:val="center"/>
              <w:rPr>
                <w:ins w:id="534" w:author="Philippe Hollanda - Oliveira Trust" w:date="2022-08-17T10:34:00Z"/>
                <w:rFonts w:cstheme="minorHAnsi"/>
                <w:color w:val="000000"/>
                <w:lang w:val="en-US"/>
              </w:rPr>
            </w:pPr>
            <w:ins w:id="535" w:author="Philippe Hollanda - Oliveira Trust" w:date="2022-08-17T10:34:00Z">
              <w:r w:rsidRPr="00EF3BEF">
                <w:rPr>
                  <w:rFonts w:cstheme="minorHAnsi"/>
                  <w:color w:val="000000"/>
                </w:rPr>
                <w:t>[●]</w:t>
              </w:r>
            </w:ins>
          </w:p>
        </w:tc>
      </w:tr>
      <w:tr w:rsidR="009425B2" w:rsidRPr="00EF3BEF" w14:paraId="62AAAF92" w14:textId="77777777" w:rsidTr="008E0BC8">
        <w:trPr>
          <w:trHeight w:val="315"/>
          <w:ins w:id="536" w:author="Philippe Hollanda - Oliveira Trust" w:date="2022-08-17T10:34:00Z"/>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7FB2B1" w14:textId="77777777" w:rsidR="009425B2" w:rsidRPr="00EF3BEF" w:rsidRDefault="009425B2" w:rsidP="008E0BC8">
            <w:pPr>
              <w:spacing w:line="360" w:lineRule="auto"/>
              <w:jc w:val="center"/>
              <w:rPr>
                <w:ins w:id="537" w:author="Philippe Hollanda - Oliveira Trust" w:date="2022-08-17T10:34:00Z"/>
                <w:rFonts w:cstheme="minorHAnsi"/>
                <w:b/>
                <w:bCs/>
                <w:color w:val="000000"/>
                <w:lang w:val="en-US"/>
              </w:rPr>
            </w:pPr>
            <w:ins w:id="538" w:author="Philippe Hollanda - Oliveira Trust" w:date="2022-08-17T10:34:00Z">
              <w:r w:rsidRPr="00EF3BEF">
                <w:rPr>
                  <w:rFonts w:cstheme="minorHAnsi"/>
                  <w:b/>
                  <w:bCs/>
                </w:rPr>
                <w:t>Total destinado no semestre</w:t>
              </w:r>
            </w:ins>
          </w:p>
        </w:tc>
        <w:tc>
          <w:tcPr>
            <w:tcW w:w="1109" w:type="dxa"/>
            <w:tcBorders>
              <w:top w:val="single" w:sz="4" w:space="0" w:color="auto"/>
              <w:left w:val="single" w:sz="4" w:space="0" w:color="auto"/>
              <w:bottom w:val="single" w:sz="4" w:space="0" w:color="auto"/>
              <w:right w:val="single" w:sz="4" w:space="0" w:color="auto"/>
            </w:tcBorders>
            <w:vAlign w:val="center"/>
            <w:hideMark/>
          </w:tcPr>
          <w:p w14:paraId="6CF7349F" w14:textId="77777777" w:rsidR="009425B2" w:rsidRPr="00EF3BEF" w:rsidRDefault="009425B2" w:rsidP="008E0BC8">
            <w:pPr>
              <w:spacing w:line="360" w:lineRule="auto"/>
              <w:jc w:val="center"/>
              <w:rPr>
                <w:ins w:id="539" w:author="Philippe Hollanda - Oliveira Trust" w:date="2022-08-17T10:34:00Z"/>
                <w:rFonts w:cstheme="minorHAnsi"/>
                <w:color w:val="000000"/>
                <w:lang w:val="en-US"/>
              </w:rPr>
            </w:pPr>
            <w:ins w:id="540" w:author="Philippe Hollanda - Oliveira Trust" w:date="2022-08-17T10:34:00Z">
              <w:r w:rsidRPr="00EF3BEF">
                <w:rPr>
                  <w:rFonts w:cstheme="minorHAnsi"/>
                  <w:color w:val="000000"/>
                </w:rPr>
                <w:t>R$ [●]</w:t>
              </w:r>
            </w:ins>
          </w:p>
        </w:tc>
      </w:tr>
      <w:tr w:rsidR="009425B2" w:rsidRPr="00EF3BEF" w14:paraId="54B41E9B" w14:textId="77777777" w:rsidTr="008E0BC8">
        <w:trPr>
          <w:trHeight w:val="315"/>
          <w:ins w:id="541" w:author="Philippe Hollanda - Oliveira Trust" w:date="2022-08-17T10:34:00Z"/>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91E5EF6" w14:textId="77777777" w:rsidR="009425B2" w:rsidRPr="00EF3BEF" w:rsidRDefault="009425B2" w:rsidP="008E0BC8">
            <w:pPr>
              <w:spacing w:line="360" w:lineRule="auto"/>
              <w:jc w:val="center"/>
              <w:rPr>
                <w:ins w:id="542" w:author="Philippe Hollanda - Oliveira Trust" w:date="2022-08-17T10:34:00Z"/>
                <w:rFonts w:cstheme="minorHAnsi"/>
                <w:b/>
                <w:bCs/>
              </w:rPr>
            </w:pPr>
            <w:ins w:id="543" w:author="Philippe Hollanda - Oliveira Trust" w:date="2022-08-17T10:34:00Z">
              <w:r w:rsidRPr="00EF3BEF">
                <w:rPr>
                  <w:rFonts w:cstheme="minorHAnsi"/>
                  <w:b/>
                  <w:bCs/>
                </w:rPr>
                <w:t>Valor total desembolsado à Devedora</w:t>
              </w:r>
            </w:ins>
          </w:p>
        </w:tc>
        <w:tc>
          <w:tcPr>
            <w:tcW w:w="1109" w:type="dxa"/>
            <w:tcBorders>
              <w:top w:val="single" w:sz="4" w:space="0" w:color="auto"/>
              <w:left w:val="single" w:sz="4" w:space="0" w:color="auto"/>
              <w:bottom w:val="single" w:sz="4" w:space="0" w:color="auto"/>
              <w:right w:val="single" w:sz="4" w:space="0" w:color="auto"/>
            </w:tcBorders>
            <w:vAlign w:val="center"/>
            <w:hideMark/>
          </w:tcPr>
          <w:p w14:paraId="2D2DE4ED" w14:textId="77777777" w:rsidR="009425B2" w:rsidRPr="00EF3BEF" w:rsidRDefault="009425B2" w:rsidP="008E0BC8">
            <w:pPr>
              <w:spacing w:line="360" w:lineRule="auto"/>
              <w:jc w:val="center"/>
              <w:rPr>
                <w:ins w:id="544" w:author="Philippe Hollanda - Oliveira Trust" w:date="2022-08-17T10:34:00Z"/>
                <w:rFonts w:cstheme="minorHAnsi"/>
                <w:color w:val="000000"/>
                <w:lang w:val="en-US"/>
              </w:rPr>
            </w:pPr>
            <w:ins w:id="545" w:author="Philippe Hollanda - Oliveira Trust" w:date="2022-08-17T10:34:00Z">
              <w:r w:rsidRPr="00EF3BEF">
                <w:rPr>
                  <w:rFonts w:cstheme="minorHAnsi"/>
                  <w:color w:val="000000"/>
                </w:rPr>
                <w:t>R$ [●]</w:t>
              </w:r>
            </w:ins>
          </w:p>
        </w:tc>
      </w:tr>
      <w:tr w:rsidR="009425B2" w:rsidRPr="00EF3BEF" w14:paraId="5A9CE0F9" w14:textId="77777777" w:rsidTr="008E0BC8">
        <w:trPr>
          <w:trHeight w:val="315"/>
          <w:ins w:id="546" w:author="Philippe Hollanda - Oliveira Trust" w:date="2022-08-17T10:34:00Z"/>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D06F73A" w14:textId="77777777" w:rsidR="009425B2" w:rsidRPr="00EF3BEF" w:rsidRDefault="009425B2" w:rsidP="008E0BC8">
            <w:pPr>
              <w:spacing w:line="360" w:lineRule="auto"/>
              <w:jc w:val="center"/>
              <w:rPr>
                <w:ins w:id="547" w:author="Philippe Hollanda - Oliveira Trust" w:date="2022-08-17T10:34:00Z"/>
                <w:rFonts w:cstheme="minorHAnsi"/>
                <w:b/>
                <w:bCs/>
                <w:color w:val="000000"/>
                <w:lang w:val="en-US"/>
              </w:rPr>
            </w:pPr>
            <w:ins w:id="548" w:author="Philippe Hollanda - Oliveira Trust" w:date="2022-08-17T10:34:00Z">
              <w:r w:rsidRPr="00EF3BEF">
                <w:rPr>
                  <w:rFonts w:cstheme="minorHAnsi"/>
                  <w:b/>
                  <w:bCs/>
                </w:rPr>
                <w:t>Saldo a destinar</w:t>
              </w:r>
            </w:ins>
          </w:p>
        </w:tc>
        <w:tc>
          <w:tcPr>
            <w:tcW w:w="1109" w:type="dxa"/>
            <w:tcBorders>
              <w:top w:val="single" w:sz="4" w:space="0" w:color="auto"/>
              <w:left w:val="single" w:sz="4" w:space="0" w:color="auto"/>
              <w:bottom w:val="single" w:sz="4" w:space="0" w:color="auto"/>
              <w:right w:val="single" w:sz="4" w:space="0" w:color="auto"/>
            </w:tcBorders>
            <w:vAlign w:val="center"/>
            <w:hideMark/>
          </w:tcPr>
          <w:p w14:paraId="2F473A86" w14:textId="77777777" w:rsidR="009425B2" w:rsidRPr="00EF3BEF" w:rsidRDefault="009425B2" w:rsidP="008E0BC8">
            <w:pPr>
              <w:spacing w:line="360" w:lineRule="auto"/>
              <w:jc w:val="center"/>
              <w:rPr>
                <w:ins w:id="549" w:author="Philippe Hollanda - Oliveira Trust" w:date="2022-08-17T10:34:00Z"/>
                <w:rFonts w:cstheme="minorHAnsi"/>
                <w:color w:val="000000"/>
                <w:lang w:val="en-US"/>
              </w:rPr>
            </w:pPr>
            <w:ins w:id="550" w:author="Philippe Hollanda - Oliveira Trust" w:date="2022-08-17T10:34:00Z">
              <w:r w:rsidRPr="00EF3BEF">
                <w:rPr>
                  <w:rFonts w:cstheme="minorHAnsi"/>
                  <w:color w:val="000000"/>
                  <w:lang w:val="en-US"/>
                </w:rPr>
                <w:t>R$ [●]</w:t>
              </w:r>
            </w:ins>
          </w:p>
        </w:tc>
      </w:tr>
      <w:tr w:rsidR="009425B2" w:rsidRPr="00EF3BEF" w14:paraId="00C540D6" w14:textId="77777777" w:rsidTr="008E0BC8">
        <w:trPr>
          <w:trHeight w:val="315"/>
          <w:ins w:id="551" w:author="Philippe Hollanda - Oliveira Trust" w:date="2022-08-17T10:34:00Z"/>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F6F966F" w14:textId="77777777" w:rsidR="009425B2" w:rsidRPr="00EF3BEF" w:rsidRDefault="009425B2" w:rsidP="008E0BC8">
            <w:pPr>
              <w:spacing w:line="360" w:lineRule="auto"/>
              <w:jc w:val="center"/>
              <w:rPr>
                <w:ins w:id="552" w:author="Philippe Hollanda - Oliveira Trust" w:date="2022-08-17T10:34:00Z"/>
                <w:rFonts w:cstheme="minorHAnsi"/>
                <w:b/>
                <w:bCs/>
                <w:color w:val="000000"/>
                <w:lang w:val="en-US"/>
              </w:rPr>
            </w:pPr>
            <w:ins w:id="553" w:author="Philippe Hollanda - Oliveira Trust" w:date="2022-08-17T10:34:00Z">
              <w:r w:rsidRPr="00EF3BEF">
                <w:rPr>
                  <w:rFonts w:cstheme="minorHAnsi"/>
                  <w:b/>
                  <w:bCs/>
                </w:rPr>
                <w:t>Valor Total da Oferta</w:t>
              </w:r>
            </w:ins>
          </w:p>
        </w:tc>
        <w:tc>
          <w:tcPr>
            <w:tcW w:w="1109" w:type="dxa"/>
            <w:tcBorders>
              <w:top w:val="single" w:sz="4" w:space="0" w:color="auto"/>
              <w:left w:val="single" w:sz="4" w:space="0" w:color="auto"/>
              <w:bottom w:val="single" w:sz="4" w:space="0" w:color="auto"/>
              <w:right w:val="single" w:sz="4" w:space="0" w:color="auto"/>
            </w:tcBorders>
            <w:vAlign w:val="center"/>
            <w:hideMark/>
          </w:tcPr>
          <w:p w14:paraId="06EB0256" w14:textId="77777777" w:rsidR="009425B2" w:rsidRPr="00EF3BEF" w:rsidRDefault="009425B2" w:rsidP="008E0BC8">
            <w:pPr>
              <w:spacing w:line="360" w:lineRule="auto"/>
              <w:jc w:val="center"/>
              <w:rPr>
                <w:ins w:id="554" w:author="Philippe Hollanda - Oliveira Trust" w:date="2022-08-17T10:34:00Z"/>
                <w:rFonts w:cstheme="minorHAnsi"/>
                <w:color w:val="000000"/>
                <w:lang w:val="en-US"/>
              </w:rPr>
            </w:pPr>
            <w:ins w:id="555" w:author="Philippe Hollanda - Oliveira Trust" w:date="2022-08-17T10:34:00Z">
              <w:r w:rsidRPr="00EF3BEF">
                <w:rPr>
                  <w:rFonts w:cstheme="minorHAnsi"/>
                  <w:color w:val="000000"/>
                  <w:lang w:val="en-US"/>
                </w:rPr>
                <w:t>R$ [●]</w:t>
              </w:r>
            </w:ins>
          </w:p>
        </w:tc>
      </w:tr>
      <w:bookmarkEnd w:id="495"/>
    </w:tbl>
    <w:p w14:paraId="5A78A1C2" w14:textId="77777777" w:rsidR="0089796E" w:rsidRPr="00A370E1" w:rsidRDefault="0089796E" w:rsidP="0089796E">
      <w:pPr>
        <w:pStyle w:val="DeltaViewTableBody"/>
        <w:widowControl w:val="0"/>
        <w:suppressAutoHyphens/>
        <w:spacing w:line="312" w:lineRule="auto"/>
        <w:jc w:val="center"/>
        <w:rPr>
          <w:rFonts w:asciiTheme="minorHAnsi" w:eastAsia="MS Mincho" w:hAnsiTheme="minorHAnsi" w:cstheme="minorHAnsi"/>
          <w:b/>
          <w:bCs/>
          <w:i/>
          <w:iCs/>
          <w:color w:val="000000"/>
          <w:sz w:val="22"/>
          <w:szCs w:val="22"/>
          <w:lang w:val="pt-BR"/>
        </w:rPr>
      </w:pPr>
    </w:p>
    <w:tbl>
      <w:tblPr>
        <w:tblW w:w="5362" w:type="pct"/>
        <w:tblInd w:w="-685" w:type="dxa"/>
        <w:tblLayout w:type="fixed"/>
        <w:tblCellMar>
          <w:left w:w="0" w:type="dxa"/>
          <w:right w:w="0" w:type="dxa"/>
        </w:tblCellMar>
        <w:tblLook w:val="04A0" w:firstRow="1" w:lastRow="0" w:firstColumn="1" w:lastColumn="0" w:noHBand="0" w:noVBand="1"/>
        <w:tblPrChange w:id="556" w:author="Philippe Hollanda - Oliveira Trust" w:date="2022-08-17T10:34:00Z">
          <w:tblPr>
            <w:tblW w:w="5362" w:type="pct"/>
            <w:tblInd w:w="-685" w:type="dxa"/>
            <w:tblLayout w:type="fixed"/>
            <w:tblCellMar>
              <w:left w:w="0" w:type="dxa"/>
              <w:right w:w="0" w:type="dxa"/>
            </w:tblCellMar>
            <w:tblLook w:val="04A0" w:firstRow="1" w:lastRow="0" w:firstColumn="1" w:lastColumn="0" w:noHBand="0" w:noVBand="1"/>
          </w:tblPr>
        </w:tblPrChange>
      </w:tblPr>
      <w:tblGrid>
        <w:gridCol w:w="1706"/>
        <w:gridCol w:w="1766"/>
        <w:gridCol w:w="1913"/>
        <w:gridCol w:w="1600"/>
        <w:gridCol w:w="1539"/>
        <w:gridCol w:w="2641"/>
        <w:gridCol w:w="1760"/>
        <w:gridCol w:w="2375"/>
        <w:tblGridChange w:id="557">
          <w:tblGrid>
            <w:gridCol w:w="1706"/>
            <w:gridCol w:w="1766"/>
            <w:gridCol w:w="1913"/>
            <w:gridCol w:w="1600"/>
            <w:gridCol w:w="1539"/>
            <w:gridCol w:w="2641"/>
            <w:gridCol w:w="1760"/>
            <w:gridCol w:w="2375"/>
          </w:tblGrid>
        </w:tblGridChange>
      </w:tblGrid>
      <w:tr w:rsidR="0089796E" w:rsidRPr="00A370E1" w14:paraId="022727F5" w14:textId="77777777" w:rsidTr="009425B2">
        <w:trPr>
          <w:trHeight w:val="574"/>
          <w:trPrChange w:id="558" w:author="Philippe Hollanda - Oliveira Trust" w:date="2022-08-17T10:34:00Z">
            <w:trPr>
              <w:trHeight w:val="574"/>
            </w:trPr>
          </w:trPrChange>
        </w:trPr>
        <w:tc>
          <w:tcPr>
            <w:tcW w:w="558" w:type="pct"/>
            <w:vMerge w:val="restart"/>
            <w:tcBorders>
              <w:top w:val="single" w:sz="8" w:space="0" w:color="auto"/>
              <w:left w:val="single" w:sz="8" w:space="0" w:color="auto"/>
              <w:bottom w:val="single" w:sz="8" w:space="0" w:color="auto"/>
              <w:right w:val="single" w:sz="8" w:space="0" w:color="auto"/>
            </w:tcBorders>
            <w:vAlign w:val="center"/>
            <w:tcPrChange w:id="559" w:author="Philippe Hollanda - Oliveira Trust" w:date="2022-08-17T10:34:00Z">
              <w:tcPr>
                <w:tcW w:w="558" w:type="pct"/>
                <w:vMerge w:val="restart"/>
                <w:tcBorders>
                  <w:top w:val="single" w:sz="8" w:space="0" w:color="auto"/>
                  <w:left w:val="single" w:sz="8" w:space="0" w:color="auto"/>
                  <w:bottom w:val="single" w:sz="8" w:space="0" w:color="auto"/>
                  <w:right w:val="single" w:sz="8" w:space="0" w:color="auto"/>
                </w:tcBorders>
                <w:vAlign w:val="center"/>
              </w:tcPr>
            </w:tcPrChange>
          </w:tcPr>
          <w:p w14:paraId="60E26C9C" w14:textId="01990A93" w:rsidR="0089796E" w:rsidRPr="00A370E1" w:rsidRDefault="0089796E" w:rsidP="003A3F2D">
            <w:pPr>
              <w:jc w:val="center"/>
              <w:rPr>
                <w:rFonts w:cstheme="minorHAnsi"/>
                <w:color w:val="000000"/>
                <w:sz w:val="22"/>
              </w:rPr>
            </w:pPr>
            <w:del w:id="560" w:author="Philippe Hollanda - Oliveira Trust" w:date="2022-08-17T10:34:00Z">
              <w:r w:rsidRPr="00A370E1" w:rsidDel="009425B2">
                <w:rPr>
                  <w:rFonts w:cstheme="minorHAnsi"/>
                  <w:color w:val="000000"/>
                  <w:sz w:val="22"/>
                </w:rPr>
                <w:delText>Período da utilização dos recursos</w:delText>
              </w:r>
            </w:del>
          </w:p>
        </w:tc>
        <w:tc>
          <w:tcPr>
            <w:tcW w:w="1725" w:type="pct"/>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tcPrChange w:id="561" w:author="Philippe Hollanda - Oliveira Trust" w:date="2022-08-17T10:34:00Z">
              <w:tcPr>
                <w:tcW w:w="1725" w:type="pct"/>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tcPr>
            </w:tcPrChange>
          </w:tcPr>
          <w:p w14:paraId="696D9468" w14:textId="00C43104" w:rsidR="0089796E" w:rsidRPr="00A370E1" w:rsidRDefault="0089796E" w:rsidP="003A3F2D">
            <w:pPr>
              <w:jc w:val="center"/>
              <w:rPr>
                <w:rFonts w:cstheme="minorHAnsi"/>
                <w:color w:val="000000"/>
                <w:sz w:val="22"/>
              </w:rPr>
            </w:pPr>
            <w:del w:id="562" w:author="Philippe Hollanda - Oliveira Trust" w:date="2022-08-17T10:34:00Z">
              <w:r w:rsidRPr="00A370E1" w:rsidDel="009425B2">
                <w:rPr>
                  <w:rFonts w:cstheme="minorHAnsi"/>
                  <w:color w:val="000000"/>
                  <w:sz w:val="22"/>
                </w:rPr>
                <w:delText>Valor Utilizado por Período</w:delText>
              </w:r>
            </w:del>
          </w:p>
        </w:tc>
        <w:tc>
          <w:tcPr>
            <w:tcW w:w="503" w:type="pct"/>
            <w:vMerge w:val="restart"/>
            <w:tcBorders>
              <w:top w:val="single" w:sz="8" w:space="0" w:color="auto"/>
              <w:left w:val="nil"/>
              <w:bottom w:val="single" w:sz="8" w:space="0" w:color="auto"/>
              <w:right w:val="single" w:sz="8" w:space="0" w:color="auto"/>
            </w:tcBorders>
            <w:vAlign w:val="center"/>
            <w:tcPrChange w:id="563" w:author="Philippe Hollanda - Oliveira Trust" w:date="2022-08-17T10:34:00Z">
              <w:tcPr>
                <w:tcW w:w="503" w:type="pct"/>
                <w:vMerge w:val="restart"/>
                <w:tcBorders>
                  <w:top w:val="single" w:sz="8" w:space="0" w:color="auto"/>
                  <w:left w:val="nil"/>
                  <w:bottom w:val="single" w:sz="8" w:space="0" w:color="auto"/>
                  <w:right w:val="single" w:sz="8" w:space="0" w:color="auto"/>
                </w:tcBorders>
                <w:vAlign w:val="center"/>
              </w:tcPr>
            </w:tcPrChange>
          </w:tcPr>
          <w:p w14:paraId="2BE33DAA" w14:textId="50A90F7E" w:rsidR="0089796E" w:rsidRPr="00A370E1" w:rsidRDefault="0089796E" w:rsidP="003A3F2D">
            <w:pPr>
              <w:jc w:val="center"/>
              <w:rPr>
                <w:rFonts w:cstheme="minorHAnsi"/>
                <w:color w:val="000000"/>
                <w:sz w:val="22"/>
              </w:rPr>
            </w:pPr>
            <w:del w:id="564" w:author="Philippe Hollanda - Oliveira Trust" w:date="2022-08-17T10:34:00Z">
              <w:r w:rsidRPr="00A370E1" w:rsidDel="009425B2">
                <w:rPr>
                  <w:rFonts w:cstheme="minorHAnsi"/>
                  <w:color w:val="000000"/>
                  <w:sz w:val="22"/>
                </w:rPr>
                <w:delText>Valor Total Utilizado por Período</w:delText>
              </w:r>
            </w:del>
          </w:p>
        </w:tc>
        <w:tc>
          <w:tcPr>
            <w:tcW w:w="863" w:type="pct"/>
            <w:vMerge w:val="restar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tcPrChange w:id="565" w:author="Philippe Hollanda - Oliveira Trust" w:date="2022-08-17T10:34:00Z">
              <w:tcPr>
                <w:tcW w:w="863" w:type="pct"/>
                <w:vMerge w:val="restar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tcPr>
            </w:tcPrChange>
          </w:tcPr>
          <w:p w14:paraId="47C15B1B" w14:textId="53B13773" w:rsidR="0089796E" w:rsidRPr="00A370E1" w:rsidRDefault="0089796E" w:rsidP="003A3F2D">
            <w:pPr>
              <w:jc w:val="center"/>
              <w:rPr>
                <w:rFonts w:cstheme="minorHAnsi"/>
                <w:color w:val="000000"/>
                <w:sz w:val="22"/>
              </w:rPr>
            </w:pPr>
            <w:del w:id="566" w:author="Philippe Hollanda - Oliveira Trust" w:date="2022-08-17T10:34:00Z">
              <w:r w:rsidRPr="00A370E1" w:rsidDel="009425B2">
                <w:rPr>
                  <w:rFonts w:cstheme="minorHAnsi"/>
                  <w:color w:val="000000"/>
                  <w:sz w:val="22"/>
                </w:rPr>
                <w:delText>Percentual utilizado no referido Período, com relação ao valor total captado na oferta</w:delText>
              </w:r>
            </w:del>
          </w:p>
        </w:tc>
        <w:tc>
          <w:tcPr>
            <w:tcW w:w="575" w:type="pct"/>
            <w:vMerge w:val="restart"/>
            <w:tcBorders>
              <w:top w:val="single" w:sz="8" w:space="0" w:color="auto"/>
              <w:left w:val="nil"/>
              <w:bottom w:val="single" w:sz="8" w:space="0" w:color="auto"/>
              <w:right w:val="single" w:sz="8" w:space="0" w:color="auto"/>
            </w:tcBorders>
            <w:vAlign w:val="center"/>
            <w:tcPrChange w:id="567" w:author="Philippe Hollanda - Oliveira Trust" w:date="2022-08-17T10:34:00Z">
              <w:tcPr>
                <w:tcW w:w="575" w:type="pct"/>
                <w:vMerge w:val="restart"/>
                <w:tcBorders>
                  <w:top w:val="single" w:sz="8" w:space="0" w:color="auto"/>
                  <w:left w:val="nil"/>
                  <w:bottom w:val="single" w:sz="8" w:space="0" w:color="auto"/>
                  <w:right w:val="single" w:sz="8" w:space="0" w:color="auto"/>
                </w:tcBorders>
                <w:vAlign w:val="center"/>
              </w:tcPr>
            </w:tcPrChange>
          </w:tcPr>
          <w:p w14:paraId="5FD0E510" w14:textId="5D9FBA0C" w:rsidR="0089796E" w:rsidRPr="00A370E1" w:rsidRDefault="0089796E" w:rsidP="003A3F2D">
            <w:pPr>
              <w:jc w:val="center"/>
              <w:rPr>
                <w:rFonts w:cstheme="minorHAnsi"/>
                <w:color w:val="000000"/>
                <w:sz w:val="22"/>
              </w:rPr>
            </w:pPr>
            <w:del w:id="568" w:author="Philippe Hollanda - Oliveira Trust" w:date="2022-08-17T10:34:00Z">
              <w:r w:rsidRPr="00A370E1" w:rsidDel="009425B2">
                <w:rPr>
                  <w:rFonts w:cstheme="minorHAnsi"/>
                  <w:color w:val="000000"/>
                  <w:sz w:val="22"/>
                </w:rPr>
                <w:delText xml:space="preserve">Valor Total Utilizado </w:delText>
              </w:r>
            </w:del>
          </w:p>
        </w:tc>
        <w:tc>
          <w:tcPr>
            <w:tcW w:w="776" w:type="pct"/>
            <w:vMerge w:val="restart"/>
            <w:tcBorders>
              <w:top w:val="single" w:sz="8" w:space="0" w:color="auto"/>
              <w:left w:val="nil"/>
              <w:bottom w:val="single" w:sz="8" w:space="0" w:color="auto"/>
              <w:right w:val="single" w:sz="8" w:space="0" w:color="auto"/>
            </w:tcBorders>
            <w:vAlign w:val="center"/>
            <w:tcPrChange w:id="569" w:author="Philippe Hollanda - Oliveira Trust" w:date="2022-08-17T10:34:00Z">
              <w:tcPr>
                <w:tcW w:w="776" w:type="pct"/>
                <w:vMerge w:val="restart"/>
                <w:tcBorders>
                  <w:top w:val="single" w:sz="8" w:space="0" w:color="auto"/>
                  <w:left w:val="nil"/>
                  <w:bottom w:val="single" w:sz="8" w:space="0" w:color="auto"/>
                  <w:right w:val="single" w:sz="8" w:space="0" w:color="auto"/>
                </w:tcBorders>
                <w:vAlign w:val="center"/>
              </w:tcPr>
            </w:tcPrChange>
          </w:tcPr>
          <w:p w14:paraId="6BF070E0" w14:textId="178809C5" w:rsidR="0089796E" w:rsidRPr="00A370E1" w:rsidRDefault="0089796E" w:rsidP="003A3F2D">
            <w:pPr>
              <w:jc w:val="center"/>
              <w:rPr>
                <w:rFonts w:cstheme="minorHAnsi"/>
                <w:color w:val="000000"/>
                <w:sz w:val="22"/>
              </w:rPr>
            </w:pPr>
            <w:del w:id="570" w:author="Philippe Hollanda - Oliveira Trust" w:date="2022-08-17T10:34:00Z">
              <w:r w:rsidRPr="00A370E1" w:rsidDel="009425B2">
                <w:rPr>
                  <w:rFonts w:cstheme="minorHAnsi"/>
                  <w:color w:val="000000"/>
                  <w:sz w:val="22"/>
                </w:rPr>
                <w:delText>Percentual total já utilizado, com relação ao valor total captado na oferta</w:delText>
              </w:r>
            </w:del>
          </w:p>
        </w:tc>
      </w:tr>
      <w:tr w:rsidR="0089796E" w:rsidRPr="00A370E1" w14:paraId="00FC5F9C" w14:textId="77777777" w:rsidTr="009425B2">
        <w:trPr>
          <w:trHeight w:val="574"/>
          <w:trPrChange w:id="571" w:author="Philippe Hollanda - Oliveira Trust" w:date="2022-08-17T10:34:00Z">
            <w:trPr>
              <w:trHeight w:val="574"/>
            </w:trPr>
          </w:trPrChange>
        </w:trPr>
        <w:tc>
          <w:tcPr>
            <w:tcW w:w="558" w:type="pct"/>
            <w:vMerge/>
            <w:tcBorders>
              <w:top w:val="single" w:sz="8" w:space="0" w:color="auto"/>
              <w:left w:val="single" w:sz="8" w:space="0" w:color="auto"/>
              <w:bottom w:val="single" w:sz="8" w:space="0" w:color="auto"/>
              <w:right w:val="single" w:sz="8" w:space="0" w:color="auto"/>
            </w:tcBorders>
            <w:vAlign w:val="center"/>
            <w:tcPrChange w:id="572" w:author="Philippe Hollanda - Oliveira Trust" w:date="2022-08-17T10:34:00Z">
              <w:tcPr>
                <w:tcW w:w="558" w:type="pct"/>
                <w:vMerge/>
                <w:tcBorders>
                  <w:top w:val="single" w:sz="8" w:space="0" w:color="auto"/>
                  <w:left w:val="single" w:sz="8" w:space="0" w:color="auto"/>
                  <w:bottom w:val="single" w:sz="8" w:space="0" w:color="auto"/>
                  <w:right w:val="single" w:sz="8" w:space="0" w:color="auto"/>
                </w:tcBorders>
                <w:vAlign w:val="center"/>
              </w:tcPr>
            </w:tcPrChange>
          </w:tcPr>
          <w:p w14:paraId="333488BE" w14:textId="77777777" w:rsidR="0089796E" w:rsidRPr="00A370E1" w:rsidRDefault="0089796E" w:rsidP="003A3F2D">
            <w:pPr>
              <w:rPr>
                <w:rFonts w:cstheme="minorHAnsi"/>
                <w:color w:val="000000"/>
                <w:sz w:val="22"/>
              </w:rPr>
            </w:pPr>
          </w:p>
        </w:tc>
        <w:tc>
          <w:tcPr>
            <w:tcW w:w="577" w:type="pct"/>
            <w:tcBorders>
              <w:top w:val="nil"/>
              <w:left w:val="nil"/>
              <w:bottom w:val="single" w:sz="8" w:space="0" w:color="auto"/>
              <w:right w:val="single" w:sz="8" w:space="0" w:color="auto"/>
            </w:tcBorders>
            <w:noWrap/>
            <w:tcMar>
              <w:top w:w="0" w:type="dxa"/>
              <w:left w:w="70" w:type="dxa"/>
              <w:bottom w:w="0" w:type="dxa"/>
              <w:right w:w="70" w:type="dxa"/>
            </w:tcMar>
            <w:vAlign w:val="center"/>
            <w:tcPrChange w:id="573" w:author="Philippe Hollanda - Oliveira Trust" w:date="2022-08-17T10:34:00Z">
              <w:tcPr>
                <w:tcW w:w="577" w:type="pct"/>
                <w:tcBorders>
                  <w:top w:val="nil"/>
                  <w:left w:val="nil"/>
                  <w:bottom w:val="single" w:sz="8" w:space="0" w:color="auto"/>
                  <w:right w:val="single" w:sz="8" w:space="0" w:color="auto"/>
                </w:tcBorders>
                <w:noWrap/>
                <w:tcMar>
                  <w:top w:w="0" w:type="dxa"/>
                  <w:left w:w="70" w:type="dxa"/>
                  <w:bottom w:w="0" w:type="dxa"/>
                  <w:right w:w="70" w:type="dxa"/>
                </w:tcMar>
                <w:vAlign w:val="center"/>
              </w:tcPr>
            </w:tcPrChange>
          </w:tcPr>
          <w:p w14:paraId="016EB759" w14:textId="198AB0C9" w:rsidR="0089796E" w:rsidRPr="00A370E1" w:rsidRDefault="00872E83" w:rsidP="003A3F2D">
            <w:pPr>
              <w:jc w:val="center"/>
              <w:rPr>
                <w:rFonts w:cstheme="minorHAnsi"/>
                <w:color w:val="000000"/>
                <w:sz w:val="22"/>
              </w:rPr>
            </w:pPr>
            <w:del w:id="574" w:author="Philippe Hollanda - Oliveira Trust" w:date="2022-08-17T10:34:00Z">
              <w:r w:rsidRPr="00A370E1" w:rsidDel="009425B2">
                <w:rPr>
                  <w:rFonts w:cstheme="minorHAnsi"/>
                  <w:color w:val="000000"/>
                  <w:sz w:val="22"/>
                </w:rPr>
                <w:delText xml:space="preserve">Projeto </w:delText>
              </w:r>
              <w:r w:rsidR="0089796E" w:rsidRPr="00A370E1" w:rsidDel="009425B2">
                <w:rPr>
                  <w:rFonts w:cstheme="minorHAnsi"/>
                  <w:color w:val="000000"/>
                  <w:sz w:val="22"/>
                </w:rPr>
                <w:delText xml:space="preserve">Destinação </w:delText>
              </w:r>
              <w:r w:rsidR="0089796E" w:rsidRPr="00A370E1" w:rsidDel="009425B2">
                <w:rPr>
                  <w:rFonts w:cstheme="minorHAnsi"/>
                  <w:sz w:val="22"/>
                </w:rPr>
                <w:delText>[●]</w:delText>
              </w:r>
            </w:del>
          </w:p>
        </w:tc>
        <w:tc>
          <w:tcPr>
            <w:tcW w:w="62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tcPrChange w:id="575" w:author="Philippe Hollanda - Oliveira Trust" w:date="2022-08-17T10:34:00Z">
              <w:tcPr>
                <w:tcW w:w="625"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tcPr>
            </w:tcPrChange>
          </w:tcPr>
          <w:p w14:paraId="0F7C7F0B" w14:textId="10732DD2" w:rsidR="0089796E" w:rsidRPr="00A370E1" w:rsidRDefault="00872E83" w:rsidP="003A3F2D">
            <w:pPr>
              <w:jc w:val="center"/>
              <w:rPr>
                <w:rFonts w:cstheme="minorHAnsi"/>
                <w:color w:val="000000"/>
                <w:sz w:val="22"/>
              </w:rPr>
            </w:pPr>
            <w:del w:id="576" w:author="Philippe Hollanda - Oliveira Trust" w:date="2022-08-17T10:34:00Z">
              <w:r w:rsidRPr="00A370E1" w:rsidDel="009425B2">
                <w:rPr>
                  <w:rFonts w:cstheme="minorHAnsi"/>
                  <w:color w:val="000000"/>
                  <w:sz w:val="22"/>
                </w:rPr>
                <w:delText xml:space="preserve">Projeto </w:delText>
              </w:r>
              <w:r w:rsidR="0089796E" w:rsidRPr="00A370E1" w:rsidDel="009425B2">
                <w:rPr>
                  <w:rFonts w:cstheme="minorHAnsi"/>
                  <w:color w:val="000000"/>
                  <w:sz w:val="22"/>
                </w:rPr>
                <w:delText xml:space="preserve">Destinação </w:delText>
              </w:r>
              <w:r w:rsidR="0089796E" w:rsidRPr="00A370E1" w:rsidDel="009425B2">
                <w:rPr>
                  <w:rFonts w:cstheme="minorHAnsi"/>
                  <w:sz w:val="22"/>
                </w:rPr>
                <w:delText>[●]</w:delText>
              </w:r>
            </w:del>
          </w:p>
        </w:tc>
        <w:tc>
          <w:tcPr>
            <w:tcW w:w="523" w:type="pct"/>
            <w:tcBorders>
              <w:top w:val="single" w:sz="8" w:space="0" w:color="auto"/>
              <w:left w:val="nil"/>
              <w:bottom w:val="single" w:sz="8" w:space="0" w:color="auto"/>
              <w:right w:val="single" w:sz="8" w:space="0" w:color="auto"/>
            </w:tcBorders>
            <w:vAlign w:val="center"/>
            <w:tcPrChange w:id="577" w:author="Philippe Hollanda - Oliveira Trust" w:date="2022-08-17T10:34:00Z">
              <w:tcPr>
                <w:tcW w:w="523" w:type="pct"/>
                <w:tcBorders>
                  <w:top w:val="single" w:sz="8" w:space="0" w:color="auto"/>
                  <w:left w:val="nil"/>
                  <w:bottom w:val="single" w:sz="8" w:space="0" w:color="auto"/>
                  <w:right w:val="single" w:sz="8" w:space="0" w:color="auto"/>
                </w:tcBorders>
                <w:vAlign w:val="center"/>
              </w:tcPr>
            </w:tcPrChange>
          </w:tcPr>
          <w:p w14:paraId="362274D5" w14:textId="5F3398DD" w:rsidR="0089796E" w:rsidRPr="00A370E1" w:rsidRDefault="00872E83" w:rsidP="003A3F2D">
            <w:pPr>
              <w:jc w:val="center"/>
              <w:rPr>
                <w:rFonts w:cstheme="minorHAnsi"/>
                <w:color w:val="000000"/>
                <w:sz w:val="22"/>
              </w:rPr>
            </w:pPr>
            <w:del w:id="578" w:author="Philippe Hollanda - Oliveira Trust" w:date="2022-08-17T10:34:00Z">
              <w:r w:rsidRPr="00A370E1" w:rsidDel="009425B2">
                <w:rPr>
                  <w:rFonts w:cstheme="minorHAnsi"/>
                  <w:color w:val="000000"/>
                  <w:sz w:val="22"/>
                </w:rPr>
                <w:delText xml:space="preserve">Projeto </w:delText>
              </w:r>
              <w:r w:rsidR="0089796E" w:rsidRPr="00A370E1" w:rsidDel="009425B2">
                <w:rPr>
                  <w:rFonts w:cstheme="minorHAnsi"/>
                  <w:color w:val="000000"/>
                  <w:sz w:val="22"/>
                </w:rPr>
                <w:delText xml:space="preserve">Destinação </w:delText>
              </w:r>
              <w:r w:rsidR="0089796E" w:rsidRPr="00A370E1" w:rsidDel="009425B2">
                <w:rPr>
                  <w:rFonts w:cstheme="minorHAnsi"/>
                  <w:sz w:val="22"/>
                </w:rPr>
                <w:delText>[●]</w:delText>
              </w:r>
            </w:del>
          </w:p>
        </w:tc>
        <w:tc>
          <w:tcPr>
            <w:tcW w:w="503" w:type="pct"/>
            <w:vMerge/>
            <w:tcBorders>
              <w:top w:val="single" w:sz="8" w:space="0" w:color="auto"/>
              <w:left w:val="nil"/>
              <w:bottom w:val="single" w:sz="8" w:space="0" w:color="auto"/>
              <w:right w:val="single" w:sz="8" w:space="0" w:color="auto"/>
            </w:tcBorders>
            <w:vAlign w:val="center"/>
            <w:tcPrChange w:id="579" w:author="Philippe Hollanda - Oliveira Trust" w:date="2022-08-17T10:34:00Z">
              <w:tcPr>
                <w:tcW w:w="503" w:type="pct"/>
                <w:vMerge/>
                <w:tcBorders>
                  <w:top w:val="single" w:sz="8" w:space="0" w:color="auto"/>
                  <w:left w:val="nil"/>
                  <w:bottom w:val="single" w:sz="8" w:space="0" w:color="auto"/>
                  <w:right w:val="single" w:sz="8" w:space="0" w:color="auto"/>
                </w:tcBorders>
                <w:vAlign w:val="center"/>
              </w:tcPr>
            </w:tcPrChange>
          </w:tcPr>
          <w:p w14:paraId="62E8D852" w14:textId="77777777" w:rsidR="0089796E" w:rsidRPr="00A370E1" w:rsidRDefault="0089796E" w:rsidP="003A3F2D">
            <w:pPr>
              <w:rPr>
                <w:rFonts w:cstheme="minorHAnsi"/>
                <w:color w:val="000000"/>
                <w:sz w:val="22"/>
              </w:rPr>
            </w:pPr>
          </w:p>
        </w:tc>
        <w:tc>
          <w:tcPr>
            <w:tcW w:w="863" w:type="pct"/>
            <w:vMerge/>
            <w:tcBorders>
              <w:top w:val="single" w:sz="8" w:space="0" w:color="auto"/>
              <w:left w:val="nil"/>
              <w:bottom w:val="single" w:sz="8" w:space="0" w:color="auto"/>
              <w:right w:val="single" w:sz="8" w:space="0" w:color="auto"/>
            </w:tcBorders>
            <w:vAlign w:val="center"/>
            <w:tcPrChange w:id="580" w:author="Philippe Hollanda - Oliveira Trust" w:date="2022-08-17T10:34:00Z">
              <w:tcPr>
                <w:tcW w:w="863" w:type="pct"/>
                <w:vMerge/>
                <w:tcBorders>
                  <w:top w:val="single" w:sz="8" w:space="0" w:color="auto"/>
                  <w:left w:val="nil"/>
                  <w:bottom w:val="single" w:sz="8" w:space="0" w:color="auto"/>
                  <w:right w:val="single" w:sz="8" w:space="0" w:color="auto"/>
                </w:tcBorders>
                <w:vAlign w:val="center"/>
              </w:tcPr>
            </w:tcPrChange>
          </w:tcPr>
          <w:p w14:paraId="19BFA825" w14:textId="77777777" w:rsidR="0089796E" w:rsidRPr="00A370E1" w:rsidRDefault="0089796E" w:rsidP="003A3F2D">
            <w:pPr>
              <w:rPr>
                <w:rFonts w:cstheme="minorHAnsi"/>
                <w:color w:val="000000"/>
                <w:sz w:val="22"/>
              </w:rPr>
            </w:pPr>
          </w:p>
        </w:tc>
        <w:tc>
          <w:tcPr>
            <w:tcW w:w="575" w:type="pct"/>
            <w:vMerge/>
            <w:tcBorders>
              <w:top w:val="single" w:sz="8" w:space="0" w:color="auto"/>
              <w:left w:val="nil"/>
              <w:bottom w:val="single" w:sz="8" w:space="0" w:color="auto"/>
              <w:right w:val="single" w:sz="8" w:space="0" w:color="auto"/>
            </w:tcBorders>
            <w:vAlign w:val="center"/>
            <w:tcPrChange w:id="581" w:author="Philippe Hollanda - Oliveira Trust" w:date="2022-08-17T10:34:00Z">
              <w:tcPr>
                <w:tcW w:w="575" w:type="pct"/>
                <w:vMerge/>
                <w:tcBorders>
                  <w:top w:val="single" w:sz="8" w:space="0" w:color="auto"/>
                  <w:left w:val="nil"/>
                  <w:bottom w:val="single" w:sz="8" w:space="0" w:color="auto"/>
                  <w:right w:val="single" w:sz="8" w:space="0" w:color="auto"/>
                </w:tcBorders>
                <w:vAlign w:val="center"/>
              </w:tcPr>
            </w:tcPrChange>
          </w:tcPr>
          <w:p w14:paraId="68A24B8F" w14:textId="77777777" w:rsidR="0089796E" w:rsidRPr="00A370E1" w:rsidRDefault="0089796E" w:rsidP="003A3F2D">
            <w:pPr>
              <w:rPr>
                <w:rFonts w:cstheme="minorHAnsi"/>
                <w:color w:val="000000"/>
                <w:sz w:val="22"/>
              </w:rPr>
            </w:pPr>
          </w:p>
        </w:tc>
        <w:tc>
          <w:tcPr>
            <w:tcW w:w="776" w:type="pct"/>
            <w:vMerge/>
            <w:tcBorders>
              <w:top w:val="single" w:sz="8" w:space="0" w:color="auto"/>
              <w:left w:val="nil"/>
              <w:bottom w:val="single" w:sz="8" w:space="0" w:color="auto"/>
              <w:right w:val="single" w:sz="8" w:space="0" w:color="auto"/>
            </w:tcBorders>
            <w:vAlign w:val="center"/>
            <w:tcPrChange w:id="582" w:author="Philippe Hollanda - Oliveira Trust" w:date="2022-08-17T10:34:00Z">
              <w:tcPr>
                <w:tcW w:w="776" w:type="pct"/>
                <w:vMerge/>
                <w:tcBorders>
                  <w:top w:val="single" w:sz="8" w:space="0" w:color="auto"/>
                  <w:left w:val="nil"/>
                  <w:bottom w:val="single" w:sz="8" w:space="0" w:color="auto"/>
                  <w:right w:val="single" w:sz="8" w:space="0" w:color="auto"/>
                </w:tcBorders>
                <w:vAlign w:val="center"/>
              </w:tcPr>
            </w:tcPrChange>
          </w:tcPr>
          <w:p w14:paraId="3539AF07" w14:textId="77777777" w:rsidR="0089796E" w:rsidRPr="00A370E1" w:rsidRDefault="0089796E" w:rsidP="003A3F2D">
            <w:pPr>
              <w:rPr>
                <w:rFonts w:cstheme="minorHAnsi"/>
                <w:color w:val="000000"/>
                <w:sz w:val="22"/>
              </w:rPr>
            </w:pPr>
          </w:p>
        </w:tc>
      </w:tr>
      <w:tr w:rsidR="0089796E" w:rsidRPr="00A370E1" w14:paraId="7A635DEC" w14:textId="77777777" w:rsidTr="009425B2">
        <w:trPr>
          <w:trHeight w:val="301"/>
          <w:trPrChange w:id="583" w:author="Philippe Hollanda - Oliveira Trust" w:date="2022-08-17T10:34:00Z">
            <w:trPr>
              <w:trHeight w:val="301"/>
            </w:trPr>
          </w:trPrChange>
        </w:trPr>
        <w:tc>
          <w:tcPr>
            <w:tcW w:w="558" w:type="pct"/>
            <w:tcBorders>
              <w:top w:val="nil"/>
              <w:left w:val="single" w:sz="8" w:space="0" w:color="auto"/>
              <w:bottom w:val="single" w:sz="8" w:space="0" w:color="auto"/>
              <w:right w:val="single" w:sz="8" w:space="0" w:color="auto"/>
            </w:tcBorders>
            <w:tcPrChange w:id="584" w:author="Philippe Hollanda - Oliveira Trust" w:date="2022-08-17T10:34:00Z">
              <w:tcPr>
                <w:tcW w:w="558" w:type="pct"/>
                <w:tcBorders>
                  <w:top w:val="nil"/>
                  <w:left w:val="single" w:sz="8" w:space="0" w:color="auto"/>
                  <w:bottom w:val="single" w:sz="8" w:space="0" w:color="auto"/>
                  <w:right w:val="single" w:sz="8" w:space="0" w:color="auto"/>
                </w:tcBorders>
              </w:tcPr>
            </w:tcPrChange>
          </w:tcPr>
          <w:p w14:paraId="6CECA2C2" w14:textId="49562AEE" w:rsidR="0089796E" w:rsidRPr="00A370E1" w:rsidRDefault="0089796E" w:rsidP="003A3F2D">
            <w:pPr>
              <w:jc w:val="center"/>
              <w:rPr>
                <w:rFonts w:cstheme="minorHAnsi"/>
                <w:color w:val="000000"/>
                <w:sz w:val="22"/>
              </w:rPr>
            </w:pPr>
            <w:del w:id="585" w:author="Philippe Hollanda - Oliveira Trust" w:date="2022-08-17T10:34:00Z">
              <w:r w:rsidRPr="00A370E1" w:rsidDel="009425B2">
                <w:rPr>
                  <w:rFonts w:cstheme="minorHAnsi"/>
                  <w:sz w:val="22"/>
                </w:rPr>
                <w:delText>[●]</w:delText>
              </w:r>
            </w:del>
          </w:p>
        </w:tc>
        <w:tc>
          <w:tcPr>
            <w:tcW w:w="577" w:type="pct"/>
            <w:tcBorders>
              <w:top w:val="nil"/>
              <w:left w:val="nil"/>
              <w:bottom w:val="single" w:sz="8" w:space="0" w:color="auto"/>
              <w:right w:val="single" w:sz="8" w:space="0" w:color="auto"/>
            </w:tcBorders>
            <w:noWrap/>
            <w:tcMar>
              <w:top w:w="0" w:type="dxa"/>
              <w:left w:w="70" w:type="dxa"/>
              <w:bottom w:w="0" w:type="dxa"/>
              <w:right w:w="70" w:type="dxa"/>
            </w:tcMar>
            <w:tcPrChange w:id="586" w:author="Philippe Hollanda - Oliveira Trust" w:date="2022-08-17T10:34:00Z">
              <w:tcPr>
                <w:tcW w:w="577" w:type="pct"/>
                <w:tcBorders>
                  <w:top w:val="nil"/>
                  <w:left w:val="nil"/>
                  <w:bottom w:val="single" w:sz="8" w:space="0" w:color="auto"/>
                  <w:right w:val="single" w:sz="8" w:space="0" w:color="auto"/>
                </w:tcBorders>
                <w:noWrap/>
                <w:tcMar>
                  <w:top w:w="0" w:type="dxa"/>
                  <w:left w:w="70" w:type="dxa"/>
                  <w:bottom w:w="0" w:type="dxa"/>
                  <w:right w:w="70" w:type="dxa"/>
                </w:tcMar>
              </w:tcPr>
            </w:tcPrChange>
          </w:tcPr>
          <w:p w14:paraId="4D2CEA6F" w14:textId="0EF0DCE0" w:rsidR="0089796E" w:rsidRPr="00A370E1" w:rsidRDefault="0089796E" w:rsidP="003A3F2D">
            <w:pPr>
              <w:jc w:val="center"/>
              <w:rPr>
                <w:rFonts w:cstheme="minorHAnsi"/>
                <w:color w:val="000000"/>
                <w:sz w:val="22"/>
              </w:rPr>
            </w:pPr>
            <w:del w:id="587" w:author="Philippe Hollanda - Oliveira Trust" w:date="2022-08-17T10:34:00Z">
              <w:r w:rsidRPr="00A370E1" w:rsidDel="009425B2">
                <w:rPr>
                  <w:rFonts w:cstheme="minorHAnsi"/>
                  <w:sz w:val="22"/>
                </w:rPr>
                <w:delText>[●]</w:delText>
              </w:r>
            </w:del>
          </w:p>
        </w:tc>
        <w:tc>
          <w:tcPr>
            <w:tcW w:w="625" w:type="pct"/>
            <w:tcBorders>
              <w:top w:val="nil"/>
              <w:left w:val="nil"/>
              <w:bottom w:val="single" w:sz="8" w:space="0" w:color="auto"/>
              <w:right w:val="single" w:sz="8" w:space="0" w:color="auto"/>
            </w:tcBorders>
            <w:noWrap/>
            <w:tcMar>
              <w:top w:w="0" w:type="dxa"/>
              <w:left w:w="70" w:type="dxa"/>
              <w:bottom w:w="0" w:type="dxa"/>
              <w:right w:w="70" w:type="dxa"/>
            </w:tcMar>
            <w:tcPrChange w:id="588" w:author="Philippe Hollanda - Oliveira Trust" w:date="2022-08-17T10:34:00Z">
              <w:tcPr>
                <w:tcW w:w="625" w:type="pct"/>
                <w:tcBorders>
                  <w:top w:val="nil"/>
                  <w:left w:val="nil"/>
                  <w:bottom w:val="single" w:sz="8" w:space="0" w:color="auto"/>
                  <w:right w:val="single" w:sz="8" w:space="0" w:color="auto"/>
                </w:tcBorders>
                <w:noWrap/>
                <w:tcMar>
                  <w:top w:w="0" w:type="dxa"/>
                  <w:left w:w="70" w:type="dxa"/>
                  <w:bottom w:w="0" w:type="dxa"/>
                  <w:right w:w="70" w:type="dxa"/>
                </w:tcMar>
              </w:tcPr>
            </w:tcPrChange>
          </w:tcPr>
          <w:p w14:paraId="4F2A7060" w14:textId="20C70AAA" w:rsidR="0089796E" w:rsidRPr="00A370E1" w:rsidRDefault="0089796E" w:rsidP="003A3F2D">
            <w:pPr>
              <w:jc w:val="center"/>
              <w:rPr>
                <w:rFonts w:cstheme="minorHAnsi"/>
                <w:color w:val="000000"/>
                <w:sz w:val="22"/>
              </w:rPr>
            </w:pPr>
            <w:del w:id="589" w:author="Philippe Hollanda - Oliveira Trust" w:date="2022-08-17T10:34:00Z">
              <w:r w:rsidRPr="00A370E1" w:rsidDel="009425B2">
                <w:rPr>
                  <w:rFonts w:cstheme="minorHAnsi"/>
                  <w:sz w:val="22"/>
                </w:rPr>
                <w:delText>[●]</w:delText>
              </w:r>
            </w:del>
          </w:p>
        </w:tc>
        <w:tc>
          <w:tcPr>
            <w:tcW w:w="523" w:type="pct"/>
            <w:tcBorders>
              <w:top w:val="nil"/>
              <w:left w:val="nil"/>
              <w:bottom w:val="single" w:sz="8" w:space="0" w:color="auto"/>
              <w:right w:val="single" w:sz="8" w:space="0" w:color="auto"/>
            </w:tcBorders>
            <w:tcPrChange w:id="590" w:author="Philippe Hollanda - Oliveira Trust" w:date="2022-08-17T10:34:00Z">
              <w:tcPr>
                <w:tcW w:w="523" w:type="pct"/>
                <w:tcBorders>
                  <w:top w:val="nil"/>
                  <w:left w:val="nil"/>
                  <w:bottom w:val="single" w:sz="8" w:space="0" w:color="auto"/>
                  <w:right w:val="single" w:sz="8" w:space="0" w:color="auto"/>
                </w:tcBorders>
              </w:tcPr>
            </w:tcPrChange>
          </w:tcPr>
          <w:p w14:paraId="2A25FABA" w14:textId="2E94E2A1" w:rsidR="0089796E" w:rsidRPr="00A370E1" w:rsidRDefault="0089796E" w:rsidP="003A3F2D">
            <w:pPr>
              <w:jc w:val="center"/>
              <w:rPr>
                <w:rFonts w:cstheme="minorHAnsi"/>
                <w:sz w:val="22"/>
              </w:rPr>
            </w:pPr>
            <w:del w:id="591" w:author="Philippe Hollanda - Oliveira Trust" w:date="2022-08-17T10:34:00Z">
              <w:r w:rsidRPr="00A370E1" w:rsidDel="009425B2">
                <w:rPr>
                  <w:rFonts w:cstheme="minorHAnsi"/>
                  <w:sz w:val="22"/>
                </w:rPr>
                <w:delText>[●]</w:delText>
              </w:r>
            </w:del>
          </w:p>
        </w:tc>
        <w:tc>
          <w:tcPr>
            <w:tcW w:w="503" w:type="pct"/>
            <w:tcBorders>
              <w:top w:val="nil"/>
              <w:left w:val="nil"/>
              <w:bottom w:val="single" w:sz="8" w:space="0" w:color="auto"/>
              <w:right w:val="single" w:sz="8" w:space="0" w:color="auto"/>
            </w:tcBorders>
            <w:tcPrChange w:id="592" w:author="Philippe Hollanda - Oliveira Trust" w:date="2022-08-17T10:34:00Z">
              <w:tcPr>
                <w:tcW w:w="503" w:type="pct"/>
                <w:tcBorders>
                  <w:top w:val="nil"/>
                  <w:left w:val="nil"/>
                  <w:bottom w:val="single" w:sz="8" w:space="0" w:color="auto"/>
                  <w:right w:val="single" w:sz="8" w:space="0" w:color="auto"/>
                </w:tcBorders>
              </w:tcPr>
            </w:tcPrChange>
          </w:tcPr>
          <w:p w14:paraId="0E1081F9" w14:textId="77777777" w:rsidR="0089796E" w:rsidRPr="00A370E1" w:rsidRDefault="0089796E" w:rsidP="003A3F2D">
            <w:pPr>
              <w:jc w:val="center"/>
              <w:rPr>
                <w:rFonts w:cstheme="minorHAnsi"/>
                <w:sz w:val="22"/>
              </w:rPr>
            </w:pPr>
          </w:p>
        </w:tc>
        <w:tc>
          <w:tcPr>
            <w:tcW w:w="863" w:type="pct"/>
            <w:tcBorders>
              <w:top w:val="nil"/>
              <w:left w:val="nil"/>
              <w:bottom w:val="single" w:sz="8" w:space="0" w:color="auto"/>
              <w:right w:val="single" w:sz="8" w:space="0" w:color="auto"/>
            </w:tcBorders>
            <w:noWrap/>
            <w:tcMar>
              <w:top w:w="0" w:type="dxa"/>
              <w:left w:w="70" w:type="dxa"/>
              <w:bottom w:w="0" w:type="dxa"/>
              <w:right w:w="70" w:type="dxa"/>
            </w:tcMar>
            <w:tcPrChange w:id="593" w:author="Philippe Hollanda - Oliveira Trust" w:date="2022-08-17T10:34:00Z">
              <w:tcPr>
                <w:tcW w:w="863" w:type="pct"/>
                <w:tcBorders>
                  <w:top w:val="nil"/>
                  <w:left w:val="nil"/>
                  <w:bottom w:val="single" w:sz="8" w:space="0" w:color="auto"/>
                  <w:right w:val="single" w:sz="8" w:space="0" w:color="auto"/>
                </w:tcBorders>
                <w:noWrap/>
                <w:tcMar>
                  <w:top w:w="0" w:type="dxa"/>
                  <w:left w:w="70" w:type="dxa"/>
                  <w:bottom w:w="0" w:type="dxa"/>
                  <w:right w:w="70" w:type="dxa"/>
                </w:tcMar>
              </w:tcPr>
            </w:tcPrChange>
          </w:tcPr>
          <w:p w14:paraId="2A56DD1D" w14:textId="1909F8A7" w:rsidR="0089796E" w:rsidRPr="00A370E1" w:rsidRDefault="0089796E" w:rsidP="003A3F2D">
            <w:pPr>
              <w:jc w:val="center"/>
              <w:rPr>
                <w:rFonts w:cstheme="minorHAnsi"/>
                <w:sz w:val="22"/>
              </w:rPr>
            </w:pPr>
            <w:del w:id="594" w:author="Philippe Hollanda - Oliveira Trust" w:date="2022-08-17T10:34:00Z">
              <w:r w:rsidRPr="00A370E1" w:rsidDel="009425B2">
                <w:rPr>
                  <w:rFonts w:cstheme="minorHAnsi"/>
                  <w:sz w:val="22"/>
                </w:rPr>
                <w:delText>[●]</w:delText>
              </w:r>
            </w:del>
          </w:p>
        </w:tc>
        <w:tc>
          <w:tcPr>
            <w:tcW w:w="575" w:type="pct"/>
            <w:tcBorders>
              <w:top w:val="nil"/>
              <w:left w:val="nil"/>
              <w:bottom w:val="single" w:sz="8" w:space="0" w:color="auto"/>
              <w:right w:val="single" w:sz="8" w:space="0" w:color="auto"/>
            </w:tcBorders>
            <w:vAlign w:val="center"/>
            <w:tcPrChange w:id="595" w:author="Philippe Hollanda - Oliveira Trust" w:date="2022-08-17T10:34:00Z">
              <w:tcPr>
                <w:tcW w:w="575" w:type="pct"/>
                <w:tcBorders>
                  <w:top w:val="nil"/>
                  <w:left w:val="nil"/>
                  <w:bottom w:val="single" w:sz="8" w:space="0" w:color="auto"/>
                  <w:right w:val="single" w:sz="8" w:space="0" w:color="auto"/>
                </w:tcBorders>
                <w:vAlign w:val="center"/>
              </w:tcPr>
            </w:tcPrChange>
          </w:tcPr>
          <w:p w14:paraId="616D6917" w14:textId="77777777" w:rsidR="0089796E" w:rsidRPr="00A370E1" w:rsidRDefault="0089796E" w:rsidP="003A3F2D">
            <w:pPr>
              <w:jc w:val="center"/>
              <w:rPr>
                <w:rFonts w:cstheme="minorHAnsi"/>
                <w:sz w:val="22"/>
              </w:rPr>
            </w:pPr>
          </w:p>
        </w:tc>
        <w:tc>
          <w:tcPr>
            <w:tcW w:w="776" w:type="pct"/>
            <w:tcBorders>
              <w:top w:val="nil"/>
              <w:left w:val="nil"/>
              <w:bottom w:val="single" w:sz="8" w:space="0" w:color="auto"/>
              <w:right w:val="single" w:sz="8" w:space="0" w:color="auto"/>
            </w:tcBorders>
            <w:vAlign w:val="center"/>
            <w:tcPrChange w:id="596" w:author="Philippe Hollanda - Oliveira Trust" w:date="2022-08-17T10:34:00Z">
              <w:tcPr>
                <w:tcW w:w="776" w:type="pct"/>
                <w:tcBorders>
                  <w:top w:val="nil"/>
                  <w:left w:val="nil"/>
                  <w:bottom w:val="single" w:sz="8" w:space="0" w:color="auto"/>
                  <w:right w:val="single" w:sz="8" w:space="0" w:color="auto"/>
                </w:tcBorders>
                <w:vAlign w:val="center"/>
              </w:tcPr>
            </w:tcPrChange>
          </w:tcPr>
          <w:p w14:paraId="3D65831A" w14:textId="78ACD23A" w:rsidR="0089796E" w:rsidRPr="00A370E1" w:rsidRDefault="0089796E" w:rsidP="003A3F2D">
            <w:pPr>
              <w:jc w:val="center"/>
              <w:rPr>
                <w:rFonts w:cstheme="minorHAnsi"/>
                <w:sz w:val="22"/>
              </w:rPr>
            </w:pPr>
            <w:del w:id="597" w:author="Philippe Hollanda - Oliveira Trust" w:date="2022-08-17T10:34:00Z">
              <w:r w:rsidRPr="00A370E1" w:rsidDel="009425B2">
                <w:rPr>
                  <w:rFonts w:cstheme="minorHAnsi"/>
                  <w:sz w:val="22"/>
                </w:rPr>
                <w:delText>[●]</w:delText>
              </w:r>
            </w:del>
          </w:p>
        </w:tc>
      </w:tr>
      <w:tr w:rsidR="0089796E" w:rsidRPr="00A370E1" w14:paraId="587FDD4C" w14:textId="77777777" w:rsidTr="009425B2">
        <w:trPr>
          <w:trHeight w:val="301"/>
          <w:trPrChange w:id="598" w:author="Philippe Hollanda - Oliveira Trust" w:date="2022-08-17T10:34:00Z">
            <w:trPr>
              <w:trHeight w:val="301"/>
            </w:trPr>
          </w:trPrChange>
        </w:trPr>
        <w:tc>
          <w:tcPr>
            <w:tcW w:w="558" w:type="pct"/>
            <w:tcBorders>
              <w:top w:val="nil"/>
              <w:left w:val="single" w:sz="8" w:space="0" w:color="auto"/>
              <w:bottom w:val="single" w:sz="8" w:space="0" w:color="auto"/>
              <w:right w:val="single" w:sz="8" w:space="0" w:color="auto"/>
            </w:tcBorders>
            <w:tcPrChange w:id="599" w:author="Philippe Hollanda - Oliveira Trust" w:date="2022-08-17T10:34:00Z">
              <w:tcPr>
                <w:tcW w:w="558" w:type="pct"/>
                <w:tcBorders>
                  <w:top w:val="nil"/>
                  <w:left w:val="single" w:sz="8" w:space="0" w:color="auto"/>
                  <w:bottom w:val="single" w:sz="8" w:space="0" w:color="auto"/>
                  <w:right w:val="single" w:sz="8" w:space="0" w:color="auto"/>
                </w:tcBorders>
              </w:tcPr>
            </w:tcPrChange>
          </w:tcPr>
          <w:p w14:paraId="51173300" w14:textId="09B9D716" w:rsidR="0089796E" w:rsidRPr="00A370E1" w:rsidRDefault="0089796E" w:rsidP="003A3F2D">
            <w:pPr>
              <w:jc w:val="center"/>
              <w:rPr>
                <w:rFonts w:cstheme="minorHAnsi"/>
                <w:sz w:val="22"/>
              </w:rPr>
            </w:pPr>
            <w:del w:id="600" w:author="Philippe Hollanda - Oliveira Trust" w:date="2022-08-17T10:34:00Z">
              <w:r w:rsidRPr="00A370E1" w:rsidDel="009425B2">
                <w:rPr>
                  <w:rFonts w:cstheme="minorHAnsi"/>
                  <w:sz w:val="22"/>
                </w:rPr>
                <w:delText>Total</w:delText>
              </w:r>
            </w:del>
          </w:p>
        </w:tc>
        <w:tc>
          <w:tcPr>
            <w:tcW w:w="577" w:type="pct"/>
            <w:tcBorders>
              <w:top w:val="nil"/>
              <w:left w:val="nil"/>
              <w:bottom w:val="single" w:sz="8" w:space="0" w:color="auto"/>
              <w:right w:val="single" w:sz="8" w:space="0" w:color="auto"/>
            </w:tcBorders>
            <w:noWrap/>
            <w:tcMar>
              <w:top w:w="0" w:type="dxa"/>
              <w:left w:w="70" w:type="dxa"/>
              <w:bottom w:w="0" w:type="dxa"/>
              <w:right w:w="70" w:type="dxa"/>
            </w:tcMar>
            <w:tcPrChange w:id="601" w:author="Philippe Hollanda - Oliveira Trust" w:date="2022-08-17T10:34:00Z">
              <w:tcPr>
                <w:tcW w:w="577" w:type="pct"/>
                <w:tcBorders>
                  <w:top w:val="nil"/>
                  <w:left w:val="nil"/>
                  <w:bottom w:val="single" w:sz="8" w:space="0" w:color="auto"/>
                  <w:right w:val="single" w:sz="8" w:space="0" w:color="auto"/>
                </w:tcBorders>
                <w:noWrap/>
                <w:tcMar>
                  <w:top w:w="0" w:type="dxa"/>
                  <w:left w:w="70" w:type="dxa"/>
                  <w:bottom w:w="0" w:type="dxa"/>
                  <w:right w:w="70" w:type="dxa"/>
                </w:tcMar>
              </w:tcPr>
            </w:tcPrChange>
          </w:tcPr>
          <w:p w14:paraId="020C620B" w14:textId="77777777" w:rsidR="0089796E" w:rsidRPr="00A370E1" w:rsidRDefault="0089796E" w:rsidP="003A3F2D">
            <w:pPr>
              <w:jc w:val="center"/>
              <w:rPr>
                <w:rFonts w:cstheme="minorHAnsi"/>
                <w:sz w:val="22"/>
              </w:rPr>
            </w:pPr>
          </w:p>
        </w:tc>
        <w:tc>
          <w:tcPr>
            <w:tcW w:w="625" w:type="pct"/>
            <w:tcBorders>
              <w:top w:val="nil"/>
              <w:left w:val="nil"/>
              <w:bottom w:val="single" w:sz="8" w:space="0" w:color="auto"/>
              <w:right w:val="single" w:sz="8" w:space="0" w:color="auto"/>
            </w:tcBorders>
            <w:noWrap/>
            <w:tcMar>
              <w:top w:w="0" w:type="dxa"/>
              <w:left w:w="70" w:type="dxa"/>
              <w:bottom w:w="0" w:type="dxa"/>
              <w:right w:w="70" w:type="dxa"/>
            </w:tcMar>
            <w:tcPrChange w:id="602" w:author="Philippe Hollanda - Oliveira Trust" w:date="2022-08-17T10:34:00Z">
              <w:tcPr>
                <w:tcW w:w="625" w:type="pct"/>
                <w:tcBorders>
                  <w:top w:val="nil"/>
                  <w:left w:val="nil"/>
                  <w:bottom w:val="single" w:sz="8" w:space="0" w:color="auto"/>
                  <w:right w:val="single" w:sz="8" w:space="0" w:color="auto"/>
                </w:tcBorders>
                <w:noWrap/>
                <w:tcMar>
                  <w:top w:w="0" w:type="dxa"/>
                  <w:left w:w="70" w:type="dxa"/>
                  <w:bottom w:w="0" w:type="dxa"/>
                  <w:right w:w="70" w:type="dxa"/>
                </w:tcMar>
              </w:tcPr>
            </w:tcPrChange>
          </w:tcPr>
          <w:p w14:paraId="3019E7B6" w14:textId="77777777" w:rsidR="0089796E" w:rsidRPr="00A370E1" w:rsidRDefault="0089796E" w:rsidP="003A3F2D">
            <w:pPr>
              <w:jc w:val="center"/>
              <w:rPr>
                <w:rFonts w:cstheme="minorHAnsi"/>
                <w:sz w:val="22"/>
              </w:rPr>
            </w:pPr>
          </w:p>
        </w:tc>
        <w:tc>
          <w:tcPr>
            <w:tcW w:w="523" w:type="pct"/>
            <w:tcBorders>
              <w:top w:val="nil"/>
              <w:left w:val="nil"/>
              <w:bottom w:val="single" w:sz="8" w:space="0" w:color="auto"/>
              <w:right w:val="single" w:sz="8" w:space="0" w:color="auto"/>
            </w:tcBorders>
            <w:tcPrChange w:id="603" w:author="Philippe Hollanda - Oliveira Trust" w:date="2022-08-17T10:34:00Z">
              <w:tcPr>
                <w:tcW w:w="523" w:type="pct"/>
                <w:tcBorders>
                  <w:top w:val="nil"/>
                  <w:left w:val="nil"/>
                  <w:bottom w:val="single" w:sz="8" w:space="0" w:color="auto"/>
                  <w:right w:val="single" w:sz="8" w:space="0" w:color="auto"/>
                </w:tcBorders>
              </w:tcPr>
            </w:tcPrChange>
          </w:tcPr>
          <w:p w14:paraId="6CDAEEEF" w14:textId="77777777" w:rsidR="0089796E" w:rsidRPr="00A370E1" w:rsidRDefault="0089796E" w:rsidP="003A3F2D">
            <w:pPr>
              <w:jc w:val="center"/>
              <w:rPr>
                <w:rFonts w:cstheme="minorHAnsi"/>
                <w:sz w:val="22"/>
              </w:rPr>
            </w:pPr>
          </w:p>
        </w:tc>
        <w:tc>
          <w:tcPr>
            <w:tcW w:w="503" w:type="pct"/>
            <w:tcBorders>
              <w:top w:val="nil"/>
              <w:left w:val="nil"/>
              <w:bottom w:val="single" w:sz="8" w:space="0" w:color="auto"/>
              <w:right w:val="single" w:sz="8" w:space="0" w:color="auto"/>
            </w:tcBorders>
            <w:tcPrChange w:id="604" w:author="Philippe Hollanda - Oliveira Trust" w:date="2022-08-17T10:34:00Z">
              <w:tcPr>
                <w:tcW w:w="503" w:type="pct"/>
                <w:tcBorders>
                  <w:top w:val="nil"/>
                  <w:left w:val="nil"/>
                  <w:bottom w:val="single" w:sz="8" w:space="0" w:color="auto"/>
                  <w:right w:val="single" w:sz="8" w:space="0" w:color="auto"/>
                </w:tcBorders>
              </w:tcPr>
            </w:tcPrChange>
          </w:tcPr>
          <w:p w14:paraId="260D320C" w14:textId="77777777" w:rsidR="0089796E" w:rsidRPr="00A370E1" w:rsidRDefault="0089796E" w:rsidP="003A3F2D">
            <w:pPr>
              <w:jc w:val="center"/>
              <w:rPr>
                <w:rFonts w:cstheme="minorHAnsi"/>
                <w:sz w:val="22"/>
              </w:rPr>
            </w:pPr>
          </w:p>
        </w:tc>
        <w:tc>
          <w:tcPr>
            <w:tcW w:w="863" w:type="pct"/>
            <w:tcBorders>
              <w:top w:val="nil"/>
              <w:left w:val="nil"/>
              <w:bottom w:val="single" w:sz="8" w:space="0" w:color="auto"/>
              <w:right w:val="single" w:sz="8" w:space="0" w:color="auto"/>
            </w:tcBorders>
            <w:noWrap/>
            <w:tcMar>
              <w:top w:w="0" w:type="dxa"/>
              <w:left w:w="70" w:type="dxa"/>
              <w:bottom w:w="0" w:type="dxa"/>
              <w:right w:w="70" w:type="dxa"/>
            </w:tcMar>
            <w:tcPrChange w:id="605" w:author="Philippe Hollanda - Oliveira Trust" w:date="2022-08-17T10:34:00Z">
              <w:tcPr>
                <w:tcW w:w="863" w:type="pct"/>
                <w:tcBorders>
                  <w:top w:val="nil"/>
                  <w:left w:val="nil"/>
                  <w:bottom w:val="single" w:sz="8" w:space="0" w:color="auto"/>
                  <w:right w:val="single" w:sz="8" w:space="0" w:color="auto"/>
                </w:tcBorders>
                <w:noWrap/>
                <w:tcMar>
                  <w:top w:w="0" w:type="dxa"/>
                  <w:left w:w="70" w:type="dxa"/>
                  <w:bottom w:w="0" w:type="dxa"/>
                  <w:right w:w="70" w:type="dxa"/>
                </w:tcMar>
              </w:tcPr>
            </w:tcPrChange>
          </w:tcPr>
          <w:p w14:paraId="6345CD80" w14:textId="77777777" w:rsidR="0089796E" w:rsidRPr="00A370E1" w:rsidRDefault="0089796E" w:rsidP="003A3F2D">
            <w:pPr>
              <w:jc w:val="center"/>
              <w:rPr>
                <w:rFonts w:cstheme="minorHAnsi"/>
                <w:sz w:val="22"/>
              </w:rPr>
            </w:pPr>
          </w:p>
        </w:tc>
        <w:tc>
          <w:tcPr>
            <w:tcW w:w="575" w:type="pct"/>
            <w:tcBorders>
              <w:top w:val="nil"/>
              <w:left w:val="nil"/>
              <w:bottom w:val="single" w:sz="8" w:space="0" w:color="auto"/>
              <w:right w:val="single" w:sz="8" w:space="0" w:color="auto"/>
            </w:tcBorders>
            <w:vAlign w:val="center"/>
            <w:tcPrChange w:id="606" w:author="Philippe Hollanda - Oliveira Trust" w:date="2022-08-17T10:34:00Z">
              <w:tcPr>
                <w:tcW w:w="575" w:type="pct"/>
                <w:tcBorders>
                  <w:top w:val="nil"/>
                  <w:left w:val="nil"/>
                  <w:bottom w:val="single" w:sz="8" w:space="0" w:color="auto"/>
                  <w:right w:val="single" w:sz="8" w:space="0" w:color="auto"/>
                </w:tcBorders>
                <w:vAlign w:val="center"/>
              </w:tcPr>
            </w:tcPrChange>
          </w:tcPr>
          <w:p w14:paraId="07E98ADC" w14:textId="77777777" w:rsidR="0089796E" w:rsidRPr="00A370E1" w:rsidRDefault="0089796E" w:rsidP="003A3F2D">
            <w:pPr>
              <w:jc w:val="center"/>
              <w:rPr>
                <w:rFonts w:cstheme="minorHAnsi"/>
                <w:sz w:val="22"/>
              </w:rPr>
            </w:pPr>
          </w:p>
        </w:tc>
        <w:tc>
          <w:tcPr>
            <w:tcW w:w="776" w:type="pct"/>
            <w:tcBorders>
              <w:top w:val="nil"/>
              <w:left w:val="nil"/>
              <w:bottom w:val="single" w:sz="8" w:space="0" w:color="auto"/>
              <w:right w:val="single" w:sz="8" w:space="0" w:color="auto"/>
            </w:tcBorders>
            <w:vAlign w:val="center"/>
            <w:tcPrChange w:id="607" w:author="Philippe Hollanda - Oliveira Trust" w:date="2022-08-17T10:34:00Z">
              <w:tcPr>
                <w:tcW w:w="776" w:type="pct"/>
                <w:tcBorders>
                  <w:top w:val="nil"/>
                  <w:left w:val="nil"/>
                  <w:bottom w:val="single" w:sz="8" w:space="0" w:color="auto"/>
                  <w:right w:val="single" w:sz="8" w:space="0" w:color="auto"/>
                </w:tcBorders>
                <w:vAlign w:val="center"/>
              </w:tcPr>
            </w:tcPrChange>
          </w:tcPr>
          <w:p w14:paraId="2580C7DB" w14:textId="77777777" w:rsidR="0089796E" w:rsidRPr="00A370E1" w:rsidRDefault="0089796E" w:rsidP="003A3F2D">
            <w:pPr>
              <w:jc w:val="center"/>
              <w:rPr>
                <w:rFonts w:cstheme="minorHAnsi"/>
                <w:sz w:val="22"/>
              </w:rPr>
            </w:pPr>
          </w:p>
        </w:tc>
      </w:tr>
    </w:tbl>
    <w:p w14:paraId="3C59840D" w14:textId="77777777" w:rsidR="0089796E" w:rsidRPr="00A370E1" w:rsidRDefault="0089796E" w:rsidP="0089796E">
      <w:pPr>
        <w:pStyle w:val="DeltaViewTableBody"/>
        <w:widowControl w:val="0"/>
        <w:suppressAutoHyphens/>
        <w:spacing w:line="312" w:lineRule="auto"/>
        <w:jc w:val="center"/>
        <w:rPr>
          <w:rFonts w:asciiTheme="minorHAnsi" w:hAnsiTheme="minorHAnsi" w:cstheme="minorHAnsi"/>
          <w:sz w:val="22"/>
          <w:szCs w:val="22"/>
          <w:lang w:val="pt-BR"/>
        </w:rPr>
      </w:pPr>
    </w:p>
    <w:p w14:paraId="512BBF96" w14:textId="77777777" w:rsidR="0089796E" w:rsidRPr="00A370E1" w:rsidRDefault="0089796E" w:rsidP="0089796E">
      <w:pPr>
        <w:pStyle w:val="DeltaViewTableBody"/>
        <w:widowControl w:val="0"/>
        <w:suppressAutoHyphens/>
        <w:spacing w:line="312" w:lineRule="auto"/>
        <w:jc w:val="center"/>
        <w:rPr>
          <w:rFonts w:asciiTheme="minorHAnsi" w:hAnsiTheme="minorHAnsi" w:cstheme="minorHAnsi"/>
          <w:sz w:val="22"/>
          <w:szCs w:val="22"/>
          <w:lang w:val="pt-BR"/>
        </w:rPr>
      </w:pPr>
    </w:p>
    <w:p w14:paraId="1661C7AB" w14:textId="77777777" w:rsidR="0089796E" w:rsidRPr="00A370E1" w:rsidRDefault="0089796E" w:rsidP="0089796E">
      <w:pPr>
        <w:pStyle w:val="PargrafodaLista"/>
        <w:ind w:left="0"/>
        <w:jc w:val="center"/>
        <w:rPr>
          <w:rFonts w:cstheme="minorHAnsi"/>
          <w:sz w:val="22"/>
        </w:rPr>
      </w:pPr>
    </w:p>
    <w:p w14:paraId="4035AD5C" w14:textId="77777777" w:rsidR="0089796E" w:rsidRPr="00A370E1" w:rsidRDefault="0089796E" w:rsidP="0089796E">
      <w:pPr>
        <w:pStyle w:val="PargrafodaLista"/>
        <w:ind w:left="0"/>
        <w:jc w:val="center"/>
        <w:rPr>
          <w:rFonts w:cstheme="minorHAnsi"/>
          <w:sz w:val="22"/>
        </w:rPr>
      </w:pPr>
    </w:p>
    <w:p w14:paraId="66486BC6" w14:textId="77777777" w:rsidR="0089796E" w:rsidRPr="00A370E1" w:rsidRDefault="0089796E" w:rsidP="0089796E">
      <w:pPr>
        <w:rPr>
          <w:rFonts w:cstheme="minorHAnsi"/>
          <w:sz w:val="22"/>
        </w:rPr>
      </w:pPr>
    </w:p>
    <w:tbl>
      <w:tblPr>
        <w:tblW w:w="0" w:type="auto"/>
        <w:jc w:val="center"/>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2"/>
      </w:tblGrid>
      <w:tr w:rsidR="0089796E" w:rsidRPr="00A370E1" w14:paraId="3050144D" w14:textId="77777777" w:rsidTr="003A3F2D">
        <w:trPr>
          <w:jc w:val="center"/>
        </w:trPr>
        <w:tc>
          <w:tcPr>
            <w:tcW w:w="8645" w:type="dxa"/>
            <w:gridSpan w:val="2"/>
            <w:tcBorders>
              <w:top w:val="single" w:sz="4" w:space="0" w:color="auto"/>
            </w:tcBorders>
          </w:tcPr>
          <w:p w14:paraId="68F59488" w14:textId="1EB1DF02" w:rsidR="0089796E" w:rsidRPr="00A370E1" w:rsidRDefault="00930746" w:rsidP="00A370E1">
            <w:pPr>
              <w:jc w:val="center"/>
              <w:rPr>
                <w:rFonts w:eastAsia="Arial Unicode MS" w:cstheme="minorHAnsi"/>
                <w:w w:val="0"/>
                <w:sz w:val="22"/>
              </w:rPr>
            </w:pPr>
            <w:r w:rsidRPr="00A370E1">
              <w:rPr>
                <w:rFonts w:cstheme="minorHAnsi"/>
                <w:b/>
                <w:sz w:val="22"/>
              </w:rPr>
              <w:t>AXIS SOLAR VIII EMPREENDIMENTOS E PARTICIPAÇÕES S.A.</w:t>
            </w:r>
          </w:p>
        </w:tc>
      </w:tr>
      <w:tr w:rsidR="0089796E" w:rsidRPr="00A370E1" w14:paraId="4AEEF70A" w14:textId="77777777" w:rsidTr="003A3F2D">
        <w:trPr>
          <w:jc w:val="center"/>
        </w:trPr>
        <w:tc>
          <w:tcPr>
            <w:tcW w:w="4323" w:type="dxa"/>
          </w:tcPr>
          <w:p w14:paraId="0B27A139" w14:textId="06CC4B6B" w:rsidR="0089796E" w:rsidRPr="00A370E1" w:rsidRDefault="0089796E" w:rsidP="003A3F2D">
            <w:pPr>
              <w:rPr>
                <w:rFonts w:eastAsia="Arial Unicode MS" w:cstheme="minorHAnsi"/>
                <w:w w:val="0"/>
                <w:sz w:val="22"/>
              </w:rPr>
            </w:pPr>
            <w:r w:rsidRPr="00A370E1">
              <w:rPr>
                <w:rFonts w:eastAsia="Arial Unicode MS" w:cstheme="minorHAnsi"/>
                <w:smallCaps/>
                <w:w w:val="0"/>
                <w:sz w:val="22"/>
              </w:rPr>
              <w:t>P</w:t>
            </w:r>
            <w:r w:rsidRPr="00A370E1">
              <w:rPr>
                <w:rFonts w:eastAsia="Arial Unicode MS" w:cstheme="minorHAnsi"/>
                <w:w w:val="0"/>
                <w:sz w:val="22"/>
              </w:rPr>
              <w:t>or:</w:t>
            </w:r>
            <w:r w:rsidR="00CB0512" w:rsidRPr="00A370E1">
              <w:rPr>
                <w:rFonts w:eastAsia="Arial Unicode MS" w:cstheme="minorHAnsi"/>
                <w:w w:val="0"/>
                <w:sz w:val="22"/>
              </w:rPr>
              <w:t xml:space="preserve"> </w:t>
            </w:r>
            <w:r w:rsidR="00CA4606" w:rsidRPr="00A370E1">
              <w:rPr>
                <w:rFonts w:cstheme="minorHAnsi"/>
                <w:sz w:val="22"/>
              </w:rPr>
              <w:t>[=]</w:t>
            </w:r>
          </w:p>
          <w:p w14:paraId="0A60B39E" w14:textId="04895CBD" w:rsidR="0089796E" w:rsidRPr="00A370E1" w:rsidRDefault="0089796E" w:rsidP="003A3F2D">
            <w:pPr>
              <w:rPr>
                <w:rFonts w:eastAsia="Arial Unicode MS" w:cstheme="minorHAnsi"/>
                <w:w w:val="0"/>
                <w:sz w:val="22"/>
              </w:rPr>
            </w:pPr>
            <w:r w:rsidRPr="00A370E1">
              <w:rPr>
                <w:rFonts w:eastAsia="Arial Unicode MS" w:cstheme="minorHAnsi"/>
                <w:w w:val="0"/>
                <w:sz w:val="22"/>
              </w:rPr>
              <w:t>Cargo:</w:t>
            </w:r>
            <w:r w:rsidR="00CB0512" w:rsidRPr="00A370E1">
              <w:rPr>
                <w:rFonts w:eastAsia="Arial Unicode MS" w:cstheme="minorHAnsi"/>
                <w:w w:val="0"/>
                <w:sz w:val="22"/>
              </w:rPr>
              <w:t xml:space="preserve"> </w:t>
            </w:r>
            <w:r w:rsidR="00CA4606" w:rsidRPr="00A370E1">
              <w:rPr>
                <w:rFonts w:eastAsia="Arial Unicode MS" w:cstheme="minorHAnsi"/>
                <w:w w:val="0"/>
                <w:sz w:val="22"/>
              </w:rPr>
              <w:t>[=]</w:t>
            </w:r>
          </w:p>
        </w:tc>
        <w:tc>
          <w:tcPr>
            <w:tcW w:w="4322" w:type="dxa"/>
          </w:tcPr>
          <w:p w14:paraId="3AD778CF" w14:textId="62D2C5AD" w:rsidR="0089796E" w:rsidRPr="00A370E1" w:rsidRDefault="0089796E" w:rsidP="003A3F2D">
            <w:pPr>
              <w:rPr>
                <w:rFonts w:cstheme="minorHAnsi"/>
                <w:sz w:val="22"/>
              </w:rPr>
            </w:pPr>
            <w:r w:rsidRPr="00A370E1">
              <w:rPr>
                <w:rFonts w:eastAsia="Arial Unicode MS" w:cstheme="minorHAnsi"/>
                <w:w w:val="0"/>
                <w:sz w:val="22"/>
              </w:rPr>
              <w:t>Por:</w:t>
            </w:r>
            <w:r w:rsidR="00CB0512" w:rsidRPr="00A370E1">
              <w:rPr>
                <w:rFonts w:eastAsia="Arial Unicode MS" w:cstheme="minorHAnsi"/>
                <w:w w:val="0"/>
                <w:sz w:val="22"/>
              </w:rPr>
              <w:t xml:space="preserve"> </w:t>
            </w:r>
            <w:r w:rsidR="00CA4606" w:rsidRPr="00A370E1">
              <w:rPr>
                <w:rFonts w:cstheme="minorHAnsi"/>
                <w:sz w:val="22"/>
              </w:rPr>
              <w:t>[=]</w:t>
            </w:r>
          </w:p>
          <w:p w14:paraId="774270D1" w14:textId="0BA6826E" w:rsidR="0089796E" w:rsidRPr="00A370E1" w:rsidRDefault="0089796E" w:rsidP="003A3F2D">
            <w:pPr>
              <w:rPr>
                <w:rFonts w:eastAsia="Arial Unicode MS" w:cstheme="minorHAnsi"/>
                <w:w w:val="0"/>
                <w:sz w:val="22"/>
              </w:rPr>
            </w:pPr>
            <w:r w:rsidRPr="00A370E1">
              <w:rPr>
                <w:rFonts w:eastAsia="Arial Unicode MS" w:cstheme="minorHAnsi"/>
                <w:w w:val="0"/>
                <w:sz w:val="22"/>
              </w:rPr>
              <w:t>Cargo:</w:t>
            </w:r>
            <w:r w:rsidR="00CB0512" w:rsidRPr="00A370E1">
              <w:rPr>
                <w:rFonts w:eastAsia="Arial Unicode MS" w:cstheme="minorHAnsi"/>
                <w:w w:val="0"/>
                <w:sz w:val="22"/>
              </w:rPr>
              <w:t xml:space="preserve"> </w:t>
            </w:r>
            <w:r w:rsidR="00CA4606" w:rsidRPr="00A370E1">
              <w:rPr>
                <w:rFonts w:eastAsia="Arial Unicode MS" w:cstheme="minorHAnsi"/>
                <w:w w:val="0"/>
                <w:sz w:val="22"/>
              </w:rPr>
              <w:t>[=]</w:t>
            </w:r>
          </w:p>
        </w:tc>
      </w:tr>
      <w:bookmarkEnd w:id="492"/>
    </w:tbl>
    <w:p w14:paraId="23D5D100" w14:textId="77777777" w:rsidR="002A59E3" w:rsidRPr="00A370E1" w:rsidRDefault="002A59E3" w:rsidP="002A59E3">
      <w:pPr>
        <w:rPr>
          <w:rFonts w:cstheme="minorHAnsi"/>
          <w:sz w:val="22"/>
        </w:rPr>
      </w:pPr>
    </w:p>
    <w:p w14:paraId="12A144C7" w14:textId="67D522B8" w:rsidR="00A201EA" w:rsidRPr="00A370E1" w:rsidRDefault="006845B2">
      <w:pPr>
        <w:spacing w:line="240" w:lineRule="auto"/>
        <w:jc w:val="left"/>
        <w:rPr>
          <w:rFonts w:cstheme="minorHAnsi"/>
          <w:b/>
          <w:bCs/>
          <w:sz w:val="22"/>
        </w:rPr>
      </w:pPr>
      <w:r w:rsidRPr="00A370E1">
        <w:rPr>
          <w:rFonts w:cstheme="minorHAnsi"/>
          <w:b/>
          <w:bCs/>
          <w:sz w:val="22"/>
        </w:rPr>
        <w:br w:type="page"/>
      </w:r>
    </w:p>
    <w:p w14:paraId="564232FC" w14:textId="3688A17D" w:rsidR="00E8605A" w:rsidRPr="00A370E1" w:rsidRDefault="00E8605A" w:rsidP="00E8605A">
      <w:pPr>
        <w:pStyle w:val="Ttulo1"/>
        <w:numPr>
          <w:ilvl w:val="0"/>
          <w:numId w:val="0"/>
        </w:numPr>
        <w:pBdr>
          <w:top w:val="double" w:sz="4" w:space="1" w:color="auto"/>
        </w:pBdr>
        <w:tabs>
          <w:tab w:val="left" w:pos="1741"/>
          <w:tab w:val="center" w:pos="4252"/>
        </w:tabs>
        <w:jc w:val="center"/>
        <w:rPr>
          <w:rFonts w:cstheme="minorHAnsi"/>
          <w:smallCaps/>
          <w:sz w:val="22"/>
        </w:rPr>
      </w:pPr>
      <w:bookmarkStart w:id="608" w:name="_Toc71289902"/>
      <w:r w:rsidRPr="00A370E1">
        <w:rPr>
          <w:rFonts w:cstheme="minorHAnsi"/>
          <w:color w:val="000000"/>
          <w:sz w:val="22"/>
        </w:rPr>
        <w:lastRenderedPageBreak/>
        <w:t>Anexo</w:t>
      </w:r>
      <w:bookmarkEnd w:id="608"/>
      <w:r w:rsidR="001816A4" w:rsidRPr="00A370E1">
        <w:rPr>
          <w:rFonts w:cstheme="minorHAnsi"/>
          <w:color w:val="000000"/>
          <w:sz w:val="22"/>
        </w:rPr>
        <w:t xml:space="preserve"> </w:t>
      </w:r>
      <w:r w:rsidR="007A38D2" w:rsidRPr="00A370E1">
        <w:rPr>
          <w:rFonts w:cstheme="minorHAnsi"/>
          <w:color w:val="000000"/>
          <w:sz w:val="22"/>
        </w:rPr>
        <w:t>VIII</w:t>
      </w:r>
    </w:p>
    <w:p w14:paraId="66093A23" w14:textId="525D14B3" w:rsidR="00E8605A" w:rsidRPr="00A370E1" w:rsidRDefault="0089796E" w:rsidP="00AD47F9">
      <w:pPr>
        <w:pBdr>
          <w:bottom w:val="double" w:sz="4" w:space="1" w:color="auto"/>
        </w:pBdr>
        <w:jc w:val="center"/>
        <w:rPr>
          <w:rFonts w:cstheme="minorHAnsi"/>
          <w:b/>
          <w:smallCaps/>
          <w:sz w:val="22"/>
        </w:rPr>
      </w:pPr>
      <w:r w:rsidRPr="00A370E1">
        <w:rPr>
          <w:rFonts w:cstheme="minorHAnsi"/>
          <w:b/>
          <w:smallCaps/>
          <w:sz w:val="22"/>
        </w:rPr>
        <w:t>Relação de Bens e Equipamentos Alienados Fiduciariamente</w:t>
      </w:r>
    </w:p>
    <w:p w14:paraId="3A3C67F5" w14:textId="3F64357C" w:rsidR="00FB1FE0" w:rsidRPr="00A370E1" w:rsidRDefault="00FB1FE0">
      <w:pPr>
        <w:rPr>
          <w:rFonts w:cstheme="minorHAnsi"/>
          <w:sz w:val="22"/>
        </w:rPr>
      </w:pPr>
    </w:p>
    <w:tbl>
      <w:tblPr>
        <w:tblStyle w:val="Tabelacomgrade"/>
        <w:tblW w:w="5663" w:type="dxa"/>
        <w:jc w:val="center"/>
        <w:tblLook w:val="04A0" w:firstRow="1" w:lastRow="0" w:firstColumn="1" w:lastColumn="0" w:noHBand="0" w:noVBand="1"/>
      </w:tblPr>
      <w:tblGrid>
        <w:gridCol w:w="1103"/>
        <w:gridCol w:w="4560"/>
      </w:tblGrid>
      <w:tr w:rsidR="004423C5" w:rsidRPr="00A370E1" w14:paraId="19853F57" w14:textId="77777777" w:rsidTr="005C5F90">
        <w:trPr>
          <w:trHeight w:val="185"/>
          <w:jc w:val="center"/>
        </w:trPr>
        <w:tc>
          <w:tcPr>
            <w:tcW w:w="1103" w:type="dxa"/>
            <w:shd w:val="clear" w:color="auto" w:fill="BFBFBF" w:themeFill="background1" w:themeFillShade="BF"/>
            <w:vAlign w:val="center"/>
          </w:tcPr>
          <w:p w14:paraId="5D4B919D" w14:textId="77777777" w:rsidR="004423C5" w:rsidRPr="00A370E1" w:rsidRDefault="004423C5" w:rsidP="005C5F90">
            <w:pPr>
              <w:jc w:val="center"/>
              <w:rPr>
                <w:rFonts w:cstheme="minorHAnsi"/>
                <w:b/>
                <w:sz w:val="22"/>
              </w:rPr>
            </w:pPr>
            <w:r w:rsidRPr="00A370E1">
              <w:rPr>
                <w:rFonts w:cstheme="minorHAnsi"/>
                <w:b/>
                <w:sz w:val="22"/>
              </w:rPr>
              <w:t>Nº</w:t>
            </w:r>
          </w:p>
        </w:tc>
        <w:tc>
          <w:tcPr>
            <w:tcW w:w="4560" w:type="dxa"/>
            <w:shd w:val="clear" w:color="auto" w:fill="BFBFBF" w:themeFill="background1" w:themeFillShade="BF"/>
            <w:vAlign w:val="center"/>
          </w:tcPr>
          <w:p w14:paraId="371E1E82" w14:textId="77777777" w:rsidR="004423C5" w:rsidRPr="00A370E1" w:rsidRDefault="004423C5" w:rsidP="005C5F90">
            <w:pPr>
              <w:jc w:val="center"/>
              <w:rPr>
                <w:rFonts w:cstheme="minorHAnsi"/>
                <w:b/>
                <w:smallCaps/>
                <w:sz w:val="22"/>
              </w:rPr>
            </w:pPr>
            <w:r w:rsidRPr="00A370E1">
              <w:rPr>
                <w:rFonts w:cstheme="minorHAnsi"/>
                <w:b/>
                <w:smallCaps/>
                <w:sz w:val="22"/>
              </w:rPr>
              <w:t>Equipamento</w:t>
            </w:r>
          </w:p>
        </w:tc>
      </w:tr>
      <w:tr w:rsidR="004423C5" w:rsidRPr="00A370E1" w14:paraId="22ED867E" w14:textId="77777777" w:rsidTr="005C5F90">
        <w:trPr>
          <w:trHeight w:val="356"/>
          <w:jc w:val="center"/>
        </w:trPr>
        <w:tc>
          <w:tcPr>
            <w:tcW w:w="1103" w:type="dxa"/>
            <w:shd w:val="clear" w:color="auto" w:fill="BFBFBF" w:themeFill="background1" w:themeFillShade="BF"/>
            <w:vAlign w:val="center"/>
          </w:tcPr>
          <w:p w14:paraId="27DBA57A" w14:textId="77777777" w:rsidR="004423C5" w:rsidRPr="00A370E1" w:rsidRDefault="004423C5" w:rsidP="005C5F90">
            <w:pPr>
              <w:jc w:val="center"/>
              <w:rPr>
                <w:rFonts w:cstheme="minorHAnsi"/>
                <w:b/>
                <w:sz w:val="22"/>
              </w:rPr>
            </w:pPr>
            <w:r w:rsidRPr="00A370E1">
              <w:rPr>
                <w:rFonts w:cstheme="minorHAnsi"/>
                <w:b/>
                <w:sz w:val="22"/>
              </w:rPr>
              <w:t>1.</w:t>
            </w:r>
          </w:p>
        </w:tc>
        <w:tc>
          <w:tcPr>
            <w:tcW w:w="4560" w:type="dxa"/>
            <w:vAlign w:val="center"/>
          </w:tcPr>
          <w:p w14:paraId="30680DFE" w14:textId="4FF3CA75" w:rsidR="004423C5" w:rsidRPr="00A370E1" w:rsidRDefault="00CA4606" w:rsidP="005C5F90">
            <w:pPr>
              <w:jc w:val="left"/>
              <w:rPr>
                <w:rFonts w:cstheme="minorHAnsi"/>
                <w:sz w:val="22"/>
              </w:rPr>
            </w:pPr>
            <w:r w:rsidRPr="00A370E1">
              <w:rPr>
                <w:rFonts w:cstheme="minorHAnsi"/>
                <w:sz w:val="22"/>
              </w:rPr>
              <w:t>[=]</w:t>
            </w:r>
          </w:p>
        </w:tc>
      </w:tr>
    </w:tbl>
    <w:p w14:paraId="15156A2D" w14:textId="77777777" w:rsidR="00FF08C4" w:rsidRPr="00A370E1" w:rsidRDefault="00FF08C4">
      <w:pPr>
        <w:spacing w:line="240" w:lineRule="auto"/>
        <w:jc w:val="left"/>
        <w:rPr>
          <w:rFonts w:cstheme="minorHAnsi"/>
          <w:color w:val="000000"/>
          <w:sz w:val="22"/>
        </w:rPr>
      </w:pPr>
      <w:r w:rsidRPr="00A370E1">
        <w:rPr>
          <w:rFonts w:cstheme="minorHAnsi"/>
          <w:color w:val="000000"/>
          <w:sz w:val="22"/>
        </w:rPr>
        <w:br w:type="page"/>
      </w:r>
    </w:p>
    <w:p w14:paraId="1A7A22DA" w14:textId="77777777" w:rsidR="001A5587" w:rsidRPr="00A370E1" w:rsidRDefault="001A5587" w:rsidP="00DE75F2">
      <w:pPr>
        <w:pStyle w:val="PargrafodaLista"/>
        <w:ind w:left="0"/>
        <w:jc w:val="center"/>
        <w:rPr>
          <w:rFonts w:cstheme="minorHAnsi"/>
          <w:color w:val="000000"/>
          <w:sz w:val="22"/>
        </w:rPr>
        <w:sectPr w:rsidR="001A5587" w:rsidRPr="00A370E1" w:rsidSect="00C02DDE">
          <w:pgSz w:w="16839" w:h="11907" w:orient="landscape"/>
          <w:pgMar w:top="1701" w:right="1701" w:bottom="992" w:left="851" w:header="709" w:footer="369" w:gutter="0"/>
          <w:cols w:space="708"/>
          <w:titlePg/>
          <w:docGrid w:linePitch="360"/>
        </w:sectPr>
      </w:pPr>
    </w:p>
    <w:p w14:paraId="30952F98" w14:textId="4CBFD4F3" w:rsidR="00073DAC" w:rsidRPr="00A370E1" w:rsidRDefault="00073DAC" w:rsidP="00817593">
      <w:pPr>
        <w:pStyle w:val="PargrafodaLista"/>
        <w:ind w:left="0"/>
        <w:jc w:val="center"/>
        <w:rPr>
          <w:rFonts w:cstheme="minorHAnsi"/>
          <w:color w:val="000000"/>
          <w:sz w:val="22"/>
        </w:rPr>
      </w:pPr>
      <w:bookmarkStart w:id="609" w:name="_DV_M5"/>
      <w:bookmarkStart w:id="610" w:name="_DV_M6"/>
      <w:bookmarkStart w:id="611" w:name="_DV_M7"/>
      <w:bookmarkStart w:id="612" w:name="_DV_M11"/>
      <w:bookmarkEnd w:id="609"/>
      <w:bookmarkEnd w:id="610"/>
      <w:bookmarkEnd w:id="611"/>
      <w:bookmarkEnd w:id="612"/>
    </w:p>
    <w:p w14:paraId="6BE68159" w14:textId="66621C5D" w:rsidR="00073DAC" w:rsidRPr="00A370E1" w:rsidRDefault="00073DAC" w:rsidP="00073DAC">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t xml:space="preserve">Anexo </w:t>
      </w:r>
      <w:r w:rsidR="001D1AD1" w:rsidRPr="00A370E1">
        <w:rPr>
          <w:rFonts w:cstheme="minorHAnsi"/>
          <w:smallCaps/>
          <w:sz w:val="22"/>
        </w:rPr>
        <w:t>I</w:t>
      </w:r>
      <w:r w:rsidRPr="00A370E1">
        <w:rPr>
          <w:rFonts w:cstheme="minorHAnsi"/>
          <w:smallCaps/>
          <w:sz w:val="22"/>
        </w:rPr>
        <w:t>X</w:t>
      </w:r>
    </w:p>
    <w:p w14:paraId="04FD1A96" w14:textId="34E757C9" w:rsidR="00073DAC" w:rsidRPr="00A370E1" w:rsidRDefault="00073DAC" w:rsidP="00073DAC">
      <w:pPr>
        <w:pBdr>
          <w:bottom w:val="double" w:sz="4" w:space="1" w:color="auto"/>
        </w:pBdr>
        <w:jc w:val="center"/>
        <w:rPr>
          <w:rFonts w:cstheme="minorHAnsi"/>
          <w:b/>
          <w:smallCaps/>
          <w:sz w:val="22"/>
        </w:rPr>
      </w:pPr>
      <w:r w:rsidRPr="00A370E1">
        <w:rPr>
          <w:rFonts w:cstheme="minorHAnsi"/>
          <w:b/>
          <w:smallCaps/>
          <w:sz w:val="22"/>
        </w:rPr>
        <w:t xml:space="preserve">Custos da Operação </w:t>
      </w:r>
    </w:p>
    <w:p w14:paraId="34599644" w14:textId="187E5C09" w:rsidR="0072386F" w:rsidRPr="00A370E1" w:rsidRDefault="0072386F" w:rsidP="00817593">
      <w:pPr>
        <w:pStyle w:val="PargrafodaLista"/>
        <w:ind w:left="0"/>
        <w:jc w:val="center"/>
        <w:rPr>
          <w:rFonts w:cstheme="minorHAnsi"/>
          <w:sz w:val="22"/>
        </w:rPr>
      </w:pPr>
    </w:p>
    <w:p w14:paraId="429D7A3E" w14:textId="4EE895AF" w:rsidR="002E0DA8" w:rsidRPr="00A370E1" w:rsidRDefault="00CA4606" w:rsidP="00817593">
      <w:pPr>
        <w:pStyle w:val="PargrafodaLista"/>
        <w:ind w:left="0"/>
        <w:jc w:val="center"/>
        <w:rPr>
          <w:rFonts w:cstheme="minorHAnsi"/>
          <w:sz w:val="22"/>
        </w:rPr>
      </w:pPr>
      <w:r w:rsidRPr="00A370E1">
        <w:rPr>
          <w:rFonts w:cstheme="minorHAnsi"/>
          <w:sz w:val="22"/>
        </w:rPr>
        <w:t>[=]</w:t>
      </w:r>
    </w:p>
    <w:p w14:paraId="4BC32C65" w14:textId="77777777" w:rsidR="002E0DA8" w:rsidRPr="00A370E1" w:rsidRDefault="002E0DA8">
      <w:pPr>
        <w:spacing w:line="240" w:lineRule="auto"/>
        <w:jc w:val="left"/>
        <w:rPr>
          <w:rFonts w:cstheme="minorHAnsi"/>
          <w:sz w:val="22"/>
        </w:rPr>
      </w:pPr>
      <w:r w:rsidRPr="00A370E1">
        <w:rPr>
          <w:rFonts w:cstheme="minorHAnsi"/>
          <w:sz w:val="22"/>
        </w:rPr>
        <w:br w:type="page"/>
      </w:r>
    </w:p>
    <w:p w14:paraId="0B4BF3E5" w14:textId="3428D9DA" w:rsidR="002E0DA8" w:rsidRPr="00A370E1" w:rsidRDefault="002E0DA8" w:rsidP="002E0DA8">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lastRenderedPageBreak/>
        <w:t>Anexo X</w:t>
      </w:r>
    </w:p>
    <w:p w14:paraId="7BD85840" w14:textId="70A802A8" w:rsidR="002E0DA8" w:rsidRPr="00A370E1" w:rsidRDefault="002E0DA8" w:rsidP="002E0DA8">
      <w:pPr>
        <w:pBdr>
          <w:bottom w:val="double" w:sz="4" w:space="1" w:color="auto"/>
        </w:pBdr>
        <w:jc w:val="center"/>
        <w:rPr>
          <w:rFonts w:cstheme="minorHAnsi"/>
          <w:b/>
          <w:smallCaps/>
          <w:sz w:val="22"/>
        </w:rPr>
      </w:pPr>
      <w:r w:rsidRPr="00A370E1">
        <w:rPr>
          <w:rFonts w:cstheme="minorHAnsi"/>
          <w:b/>
          <w:smallCaps/>
          <w:sz w:val="22"/>
        </w:rPr>
        <w:t>Modelo de Contrato de Alienação Fidu</w:t>
      </w:r>
      <w:r w:rsidR="00834B9F" w:rsidRPr="00A370E1">
        <w:rPr>
          <w:rFonts w:cstheme="minorHAnsi"/>
          <w:b/>
          <w:smallCaps/>
          <w:sz w:val="22"/>
        </w:rPr>
        <w:t>ci</w:t>
      </w:r>
      <w:r w:rsidRPr="00A370E1">
        <w:rPr>
          <w:rFonts w:cstheme="minorHAnsi"/>
          <w:b/>
          <w:smallCaps/>
          <w:sz w:val="22"/>
        </w:rPr>
        <w:t xml:space="preserve">ária de equipamentos </w:t>
      </w:r>
    </w:p>
    <w:p w14:paraId="35BE9B11" w14:textId="77777777" w:rsidR="002E0DA8" w:rsidRPr="00A370E1" w:rsidRDefault="002E0DA8" w:rsidP="002E0DA8">
      <w:pPr>
        <w:pStyle w:val="PargrafodaLista"/>
        <w:ind w:left="0"/>
        <w:jc w:val="center"/>
        <w:rPr>
          <w:rFonts w:cstheme="minorHAnsi"/>
          <w:sz w:val="22"/>
        </w:rPr>
      </w:pPr>
    </w:p>
    <w:p w14:paraId="39A01F96" w14:textId="77777777" w:rsidR="00181471" w:rsidRPr="00A370E1" w:rsidRDefault="00181471" w:rsidP="00817593">
      <w:pPr>
        <w:pStyle w:val="PargrafodaLista"/>
        <w:ind w:left="0"/>
        <w:jc w:val="center"/>
        <w:rPr>
          <w:rFonts w:cstheme="minorHAnsi"/>
          <w:sz w:val="22"/>
        </w:rPr>
      </w:pPr>
    </w:p>
    <w:p w14:paraId="700BEBB5" w14:textId="77777777" w:rsidR="0013358C" w:rsidRPr="00A370E1" w:rsidRDefault="0013358C" w:rsidP="00817593">
      <w:pPr>
        <w:pStyle w:val="PargrafodaLista"/>
        <w:ind w:left="0"/>
        <w:jc w:val="center"/>
        <w:rPr>
          <w:rFonts w:cstheme="minorHAnsi"/>
          <w:sz w:val="22"/>
        </w:rPr>
      </w:pPr>
    </w:p>
    <w:p w14:paraId="59A2F10C" w14:textId="77777777" w:rsidR="0013358C" w:rsidRPr="00A370E1" w:rsidRDefault="0013358C" w:rsidP="00817593">
      <w:pPr>
        <w:pStyle w:val="PargrafodaLista"/>
        <w:ind w:left="0"/>
        <w:jc w:val="center"/>
        <w:rPr>
          <w:rFonts w:cstheme="minorHAnsi"/>
          <w:sz w:val="22"/>
        </w:rPr>
      </w:pPr>
    </w:p>
    <w:p w14:paraId="1B891874" w14:textId="77777777" w:rsidR="0013358C" w:rsidRPr="00A370E1" w:rsidRDefault="0013358C" w:rsidP="00817593">
      <w:pPr>
        <w:pStyle w:val="PargrafodaLista"/>
        <w:ind w:left="0"/>
        <w:jc w:val="center"/>
        <w:rPr>
          <w:rFonts w:cstheme="minorHAnsi"/>
          <w:sz w:val="22"/>
        </w:rPr>
      </w:pPr>
    </w:p>
    <w:p w14:paraId="5F6761CF" w14:textId="77777777" w:rsidR="0013358C" w:rsidRPr="00A370E1" w:rsidRDefault="0013358C" w:rsidP="00817593">
      <w:pPr>
        <w:pStyle w:val="PargrafodaLista"/>
        <w:ind w:left="0"/>
        <w:jc w:val="center"/>
        <w:rPr>
          <w:rFonts w:cstheme="minorHAnsi"/>
          <w:sz w:val="22"/>
        </w:rPr>
      </w:pPr>
    </w:p>
    <w:p w14:paraId="728ED879" w14:textId="77777777" w:rsidR="0013358C" w:rsidRPr="00A370E1" w:rsidRDefault="0013358C" w:rsidP="00817593">
      <w:pPr>
        <w:pStyle w:val="PargrafodaLista"/>
        <w:ind w:left="0"/>
        <w:jc w:val="center"/>
        <w:rPr>
          <w:rFonts w:cstheme="minorHAnsi"/>
          <w:sz w:val="22"/>
        </w:rPr>
      </w:pPr>
    </w:p>
    <w:p w14:paraId="56E1041A" w14:textId="77777777" w:rsidR="0013358C" w:rsidRPr="00A370E1" w:rsidRDefault="0013358C" w:rsidP="00817593">
      <w:pPr>
        <w:pStyle w:val="PargrafodaLista"/>
        <w:ind w:left="0"/>
        <w:jc w:val="center"/>
        <w:rPr>
          <w:rFonts w:cstheme="minorHAnsi"/>
          <w:sz w:val="22"/>
        </w:rPr>
      </w:pPr>
    </w:p>
    <w:p w14:paraId="55D89BBB" w14:textId="77777777" w:rsidR="0013358C" w:rsidRPr="00A370E1" w:rsidRDefault="0013358C" w:rsidP="00817593">
      <w:pPr>
        <w:pStyle w:val="PargrafodaLista"/>
        <w:ind w:left="0"/>
        <w:jc w:val="center"/>
        <w:rPr>
          <w:rFonts w:cstheme="minorHAnsi"/>
          <w:sz w:val="22"/>
        </w:rPr>
      </w:pPr>
    </w:p>
    <w:p w14:paraId="2E44B641" w14:textId="77777777" w:rsidR="0013358C" w:rsidRPr="00A370E1" w:rsidRDefault="0013358C" w:rsidP="00817593">
      <w:pPr>
        <w:pStyle w:val="PargrafodaLista"/>
        <w:ind w:left="0"/>
        <w:jc w:val="center"/>
        <w:rPr>
          <w:rFonts w:cstheme="minorHAnsi"/>
          <w:sz w:val="22"/>
        </w:rPr>
      </w:pPr>
    </w:p>
    <w:p w14:paraId="6F731361" w14:textId="77777777" w:rsidR="0013358C" w:rsidRPr="00A370E1" w:rsidRDefault="0013358C" w:rsidP="00817593">
      <w:pPr>
        <w:pStyle w:val="PargrafodaLista"/>
        <w:ind w:left="0"/>
        <w:jc w:val="center"/>
        <w:rPr>
          <w:rFonts w:cstheme="minorHAnsi"/>
          <w:sz w:val="22"/>
        </w:rPr>
      </w:pPr>
    </w:p>
    <w:p w14:paraId="0FBB9D38" w14:textId="77777777" w:rsidR="0013358C" w:rsidRPr="00A370E1" w:rsidRDefault="0013358C" w:rsidP="00817593">
      <w:pPr>
        <w:pStyle w:val="PargrafodaLista"/>
        <w:ind w:left="0"/>
        <w:jc w:val="center"/>
        <w:rPr>
          <w:rFonts w:cstheme="minorHAnsi"/>
          <w:sz w:val="22"/>
        </w:rPr>
      </w:pPr>
    </w:p>
    <w:p w14:paraId="6C14B0BA" w14:textId="77777777" w:rsidR="0013358C" w:rsidRPr="00A370E1" w:rsidRDefault="0013358C" w:rsidP="00817593">
      <w:pPr>
        <w:pStyle w:val="PargrafodaLista"/>
        <w:ind w:left="0"/>
        <w:jc w:val="center"/>
        <w:rPr>
          <w:rFonts w:cstheme="minorHAnsi"/>
          <w:sz w:val="22"/>
        </w:rPr>
      </w:pPr>
    </w:p>
    <w:p w14:paraId="6216F599" w14:textId="77777777" w:rsidR="0013358C" w:rsidRPr="00A370E1" w:rsidRDefault="0013358C" w:rsidP="00817593">
      <w:pPr>
        <w:pStyle w:val="PargrafodaLista"/>
        <w:ind w:left="0"/>
        <w:jc w:val="center"/>
        <w:rPr>
          <w:rFonts w:cstheme="minorHAnsi"/>
          <w:sz w:val="22"/>
        </w:rPr>
      </w:pPr>
    </w:p>
    <w:p w14:paraId="03EF1A01" w14:textId="77777777" w:rsidR="0013358C" w:rsidRPr="00A370E1" w:rsidRDefault="0013358C" w:rsidP="00817593">
      <w:pPr>
        <w:pStyle w:val="PargrafodaLista"/>
        <w:ind w:left="0"/>
        <w:jc w:val="center"/>
        <w:rPr>
          <w:rFonts w:cstheme="minorHAnsi"/>
          <w:sz w:val="22"/>
        </w:rPr>
      </w:pPr>
    </w:p>
    <w:p w14:paraId="57D3EDEC" w14:textId="77777777" w:rsidR="0013358C" w:rsidRPr="00A370E1" w:rsidRDefault="0013358C" w:rsidP="00817593">
      <w:pPr>
        <w:pStyle w:val="PargrafodaLista"/>
        <w:ind w:left="0"/>
        <w:jc w:val="center"/>
        <w:rPr>
          <w:rFonts w:cstheme="minorHAnsi"/>
          <w:sz w:val="22"/>
        </w:rPr>
      </w:pPr>
    </w:p>
    <w:p w14:paraId="3C075789" w14:textId="77777777" w:rsidR="0013358C" w:rsidRPr="00A370E1" w:rsidRDefault="0013358C" w:rsidP="00817593">
      <w:pPr>
        <w:pStyle w:val="PargrafodaLista"/>
        <w:ind w:left="0"/>
        <w:jc w:val="center"/>
        <w:rPr>
          <w:rFonts w:cstheme="minorHAnsi"/>
          <w:sz w:val="22"/>
        </w:rPr>
      </w:pPr>
    </w:p>
    <w:p w14:paraId="190A4623" w14:textId="77777777" w:rsidR="0013358C" w:rsidRPr="00A370E1" w:rsidRDefault="0013358C" w:rsidP="00817593">
      <w:pPr>
        <w:pStyle w:val="PargrafodaLista"/>
        <w:ind w:left="0"/>
        <w:jc w:val="center"/>
        <w:rPr>
          <w:rFonts w:cstheme="minorHAnsi"/>
          <w:sz w:val="22"/>
        </w:rPr>
      </w:pPr>
    </w:p>
    <w:p w14:paraId="6FE31174" w14:textId="77777777" w:rsidR="0013358C" w:rsidRPr="00A370E1" w:rsidRDefault="0013358C" w:rsidP="00817593">
      <w:pPr>
        <w:pStyle w:val="PargrafodaLista"/>
        <w:ind w:left="0"/>
        <w:jc w:val="center"/>
        <w:rPr>
          <w:rFonts w:cstheme="minorHAnsi"/>
          <w:sz w:val="22"/>
        </w:rPr>
      </w:pPr>
    </w:p>
    <w:p w14:paraId="31617566" w14:textId="77777777" w:rsidR="0013358C" w:rsidRPr="00A370E1" w:rsidRDefault="0013358C" w:rsidP="00817593">
      <w:pPr>
        <w:pStyle w:val="PargrafodaLista"/>
        <w:ind w:left="0"/>
        <w:jc w:val="center"/>
        <w:rPr>
          <w:rFonts w:cstheme="minorHAnsi"/>
          <w:sz w:val="22"/>
        </w:rPr>
      </w:pPr>
    </w:p>
    <w:p w14:paraId="74835DDA" w14:textId="77777777" w:rsidR="0013358C" w:rsidRPr="00A370E1" w:rsidRDefault="0013358C" w:rsidP="00817593">
      <w:pPr>
        <w:pStyle w:val="PargrafodaLista"/>
        <w:ind w:left="0"/>
        <w:jc w:val="center"/>
        <w:rPr>
          <w:rFonts w:cstheme="minorHAnsi"/>
          <w:sz w:val="22"/>
        </w:rPr>
      </w:pPr>
    </w:p>
    <w:p w14:paraId="58881D05" w14:textId="77777777" w:rsidR="0013358C" w:rsidRPr="00A370E1" w:rsidRDefault="0013358C" w:rsidP="00817593">
      <w:pPr>
        <w:pStyle w:val="PargrafodaLista"/>
        <w:ind w:left="0"/>
        <w:jc w:val="center"/>
        <w:rPr>
          <w:rFonts w:cstheme="minorHAnsi"/>
          <w:sz w:val="22"/>
        </w:rPr>
      </w:pPr>
    </w:p>
    <w:p w14:paraId="51CE166C" w14:textId="77777777" w:rsidR="0013358C" w:rsidRPr="00A370E1" w:rsidRDefault="0013358C" w:rsidP="00817593">
      <w:pPr>
        <w:pStyle w:val="PargrafodaLista"/>
        <w:ind w:left="0"/>
        <w:jc w:val="center"/>
        <w:rPr>
          <w:rFonts w:cstheme="minorHAnsi"/>
          <w:sz w:val="22"/>
        </w:rPr>
      </w:pPr>
    </w:p>
    <w:p w14:paraId="44E7AC2A" w14:textId="77777777" w:rsidR="0013358C" w:rsidRPr="00A370E1" w:rsidRDefault="0013358C" w:rsidP="00817593">
      <w:pPr>
        <w:pStyle w:val="PargrafodaLista"/>
        <w:ind w:left="0"/>
        <w:jc w:val="center"/>
        <w:rPr>
          <w:rFonts w:cstheme="minorHAnsi"/>
          <w:sz w:val="22"/>
        </w:rPr>
      </w:pPr>
    </w:p>
    <w:p w14:paraId="5F991B6C" w14:textId="77777777" w:rsidR="0013358C" w:rsidRPr="00A370E1" w:rsidRDefault="0013358C" w:rsidP="00817593">
      <w:pPr>
        <w:pStyle w:val="PargrafodaLista"/>
        <w:ind w:left="0"/>
        <w:jc w:val="center"/>
        <w:rPr>
          <w:rFonts w:cstheme="minorHAnsi"/>
          <w:sz w:val="22"/>
        </w:rPr>
      </w:pPr>
    </w:p>
    <w:p w14:paraId="709D99FE" w14:textId="77777777" w:rsidR="0013358C" w:rsidRPr="00A370E1" w:rsidRDefault="0013358C" w:rsidP="00817593">
      <w:pPr>
        <w:pStyle w:val="PargrafodaLista"/>
        <w:ind w:left="0"/>
        <w:jc w:val="center"/>
        <w:rPr>
          <w:rFonts w:cstheme="minorHAnsi"/>
          <w:sz w:val="22"/>
        </w:rPr>
      </w:pPr>
    </w:p>
    <w:p w14:paraId="15459313" w14:textId="3DC1E523" w:rsidR="0013358C" w:rsidRPr="00A370E1" w:rsidRDefault="0013358C" w:rsidP="0013358C">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lastRenderedPageBreak/>
        <w:t>Anexo Xi</w:t>
      </w:r>
    </w:p>
    <w:p w14:paraId="29280D28" w14:textId="5703DBF3" w:rsidR="0013358C" w:rsidRPr="00A370E1" w:rsidRDefault="0013358C" w:rsidP="0013358C">
      <w:pPr>
        <w:pBdr>
          <w:bottom w:val="double" w:sz="4" w:space="1" w:color="auto"/>
        </w:pBdr>
        <w:jc w:val="center"/>
        <w:rPr>
          <w:rFonts w:cstheme="minorHAnsi"/>
          <w:b/>
          <w:smallCaps/>
          <w:sz w:val="22"/>
        </w:rPr>
      </w:pPr>
      <w:r w:rsidRPr="00A370E1">
        <w:rPr>
          <w:rFonts w:cstheme="minorHAnsi"/>
          <w:b/>
          <w:smallCaps/>
          <w:sz w:val="22"/>
        </w:rPr>
        <w:t>relatório de verificação do</w:t>
      </w:r>
      <w:r w:rsidRPr="00A370E1">
        <w:rPr>
          <w:rFonts w:cstheme="minorHAnsi"/>
          <w:b/>
          <w:i/>
          <w:iCs/>
          <w:smallCaps/>
          <w:sz w:val="22"/>
        </w:rPr>
        <w:t xml:space="preserve"> </w:t>
      </w:r>
      <w:proofErr w:type="spellStart"/>
      <w:r w:rsidRPr="00A370E1">
        <w:rPr>
          <w:rFonts w:cstheme="minorHAnsi"/>
          <w:b/>
          <w:i/>
          <w:iCs/>
          <w:smallCaps/>
          <w:sz w:val="22"/>
        </w:rPr>
        <w:t>completion</w:t>
      </w:r>
      <w:proofErr w:type="spellEnd"/>
      <w:r w:rsidRPr="00A370E1">
        <w:rPr>
          <w:rFonts w:cstheme="minorHAnsi"/>
          <w:b/>
          <w:smallCaps/>
          <w:sz w:val="22"/>
        </w:rPr>
        <w:t xml:space="preserve"> físico</w:t>
      </w:r>
    </w:p>
    <w:p w14:paraId="008D756D" w14:textId="77777777" w:rsidR="0013358C" w:rsidRPr="00A370E1" w:rsidRDefault="0013358C" w:rsidP="0013358C">
      <w:pPr>
        <w:pStyle w:val="PargrafodaLista"/>
        <w:ind w:left="0"/>
        <w:jc w:val="center"/>
        <w:rPr>
          <w:rFonts w:cstheme="minorHAnsi"/>
          <w:sz w:val="22"/>
        </w:rPr>
      </w:pPr>
    </w:p>
    <w:p w14:paraId="3A4EB389" w14:textId="12EA9919" w:rsidR="006F7076" w:rsidRPr="00A370E1" w:rsidRDefault="006F7076" w:rsidP="00817593">
      <w:pPr>
        <w:pStyle w:val="PargrafodaLista"/>
        <w:ind w:left="0"/>
        <w:jc w:val="center"/>
        <w:rPr>
          <w:rFonts w:cstheme="minorHAnsi"/>
          <w:sz w:val="22"/>
        </w:rPr>
      </w:pPr>
    </w:p>
    <w:p w14:paraId="1BB39348" w14:textId="10A6F367" w:rsidR="0013358C" w:rsidRPr="00A370E1" w:rsidRDefault="0013358C" w:rsidP="0013358C">
      <w:pPr>
        <w:tabs>
          <w:tab w:val="left" w:pos="709"/>
        </w:tabs>
        <w:rPr>
          <w:rFonts w:eastAsia="Arial Unicode MS" w:cstheme="minorHAnsi"/>
          <w:sz w:val="22"/>
        </w:rPr>
      </w:pPr>
      <w:r w:rsidRPr="00A370E1">
        <w:rPr>
          <w:rFonts w:eastAsia="Arial Unicode MS" w:cstheme="minorHAnsi"/>
          <w:sz w:val="22"/>
        </w:rPr>
        <w:t xml:space="preserve">O Grupo Energia atesta que os Projetos XXX cumpriram as condições abaixo e obtiveram seu </w:t>
      </w:r>
      <w:proofErr w:type="spellStart"/>
      <w:r w:rsidRPr="00A370E1">
        <w:rPr>
          <w:rFonts w:eastAsia="Arial Unicode MS" w:cstheme="minorHAnsi"/>
          <w:i/>
          <w:iCs/>
          <w:sz w:val="22"/>
        </w:rPr>
        <w:t>Completion</w:t>
      </w:r>
      <w:proofErr w:type="spellEnd"/>
      <w:r w:rsidRPr="00A370E1">
        <w:rPr>
          <w:rFonts w:eastAsia="Arial Unicode MS" w:cstheme="minorHAnsi"/>
          <w:i/>
          <w:iCs/>
          <w:sz w:val="22"/>
        </w:rPr>
        <w:t xml:space="preserve"> Físico.</w:t>
      </w:r>
    </w:p>
    <w:p w14:paraId="302E54FF" w14:textId="77777777" w:rsidR="0013358C" w:rsidRPr="00A370E1" w:rsidRDefault="0013358C" w:rsidP="0013358C">
      <w:pPr>
        <w:tabs>
          <w:tab w:val="left" w:pos="709"/>
        </w:tabs>
        <w:rPr>
          <w:rFonts w:eastAsia="Arial Unicode MS" w:cstheme="minorHAnsi"/>
          <w:sz w:val="22"/>
        </w:rPr>
      </w:pPr>
    </w:p>
    <w:p w14:paraId="521547F0" w14:textId="4EB1CD17" w:rsidR="00E9062B" w:rsidRPr="00A370E1" w:rsidRDefault="0013358C" w:rsidP="00A370E1">
      <w:pPr>
        <w:tabs>
          <w:tab w:val="left" w:pos="709"/>
        </w:tabs>
        <w:rPr>
          <w:rFonts w:cstheme="minorHAnsi"/>
          <w:sz w:val="22"/>
        </w:rPr>
      </w:pPr>
      <w:r w:rsidRPr="00A370E1">
        <w:rPr>
          <w:rFonts w:eastAsia="Arial Unicode MS" w:cstheme="minorHAnsi"/>
          <w:sz w:val="22"/>
        </w:rPr>
        <w:t xml:space="preserve"> (i) emissão e manutenção das licenças ambientais aplicáveis aos Projetos conforme exigidas pela legislação aplicável e especificadas em relatório do Engenheiro Independente; (</w:t>
      </w:r>
      <w:proofErr w:type="spellStart"/>
      <w:r w:rsidRPr="00A370E1">
        <w:rPr>
          <w:rFonts w:eastAsia="Arial Unicode MS" w:cstheme="minorHAnsi"/>
          <w:sz w:val="22"/>
        </w:rPr>
        <w:t>ii</w:t>
      </w:r>
      <w:proofErr w:type="spellEnd"/>
      <w:r w:rsidRPr="00A370E1">
        <w:rPr>
          <w:rFonts w:eastAsia="Arial Unicode MS" w:cstheme="minorHAnsi"/>
          <w:sz w:val="22"/>
        </w:rPr>
        <w:t>) ato de aprovação da concessionária de distribuição local; (</w:t>
      </w:r>
      <w:proofErr w:type="spellStart"/>
      <w:r w:rsidRPr="00A370E1">
        <w:rPr>
          <w:rFonts w:eastAsia="Arial Unicode MS" w:cstheme="minorHAnsi"/>
          <w:sz w:val="22"/>
        </w:rPr>
        <w:t>iii</w:t>
      </w:r>
      <w:proofErr w:type="spellEnd"/>
      <w:r w:rsidRPr="00A370E1">
        <w:rPr>
          <w:rFonts w:eastAsia="Arial Unicode MS" w:cstheme="minorHAnsi"/>
          <w:sz w:val="22"/>
        </w:rPr>
        <w:t>) verificação de que 100% (cem por cento) da capacidade instalada dos Projetos é capaz de operar e distribuir energia; (</w:t>
      </w:r>
      <w:proofErr w:type="spellStart"/>
      <w:r w:rsidRPr="00A370E1">
        <w:rPr>
          <w:rFonts w:eastAsia="Arial Unicode MS" w:cstheme="minorHAnsi"/>
          <w:sz w:val="22"/>
        </w:rPr>
        <w:t>iv</w:t>
      </w:r>
      <w:proofErr w:type="spellEnd"/>
      <w:r w:rsidRPr="00A370E1">
        <w:rPr>
          <w:rFonts w:eastAsia="Arial Unicode MS" w:cstheme="minorHAnsi"/>
          <w:sz w:val="22"/>
        </w:rPr>
        <w:t xml:space="preserve">) regularidade das apólices de seguro em vigor aplicáveis aos Projetos, [conforme listadas no Contrato de Cessão Fiduciária]; (v) inexistência de investimento em </w:t>
      </w:r>
      <w:r w:rsidRPr="00A370E1">
        <w:rPr>
          <w:rFonts w:eastAsia="Arial Unicode MS" w:cstheme="minorHAnsi"/>
          <w:i/>
          <w:iCs/>
          <w:sz w:val="22"/>
        </w:rPr>
        <w:t>"</w:t>
      </w:r>
      <w:proofErr w:type="spellStart"/>
      <w:r w:rsidRPr="00A370E1">
        <w:rPr>
          <w:rFonts w:eastAsia="Arial Unicode MS" w:cstheme="minorHAnsi"/>
          <w:i/>
          <w:iCs/>
          <w:sz w:val="22"/>
        </w:rPr>
        <w:t>capex</w:t>
      </w:r>
      <w:proofErr w:type="spellEnd"/>
      <w:r w:rsidRPr="00A370E1">
        <w:rPr>
          <w:rFonts w:eastAsia="Arial Unicode MS" w:cstheme="minorHAnsi"/>
          <w:i/>
          <w:iCs/>
          <w:sz w:val="22"/>
        </w:rPr>
        <w:t>”</w:t>
      </w:r>
      <w:r w:rsidRPr="00A370E1">
        <w:rPr>
          <w:rFonts w:eastAsia="Arial Unicode MS" w:cstheme="minorHAnsi"/>
          <w:sz w:val="22"/>
        </w:rPr>
        <w:t xml:space="preserve"> pendentes, exceto por investimentos em </w:t>
      </w:r>
      <w:r w:rsidRPr="00A370E1">
        <w:rPr>
          <w:rFonts w:eastAsia="Arial Unicode MS" w:cstheme="minorHAnsi"/>
          <w:i/>
          <w:iCs/>
          <w:sz w:val="22"/>
        </w:rPr>
        <w:t>"</w:t>
      </w:r>
      <w:proofErr w:type="spellStart"/>
      <w:r w:rsidRPr="00A370E1">
        <w:rPr>
          <w:rFonts w:eastAsia="Arial Unicode MS" w:cstheme="minorHAnsi"/>
          <w:i/>
          <w:iCs/>
          <w:sz w:val="22"/>
        </w:rPr>
        <w:t>capex</w:t>
      </w:r>
      <w:proofErr w:type="spellEnd"/>
      <w:r w:rsidRPr="00A370E1">
        <w:rPr>
          <w:rFonts w:eastAsia="Arial Unicode MS" w:cstheme="minorHAnsi"/>
          <w:i/>
          <w:iCs/>
          <w:sz w:val="22"/>
        </w:rPr>
        <w:t>”</w:t>
      </w:r>
      <w:r w:rsidRPr="00A370E1">
        <w:rPr>
          <w:rFonts w:eastAsia="Arial Unicode MS" w:cstheme="minorHAnsi"/>
          <w:sz w:val="22"/>
        </w:rPr>
        <w:t xml:space="preserve"> pendentes para os quais os valores relevantes tenham sido devidamente provisionados com caixa ou equivalentes de caixa, conforme apurados pelas demonstrações financeiras auditadas da Emissora; </w:t>
      </w:r>
    </w:p>
    <w:p w14:paraId="2D558E5A" w14:textId="77777777" w:rsidR="00E9062B" w:rsidRPr="00A370E1" w:rsidRDefault="00E9062B" w:rsidP="00817593">
      <w:pPr>
        <w:pStyle w:val="PargrafodaLista"/>
        <w:ind w:left="0"/>
        <w:jc w:val="center"/>
        <w:rPr>
          <w:rFonts w:cstheme="minorHAnsi"/>
          <w:sz w:val="22"/>
        </w:rPr>
      </w:pPr>
    </w:p>
    <w:p w14:paraId="57232A8D" w14:textId="77777777" w:rsidR="00E9062B" w:rsidRPr="00A370E1" w:rsidRDefault="00E9062B" w:rsidP="00817593">
      <w:pPr>
        <w:pStyle w:val="PargrafodaLista"/>
        <w:ind w:left="0"/>
        <w:jc w:val="center"/>
        <w:rPr>
          <w:rFonts w:cstheme="minorHAnsi"/>
          <w:sz w:val="22"/>
        </w:rPr>
      </w:pPr>
    </w:p>
    <w:p w14:paraId="30254E9B" w14:textId="77777777" w:rsidR="00E9062B" w:rsidRPr="00A370E1" w:rsidRDefault="00E9062B" w:rsidP="00817593">
      <w:pPr>
        <w:pStyle w:val="PargrafodaLista"/>
        <w:ind w:left="0"/>
        <w:jc w:val="center"/>
        <w:rPr>
          <w:rFonts w:cstheme="minorHAnsi"/>
          <w:sz w:val="22"/>
        </w:rPr>
      </w:pPr>
    </w:p>
    <w:p w14:paraId="673480E4" w14:textId="77777777" w:rsidR="00E9062B" w:rsidRPr="00A370E1" w:rsidRDefault="00E9062B" w:rsidP="00817593">
      <w:pPr>
        <w:pStyle w:val="PargrafodaLista"/>
        <w:ind w:left="0"/>
        <w:jc w:val="center"/>
        <w:rPr>
          <w:rFonts w:cstheme="minorHAnsi"/>
          <w:sz w:val="22"/>
        </w:rPr>
      </w:pPr>
    </w:p>
    <w:p w14:paraId="18816F36" w14:textId="77777777" w:rsidR="00AA3857" w:rsidRPr="00A370E1" w:rsidRDefault="00AA3857" w:rsidP="00817593">
      <w:pPr>
        <w:pStyle w:val="PargrafodaLista"/>
        <w:ind w:left="0"/>
        <w:jc w:val="center"/>
        <w:rPr>
          <w:rFonts w:cstheme="minorHAnsi"/>
          <w:sz w:val="22"/>
        </w:rPr>
      </w:pPr>
    </w:p>
    <w:p w14:paraId="04B66D57" w14:textId="77777777" w:rsidR="00AA3857" w:rsidRPr="00A370E1" w:rsidRDefault="00AA3857" w:rsidP="00817593">
      <w:pPr>
        <w:pStyle w:val="PargrafodaLista"/>
        <w:ind w:left="0"/>
        <w:jc w:val="center"/>
        <w:rPr>
          <w:rFonts w:cstheme="minorHAnsi"/>
          <w:sz w:val="22"/>
        </w:rPr>
      </w:pPr>
    </w:p>
    <w:p w14:paraId="1718C31B" w14:textId="77777777" w:rsidR="00AA3857" w:rsidRPr="00A370E1" w:rsidRDefault="00AA3857" w:rsidP="00817593">
      <w:pPr>
        <w:pStyle w:val="PargrafodaLista"/>
        <w:ind w:left="0"/>
        <w:jc w:val="center"/>
        <w:rPr>
          <w:rFonts w:cstheme="minorHAnsi"/>
          <w:sz w:val="22"/>
        </w:rPr>
      </w:pPr>
    </w:p>
    <w:p w14:paraId="13EEA57F" w14:textId="77777777" w:rsidR="00AA3857" w:rsidRPr="00A370E1" w:rsidRDefault="00AA3857" w:rsidP="00817593">
      <w:pPr>
        <w:pStyle w:val="PargrafodaLista"/>
        <w:ind w:left="0"/>
        <w:jc w:val="center"/>
        <w:rPr>
          <w:rFonts w:cstheme="minorHAnsi"/>
          <w:sz w:val="22"/>
        </w:rPr>
      </w:pPr>
    </w:p>
    <w:p w14:paraId="0BC611D3" w14:textId="77777777" w:rsidR="00AA3857" w:rsidRPr="00A370E1" w:rsidRDefault="00AA3857" w:rsidP="00817593">
      <w:pPr>
        <w:pStyle w:val="PargrafodaLista"/>
        <w:ind w:left="0"/>
        <w:jc w:val="center"/>
        <w:rPr>
          <w:rFonts w:cstheme="minorHAnsi"/>
          <w:sz w:val="22"/>
        </w:rPr>
      </w:pPr>
    </w:p>
    <w:p w14:paraId="656CFEA0" w14:textId="77777777" w:rsidR="00E9062B" w:rsidRPr="00A370E1" w:rsidRDefault="00E9062B" w:rsidP="00817593">
      <w:pPr>
        <w:pStyle w:val="PargrafodaLista"/>
        <w:ind w:left="0"/>
        <w:jc w:val="center"/>
        <w:rPr>
          <w:rFonts w:cstheme="minorHAnsi"/>
          <w:sz w:val="22"/>
        </w:rPr>
      </w:pPr>
    </w:p>
    <w:p w14:paraId="395B44B7" w14:textId="77777777" w:rsidR="00E9062B" w:rsidRPr="00A370E1" w:rsidRDefault="00E9062B" w:rsidP="00817593">
      <w:pPr>
        <w:pStyle w:val="PargrafodaLista"/>
        <w:ind w:left="0"/>
        <w:jc w:val="center"/>
        <w:rPr>
          <w:rFonts w:cstheme="minorHAnsi"/>
          <w:sz w:val="22"/>
        </w:rPr>
      </w:pPr>
    </w:p>
    <w:p w14:paraId="689F6490" w14:textId="77777777" w:rsidR="00E9062B" w:rsidRPr="00A370E1" w:rsidRDefault="00E9062B" w:rsidP="00817593">
      <w:pPr>
        <w:pStyle w:val="PargrafodaLista"/>
        <w:ind w:left="0"/>
        <w:jc w:val="center"/>
        <w:rPr>
          <w:rFonts w:cstheme="minorHAnsi"/>
          <w:sz w:val="22"/>
        </w:rPr>
      </w:pPr>
    </w:p>
    <w:p w14:paraId="1F44F621" w14:textId="20B472D3" w:rsidR="00E9062B" w:rsidRDefault="00E9062B" w:rsidP="00817593">
      <w:pPr>
        <w:pStyle w:val="PargrafodaLista"/>
        <w:ind w:left="0"/>
        <w:jc w:val="center"/>
        <w:rPr>
          <w:rFonts w:cstheme="minorHAnsi"/>
          <w:sz w:val="22"/>
        </w:rPr>
      </w:pPr>
    </w:p>
    <w:p w14:paraId="45A5C81E" w14:textId="03FAFAF9" w:rsidR="0065430E" w:rsidRDefault="0065430E" w:rsidP="00817593">
      <w:pPr>
        <w:pStyle w:val="PargrafodaLista"/>
        <w:ind w:left="0"/>
        <w:jc w:val="center"/>
        <w:rPr>
          <w:rFonts w:cstheme="minorHAnsi"/>
          <w:sz w:val="22"/>
        </w:rPr>
      </w:pPr>
    </w:p>
    <w:p w14:paraId="4E7ACE4A" w14:textId="77777777" w:rsidR="0065430E" w:rsidRPr="00A370E1" w:rsidRDefault="0065430E" w:rsidP="00817593">
      <w:pPr>
        <w:pStyle w:val="PargrafodaLista"/>
        <w:ind w:left="0"/>
        <w:jc w:val="center"/>
        <w:rPr>
          <w:rFonts w:cstheme="minorHAnsi"/>
          <w:sz w:val="22"/>
        </w:rPr>
      </w:pPr>
    </w:p>
    <w:p w14:paraId="561BBF03" w14:textId="77777777" w:rsidR="00E9062B" w:rsidRPr="00A370E1" w:rsidRDefault="00E9062B" w:rsidP="00817593">
      <w:pPr>
        <w:pStyle w:val="PargrafodaLista"/>
        <w:ind w:left="0"/>
        <w:jc w:val="center"/>
        <w:rPr>
          <w:rFonts w:cstheme="minorHAnsi"/>
          <w:sz w:val="22"/>
        </w:rPr>
      </w:pPr>
    </w:p>
    <w:p w14:paraId="03020E2C" w14:textId="77777777" w:rsidR="00E9062B" w:rsidRPr="00A370E1" w:rsidRDefault="00E9062B" w:rsidP="00817593">
      <w:pPr>
        <w:pStyle w:val="PargrafodaLista"/>
        <w:ind w:left="0"/>
        <w:jc w:val="center"/>
        <w:rPr>
          <w:rFonts w:cstheme="minorHAnsi"/>
          <w:sz w:val="22"/>
        </w:rPr>
      </w:pPr>
    </w:p>
    <w:p w14:paraId="7D980C96" w14:textId="1796AE96" w:rsidR="00E9062B" w:rsidRPr="00A370E1" w:rsidRDefault="00E9062B" w:rsidP="00E9062B">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lastRenderedPageBreak/>
        <w:t>Anexo XiI</w:t>
      </w:r>
    </w:p>
    <w:p w14:paraId="4D27DF29" w14:textId="4DA0DD24" w:rsidR="00E9062B" w:rsidRPr="00A370E1" w:rsidRDefault="00F55080" w:rsidP="00E9062B">
      <w:pPr>
        <w:pBdr>
          <w:bottom w:val="double" w:sz="4" w:space="1" w:color="auto"/>
        </w:pBdr>
        <w:jc w:val="center"/>
        <w:rPr>
          <w:rFonts w:cstheme="minorHAnsi"/>
          <w:b/>
          <w:smallCaps/>
          <w:sz w:val="22"/>
        </w:rPr>
      </w:pPr>
      <w:r w:rsidRPr="00A370E1">
        <w:rPr>
          <w:rFonts w:cstheme="minorHAnsi"/>
          <w:b/>
          <w:smallCaps/>
          <w:sz w:val="22"/>
        </w:rPr>
        <w:t>Cálculo do</w:t>
      </w:r>
      <w:r w:rsidR="00E9062B" w:rsidRPr="00A370E1">
        <w:rPr>
          <w:rFonts w:cstheme="minorHAnsi"/>
          <w:b/>
          <w:i/>
          <w:iCs/>
          <w:smallCaps/>
          <w:sz w:val="22"/>
        </w:rPr>
        <w:t xml:space="preserve"> CASH SWEEP</w:t>
      </w:r>
    </w:p>
    <w:p w14:paraId="0DA90DBA" w14:textId="77777777" w:rsidR="00E9062B" w:rsidRPr="00A370E1" w:rsidRDefault="00E9062B" w:rsidP="00E9062B">
      <w:pPr>
        <w:pStyle w:val="PargrafodaLista"/>
        <w:ind w:left="0"/>
        <w:jc w:val="center"/>
        <w:rPr>
          <w:rFonts w:cstheme="minorHAnsi"/>
          <w:sz w:val="22"/>
        </w:rPr>
      </w:pPr>
    </w:p>
    <w:p w14:paraId="51BB6C83" w14:textId="77777777" w:rsidR="00960C28" w:rsidRPr="00A370E1" w:rsidRDefault="00960C28" w:rsidP="00960C28">
      <w:pPr>
        <w:rPr>
          <w:rFonts w:cstheme="minorHAnsi"/>
          <w:bCs/>
          <w:sz w:val="22"/>
        </w:rPr>
      </w:pPr>
    </w:p>
    <w:p w14:paraId="1E3EC418" w14:textId="77777777" w:rsidR="00960C28" w:rsidRPr="00A370E1" w:rsidRDefault="00960C28" w:rsidP="00960C28">
      <w:pPr>
        <w:rPr>
          <w:rFonts w:cstheme="minorHAnsi"/>
          <w:color w:val="000000"/>
          <w:sz w:val="22"/>
        </w:rPr>
      </w:pPr>
      <w:r w:rsidRPr="00A370E1">
        <w:rPr>
          <w:rFonts w:cstheme="minorHAnsi"/>
          <w:b/>
          <w:bCs/>
          <w:color w:val="000000"/>
          <w:sz w:val="22"/>
        </w:rPr>
        <w:t xml:space="preserve">Valor do </w:t>
      </w:r>
      <w:r w:rsidRPr="00A370E1">
        <w:rPr>
          <w:rFonts w:cstheme="minorHAnsi"/>
          <w:b/>
          <w:bCs/>
          <w:i/>
          <w:iCs/>
          <w:color w:val="000000"/>
          <w:sz w:val="22"/>
        </w:rPr>
        <w:t xml:space="preserve">Cash </w:t>
      </w:r>
      <w:proofErr w:type="spellStart"/>
      <w:r w:rsidRPr="00A370E1">
        <w:rPr>
          <w:rFonts w:cstheme="minorHAnsi"/>
          <w:b/>
          <w:bCs/>
          <w:i/>
          <w:iCs/>
          <w:color w:val="000000"/>
          <w:sz w:val="22"/>
        </w:rPr>
        <w:t>Sweep</w:t>
      </w:r>
      <w:proofErr w:type="spellEnd"/>
      <w:r w:rsidRPr="00A370E1">
        <w:rPr>
          <w:rFonts w:cstheme="minorHAnsi"/>
          <w:color w:val="000000"/>
          <w:sz w:val="22"/>
        </w:rPr>
        <w:t xml:space="preserve"> = Novo Valor Amortizações + Juros das dívidas financeiras de curto e longo </w:t>
      </w:r>
      <w:proofErr w:type="gramStart"/>
      <w:r w:rsidRPr="00A370E1">
        <w:rPr>
          <w:rFonts w:cstheme="minorHAnsi"/>
          <w:color w:val="000000"/>
          <w:sz w:val="22"/>
        </w:rPr>
        <w:t>prazos  –</w:t>
      </w:r>
      <w:proofErr w:type="gramEnd"/>
      <w:r w:rsidRPr="00A370E1">
        <w:rPr>
          <w:rFonts w:cstheme="minorHAnsi"/>
          <w:color w:val="000000"/>
          <w:sz w:val="22"/>
        </w:rPr>
        <w:t xml:space="preserve">  Amortizações + Juros das dívidas financeiras de curto e longo prazos</w:t>
      </w:r>
    </w:p>
    <w:p w14:paraId="68F592C6" w14:textId="77777777" w:rsidR="00960C28" w:rsidRPr="00A370E1" w:rsidRDefault="00960C28" w:rsidP="00960C28">
      <w:pPr>
        <w:rPr>
          <w:rFonts w:cstheme="minorHAnsi"/>
          <w:color w:val="000000"/>
          <w:sz w:val="22"/>
        </w:rPr>
      </w:pPr>
    </w:p>
    <w:p w14:paraId="300CAFC4" w14:textId="77777777" w:rsidR="00960C28" w:rsidRPr="00A370E1" w:rsidRDefault="00960C28" w:rsidP="00960C28">
      <w:pPr>
        <w:rPr>
          <w:rFonts w:cstheme="minorHAnsi"/>
          <w:color w:val="000000"/>
          <w:sz w:val="22"/>
        </w:rPr>
      </w:pPr>
      <w:r w:rsidRPr="00A370E1">
        <w:rPr>
          <w:rFonts w:cstheme="minorHAnsi"/>
          <w:b/>
          <w:bCs/>
          <w:color w:val="000000"/>
          <w:sz w:val="22"/>
        </w:rPr>
        <w:t>Novo Valor Amortizações + Juros das dívidas financeiras de curto e longo prazos</w:t>
      </w:r>
      <w:r w:rsidRPr="00A370E1">
        <w:rPr>
          <w:rFonts w:cstheme="minorHAnsi"/>
          <w:color w:val="000000"/>
          <w:sz w:val="22"/>
        </w:rPr>
        <w:t xml:space="preserve"> = (EBITDA – Imposto de Renda e Contribuição </w:t>
      </w:r>
      <w:proofErr w:type="gramStart"/>
      <w:r w:rsidRPr="00A370E1">
        <w:rPr>
          <w:rFonts w:cstheme="minorHAnsi"/>
          <w:color w:val="000000"/>
          <w:sz w:val="22"/>
        </w:rPr>
        <w:t>Social)/</w:t>
      </w:r>
      <w:proofErr w:type="gramEnd"/>
      <w:r w:rsidRPr="00A370E1">
        <w:rPr>
          <w:rFonts w:cstheme="minorHAnsi"/>
          <w:color w:val="000000"/>
          <w:sz w:val="22"/>
        </w:rPr>
        <w:t>1,1</w:t>
      </w:r>
    </w:p>
    <w:p w14:paraId="71BFB303" w14:textId="77777777" w:rsidR="00960C28" w:rsidRPr="00A370E1" w:rsidRDefault="00960C28" w:rsidP="00960C28">
      <w:pPr>
        <w:rPr>
          <w:rFonts w:cstheme="minorHAnsi"/>
          <w:color w:val="000000"/>
          <w:sz w:val="22"/>
        </w:rPr>
      </w:pPr>
    </w:p>
    <w:p w14:paraId="62437EDC" w14:textId="77777777" w:rsidR="00960C28" w:rsidRPr="00A370E1" w:rsidRDefault="00960C28" w:rsidP="00960C28">
      <w:pPr>
        <w:autoSpaceDE w:val="0"/>
        <w:autoSpaceDN w:val="0"/>
        <w:adjustRightInd w:val="0"/>
        <w:rPr>
          <w:rFonts w:cstheme="minorHAnsi"/>
          <w:sz w:val="22"/>
        </w:rPr>
      </w:pPr>
      <w:r w:rsidRPr="00A370E1">
        <w:rPr>
          <w:rFonts w:cstheme="minorHAnsi"/>
          <w:b/>
          <w:bCs/>
          <w:sz w:val="22"/>
        </w:rPr>
        <w:t xml:space="preserve">EBITDA </w:t>
      </w:r>
      <w:r w:rsidRPr="00A370E1">
        <w:rPr>
          <w:rFonts w:cstheme="minorHAnsi"/>
          <w:sz w:val="22"/>
        </w:rPr>
        <w:t xml:space="preserve">= </w:t>
      </w:r>
      <w:r w:rsidRPr="00A370E1">
        <w:rPr>
          <w:rFonts w:cstheme="minorHAnsi"/>
          <w:bCs/>
          <w:color w:val="000000"/>
          <w:sz w:val="22"/>
        </w:rPr>
        <w:t>S</w:t>
      </w:r>
      <w:r w:rsidRPr="00A370E1">
        <w:rPr>
          <w:rFonts w:cstheme="minorHAnsi"/>
          <w:color w:val="000000"/>
          <w:sz w:val="22"/>
        </w:rPr>
        <w:t>ignifica a geração de caixa líquido, em bases consolidadas, relativa aos 12 (doze) últimos meses anteriores à apuração do índice e determinado de acordo com os princípios contábeis geralmente aceitos no Brasil, antes: (a) das despesas (receitas) financeiras, (b) do imposto de renda e da contribuição social, (c) das despesas de depreciação e amortização, (d) de eventuais custos não-caixa.</w:t>
      </w:r>
      <w:r w:rsidRPr="00A370E1">
        <w:rPr>
          <w:rFonts w:cstheme="minorHAnsi"/>
          <w:sz w:val="22"/>
        </w:rPr>
        <w:t xml:space="preserve"> Calculada de acordo com a fórmula abaixo.</w:t>
      </w:r>
    </w:p>
    <w:p w14:paraId="5266B907" w14:textId="77777777" w:rsidR="00960C28" w:rsidRPr="00A370E1" w:rsidRDefault="00960C28" w:rsidP="00960C28">
      <w:pPr>
        <w:autoSpaceDE w:val="0"/>
        <w:autoSpaceDN w:val="0"/>
        <w:adjustRightInd w:val="0"/>
        <w:rPr>
          <w:rFonts w:cstheme="minorHAnsi"/>
          <w:sz w:val="22"/>
        </w:rPr>
      </w:pPr>
    </w:p>
    <w:p w14:paraId="49D52C17" w14:textId="77777777" w:rsidR="00960C28" w:rsidRPr="00A370E1" w:rsidRDefault="00960C28" w:rsidP="00960C28">
      <w:pPr>
        <w:rPr>
          <w:rFonts w:cstheme="minorHAnsi"/>
          <w:sz w:val="22"/>
        </w:rPr>
      </w:pPr>
      <w:r w:rsidRPr="00A370E1">
        <w:rPr>
          <w:rFonts w:eastAsia="SimSun" w:cstheme="minorHAnsi"/>
          <w:b/>
          <w:bCs/>
          <w:sz w:val="22"/>
        </w:rPr>
        <w:t>(i)</w:t>
      </w:r>
      <w:r w:rsidRPr="00A370E1">
        <w:rPr>
          <w:rFonts w:eastAsia="SimSun" w:cstheme="minorHAnsi"/>
          <w:sz w:val="22"/>
        </w:rPr>
        <w:t xml:space="preserve"> receita operacional líquida, menos </w:t>
      </w:r>
      <w:r w:rsidRPr="00A370E1">
        <w:rPr>
          <w:rFonts w:eastAsia="SimSun" w:cstheme="minorHAnsi"/>
          <w:b/>
          <w:bCs/>
          <w:sz w:val="22"/>
        </w:rPr>
        <w:t>(</w:t>
      </w:r>
      <w:proofErr w:type="spellStart"/>
      <w:r w:rsidRPr="00A370E1">
        <w:rPr>
          <w:rFonts w:eastAsia="SimSun" w:cstheme="minorHAnsi"/>
          <w:b/>
          <w:bCs/>
          <w:sz w:val="22"/>
        </w:rPr>
        <w:t>ii</w:t>
      </w:r>
      <w:proofErr w:type="spellEnd"/>
      <w:r w:rsidRPr="00A370E1">
        <w:rPr>
          <w:rFonts w:eastAsia="SimSun" w:cstheme="minorHAnsi"/>
          <w:b/>
          <w:bCs/>
          <w:sz w:val="22"/>
        </w:rPr>
        <w:t>)</w:t>
      </w:r>
      <w:r w:rsidRPr="00A370E1">
        <w:rPr>
          <w:rFonts w:eastAsia="SimSun" w:cstheme="minorHAnsi"/>
          <w:sz w:val="22"/>
        </w:rPr>
        <w:t xml:space="preserve"> custos dos produtos e serviços prestados, menos </w:t>
      </w:r>
      <w:r w:rsidRPr="00A370E1">
        <w:rPr>
          <w:rFonts w:eastAsia="SimSun" w:cstheme="minorHAnsi"/>
          <w:b/>
          <w:bCs/>
          <w:sz w:val="22"/>
        </w:rPr>
        <w:t>(</w:t>
      </w:r>
      <w:proofErr w:type="spellStart"/>
      <w:r w:rsidRPr="00A370E1">
        <w:rPr>
          <w:rFonts w:eastAsia="SimSun" w:cstheme="minorHAnsi"/>
          <w:b/>
          <w:bCs/>
          <w:sz w:val="22"/>
        </w:rPr>
        <w:t>iii</w:t>
      </w:r>
      <w:proofErr w:type="spellEnd"/>
      <w:r w:rsidRPr="00A370E1">
        <w:rPr>
          <w:rFonts w:eastAsia="SimSun" w:cstheme="minorHAnsi"/>
          <w:b/>
          <w:bCs/>
          <w:sz w:val="22"/>
        </w:rPr>
        <w:t>)</w:t>
      </w:r>
      <w:r w:rsidRPr="00A370E1">
        <w:rPr>
          <w:rFonts w:eastAsia="SimSun" w:cstheme="minorHAnsi"/>
          <w:sz w:val="22"/>
        </w:rPr>
        <w:t xml:space="preserve"> despesas comerciais, gerais e administrativas, acrescidos de </w:t>
      </w:r>
      <w:r w:rsidRPr="00A370E1">
        <w:rPr>
          <w:rFonts w:eastAsia="SimSun" w:cstheme="minorHAnsi"/>
          <w:b/>
          <w:bCs/>
          <w:sz w:val="22"/>
        </w:rPr>
        <w:t>(</w:t>
      </w:r>
      <w:proofErr w:type="spellStart"/>
      <w:r w:rsidRPr="00A370E1">
        <w:rPr>
          <w:rFonts w:eastAsia="SimSun" w:cstheme="minorHAnsi"/>
          <w:b/>
          <w:bCs/>
          <w:sz w:val="22"/>
        </w:rPr>
        <w:t>iv</w:t>
      </w:r>
      <w:proofErr w:type="spellEnd"/>
      <w:r w:rsidRPr="00A370E1">
        <w:rPr>
          <w:rFonts w:eastAsia="SimSun" w:cstheme="minorHAnsi"/>
          <w:b/>
          <w:bCs/>
          <w:sz w:val="22"/>
        </w:rPr>
        <w:t>)</w:t>
      </w:r>
      <w:r w:rsidRPr="00A370E1">
        <w:rPr>
          <w:rFonts w:eastAsia="SimSun" w:cstheme="minorHAnsi"/>
          <w:sz w:val="22"/>
        </w:rPr>
        <w:t xml:space="preserve"> depreciação, amortização, conforme fluxo de caixa apresentado nas demonstrações financeiras auditadas. Não serão consideradas outras receitas e/ou despesas não recorrentes para fins de cálculo do EBITDA, em conformidade com as práticas contábeis vigentes. Todos os itens de cálculo serão referentes aos últimos dozes meses.</w:t>
      </w:r>
    </w:p>
    <w:p w14:paraId="01B4B3F8" w14:textId="77777777" w:rsidR="00C62515" w:rsidRPr="00A370E1" w:rsidRDefault="00C62515" w:rsidP="00817593">
      <w:pPr>
        <w:pStyle w:val="PargrafodaLista"/>
        <w:ind w:left="0"/>
        <w:jc w:val="center"/>
        <w:rPr>
          <w:rFonts w:cstheme="minorHAnsi"/>
          <w:sz w:val="22"/>
        </w:rPr>
      </w:pPr>
    </w:p>
    <w:p w14:paraId="1AC39BC5" w14:textId="77777777" w:rsidR="00C62515" w:rsidRPr="00A370E1" w:rsidRDefault="00C62515" w:rsidP="00817593">
      <w:pPr>
        <w:pStyle w:val="PargrafodaLista"/>
        <w:ind w:left="0"/>
        <w:jc w:val="center"/>
        <w:rPr>
          <w:rFonts w:cstheme="minorHAnsi"/>
          <w:sz w:val="22"/>
        </w:rPr>
      </w:pPr>
    </w:p>
    <w:p w14:paraId="119761C1" w14:textId="77777777" w:rsidR="00C62515" w:rsidRPr="00A370E1" w:rsidRDefault="00C62515" w:rsidP="00817593">
      <w:pPr>
        <w:pStyle w:val="PargrafodaLista"/>
        <w:ind w:left="0"/>
        <w:jc w:val="center"/>
        <w:rPr>
          <w:rFonts w:cstheme="minorHAnsi"/>
          <w:sz w:val="22"/>
        </w:rPr>
      </w:pPr>
    </w:p>
    <w:p w14:paraId="10A2241F" w14:textId="77777777" w:rsidR="00C62515" w:rsidRPr="00A370E1" w:rsidRDefault="00C62515" w:rsidP="00817593">
      <w:pPr>
        <w:pStyle w:val="PargrafodaLista"/>
        <w:ind w:left="0"/>
        <w:jc w:val="center"/>
        <w:rPr>
          <w:rFonts w:cstheme="minorHAnsi"/>
          <w:sz w:val="22"/>
        </w:rPr>
      </w:pPr>
    </w:p>
    <w:p w14:paraId="078AE9CF" w14:textId="77777777" w:rsidR="00C62515" w:rsidRPr="00A370E1" w:rsidRDefault="00C62515" w:rsidP="00817593">
      <w:pPr>
        <w:pStyle w:val="PargrafodaLista"/>
        <w:ind w:left="0"/>
        <w:jc w:val="center"/>
        <w:rPr>
          <w:rFonts w:cstheme="minorHAnsi"/>
          <w:sz w:val="22"/>
        </w:rPr>
      </w:pPr>
    </w:p>
    <w:p w14:paraId="0BBED2E2" w14:textId="77777777" w:rsidR="00C62515" w:rsidRPr="00A370E1" w:rsidRDefault="00C62515" w:rsidP="00817593">
      <w:pPr>
        <w:pStyle w:val="PargrafodaLista"/>
        <w:ind w:left="0"/>
        <w:jc w:val="center"/>
        <w:rPr>
          <w:rFonts w:cstheme="minorHAnsi"/>
          <w:sz w:val="22"/>
        </w:rPr>
      </w:pPr>
    </w:p>
    <w:p w14:paraId="29291A6F" w14:textId="77777777" w:rsidR="00C62515" w:rsidRPr="00A370E1" w:rsidRDefault="00C62515" w:rsidP="00817593">
      <w:pPr>
        <w:pStyle w:val="PargrafodaLista"/>
        <w:ind w:left="0"/>
        <w:jc w:val="center"/>
        <w:rPr>
          <w:rFonts w:cstheme="minorHAnsi"/>
          <w:sz w:val="22"/>
        </w:rPr>
      </w:pPr>
    </w:p>
    <w:p w14:paraId="340D8B83" w14:textId="77777777" w:rsidR="00C62515" w:rsidRPr="00A370E1" w:rsidRDefault="00C62515" w:rsidP="00817593">
      <w:pPr>
        <w:pStyle w:val="PargrafodaLista"/>
        <w:ind w:left="0"/>
        <w:jc w:val="center"/>
        <w:rPr>
          <w:rFonts w:cstheme="minorHAnsi"/>
          <w:sz w:val="22"/>
        </w:rPr>
      </w:pPr>
    </w:p>
    <w:p w14:paraId="2F388F8F" w14:textId="77777777" w:rsidR="00C62515" w:rsidRPr="00A370E1" w:rsidRDefault="00C62515" w:rsidP="00817593">
      <w:pPr>
        <w:pStyle w:val="PargrafodaLista"/>
        <w:ind w:left="0"/>
        <w:jc w:val="center"/>
        <w:rPr>
          <w:rFonts w:cstheme="minorHAnsi"/>
          <w:sz w:val="22"/>
        </w:rPr>
      </w:pPr>
    </w:p>
    <w:p w14:paraId="0F487E9E" w14:textId="458A0829" w:rsidR="00C62515" w:rsidRDefault="00C62515" w:rsidP="00817593">
      <w:pPr>
        <w:pStyle w:val="PargrafodaLista"/>
        <w:ind w:left="0"/>
        <w:jc w:val="center"/>
        <w:rPr>
          <w:rFonts w:cstheme="minorHAnsi"/>
          <w:sz w:val="22"/>
        </w:rPr>
      </w:pPr>
    </w:p>
    <w:p w14:paraId="5B67F3B2" w14:textId="3DFCD599" w:rsidR="0065430E" w:rsidRDefault="0065430E" w:rsidP="00817593">
      <w:pPr>
        <w:pStyle w:val="PargrafodaLista"/>
        <w:ind w:left="0"/>
        <w:jc w:val="center"/>
        <w:rPr>
          <w:rFonts w:cstheme="minorHAnsi"/>
          <w:sz w:val="22"/>
        </w:rPr>
      </w:pPr>
    </w:p>
    <w:p w14:paraId="422B2290" w14:textId="24AA2DB5" w:rsidR="00C62515" w:rsidRPr="00A370E1" w:rsidRDefault="00C62515" w:rsidP="00C62515">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lastRenderedPageBreak/>
        <w:t>Anexo XiI</w:t>
      </w:r>
      <w:r w:rsidR="00A64D21" w:rsidRPr="00A370E1">
        <w:rPr>
          <w:rFonts w:cstheme="minorHAnsi"/>
          <w:smallCaps/>
          <w:sz w:val="22"/>
        </w:rPr>
        <w:t>i</w:t>
      </w:r>
    </w:p>
    <w:p w14:paraId="0BD9B7E5" w14:textId="75E38443" w:rsidR="00C62515" w:rsidRPr="00A370E1" w:rsidRDefault="00C62515" w:rsidP="00C62515">
      <w:pPr>
        <w:pBdr>
          <w:bottom w:val="double" w:sz="4" w:space="1" w:color="auto"/>
        </w:pBdr>
        <w:jc w:val="center"/>
        <w:rPr>
          <w:rFonts w:cstheme="minorHAnsi"/>
          <w:b/>
          <w:i/>
          <w:iCs/>
          <w:smallCaps/>
          <w:sz w:val="22"/>
        </w:rPr>
      </w:pPr>
      <w:r w:rsidRPr="00A370E1">
        <w:rPr>
          <w:rFonts w:cstheme="minorHAnsi"/>
          <w:b/>
          <w:i/>
          <w:iCs/>
          <w:smallCaps/>
          <w:sz w:val="22"/>
        </w:rPr>
        <w:t>CERTIFICATE OF COMPLIANCE</w:t>
      </w:r>
    </w:p>
    <w:p w14:paraId="62100878" w14:textId="77777777" w:rsidR="00C62515" w:rsidRPr="00A370E1" w:rsidRDefault="00C62515" w:rsidP="00817593">
      <w:pPr>
        <w:pStyle w:val="PargrafodaLista"/>
        <w:ind w:left="0"/>
        <w:jc w:val="center"/>
        <w:rPr>
          <w:rFonts w:cstheme="minorHAnsi"/>
          <w:sz w:val="22"/>
        </w:rPr>
      </w:pPr>
    </w:p>
    <w:p w14:paraId="16E4D1A7" w14:textId="77777777" w:rsidR="00D95DCD" w:rsidRPr="00A370E1" w:rsidRDefault="00D95DCD" w:rsidP="00D95DCD">
      <w:pPr>
        <w:jc w:val="center"/>
        <w:rPr>
          <w:rFonts w:cstheme="minorHAnsi"/>
          <w:b/>
          <w:smallCaps/>
          <w:sz w:val="22"/>
          <w:lang w:val="es-CL"/>
        </w:rPr>
      </w:pPr>
      <w:r w:rsidRPr="00A370E1">
        <w:rPr>
          <w:rFonts w:cstheme="minorHAnsi"/>
          <w:b/>
          <w:sz w:val="22"/>
        </w:rPr>
        <w:t>AXIS SOLAR VIII EMPREENDIMENTOS E PARTICIPAÇÕES S.A.,</w:t>
      </w:r>
      <w:r w:rsidRPr="00A370E1">
        <w:rPr>
          <w:rFonts w:cstheme="minorHAnsi"/>
          <w:b/>
          <w:smallCaps/>
          <w:sz w:val="22"/>
        </w:rPr>
        <w:t xml:space="preserve"> </w:t>
      </w:r>
    </w:p>
    <w:p w14:paraId="26777E1E" w14:textId="7BD5443E" w:rsidR="00C62515" w:rsidRPr="00A370E1" w:rsidRDefault="00C62515" w:rsidP="00C62515">
      <w:pPr>
        <w:spacing w:line="276" w:lineRule="auto"/>
        <w:jc w:val="right"/>
        <w:rPr>
          <w:rFonts w:cstheme="minorHAnsi"/>
          <w:bCs/>
          <w:sz w:val="22"/>
        </w:rPr>
      </w:pPr>
      <w:r w:rsidRPr="00A370E1">
        <w:rPr>
          <w:rFonts w:cstheme="minorHAnsi"/>
          <w:bCs/>
          <w:sz w:val="22"/>
        </w:rPr>
        <w:t>São Paulo, [=] de [=]de 202</w:t>
      </w:r>
      <w:r w:rsidR="001B130E" w:rsidRPr="00A370E1">
        <w:rPr>
          <w:rFonts w:cstheme="minorHAnsi"/>
          <w:bCs/>
          <w:sz w:val="22"/>
        </w:rPr>
        <w:t>[=]</w:t>
      </w:r>
    </w:p>
    <w:p w14:paraId="6CB7F2B1" w14:textId="77777777" w:rsidR="00C62515" w:rsidRPr="00A370E1" w:rsidRDefault="00C62515" w:rsidP="00C62515">
      <w:pPr>
        <w:spacing w:after="60" w:line="276" w:lineRule="auto"/>
        <w:ind w:right="2834"/>
        <w:rPr>
          <w:rFonts w:cstheme="minorHAnsi"/>
          <w:b/>
          <w:bCs/>
          <w:sz w:val="22"/>
        </w:rPr>
      </w:pPr>
      <w:r w:rsidRPr="00A370E1">
        <w:rPr>
          <w:rFonts w:cstheme="minorHAnsi"/>
          <w:b/>
          <w:bCs/>
          <w:sz w:val="22"/>
        </w:rPr>
        <w:t>À [SECURITIZADORA]</w:t>
      </w:r>
    </w:p>
    <w:p w14:paraId="67E6505B" w14:textId="77777777" w:rsidR="00C62515" w:rsidRPr="00A370E1" w:rsidRDefault="00C62515" w:rsidP="00C62515">
      <w:pPr>
        <w:spacing w:after="60" w:line="276" w:lineRule="auto"/>
        <w:ind w:right="2834"/>
        <w:rPr>
          <w:rFonts w:cstheme="minorHAnsi"/>
          <w:bCs/>
          <w:sz w:val="22"/>
        </w:rPr>
      </w:pPr>
      <w:r w:rsidRPr="00A370E1">
        <w:rPr>
          <w:rFonts w:cstheme="minorHAnsi"/>
          <w:bCs/>
          <w:sz w:val="22"/>
        </w:rPr>
        <w:t>[Órgão competente]</w:t>
      </w:r>
    </w:p>
    <w:p w14:paraId="09A5AE2B" w14:textId="77777777" w:rsidR="00C62515" w:rsidRPr="00A370E1" w:rsidRDefault="00C62515" w:rsidP="00C62515">
      <w:pPr>
        <w:spacing w:after="60" w:line="276" w:lineRule="auto"/>
        <w:ind w:right="2834"/>
        <w:rPr>
          <w:rFonts w:cstheme="minorHAnsi"/>
          <w:bCs/>
          <w:sz w:val="22"/>
        </w:rPr>
      </w:pPr>
      <w:r w:rsidRPr="00A370E1">
        <w:rPr>
          <w:rFonts w:cstheme="minorHAnsi"/>
          <w:bCs/>
          <w:sz w:val="22"/>
        </w:rPr>
        <w:t>[Endereço]</w:t>
      </w:r>
    </w:p>
    <w:p w14:paraId="018FA2EB" w14:textId="77777777" w:rsidR="00C62515" w:rsidRPr="00A370E1" w:rsidRDefault="00C62515" w:rsidP="00C62515">
      <w:pPr>
        <w:spacing w:after="60" w:line="276" w:lineRule="auto"/>
        <w:jc w:val="center"/>
        <w:rPr>
          <w:rFonts w:cstheme="minorHAnsi"/>
          <w:sz w:val="22"/>
        </w:rPr>
      </w:pPr>
      <w:r w:rsidRPr="00A370E1">
        <w:rPr>
          <w:rFonts w:cstheme="minorHAnsi"/>
          <w:smallCaps/>
          <w:sz w:val="22"/>
        </w:rPr>
        <w:t>Ref.</w:t>
      </w:r>
      <w:r w:rsidRPr="00A370E1">
        <w:rPr>
          <w:rFonts w:cstheme="minorHAnsi"/>
          <w:sz w:val="22"/>
        </w:rPr>
        <w:t xml:space="preserve">: </w:t>
      </w:r>
      <w:r w:rsidRPr="00A370E1">
        <w:rPr>
          <w:rFonts w:cstheme="minorHAnsi"/>
          <w:smallCaps/>
          <w:sz w:val="22"/>
        </w:rPr>
        <w:t>Debêntures de Emissão Privada da 1ª Emissão em Série Única DA [Holding SPE VIII]</w:t>
      </w:r>
    </w:p>
    <w:p w14:paraId="7E69C61E" w14:textId="77777777" w:rsidR="00C62515" w:rsidRPr="00A370E1" w:rsidRDefault="00C62515" w:rsidP="00C62515">
      <w:pPr>
        <w:spacing w:after="60" w:line="276" w:lineRule="auto"/>
        <w:rPr>
          <w:rFonts w:cstheme="minorHAnsi"/>
          <w:b/>
          <w:bCs/>
          <w:sz w:val="22"/>
        </w:rPr>
      </w:pPr>
    </w:p>
    <w:p w14:paraId="3AE2684F" w14:textId="77777777" w:rsidR="00C62515" w:rsidRPr="00A370E1" w:rsidRDefault="00C62515" w:rsidP="00C62515">
      <w:pPr>
        <w:spacing w:after="60" w:line="276" w:lineRule="auto"/>
        <w:rPr>
          <w:rFonts w:cstheme="minorHAnsi"/>
          <w:sz w:val="22"/>
        </w:rPr>
      </w:pPr>
      <w:r w:rsidRPr="00A370E1">
        <w:rPr>
          <w:rFonts w:cstheme="minorHAnsi"/>
          <w:b/>
          <w:bCs/>
          <w:sz w:val="22"/>
        </w:rPr>
        <w:t>A [HOLDING SPE VII]</w:t>
      </w:r>
      <w:r w:rsidRPr="00A370E1">
        <w:rPr>
          <w:rFonts w:cstheme="minorHAnsi"/>
          <w:sz w:val="22"/>
        </w:rPr>
        <w:t>., sociedade anônima, inscrita no Cadastro Nacional de Pessoas Jurídicas CNPJ/MF sob o nº [=], com sede na cidade de São Paulo, Estado de São Paulo, Rua Joaquim Floriano, nº72, 181, Itaim Bibi, CEP 04534-000, neste ato representada na forma do seu Estatuto Social, na qualidade de emissora das Debêntures de Emissão Privada da 1ª em Série Única [Holding SPE VIII], (“Escritura”), vem, por meio de sua Diretoria informar que com base nas demonstrações financeiras semestrais findas em [=] elaboradas pela Emissora com base nas práticas contábeis vigentes no Brasil e nos resultados dos seis meses anteriores as demonstrações financeiras supracitadas o Índice de Cobertura sobre o Serviço da Dívida (“ICSD”) foi apurado em [=], está em consonância com o estabelecido conforme Cláusula [=] da Escritura, de acordo com o demonstrativo de cálculo abaixo:</w:t>
      </w:r>
    </w:p>
    <w:p w14:paraId="1AC86403" w14:textId="77777777" w:rsidR="00C62515" w:rsidRPr="00A370E1" w:rsidRDefault="00C62515" w:rsidP="00C62515">
      <w:pPr>
        <w:spacing w:after="60" w:line="276" w:lineRule="auto"/>
        <w:rPr>
          <w:rFonts w:cstheme="minorHAnsi"/>
          <w:sz w:val="22"/>
        </w:rPr>
      </w:pPr>
    </w:p>
    <w:p w14:paraId="5BD70823" w14:textId="77777777" w:rsidR="00C62515" w:rsidRPr="00A370E1" w:rsidRDefault="00C62515" w:rsidP="00C62515">
      <w:pPr>
        <w:spacing w:line="276" w:lineRule="auto"/>
        <w:rPr>
          <w:rFonts w:cstheme="minorHAnsi"/>
          <w:sz w:val="22"/>
        </w:rPr>
      </w:pPr>
      <w:r w:rsidRPr="00A370E1">
        <w:rPr>
          <w:rFonts w:cstheme="minorHAnsi"/>
          <w:sz w:val="22"/>
        </w:rPr>
        <w:t>Cumpridas as determinações de referida Cláusula, a [Holding SPE VIII] auxiliará o Auditor Independente na elaboração da apuração do ano de [=].</w:t>
      </w:r>
    </w:p>
    <w:p w14:paraId="78663233" w14:textId="77777777" w:rsidR="00C62515" w:rsidRPr="00A370E1" w:rsidRDefault="00C62515" w:rsidP="00C62515">
      <w:pPr>
        <w:spacing w:line="276" w:lineRule="auto"/>
        <w:rPr>
          <w:rFonts w:cstheme="minorHAnsi"/>
          <w:sz w:val="22"/>
        </w:rPr>
      </w:pPr>
      <w:r w:rsidRPr="00A370E1">
        <w:rPr>
          <w:rFonts w:cstheme="minorHAnsi"/>
          <w:sz w:val="22"/>
        </w:rPr>
        <w:t>A Parte que assina a presente assume integral, irretratável e irrevogável responsabilidade, pela veracidade e pelos efeitos da presente.</w:t>
      </w:r>
    </w:p>
    <w:p w14:paraId="488CCBAF" w14:textId="77777777" w:rsidR="00C62515" w:rsidRPr="00A370E1" w:rsidRDefault="00C62515" w:rsidP="00C62515">
      <w:pPr>
        <w:spacing w:line="276" w:lineRule="auto"/>
        <w:rPr>
          <w:rFonts w:cstheme="minorHAnsi"/>
          <w:sz w:val="22"/>
        </w:rPr>
      </w:pPr>
      <w:r w:rsidRPr="00A370E1">
        <w:rPr>
          <w:rFonts w:cstheme="minorHAnsi"/>
          <w:sz w:val="22"/>
        </w:rPr>
        <w:t>Atenciosamente,</w:t>
      </w:r>
    </w:p>
    <w:tbl>
      <w:tblPr>
        <w:tblW w:w="0" w:type="auto"/>
        <w:jc w:val="center"/>
        <w:tblBorders>
          <w:top w:val="single" w:sz="4" w:space="0" w:color="auto"/>
        </w:tblBorders>
        <w:tblLayout w:type="fixed"/>
        <w:tblCellMar>
          <w:left w:w="70" w:type="dxa"/>
          <w:right w:w="70" w:type="dxa"/>
        </w:tblCellMar>
        <w:tblLook w:val="04A0" w:firstRow="1" w:lastRow="0" w:firstColumn="1" w:lastColumn="0" w:noHBand="0" w:noVBand="1"/>
      </w:tblPr>
      <w:tblGrid>
        <w:gridCol w:w="8645"/>
      </w:tblGrid>
      <w:tr w:rsidR="00C62515" w:rsidRPr="00A370E1" w14:paraId="18D6E57D" w14:textId="77777777" w:rsidTr="00C62515">
        <w:trPr>
          <w:jc w:val="center"/>
        </w:trPr>
        <w:tc>
          <w:tcPr>
            <w:tcW w:w="8645" w:type="dxa"/>
            <w:tcBorders>
              <w:top w:val="single" w:sz="4" w:space="0" w:color="auto"/>
              <w:left w:val="nil"/>
              <w:bottom w:val="nil"/>
              <w:right w:val="nil"/>
            </w:tcBorders>
          </w:tcPr>
          <w:p w14:paraId="54292C82" w14:textId="2E7DE030" w:rsidR="00191325" w:rsidRPr="00A370E1" w:rsidRDefault="00191325" w:rsidP="00191325">
            <w:pPr>
              <w:jc w:val="center"/>
              <w:rPr>
                <w:rFonts w:cstheme="minorHAnsi"/>
                <w:b/>
                <w:smallCaps/>
                <w:sz w:val="22"/>
                <w:lang w:val="es-CL"/>
              </w:rPr>
            </w:pPr>
            <w:r w:rsidRPr="00A370E1">
              <w:rPr>
                <w:rFonts w:cstheme="minorHAnsi"/>
                <w:b/>
                <w:sz w:val="22"/>
              </w:rPr>
              <w:t>AXIS SOLAR VIII EMPREENDIMENTOS E PARTICIPAÇÕES S.A.</w:t>
            </w:r>
          </w:p>
          <w:p w14:paraId="5E2EDD04" w14:textId="77777777" w:rsidR="00C62515" w:rsidRDefault="00C62515">
            <w:pPr>
              <w:jc w:val="center"/>
              <w:outlineLvl w:val="0"/>
              <w:rPr>
                <w:rFonts w:eastAsia="Arial Unicode MS" w:cstheme="minorHAnsi"/>
                <w:w w:val="1"/>
                <w:sz w:val="22"/>
              </w:rPr>
            </w:pPr>
          </w:p>
          <w:p w14:paraId="481C9169" w14:textId="77777777" w:rsidR="001A4B0B" w:rsidRDefault="001A4B0B">
            <w:pPr>
              <w:jc w:val="center"/>
              <w:outlineLvl w:val="0"/>
              <w:rPr>
                <w:rFonts w:eastAsia="Arial Unicode MS" w:cstheme="minorHAnsi"/>
                <w:w w:val="1"/>
                <w:sz w:val="22"/>
              </w:rPr>
            </w:pPr>
          </w:p>
          <w:p w14:paraId="03DBDF00" w14:textId="77777777" w:rsidR="00900800" w:rsidRDefault="00900800">
            <w:pPr>
              <w:jc w:val="center"/>
              <w:outlineLvl w:val="0"/>
              <w:rPr>
                <w:rFonts w:eastAsia="Arial Unicode MS" w:cstheme="minorHAnsi"/>
                <w:w w:val="1"/>
                <w:sz w:val="22"/>
              </w:rPr>
            </w:pPr>
          </w:p>
          <w:p w14:paraId="3D6D2A79" w14:textId="77777777" w:rsidR="00900800" w:rsidRDefault="00900800">
            <w:pPr>
              <w:jc w:val="center"/>
              <w:outlineLvl w:val="0"/>
              <w:rPr>
                <w:rFonts w:eastAsia="Arial Unicode MS" w:cstheme="minorHAnsi"/>
                <w:w w:val="1"/>
                <w:sz w:val="22"/>
              </w:rPr>
            </w:pPr>
          </w:p>
          <w:p w14:paraId="6B475971" w14:textId="77777777" w:rsidR="00842FAE" w:rsidRDefault="00842FAE">
            <w:pPr>
              <w:jc w:val="center"/>
              <w:outlineLvl w:val="0"/>
              <w:rPr>
                <w:rFonts w:eastAsia="Arial Unicode MS" w:cstheme="minorHAnsi"/>
                <w:w w:val="1"/>
                <w:sz w:val="22"/>
              </w:rPr>
            </w:pPr>
          </w:p>
          <w:p w14:paraId="1F7CFBDC" w14:textId="46E1D7DE" w:rsidR="0065430E" w:rsidRPr="00A370E1" w:rsidRDefault="0065430E">
            <w:pPr>
              <w:jc w:val="center"/>
              <w:outlineLvl w:val="0"/>
              <w:rPr>
                <w:rFonts w:eastAsia="Arial Unicode MS" w:cstheme="minorHAnsi"/>
                <w:w w:val="1"/>
                <w:sz w:val="22"/>
              </w:rPr>
            </w:pPr>
          </w:p>
        </w:tc>
      </w:tr>
    </w:tbl>
    <w:p w14:paraId="798031B8" w14:textId="76C06DC5" w:rsidR="00191325" w:rsidRPr="00A370E1" w:rsidRDefault="00191325" w:rsidP="00191325">
      <w:pPr>
        <w:pStyle w:val="Ttulo1"/>
        <w:numPr>
          <w:ilvl w:val="0"/>
          <w:numId w:val="0"/>
        </w:numPr>
        <w:pBdr>
          <w:top w:val="double" w:sz="4" w:space="0" w:color="auto"/>
        </w:pBdr>
        <w:tabs>
          <w:tab w:val="left" w:pos="1741"/>
          <w:tab w:val="center" w:pos="4252"/>
        </w:tabs>
        <w:jc w:val="center"/>
        <w:rPr>
          <w:rFonts w:cstheme="minorHAnsi"/>
          <w:smallCaps/>
          <w:sz w:val="22"/>
        </w:rPr>
      </w:pPr>
      <w:r w:rsidRPr="00A370E1">
        <w:rPr>
          <w:rFonts w:cstheme="minorHAnsi"/>
          <w:smallCaps/>
          <w:sz w:val="22"/>
        </w:rPr>
        <w:lastRenderedPageBreak/>
        <w:t>Anexo XiV</w:t>
      </w:r>
    </w:p>
    <w:p w14:paraId="460067C3" w14:textId="40FF0C96" w:rsidR="00191325" w:rsidRPr="00A370E1" w:rsidRDefault="00191325" w:rsidP="00191325">
      <w:pPr>
        <w:pBdr>
          <w:bottom w:val="double" w:sz="4" w:space="1" w:color="auto"/>
        </w:pBdr>
        <w:jc w:val="center"/>
        <w:rPr>
          <w:rFonts w:cstheme="minorHAnsi"/>
          <w:b/>
          <w:smallCaps/>
          <w:sz w:val="22"/>
        </w:rPr>
      </w:pPr>
      <w:r w:rsidRPr="00A370E1">
        <w:rPr>
          <w:rFonts w:cstheme="minorHAnsi"/>
          <w:b/>
          <w:smallCaps/>
          <w:sz w:val="22"/>
        </w:rPr>
        <w:t>CÁLCULO DO PRÊMIO MENSAL</w:t>
      </w:r>
    </w:p>
    <w:p w14:paraId="1B771030" w14:textId="77777777" w:rsidR="006608C7" w:rsidRPr="00A370E1" w:rsidRDefault="006608C7" w:rsidP="006608C7">
      <w:pPr>
        <w:spacing w:before="100" w:beforeAutospacing="1" w:after="100" w:afterAutospacing="1" w:line="300" w:lineRule="exact"/>
        <w:rPr>
          <w:rFonts w:cstheme="minorHAnsi"/>
          <w:b/>
          <w:bCs/>
          <w:sz w:val="22"/>
        </w:rPr>
      </w:pPr>
      <w:bookmarkStart w:id="613" w:name="_Hlk111539334"/>
      <w:r w:rsidRPr="00A370E1">
        <w:rPr>
          <w:rFonts w:cstheme="minorHAnsi"/>
          <w:b/>
          <w:sz w:val="22"/>
        </w:rPr>
        <w:t xml:space="preserve">Prêmio Mensal </w:t>
      </w:r>
    </w:p>
    <w:p w14:paraId="41B4B669" w14:textId="77777777" w:rsidR="006608C7" w:rsidRPr="00A370E1" w:rsidRDefault="006608C7" w:rsidP="006608C7">
      <w:pPr>
        <w:spacing w:before="240" w:after="240" w:line="276" w:lineRule="auto"/>
        <w:rPr>
          <w:rFonts w:cstheme="minorHAnsi"/>
          <w:sz w:val="22"/>
        </w:rPr>
      </w:pPr>
      <w:r w:rsidRPr="00A370E1">
        <w:rPr>
          <w:rFonts w:cstheme="minorHAnsi"/>
          <w:sz w:val="22"/>
        </w:rPr>
        <w:t>O Prêmio Mensal será calculado da seguinte forma:</w:t>
      </w:r>
    </w:p>
    <w:p w14:paraId="005DA06B" w14:textId="77777777" w:rsidR="006608C7" w:rsidRPr="00A370E1" w:rsidRDefault="006608C7" w:rsidP="006608C7">
      <w:pPr>
        <w:widowControl w:val="0"/>
        <w:spacing w:line="300" w:lineRule="exact"/>
        <w:ind w:left="1214"/>
        <w:jc w:val="center"/>
        <w:rPr>
          <w:rFonts w:cstheme="minorHAnsi"/>
          <w:sz w:val="22"/>
        </w:rPr>
      </w:pPr>
      <w:r w:rsidRPr="00A370E1">
        <w:rPr>
          <w:rFonts w:cstheme="minorHAnsi"/>
          <w:b/>
          <w:sz w:val="22"/>
        </w:rPr>
        <w:t>PM = SDR x (FJ – 1)</w:t>
      </w:r>
      <w:r w:rsidRPr="00A370E1">
        <w:rPr>
          <w:rFonts w:cstheme="minorHAnsi"/>
          <w:sz w:val="22"/>
        </w:rPr>
        <w:t>, onde:</w:t>
      </w:r>
    </w:p>
    <w:p w14:paraId="22DFD83A" w14:textId="77777777" w:rsidR="006608C7" w:rsidRPr="00A370E1" w:rsidRDefault="006608C7" w:rsidP="006608C7">
      <w:pPr>
        <w:autoSpaceDE w:val="0"/>
        <w:autoSpaceDN w:val="0"/>
        <w:adjustRightInd w:val="0"/>
        <w:spacing w:before="240" w:after="240" w:line="276" w:lineRule="auto"/>
        <w:rPr>
          <w:rFonts w:cstheme="minorHAnsi"/>
          <w:sz w:val="22"/>
        </w:rPr>
      </w:pPr>
      <w:r w:rsidRPr="00A370E1">
        <w:rPr>
          <w:rFonts w:cstheme="minorHAnsi"/>
          <w:sz w:val="22"/>
        </w:rPr>
        <w:t>Onde:</w:t>
      </w:r>
    </w:p>
    <w:p w14:paraId="0076FB1F" w14:textId="77777777" w:rsidR="006608C7" w:rsidRPr="00A370E1" w:rsidRDefault="006608C7" w:rsidP="006608C7">
      <w:pPr>
        <w:widowControl w:val="0"/>
        <w:spacing w:line="300" w:lineRule="exact"/>
        <w:ind w:left="709"/>
        <w:rPr>
          <w:rFonts w:cstheme="minorHAnsi"/>
          <w:bCs/>
          <w:sz w:val="22"/>
        </w:rPr>
      </w:pPr>
      <w:r w:rsidRPr="00A370E1">
        <w:rPr>
          <w:rFonts w:cstheme="minorHAnsi"/>
          <w:b/>
          <w:sz w:val="22"/>
        </w:rPr>
        <w:t>PM =</w:t>
      </w:r>
      <w:r w:rsidRPr="00A370E1">
        <w:rPr>
          <w:rFonts w:cstheme="minorHAnsi"/>
          <w:bCs/>
          <w:sz w:val="22"/>
        </w:rPr>
        <w:t xml:space="preserve"> Prêmio Mensal, devido em cada </w:t>
      </w:r>
      <w:r w:rsidRPr="00A370E1">
        <w:rPr>
          <w:rFonts w:cstheme="minorHAnsi"/>
          <w:sz w:val="22"/>
        </w:rPr>
        <w:t>Data de Pagamento dos Juros Remuneratórios</w:t>
      </w:r>
      <w:r w:rsidRPr="00A370E1">
        <w:rPr>
          <w:rFonts w:cstheme="minorHAnsi"/>
          <w:bCs/>
          <w:sz w:val="22"/>
        </w:rPr>
        <w:t>, calculado com 8 (oito) casas decimais, sem arredondamento.</w:t>
      </w:r>
    </w:p>
    <w:p w14:paraId="6F8C9226" w14:textId="77777777" w:rsidR="006608C7" w:rsidRPr="00A370E1" w:rsidRDefault="006608C7" w:rsidP="006608C7">
      <w:pPr>
        <w:autoSpaceDE w:val="0"/>
        <w:autoSpaceDN w:val="0"/>
        <w:adjustRightInd w:val="0"/>
        <w:spacing w:before="240" w:after="240" w:line="276" w:lineRule="auto"/>
        <w:ind w:left="708"/>
        <w:rPr>
          <w:rFonts w:cstheme="minorHAnsi"/>
          <w:sz w:val="22"/>
        </w:rPr>
      </w:pPr>
      <w:r w:rsidRPr="00A370E1">
        <w:rPr>
          <w:rFonts w:cstheme="minorHAnsi"/>
          <w:b/>
          <w:bCs/>
          <w:sz w:val="22"/>
        </w:rPr>
        <w:t>SDR</w:t>
      </w:r>
      <w:r w:rsidRPr="00A370E1">
        <w:rPr>
          <w:rFonts w:cstheme="minorHAnsi"/>
          <w:sz w:val="22"/>
        </w:rPr>
        <w:t xml:space="preserve"> = saldo remanescente do Montante Total da Emissão até então não desembolsado pela Debenturista à Emissora. </w:t>
      </w:r>
    </w:p>
    <w:p w14:paraId="7ECFBD5A" w14:textId="77777777" w:rsidR="006608C7" w:rsidRPr="00A370E1" w:rsidRDefault="006608C7" w:rsidP="006608C7">
      <w:pPr>
        <w:widowControl w:val="0"/>
        <w:spacing w:line="300" w:lineRule="exact"/>
        <w:ind w:left="709"/>
        <w:rPr>
          <w:rFonts w:cstheme="minorHAnsi"/>
          <w:sz w:val="22"/>
        </w:rPr>
      </w:pPr>
      <w:r w:rsidRPr="00A370E1">
        <w:rPr>
          <w:rFonts w:cstheme="minorHAnsi"/>
          <w:b/>
          <w:sz w:val="22"/>
        </w:rPr>
        <w:t>FJ</w:t>
      </w:r>
      <w:r w:rsidRPr="00A370E1">
        <w:rPr>
          <w:rFonts w:cstheme="minorHAnsi"/>
          <w:sz w:val="22"/>
        </w:rPr>
        <w:t xml:space="preserve"> = Fator de juros fixos calculado com 9 (nove) casas decimais, com arredondamento, apurado da seguinte forma: </w:t>
      </w:r>
    </w:p>
    <w:p w14:paraId="02A033B0" w14:textId="77777777" w:rsidR="006608C7" w:rsidRPr="00A370E1" w:rsidRDefault="006608C7" w:rsidP="006608C7">
      <w:pPr>
        <w:widowControl w:val="0"/>
        <w:spacing w:line="300" w:lineRule="exact"/>
        <w:ind w:left="709"/>
        <w:rPr>
          <w:rFonts w:cstheme="minorHAnsi"/>
          <w:sz w:val="22"/>
        </w:rPr>
      </w:pPr>
    </w:p>
    <w:p w14:paraId="56EBA281" w14:textId="77777777" w:rsidR="006608C7" w:rsidRPr="00A370E1" w:rsidRDefault="006608C7" w:rsidP="006608C7">
      <w:pPr>
        <w:widowControl w:val="0"/>
        <w:ind w:left="709"/>
        <w:jc w:val="center"/>
        <w:rPr>
          <w:rFonts w:cstheme="minorHAnsi"/>
          <w:b/>
          <w:sz w:val="22"/>
        </w:rPr>
      </w:pPr>
      <m:oMathPara>
        <m:oMath>
          <m:r>
            <m:rPr>
              <m:sty m:val="b"/>
            </m:rPr>
            <w:rPr>
              <w:rFonts w:ascii="Cambria Math" w:hAnsi="Cambria Math" w:cstheme="minorHAnsi"/>
              <w:sz w:val="22"/>
            </w:rPr>
            <m:t>FJ=</m:t>
          </m:r>
          <m:sSup>
            <m:sSupPr>
              <m:ctrlPr>
                <w:rPr>
                  <w:rFonts w:ascii="Cambria Math" w:hAnsi="Cambria Math" w:cstheme="minorHAnsi"/>
                  <w:b/>
                  <w:sz w:val="22"/>
                </w:rPr>
              </m:ctrlPr>
            </m:sSupPr>
            <m:e>
              <m:r>
                <m:rPr>
                  <m:sty m:val="b"/>
                </m:rPr>
                <w:rPr>
                  <w:rFonts w:ascii="Cambria Math" w:hAnsi="Cambria Math" w:cstheme="minorHAnsi"/>
                  <w:sz w:val="22"/>
                </w:rPr>
                <m:t>(1+i)</m:t>
              </m:r>
            </m:e>
            <m:sup>
              <m:r>
                <m:rPr>
                  <m:sty m:val="b"/>
                </m:rPr>
                <w:rPr>
                  <w:rFonts w:ascii="Cambria Math" w:hAnsi="Cambria Math" w:cstheme="minorHAnsi"/>
                  <w:sz w:val="22"/>
                </w:rPr>
                <m:t xml:space="preserve"> </m:t>
              </m:r>
              <m:f>
                <m:fPr>
                  <m:ctrlPr>
                    <w:rPr>
                      <w:rFonts w:ascii="Cambria Math" w:hAnsi="Cambria Math" w:cstheme="minorHAnsi"/>
                      <w:b/>
                      <w:sz w:val="22"/>
                    </w:rPr>
                  </m:ctrlPr>
                </m:fPr>
                <m:num>
                  <m:r>
                    <m:rPr>
                      <m:sty m:val="b"/>
                    </m:rPr>
                    <w:rPr>
                      <w:rFonts w:ascii="Cambria Math" w:hAnsi="Cambria Math" w:cstheme="minorHAnsi"/>
                      <w:sz w:val="22"/>
                    </w:rPr>
                    <m:t>dup</m:t>
                  </m:r>
                </m:num>
                <m:den>
                  <m:r>
                    <m:rPr>
                      <m:sty m:val="b"/>
                    </m:rPr>
                    <w:rPr>
                      <w:rFonts w:ascii="Cambria Math" w:hAnsi="Cambria Math" w:cstheme="minorHAnsi"/>
                      <w:sz w:val="22"/>
                    </w:rPr>
                    <m:t>252</m:t>
                  </m:r>
                </m:den>
              </m:f>
            </m:sup>
          </m:sSup>
        </m:oMath>
      </m:oMathPara>
    </w:p>
    <w:p w14:paraId="28C61837" w14:textId="77777777" w:rsidR="006608C7" w:rsidRPr="00A370E1" w:rsidRDefault="006608C7" w:rsidP="006608C7">
      <w:pPr>
        <w:widowControl w:val="0"/>
        <w:spacing w:line="300" w:lineRule="exact"/>
        <w:ind w:left="709"/>
        <w:rPr>
          <w:rFonts w:cstheme="minorHAnsi"/>
          <w:sz w:val="22"/>
        </w:rPr>
      </w:pPr>
    </w:p>
    <w:p w14:paraId="529BCF4B" w14:textId="77777777" w:rsidR="006608C7" w:rsidRPr="00A370E1" w:rsidRDefault="006608C7" w:rsidP="006608C7">
      <w:pPr>
        <w:widowControl w:val="0"/>
        <w:spacing w:line="300" w:lineRule="exact"/>
        <w:ind w:left="709"/>
        <w:rPr>
          <w:rFonts w:cstheme="minorHAnsi"/>
          <w:sz w:val="22"/>
        </w:rPr>
      </w:pPr>
      <w:r w:rsidRPr="00A370E1">
        <w:rPr>
          <w:rFonts w:cstheme="minorHAnsi"/>
          <w:sz w:val="22"/>
        </w:rPr>
        <w:t>Onde:</w:t>
      </w:r>
    </w:p>
    <w:p w14:paraId="3E6C5DDE" w14:textId="77777777" w:rsidR="006608C7" w:rsidRPr="00A370E1" w:rsidRDefault="006608C7" w:rsidP="006608C7">
      <w:pPr>
        <w:widowControl w:val="0"/>
        <w:spacing w:line="300" w:lineRule="exact"/>
        <w:ind w:left="709"/>
        <w:rPr>
          <w:rFonts w:cstheme="minorHAnsi"/>
          <w:sz w:val="22"/>
        </w:rPr>
      </w:pPr>
    </w:p>
    <w:p w14:paraId="5E59DD85" w14:textId="77777777" w:rsidR="006608C7" w:rsidRPr="00A370E1" w:rsidRDefault="006608C7" w:rsidP="006608C7">
      <w:pPr>
        <w:widowControl w:val="0"/>
        <w:spacing w:line="300" w:lineRule="exact"/>
        <w:ind w:left="709"/>
        <w:rPr>
          <w:rFonts w:cstheme="minorHAnsi"/>
          <w:sz w:val="22"/>
        </w:rPr>
      </w:pPr>
      <w:r w:rsidRPr="00A370E1">
        <w:rPr>
          <w:rFonts w:cstheme="minorHAnsi"/>
          <w:b/>
          <w:sz w:val="22"/>
        </w:rPr>
        <w:t>i</w:t>
      </w:r>
      <w:r w:rsidRPr="00A370E1">
        <w:rPr>
          <w:rFonts w:cstheme="minorHAnsi"/>
          <w:sz w:val="22"/>
        </w:rPr>
        <w:t xml:space="preserve"> = 2,5000</w:t>
      </w:r>
    </w:p>
    <w:p w14:paraId="38942948" w14:textId="77777777" w:rsidR="006608C7" w:rsidRPr="00A370E1" w:rsidRDefault="006608C7" w:rsidP="006608C7">
      <w:pPr>
        <w:widowControl w:val="0"/>
        <w:spacing w:line="300" w:lineRule="exact"/>
        <w:ind w:left="709"/>
        <w:rPr>
          <w:rFonts w:cstheme="minorHAnsi"/>
          <w:sz w:val="22"/>
        </w:rPr>
      </w:pPr>
    </w:p>
    <w:p w14:paraId="27009390" w14:textId="77777777" w:rsidR="006608C7" w:rsidRPr="00A370E1" w:rsidRDefault="006608C7" w:rsidP="006608C7">
      <w:pPr>
        <w:widowControl w:val="0"/>
        <w:spacing w:line="300" w:lineRule="exact"/>
        <w:ind w:left="709"/>
        <w:rPr>
          <w:rFonts w:cstheme="minorHAnsi"/>
          <w:sz w:val="22"/>
        </w:rPr>
      </w:pPr>
      <w:proofErr w:type="spellStart"/>
      <w:r w:rsidRPr="00A370E1">
        <w:rPr>
          <w:rFonts w:cstheme="minorHAnsi"/>
          <w:b/>
          <w:sz w:val="22"/>
        </w:rPr>
        <w:t>dup</w:t>
      </w:r>
      <w:proofErr w:type="spellEnd"/>
      <w:r w:rsidRPr="00A370E1">
        <w:rPr>
          <w:rFonts w:cstheme="minorHAnsi"/>
          <w:sz w:val="22"/>
        </w:rPr>
        <w:t xml:space="preserve"> = Número de Dias Úteis entre a Data da Primeira Integralização da respetiva Série, a Data de Aniversário imediatamente anterior, a data de incorporação imediatamente anterior ou data de pagamento de remuneração imediatamente anterior e a data de cálculo, sendo “</w:t>
      </w:r>
      <w:proofErr w:type="spellStart"/>
      <w:r w:rsidRPr="00A370E1">
        <w:rPr>
          <w:rFonts w:cstheme="minorHAnsi"/>
          <w:sz w:val="22"/>
        </w:rPr>
        <w:t>dup</w:t>
      </w:r>
      <w:proofErr w:type="spellEnd"/>
      <w:r w:rsidRPr="00A370E1">
        <w:rPr>
          <w:rFonts w:cstheme="minorHAnsi"/>
          <w:sz w:val="22"/>
        </w:rPr>
        <w:t>” um número inteiro.</w:t>
      </w:r>
    </w:p>
    <w:p w14:paraId="5C29BE12" w14:textId="509E823D" w:rsidR="006608C7" w:rsidRPr="00A370E1" w:rsidRDefault="006608C7" w:rsidP="006608C7">
      <w:pPr>
        <w:widowControl w:val="0"/>
        <w:spacing w:line="300" w:lineRule="exact"/>
        <w:ind w:left="709"/>
        <w:rPr>
          <w:rFonts w:cstheme="minorHAnsi"/>
          <w:sz w:val="22"/>
        </w:rPr>
      </w:pPr>
      <w:r w:rsidRPr="00A370E1">
        <w:rPr>
          <w:rFonts w:cstheme="minorHAnsi"/>
          <w:sz w:val="22"/>
        </w:rPr>
        <w:t>Para o primeiro “</w:t>
      </w:r>
      <w:proofErr w:type="spellStart"/>
      <w:r w:rsidRPr="00A370E1">
        <w:rPr>
          <w:rFonts w:cstheme="minorHAnsi"/>
          <w:sz w:val="22"/>
        </w:rPr>
        <w:t>dup</w:t>
      </w:r>
      <w:proofErr w:type="spellEnd"/>
      <w:r w:rsidRPr="00A370E1">
        <w:rPr>
          <w:rFonts w:cstheme="minorHAnsi"/>
          <w:sz w:val="22"/>
        </w:rPr>
        <w:t>” será acrescido de 1 (um) Dia Útil, sendo “</w:t>
      </w:r>
      <w:proofErr w:type="spellStart"/>
      <w:r w:rsidRPr="00A370E1">
        <w:rPr>
          <w:rFonts w:cstheme="minorHAnsi"/>
          <w:sz w:val="22"/>
        </w:rPr>
        <w:t>dup</w:t>
      </w:r>
      <w:proofErr w:type="spellEnd"/>
      <w:r w:rsidRPr="00A370E1">
        <w:rPr>
          <w:rFonts w:cstheme="minorHAnsi"/>
          <w:sz w:val="22"/>
        </w:rPr>
        <w:t>” um número inteiro.</w:t>
      </w:r>
    </w:p>
    <w:bookmarkEnd w:id="613"/>
    <w:p w14:paraId="336C4D2C" w14:textId="77777777" w:rsidR="006608C7" w:rsidRDefault="006608C7" w:rsidP="006608C7">
      <w:pPr>
        <w:pStyle w:val="PargrafodaLista"/>
        <w:widowControl w:val="0"/>
        <w:tabs>
          <w:tab w:val="left" w:pos="567"/>
          <w:tab w:val="left" w:pos="1560"/>
        </w:tabs>
        <w:spacing w:line="300" w:lineRule="exact"/>
        <w:ind w:left="567"/>
        <w:rPr>
          <w:rFonts w:cstheme="minorHAnsi"/>
          <w:b/>
          <w:sz w:val="22"/>
        </w:rPr>
      </w:pPr>
    </w:p>
    <w:p w14:paraId="2A44FE8B" w14:textId="77777777" w:rsidR="001A4B0B" w:rsidRPr="00A370E1" w:rsidRDefault="001A4B0B" w:rsidP="006608C7">
      <w:pPr>
        <w:pStyle w:val="PargrafodaLista"/>
        <w:widowControl w:val="0"/>
        <w:tabs>
          <w:tab w:val="left" w:pos="567"/>
          <w:tab w:val="left" w:pos="1560"/>
        </w:tabs>
        <w:spacing w:line="300" w:lineRule="exact"/>
        <w:ind w:left="567"/>
        <w:rPr>
          <w:rFonts w:cstheme="minorHAnsi"/>
          <w:b/>
          <w:sz w:val="22"/>
        </w:rPr>
      </w:pPr>
    </w:p>
    <w:p w14:paraId="5CD95EE9" w14:textId="77777777" w:rsidR="006608C7" w:rsidRPr="00A370E1" w:rsidRDefault="006608C7" w:rsidP="006608C7">
      <w:pPr>
        <w:rPr>
          <w:rFonts w:cstheme="minorHAnsi"/>
          <w:sz w:val="22"/>
        </w:rPr>
      </w:pPr>
    </w:p>
    <w:p w14:paraId="4ACFA689" w14:textId="120D507E" w:rsidR="0079395E" w:rsidRPr="003E4AC4" w:rsidRDefault="0079395E" w:rsidP="0079395E">
      <w:pPr>
        <w:pStyle w:val="Ttulo1"/>
        <w:numPr>
          <w:ilvl w:val="0"/>
          <w:numId w:val="0"/>
        </w:numPr>
        <w:pBdr>
          <w:top w:val="double" w:sz="4" w:space="1" w:color="auto"/>
        </w:pBdr>
        <w:tabs>
          <w:tab w:val="left" w:pos="1741"/>
          <w:tab w:val="center" w:pos="4252"/>
        </w:tabs>
        <w:jc w:val="center"/>
        <w:rPr>
          <w:rFonts w:cstheme="minorHAnsi"/>
          <w:smallCaps/>
          <w:sz w:val="22"/>
        </w:rPr>
      </w:pPr>
      <w:r w:rsidRPr="003E4AC4">
        <w:rPr>
          <w:rFonts w:cstheme="minorHAnsi"/>
          <w:sz w:val="22"/>
        </w:rPr>
        <w:lastRenderedPageBreak/>
        <w:t xml:space="preserve">Anexo </w:t>
      </w:r>
      <w:r w:rsidR="00641561" w:rsidRPr="003E4AC4">
        <w:rPr>
          <w:rFonts w:cstheme="minorHAnsi"/>
          <w:sz w:val="22"/>
        </w:rPr>
        <w:t>XV</w:t>
      </w:r>
    </w:p>
    <w:p w14:paraId="1B34BC46" w14:textId="2F56A389" w:rsidR="0079395E" w:rsidRPr="003E4AC4" w:rsidRDefault="0079395E" w:rsidP="0079395E">
      <w:pPr>
        <w:pBdr>
          <w:bottom w:val="double" w:sz="4" w:space="1" w:color="auto"/>
        </w:pBdr>
        <w:jc w:val="center"/>
        <w:rPr>
          <w:rFonts w:cstheme="minorHAnsi"/>
          <w:b/>
          <w:smallCaps/>
          <w:sz w:val="22"/>
        </w:rPr>
      </w:pPr>
      <w:r w:rsidRPr="003E4AC4">
        <w:rPr>
          <w:rFonts w:cstheme="minorHAnsi"/>
          <w:b/>
          <w:smallCaps/>
          <w:sz w:val="22"/>
        </w:rPr>
        <w:t>relatório de</w:t>
      </w:r>
      <w:r w:rsidR="00DB2D76">
        <w:rPr>
          <w:rFonts w:cstheme="minorHAnsi"/>
          <w:b/>
          <w:smallCaps/>
          <w:sz w:val="22"/>
        </w:rPr>
        <w:t xml:space="preserve"> verificação</w:t>
      </w:r>
    </w:p>
    <w:p w14:paraId="51278F7D" w14:textId="77777777" w:rsidR="0079395E" w:rsidRPr="003E4AC4" w:rsidRDefault="0079395E" w:rsidP="0079395E">
      <w:pPr>
        <w:jc w:val="center"/>
        <w:rPr>
          <w:rFonts w:cstheme="minorHAnsi"/>
          <w:b/>
          <w:bCs/>
          <w:sz w:val="22"/>
        </w:rPr>
      </w:pPr>
    </w:p>
    <w:p w14:paraId="63D2DEA9" w14:textId="3B2C300C" w:rsidR="0079395E" w:rsidRPr="00A370E1" w:rsidRDefault="0079395E" w:rsidP="0079395E">
      <w:pPr>
        <w:pStyle w:val="PargrafodaLista"/>
        <w:ind w:left="0"/>
        <w:rPr>
          <w:rFonts w:cstheme="minorHAnsi"/>
          <w:sz w:val="22"/>
        </w:rPr>
      </w:pPr>
      <w:r w:rsidRPr="003E4AC4">
        <w:rPr>
          <w:rFonts w:cstheme="minorHAnsi"/>
          <w:sz w:val="22"/>
        </w:rPr>
        <w:t>Relatório feito pelo Engenheiro Independente que irá atualizar o cronograma físico e financeiros das obras</w:t>
      </w:r>
      <w:r w:rsidR="00641561" w:rsidRPr="003E4AC4">
        <w:rPr>
          <w:rFonts w:cstheme="minorHAnsi"/>
          <w:sz w:val="22"/>
        </w:rPr>
        <w:t xml:space="preserve">, bem como o </w:t>
      </w:r>
      <w:proofErr w:type="spellStart"/>
      <w:r w:rsidR="00641561" w:rsidRPr="003E4AC4">
        <w:rPr>
          <w:rFonts w:cstheme="minorHAnsi"/>
          <w:sz w:val="22"/>
        </w:rPr>
        <w:t>Capex</w:t>
      </w:r>
      <w:proofErr w:type="spellEnd"/>
      <w:r w:rsidR="00641561" w:rsidRPr="003E4AC4">
        <w:rPr>
          <w:rFonts w:cstheme="minorHAnsi"/>
          <w:sz w:val="22"/>
        </w:rPr>
        <w:t xml:space="preserve"> Total.</w:t>
      </w:r>
    </w:p>
    <w:p w14:paraId="5C28AC54" w14:textId="77777777" w:rsidR="00684F62" w:rsidRPr="00A370E1" w:rsidRDefault="00684F62" w:rsidP="0079395E">
      <w:pPr>
        <w:pStyle w:val="PargrafodaLista"/>
        <w:ind w:left="0"/>
        <w:rPr>
          <w:rFonts w:cstheme="minorHAnsi"/>
          <w:sz w:val="22"/>
        </w:rPr>
      </w:pPr>
    </w:p>
    <w:p w14:paraId="6FC6F5BA" w14:textId="77777777" w:rsidR="00684F62" w:rsidRPr="00A370E1" w:rsidRDefault="00684F62" w:rsidP="0079395E">
      <w:pPr>
        <w:pStyle w:val="PargrafodaLista"/>
        <w:ind w:left="0"/>
        <w:rPr>
          <w:rFonts w:cstheme="minorHAnsi"/>
          <w:sz w:val="22"/>
        </w:rPr>
      </w:pPr>
    </w:p>
    <w:p w14:paraId="2CD5A25E" w14:textId="77777777" w:rsidR="00684F62" w:rsidRPr="00A370E1" w:rsidRDefault="00684F62" w:rsidP="0079395E">
      <w:pPr>
        <w:pStyle w:val="PargrafodaLista"/>
        <w:ind w:left="0"/>
        <w:rPr>
          <w:rFonts w:cstheme="minorHAnsi"/>
          <w:sz w:val="22"/>
        </w:rPr>
      </w:pPr>
    </w:p>
    <w:p w14:paraId="47F71477" w14:textId="77777777" w:rsidR="00684F62" w:rsidRPr="00A370E1" w:rsidRDefault="00684F62" w:rsidP="0079395E">
      <w:pPr>
        <w:pStyle w:val="PargrafodaLista"/>
        <w:ind w:left="0"/>
        <w:rPr>
          <w:rFonts w:cstheme="minorHAnsi"/>
          <w:sz w:val="22"/>
        </w:rPr>
      </w:pPr>
    </w:p>
    <w:p w14:paraId="6DB195F7" w14:textId="77777777" w:rsidR="00684F62" w:rsidRPr="00A370E1" w:rsidRDefault="00684F62" w:rsidP="0079395E">
      <w:pPr>
        <w:pStyle w:val="PargrafodaLista"/>
        <w:ind w:left="0"/>
        <w:rPr>
          <w:rFonts w:cstheme="minorHAnsi"/>
          <w:sz w:val="22"/>
        </w:rPr>
      </w:pPr>
    </w:p>
    <w:p w14:paraId="6D43E0E8" w14:textId="77777777" w:rsidR="00684F62" w:rsidRPr="00A370E1" w:rsidRDefault="00684F62" w:rsidP="0079395E">
      <w:pPr>
        <w:pStyle w:val="PargrafodaLista"/>
        <w:ind w:left="0"/>
        <w:rPr>
          <w:rFonts w:cstheme="minorHAnsi"/>
          <w:sz w:val="22"/>
        </w:rPr>
      </w:pPr>
    </w:p>
    <w:p w14:paraId="76BF8918" w14:textId="77777777" w:rsidR="00684F62" w:rsidRPr="00A370E1" w:rsidRDefault="00684F62" w:rsidP="0079395E">
      <w:pPr>
        <w:pStyle w:val="PargrafodaLista"/>
        <w:ind w:left="0"/>
        <w:rPr>
          <w:rFonts w:cstheme="minorHAnsi"/>
          <w:sz w:val="22"/>
        </w:rPr>
      </w:pPr>
    </w:p>
    <w:p w14:paraId="4220FA8D" w14:textId="77777777" w:rsidR="00684F62" w:rsidRPr="00A370E1" w:rsidRDefault="00684F62" w:rsidP="0079395E">
      <w:pPr>
        <w:pStyle w:val="PargrafodaLista"/>
        <w:ind w:left="0"/>
        <w:rPr>
          <w:rFonts w:cstheme="minorHAnsi"/>
          <w:sz w:val="22"/>
        </w:rPr>
      </w:pPr>
    </w:p>
    <w:p w14:paraId="254F063E" w14:textId="77777777" w:rsidR="00684F62" w:rsidRPr="00A370E1" w:rsidRDefault="00684F62" w:rsidP="0079395E">
      <w:pPr>
        <w:pStyle w:val="PargrafodaLista"/>
        <w:ind w:left="0"/>
        <w:rPr>
          <w:rFonts w:cstheme="minorHAnsi"/>
          <w:sz w:val="22"/>
        </w:rPr>
      </w:pPr>
    </w:p>
    <w:p w14:paraId="0383E0D4" w14:textId="77777777" w:rsidR="00684F62" w:rsidRPr="00A370E1" w:rsidRDefault="00684F62" w:rsidP="0079395E">
      <w:pPr>
        <w:pStyle w:val="PargrafodaLista"/>
        <w:ind w:left="0"/>
        <w:rPr>
          <w:rFonts w:cstheme="minorHAnsi"/>
          <w:sz w:val="22"/>
        </w:rPr>
      </w:pPr>
    </w:p>
    <w:p w14:paraId="1863C4D0" w14:textId="77777777" w:rsidR="00684F62" w:rsidRPr="00A370E1" w:rsidRDefault="00684F62" w:rsidP="0079395E">
      <w:pPr>
        <w:pStyle w:val="PargrafodaLista"/>
        <w:ind w:left="0"/>
        <w:rPr>
          <w:rFonts w:cstheme="minorHAnsi"/>
          <w:sz w:val="22"/>
        </w:rPr>
      </w:pPr>
    </w:p>
    <w:p w14:paraId="0F01D73B" w14:textId="77777777" w:rsidR="00684F62" w:rsidRPr="00A370E1" w:rsidRDefault="00684F62" w:rsidP="00A370E1">
      <w:pPr>
        <w:pStyle w:val="PargrafodaLista"/>
        <w:rPr>
          <w:rFonts w:cstheme="minorHAnsi"/>
          <w:sz w:val="22"/>
        </w:rPr>
      </w:pPr>
    </w:p>
    <w:p w14:paraId="6968EDC0" w14:textId="77777777" w:rsidR="00684F62" w:rsidRPr="00A370E1" w:rsidRDefault="00684F62" w:rsidP="0079395E">
      <w:pPr>
        <w:pStyle w:val="PargrafodaLista"/>
        <w:ind w:left="0"/>
        <w:rPr>
          <w:rFonts w:cstheme="minorHAnsi"/>
          <w:sz w:val="22"/>
        </w:rPr>
      </w:pPr>
    </w:p>
    <w:p w14:paraId="04046B16" w14:textId="77777777" w:rsidR="00684F62" w:rsidRPr="00A370E1" w:rsidRDefault="00684F62" w:rsidP="0079395E">
      <w:pPr>
        <w:pStyle w:val="PargrafodaLista"/>
        <w:ind w:left="0"/>
        <w:rPr>
          <w:rFonts w:cstheme="minorHAnsi"/>
          <w:sz w:val="22"/>
        </w:rPr>
      </w:pPr>
    </w:p>
    <w:p w14:paraId="3ED05F90" w14:textId="77777777" w:rsidR="00684F62" w:rsidRPr="00A370E1" w:rsidRDefault="00684F62" w:rsidP="0079395E">
      <w:pPr>
        <w:pStyle w:val="PargrafodaLista"/>
        <w:ind w:left="0"/>
        <w:rPr>
          <w:rFonts w:cstheme="minorHAnsi"/>
          <w:sz w:val="22"/>
        </w:rPr>
      </w:pPr>
    </w:p>
    <w:p w14:paraId="4133484B" w14:textId="77777777" w:rsidR="00684F62" w:rsidRPr="00A370E1" w:rsidRDefault="00684F62" w:rsidP="0079395E">
      <w:pPr>
        <w:pStyle w:val="PargrafodaLista"/>
        <w:ind w:left="0"/>
        <w:rPr>
          <w:rFonts w:cstheme="minorHAnsi"/>
          <w:sz w:val="22"/>
        </w:rPr>
      </w:pPr>
    </w:p>
    <w:p w14:paraId="23C56C89" w14:textId="77777777" w:rsidR="00684F62" w:rsidRPr="00A370E1" w:rsidRDefault="00684F62" w:rsidP="0079395E">
      <w:pPr>
        <w:pStyle w:val="PargrafodaLista"/>
        <w:ind w:left="0"/>
        <w:rPr>
          <w:rFonts w:cstheme="minorHAnsi"/>
          <w:sz w:val="22"/>
        </w:rPr>
      </w:pPr>
    </w:p>
    <w:p w14:paraId="11A2C964" w14:textId="77777777" w:rsidR="00684F62" w:rsidRPr="00A370E1" w:rsidRDefault="00684F62" w:rsidP="0079395E">
      <w:pPr>
        <w:pStyle w:val="PargrafodaLista"/>
        <w:ind w:left="0"/>
        <w:rPr>
          <w:rFonts w:cstheme="minorHAnsi"/>
          <w:sz w:val="22"/>
        </w:rPr>
      </w:pPr>
    </w:p>
    <w:p w14:paraId="2C9A2090" w14:textId="77777777" w:rsidR="00684F62" w:rsidRPr="00A370E1" w:rsidRDefault="00684F62" w:rsidP="0079395E">
      <w:pPr>
        <w:pStyle w:val="PargrafodaLista"/>
        <w:ind w:left="0"/>
        <w:rPr>
          <w:rFonts w:cstheme="minorHAnsi"/>
          <w:sz w:val="22"/>
        </w:rPr>
      </w:pPr>
    </w:p>
    <w:p w14:paraId="349E4296" w14:textId="77777777" w:rsidR="00684F62" w:rsidRPr="00A370E1" w:rsidRDefault="00684F62" w:rsidP="0079395E">
      <w:pPr>
        <w:pStyle w:val="PargrafodaLista"/>
        <w:ind w:left="0"/>
        <w:rPr>
          <w:rFonts w:cstheme="minorHAnsi"/>
          <w:sz w:val="22"/>
        </w:rPr>
      </w:pPr>
    </w:p>
    <w:p w14:paraId="042EB381" w14:textId="77777777" w:rsidR="00684F62" w:rsidRPr="00A370E1" w:rsidRDefault="00684F62" w:rsidP="0079395E">
      <w:pPr>
        <w:pStyle w:val="PargrafodaLista"/>
        <w:ind w:left="0"/>
        <w:rPr>
          <w:rFonts w:cstheme="minorHAnsi"/>
          <w:sz w:val="22"/>
        </w:rPr>
      </w:pPr>
    </w:p>
    <w:p w14:paraId="35BF8A83" w14:textId="77777777" w:rsidR="00684F62" w:rsidRPr="00A370E1" w:rsidRDefault="00684F62" w:rsidP="0079395E">
      <w:pPr>
        <w:pStyle w:val="PargrafodaLista"/>
        <w:ind w:left="0"/>
        <w:rPr>
          <w:rFonts w:cstheme="minorHAnsi"/>
          <w:sz w:val="22"/>
        </w:rPr>
      </w:pPr>
    </w:p>
    <w:p w14:paraId="4762A489" w14:textId="77777777" w:rsidR="00684F62" w:rsidRDefault="00684F62" w:rsidP="0079395E">
      <w:pPr>
        <w:pStyle w:val="PargrafodaLista"/>
        <w:ind w:left="0"/>
        <w:rPr>
          <w:rFonts w:cstheme="minorHAnsi"/>
          <w:sz w:val="22"/>
        </w:rPr>
      </w:pPr>
    </w:p>
    <w:p w14:paraId="4F7F8885" w14:textId="77777777" w:rsidR="001A110E" w:rsidRPr="00A370E1" w:rsidRDefault="001A110E" w:rsidP="0079395E">
      <w:pPr>
        <w:pStyle w:val="PargrafodaLista"/>
        <w:ind w:left="0"/>
        <w:rPr>
          <w:rFonts w:cstheme="minorHAnsi"/>
          <w:sz w:val="22"/>
        </w:rPr>
      </w:pPr>
    </w:p>
    <w:p w14:paraId="120817FE" w14:textId="178BFD74" w:rsidR="00684F62" w:rsidRPr="003E4AC4" w:rsidRDefault="00684F62" w:rsidP="00684F62">
      <w:pPr>
        <w:pStyle w:val="Ttulo1"/>
        <w:numPr>
          <w:ilvl w:val="0"/>
          <w:numId w:val="0"/>
        </w:numPr>
        <w:pBdr>
          <w:top w:val="double" w:sz="4" w:space="1" w:color="auto"/>
        </w:pBdr>
        <w:tabs>
          <w:tab w:val="left" w:pos="1741"/>
          <w:tab w:val="center" w:pos="4252"/>
        </w:tabs>
        <w:jc w:val="center"/>
        <w:rPr>
          <w:rFonts w:cstheme="minorHAnsi"/>
          <w:smallCaps/>
          <w:sz w:val="22"/>
        </w:rPr>
      </w:pPr>
      <w:r w:rsidRPr="003E4AC4">
        <w:rPr>
          <w:rFonts w:cstheme="minorHAnsi"/>
          <w:sz w:val="22"/>
        </w:rPr>
        <w:lastRenderedPageBreak/>
        <w:t>Anexo XVI</w:t>
      </w:r>
    </w:p>
    <w:p w14:paraId="699D8432" w14:textId="4A736E70" w:rsidR="009A652D" w:rsidRPr="00A370E1" w:rsidRDefault="009F08B4" w:rsidP="00A370E1">
      <w:pPr>
        <w:pBdr>
          <w:bottom w:val="double" w:sz="4" w:space="1" w:color="auto"/>
        </w:pBdr>
        <w:jc w:val="center"/>
        <w:rPr>
          <w:rFonts w:cstheme="minorHAnsi"/>
          <w:b/>
          <w:smallCaps/>
          <w:sz w:val="22"/>
        </w:rPr>
      </w:pPr>
      <w:r w:rsidRPr="003E4AC4">
        <w:rPr>
          <w:rFonts w:cstheme="minorHAnsi"/>
          <w:b/>
          <w:smallCaps/>
          <w:sz w:val="22"/>
        </w:rPr>
        <w:t>R</w:t>
      </w:r>
      <w:r w:rsidR="00684F62" w:rsidRPr="003E4AC4">
        <w:rPr>
          <w:rFonts w:cstheme="minorHAnsi"/>
          <w:b/>
          <w:smallCaps/>
          <w:sz w:val="22"/>
        </w:rPr>
        <w:t>elatório LE</w:t>
      </w:r>
      <w:r w:rsidR="009A652D" w:rsidRPr="001A4B0B">
        <w:rPr>
          <w:rFonts w:cstheme="minorHAnsi"/>
          <w:b/>
          <w:smallCaps/>
          <w:sz w:val="22"/>
        </w:rPr>
        <w:t>VE</w:t>
      </w:r>
    </w:p>
    <w:p w14:paraId="2EFB6C4B" w14:textId="6D3A1DFE" w:rsidR="009A652D" w:rsidRPr="00A370E1" w:rsidRDefault="009A652D" w:rsidP="009A652D">
      <w:pPr>
        <w:tabs>
          <w:tab w:val="left" w:pos="4680"/>
        </w:tabs>
        <w:rPr>
          <w:rFonts w:cstheme="minorHAnsi"/>
          <w:sz w:val="22"/>
        </w:rPr>
      </w:pPr>
    </w:p>
    <w:tbl>
      <w:tblPr>
        <w:tblpPr w:leftFromText="141" w:rightFromText="141" w:vertAnchor="page" w:horzAnchor="margin" w:tblpY="3012"/>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80" w:firstRow="0" w:lastRow="0" w:firstColumn="1" w:lastColumn="0" w:noHBand="0" w:noVBand="0"/>
      </w:tblPr>
      <w:tblGrid>
        <w:gridCol w:w="2689"/>
        <w:gridCol w:w="11907"/>
      </w:tblGrid>
      <w:tr w:rsidR="001A4B0B" w:rsidRPr="00A370E1" w14:paraId="1D2FB7BB" w14:textId="77777777" w:rsidTr="001A4B0B">
        <w:trPr>
          <w:trHeight w:val="274"/>
        </w:trPr>
        <w:tc>
          <w:tcPr>
            <w:tcW w:w="14596" w:type="dxa"/>
            <w:gridSpan w:val="2"/>
            <w:shd w:val="clear" w:color="auto" w:fill="E7E6E6" w:themeFill="background2"/>
            <w:vAlign w:val="center"/>
          </w:tcPr>
          <w:p w14:paraId="0E2E318D" w14:textId="77777777" w:rsidR="001A4B0B" w:rsidRPr="00A370E1" w:rsidRDefault="001A4B0B" w:rsidP="001A4B0B">
            <w:pPr>
              <w:pStyle w:val="Ttulo2"/>
              <w:numPr>
                <w:ilvl w:val="0"/>
                <w:numId w:val="0"/>
              </w:numPr>
              <w:rPr>
                <w:sz w:val="22"/>
                <w:szCs w:val="22"/>
              </w:rPr>
            </w:pPr>
            <w:r w:rsidRPr="00A370E1">
              <w:rPr>
                <w:sz w:val="22"/>
                <w:szCs w:val="22"/>
              </w:rPr>
              <w:t>QUADRO RESUMO</w:t>
            </w:r>
          </w:p>
        </w:tc>
      </w:tr>
      <w:tr w:rsidR="001A4B0B" w:rsidRPr="00A370E1" w14:paraId="129C57B6" w14:textId="77777777" w:rsidTr="001A4B0B">
        <w:trPr>
          <w:trHeight w:val="420"/>
        </w:trPr>
        <w:tc>
          <w:tcPr>
            <w:tcW w:w="2689" w:type="dxa"/>
            <w:vAlign w:val="center"/>
          </w:tcPr>
          <w:p w14:paraId="4AA83BAD" w14:textId="77777777" w:rsidR="001A4B0B" w:rsidRPr="00A370E1" w:rsidRDefault="001A4B0B" w:rsidP="001A4B0B">
            <w:pPr>
              <w:spacing w:line="276" w:lineRule="auto"/>
              <w:jc w:val="left"/>
              <w:rPr>
                <w:rFonts w:cstheme="minorHAnsi"/>
                <w:b/>
                <w:sz w:val="22"/>
              </w:rPr>
            </w:pPr>
            <w:r w:rsidRPr="00A370E1">
              <w:rPr>
                <w:rFonts w:cstheme="minorHAnsi"/>
                <w:b/>
                <w:sz w:val="22"/>
              </w:rPr>
              <w:t>Objeto:</w:t>
            </w:r>
          </w:p>
        </w:tc>
        <w:tc>
          <w:tcPr>
            <w:tcW w:w="11907" w:type="dxa"/>
            <w:vAlign w:val="center"/>
          </w:tcPr>
          <w:p w14:paraId="33064546" w14:textId="77777777" w:rsidR="001A4B0B" w:rsidRPr="00A370E1" w:rsidRDefault="001A4B0B" w:rsidP="001A4B0B">
            <w:pPr>
              <w:spacing w:line="276" w:lineRule="auto"/>
              <w:rPr>
                <w:rFonts w:eastAsia="Times New Roman" w:cstheme="minorHAnsi"/>
                <w:sz w:val="22"/>
                <w:bdr w:val="none" w:sz="0" w:space="0" w:color="auto" w:frame="1"/>
                <w:shd w:val="clear" w:color="auto" w:fill="FFFFFF"/>
              </w:rPr>
            </w:pPr>
            <w:r w:rsidRPr="00A370E1">
              <w:rPr>
                <w:rFonts w:cstheme="minorHAnsi"/>
                <w:sz w:val="22"/>
              </w:rPr>
              <w:t>Sublocação de Quota-Parte de [</w:t>
            </w:r>
            <w:proofErr w:type="spellStart"/>
            <w:r w:rsidRPr="00A370E1">
              <w:rPr>
                <w:rFonts w:cstheme="minorHAnsi"/>
                <w:sz w:val="22"/>
                <w:highlight w:val="lightGray"/>
              </w:rPr>
              <w:t>microusina</w:t>
            </w:r>
            <w:proofErr w:type="spellEnd"/>
            <w:r w:rsidRPr="00A370E1">
              <w:rPr>
                <w:rFonts w:cstheme="minorHAnsi"/>
                <w:sz w:val="22"/>
                <w:highlight w:val="lightGray"/>
              </w:rPr>
              <w:t xml:space="preserve"> ou miniusina</w:t>
            </w:r>
            <w:r w:rsidRPr="00A370E1">
              <w:rPr>
                <w:rFonts w:cstheme="minorHAnsi"/>
                <w:sz w:val="22"/>
              </w:rPr>
              <w:t>] solar fotovoltaica (“</w:t>
            </w:r>
            <w:r w:rsidRPr="00A370E1">
              <w:rPr>
                <w:rFonts w:cstheme="minorHAnsi"/>
                <w:sz w:val="22"/>
                <w:u w:val="single"/>
              </w:rPr>
              <w:t>Usina</w:t>
            </w:r>
            <w:r w:rsidRPr="00A370E1">
              <w:rPr>
                <w:rFonts w:cstheme="minorHAnsi"/>
                <w:sz w:val="22"/>
              </w:rPr>
              <w:t>”);</w:t>
            </w:r>
          </w:p>
        </w:tc>
      </w:tr>
      <w:tr w:rsidR="001A4B0B" w:rsidRPr="00A370E1" w14:paraId="38AEF023" w14:textId="77777777" w:rsidTr="001A4B0B">
        <w:trPr>
          <w:trHeight w:val="420"/>
        </w:trPr>
        <w:tc>
          <w:tcPr>
            <w:tcW w:w="2689" w:type="dxa"/>
            <w:vAlign w:val="center"/>
          </w:tcPr>
          <w:p w14:paraId="12DDAD53" w14:textId="77777777" w:rsidR="001A4B0B" w:rsidRPr="00A370E1" w:rsidRDefault="001A4B0B" w:rsidP="001A4B0B">
            <w:pPr>
              <w:spacing w:line="276" w:lineRule="auto"/>
              <w:jc w:val="left"/>
              <w:rPr>
                <w:rFonts w:cstheme="minorHAnsi"/>
                <w:b/>
                <w:sz w:val="22"/>
              </w:rPr>
            </w:pPr>
            <w:r w:rsidRPr="00A370E1">
              <w:rPr>
                <w:rFonts w:cstheme="minorHAnsi"/>
                <w:b/>
                <w:sz w:val="22"/>
              </w:rPr>
              <w:t>Percentual da Usina</w:t>
            </w:r>
          </w:p>
        </w:tc>
        <w:tc>
          <w:tcPr>
            <w:tcW w:w="11907" w:type="dxa"/>
            <w:vAlign w:val="center"/>
          </w:tcPr>
          <w:p w14:paraId="5D4EF236"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Inicialmente estimado em [</w:t>
            </w:r>
            <w:proofErr w:type="gramStart"/>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w:t>
            </w:r>
            <w:proofErr w:type="gramEnd"/>
            <w:r w:rsidRPr="00A370E1">
              <w:rPr>
                <w:rFonts w:eastAsia="Times New Roman" w:cstheme="minorHAnsi"/>
                <w:sz w:val="22"/>
                <w:bdr w:val="none" w:sz="0" w:space="0" w:color="auto" w:frame="1"/>
                <w:shd w:val="clear" w:color="auto" w:fill="FFFFFF"/>
              </w:rPr>
              <w:t>, o que proporcionará uma percepção de desconto estimada de até [</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xml:space="preserve">]% na fatura de energia da unidade consumidora beneficiária, caso sejam mantidas as condições inicialmente pactuadas; </w:t>
            </w:r>
          </w:p>
        </w:tc>
      </w:tr>
      <w:tr w:rsidR="001A4B0B" w:rsidRPr="00A370E1" w14:paraId="78C064D8" w14:textId="77777777" w:rsidTr="001A4B0B">
        <w:trPr>
          <w:trHeight w:val="420"/>
        </w:trPr>
        <w:tc>
          <w:tcPr>
            <w:tcW w:w="2689" w:type="dxa"/>
            <w:vAlign w:val="center"/>
          </w:tcPr>
          <w:p w14:paraId="2A3F457C" w14:textId="77777777" w:rsidR="001A4B0B" w:rsidRPr="00A370E1" w:rsidRDefault="001A4B0B" w:rsidP="001A4B0B">
            <w:pPr>
              <w:spacing w:line="276" w:lineRule="auto"/>
              <w:jc w:val="left"/>
              <w:rPr>
                <w:rFonts w:cstheme="minorHAnsi"/>
                <w:b/>
                <w:sz w:val="22"/>
              </w:rPr>
            </w:pPr>
            <w:r w:rsidRPr="00A370E1">
              <w:rPr>
                <w:rFonts w:cstheme="minorHAnsi"/>
                <w:b/>
                <w:sz w:val="22"/>
              </w:rPr>
              <w:t>Potência da Quota-Parte sublocada:</w:t>
            </w:r>
          </w:p>
        </w:tc>
        <w:tc>
          <w:tcPr>
            <w:tcW w:w="11907" w:type="dxa"/>
            <w:vAlign w:val="center"/>
          </w:tcPr>
          <w:p w14:paraId="5859668F"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Aproximadamente [</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xml:space="preserve">] </w:t>
            </w:r>
            <w:proofErr w:type="spellStart"/>
            <w:r w:rsidRPr="00A370E1">
              <w:rPr>
                <w:rFonts w:eastAsia="Times New Roman" w:cstheme="minorHAnsi"/>
                <w:sz w:val="22"/>
                <w:bdr w:val="none" w:sz="0" w:space="0" w:color="auto" w:frame="1"/>
                <w:shd w:val="clear" w:color="auto" w:fill="FFFFFF"/>
              </w:rPr>
              <w:t>kWp</w:t>
            </w:r>
            <w:proofErr w:type="spellEnd"/>
            <w:r w:rsidRPr="00A370E1">
              <w:rPr>
                <w:rFonts w:eastAsia="Times New Roman" w:cstheme="minorHAnsi"/>
                <w:sz w:val="22"/>
                <w:bdr w:val="none" w:sz="0" w:space="0" w:color="auto" w:frame="1"/>
                <w:shd w:val="clear" w:color="auto" w:fill="FFFFFF"/>
              </w:rPr>
              <w:t xml:space="preserve">; </w:t>
            </w:r>
          </w:p>
        </w:tc>
      </w:tr>
      <w:tr w:rsidR="001A4B0B" w:rsidRPr="00A370E1" w14:paraId="3960912C" w14:textId="77777777" w:rsidTr="001A4B0B">
        <w:trPr>
          <w:trHeight w:val="420"/>
        </w:trPr>
        <w:tc>
          <w:tcPr>
            <w:tcW w:w="2689" w:type="dxa"/>
            <w:vAlign w:val="center"/>
          </w:tcPr>
          <w:p w14:paraId="07E9BE10" w14:textId="77777777" w:rsidR="001A4B0B" w:rsidRPr="00A370E1" w:rsidRDefault="001A4B0B" w:rsidP="001A4B0B">
            <w:pPr>
              <w:spacing w:line="276" w:lineRule="auto"/>
              <w:jc w:val="left"/>
              <w:rPr>
                <w:rFonts w:cstheme="minorHAnsi"/>
                <w:bCs/>
                <w:sz w:val="22"/>
              </w:rPr>
            </w:pPr>
            <w:r w:rsidRPr="00A370E1">
              <w:rPr>
                <w:rFonts w:cstheme="minorHAnsi"/>
                <w:b/>
                <w:sz w:val="22"/>
              </w:rPr>
              <w:t xml:space="preserve">Período de Sublocação: </w:t>
            </w:r>
          </w:p>
        </w:tc>
        <w:tc>
          <w:tcPr>
            <w:tcW w:w="11907" w:type="dxa"/>
            <w:vAlign w:val="center"/>
          </w:tcPr>
          <w:p w14:paraId="2D2D2E93"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anos;</w:t>
            </w:r>
          </w:p>
        </w:tc>
      </w:tr>
      <w:tr w:rsidR="001A4B0B" w:rsidRPr="00A370E1" w14:paraId="702D3F62" w14:textId="77777777" w:rsidTr="001A4B0B">
        <w:trPr>
          <w:trHeight w:val="420"/>
        </w:trPr>
        <w:tc>
          <w:tcPr>
            <w:tcW w:w="2689" w:type="dxa"/>
            <w:vAlign w:val="center"/>
          </w:tcPr>
          <w:p w14:paraId="48AE21AC" w14:textId="77777777" w:rsidR="001A4B0B" w:rsidRPr="00A370E1" w:rsidRDefault="001A4B0B" w:rsidP="001A4B0B">
            <w:pPr>
              <w:spacing w:line="276" w:lineRule="auto"/>
              <w:jc w:val="left"/>
              <w:rPr>
                <w:rFonts w:cstheme="minorHAnsi"/>
                <w:b/>
                <w:sz w:val="22"/>
              </w:rPr>
            </w:pPr>
            <w:r w:rsidRPr="00A370E1">
              <w:rPr>
                <w:rFonts w:cstheme="minorHAnsi"/>
                <w:b/>
                <w:sz w:val="22"/>
              </w:rPr>
              <w:t xml:space="preserve">Valor Base do Aluguel: </w:t>
            </w:r>
          </w:p>
        </w:tc>
        <w:tc>
          <w:tcPr>
            <w:tcW w:w="11907" w:type="dxa"/>
            <w:vAlign w:val="center"/>
          </w:tcPr>
          <w:p w14:paraId="5B4E9169"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por mês;</w:t>
            </w:r>
          </w:p>
        </w:tc>
      </w:tr>
      <w:tr w:rsidR="001A4B0B" w:rsidRPr="00A370E1" w14:paraId="4ACF2088" w14:textId="77777777" w:rsidTr="001A4B0B">
        <w:trPr>
          <w:trHeight w:val="420"/>
        </w:trPr>
        <w:tc>
          <w:tcPr>
            <w:tcW w:w="2689" w:type="dxa"/>
            <w:vAlign w:val="center"/>
          </w:tcPr>
          <w:p w14:paraId="12E5956E" w14:textId="77777777" w:rsidR="001A4B0B" w:rsidRPr="00A370E1" w:rsidRDefault="001A4B0B" w:rsidP="001A4B0B">
            <w:pPr>
              <w:spacing w:line="276" w:lineRule="auto"/>
              <w:jc w:val="left"/>
              <w:rPr>
                <w:rFonts w:cstheme="minorHAnsi"/>
                <w:b/>
                <w:sz w:val="22"/>
              </w:rPr>
            </w:pPr>
            <w:r w:rsidRPr="00A370E1">
              <w:rPr>
                <w:rFonts w:cstheme="minorHAnsi"/>
                <w:b/>
                <w:sz w:val="22"/>
              </w:rPr>
              <w:t>Parcela Performance:</w:t>
            </w:r>
          </w:p>
        </w:tc>
        <w:tc>
          <w:tcPr>
            <w:tcW w:w="11907" w:type="dxa"/>
            <w:vAlign w:val="center"/>
          </w:tcPr>
          <w:p w14:paraId="0CA25622"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por mês;</w:t>
            </w:r>
          </w:p>
        </w:tc>
      </w:tr>
      <w:tr w:rsidR="001A4B0B" w:rsidRPr="00A370E1" w14:paraId="7CF4FA2D" w14:textId="77777777" w:rsidTr="001A4B0B">
        <w:trPr>
          <w:trHeight w:val="420"/>
        </w:trPr>
        <w:tc>
          <w:tcPr>
            <w:tcW w:w="2689" w:type="dxa"/>
            <w:vAlign w:val="center"/>
          </w:tcPr>
          <w:p w14:paraId="071FD481" w14:textId="77777777" w:rsidR="001A4B0B" w:rsidRPr="00A370E1" w:rsidRDefault="001A4B0B" w:rsidP="001A4B0B">
            <w:pPr>
              <w:spacing w:line="276" w:lineRule="auto"/>
              <w:jc w:val="left"/>
              <w:rPr>
                <w:rFonts w:cstheme="minorHAnsi"/>
                <w:b/>
                <w:sz w:val="22"/>
              </w:rPr>
            </w:pPr>
            <w:r w:rsidRPr="00A370E1">
              <w:rPr>
                <w:rFonts w:cstheme="minorHAnsi"/>
                <w:b/>
                <w:sz w:val="22"/>
              </w:rPr>
              <w:t>Performance Alvo:</w:t>
            </w:r>
          </w:p>
        </w:tc>
        <w:tc>
          <w:tcPr>
            <w:tcW w:w="11907" w:type="dxa"/>
            <w:vAlign w:val="center"/>
          </w:tcPr>
          <w:p w14:paraId="6B281D32"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kWh/mês, considerando a média anual;</w:t>
            </w:r>
          </w:p>
        </w:tc>
      </w:tr>
      <w:tr w:rsidR="001A4B0B" w:rsidRPr="00A370E1" w14:paraId="5903F682" w14:textId="77777777" w:rsidTr="001A4B0B">
        <w:trPr>
          <w:trHeight w:val="420"/>
        </w:trPr>
        <w:tc>
          <w:tcPr>
            <w:tcW w:w="2689" w:type="dxa"/>
            <w:vAlign w:val="center"/>
          </w:tcPr>
          <w:p w14:paraId="5D2E89A8" w14:textId="77777777" w:rsidR="001A4B0B" w:rsidRPr="00A370E1" w:rsidRDefault="001A4B0B" w:rsidP="001A4B0B">
            <w:pPr>
              <w:spacing w:line="276" w:lineRule="auto"/>
              <w:jc w:val="left"/>
              <w:rPr>
                <w:rFonts w:cstheme="minorHAnsi"/>
                <w:b/>
                <w:sz w:val="22"/>
              </w:rPr>
            </w:pPr>
            <w:r w:rsidRPr="00A370E1">
              <w:rPr>
                <w:rFonts w:cstheme="minorHAnsi"/>
                <w:b/>
                <w:sz w:val="22"/>
              </w:rPr>
              <w:t xml:space="preserve">Forma de Pagamento: </w:t>
            </w:r>
          </w:p>
        </w:tc>
        <w:tc>
          <w:tcPr>
            <w:tcW w:w="11907" w:type="dxa"/>
            <w:vAlign w:val="center"/>
          </w:tcPr>
          <w:p w14:paraId="5D63CEDE" w14:textId="77777777" w:rsidR="001A4B0B" w:rsidRPr="00A370E1" w:rsidRDefault="001A4B0B" w:rsidP="001A4B0B">
            <w:pPr>
              <w:spacing w:line="276" w:lineRule="auto"/>
              <w:rPr>
                <w:rFonts w:eastAsia="Times New Roman" w:cstheme="minorHAnsi"/>
                <w:sz w:val="22"/>
                <w:highlight w:val="lightGray"/>
                <w:bdr w:val="none" w:sz="0" w:space="0" w:color="auto" w:frame="1"/>
                <w:shd w:val="clear" w:color="auto" w:fill="FFFFFF"/>
              </w:rPr>
            </w:pPr>
            <w:r w:rsidRPr="00A370E1">
              <w:rPr>
                <w:rFonts w:eastAsia="Times New Roman" w:cstheme="minorHAnsi"/>
                <w:sz w:val="22"/>
                <w:highlight w:val="lightGray"/>
                <w:bdr w:val="none" w:sz="0" w:space="0" w:color="auto" w:frame="1"/>
                <w:shd w:val="clear" w:color="auto" w:fill="FFFFFF"/>
              </w:rPr>
              <w:t>[Cartão de crédito; Boleto bancário; Débito automático]</w:t>
            </w:r>
          </w:p>
        </w:tc>
      </w:tr>
      <w:tr w:rsidR="001A4B0B" w:rsidRPr="00A370E1" w14:paraId="62561F84" w14:textId="77777777" w:rsidTr="001A4B0B">
        <w:trPr>
          <w:trHeight w:val="420"/>
        </w:trPr>
        <w:tc>
          <w:tcPr>
            <w:tcW w:w="2689" w:type="dxa"/>
            <w:vAlign w:val="center"/>
          </w:tcPr>
          <w:p w14:paraId="0814CD98" w14:textId="77777777" w:rsidR="001A4B0B" w:rsidRPr="00A370E1" w:rsidRDefault="001A4B0B" w:rsidP="001A4B0B">
            <w:pPr>
              <w:spacing w:line="276" w:lineRule="auto"/>
              <w:jc w:val="left"/>
              <w:rPr>
                <w:rFonts w:cstheme="minorHAnsi"/>
                <w:b/>
                <w:sz w:val="22"/>
              </w:rPr>
            </w:pPr>
            <w:r w:rsidRPr="00A370E1">
              <w:rPr>
                <w:rFonts w:cstheme="minorHAnsi"/>
                <w:b/>
                <w:sz w:val="22"/>
              </w:rPr>
              <w:t>Data de Vencimento da Remuneração:</w:t>
            </w:r>
          </w:p>
        </w:tc>
        <w:tc>
          <w:tcPr>
            <w:tcW w:w="11907" w:type="dxa"/>
            <w:vAlign w:val="center"/>
          </w:tcPr>
          <w:p w14:paraId="211FF712"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Todo dia [</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sendo que a primeira parcela se inicia após o recebimento dos créditos de energia.</w:t>
            </w:r>
          </w:p>
        </w:tc>
      </w:tr>
      <w:tr w:rsidR="001A4B0B" w:rsidRPr="00A370E1" w14:paraId="2FFCBCA0" w14:textId="77777777" w:rsidTr="001A4B0B">
        <w:trPr>
          <w:trHeight w:val="420"/>
        </w:trPr>
        <w:tc>
          <w:tcPr>
            <w:tcW w:w="2689" w:type="dxa"/>
            <w:vAlign w:val="center"/>
          </w:tcPr>
          <w:p w14:paraId="1D03EAB7" w14:textId="77777777" w:rsidR="001A4B0B" w:rsidRPr="00A370E1" w:rsidRDefault="001A4B0B" w:rsidP="001A4B0B">
            <w:pPr>
              <w:spacing w:line="276" w:lineRule="auto"/>
              <w:jc w:val="left"/>
              <w:rPr>
                <w:rFonts w:cstheme="minorHAnsi"/>
                <w:b/>
                <w:sz w:val="22"/>
              </w:rPr>
            </w:pPr>
            <w:r w:rsidRPr="00A370E1">
              <w:rPr>
                <w:rFonts w:cstheme="minorHAnsi"/>
                <w:b/>
                <w:sz w:val="22"/>
              </w:rPr>
              <w:t>Reajuste:</w:t>
            </w:r>
          </w:p>
        </w:tc>
        <w:tc>
          <w:tcPr>
            <w:tcW w:w="11907" w:type="dxa"/>
            <w:vAlign w:val="center"/>
          </w:tcPr>
          <w:p w14:paraId="3A502734" w14:textId="77777777" w:rsidR="001A4B0B" w:rsidRPr="00A370E1" w:rsidRDefault="001A4B0B" w:rsidP="001A4B0B">
            <w:pPr>
              <w:spacing w:line="276" w:lineRule="auto"/>
              <w:rPr>
                <w:rFonts w:cstheme="minorHAnsi"/>
                <w:b/>
                <w:sz w:val="22"/>
              </w:rPr>
            </w:pPr>
          </w:p>
        </w:tc>
      </w:tr>
      <w:tr w:rsidR="001A4B0B" w:rsidRPr="00A370E1" w14:paraId="7A847E8B" w14:textId="77777777" w:rsidTr="001A4B0B">
        <w:trPr>
          <w:trHeight w:val="420"/>
        </w:trPr>
        <w:tc>
          <w:tcPr>
            <w:tcW w:w="2689" w:type="dxa"/>
            <w:vAlign w:val="center"/>
          </w:tcPr>
          <w:p w14:paraId="0DDD0B96" w14:textId="77777777" w:rsidR="001A4B0B" w:rsidRPr="00A370E1" w:rsidRDefault="001A4B0B" w:rsidP="001A4B0B">
            <w:pPr>
              <w:spacing w:line="276" w:lineRule="auto"/>
              <w:jc w:val="left"/>
              <w:rPr>
                <w:rFonts w:cstheme="minorHAnsi"/>
                <w:b/>
                <w:sz w:val="22"/>
              </w:rPr>
            </w:pPr>
            <w:r w:rsidRPr="00A370E1">
              <w:rPr>
                <w:rFonts w:cstheme="minorHAnsi"/>
                <w:b/>
                <w:sz w:val="22"/>
              </w:rPr>
              <w:t xml:space="preserve">Concessionária Local: </w:t>
            </w:r>
          </w:p>
        </w:tc>
        <w:tc>
          <w:tcPr>
            <w:tcW w:w="11907" w:type="dxa"/>
            <w:vAlign w:val="center"/>
          </w:tcPr>
          <w:p w14:paraId="74123B93" w14:textId="77777777" w:rsidR="001A4B0B" w:rsidRPr="00A370E1" w:rsidRDefault="001A4B0B" w:rsidP="001A4B0B">
            <w:pPr>
              <w:spacing w:line="276" w:lineRule="auto"/>
              <w:rPr>
                <w:rFonts w:cstheme="minorHAnsi"/>
                <w:sz w:val="22"/>
                <w:lang w:val="pt-PT"/>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w:t>
            </w:r>
          </w:p>
        </w:tc>
      </w:tr>
      <w:tr w:rsidR="001A4B0B" w:rsidRPr="00A370E1" w14:paraId="091023E3" w14:textId="77777777" w:rsidTr="001A4B0B">
        <w:trPr>
          <w:trHeight w:val="420"/>
        </w:trPr>
        <w:tc>
          <w:tcPr>
            <w:tcW w:w="2689" w:type="dxa"/>
            <w:vAlign w:val="center"/>
          </w:tcPr>
          <w:p w14:paraId="47F79C59" w14:textId="77777777" w:rsidR="001A4B0B" w:rsidRPr="00A370E1" w:rsidRDefault="001A4B0B" w:rsidP="001A4B0B">
            <w:pPr>
              <w:spacing w:line="276" w:lineRule="auto"/>
              <w:jc w:val="left"/>
              <w:rPr>
                <w:rFonts w:cstheme="minorHAnsi"/>
                <w:b/>
                <w:sz w:val="22"/>
              </w:rPr>
            </w:pPr>
            <w:r w:rsidRPr="00A370E1">
              <w:rPr>
                <w:rFonts w:cstheme="minorHAnsi"/>
                <w:b/>
                <w:sz w:val="22"/>
              </w:rPr>
              <w:t xml:space="preserve">Unidade Consumidora: </w:t>
            </w:r>
          </w:p>
        </w:tc>
        <w:tc>
          <w:tcPr>
            <w:tcW w:w="11907" w:type="dxa"/>
            <w:vAlign w:val="center"/>
          </w:tcPr>
          <w:p w14:paraId="0135D3EF" w14:textId="77777777" w:rsidR="001A4B0B" w:rsidRPr="00A370E1" w:rsidRDefault="001A4B0B" w:rsidP="001A4B0B">
            <w:pPr>
              <w:spacing w:line="276" w:lineRule="auto"/>
              <w:rPr>
                <w:rFonts w:cstheme="minorHAnsi"/>
                <w:b/>
                <w:sz w:val="22"/>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w:t>
            </w:r>
          </w:p>
        </w:tc>
      </w:tr>
      <w:tr w:rsidR="001A4B0B" w:rsidRPr="00A370E1" w14:paraId="2CFF7425" w14:textId="77777777" w:rsidTr="001A4B0B">
        <w:trPr>
          <w:trHeight w:val="420"/>
        </w:trPr>
        <w:tc>
          <w:tcPr>
            <w:tcW w:w="2689" w:type="dxa"/>
            <w:vAlign w:val="center"/>
          </w:tcPr>
          <w:p w14:paraId="4B3D6773" w14:textId="77777777" w:rsidR="001A4B0B" w:rsidRPr="00A370E1" w:rsidRDefault="001A4B0B" w:rsidP="001A4B0B">
            <w:pPr>
              <w:spacing w:line="276" w:lineRule="auto"/>
              <w:jc w:val="left"/>
              <w:rPr>
                <w:rFonts w:cstheme="minorHAnsi"/>
                <w:b/>
                <w:sz w:val="22"/>
              </w:rPr>
            </w:pPr>
            <w:r w:rsidRPr="00A370E1">
              <w:rPr>
                <w:rFonts w:cstheme="minorHAnsi"/>
                <w:b/>
                <w:sz w:val="22"/>
              </w:rPr>
              <w:t>Consumo Médio:</w:t>
            </w:r>
          </w:p>
        </w:tc>
        <w:tc>
          <w:tcPr>
            <w:tcW w:w="11907" w:type="dxa"/>
            <w:vAlign w:val="center"/>
          </w:tcPr>
          <w:p w14:paraId="0DB67DA9" w14:textId="77777777" w:rsidR="001A4B0B" w:rsidRPr="00A370E1" w:rsidRDefault="001A4B0B" w:rsidP="001A4B0B">
            <w:pPr>
              <w:spacing w:line="276" w:lineRule="auto"/>
              <w:rPr>
                <w:rFonts w:eastAsia="Times New Roman" w:cstheme="minorHAnsi"/>
                <w:sz w:val="22"/>
                <w:bdr w:val="none" w:sz="0" w:space="0" w:color="auto" w:frame="1"/>
                <w:shd w:val="clear" w:color="auto" w:fill="FFFFFF"/>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w:t>
            </w:r>
          </w:p>
        </w:tc>
      </w:tr>
      <w:tr w:rsidR="001A4B0B" w:rsidRPr="00A370E1" w14:paraId="2B5B7E84" w14:textId="77777777" w:rsidTr="001A4B0B">
        <w:trPr>
          <w:trHeight w:val="420"/>
        </w:trPr>
        <w:tc>
          <w:tcPr>
            <w:tcW w:w="2689" w:type="dxa"/>
            <w:vAlign w:val="center"/>
          </w:tcPr>
          <w:p w14:paraId="5F17684F" w14:textId="77777777" w:rsidR="001A4B0B" w:rsidRPr="00A370E1" w:rsidRDefault="001A4B0B" w:rsidP="001A4B0B">
            <w:pPr>
              <w:spacing w:line="276" w:lineRule="auto"/>
              <w:jc w:val="left"/>
              <w:rPr>
                <w:rFonts w:cstheme="minorHAnsi"/>
                <w:b/>
                <w:sz w:val="22"/>
              </w:rPr>
            </w:pPr>
            <w:r w:rsidRPr="00A370E1">
              <w:rPr>
                <w:rFonts w:cstheme="minorHAnsi"/>
                <w:b/>
                <w:sz w:val="22"/>
              </w:rPr>
              <w:t>Permanência Mínima:</w:t>
            </w:r>
          </w:p>
        </w:tc>
        <w:tc>
          <w:tcPr>
            <w:tcW w:w="11907" w:type="dxa"/>
            <w:vAlign w:val="center"/>
          </w:tcPr>
          <w:p w14:paraId="200999BC" w14:textId="77777777" w:rsidR="001A4B0B" w:rsidRPr="00A370E1" w:rsidRDefault="001A4B0B" w:rsidP="001A4B0B">
            <w:pPr>
              <w:spacing w:line="276" w:lineRule="auto"/>
              <w:rPr>
                <w:rFonts w:eastAsia="Times New Roman" w:cstheme="minorHAnsi"/>
                <w:sz w:val="22"/>
                <w:bdr w:val="none" w:sz="0" w:space="0" w:color="auto" w:frame="1"/>
                <w:shd w:val="clear" w:color="auto" w:fill="FFFFFF"/>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dias;</w:t>
            </w:r>
          </w:p>
        </w:tc>
      </w:tr>
      <w:tr w:rsidR="001A4B0B" w:rsidRPr="00A370E1" w14:paraId="5623EDE7" w14:textId="77777777" w:rsidTr="001A4B0B">
        <w:trPr>
          <w:trHeight w:val="420"/>
        </w:trPr>
        <w:tc>
          <w:tcPr>
            <w:tcW w:w="2689" w:type="dxa"/>
            <w:vAlign w:val="center"/>
          </w:tcPr>
          <w:p w14:paraId="701150C9" w14:textId="77777777" w:rsidR="001A4B0B" w:rsidRPr="00A370E1" w:rsidRDefault="001A4B0B" w:rsidP="001A4B0B">
            <w:pPr>
              <w:spacing w:line="276" w:lineRule="auto"/>
              <w:jc w:val="left"/>
              <w:rPr>
                <w:rFonts w:cstheme="minorHAnsi"/>
                <w:b/>
                <w:sz w:val="22"/>
              </w:rPr>
            </w:pPr>
            <w:r w:rsidRPr="00A370E1">
              <w:rPr>
                <w:rFonts w:cstheme="minorHAnsi"/>
                <w:b/>
                <w:sz w:val="22"/>
              </w:rPr>
              <w:t>Aviso Prévio:</w:t>
            </w:r>
          </w:p>
        </w:tc>
        <w:tc>
          <w:tcPr>
            <w:tcW w:w="11907" w:type="dxa"/>
            <w:vAlign w:val="center"/>
          </w:tcPr>
          <w:p w14:paraId="6355301F" w14:textId="77777777" w:rsidR="001A4B0B" w:rsidRPr="00A370E1" w:rsidRDefault="001A4B0B" w:rsidP="001A4B0B">
            <w:pPr>
              <w:spacing w:line="276" w:lineRule="auto"/>
              <w:rPr>
                <w:rFonts w:eastAsia="Times New Roman" w:cstheme="minorHAnsi"/>
                <w:sz w:val="22"/>
                <w:bdr w:val="none" w:sz="0" w:space="0" w:color="auto" w:frame="1"/>
                <w:shd w:val="clear" w:color="auto" w:fill="FFFFFF"/>
              </w:rPr>
            </w:pPr>
            <w:r w:rsidRPr="00A370E1">
              <w:rPr>
                <w:rFonts w:eastAsia="Times New Roman" w:cstheme="minorHAnsi"/>
                <w:sz w:val="22"/>
                <w:bdr w:val="none" w:sz="0" w:space="0" w:color="auto" w:frame="1"/>
                <w:shd w:val="clear" w:color="auto" w:fill="FFFFFF"/>
              </w:rPr>
              <w:t>[</w:t>
            </w:r>
            <w:r w:rsidRPr="00A370E1">
              <w:rPr>
                <w:rFonts w:eastAsia="Times New Roman" w:cstheme="minorHAnsi"/>
                <w:sz w:val="22"/>
                <w:highlight w:val="lightGray"/>
                <w:bdr w:val="none" w:sz="0" w:space="0" w:color="auto" w:frame="1"/>
                <w:shd w:val="clear" w:color="auto" w:fill="FFFFFF"/>
              </w:rPr>
              <w:t>●</w:t>
            </w:r>
            <w:r w:rsidRPr="00A370E1">
              <w:rPr>
                <w:rFonts w:eastAsia="Times New Roman" w:cstheme="minorHAnsi"/>
                <w:sz w:val="22"/>
                <w:bdr w:val="none" w:sz="0" w:space="0" w:color="auto" w:frame="1"/>
                <w:shd w:val="clear" w:color="auto" w:fill="FFFFFF"/>
              </w:rPr>
              <w:t>] de antecedência ao menos.</w:t>
            </w:r>
          </w:p>
        </w:tc>
      </w:tr>
    </w:tbl>
    <w:p w14:paraId="5499B460" w14:textId="4B9D73F3" w:rsidR="001A110E" w:rsidRDefault="001A110E" w:rsidP="00842FAE">
      <w:pPr>
        <w:tabs>
          <w:tab w:val="left" w:pos="4680"/>
        </w:tabs>
        <w:rPr>
          <w:ins w:id="614" w:author="Philippe Hollanda - Oliveira Trust" w:date="2022-08-17T10:34:00Z"/>
          <w:rFonts w:cstheme="minorHAnsi"/>
          <w:sz w:val="22"/>
        </w:rPr>
      </w:pPr>
    </w:p>
    <w:p w14:paraId="4F7AA463" w14:textId="4FA19CE0" w:rsidR="009425B2" w:rsidRPr="00A370E1" w:rsidRDefault="009425B2" w:rsidP="009425B2">
      <w:pPr>
        <w:pStyle w:val="Ttulo1"/>
        <w:numPr>
          <w:ilvl w:val="0"/>
          <w:numId w:val="0"/>
        </w:numPr>
        <w:pBdr>
          <w:top w:val="double" w:sz="4" w:space="1" w:color="auto"/>
        </w:pBdr>
        <w:tabs>
          <w:tab w:val="left" w:pos="1741"/>
          <w:tab w:val="center" w:pos="4252"/>
        </w:tabs>
        <w:jc w:val="center"/>
        <w:rPr>
          <w:ins w:id="615" w:author="Philippe Hollanda - Oliveira Trust" w:date="2022-08-17T10:34:00Z"/>
          <w:rFonts w:cstheme="minorHAnsi"/>
          <w:smallCaps/>
          <w:sz w:val="22"/>
        </w:rPr>
      </w:pPr>
      <w:ins w:id="616" w:author="Philippe Hollanda - Oliveira Trust" w:date="2022-08-17T10:34:00Z">
        <w:r w:rsidRPr="00A370E1">
          <w:rPr>
            <w:rFonts w:cstheme="minorHAnsi"/>
            <w:sz w:val="22"/>
          </w:rPr>
          <w:lastRenderedPageBreak/>
          <w:t xml:space="preserve">Anexo </w:t>
        </w:r>
      </w:ins>
      <w:ins w:id="617" w:author="Philippe Hollanda - Oliveira Trust" w:date="2022-08-17T10:35:00Z">
        <w:r>
          <w:rPr>
            <w:rFonts w:cstheme="minorHAnsi"/>
            <w:sz w:val="22"/>
          </w:rPr>
          <w:t>X</w:t>
        </w:r>
      </w:ins>
      <w:ins w:id="618" w:author="Philippe Hollanda - Oliveira Trust" w:date="2022-08-17T10:34:00Z">
        <w:r w:rsidRPr="00A370E1">
          <w:rPr>
            <w:rFonts w:cstheme="minorHAnsi"/>
            <w:sz w:val="22"/>
          </w:rPr>
          <w:t>V</w:t>
        </w:r>
        <w:r>
          <w:rPr>
            <w:rFonts w:cstheme="minorHAnsi"/>
            <w:sz w:val="22"/>
          </w:rPr>
          <w:t>II</w:t>
        </w:r>
      </w:ins>
    </w:p>
    <w:p w14:paraId="2F01599C" w14:textId="2C99126A" w:rsidR="009425B2" w:rsidRDefault="009425B2" w:rsidP="009425B2">
      <w:pPr>
        <w:pBdr>
          <w:bottom w:val="double" w:sz="4" w:space="1" w:color="auto"/>
        </w:pBdr>
        <w:jc w:val="center"/>
        <w:rPr>
          <w:ins w:id="619" w:author="Philippe Hollanda - Oliveira Trust" w:date="2022-08-17T10:34:00Z"/>
          <w:rFonts w:cstheme="minorHAnsi"/>
          <w:b/>
          <w:smallCaps/>
          <w:sz w:val="22"/>
        </w:rPr>
      </w:pPr>
      <w:ins w:id="620" w:author="Philippe Hollanda - Oliveira Trust" w:date="2022-08-17T10:35:00Z">
        <w:r>
          <w:rPr>
            <w:rFonts w:cstheme="minorHAnsi"/>
            <w:b/>
            <w:smallCaps/>
            <w:sz w:val="22"/>
          </w:rPr>
          <w:t>cronograma indicativo da destinação dos recursos</w:t>
        </w:r>
      </w:ins>
    </w:p>
    <w:tbl>
      <w:tblPr>
        <w:tblW w:w="10560" w:type="dxa"/>
        <w:tblCellMar>
          <w:left w:w="70" w:type="dxa"/>
          <w:right w:w="70" w:type="dxa"/>
        </w:tblCellMar>
        <w:tblLook w:val="04A0" w:firstRow="1" w:lastRow="0" w:firstColumn="1" w:lastColumn="0" w:noHBand="0" w:noVBand="1"/>
      </w:tblPr>
      <w:tblGrid>
        <w:gridCol w:w="959"/>
        <w:gridCol w:w="1071"/>
        <w:gridCol w:w="1058"/>
        <w:gridCol w:w="1058"/>
        <w:gridCol w:w="1058"/>
        <w:gridCol w:w="1058"/>
        <w:gridCol w:w="1058"/>
        <w:gridCol w:w="1058"/>
        <w:gridCol w:w="1058"/>
        <w:gridCol w:w="1058"/>
        <w:gridCol w:w="1058"/>
      </w:tblGrid>
      <w:tr w:rsidR="009425B2" w:rsidRPr="009C7985" w14:paraId="7FCA9147" w14:textId="77777777" w:rsidTr="008E0BC8">
        <w:trPr>
          <w:trHeight w:val="330"/>
          <w:ins w:id="621" w:author="Philippe Hollanda - Oliveira Trust" w:date="2022-08-17T10:36:00Z"/>
        </w:trPr>
        <w:tc>
          <w:tcPr>
            <w:tcW w:w="10560" w:type="dxa"/>
            <w:gridSpan w:val="11"/>
            <w:tcBorders>
              <w:top w:val="single" w:sz="8" w:space="0" w:color="auto"/>
              <w:left w:val="single" w:sz="8" w:space="0" w:color="auto"/>
              <w:bottom w:val="single" w:sz="8" w:space="0" w:color="auto"/>
              <w:right w:val="single" w:sz="8" w:space="0" w:color="000000"/>
            </w:tcBorders>
            <w:shd w:val="clear" w:color="000000" w:fill="BFBFBF"/>
            <w:vAlign w:val="center"/>
            <w:hideMark/>
          </w:tcPr>
          <w:p w14:paraId="15051A31" w14:textId="77777777" w:rsidR="009425B2" w:rsidRPr="009C7985" w:rsidRDefault="009425B2" w:rsidP="008E0BC8">
            <w:pPr>
              <w:jc w:val="center"/>
              <w:rPr>
                <w:ins w:id="622" w:author="Philippe Hollanda - Oliveira Trust" w:date="2022-08-17T10:36:00Z"/>
                <w:rFonts w:ascii="Calibri" w:hAnsi="Calibri"/>
                <w:b/>
                <w:bCs/>
                <w:color w:val="000000"/>
              </w:rPr>
            </w:pPr>
            <w:bookmarkStart w:id="623" w:name="_Hlk86933602"/>
            <w:ins w:id="624" w:author="Philippe Hollanda - Oliveira Trust" w:date="2022-08-17T10:36:00Z">
              <w:r w:rsidRPr="009C7985">
                <w:rPr>
                  <w:rFonts w:ascii="Calibri" w:hAnsi="Calibri"/>
                  <w:b/>
                  <w:bCs/>
                  <w:color w:val="000000"/>
                </w:rPr>
                <w:t>CRONOGRAMA INDICATIVO DA APLICAÇÃO DOS RECURSOS (em milhares)</w:t>
              </w:r>
            </w:ins>
          </w:p>
        </w:tc>
      </w:tr>
      <w:tr w:rsidR="009425B2" w:rsidRPr="009C7985" w14:paraId="49DBBE89" w14:textId="77777777" w:rsidTr="008E0BC8">
        <w:trPr>
          <w:trHeight w:val="3120"/>
          <w:ins w:id="625" w:author="Philippe Hollanda - Oliveira Trust" w:date="2022-08-17T10:36:00Z"/>
        </w:trPr>
        <w:tc>
          <w:tcPr>
            <w:tcW w:w="959"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19345BF0" w14:textId="77777777" w:rsidR="009425B2" w:rsidRPr="009C7985" w:rsidRDefault="009425B2" w:rsidP="008E0BC8">
            <w:pPr>
              <w:jc w:val="center"/>
              <w:rPr>
                <w:ins w:id="626" w:author="Philippe Hollanda - Oliveira Trust" w:date="2022-08-17T10:36:00Z"/>
                <w:rFonts w:ascii="Calibri" w:hAnsi="Calibri"/>
                <w:b/>
                <w:bCs/>
                <w:color w:val="000000"/>
              </w:rPr>
            </w:pPr>
            <w:ins w:id="627" w:author="Philippe Hollanda - Oliveira Trust" w:date="2022-08-17T10:36:00Z">
              <w:r w:rsidRPr="009C7985">
                <w:rPr>
                  <w:rFonts w:ascii="Calibri" w:hAnsi="Calibri"/>
                  <w:b/>
                  <w:bCs/>
                  <w:color w:val="000000"/>
                </w:rPr>
                <w:t>Imóvel Lastro</w:t>
              </w:r>
            </w:ins>
          </w:p>
        </w:tc>
        <w:tc>
          <w:tcPr>
            <w:tcW w:w="961"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08B7C581" w14:textId="77777777" w:rsidR="009425B2" w:rsidRPr="009C7985" w:rsidRDefault="009425B2" w:rsidP="008E0BC8">
            <w:pPr>
              <w:jc w:val="center"/>
              <w:rPr>
                <w:ins w:id="628" w:author="Philippe Hollanda - Oliveira Trust" w:date="2022-08-17T10:36:00Z"/>
                <w:rFonts w:ascii="Calibri" w:hAnsi="Calibri"/>
                <w:b/>
                <w:bCs/>
                <w:color w:val="000000"/>
              </w:rPr>
            </w:pPr>
            <w:ins w:id="629" w:author="Philippe Hollanda - Oliveira Trust" w:date="2022-08-17T10:36:00Z">
              <w:r w:rsidRPr="009C7985">
                <w:rPr>
                  <w:rFonts w:ascii="Calibri" w:hAnsi="Calibri"/>
                  <w:b/>
                  <w:bCs/>
                  <w:color w:val="000000"/>
                </w:rPr>
                <w:t>Valor estimado de recursos da Emissão a serem alocados no Imóvel Lastro (R$) </w:t>
              </w:r>
            </w:ins>
          </w:p>
        </w:tc>
        <w:tc>
          <w:tcPr>
            <w:tcW w:w="960" w:type="dxa"/>
            <w:tcBorders>
              <w:top w:val="nil"/>
              <w:left w:val="nil"/>
              <w:bottom w:val="single" w:sz="8" w:space="0" w:color="auto"/>
              <w:right w:val="single" w:sz="8" w:space="0" w:color="auto"/>
            </w:tcBorders>
            <w:shd w:val="clear" w:color="000000" w:fill="BFBFBF"/>
            <w:vAlign w:val="center"/>
            <w:hideMark/>
          </w:tcPr>
          <w:p w14:paraId="0D20AC00" w14:textId="77777777" w:rsidR="009425B2" w:rsidRPr="009C7985" w:rsidRDefault="009425B2" w:rsidP="008E0BC8">
            <w:pPr>
              <w:jc w:val="center"/>
              <w:rPr>
                <w:ins w:id="630" w:author="Philippe Hollanda - Oliveira Trust" w:date="2022-08-17T10:36:00Z"/>
                <w:rFonts w:ascii="Calibri" w:hAnsi="Calibri"/>
                <w:b/>
                <w:bCs/>
                <w:color w:val="000000"/>
              </w:rPr>
            </w:pPr>
            <w:ins w:id="631" w:author="Philippe Hollanda - Oliveira Trust" w:date="2022-08-17T10:36:00Z">
              <w:r w:rsidRPr="009C7985">
                <w:rPr>
                  <w:rFonts w:ascii="Calibri" w:hAnsi="Calibri"/>
                  <w:b/>
                  <w:bCs/>
                  <w:color w:val="000000"/>
                </w:rPr>
                <w:t>2º semestre fiscal</w:t>
              </w:r>
            </w:ins>
          </w:p>
        </w:tc>
        <w:tc>
          <w:tcPr>
            <w:tcW w:w="960" w:type="dxa"/>
            <w:tcBorders>
              <w:top w:val="nil"/>
              <w:left w:val="nil"/>
              <w:bottom w:val="single" w:sz="8" w:space="0" w:color="auto"/>
              <w:right w:val="single" w:sz="8" w:space="0" w:color="auto"/>
            </w:tcBorders>
            <w:shd w:val="clear" w:color="000000" w:fill="BFBFBF"/>
            <w:vAlign w:val="center"/>
            <w:hideMark/>
          </w:tcPr>
          <w:p w14:paraId="39733013" w14:textId="77777777" w:rsidR="009425B2" w:rsidRPr="009C7985" w:rsidRDefault="009425B2" w:rsidP="008E0BC8">
            <w:pPr>
              <w:jc w:val="center"/>
              <w:rPr>
                <w:ins w:id="632" w:author="Philippe Hollanda - Oliveira Trust" w:date="2022-08-17T10:36:00Z"/>
                <w:rFonts w:ascii="Calibri" w:hAnsi="Calibri"/>
                <w:b/>
                <w:bCs/>
                <w:color w:val="000000"/>
              </w:rPr>
            </w:pPr>
            <w:ins w:id="633" w:author="Philippe Hollanda - Oliveira Trust" w:date="2022-08-17T10:36:00Z">
              <w:r w:rsidRPr="009C7985">
                <w:rPr>
                  <w:rFonts w:ascii="Calibri" w:hAnsi="Calibri"/>
                  <w:b/>
                  <w:bCs/>
                  <w:color w:val="000000"/>
                </w:rPr>
                <w:t>1º semestre fiscal</w:t>
              </w:r>
            </w:ins>
          </w:p>
        </w:tc>
        <w:tc>
          <w:tcPr>
            <w:tcW w:w="960" w:type="dxa"/>
            <w:tcBorders>
              <w:top w:val="nil"/>
              <w:left w:val="nil"/>
              <w:bottom w:val="single" w:sz="8" w:space="0" w:color="auto"/>
              <w:right w:val="single" w:sz="8" w:space="0" w:color="auto"/>
            </w:tcBorders>
            <w:shd w:val="clear" w:color="000000" w:fill="BFBFBF"/>
            <w:vAlign w:val="center"/>
            <w:hideMark/>
          </w:tcPr>
          <w:p w14:paraId="13082BF6" w14:textId="77777777" w:rsidR="009425B2" w:rsidRPr="009C7985" w:rsidRDefault="009425B2" w:rsidP="008E0BC8">
            <w:pPr>
              <w:jc w:val="center"/>
              <w:rPr>
                <w:ins w:id="634" w:author="Philippe Hollanda - Oliveira Trust" w:date="2022-08-17T10:36:00Z"/>
                <w:rFonts w:ascii="Calibri" w:hAnsi="Calibri"/>
                <w:b/>
                <w:bCs/>
                <w:color w:val="000000"/>
              </w:rPr>
            </w:pPr>
            <w:ins w:id="635" w:author="Philippe Hollanda - Oliveira Trust" w:date="2022-08-17T10:36:00Z">
              <w:r w:rsidRPr="009C7985">
                <w:rPr>
                  <w:rFonts w:ascii="Calibri" w:hAnsi="Calibri"/>
                  <w:b/>
                  <w:bCs/>
                  <w:color w:val="000000"/>
                </w:rPr>
                <w:t>2º semestre fiscal</w:t>
              </w:r>
            </w:ins>
          </w:p>
        </w:tc>
        <w:tc>
          <w:tcPr>
            <w:tcW w:w="960" w:type="dxa"/>
            <w:tcBorders>
              <w:top w:val="nil"/>
              <w:left w:val="nil"/>
              <w:bottom w:val="single" w:sz="8" w:space="0" w:color="auto"/>
              <w:right w:val="single" w:sz="8" w:space="0" w:color="auto"/>
            </w:tcBorders>
            <w:shd w:val="clear" w:color="000000" w:fill="BFBFBF"/>
            <w:vAlign w:val="center"/>
            <w:hideMark/>
          </w:tcPr>
          <w:p w14:paraId="3B8B34CA" w14:textId="77777777" w:rsidR="009425B2" w:rsidRPr="009C7985" w:rsidRDefault="009425B2" w:rsidP="008E0BC8">
            <w:pPr>
              <w:jc w:val="center"/>
              <w:rPr>
                <w:ins w:id="636" w:author="Philippe Hollanda - Oliveira Trust" w:date="2022-08-17T10:36:00Z"/>
                <w:rFonts w:ascii="Calibri" w:hAnsi="Calibri"/>
                <w:b/>
                <w:bCs/>
                <w:color w:val="000000"/>
              </w:rPr>
            </w:pPr>
            <w:ins w:id="637" w:author="Philippe Hollanda - Oliveira Trust" w:date="2022-08-17T10:36:00Z">
              <w:r w:rsidRPr="009C7985">
                <w:rPr>
                  <w:rFonts w:ascii="Calibri" w:hAnsi="Calibri"/>
                  <w:b/>
                  <w:bCs/>
                  <w:color w:val="000000"/>
                </w:rPr>
                <w:t>1º semestre fiscal</w:t>
              </w:r>
            </w:ins>
          </w:p>
        </w:tc>
        <w:tc>
          <w:tcPr>
            <w:tcW w:w="960" w:type="dxa"/>
            <w:tcBorders>
              <w:top w:val="nil"/>
              <w:left w:val="nil"/>
              <w:bottom w:val="single" w:sz="8" w:space="0" w:color="auto"/>
              <w:right w:val="single" w:sz="8" w:space="0" w:color="auto"/>
            </w:tcBorders>
            <w:shd w:val="clear" w:color="000000" w:fill="BFBFBF"/>
            <w:vAlign w:val="center"/>
            <w:hideMark/>
          </w:tcPr>
          <w:p w14:paraId="6674FA9A" w14:textId="77777777" w:rsidR="009425B2" w:rsidRPr="009C7985" w:rsidRDefault="009425B2" w:rsidP="008E0BC8">
            <w:pPr>
              <w:jc w:val="center"/>
              <w:rPr>
                <w:ins w:id="638" w:author="Philippe Hollanda - Oliveira Trust" w:date="2022-08-17T10:36:00Z"/>
                <w:rFonts w:ascii="Calibri" w:hAnsi="Calibri"/>
                <w:b/>
                <w:bCs/>
                <w:color w:val="000000"/>
              </w:rPr>
            </w:pPr>
            <w:ins w:id="639" w:author="Philippe Hollanda - Oliveira Trust" w:date="2022-08-17T10:36:00Z">
              <w:r w:rsidRPr="009C7985">
                <w:rPr>
                  <w:rFonts w:ascii="Calibri" w:hAnsi="Calibri"/>
                  <w:b/>
                  <w:bCs/>
                  <w:color w:val="000000"/>
                </w:rPr>
                <w:t>2º semestre fiscal</w:t>
              </w:r>
            </w:ins>
          </w:p>
        </w:tc>
        <w:tc>
          <w:tcPr>
            <w:tcW w:w="960" w:type="dxa"/>
            <w:tcBorders>
              <w:top w:val="nil"/>
              <w:left w:val="nil"/>
              <w:bottom w:val="single" w:sz="8" w:space="0" w:color="auto"/>
              <w:right w:val="single" w:sz="8" w:space="0" w:color="auto"/>
            </w:tcBorders>
            <w:shd w:val="clear" w:color="000000" w:fill="BFBFBF"/>
            <w:vAlign w:val="center"/>
            <w:hideMark/>
          </w:tcPr>
          <w:p w14:paraId="30BEE241" w14:textId="77777777" w:rsidR="009425B2" w:rsidRPr="009C7985" w:rsidRDefault="009425B2" w:rsidP="008E0BC8">
            <w:pPr>
              <w:jc w:val="center"/>
              <w:rPr>
                <w:ins w:id="640" w:author="Philippe Hollanda - Oliveira Trust" w:date="2022-08-17T10:36:00Z"/>
                <w:rFonts w:ascii="Calibri" w:hAnsi="Calibri"/>
                <w:b/>
                <w:bCs/>
                <w:color w:val="000000"/>
              </w:rPr>
            </w:pPr>
            <w:ins w:id="641" w:author="Philippe Hollanda - Oliveira Trust" w:date="2022-08-17T10:36:00Z">
              <w:r w:rsidRPr="009C7985">
                <w:rPr>
                  <w:rFonts w:ascii="Calibri" w:hAnsi="Calibri"/>
                  <w:b/>
                  <w:bCs/>
                  <w:color w:val="000000"/>
                </w:rPr>
                <w:t>1º semestre fiscal</w:t>
              </w:r>
            </w:ins>
          </w:p>
        </w:tc>
        <w:tc>
          <w:tcPr>
            <w:tcW w:w="960" w:type="dxa"/>
            <w:tcBorders>
              <w:top w:val="nil"/>
              <w:left w:val="nil"/>
              <w:bottom w:val="single" w:sz="8" w:space="0" w:color="auto"/>
              <w:right w:val="single" w:sz="8" w:space="0" w:color="auto"/>
            </w:tcBorders>
            <w:shd w:val="clear" w:color="000000" w:fill="BFBFBF"/>
            <w:vAlign w:val="center"/>
            <w:hideMark/>
          </w:tcPr>
          <w:p w14:paraId="25FA9834" w14:textId="77777777" w:rsidR="009425B2" w:rsidRPr="009C7985" w:rsidRDefault="009425B2" w:rsidP="008E0BC8">
            <w:pPr>
              <w:jc w:val="center"/>
              <w:rPr>
                <w:ins w:id="642" w:author="Philippe Hollanda - Oliveira Trust" w:date="2022-08-17T10:36:00Z"/>
                <w:rFonts w:ascii="Calibri" w:hAnsi="Calibri"/>
                <w:b/>
                <w:bCs/>
                <w:color w:val="000000"/>
              </w:rPr>
            </w:pPr>
            <w:ins w:id="643" w:author="Philippe Hollanda - Oliveira Trust" w:date="2022-08-17T10:36:00Z">
              <w:r w:rsidRPr="009C7985">
                <w:rPr>
                  <w:rFonts w:ascii="Calibri" w:hAnsi="Calibri"/>
                  <w:b/>
                  <w:bCs/>
                  <w:color w:val="000000"/>
                </w:rPr>
                <w:t>2º semestre fiscal</w:t>
              </w:r>
            </w:ins>
          </w:p>
        </w:tc>
        <w:tc>
          <w:tcPr>
            <w:tcW w:w="960" w:type="dxa"/>
            <w:tcBorders>
              <w:top w:val="nil"/>
              <w:left w:val="nil"/>
              <w:bottom w:val="single" w:sz="8" w:space="0" w:color="auto"/>
              <w:right w:val="single" w:sz="8" w:space="0" w:color="auto"/>
            </w:tcBorders>
            <w:shd w:val="clear" w:color="000000" w:fill="BFBFBF"/>
            <w:vAlign w:val="center"/>
            <w:hideMark/>
          </w:tcPr>
          <w:p w14:paraId="19ADCC66" w14:textId="77777777" w:rsidR="009425B2" w:rsidRPr="009C7985" w:rsidRDefault="009425B2" w:rsidP="008E0BC8">
            <w:pPr>
              <w:jc w:val="center"/>
              <w:rPr>
                <w:ins w:id="644" w:author="Philippe Hollanda - Oliveira Trust" w:date="2022-08-17T10:36:00Z"/>
                <w:rFonts w:ascii="Calibri" w:hAnsi="Calibri"/>
                <w:b/>
                <w:bCs/>
                <w:color w:val="000000"/>
              </w:rPr>
            </w:pPr>
            <w:ins w:id="645" w:author="Philippe Hollanda - Oliveira Trust" w:date="2022-08-17T10:36:00Z">
              <w:r w:rsidRPr="009C7985">
                <w:rPr>
                  <w:rFonts w:ascii="Calibri" w:hAnsi="Calibri"/>
                  <w:b/>
                  <w:bCs/>
                  <w:color w:val="000000"/>
                </w:rPr>
                <w:t>1º semestre fiscal</w:t>
              </w:r>
            </w:ins>
          </w:p>
        </w:tc>
        <w:tc>
          <w:tcPr>
            <w:tcW w:w="960" w:type="dxa"/>
            <w:tcBorders>
              <w:top w:val="nil"/>
              <w:left w:val="nil"/>
              <w:bottom w:val="single" w:sz="8" w:space="0" w:color="auto"/>
              <w:right w:val="single" w:sz="8" w:space="0" w:color="auto"/>
            </w:tcBorders>
            <w:shd w:val="clear" w:color="000000" w:fill="BFBFBF"/>
            <w:vAlign w:val="center"/>
            <w:hideMark/>
          </w:tcPr>
          <w:p w14:paraId="3B871FCD" w14:textId="77777777" w:rsidR="009425B2" w:rsidRPr="009C7985" w:rsidRDefault="009425B2" w:rsidP="008E0BC8">
            <w:pPr>
              <w:jc w:val="center"/>
              <w:rPr>
                <w:ins w:id="646" w:author="Philippe Hollanda - Oliveira Trust" w:date="2022-08-17T10:36:00Z"/>
                <w:rFonts w:ascii="Calibri" w:hAnsi="Calibri"/>
                <w:b/>
                <w:bCs/>
                <w:color w:val="000000"/>
              </w:rPr>
            </w:pPr>
            <w:ins w:id="647" w:author="Philippe Hollanda - Oliveira Trust" w:date="2022-08-17T10:36:00Z">
              <w:r w:rsidRPr="009C7985">
                <w:rPr>
                  <w:rFonts w:ascii="Calibri" w:hAnsi="Calibri"/>
                  <w:b/>
                  <w:bCs/>
                  <w:color w:val="000000"/>
                </w:rPr>
                <w:t>2º semestre fiscal</w:t>
              </w:r>
            </w:ins>
          </w:p>
        </w:tc>
      </w:tr>
      <w:tr w:rsidR="009425B2" w:rsidRPr="009C7985" w14:paraId="04FFE53E" w14:textId="77777777" w:rsidTr="008E0BC8">
        <w:trPr>
          <w:trHeight w:val="330"/>
          <w:ins w:id="648" w:author="Philippe Hollanda - Oliveira Trust" w:date="2022-08-17T10:36:00Z"/>
        </w:trPr>
        <w:tc>
          <w:tcPr>
            <w:tcW w:w="959" w:type="dxa"/>
            <w:vMerge/>
            <w:tcBorders>
              <w:top w:val="nil"/>
              <w:left w:val="single" w:sz="8" w:space="0" w:color="auto"/>
              <w:bottom w:val="single" w:sz="8" w:space="0" w:color="000000"/>
              <w:right w:val="single" w:sz="8" w:space="0" w:color="auto"/>
            </w:tcBorders>
            <w:vAlign w:val="center"/>
            <w:hideMark/>
          </w:tcPr>
          <w:p w14:paraId="0E29570E" w14:textId="77777777" w:rsidR="009425B2" w:rsidRPr="009C7985" w:rsidRDefault="009425B2" w:rsidP="008E0BC8">
            <w:pPr>
              <w:rPr>
                <w:ins w:id="649" w:author="Philippe Hollanda - Oliveira Trust" w:date="2022-08-17T10:36:00Z"/>
                <w:rFonts w:ascii="Calibri" w:hAnsi="Calibri"/>
                <w:b/>
                <w:bCs/>
                <w:color w:val="000000"/>
              </w:rPr>
            </w:pPr>
          </w:p>
        </w:tc>
        <w:tc>
          <w:tcPr>
            <w:tcW w:w="961" w:type="dxa"/>
            <w:vMerge/>
            <w:tcBorders>
              <w:top w:val="nil"/>
              <w:left w:val="single" w:sz="8" w:space="0" w:color="auto"/>
              <w:bottom w:val="single" w:sz="8" w:space="0" w:color="000000"/>
              <w:right w:val="single" w:sz="8" w:space="0" w:color="auto"/>
            </w:tcBorders>
            <w:vAlign w:val="center"/>
            <w:hideMark/>
          </w:tcPr>
          <w:p w14:paraId="62FD59EC" w14:textId="77777777" w:rsidR="009425B2" w:rsidRPr="009C7985" w:rsidRDefault="009425B2" w:rsidP="008E0BC8">
            <w:pPr>
              <w:rPr>
                <w:ins w:id="650" w:author="Philippe Hollanda - Oliveira Trust" w:date="2022-08-17T10:36:00Z"/>
                <w:rFonts w:ascii="Calibri" w:hAnsi="Calibri"/>
                <w:b/>
                <w:bCs/>
                <w:color w:val="000000"/>
              </w:rPr>
            </w:pPr>
          </w:p>
        </w:tc>
        <w:tc>
          <w:tcPr>
            <w:tcW w:w="960" w:type="dxa"/>
            <w:tcBorders>
              <w:top w:val="nil"/>
              <w:left w:val="nil"/>
              <w:bottom w:val="single" w:sz="8" w:space="0" w:color="auto"/>
              <w:right w:val="single" w:sz="8" w:space="0" w:color="auto"/>
            </w:tcBorders>
            <w:shd w:val="clear" w:color="000000" w:fill="BFBFBF"/>
            <w:vAlign w:val="center"/>
            <w:hideMark/>
          </w:tcPr>
          <w:p w14:paraId="2C6FA886" w14:textId="77777777" w:rsidR="009425B2" w:rsidRPr="009C7985" w:rsidRDefault="009425B2" w:rsidP="008E0BC8">
            <w:pPr>
              <w:jc w:val="center"/>
              <w:rPr>
                <w:ins w:id="651" w:author="Philippe Hollanda - Oliveira Trust" w:date="2022-08-17T10:36:00Z"/>
                <w:rFonts w:ascii="Calibri" w:hAnsi="Calibri"/>
                <w:b/>
                <w:bCs/>
                <w:color w:val="000000"/>
              </w:rPr>
            </w:pPr>
            <w:ins w:id="652" w:author="Philippe Hollanda - Oliveira Trust" w:date="2022-08-17T10:36:00Z">
              <w:r w:rsidRPr="009C7985">
                <w:rPr>
                  <w:rFonts w:ascii="Calibri" w:hAnsi="Calibri"/>
                  <w:b/>
                  <w:bCs/>
                  <w:color w:val="000000"/>
                </w:rPr>
                <w:t>2022</w:t>
              </w:r>
            </w:ins>
          </w:p>
        </w:tc>
        <w:tc>
          <w:tcPr>
            <w:tcW w:w="960" w:type="dxa"/>
            <w:tcBorders>
              <w:top w:val="nil"/>
              <w:left w:val="nil"/>
              <w:bottom w:val="single" w:sz="8" w:space="0" w:color="auto"/>
              <w:right w:val="single" w:sz="8" w:space="0" w:color="auto"/>
            </w:tcBorders>
            <w:shd w:val="clear" w:color="000000" w:fill="BFBFBF"/>
            <w:vAlign w:val="center"/>
            <w:hideMark/>
          </w:tcPr>
          <w:p w14:paraId="52A0E4D6" w14:textId="77777777" w:rsidR="009425B2" w:rsidRPr="009C7985" w:rsidRDefault="009425B2" w:rsidP="008E0BC8">
            <w:pPr>
              <w:jc w:val="center"/>
              <w:rPr>
                <w:ins w:id="653" w:author="Philippe Hollanda - Oliveira Trust" w:date="2022-08-17T10:36:00Z"/>
                <w:rFonts w:ascii="Calibri" w:hAnsi="Calibri"/>
                <w:b/>
                <w:bCs/>
                <w:color w:val="000000"/>
              </w:rPr>
            </w:pPr>
            <w:ins w:id="654" w:author="Philippe Hollanda - Oliveira Trust" w:date="2022-08-17T10:36:00Z">
              <w:r w:rsidRPr="009C7985">
                <w:rPr>
                  <w:rFonts w:ascii="Calibri" w:hAnsi="Calibri"/>
                  <w:b/>
                  <w:bCs/>
                  <w:color w:val="000000"/>
                </w:rPr>
                <w:t>2023</w:t>
              </w:r>
            </w:ins>
          </w:p>
        </w:tc>
        <w:tc>
          <w:tcPr>
            <w:tcW w:w="960" w:type="dxa"/>
            <w:tcBorders>
              <w:top w:val="nil"/>
              <w:left w:val="nil"/>
              <w:bottom w:val="single" w:sz="8" w:space="0" w:color="auto"/>
              <w:right w:val="single" w:sz="8" w:space="0" w:color="auto"/>
            </w:tcBorders>
            <w:shd w:val="clear" w:color="000000" w:fill="BFBFBF"/>
            <w:vAlign w:val="center"/>
            <w:hideMark/>
          </w:tcPr>
          <w:p w14:paraId="0177BC83" w14:textId="77777777" w:rsidR="009425B2" w:rsidRPr="009C7985" w:rsidRDefault="009425B2" w:rsidP="008E0BC8">
            <w:pPr>
              <w:jc w:val="center"/>
              <w:rPr>
                <w:ins w:id="655" w:author="Philippe Hollanda - Oliveira Trust" w:date="2022-08-17T10:36:00Z"/>
                <w:rFonts w:ascii="Calibri" w:hAnsi="Calibri"/>
                <w:b/>
                <w:bCs/>
                <w:color w:val="000000"/>
              </w:rPr>
            </w:pPr>
            <w:ins w:id="656" w:author="Philippe Hollanda - Oliveira Trust" w:date="2022-08-17T10:36:00Z">
              <w:r w:rsidRPr="009C7985">
                <w:rPr>
                  <w:rFonts w:ascii="Calibri" w:hAnsi="Calibri"/>
                  <w:b/>
                  <w:bCs/>
                  <w:color w:val="000000"/>
                </w:rPr>
                <w:t>2023</w:t>
              </w:r>
            </w:ins>
          </w:p>
        </w:tc>
        <w:tc>
          <w:tcPr>
            <w:tcW w:w="960" w:type="dxa"/>
            <w:tcBorders>
              <w:top w:val="nil"/>
              <w:left w:val="nil"/>
              <w:bottom w:val="single" w:sz="8" w:space="0" w:color="auto"/>
              <w:right w:val="single" w:sz="8" w:space="0" w:color="auto"/>
            </w:tcBorders>
            <w:shd w:val="clear" w:color="000000" w:fill="BFBFBF"/>
            <w:vAlign w:val="center"/>
            <w:hideMark/>
          </w:tcPr>
          <w:p w14:paraId="6987AE1A" w14:textId="77777777" w:rsidR="009425B2" w:rsidRPr="009C7985" w:rsidRDefault="009425B2" w:rsidP="008E0BC8">
            <w:pPr>
              <w:jc w:val="center"/>
              <w:rPr>
                <w:ins w:id="657" w:author="Philippe Hollanda - Oliveira Trust" w:date="2022-08-17T10:36:00Z"/>
                <w:rFonts w:ascii="Calibri" w:hAnsi="Calibri"/>
                <w:b/>
                <w:bCs/>
                <w:color w:val="000000"/>
              </w:rPr>
            </w:pPr>
            <w:ins w:id="658" w:author="Philippe Hollanda - Oliveira Trust" w:date="2022-08-17T10:36:00Z">
              <w:r w:rsidRPr="009C7985">
                <w:rPr>
                  <w:rFonts w:ascii="Calibri" w:hAnsi="Calibri"/>
                  <w:b/>
                  <w:bCs/>
                  <w:color w:val="000000"/>
                </w:rPr>
                <w:t>2024</w:t>
              </w:r>
            </w:ins>
          </w:p>
        </w:tc>
        <w:tc>
          <w:tcPr>
            <w:tcW w:w="960" w:type="dxa"/>
            <w:tcBorders>
              <w:top w:val="nil"/>
              <w:left w:val="nil"/>
              <w:bottom w:val="single" w:sz="8" w:space="0" w:color="auto"/>
              <w:right w:val="single" w:sz="8" w:space="0" w:color="auto"/>
            </w:tcBorders>
            <w:shd w:val="clear" w:color="000000" w:fill="BFBFBF"/>
            <w:vAlign w:val="center"/>
            <w:hideMark/>
          </w:tcPr>
          <w:p w14:paraId="152F0459" w14:textId="77777777" w:rsidR="009425B2" w:rsidRPr="009C7985" w:rsidRDefault="009425B2" w:rsidP="008E0BC8">
            <w:pPr>
              <w:jc w:val="center"/>
              <w:rPr>
                <w:ins w:id="659" w:author="Philippe Hollanda - Oliveira Trust" w:date="2022-08-17T10:36:00Z"/>
                <w:rFonts w:ascii="Calibri" w:hAnsi="Calibri"/>
                <w:b/>
                <w:bCs/>
                <w:color w:val="000000"/>
              </w:rPr>
            </w:pPr>
            <w:ins w:id="660" w:author="Philippe Hollanda - Oliveira Trust" w:date="2022-08-17T10:36:00Z">
              <w:r w:rsidRPr="009C7985">
                <w:rPr>
                  <w:rFonts w:ascii="Calibri" w:hAnsi="Calibri"/>
                  <w:b/>
                  <w:bCs/>
                  <w:color w:val="000000"/>
                </w:rPr>
                <w:t>2024</w:t>
              </w:r>
            </w:ins>
          </w:p>
        </w:tc>
        <w:tc>
          <w:tcPr>
            <w:tcW w:w="960" w:type="dxa"/>
            <w:tcBorders>
              <w:top w:val="nil"/>
              <w:left w:val="nil"/>
              <w:bottom w:val="single" w:sz="8" w:space="0" w:color="auto"/>
              <w:right w:val="single" w:sz="8" w:space="0" w:color="auto"/>
            </w:tcBorders>
            <w:shd w:val="clear" w:color="000000" w:fill="BFBFBF"/>
            <w:vAlign w:val="center"/>
            <w:hideMark/>
          </w:tcPr>
          <w:p w14:paraId="47C694A9" w14:textId="77777777" w:rsidR="009425B2" w:rsidRPr="009C7985" w:rsidRDefault="009425B2" w:rsidP="008E0BC8">
            <w:pPr>
              <w:jc w:val="center"/>
              <w:rPr>
                <w:ins w:id="661" w:author="Philippe Hollanda - Oliveira Trust" w:date="2022-08-17T10:36:00Z"/>
                <w:rFonts w:ascii="Calibri" w:hAnsi="Calibri"/>
                <w:b/>
                <w:bCs/>
                <w:color w:val="000000"/>
              </w:rPr>
            </w:pPr>
            <w:ins w:id="662" w:author="Philippe Hollanda - Oliveira Trust" w:date="2022-08-17T10:36:00Z">
              <w:r w:rsidRPr="009C7985">
                <w:rPr>
                  <w:rFonts w:ascii="Calibri" w:hAnsi="Calibri"/>
                  <w:b/>
                  <w:bCs/>
                  <w:color w:val="000000"/>
                </w:rPr>
                <w:t>2025</w:t>
              </w:r>
            </w:ins>
          </w:p>
        </w:tc>
        <w:tc>
          <w:tcPr>
            <w:tcW w:w="960" w:type="dxa"/>
            <w:tcBorders>
              <w:top w:val="nil"/>
              <w:left w:val="nil"/>
              <w:bottom w:val="single" w:sz="8" w:space="0" w:color="auto"/>
              <w:right w:val="single" w:sz="8" w:space="0" w:color="auto"/>
            </w:tcBorders>
            <w:shd w:val="clear" w:color="000000" w:fill="BFBFBF"/>
            <w:vAlign w:val="center"/>
            <w:hideMark/>
          </w:tcPr>
          <w:p w14:paraId="2841F86E" w14:textId="77777777" w:rsidR="009425B2" w:rsidRPr="009C7985" w:rsidRDefault="009425B2" w:rsidP="008E0BC8">
            <w:pPr>
              <w:jc w:val="center"/>
              <w:rPr>
                <w:ins w:id="663" w:author="Philippe Hollanda - Oliveira Trust" w:date="2022-08-17T10:36:00Z"/>
                <w:rFonts w:ascii="Calibri" w:hAnsi="Calibri"/>
                <w:b/>
                <w:bCs/>
                <w:color w:val="000000"/>
              </w:rPr>
            </w:pPr>
            <w:ins w:id="664" w:author="Philippe Hollanda - Oliveira Trust" w:date="2022-08-17T10:36:00Z">
              <w:r w:rsidRPr="009C7985">
                <w:rPr>
                  <w:rFonts w:ascii="Calibri" w:hAnsi="Calibri"/>
                  <w:b/>
                  <w:bCs/>
                  <w:color w:val="000000"/>
                </w:rPr>
                <w:t>2025</w:t>
              </w:r>
            </w:ins>
          </w:p>
        </w:tc>
        <w:tc>
          <w:tcPr>
            <w:tcW w:w="960" w:type="dxa"/>
            <w:tcBorders>
              <w:top w:val="nil"/>
              <w:left w:val="nil"/>
              <w:bottom w:val="single" w:sz="8" w:space="0" w:color="auto"/>
              <w:right w:val="single" w:sz="8" w:space="0" w:color="auto"/>
            </w:tcBorders>
            <w:shd w:val="clear" w:color="000000" w:fill="BFBFBF"/>
            <w:vAlign w:val="center"/>
            <w:hideMark/>
          </w:tcPr>
          <w:p w14:paraId="05E4500F" w14:textId="77777777" w:rsidR="009425B2" w:rsidRPr="009C7985" w:rsidRDefault="009425B2" w:rsidP="008E0BC8">
            <w:pPr>
              <w:jc w:val="center"/>
              <w:rPr>
                <w:ins w:id="665" w:author="Philippe Hollanda - Oliveira Trust" w:date="2022-08-17T10:36:00Z"/>
                <w:rFonts w:ascii="Calibri" w:hAnsi="Calibri"/>
                <w:b/>
                <w:bCs/>
                <w:color w:val="000000"/>
              </w:rPr>
            </w:pPr>
            <w:ins w:id="666" w:author="Philippe Hollanda - Oliveira Trust" w:date="2022-08-17T10:36:00Z">
              <w:r w:rsidRPr="009C7985">
                <w:rPr>
                  <w:rFonts w:ascii="Calibri" w:hAnsi="Calibri"/>
                  <w:b/>
                  <w:bCs/>
                  <w:color w:val="000000"/>
                </w:rPr>
                <w:t>2026</w:t>
              </w:r>
            </w:ins>
          </w:p>
        </w:tc>
        <w:tc>
          <w:tcPr>
            <w:tcW w:w="960" w:type="dxa"/>
            <w:tcBorders>
              <w:top w:val="nil"/>
              <w:left w:val="nil"/>
              <w:bottom w:val="single" w:sz="8" w:space="0" w:color="auto"/>
              <w:right w:val="single" w:sz="8" w:space="0" w:color="auto"/>
            </w:tcBorders>
            <w:shd w:val="clear" w:color="000000" w:fill="BFBFBF"/>
            <w:vAlign w:val="center"/>
            <w:hideMark/>
          </w:tcPr>
          <w:p w14:paraId="22DFF67D" w14:textId="77777777" w:rsidR="009425B2" w:rsidRPr="009C7985" w:rsidRDefault="009425B2" w:rsidP="008E0BC8">
            <w:pPr>
              <w:jc w:val="center"/>
              <w:rPr>
                <w:ins w:id="667" w:author="Philippe Hollanda - Oliveira Trust" w:date="2022-08-17T10:36:00Z"/>
                <w:rFonts w:ascii="Calibri" w:hAnsi="Calibri"/>
                <w:b/>
                <w:bCs/>
                <w:color w:val="000000"/>
              </w:rPr>
            </w:pPr>
            <w:ins w:id="668" w:author="Philippe Hollanda - Oliveira Trust" w:date="2022-08-17T10:36:00Z">
              <w:r w:rsidRPr="009C7985">
                <w:rPr>
                  <w:rFonts w:ascii="Calibri" w:hAnsi="Calibri"/>
                  <w:b/>
                  <w:bCs/>
                  <w:color w:val="000000"/>
                </w:rPr>
                <w:t>2026</w:t>
              </w:r>
            </w:ins>
          </w:p>
        </w:tc>
      </w:tr>
      <w:tr w:rsidR="009425B2" w:rsidRPr="009C7985" w14:paraId="75E06529" w14:textId="77777777" w:rsidTr="008E0BC8">
        <w:trPr>
          <w:trHeight w:val="330"/>
          <w:ins w:id="669" w:author="Philippe Hollanda - Oliveira Trust" w:date="2022-08-17T10:36:00Z"/>
        </w:trPr>
        <w:tc>
          <w:tcPr>
            <w:tcW w:w="959" w:type="dxa"/>
            <w:vMerge/>
            <w:tcBorders>
              <w:top w:val="nil"/>
              <w:left w:val="single" w:sz="8" w:space="0" w:color="auto"/>
              <w:bottom w:val="single" w:sz="8" w:space="0" w:color="000000"/>
              <w:right w:val="single" w:sz="8" w:space="0" w:color="auto"/>
            </w:tcBorders>
            <w:vAlign w:val="center"/>
            <w:hideMark/>
          </w:tcPr>
          <w:p w14:paraId="680A281B" w14:textId="77777777" w:rsidR="009425B2" w:rsidRPr="009C7985" w:rsidRDefault="009425B2" w:rsidP="008E0BC8">
            <w:pPr>
              <w:rPr>
                <w:ins w:id="670" w:author="Philippe Hollanda - Oliveira Trust" w:date="2022-08-17T10:36:00Z"/>
                <w:rFonts w:ascii="Calibri" w:hAnsi="Calibri"/>
                <w:b/>
                <w:bCs/>
                <w:color w:val="000000"/>
              </w:rPr>
            </w:pPr>
          </w:p>
        </w:tc>
        <w:tc>
          <w:tcPr>
            <w:tcW w:w="961" w:type="dxa"/>
            <w:vMerge/>
            <w:tcBorders>
              <w:top w:val="nil"/>
              <w:left w:val="single" w:sz="8" w:space="0" w:color="auto"/>
              <w:bottom w:val="single" w:sz="8" w:space="0" w:color="000000"/>
              <w:right w:val="single" w:sz="8" w:space="0" w:color="auto"/>
            </w:tcBorders>
            <w:vAlign w:val="center"/>
            <w:hideMark/>
          </w:tcPr>
          <w:p w14:paraId="68B17091" w14:textId="77777777" w:rsidR="009425B2" w:rsidRPr="009C7985" w:rsidRDefault="009425B2" w:rsidP="008E0BC8">
            <w:pPr>
              <w:rPr>
                <w:ins w:id="671" w:author="Philippe Hollanda - Oliveira Trust" w:date="2022-08-17T10:36:00Z"/>
                <w:rFonts w:ascii="Calibri" w:hAnsi="Calibri"/>
                <w:b/>
                <w:bCs/>
                <w:color w:val="000000"/>
              </w:rPr>
            </w:pPr>
          </w:p>
        </w:tc>
        <w:tc>
          <w:tcPr>
            <w:tcW w:w="960" w:type="dxa"/>
            <w:tcBorders>
              <w:top w:val="nil"/>
              <w:left w:val="nil"/>
              <w:bottom w:val="single" w:sz="8" w:space="0" w:color="auto"/>
              <w:right w:val="single" w:sz="8" w:space="0" w:color="auto"/>
            </w:tcBorders>
            <w:shd w:val="clear" w:color="000000" w:fill="D9D9D9"/>
            <w:vAlign w:val="center"/>
            <w:hideMark/>
          </w:tcPr>
          <w:p w14:paraId="7A3865EE" w14:textId="77777777" w:rsidR="009425B2" w:rsidRPr="009C7985" w:rsidRDefault="009425B2" w:rsidP="008E0BC8">
            <w:pPr>
              <w:jc w:val="center"/>
              <w:rPr>
                <w:ins w:id="672" w:author="Philippe Hollanda - Oliveira Trust" w:date="2022-08-17T10:36:00Z"/>
                <w:rFonts w:ascii="Calibri" w:hAnsi="Calibri"/>
                <w:color w:val="000000"/>
              </w:rPr>
            </w:pPr>
            <w:ins w:id="673" w:author="Philippe Hollanda - Oliveira Trust" w:date="2022-08-17T10:36:00Z">
              <w:r w:rsidRPr="009C7985">
                <w:rPr>
                  <w:rFonts w:ascii="Calibri" w:hAnsi="Calibri"/>
                  <w:color w:val="000000"/>
                </w:rPr>
                <w:t>R$</w:t>
              </w:r>
            </w:ins>
          </w:p>
        </w:tc>
        <w:tc>
          <w:tcPr>
            <w:tcW w:w="960" w:type="dxa"/>
            <w:tcBorders>
              <w:top w:val="nil"/>
              <w:left w:val="nil"/>
              <w:bottom w:val="single" w:sz="8" w:space="0" w:color="auto"/>
              <w:right w:val="single" w:sz="8" w:space="0" w:color="auto"/>
            </w:tcBorders>
            <w:shd w:val="clear" w:color="000000" w:fill="D9D9D9"/>
            <w:vAlign w:val="center"/>
            <w:hideMark/>
          </w:tcPr>
          <w:p w14:paraId="60AB53F2" w14:textId="77777777" w:rsidR="009425B2" w:rsidRPr="009C7985" w:rsidRDefault="009425B2" w:rsidP="008E0BC8">
            <w:pPr>
              <w:jc w:val="center"/>
              <w:rPr>
                <w:ins w:id="674" w:author="Philippe Hollanda - Oliveira Trust" w:date="2022-08-17T10:36:00Z"/>
                <w:rFonts w:ascii="Calibri" w:hAnsi="Calibri"/>
                <w:color w:val="000000"/>
              </w:rPr>
            </w:pPr>
            <w:ins w:id="675" w:author="Philippe Hollanda - Oliveira Trust" w:date="2022-08-17T10:36:00Z">
              <w:r w:rsidRPr="009C7985">
                <w:rPr>
                  <w:rFonts w:ascii="Calibri" w:hAnsi="Calibri"/>
                  <w:color w:val="000000"/>
                </w:rPr>
                <w:t>R$</w:t>
              </w:r>
            </w:ins>
          </w:p>
        </w:tc>
        <w:tc>
          <w:tcPr>
            <w:tcW w:w="960" w:type="dxa"/>
            <w:tcBorders>
              <w:top w:val="nil"/>
              <w:left w:val="nil"/>
              <w:bottom w:val="single" w:sz="8" w:space="0" w:color="auto"/>
              <w:right w:val="single" w:sz="8" w:space="0" w:color="auto"/>
            </w:tcBorders>
            <w:shd w:val="clear" w:color="000000" w:fill="D9D9D9"/>
            <w:vAlign w:val="center"/>
            <w:hideMark/>
          </w:tcPr>
          <w:p w14:paraId="27C047C1" w14:textId="77777777" w:rsidR="009425B2" w:rsidRPr="009C7985" w:rsidRDefault="009425B2" w:rsidP="008E0BC8">
            <w:pPr>
              <w:jc w:val="center"/>
              <w:rPr>
                <w:ins w:id="676" w:author="Philippe Hollanda - Oliveira Trust" w:date="2022-08-17T10:36:00Z"/>
                <w:rFonts w:ascii="Calibri" w:hAnsi="Calibri"/>
                <w:color w:val="000000"/>
              </w:rPr>
            </w:pPr>
            <w:ins w:id="677" w:author="Philippe Hollanda - Oliveira Trust" w:date="2022-08-17T10:36:00Z">
              <w:r w:rsidRPr="009C7985">
                <w:rPr>
                  <w:rFonts w:ascii="Calibri" w:hAnsi="Calibri"/>
                  <w:color w:val="000000"/>
                </w:rPr>
                <w:t>R$</w:t>
              </w:r>
            </w:ins>
          </w:p>
        </w:tc>
        <w:tc>
          <w:tcPr>
            <w:tcW w:w="960" w:type="dxa"/>
            <w:tcBorders>
              <w:top w:val="nil"/>
              <w:left w:val="nil"/>
              <w:bottom w:val="single" w:sz="8" w:space="0" w:color="auto"/>
              <w:right w:val="single" w:sz="8" w:space="0" w:color="auto"/>
            </w:tcBorders>
            <w:shd w:val="clear" w:color="000000" w:fill="D9D9D9"/>
            <w:vAlign w:val="center"/>
            <w:hideMark/>
          </w:tcPr>
          <w:p w14:paraId="168D6C9D" w14:textId="77777777" w:rsidR="009425B2" w:rsidRPr="009C7985" w:rsidRDefault="009425B2" w:rsidP="008E0BC8">
            <w:pPr>
              <w:jc w:val="center"/>
              <w:rPr>
                <w:ins w:id="678" w:author="Philippe Hollanda - Oliveira Trust" w:date="2022-08-17T10:36:00Z"/>
                <w:rFonts w:ascii="Calibri" w:hAnsi="Calibri"/>
                <w:color w:val="000000"/>
              </w:rPr>
            </w:pPr>
            <w:ins w:id="679" w:author="Philippe Hollanda - Oliveira Trust" w:date="2022-08-17T10:36:00Z">
              <w:r w:rsidRPr="009C7985">
                <w:rPr>
                  <w:rFonts w:ascii="Calibri" w:hAnsi="Calibri"/>
                  <w:color w:val="000000"/>
                </w:rPr>
                <w:t>R$</w:t>
              </w:r>
            </w:ins>
          </w:p>
        </w:tc>
        <w:tc>
          <w:tcPr>
            <w:tcW w:w="960" w:type="dxa"/>
            <w:tcBorders>
              <w:top w:val="nil"/>
              <w:left w:val="nil"/>
              <w:bottom w:val="single" w:sz="8" w:space="0" w:color="auto"/>
              <w:right w:val="single" w:sz="8" w:space="0" w:color="auto"/>
            </w:tcBorders>
            <w:shd w:val="clear" w:color="000000" w:fill="D9D9D9"/>
            <w:vAlign w:val="center"/>
            <w:hideMark/>
          </w:tcPr>
          <w:p w14:paraId="4A8C9109" w14:textId="77777777" w:rsidR="009425B2" w:rsidRPr="009C7985" w:rsidRDefault="009425B2" w:rsidP="008E0BC8">
            <w:pPr>
              <w:jc w:val="center"/>
              <w:rPr>
                <w:ins w:id="680" w:author="Philippe Hollanda - Oliveira Trust" w:date="2022-08-17T10:36:00Z"/>
                <w:rFonts w:ascii="Calibri" w:hAnsi="Calibri"/>
                <w:color w:val="000000"/>
              </w:rPr>
            </w:pPr>
            <w:ins w:id="681" w:author="Philippe Hollanda - Oliveira Trust" w:date="2022-08-17T10:36:00Z">
              <w:r w:rsidRPr="009C7985">
                <w:rPr>
                  <w:rFonts w:ascii="Calibri" w:hAnsi="Calibri"/>
                  <w:color w:val="000000"/>
                </w:rPr>
                <w:t>R$</w:t>
              </w:r>
            </w:ins>
          </w:p>
        </w:tc>
        <w:tc>
          <w:tcPr>
            <w:tcW w:w="960" w:type="dxa"/>
            <w:tcBorders>
              <w:top w:val="nil"/>
              <w:left w:val="nil"/>
              <w:bottom w:val="single" w:sz="8" w:space="0" w:color="auto"/>
              <w:right w:val="single" w:sz="8" w:space="0" w:color="auto"/>
            </w:tcBorders>
            <w:shd w:val="clear" w:color="000000" w:fill="D9D9D9"/>
            <w:vAlign w:val="center"/>
            <w:hideMark/>
          </w:tcPr>
          <w:p w14:paraId="0DA4E37C" w14:textId="77777777" w:rsidR="009425B2" w:rsidRPr="009C7985" w:rsidRDefault="009425B2" w:rsidP="008E0BC8">
            <w:pPr>
              <w:jc w:val="center"/>
              <w:rPr>
                <w:ins w:id="682" w:author="Philippe Hollanda - Oliveira Trust" w:date="2022-08-17T10:36:00Z"/>
                <w:rFonts w:ascii="Calibri" w:hAnsi="Calibri"/>
                <w:color w:val="000000"/>
              </w:rPr>
            </w:pPr>
            <w:ins w:id="683" w:author="Philippe Hollanda - Oliveira Trust" w:date="2022-08-17T10:36:00Z">
              <w:r w:rsidRPr="009C7985">
                <w:rPr>
                  <w:rFonts w:ascii="Calibri" w:hAnsi="Calibri"/>
                  <w:color w:val="000000"/>
                </w:rPr>
                <w:t>R$</w:t>
              </w:r>
            </w:ins>
          </w:p>
        </w:tc>
        <w:tc>
          <w:tcPr>
            <w:tcW w:w="960" w:type="dxa"/>
            <w:tcBorders>
              <w:top w:val="nil"/>
              <w:left w:val="nil"/>
              <w:bottom w:val="single" w:sz="8" w:space="0" w:color="auto"/>
              <w:right w:val="single" w:sz="8" w:space="0" w:color="auto"/>
            </w:tcBorders>
            <w:shd w:val="clear" w:color="000000" w:fill="D9D9D9"/>
            <w:vAlign w:val="center"/>
            <w:hideMark/>
          </w:tcPr>
          <w:p w14:paraId="09B7BE07" w14:textId="77777777" w:rsidR="009425B2" w:rsidRPr="009C7985" w:rsidRDefault="009425B2" w:rsidP="008E0BC8">
            <w:pPr>
              <w:jc w:val="center"/>
              <w:rPr>
                <w:ins w:id="684" w:author="Philippe Hollanda - Oliveira Trust" w:date="2022-08-17T10:36:00Z"/>
                <w:rFonts w:ascii="Calibri" w:hAnsi="Calibri"/>
                <w:color w:val="000000"/>
              </w:rPr>
            </w:pPr>
            <w:ins w:id="685" w:author="Philippe Hollanda - Oliveira Trust" w:date="2022-08-17T10:36:00Z">
              <w:r w:rsidRPr="009C7985">
                <w:rPr>
                  <w:rFonts w:ascii="Calibri" w:hAnsi="Calibri"/>
                  <w:color w:val="000000"/>
                </w:rPr>
                <w:t>R$</w:t>
              </w:r>
            </w:ins>
          </w:p>
        </w:tc>
        <w:tc>
          <w:tcPr>
            <w:tcW w:w="960" w:type="dxa"/>
            <w:tcBorders>
              <w:top w:val="nil"/>
              <w:left w:val="nil"/>
              <w:bottom w:val="single" w:sz="8" w:space="0" w:color="auto"/>
              <w:right w:val="single" w:sz="8" w:space="0" w:color="auto"/>
            </w:tcBorders>
            <w:shd w:val="clear" w:color="000000" w:fill="D9D9D9"/>
            <w:vAlign w:val="center"/>
            <w:hideMark/>
          </w:tcPr>
          <w:p w14:paraId="6901CBF0" w14:textId="77777777" w:rsidR="009425B2" w:rsidRPr="009C7985" w:rsidRDefault="009425B2" w:rsidP="008E0BC8">
            <w:pPr>
              <w:jc w:val="center"/>
              <w:rPr>
                <w:ins w:id="686" w:author="Philippe Hollanda - Oliveira Trust" w:date="2022-08-17T10:36:00Z"/>
                <w:rFonts w:ascii="Calibri" w:hAnsi="Calibri"/>
                <w:color w:val="000000"/>
              </w:rPr>
            </w:pPr>
            <w:ins w:id="687" w:author="Philippe Hollanda - Oliveira Trust" w:date="2022-08-17T10:36:00Z">
              <w:r w:rsidRPr="009C7985">
                <w:rPr>
                  <w:rFonts w:ascii="Calibri" w:hAnsi="Calibri"/>
                  <w:color w:val="000000"/>
                </w:rPr>
                <w:t>R$</w:t>
              </w:r>
            </w:ins>
          </w:p>
        </w:tc>
        <w:tc>
          <w:tcPr>
            <w:tcW w:w="960" w:type="dxa"/>
            <w:tcBorders>
              <w:top w:val="nil"/>
              <w:left w:val="nil"/>
              <w:bottom w:val="single" w:sz="8" w:space="0" w:color="auto"/>
              <w:right w:val="single" w:sz="8" w:space="0" w:color="auto"/>
            </w:tcBorders>
            <w:shd w:val="clear" w:color="000000" w:fill="D9D9D9"/>
            <w:vAlign w:val="center"/>
            <w:hideMark/>
          </w:tcPr>
          <w:p w14:paraId="04F99547" w14:textId="77777777" w:rsidR="009425B2" w:rsidRPr="009C7985" w:rsidRDefault="009425B2" w:rsidP="008E0BC8">
            <w:pPr>
              <w:jc w:val="center"/>
              <w:rPr>
                <w:ins w:id="688" w:author="Philippe Hollanda - Oliveira Trust" w:date="2022-08-17T10:36:00Z"/>
                <w:rFonts w:ascii="Calibri" w:hAnsi="Calibri"/>
                <w:color w:val="000000"/>
              </w:rPr>
            </w:pPr>
            <w:ins w:id="689" w:author="Philippe Hollanda - Oliveira Trust" w:date="2022-08-17T10:36:00Z">
              <w:r w:rsidRPr="009C7985">
                <w:rPr>
                  <w:rFonts w:ascii="Calibri" w:hAnsi="Calibri"/>
                  <w:color w:val="000000"/>
                </w:rPr>
                <w:t>R$</w:t>
              </w:r>
            </w:ins>
          </w:p>
        </w:tc>
      </w:tr>
      <w:tr w:rsidR="009425B2" w:rsidRPr="009C7985" w14:paraId="24236D28" w14:textId="77777777" w:rsidTr="008E0BC8">
        <w:trPr>
          <w:trHeight w:val="330"/>
          <w:ins w:id="690" w:author="Philippe Hollanda - Oliveira Trust" w:date="2022-08-17T10:36:00Z"/>
        </w:trPr>
        <w:tc>
          <w:tcPr>
            <w:tcW w:w="959" w:type="dxa"/>
            <w:tcBorders>
              <w:top w:val="nil"/>
              <w:left w:val="single" w:sz="8" w:space="0" w:color="auto"/>
              <w:bottom w:val="single" w:sz="8" w:space="0" w:color="auto"/>
              <w:right w:val="single" w:sz="8" w:space="0" w:color="auto"/>
            </w:tcBorders>
            <w:shd w:val="clear" w:color="000000" w:fill="D9D9D9"/>
            <w:noWrap/>
            <w:vAlign w:val="center"/>
            <w:hideMark/>
          </w:tcPr>
          <w:p w14:paraId="3C95C1B8" w14:textId="77777777" w:rsidR="009425B2" w:rsidRPr="009C7985" w:rsidRDefault="009425B2" w:rsidP="008E0BC8">
            <w:pPr>
              <w:jc w:val="center"/>
              <w:rPr>
                <w:ins w:id="691" w:author="Philippe Hollanda - Oliveira Trust" w:date="2022-08-17T10:36:00Z"/>
                <w:rFonts w:ascii="Calibri" w:hAnsi="Calibri"/>
                <w:color w:val="000000"/>
              </w:rPr>
            </w:pPr>
            <w:ins w:id="692" w:author="Philippe Hollanda - Oliveira Trust" w:date="2022-08-17T10:36:00Z">
              <w:r w:rsidRPr="009C7985">
                <w:rPr>
                  <w:rFonts w:ascii="Calibri" w:hAnsi="Calibri"/>
                  <w:color w:val="000000"/>
                </w:rPr>
                <w:t> </w:t>
              </w:r>
            </w:ins>
          </w:p>
        </w:tc>
        <w:tc>
          <w:tcPr>
            <w:tcW w:w="961" w:type="dxa"/>
            <w:tcBorders>
              <w:top w:val="nil"/>
              <w:left w:val="nil"/>
              <w:bottom w:val="single" w:sz="8" w:space="0" w:color="auto"/>
              <w:right w:val="single" w:sz="8" w:space="0" w:color="auto"/>
            </w:tcBorders>
            <w:shd w:val="clear" w:color="000000" w:fill="D9D9D9"/>
            <w:noWrap/>
            <w:vAlign w:val="center"/>
            <w:hideMark/>
          </w:tcPr>
          <w:p w14:paraId="58357201" w14:textId="77777777" w:rsidR="009425B2" w:rsidRPr="009C7985" w:rsidRDefault="009425B2" w:rsidP="008E0BC8">
            <w:pPr>
              <w:jc w:val="center"/>
              <w:rPr>
                <w:ins w:id="693" w:author="Philippe Hollanda - Oliveira Trust" w:date="2022-08-17T10:36:00Z"/>
                <w:rFonts w:ascii="Calibri" w:hAnsi="Calibri"/>
                <w:color w:val="000000"/>
              </w:rPr>
            </w:pPr>
            <w:ins w:id="694" w:author="Philippe Hollanda - Oliveira Trust" w:date="2022-08-17T10:36:00Z">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vAlign w:val="center"/>
            <w:hideMark/>
          </w:tcPr>
          <w:p w14:paraId="1563791E" w14:textId="77777777" w:rsidR="009425B2" w:rsidRPr="009C7985" w:rsidRDefault="009425B2" w:rsidP="008E0BC8">
            <w:pPr>
              <w:rPr>
                <w:ins w:id="695" w:author="Philippe Hollanda - Oliveira Trust" w:date="2022-08-17T10:36:00Z"/>
                <w:rFonts w:ascii="Calibri" w:hAnsi="Calibri"/>
                <w:color w:val="000000"/>
                <w:sz w:val="22"/>
              </w:rPr>
            </w:pPr>
            <w:ins w:id="696" w:author="Philippe Hollanda - Oliveira Trust" w:date="2022-08-17T10:36:00Z">
              <w:r w:rsidRPr="009C7985">
                <w:rPr>
                  <w:rFonts w:ascii="Calibri" w:hAnsi="Calibri"/>
                  <w:color w:val="000000"/>
                  <w:sz w:val="22"/>
                </w:rPr>
                <w:t> </w:t>
              </w:r>
            </w:ins>
          </w:p>
        </w:tc>
        <w:tc>
          <w:tcPr>
            <w:tcW w:w="960" w:type="dxa"/>
            <w:tcBorders>
              <w:top w:val="nil"/>
              <w:left w:val="nil"/>
              <w:bottom w:val="single" w:sz="8" w:space="0" w:color="auto"/>
              <w:right w:val="single" w:sz="8" w:space="0" w:color="auto"/>
            </w:tcBorders>
            <w:shd w:val="clear" w:color="auto" w:fill="auto"/>
            <w:vAlign w:val="center"/>
            <w:hideMark/>
          </w:tcPr>
          <w:p w14:paraId="242A24D4" w14:textId="77777777" w:rsidR="009425B2" w:rsidRPr="009C7985" w:rsidRDefault="009425B2" w:rsidP="008E0BC8">
            <w:pPr>
              <w:rPr>
                <w:ins w:id="697" w:author="Philippe Hollanda - Oliveira Trust" w:date="2022-08-17T10:36:00Z"/>
                <w:rFonts w:ascii="Calibri" w:hAnsi="Calibri"/>
                <w:color w:val="000000"/>
                <w:sz w:val="22"/>
              </w:rPr>
            </w:pPr>
            <w:ins w:id="698" w:author="Philippe Hollanda - Oliveira Trust" w:date="2022-08-17T10:36:00Z">
              <w:r w:rsidRPr="009C7985">
                <w:rPr>
                  <w:rFonts w:ascii="Calibri" w:hAnsi="Calibri"/>
                  <w:color w:val="000000"/>
                  <w:sz w:val="22"/>
                </w:rPr>
                <w:t> </w:t>
              </w:r>
            </w:ins>
          </w:p>
        </w:tc>
        <w:tc>
          <w:tcPr>
            <w:tcW w:w="960" w:type="dxa"/>
            <w:tcBorders>
              <w:top w:val="nil"/>
              <w:left w:val="nil"/>
              <w:bottom w:val="single" w:sz="8" w:space="0" w:color="auto"/>
              <w:right w:val="single" w:sz="8" w:space="0" w:color="auto"/>
            </w:tcBorders>
            <w:shd w:val="clear" w:color="auto" w:fill="auto"/>
            <w:vAlign w:val="center"/>
            <w:hideMark/>
          </w:tcPr>
          <w:p w14:paraId="7FD3A3F1" w14:textId="77777777" w:rsidR="009425B2" w:rsidRPr="009C7985" w:rsidRDefault="009425B2" w:rsidP="008E0BC8">
            <w:pPr>
              <w:rPr>
                <w:ins w:id="699" w:author="Philippe Hollanda - Oliveira Trust" w:date="2022-08-17T10:36:00Z"/>
                <w:rFonts w:ascii="Calibri" w:hAnsi="Calibri"/>
                <w:color w:val="000000"/>
                <w:sz w:val="22"/>
              </w:rPr>
            </w:pPr>
            <w:ins w:id="700" w:author="Philippe Hollanda - Oliveira Trust" w:date="2022-08-17T10:36:00Z">
              <w:r w:rsidRPr="009C7985">
                <w:rPr>
                  <w:rFonts w:ascii="Calibri" w:hAnsi="Calibri"/>
                  <w:color w:val="000000"/>
                  <w:sz w:val="22"/>
                </w:rPr>
                <w:t> </w:t>
              </w:r>
            </w:ins>
          </w:p>
        </w:tc>
        <w:tc>
          <w:tcPr>
            <w:tcW w:w="960" w:type="dxa"/>
            <w:tcBorders>
              <w:top w:val="nil"/>
              <w:left w:val="nil"/>
              <w:bottom w:val="single" w:sz="8" w:space="0" w:color="auto"/>
              <w:right w:val="single" w:sz="8" w:space="0" w:color="auto"/>
            </w:tcBorders>
            <w:shd w:val="clear" w:color="auto" w:fill="auto"/>
            <w:vAlign w:val="center"/>
            <w:hideMark/>
          </w:tcPr>
          <w:p w14:paraId="754546F7" w14:textId="77777777" w:rsidR="009425B2" w:rsidRPr="009C7985" w:rsidRDefault="009425B2" w:rsidP="008E0BC8">
            <w:pPr>
              <w:rPr>
                <w:ins w:id="701" w:author="Philippe Hollanda - Oliveira Trust" w:date="2022-08-17T10:36:00Z"/>
                <w:rFonts w:ascii="Calibri" w:hAnsi="Calibri"/>
                <w:color w:val="000000"/>
                <w:sz w:val="22"/>
              </w:rPr>
            </w:pPr>
            <w:ins w:id="702" w:author="Philippe Hollanda - Oliveira Trust" w:date="2022-08-17T10:36:00Z">
              <w:r w:rsidRPr="009C7985">
                <w:rPr>
                  <w:rFonts w:ascii="Calibri" w:hAnsi="Calibri"/>
                  <w:color w:val="000000"/>
                  <w:sz w:val="22"/>
                </w:rPr>
                <w:t> </w:t>
              </w:r>
            </w:ins>
          </w:p>
        </w:tc>
        <w:tc>
          <w:tcPr>
            <w:tcW w:w="960" w:type="dxa"/>
            <w:tcBorders>
              <w:top w:val="nil"/>
              <w:left w:val="nil"/>
              <w:bottom w:val="single" w:sz="8" w:space="0" w:color="auto"/>
              <w:right w:val="single" w:sz="8" w:space="0" w:color="auto"/>
            </w:tcBorders>
            <w:shd w:val="clear" w:color="auto" w:fill="auto"/>
            <w:vAlign w:val="center"/>
            <w:hideMark/>
          </w:tcPr>
          <w:p w14:paraId="7DC059A7" w14:textId="77777777" w:rsidR="009425B2" w:rsidRPr="009C7985" w:rsidRDefault="009425B2" w:rsidP="008E0BC8">
            <w:pPr>
              <w:rPr>
                <w:ins w:id="703" w:author="Philippe Hollanda - Oliveira Trust" w:date="2022-08-17T10:36:00Z"/>
                <w:rFonts w:ascii="Calibri" w:hAnsi="Calibri"/>
                <w:color w:val="000000"/>
                <w:sz w:val="22"/>
              </w:rPr>
            </w:pPr>
            <w:ins w:id="704" w:author="Philippe Hollanda - Oliveira Trust" w:date="2022-08-17T10:36:00Z">
              <w:r w:rsidRPr="009C7985">
                <w:rPr>
                  <w:rFonts w:ascii="Calibri" w:hAnsi="Calibri"/>
                  <w:color w:val="000000"/>
                  <w:sz w:val="22"/>
                </w:rPr>
                <w:t> </w:t>
              </w:r>
            </w:ins>
          </w:p>
        </w:tc>
        <w:tc>
          <w:tcPr>
            <w:tcW w:w="960" w:type="dxa"/>
            <w:tcBorders>
              <w:top w:val="nil"/>
              <w:left w:val="nil"/>
              <w:bottom w:val="single" w:sz="8" w:space="0" w:color="auto"/>
              <w:right w:val="single" w:sz="8" w:space="0" w:color="auto"/>
            </w:tcBorders>
            <w:shd w:val="clear" w:color="auto" w:fill="auto"/>
            <w:vAlign w:val="center"/>
            <w:hideMark/>
          </w:tcPr>
          <w:p w14:paraId="573C5979" w14:textId="77777777" w:rsidR="009425B2" w:rsidRPr="009C7985" w:rsidRDefault="009425B2" w:rsidP="008E0BC8">
            <w:pPr>
              <w:rPr>
                <w:ins w:id="705" w:author="Philippe Hollanda - Oliveira Trust" w:date="2022-08-17T10:36:00Z"/>
                <w:rFonts w:ascii="Calibri" w:hAnsi="Calibri"/>
                <w:color w:val="000000"/>
                <w:sz w:val="22"/>
              </w:rPr>
            </w:pPr>
            <w:ins w:id="706" w:author="Philippe Hollanda - Oliveira Trust" w:date="2022-08-17T10:36:00Z">
              <w:r w:rsidRPr="009C7985">
                <w:rPr>
                  <w:rFonts w:ascii="Calibri" w:hAnsi="Calibri"/>
                  <w:color w:val="000000"/>
                  <w:sz w:val="22"/>
                </w:rPr>
                <w:t> </w:t>
              </w:r>
            </w:ins>
          </w:p>
        </w:tc>
        <w:tc>
          <w:tcPr>
            <w:tcW w:w="960" w:type="dxa"/>
            <w:tcBorders>
              <w:top w:val="nil"/>
              <w:left w:val="nil"/>
              <w:bottom w:val="single" w:sz="8" w:space="0" w:color="auto"/>
              <w:right w:val="single" w:sz="8" w:space="0" w:color="auto"/>
            </w:tcBorders>
            <w:shd w:val="clear" w:color="auto" w:fill="auto"/>
            <w:vAlign w:val="center"/>
            <w:hideMark/>
          </w:tcPr>
          <w:p w14:paraId="41414FE6" w14:textId="77777777" w:rsidR="009425B2" w:rsidRPr="009C7985" w:rsidRDefault="009425B2" w:rsidP="008E0BC8">
            <w:pPr>
              <w:rPr>
                <w:ins w:id="707" w:author="Philippe Hollanda - Oliveira Trust" w:date="2022-08-17T10:36:00Z"/>
                <w:rFonts w:ascii="Calibri" w:hAnsi="Calibri"/>
                <w:color w:val="000000"/>
                <w:sz w:val="22"/>
              </w:rPr>
            </w:pPr>
            <w:ins w:id="708" w:author="Philippe Hollanda - Oliveira Trust" w:date="2022-08-17T10:36:00Z">
              <w:r w:rsidRPr="009C7985">
                <w:rPr>
                  <w:rFonts w:ascii="Calibri" w:hAnsi="Calibri"/>
                  <w:color w:val="000000"/>
                  <w:sz w:val="22"/>
                </w:rPr>
                <w:t> </w:t>
              </w:r>
            </w:ins>
          </w:p>
        </w:tc>
        <w:tc>
          <w:tcPr>
            <w:tcW w:w="960" w:type="dxa"/>
            <w:tcBorders>
              <w:top w:val="nil"/>
              <w:left w:val="nil"/>
              <w:bottom w:val="single" w:sz="8" w:space="0" w:color="auto"/>
              <w:right w:val="single" w:sz="8" w:space="0" w:color="auto"/>
            </w:tcBorders>
            <w:shd w:val="clear" w:color="auto" w:fill="auto"/>
            <w:vAlign w:val="center"/>
            <w:hideMark/>
          </w:tcPr>
          <w:p w14:paraId="01A2F556" w14:textId="77777777" w:rsidR="009425B2" w:rsidRPr="009C7985" w:rsidRDefault="009425B2" w:rsidP="008E0BC8">
            <w:pPr>
              <w:rPr>
                <w:ins w:id="709" w:author="Philippe Hollanda - Oliveira Trust" w:date="2022-08-17T10:36:00Z"/>
                <w:rFonts w:ascii="Calibri" w:hAnsi="Calibri"/>
                <w:color w:val="000000"/>
                <w:sz w:val="22"/>
              </w:rPr>
            </w:pPr>
            <w:ins w:id="710" w:author="Philippe Hollanda - Oliveira Trust" w:date="2022-08-17T10:36:00Z">
              <w:r w:rsidRPr="009C7985">
                <w:rPr>
                  <w:rFonts w:ascii="Calibri" w:hAnsi="Calibri"/>
                  <w:color w:val="000000"/>
                  <w:sz w:val="22"/>
                </w:rPr>
                <w:t> </w:t>
              </w:r>
            </w:ins>
          </w:p>
        </w:tc>
        <w:tc>
          <w:tcPr>
            <w:tcW w:w="960" w:type="dxa"/>
            <w:tcBorders>
              <w:top w:val="nil"/>
              <w:left w:val="nil"/>
              <w:bottom w:val="single" w:sz="8" w:space="0" w:color="auto"/>
              <w:right w:val="single" w:sz="8" w:space="0" w:color="auto"/>
            </w:tcBorders>
            <w:shd w:val="clear" w:color="auto" w:fill="auto"/>
            <w:vAlign w:val="center"/>
            <w:hideMark/>
          </w:tcPr>
          <w:p w14:paraId="63AAA25B" w14:textId="77777777" w:rsidR="009425B2" w:rsidRPr="009C7985" w:rsidRDefault="009425B2" w:rsidP="008E0BC8">
            <w:pPr>
              <w:rPr>
                <w:ins w:id="711" w:author="Philippe Hollanda - Oliveira Trust" w:date="2022-08-17T10:36:00Z"/>
                <w:rFonts w:ascii="Calibri" w:hAnsi="Calibri"/>
                <w:color w:val="000000"/>
                <w:sz w:val="22"/>
              </w:rPr>
            </w:pPr>
            <w:ins w:id="712" w:author="Philippe Hollanda - Oliveira Trust" w:date="2022-08-17T10:36:00Z">
              <w:r w:rsidRPr="009C7985">
                <w:rPr>
                  <w:rFonts w:ascii="Calibri" w:hAnsi="Calibri"/>
                  <w:color w:val="000000"/>
                  <w:sz w:val="22"/>
                </w:rPr>
                <w:t> </w:t>
              </w:r>
            </w:ins>
          </w:p>
        </w:tc>
      </w:tr>
      <w:tr w:rsidR="009425B2" w:rsidRPr="009C7985" w14:paraId="3D05CEA9" w14:textId="77777777" w:rsidTr="008E0BC8">
        <w:trPr>
          <w:trHeight w:val="330"/>
          <w:ins w:id="713" w:author="Philippe Hollanda - Oliveira Trust" w:date="2022-08-17T10:36:00Z"/>
        </w:trPr>
        <w:tc>
          <w:tcPr>
            <w:tcW w:w="959" w:type="dxa"/>
            <w:tcBorders>
              <w:top w:val="nil"/>
              <w:left w:val="single" w:sz="8" w:space="0" w:color="auto"/>
              <w:bottom w:val="single" w:sz="8" w:space="0" w:color="auto"/>
              <w:right w:val="single" w:sz="8" w:space="0" w:color="auto"/>
            </w:tcBorders>
            <w:shd w:val="clear" w:color="auto" w:fill="auto"/>
            <w:vAlign w:val="center"/>
            <w:hideMark/>
          </w:tcPr>
          <w:p w14:paraId="7E1F4C47" w14:textId="77777777" w:rsidR="009425B2" w:rsidRPr="009C7985" w:rsidRDefault="009425B2" w:rsidP="008E0BC8">
            <w:pPr>
              <w:jc w:val="center"/>
              <w:rPr>
                <w:ins w:id="714" w:author="Philippe Hollanda - Oliveira Trust" w:date="2022-08-17T10:36:00Z"/>
                <w:rFonts w:ascii="Calibri" w:hAnsi="Calibri"/>
                <w:color w:val="000000"/>
              </w:rPr>
            </w:pPr>
            <w:ins w:id="715" w:author="Philippe Hollanda - Oliveira Trust" w:date="2022-08-17T10:36:00Z">
              <w:r w:rsidRPr="009C7985">
                <w:rPr>
                  <w:rFonts w:ascii="Calibri" w:hAnsi="Calibri"/>
                  <w:color w:val="000000"/>
                </w:rPr>
                <w:t> </w:t>
              </w:r>
            </w:ins>
          </w:p>
        </w:tc>
        <w:tc>
          <w:tcPr>
            <w:tcW w:w="961" w:type="dxa"/>
            <w:tcBorders>
              <w:top w:val="nil"/>
              <w:left w:val="nil"/>
              <w:bottom w:val="single" w:sz="8" w:space="0" w:color="auto"/>
              <w:right w:val="single" w:sz="8" w:space="0" w:color="auto"/>
            </w:tcBorders>
            <w:shd w:val="clear" w:color="auto" w:fill="auto"/>
            <w:vAlign w:val="center"/>
            <w:hideMark/>
          </w:tcPr>
          <w:p w14:paraId="11BE3B34" w14:textId="77777777" w:rsidR="009425B2" w:rsidRPr="009C7985" w:rsidRDefault="009425B2" w:rsidP="008E0BC8">
            <w:pPr>
              <w:jc w:val="center"/>
              <w:rPr>
                <w:ins w:id="716" w:author="Philippe Hollanda - Oliveira Trust" w:date="2022-08-17T10:36:00Z"/>
                <w:rFonts w:ascii="Calibri" w:hAnsi="Calibri"/>
                <w:b/>
                <w:bCs/>
                <w:color w:val="000000"/>
              </w:rPr>
            </w:pPr>
            <w:ins w:id="717" w:author="Philippe Hollanda - Oliveira Trust" w:date="2022-08-17T10:36:00Z">
              <w:r w:rsidRPr="009C7985">
                <w:rPr>
                  <w:rFonts w:ascii="Calibri" w:hAnsi="Calibri"/>
                  <w:b/>
                  <w:bCs/>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49F1F3A9" w14:textId="77777777" w:rsidR="009425B2" w:rsidRPr="009C7985" w:rsidRDefault="009425B2" w:rsidP="008E0BC8">
            <w:pPr>
              <w:jc w:val="center"/>
              <w:rPr>
                <w:ins w:id="718" w:author="Philippe Hollanda - Oliveira Trust" w:date="2022-08-17T10:36:00Z"/>
                <w:rFonts w:ascii="Calibri" w:hAnsi="Calibri"/>
                <w:color w:val="000000"/>
              </w:rPr>
            </w:pPr>
            <w:ins w:id="719" w:author="Philippe Hollanda - Oliveira Trust" w:date="2022-08-17T10:36:00Z">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621D75F5" w14:textId="77777777" w:rsidR="009425B2" w:rsidRPr="009C7985" w:rsidRDefault="009425B2" w:rsidP="008E0BC8">
            <w:pPr>
              <w:jc w:val="center"/>
              <w:rPr>
                <w:ins w:id="720" w:author="Philippe Hollanda - Oliveira Trust" w:date="2022-08-17T10:36:00Z"/>
                <w:rFonts w:ascii="Calibri" w:hAnsi="Calibri"/>
                <w:color w:val="000000"/>
              </w:rPr>
            </w:pPr>
            <w:ins w:id="721" w:author="Philippe Hollanda - Oliveira Trust" w:date="2022-08-17T10:36:00Z">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1F43107F" w14:textId="77777777" w:rsidR="009425B2" w:rsidRPr="009C7985" w:rsidRDefault="009425B2" w:rsidP="008E0BC8">
            <w:pPr>
              <w:jc w:val="center"/>
              <w:rPr>
                <w:ins w:id="722" w:author="Philippe Hollanda - Oliveira Trust" w:date="2022-08-17T10:36:00Z"/>
                <w:rFonts w:ascii="Calibri" w:hAnsi="Calibri"/>
                <w:color w:val="000000"/>
              </w:rPr>
            </w:pPr>
            <w:ins w:id="723" w:author="Philippe Hollanda - Oliveira Trust" w:date="2022-08-17T10:36:00Z">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6ADC9F77" w14:textId="77777777" w:rsidR="009425B2" w:rsidRPr="009C7985" w:rsidRDefault="009425B2" w:rsidP="008E0BC8">
            <w:pPr>
              <w:jc w:val="center"/>
              <w:rPr>
                <w:ins w:id="724" w:author="Philippe Hollanda - Oliveira Trust" w:date="2022-08-17T10:36:00Z"/>
                <w:rFonts w:ascii="Calibri" w:hAnsi="Calibri"/>
                <w:color w:val="000000"/>
              </w:rPr>
            </w:pPr>
            <w:ins w:id="725" w:author="Philippe Hollanda - Oliveira Trust" w:date="2022-08-17T10:36:00Z">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2CDE9570" w14:textId="77777777" w:rsidR="009425B2" w:rsidRPr="009C7985" w:rsidRDefault="009425B2" w:rsidP="008E0BC8">
            <w:pPr>
              <w:jc w:val="center"/>
              <w:rPr>
                <w:ins w:id="726" w:author="Philippe Hollanda - Oliveira Trust" w:date="2022-08-17T10:36:00Z"/>
                <w:rFonts w:ascii="Calibri" w:hAnsi="Calibri"/>
                <w:color w:val="000000"/>
              </w:rPr>
            </w:pPr>
            <w:ins w:id="727" w:author="Philippe Hollanda - Oliveira Trust" w:date="2022-08-17T10:36:00Z">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7217B13E" w14:textId="77777777" w:rsidR="009425B2" w:rsidRPr="009C7985" w:rsidRDefault="009425B2" w:rsidP="008E0BC8">
            <w:pPr>
              <w:jc w:val="center"/>
              <w:rPr>
                <w:ins w:id="728" w:author="Philippe Hollanda - Oliveira Trust" w:date="2022-08-17T10:36:00Z"/>
                <w:rFonts w:ascii="Calibri" w:hAnsi="Calibri"/>
                <w:color w:val="000000"/>
              </w:rPr>
            </w:pPr>
            <w:ins w:id="729" w:author="Philippe Hollanda - Oliveira Trust" w:date="2022-08-17T10:36:00Z">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11F78346" w14:textId="77777777" w:rsidR="009425B2" w:rsidRPr="009C7985" w:rsidRDefault="009425B2" w:rsidP="008E0BC8">
            <w:pPr>
              <w:jc w:val="center"/>
              <w:rPr>
                <w:ins w:id="730" w:author="Philippe Hollanda - Oliveira Trust" w:date="2022-08-17T10:36:00Z"/>
                <w:rFonts w:ascii="Calibri" w:hAnsi="Calibri"/>
                <w:color w:val="000000"/>
              </w:rPr>
            </w:pPr>
            <w:ins w:id="731" w:author="Philippe Hollanda - Oliveira Trust" w:date="2022-08-17T10:36:00Z">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5F73CFB2" w14:textId="77777777" w:rsidR="009425B2" w:rsidRPr="009C7985" w:rsidRDefault="009425B2" w:rsidP="008E0BC8">
            <w:pPr>
              <w:jc w:val="center"/>
              <w:rPr>
                <w:ins w:id="732" w:author="Philippe Hollanda - Oliveira Trust" w:date="2022-08-17T10:36:00Z"/>
                <w:rFonts w:ascii="Calibri" w:hAnsi="Calibri"/>
                <w:color w:val="000000"/>
              </w:rPr>
            </w:pPr>
            <w:ins w:id="733" w:author="Philippe Hollanda - Oliveira Trust" w:date="2022-08-17T10:36:00Z">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78F3D380" w14:textId="77777777" w:rsidR="009425B2" w:rsidRPr="009C7985" w:rsidRDefault="009425B2" w:rsidP="008E0BC8">
            <w:pPr>
              <w:jc w:val="center"/>
              <w:rPr>
                <w:ins w:id="734" w:author="Philippe Hollanda - Oliveira Trust" w:date="2022-08-17T10:36:00Z"/>
                <w:rFonts w:ascii="Calibri" w:hAnsi="Calibri"/>
                <w:color w:val="000000"/>
              </w:rPr>
            </w:pPr>
            <w:ins w:id="735" w:author="Philippe Hollanda - Oliveira Trust" w:date="2022-08-17T10:36:00Z">
              <w:r w:rsidRPr="009C7985">
                <w:rPr>
                  <w:rFonts w:ascii="Calibri" w:hAnsi="Calibri"/>
                  <w:color w:val="000000"/>
                </w:rPr>
                <w:t> </w:t>
              </w:r>
            </w:ins>
          </w:p>
        </w:tc>
      </w:tr>
      <w:tr w:rsidR="009425B2" w:rsidRPr="009C7985" w14:paraId="426EF612" w14:textId="77777777" w:rsidTr="008E0BC8">
        <w:trPr>
          <w:trHeight w:val="330"/>
          <w:ins w:id="736" w:author="Philippe Hollanda - Oliveira Trust" w:date="2022-08-17T10:36:00Z"/>
        </w:trPr>
        <w:tc>
          <w:tcPr>
            <w:tcW w:w="959" w:type="dxa"/>
            <w:tcBorders>
              <w:top w:val="nil"/>
              <w:left w:val="single" w:sz="8" w:space="0" w:color="auto"/>
              <w:bottom w:val="single" w:sz="8" w:space="0" w:color="auto"/>
              <w:right w:val="single" w:sz="8" w:space="0" w:color="auto"/>
            </w:tcBorders>
            <w:shd w:val="clear" w:color="auto" w:fill="auto"/>
            <w:vAlign w:val="center"/>
            <w:hideMark/>
          </w:tcPr>
          <w:p w14:paraId="22D5F84C" w14:textId="77777777" w:rsidR="009425B2" w:rsidRPr="009C7985" w:rsidRDefault="009425B2" w:rsidP="008E0BC8">
            <w:pPr>
              <w:jc w:val="center"/>
              <w:rPr>
                <w:ins w:id="737" w:author="Philippe Hollanda - Oliveira Trust" w:date="2022-08-17T10:36:00Z"/>
                <w:rFonts w:ascii="Calibri" w:hAnsi="Calibri"/>
                <w:color w:val="000000"/>
              </w:rPr>
            </w:pPr>
            <w:ins w:id="738" w:author="Philippe Hollanda - Oliveira Trust" w:date="2022-08-17T10:36:00Z">
              <w:r w:rsidRPr="009C7985">
                <w:rPr>
                  <w:rFonts w:ascii="Calibri" w:hAnsi="Calibri"/>
                  <w:color w:val="000000"/>
                </w:rPr>
                <w:t> </w:t>
              </w:r>
            </w:ins>
          </w:p>
        </w:tc>
        <w:tc>
          <w:tcPr>
            <w:tcW w:w="961" w:type="dxa"/>
            <w:tcBorders>
              <w:top w:val="nil"/>
              <w:left w:val="nil"/>
              <w:bottom w:val="single" w:sz="8" w:space="0" w:color="auto"/>
              <w:right w:val="single" w:sz="8" w:space="0" w:color="auto"/>
            </w:tcBorders>
            <w:shd w:val="clear" w:color="auto" w:fill="auto"/>
            <w:vAlign w:val="center"/>
            <w:hideMark/>
          </w:tcPr>
          <w:p w14:paraId="05A3395B" w14:textId="77777777" w:rsidR="009425B2" w:rsidRPr="009C7985" w:rsidRDefault="009425B2" w:rsidP="008E0BC8">
            <w:pPr>
              <w:jc w:val="center"/>
              <w:rPr>
                <w:ins w:id="739" w:author="Philippe Hollanda - Oliveira Trust" w:date="2022-08-17T10:36:00Z"/>
                <w:rFonts w:ascii="Calibri" w:hAnsi="Calibri"/>
                <w:b/>
                <w:bCs/>
                <w:color w:val="000000"/>
              </w:rPr>
            </w:pPr>
            <w:ins w:id="740" w:author="Philippe Hollanda - Oliveira Trust" w:date="2022-08-17T10:36:00Z">
              <w:r w:rsidRPr="009C7985">
                <w:rPr>
                  <w:rFonts w:ascii="Calibri" w:hAnsi="Calibri"/>
                  <w:b/>
                  <w:bCs/>
                  <w:color w:val="000000"/>
                </w:rPr>
                <w:t>R</w:t>
              </w:r>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61DBFEF2" w14:textId="77777777" w:rsidR="009425B2" w:rsidRPr="009C7985" w:rsidRDefault="009425B2" w:rsidP="008E0BC8">
            <w:pPr>
              <w:jc w:val="center"/>
              <w:rPr>
                <w:ins w:id="741" w:author="Philippe Hollanda - Oliveira Trust" w:date="2022-08-17T10:36:00Z"/>
                <w:rFonts w:ascii="Calibri" w:hAnsi="Calibri"/>
                <w:b/>
                <w:bCs/>
                <w:color w:val="000000"/>
              </w:rPr>
            </w:pPr>
            <w:ins w:id="742" w:author="Philippe Hollanda - Oliveira Trust" w:date="2022-08-17T10:36:00Z">
              <w:r w:rsidRPr="009C7985">
                <w:rPr>
                  <w:rFonts w:ascii="Calibri" w:hAnsi="Calibri"/>
                  <w:b/>
                  <w:bCs/>
                  <w:color w:val="000000"/>
                </w:rPr>
                <w:t>R</w:t>
              </w:r>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4FD06E2B" w14:textId="77777777" w:rsidR="009425B2" w:rsidRPr="009C7985" w:rsidRDefault="009425B2" w:rsidP="008E0BC8">
            <w:pPr>
              <w:jc w:val="center"/>
              <w:rPr>
                <w:ins w:id="743" w:author="Philippe Hollanda - Oliveira Trust" w:date="2022-08-17T10:36:00Z"/>
                <w:rFonts w:ascii="Calibri" w:hAnsi="Calibri"/>
                <w:b/>
                <w:bCs/>
                <w:color w:val="000000"/>
              </w:rPr>
            </w:pPr>
            <w:ins w:id="744" w:author="Philippe Hollanda - Oliveira Trust" w:date="2022-08-17T10:36:00Z">
              <w:r w:rsidRPr="009C7985">
                <w:rPr>
                  <w:rFonts w:ascii="Calibri" w:hAnsi="Calibri"/>
                  <w:b/>
                  <w:bCs/>
                  <w:color w:val="000000"/>
                </w:rPr>
                <w:t>R</w:t>
              </w:r>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0A1F42D0" w14:textId="77777777" w:rsidR="009425B2" w:rsidRPr="009C7985" w:rsidRDefault="009425B2" w:rsidP="008E0BC8">
            <w:pPr>
              <w:jc w:val="center"/>
              <w:rPr>
                <w:ins w:id="745" w:author="Philippe Hollanda - Oliveira Trust" w:date="2022-08-17T10:36:00Z"/>
                <w:rFonts w:ascii="Calibri" w:hAnsi="Calibri"/>
                <w:b/>
                <w:bCs/>
                <w:color w:val="000000"/>
              </w:rPr>
            </w:pPr>
            <w:ins w:id="746" w:author="Philippe Hollanda - Oliveira Trust" w:date="2022-08-17T10:36:00Z">
              <w:r w:rsidRPr="009C7985">
                <w:rPr>
                  <w:rFonts w:ascii="Calibri" w:hAnsi="Calibri"/>
                  <w:b/>
                  <w:bCs/>
                  <w:color w:val="000000"/>
                </w:rPr>
                <w:t>R</w:t>
              </w:r>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6C52DB35" w14:textId="77777777" w:rsidR="009425B2" w:rsidRPr="009C7985" w:rsidRDefault="009425B2" w:rsidP="008E0BC8">
            <w:pPr>
              <w:jc w:val="center"/>
              <w:rPr>
                <w:ins w:id="747" w:author="Philippe Hollanda - Oliveira Trust" w:date="2022-08-17T10:36:00Z"/>
                <w:rFonts w:ascii="Calibri" w:hAnsi="Calibri"/>
                <w:b/>
                <w:bCs/>
                <w:color w:val="000000"/>
              </w:rPr>
            </w:pPr>
            <w:ins w:id="748" w:author="Philippe Hollanda - Oliveira Trust" w:date="2022-08-17T10:36:00Z">
              <w:r w:rsidRPr="009C7985">
                <w:rPr>
                  <w:rFonts w:ascii="Calibri" w:hAnsi="Calibri"/>
                  <w:b/>
                  <w:bCs/>
                  <w:color w:val="000000"/>
                </w:rPr>
                <w:t>R</w:t>
              </w:r>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41B0828E" w14:textId="77777777" w:rsidR="009425B2" w:rsidRPr="009C7985" w:rsidRDefault="009425B2" w:rsidP="008E0BC8">
            <w:pPr>
              <w:jc w:val="center"/>
              <w:rPr>
                <w:ins w:id="749" w:author="Philippe Hollanda - Oliveira Trust" w:date="2022-08-17T10:36:00Z"/>
                <w:rFonts w:ascii="Calibri" w:hAnsi="Calibri"/>
                <w:b/>
                <w:bCs/>
                <w:color w:val="000000"/>
              </w:rPr>
            </w:pPr>
            <w:ins w:id="750" w:author="Philippe Hollanda - Oliveira Trust" w:date="2022-08-17T10:36:00Z">
              <w:r w:rsidRPr="009C7985">
                <w:rPr>
                  <w:rFonts w:ascii="Calibri" w:hAnsi="Calibri"/>
                  <w:b/>
                  <w:bCs/>
                  <w:color w:val="000000"/>
                </w:rPr>
                <w:t>R</w:t>
              </w:r>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2B8D56A2" w14:textId="77777777" w:rsidR="009425B2" w:rsidRPr="009C7985" w:rsidRDefault="009425B2" w:rsidP="008E0BC8">
            <w:pPr>
              <w:jc w:val="center"/>
              <w:rPr>
                <w:ins w:id="751" w:author="Philippe Hollanda - Oliveira Trust" w:date="2022-08-17T10:36:00Z"/>
                <w:rFonts w:ascii="Calibri" w:hAnsi="Calibri"/>
                <w:b/>
                <w:bCs/>
                <w:color w:val="000000"/>
              </w:rPr>
            </w:pPr>
            <w:ins w:id="752" w:author="Philippe Hollanda - Oliveira Trust" w:date="2022-08-17T10:36:00Z">
              <w:r w:rsidRPr="009C7985">
                <w:rPr>
                  <w:rFonts w:ascii="Calibri" w:hAnsi="Calibri"/>
                  <w:b/>
                  <w:bCs/>
                  <w:color w:val="000000"/>
                </w:rPr>
                <w:t>R</w:t>
              </w:r>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68413E8B" w14:textId="77777777" w:rsidR="009425B2" w:rsidRPr="009C7985" w:rsidRDefault="009425B2" w:rsidP="008E0BC8">
            <w:pPr>
              <w:jc w:val="center"/>
              <w:rPr>
                <w:ins w:id="753" w:author="Philippe Hollanda - Oliveira Trust" w:date="2022-08-17T10:36:00Z"/>
                <w:rFonts w:ascii="Calibri" w:hAnsi="Calibri"/>
                <w:b/>
                <w:bCs/>
                <w:color w:val="000000"/>
              </w:rPr>
            </w:pPr>
            <w:ins w:id="754" w:author="Philippe Hollanda - Oliveira Trust" w:date="2022-08-17T10:36:00Z">
              <w:r w:rsidRPr="009C7985">
                <w:rPr>
                  <w:rFonts w:ascii="Calibri" w:hAnsi="Calibri"/>
                  <w:b/>
                  <w:bCs/>
                  <w:color w:val="000000"/>
                </w:rPr>
                <w:t>R</w:t>
              </w:r>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2A095575" w14:textId="77777777" w:rsidR="009425B2" w:rsidRPr="009C7985" w:rsidRDefault="009425B2" w:rsidP="008E0BC8">
            <w:pPr>
              <w:jc w:val="center"/>
              <w:rPr>
                <w:ins w:id="755" w:author="Philippe Hollanda - Oliveira Trust" w:date="2022-08-17T10:36:00Z"/>
                <w:rFonts w:ascii="Calibri" w:hAnsi="Calibri"/>
                <w:b/>
                <w:bCs/>
                <w:color w:val="000000"/>
              </w:rPr>
            </w:pPr>
            <w:ins w:id="756" w:author="Philippe Hollanda - Oliveira Trust" w:date="2022-08-17T10:36:00Z">
              <w:r w:rsidRPr="009C7985">
                <w:rPr>
                  <w:rFonts w:ascii="Calibri" w:hAnsi="Calibri"/>
                  <w:b/>
                  <w:bCs/>
                  <w:color w:val="000000"/>
                </w:rPr>
                <w:t>R</w:t>
              </w:r>
              <w:r w:rsidRPr="009C7985">
                <w:rPr>
                  <w:rFonts w:ascii="Calibri" w:hAnsi="Calibri"/>
                  <w:color w:val="000000"/>
                </w:rPr>
                <w:t>$ (.)</w:t>
              </w:r>
            </w:ins>
          </w:p>
        </w:tc>
        <w:tc>
          <w:tcPr>
            <w:tcW w:w="960" w:type="dxa"/>
            <w:tcBorders>
              <w:top w:val="nil"/>
              <w:left w:val="nil"/>
              <w:bottom w:val="single" w:sz="8" w:space="0" w:color="auto"/>
              <w:right w:val="single" w:sz="8" w:space="0" w:color="auto"/>
            </w:tcBorders>
            <w:shd w:val="clear" w:color="auto" w:fill="auto"/>
            <w:noWrap/>
            <w:vAlign w:val="center"/>
            <w:hideMark/>
          </w:tcPr>
          <w:p w14:paraId="43201FC1" w14:textId="77777777" w:rsidR="009425B2" w:rsidRPr="009C7985" w:rsidRDefault="009425B2" w:rsidP="008E0BC8">
            <w:pPr>
              <w:jc w:val="center"/>
              <w:rPr>
                <w:ins w:id="757" w:author="Philippe Hollanda - Oliveira Trust" w:date="2022-08-17T10:36:00Z"/>
                <w:rFonts w:ascii="Calibri" w:hAnsi="Calibri"/>
                <w:b/>
                <w:bCs/>
                <w:color w:val="000000"/>
              </w:rPr>
            </w:pPr>
            <w:ins w:id="758" w:author="Philippe Hollanda - Oliveira Trust" w:date="2022-08-17T10:36:00Z">
              <w:r w:rsidRPr="009C7985">
                <w:rPr>
                  <w:rFonts w:ascii="Calibri" w:hAnsi="Calibri"/>
                  <w:b/>
                  <w:bCs/>
                  <w:color w:val="000000"/>
                </w:rPr>
                <w:t>R</w:t>
              </w:r>
              <w:r w:rsidRPr="009C7985">
                <w:rPr>
                  <w:rFonts w:ascii="Calibri" w:hAnsi="Calibri"/>
                  <w:color w:val="000000"/>
                </w:rPr>
                <w:t>$ (.)</w:t>
              </w:r>
              <w:bookmarkEnd w:id="623"/>
            </w:ins>
          </w:p>
        </w:tc>
      </w:tr>
    </w:tbl>
    <w:p w14:paraId="040AC366" w14:textId="6A9D3CDE" w:rsidR="009425B2" w:rsidRDefault="009425B2" w:rsidP="00842FAE">
      <w:pPr>
        <w:tabs>
          <w:tab w:val="left" w:pos="4680"/>
        </w:tabs>
        <w:rPr>
          <w:ins w:id="759" w:author="Philippe Hollanda - Oliveira Trust" w:date="2022-08-17T10:36:00Z"/>
          <w:rFonts w:cstheme="minorHAnsi"/>
          <w:sz w:val="22"/>
        </w:rPr>
      </w:pPr>
    </w:p>
    <w:p w14:paraId="6A42FE6F" w14:textId="77777777" w:rsidR="009425B2" w:rsidRPr="00EF3BEF" w:rsidRDefault="009425B2" w:rsidP="009425B2">
      <w:pPr>
        <w:spacing w:line="340" w:lineRule="exact"/>
        <w:rPr>
          <w:ins w:id="760" w:author="Philippe Hollanda - Oliveira Trust" w:date="2022-08-17T10:36:00Z"/>
          <w:rFonts w:cstheme="minorHAnsi"/>
        </w:rPr>
      </w:pPr>
      <w:bookmarkStart w:id="761" w:name="_Hlk85115473"/>
      <w:ins w:id="762" w:author="Philippe Hollanda - Oliveira Trust" w:date="2022-08-17T10:36:00Z">
        <w:r w:rsidRPr="00EF3BEF">
          <w:rPr>
            <w:rFonts w:cstheme="minorHAnsi"/>
            <w:bCs/>
          </w:rPr>
          <w:t>Este cronograma é indicativo e não vinculante</w:t>
        </w:r>
        <w:r w:rsidRPr="00EF3BEF">
          <w:rPr>
            <w:rFonts w:cstheme="minorHAnsi"/>
          </w:rPr>
          <w:t xml:space="preserve">, sendo que, caso necessário, considerando a dinâmica comercial do setor no qual atua, </w:t>
        </w:r>
        <w:r w:rsidRPr="00EF3BEF">
          <w:rPr>
            <w:rFonts w:cstheme="minorHAnsi"/>
            <w:bCs/>
          </w:rPr>
          <w:t xml:space="preserve">a Emissora poderá destinar os recursos provenientes da integralização </w:t>
        </w:r>
        <w:r w:rsidRPr="00EF3BEF">
          <w:rPr>
            <w:rFonts w:cstheme="minorHAnsi"/>
            <w:bCs/>
            <w:highlight w:val="green"/>
          </w:rPr>
          <w:t xml:space="preserve">das Debêntures </w:t>
        </w:r>
        <w:r w:rsidRPr="00EF3BEF">
          <w:rPr>
            <w:rFonts w:cstheme="minorHAnsi"/>
            <w:bCs/>
          </w:rPr>
          <w:t>em datas diversas das previstas neste Cronograma Indicativo</w:t>
        </w:r>
        <w:r w:rsidRPr="00EF3BEF">
          <w:rPr>
            <w:rFonts w:cstheme="minorHAnsi"/>
          </w:rPr>
          <w:t xml:space="preserve">, observada a </w:t>
        </w:r>
        <w:r w:rsidRPr="00EF3BEF">
          <w:rPr>
            <w:rFonts w:cstheme="minorHAnsi"/>
            <w:bCs/>
          </w:rPr>
          <w:t>obrigação desta de realizar a integral Destinação de Recursos até a Data de Vencimento dos CRI ou até que a Emissora comprove a aplicação da totalidade dos recursos obtidos com a Emissão, o que ocorrer primeiro</w:t>
        </w:r>
        <w:r w:rsidRPr="00EF3BEF">
          <w:rPr>
            <w:rFonts w:cstheme="minorHAnsi"/>
          </w:rPr>
          <w:t xml:space="preserve">. </w:t>
        </w:r>
      </w:ins>
    </w:p>
    <w:p w14:paraId="2727CCBB" w14:textId="77777777" w:rsidR="009425B2" w:rsidRPr="00EF3BEF" w:rsidRDefault="009425B2" w:rsidP="009425B2">
      <w:pPr>
        <w:spacing w:line="340" w:lineRule="exact"/>
        <w:rPr>
          <w:ins w:id="763" w:author="Philippe Hollanda - Oliveira Trust" w:date="2022-08-17T10:36:00Z"/>
          <w:rFonts w:cstheme="minorHAnsi"/>
        </w:rPr>
      </w:pPr>
    </w:p>
    <w:p w14:paraId="3CE5E4B2" w14:textId="77777777" w:rsidR="009425B2" w:rsidRPr="00EF3BEF" w:rsidRDefault="009425B2" w:rsidP="009425B2">
      <w:pPr>
        <w:spacing w:line="340" w:lineRule="exact"/>
        <w:rPr>
          <w:ins w:id="764" w:author="Philippe Hollanda - Oliveira Trust" w:date="2022-08-17T10:36:00Z"/>
          <w:rFonts w:cstheme="minorHAnsi"/>
        </w:rPr>
      </w:pPr>
      <w:ins w:id="765" w:author="Philippe Hollanda - Oliveira Trust" w:date="2022-08-17T10:36:00Z">
        <w:r w:rsidRPr="00EF3BEF">
          <w:rPr>
            <w:rFonts w:cstheme="minorHAnsi"/>
          </w:rPr>
          <w:t xml:space="preserve">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w:t>
        </w:r>
        <w:r w:rsidRPr="00EF3BEF">
          <w:rPr>
            <w:rFonts w:cstheme="minorHAnsi"/>
          </w:rPr>
          <w:lastRenderedPageBreak/>
          <w:t>Indicativo deverá ser realizada de maneira agregada, de modo que a destinação de um montante diferente daquele previsto no Cronograma Indicativo para um determinado semestre poderá ser compensada nos semestres seguintes</w:t>
        </w:r>
      </w:ins>
    </w:p>
    <w:p w14:paraId="5A83546F" w14:textId="77777777" w:rsidR="009425B2" w:rsidRPr="00EF3BEF" w:rsidRDefault="009425B2" w:rsidP="009425B2">
      <w:pPr>
        <w:spacing w:line="340" w:lineRule="exact"/>
        <w:rPr>
          <w:ins w:id="766" w:author="Philippe Hollanda - Oliveira Trust" w:date="2022-08-17T10:36:00Z"/>
          <w:rFonts w:cstheme="minorHAnsi"/>
        </w:rPr>
      </w:pPr>
    </w:p>
    <w:p w14:paraId="7B4B0302" w14:textId="77777777" w:rsidR="009425B2" w:rsidRDefault="009425B2" w:rsidP="009425B2">
      <w:pPr>
        <w:spacing w:line="340" w:lineRule="exact"/>
        <w:rPr>
          <w:ins w:id="767" w:author="Philippe Hollanda - Oliveira Trust" w:date="2022-08-17T10:36:00Z"/>
          <w:rFonts w:cstheme="minorHAnsi"/>
        </w:rPr>
      </w:pPr>
      <w:ins w:id="768" w:author="Philippe Hollanda - Oliveira Trust" w:date="2022-08-17T10:36:00Z">
        <w:r w:rsidRPr="00EF3BEF">
          <w:rPr>
            <w:rFonts w:cstheme="minorHAnsi"/>
          </w:rPr>
          <w:t>O Cronograma Indicativo da destinação dos recursos pela Emitente é feito com base na sua capacidade de aplicação de recursos dado (i) o histórico de recursos por ela aplicados nas atividades, no âmbito da aquisição, desenvolvimento e construção de empreendimentos imobiliários em geral; e (</w:t>
        </w:r>
        <w:proofErr w:type="spellStart"/>
        <w:r w:rsidRPr="00EF3BEF">
          <w:rPr>
            <w:rFonts w:cstheme="minorHAnsi"/>
          </w:rPr>
          <w:t>ii</w:t>
        </w:r>
        <w:proofErr w:type="spellEnd"/>
        <w:r w:rsidRPr="00EF3BEF">
          <w:rPr>
            <w:rFonts w:cstheme="minorHAnsi"/>
          </w:rPr>
          <w:t>) a projeção dos recursos a serem investidos em tais atividades foi feita conforme tabela a seguir:</w:t>
        </w:r>
        <w:r>
          <w:rPr>
            <w:rFonts w:cstheme="minorHAnsi"/>
          </w:rPr>
          <w:t xml:space="preserve"> [</w:t>
        </w:r>
        <w:r w:rsidRPr="002B04B1">
          <w:rPr>
            <w:rFonts w:cstheme="minorHAnsi"/>
            <w:highlight w:val="green"/>
          </w:rPr>
          <w:t>Nota OT: Os valores abaixo são exemplos, gentileza ajustar conforme os dados da emissora e da oferta]</w:t>
        </w:r>
      </w:ins>
    </w:p>
    <w:p w14:paraId="07BF5805" w14:textId="77777777" w:rsidR="009425B2" w:rsidRPr="00EF3BEF" w:rsidRDefault="009425B2" w:rsidP="009425B2">
      <w:pPr>
        <w:spacing w:line="340" w:lineRule="exact"/>
        <w:rPr>
          <w:ins w:id="769" w:author="Philippe Hollanda - Oliveira Trust" w:date="2022-08-17T10:36:00Z"/>
          <w:rFonts w:cstheme="minorHAnsi"/>
        </w:rPr>
      </w:pPr>
    </w:p>
    <w:bookmarkEnd w:id="761"/>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8"/>
        <w:gridCol w:w="1596"/>
        <w:gridCol w:w="1633"/>
        <w:gridCol w:w="1448"/>
        <w:gridCol w:w="1633"/>
        <w:gridCol w:w="1445"/>
        <w:gridCol w:w="1695"/>
        <w:gridCol w:w="1694"/>
        <w:gridCol w:w="1447"/>
      </w:tblGrid>
      <w:tr w:rsidR="009425B2" w:rsidRPr="00E61012" w14:paraId="2B84FD5E" w14:textId="77777777" w:rsidTr="008E0BC8">
        <w:trPr>
          <w:trHeight w:val="2207"/>
          <w:ins w:id="770" w:author="Philippe Hollanda - Oliveira Trust" w:date="2022-08-17T10:36:00Z"/>
        </w:trPr>
        <w:tc>
          <w:tcPr>
            <w:tcW w:w="1448" w:type="dxa"/>
            <w:shd w:val="clear" w:color="auto" w:fill="auto"/>
          </w:tcPr>
          <w:p w14:paraId="52A067B2" w14:textId="77777777" w:rsidR="009425B2" w:rsidRPr="002B04B1" w:rsidRDefault="009425B2" w:rsidP="008E0BC8">
            <w:pPr>
              <w:pStyle w:val="TableParagraph"/>
              <w:ind w:left="0"/>
              <w:rPr>
                <w:ins w:id="771" w:author="Philippe Hollanda - Oliveira Trust" w:date="2022-08-17T10:36:00Z"/>
                <w:rFonts w:asciiTheme="minorHAnsi" w:eastAsia="Times New Roman" w:hAnsiTheme="minorHAnsi" w:cstheme="minorHAnsi"/>
                <w:sz w:val="24"/>
                <w:szCs w:val="24"/>
                <w:lang w:val="pt-BR"/>
              </w:rPr>
            </w:pPr>
          </w:p>
          <w:p w14:paraId="6EB6F420" w14:textId="77777777" w:rsidR="009425B2" w:rsidRPr="002B04B1" w:rsidRDefault="009425B2" w:rsidP="008E0BC8">
            <w:pPr>
              <w:pStyle w:val="TableParagraph"/>
              <w:ind w:left="0"/>
              <w:rPr>
                <w:ins w:id="772" w:author="Philippe Hollanda - Oliveira Trust" w:date="2022-08-17T10:36:00Z"/>
                <w:rFonts w:asciiTheme="minorHAnsi" w:eastAsia="Times New Roman" w:hAnsiTheme="minorHAnsi" w:cstheme="minorHAnsi"/>
                <w:sz w:val="24"/>
                <w:szCs w:val="24"/>
                <w:lang w:val="pt-BR"/>
              </w:rPr>
            </w:pPr>
          </w:p>
          <w:p w14:paraId="7BC04F01" w14:textId="77777777" w:rsidR="009425B2" w:rsidRPr="002B04B1" w:rsidRDefault="009425B2" w:rsidP="008E0BC8">
            <w:pPr>
              <w:pStyle w:val="TableParagraph"/>
              <w:ind w:left="0"/>
              <w:rPr>
                <w:ins w:id="773" w:author="Philippe Hollanda - Oliveira Trust" w:date="2022-08-17T10:36:00Z"/>
                <w:rFonts w:asciiTheme="minorHAnsi" w:eastAsia="Times New Roman" w:hAnsiTheme="minorHAnsi" w:cstheme="minorHAnsi"/>
                <w:sz w:val="24"/>
                <w:szCs w:val="24"/>
                <w:lang w:val="pt-BR"/>
              </w:rPr>
            </w:pPr>
          </w:p>
          <w:p w14:paraId="1BA3E269" w14:textId="77777777" w:rsidR="009425B2" w:rsidRPr="002B04B1" w:rsidRDefault="009425B2" w:rsidP="008E0BC8">
            <w:pPr>
              <w:pStyle w:val="TableParagraph"/>
              <w:spacing w:before="7"/>
              <w:ind w:left="0"/>
              <w:rPr>
                <w:ins w:id="774" w:author="Philippe Hollanda - Oliveira Trust" w:date="2022-08-17T10:36:00Z"/>
                <w:rFonts w:asciiTheme="minorHAnsi" w:eastAsia="Times New Roman" w:hAnsiTheme="minorHAnsi" w:cstheme="minorHAnsi"/>
                <w:sz w:val="24"/>
                <w:szCs w:val="24"/>
                <w:lang w:val="pt-BR"/>
              </w:rPr>
            </w:pPr>
          </w:p>
          <w:p w14:paraId="79319229" w14:textId="77777777" w:rsidR="009425B2" w:rsidRPr="002B04B1" w:rsidRDefault="009425B2" w:rsidP="008E0BC8">
            <w:pPr>
              <w:pStyle w:val="TableParagraph"/>
              <w:ind w:left="294" w:right="43" w:hanging="226"/>
              <w:rPr>
                <w:ins w:id="775" w:author="Philippe Hollanda - Oliveira Trust" w:date="2022-08-17T10:36:00Z"/>
                <w:rFonts w:asciiTheme="minorHAnsi" w:eastAsia="Times New Roman" w:hAnsiTheme="minorHAnsi" w:cstheme="minorHAnsi"/>
                <w:sz w:val="24"/>
                <w:szCs w:val="24"/>
                <w:lang w:val="pt-BR"/>
              </w:rPr>
            </w:pPr>
            <w:ins w:id="776" w:author="Philippe Hollanda - Oliveira Trust" w:date="2022-08-17T10:36:00Z">
              <w:r w:rsidRPr="002B04B1">
                <w:rPr>
                  <w:rFonts w:asciiTheme="minorHAnsi" w:eastAsia="Times New Roman" w:hAnsiTheme="minorHAnsi" w:cstheme="minorHAnsi"/>
                  <w:sz w:val="24"/>
                  <w:szCs w:val="24"/>
                  <w:lang w:val="pt-BR"/>
                </w:rPr>
                <w:t>Empreendimento Destinação</w:t>
              </w:r>
            </w:ins>
          </w:p>
        </w:tc>
        <w:tc>
          <w:tcPr>
            <w:tcW w:w="1596" w:type="dxa"/>
            <w:shd w:val="clear" w:color="auto" w:fill="auto"/>
          </w:tcPr>
          <w:p w14:paraId="7DC11BB0" w14:textId="77777777" w:rsidR="009425B2" w:rsidRPr="002B04B1" w:rsidRDefault="009425B2" w:rsidP="008E0BC8">
            <w:pPr>
              <w:pStyle w:val="TableParagraph"/>
              <w:ind w:left="0"/>
              <w:rPr>
                <w:ins w:id="777" w:author="Philippe Hollanda - Oliveira Trust" w:date="2022-08-17T10:36:00Z"/>
                <w:rFonts w:asciiTheme="minorHAnsi" w:eastAsia="Times New Roman" w:hAnsiTheme="minorHAnsi" w:cstheme="minorHAnsi"/>
                <w:sz w:val="24"/>
                <w:szCs w:val="24"/>
                <w:lang w:val="pt-BR"/>
              </w:rPr>
            </w:pPr>
          </w:p>
          <w:p w14:paraId="7450253F" w14:textId="77777777" w:rsidR="009425B2" w:rsidRPr="002B04B1" w:rsidRDefault="009425B2" w:rsidP="008E0BC8">
            <w:pPr>
              <w:pStyle w:val="TableParagraph"/>
              <w:ind w:left="0"/>
              <w:rPr>
                <w:ins w:id="778" w:author="Philippe Hollanda - Oliveira Trust" w:date="2022-08-17T10:36:00Z"/>
                <w:rFonts w:asciiTheme="minorHAnsi" w:eastAsia="Times New Roman" w:hAnsiTheme="minorHAnsi" w:cstheme="minorHAnsi"/>
                <w:sz w:val="24"/>
                <w:szCs w:val="24"/>
                <w:lang w:val="pt-BR"/>
              </w:rPr>
            </w:pPr>
          </w:p>
          <w:p w14:paraId="41B1DAE5" w14:textId="77777777" w:rsidR="009425B2" w:rsidRPr="002B04B1" w:rsidRDefault="009425B2" w:rsidP="008E0BC8">
            <w:pPr>
              <w:pStyle w:val="TableParagraph"/>
              <w:ind w:left="0"/>
              <w:rPr>
                <w:ins w:id="779" w:author="Philippe Hollanda - Oliveira Trust" w:date="2022-08-17T10:36:00Z"/>
                <w:rFonts w:asciiTheme="minorHAnsi" w:eastAsia="Times New Roman" w:hAnsiTheme="minorHAnsi" w:cstheme="minorHAnsi"/>
                <w:sz w:val="24"/>
                <w:szCs w:val="24"/>
                <w:lang w:val="pt-BR"/>
              </w:rPr>
            </w:pPr>
          </w:p>
          <w:p w14:paraId="5F276A84" w14:textId="77777777" w:rsidR="009425B2" w:rsidRPr="002B04B1" w:rsidRDefault="009425B2" w:rsidP="008E0BC8">
            <w:pPr>
              <w:pStyle w:val="TableParagraph"/>
              <w:spacing w:before="5"/>
              <w:ind w:left="0"/>
              <w:rPr>
                <w:ins w:id="780" w:author="Philippe Hollanda - Oliveira Trust" w:date="2022-08-17T10:36:00Z"/>
                <w:rFonts w:asciiTheme="minorHAnsi" w:eastAsia="Times New Roman" w:hAnsiTheme="minorHAnsi" w:cstheme="minorHAnsi"/>
                <w:sz w:val="24"/>
                <w:szCs w:val="24"/>
                <w:lang w:val="pt-BR"/>
              </w:rPr>
            </w:pPr>
          </w:p>
          <w:p w14:paraId="062E364E" w14:textId="77777777" w:rsidR="009425B2" w:rsidRPr="002B04B1" w:rsidRDefault="009425B2" w:rsidP="008E0BC8">
            <w:pPr>
              <w:pStyle w:val="TableParagraph"/>
              <w:ind w:left="256" w:right="250"/>
              <w:jc w:val="center"/>
              <w:rPr>
                <w:ins w:id="781" w:author="Philippe Hollanda - Oliveira Trust" w:date="2022-08-17T10:36:00Z"/>
                <w:rFonts w:asciiTheme="minorHAnsi" w:eastAsia="Times New Roman" w:hAnsiTheme="minorHAnsi" w:cstheme="minorHAnsi"/>
                <w:sz w:val="24"/>
                <w:szCs w:val="24"/>
                <w:lang w:val="pt-BR"/>
              </w:rPr>
            </w:pPr>
            <w:ins w:id="782" w:author="Philippe Hollanda - Oliveira Trust" w:date="2022-08-17T10:36:00Z">
              <w:r w:rsidRPr="002B04B1">
                <w:rPr>
                  <w:rFonts w:asciiTheme="minorHAnsi" w:eastAsia="Times New Roman" w:hAnsiTheme="minorHAnsi" w:cstheme="minorHAnsi"/>
                  <w:sz w:val="24"/>
                  <w:szCs w:val="24"/>
                  <w:lang w:val="pt-BR"/>
                </w:rPr>
                <w:t>Finalidade da Utilização dos Recursos</w:t>
              </w:r>
            </w:ins>
          </w:p>
        </w:tc>
        <w:tc>
          <w:tcPr>
            <w:tcW w:w="1633" w:type="dxa"/>
            <w:shd w:val="clear" w:color="auto" w:fill="auto"/>
          </w:tcPr>
          <w:p w14:paraId="35E5F47A" w14:textId="77777777" w:rsidR="009425B2" w:rsidRPr="002B04B1" w:rsidRDefault="009425B2" w:rsidP="008E0BC8">
            <w:pPr>
              <w:pStyle w:val="TableParagraph"/>
              <w:ind w:left="0"/>
              <w:rPr>
                <w:ins w:id="783" w:author="Philippe Hollanda - Oliveira Trust" w:date="2022-08-17T10:36:00Z"/>
                <w:rFonts w:asciiTheme="minorHAnsi" w:eastAsia="Times New Roman" w:hAnsiTheme="minorHAnsi" w:cstheme="minorHAnsi"/>
                <w:sz w:val="24"/>
                <w:szCs w:val="24"/>
                <w:lang w:val="pt-BR"/>
              </w:rPr>
            </w:pPr>
          </w:p>
          <w:p w14:paraId="51E0B141" w14:textId="77777777" w:rsidR="009425B2" w:rsidRPr="002B04B1" w:rsidRDefault="009425B2" w:rsidP="008E0BC8">
            <w:pPr>
              <w:pStyle w:val="TableParagraph"/>
              <w:ind w:left="0"/>
              <w:rPr>
                <w:ins w:id="784" w:author="Philippe Hollanda - Oliveira Trust" w:date="2022-08-17T10:36:00Z"/>
                <w:rFonts w:asciiTheme="minorHAnsi" w:eastAsia="Times New Roman" w:hAnsiTheme="minorHAnsi" w:cstheme="minorHAnsi"/>
                <w:sz w:val="24"/>
                <w:szCs w:val="24"/>
                <w:lang w:val="pt-BR"/>
              </w:rPr>
            </w:pPr>
          </w:p>
          <w:p w14:paraId="33FCE8A6" w14:textId="77777777" w:rsidR="009425B2" w:rsidRPr="002B04B1" w:rsidRDefault="009425B2" w:rsidP="008E0BC8">
            <w:pPr>
              <w:pStyle w:val="TableParagraph"/>
              <w:ind w:left="0"/>
              <w:rPr>
                <w:ins w:id="785" w:author="Philippe Hollanda - Oliveira Trust" w:date="2022-08-17T10:36:00Z"/>
                <w:rFonts w:asciiTheme="minorHAnsi" w:eastAsia="Times New Roman" w:hAnsiTheme="minorHAnsi" w:cstheme="minorHAnsi"/>
                <w:sz w:val="24"/>
                <w:szCs w:val="24"/>
                <w:lang w:val="pt-BR"/>
              </w:rPr>
            </w:pPr>
          </w:p>
          <w:p w14:paraId="08760093" w14:textId="77777777" w:rsidR="009425B2" w:rsidRPr="002B04B1" w:rsidRDefault="009425B2" w:rsidP="008E0BC8">
            <w:pPr>
              <w:pStyle w:val="TableParagraph"/>
              <w:spacing w:before="110"/>
              <w:ind w:left="160" w:right="150" w:firstLine="1"/>
              <w:jc w:val="center"/>
              <w:rPr>
                <w:ins w:id="786" w:author="Philippe Hollanda - Oliveira Trust" w:date="2022-08-17T10:36:00Z"/>
                <w:rFonts w:asciiTheme="minorHAnsi" w:eastAsia="Times New Roman" w:hAnsiTheme="minorHAnsi" w:cstheme="minorHAnsi"/>
                <w:sz w:val="24"/>
                <w:szCs w:val="24"/>
                <w:lang w:val="pt-BR"/>
              </w:rPr>
            </w:pPr>
            <w:ins w:id="787" w:author="Philippe Hollanda - Oliveira Trust" w:date="2022-08-17T10:36:00Z">
              <w:r w:rsidRPr="002B04B1">
                <w:rPr>
                  <w:rFonts w:asciiTheme="minorHAnsi" w:eastAsia="Times New Roman" w:hAnsiTheme="minorHAnsi" w:cstheme="minorHAnsi"/>
                  <w:sz w:val="24"/>
                  <w:szCs w:val="24"/>
                  <w:lang w:val="pt-BR"/>
                </w:rPr>
                <w:t>Orçamento Total previsto (R$) por Empreendimento Destinação</w:t>
              </w:r>
            </w:ins>
          </w:p>
          <w:p w14:paraId="3200B9D5" w14:textId="77777777" w:rsidR="009425B2" w:rsidRPr="002B04B1" w:rsidRDefault="009425B2" w:rsidP="008E0BC8">
            <w:pPr>
              <w:pStyle w:val="TableParagraph"/>
              <w:spacing w:before="110"/>
              <w:ind w:left="160" w:right="150" w:firstLine="1"/>
              <w:jc w:val="center"/>
              <w:rPr>
                <w:ins w:id="788" w:author="Philippe Hollanda - Oliveira Trust" w:date="2022-08-17T10:36:00Z"/>
                <w:rFonts w:asciiTheme="minorHAnsi" w:eastAsia="Times New Roman" w:hAnsiTheme="minorHAnsi" w:cstheme="minorHAnsi"/>
                <w:sz w:val="24"/>
                <w:szCs w:val="24"/>
                <w:lang w:val="pt-BR"/>
              </w:rPr>
            </w:pPr>
            <w:ins w:id="789" w:author="Philippe Hollanda - Oliveira Trust" w:date="2022-08-17T10:36:00Z">
              <w:r w:rsidRPr="002B04B1">
                <w:rPr>
                  <w:rFonts w:asciiTheme="minorHAnsi" w:eastAsia="Times New Roman" w:hAnsiTheme="minorHAnsi" w:cstheme="minorHAnsi"/>
                  <w:sz w:val="24"/>
                  <w:szCs w:val="24"/>
                  <w:lang w:val="pt-BR"/>
                </w:rPr>
                <w:t>(A)</w:t>
              </w:r>
            </w:ins>
          </w:p>
        </w:tc>
        <w:tc>
          <w:tcPr>
            <w:tcW w:w="1448" w:type="dxa"/>
            <w:shd w:val="clear" w:color="auto" w:fill="auto"/>
          </w:tcPr>
          <w:p w14:paraId="60E5DD38" w14:textId="77777777" w:rsidR="009425B2" w:rsidRPr="002B04B1" w:rsidRDefault="009425B2" w:rsidP="008E0BC8">
            <w:pPr>
              <w:pStyle w:val="TableParagraph"/>
              <w:ind w:left="0"/>
              <w:rPr>
                <w:ins w:id="790" w:author="Philippe Hollanda - Oliveira Trust" w:date="2022-08-17T10:36:00Z"/>
                <w:rFonts w:asciiTheme="minorHAnsi" w:eastAsia="Times New Roman" w:hAnsiTheme="minorHAnsi" w:cstheme="minorHAnsi"/>
                <w:sz w:val="24"/>
                <w:szCs w:val="24"/>
                <w:lang w:val="pt-BR"/>
              </w:rPr>
            </w:pPr>
          </w:p>
          <w:p w14:paraId="6D649A10" w14:textId="77777777" w:rsidR="009425B2" w:rsidRPr="002B04B1" w:rsidRDefault="009425B2" w:rsidP="008E0BC8">
            <w:pPr>
              <w:pStyle w:val="TableParagraph"/>
              <w:spacing w:before="6"/>
              <w:ind w:left="0"/>
              <w:rPr>
                <w:ins w:id="791" w:author="Philippe Hollanda - Oliveira Trust" w:date="2022-08-17T10:36:00Z"/>
                <w:rFonts w:asciiTheme="minorHAnsi" w:eastAsia="Times New Roman" w:hAnsiTheme="minorHAnsi" w:cstheme="minorHAnsi"/>
                <w:sz w:val="24"/>
                <w:szCs w:val="24"/>
                <w:lang w:val="pt-BR"/>
              </w:rPr>
            </w:pPr>
          </w:p>
          <w:p w14:paraId="47774728" w14:textId="77777777" w:rsidR="009425B2" w:rsidRPr="002B04B1" w:rsidRDefault="009425B2" w:rsidP="008E0BC8">
            <w:pPr>
              <w:pStyle w:val="TableParagraph"/>
              <w:ind w:left="68" w:right="57" w:hanging="5"/>
              <w:jc w:val="center"/>
              <w:rPr>
                <w:ins w:id="792" w:author="Philippe Hollanda - Oliveira Trust" w:date="2022-08-17T10:36:00Z"/>
                <w:rFonts w:asciiTheme="minorHAnsi" w:eastAsia="Times New Roman" w:hAnsiTheme="minorHAnsi" w:cstheme="minorHAnsi"/>
                <w:sz w:val="24"/>
                <w:szCs w:val="24"/>
                <w:lang w:val="pt-BR"/>
              </w:rPr>
            </w:pPr>
            <w:ins w:id="793" w:author="Philippe Hollanda - Oliveira Trust" w:date="2022-08-17T10:36:00Z">
              <w:r w:rsidRPr="002B04B1">
                <w:rPr>
                  <w:rFonts w:asciiTheme="minorHAnsi" w:eastAsia="Times New Roman" w:hAnsiTheme="minorHAnsi" w:cstheme="minorHAnsi"/>
                  <w:sz w:val="24"/>
                  <w:szCs w:val="24"/>
                  <w:lang w:val="pt-BR"/>
                </w:rPr>
                <w:t>Gastos já realizados em cada Empreendimento Destinação até a Data de Emissão (R$)</w:t>
              </w:r>
            </w:ins>
          </w:p>
          <w:p w14:paraId="45F1A060" w14:textId="77777777" w:rsidR="009425B2" w:rsidRPr="002B04B1" w:rsidRDefault="009425B2" w:rsidP="008E0BC8">
            <w:pPr>
              <w:pStyle w:val="TableParagraph"/>
              <w:ind w:left="68" w:right="57" w:hanging="5"/>
              <w:jc w:val="center"/>
              <w:rPr>
                <w:ins w:id="794" w:author="Philippe Hollanda - Oliveira Trust" w:date="2022-08-17T10:36:00Z"/>
                <w:rFonts w:asciiTheme="minorHAnsi" w:eastAsia="Times New Roman" w:hAnsiTheme="minorHAnsi" w:cstheme="minorHAnsi"/>
                <w:sz w:val="24"/>
                <w:szCs w:val="24"/>
                <w:lang w:val="pt-BR"/>
              </w:rPr>
            </w:pPr>
            <w:ins w:id="795" w:author="Philippe Hollanda - Oliveira Trust" w:date="2022-08-17T10:36:00Z">
              <w:r w:rsidRPr="002B04B1">
                <w:rPr>
                  <w:rFonts w:asciiTheme="minorHAnsi" w:eastAsia="Times New Roman" w:hAnsiTheme="minorHAnsi" w:cstheme="minorHAnsi"/>
                  <w:sz w:val="24"/>
                  <w:szCs w:val="24"/>
                  <w:lang w:val="pt-BR"/>
                </w:rPr>
                <w:t>(B)</w:t>
              </w:r>
            </w:ins>
          </w:p>
        </w:tc>
        <w:tc>
          <w:tcPr>
            <w:tcW w:w="1633" w:type="dxa"/>
            <w:shd w:val="clear" w:color="auto" w:fill="auto"/>
          </w:tcPr>
          <w:p w14:paraId="61A24A5B" w14:textId="77777777" w:rsidR="009425B2" w:rsidRPr="002B04B1" w:rsidRDefault="009425B2" w:rsidP="008E0BC8">
            <w:pPr>
              <w:pStyle w:val="TableParagraph"/>
              <w:ind w:left="0"/>
              <w:rPr>
                <w:ins w:id="796" w:author="Philippe Hollanda - Oliveira Trust" w:date="2022-08-17T10:36:00Z"/>
                <w:rFonts w:asciiTheme="minorHAnsi" w:eastAsia="Times New Roman" w:hAnsiTheme="minorHAnsi" w:cstheme="minorHAnsi"/>
                <w:sz w:val="24"/>
                <w:szCs w:val="24"/>
                <w:lang w:val="pt-BR"/>
              </w:rPr>
            </w:pPr>
          </w:p>
          <w:p w14:paraId="2A0B69D7" w14:textId="77777777" w:rsidR="009425B2" w:rsidRPr="002B04B1" w:rsidRDefault="009425B2" w:rsidP="008E0BC8">
            <w:pPr>
              <w:pStyle w:val="TableParagraph"/>
              <w:ind w:left="0"/>
              <w:rPr>
                <w:ins w:id="797" w:author="Philippe Hollanda - Oliveira Trust" w:date="2022-08-17T10:36:00Z"/>
                <w:rFonts w:asciiTheme="minorHAnsi" w:eastAsia="Times New Roman" w:hAnsiTheme="minorHAnsi" w:cstheme="minorHAnsi"/>
                <w:sz w:val="24"/>
                <w:szCs w:val="24"/>
                <w:lang w:val="pt-BR"/>
              </w:rPr>
            </w:pPr>
          </w:p>
          <w:p w14:paraId="12E81C59" w14:textId="77777777" w:rsidR="009425B2" w:rsidRPr="002B04B1" w:rsidRDefault="009425B2" w:rsidP="008E0BC8">
            <w:pPr>
              <w:pStyle w:val="TableParagraph"/>
              <w:ind w:left="0"/>
              <w:rPr>
                <w:ins w:id="798" w:author="Philippe Hollanda - Oliveira Trust" w:date="2022-08-17T10:36:00Z"/>
                <w:rFonts w:asciiTheme="minorHAnsi" w:eastAsia="Times New Roman" w:hAnsiTheme="minorHAnsi" w:cstheme="minorHAnsi"/>
                <w:sz w:val="24"/>
                <w:szCs w:val="24"/>
                <w:lang w:val="pt-BR"/>
              </w:rPr>
            </w:pPr>
          </w:p>
          <w:p w14:paraId="6D94417E" w14:textId="77777777" w:rsidR="009425B2" w:rsidRPr="002B04B1" w:rsidRDefault="009425B2" w:rsidP="008E0BC8">
            <w:pPr>
              <w:pStyle w:val="TableParagraph"/>
              <w:spacing w:before="110"/>
              <w:ind w:left="158" w:right="151" w:hanging="2"/>
              <w:jc w:val="center"/>
              <w:rPr>
                <w:ins w:id="799" w:author="Philippe Hollanda - Oliveira Trust" w:date="2022-08-17T10:36:00Z"/>
                <w:rFonts w:asciiTheme="minorHAnsi" w:eastAsia="Times New Roman" w:hAnsiTheme="minorHAnsi" w:cstheme="minorHAnsi"/>
                <w:sz w:val="24"/>
                <w:szCs w:val="24"/>
                <w:lang w:val="pt-BR"/>
              </w:rPr>
            </w:pPr>
            <w:ins w:id="800" w:author="Philippe Hollanda - Oliveira Trust" w:date="2022-08-17T10:36:00Z">
              <w:r w:rsidRPr="002B04B1">
                <w:rPr>
                  <w:rFonts w:asciiTheme="minorHAnsi" w:eastAsia="Times New Roman" w:hAnsiTheme="minorHAnsi" w:cstheme="minorHAnsi"/>
                  <w:sz w:val="24"/>
                  <w:szCs w:val="24"/>
                  <w:lang w:val="pt-BR"/>
                </w:rPr>
                <w:t>Valores a serem gastos no Empreendimento Destinação (R$)</w:t>
              </w:r>
            </w:ins>
          </w:p>
          <w:p w14:paraId="6BA183B2" w14:textId="77777777" w:rsidR="009425B2" w:rsidRPr="002B04B1" w:rsidRDefault="009425B2" w:rsidP="008E0BC8">
            <w:pPr>
              <w:pStyle w:val="TableParagraph"/>
              <w:spacing w:before="110"/>
              <w:ind w:left="158" w:right="151" w:hanging="2"/>
              <w:jc w:val="center"/>
              <w:rPr>
                <w:ins w:id="801" w:author="Philippe Hollanda - Oliveira Trust" w:date="2022-08-17T10:36:00Z"/>
                <w:rFonts w:asciiTheme="minorHAnsi" w:eastAsia="Times New Roman" w:hAnsiTheme="minorHAnsi" w:cstheme="minorHAnsi"/>
                <w:sz w:val="24"/>
                <w:szCs w:val="24"/>
                <w:lang w:val="pt-BR"/>
              </w:rPr>
            </w:pPr>
            <w:ins w:id="802" w:author="Philippe Hollanda - Oliveira Trust" w:date="2022-08-17T10:36:00Z">
              <w:r w:rsidRPr="002B04B1">
                <w:rPr>
                  <w:rFonts w:asciiTheme="minorHAnsi" w:eastAsia="Times New Roman" w:hAnsiTheme="minorHAnsi" w:cstheme="minorHAnsi"/>
                  <w:sz w:val="24"/>
                  <w:szCs w:val="24"/>
                  <w:lang w:val="pt-BR"/>
                </w:rPr>
                <w:t>(C = A - B)</w:t>
              </w:r>
            </w:ins>
          </w:p>
        </w:tc>
        <w:tc>
          <w:tcPr>
            <w:tcW w:w="1445" w:type="dxa"/>
            <w:shd w:val="clear" w:color="auto" w:fill="auto"/>
          </w:tcPr>
          <w:p w14:paraId="2E46267F" w14:textId="77777777" w:rsidR="009425B2" w:rsidRPr="002B04B1" w:rsidRDefault="009425B2" w:rsidP="008E0BC8">
            <w:pPr>
              <w:pStyle w:val="TableParagraph"/>
              <w:ind w:left="0"/>
              <w:rPr>
                <w:ins w:id="803" w:author="Philippe Hollanda - Oliveira Trust" w:date="2022-08-17T10:36:00Z"/>
                <w:rFonts w:asciiTheme="minorHAnsi" w:eastAsia="Times New Roman" w:hAnsiTheme="minorHAnsi" w:cstheme="minorHAnsi"/>
                <w:sz w:val="24"/>
                <w:szCs w:val="24"/>
                <w:lang w:val="pt-BR"/>
              </w:rPr>
            </w:pPr>
          </w:p>
          <w:p w14:paraId="543FA017" w14:textId="77777777" w:rsidR="009425B2" w:rsidRPr="002B04B1" w:rsidRDefault="009425B2" w:rsidP="008E0BC8">
            <w:pPr>
              <w:pStyle w:val="TableParagraph"/>
              <w:spacing w:before="156"/>
              <w:ind w:left="67" w:right="55" w:hanging="7"/>
              <w:jc w:val="center"/>
              <w:rPr>
                <w:ins w:id="804" w:author="Philippe Hollanda - Oliveira Trust" w:date="2022-08-17T10:36:00Z"/>
                <w:rFonts w:asciiTheme="minorHAnsi" w:eastAsia="Times New Roman" w:hAnsiTheme="minorHAnsi" w:cstheme="minorHAnsi"/>
                <w:sz w:val="24"/>
                <w:szCs w:val="24"/>
                <w:lang w:val="pt-BR"/>
              </w:rPr>
            </w:pPr>
            <w:ins w:id="805" w:author="Philippe Hollanda - Oliveira Trust" w:date="2022-08-17T10:36:00Z">
              <w:r w:rsidRPr="002B04B1">
                <w:rPr>
                  <w:rFonts w:asciiTheme="minorHAnsi" w:eastAsia="Times New Roman" w:hAnsiTheme="minorHAnsi" w:cstheme="minorHAnsi"/>
                  <w:sz w:val="24"/>
                  <w:szCs w:val="24"/>
                  <w:lang w:val="pt-BR"/>
                </w:rPr>
                <w:t>Valores a serem destinados em cada Empreendimento Destinação em função de outros CRI emitidos (R$)</w:t>
              </w:r>
            </w:ins>
          </w:p>
          <w:p w14:paraId="27ED76E9" w14:textId="77777777" w:rsidR="009425B2" w:rsidRPr="002B04B1" w:rsidRDefault="009425B2" w:rsidP="008E0BC8">
            <w:pPr>
              <w:pStyle w:val="TableParagraph"/>
              <w:spacing w:before="156"/>
              <w:ind w:left="67" w:right="55" w:hanging="7"/>
              <w:jc w:val="center"/>
              <w:rPr>
                <w:ins w:id="806" w:author="Philippe Hollanda - Oliveira Trust" w:date="2022-08-17T10:36:00Z"/>
                <w:rFonts w:asciiTheme="minorHAnsi" w:eastAsia="Times New Roman" w:hAnsiTheme="minorHAnsi" w:cstheme="minorHAnsi"/>
                <w:sz w:val="24"/>
                <w:szCs w:val="24"/>
                <w:lang w:val="pt-BR"/>
              </w:rPr>
            </w:pPr>
            <w:ins w:id="807" w:author="Philippe Hollanda - Oliveira Trust" w:date="2022-08-17T10:36:00Z">
              <w:r w:rsidRPr="002B04B1">
                <w:rPr>
                  <w:rFonts w:asciiTheme="minorHAnsi" w:eastAsia="Times New Roman" w:hAnsiTheme="minorHAnsi" w:cstheme="minorHAnsi"/>
                  <w:sz w:val="24"/>
                  <w:szCs w:val="24"/>
                  <w:lang w:val="pt-BR"/>
                </w:rPr>
                <w:t>(D)</w:t>
              </w:r>
            </w:ins>
          </w:p>
        </w:tc>
        <w:tc>
          <w:tcPr>
            <w:tcW w:w="1695" w:type="dxa"/>
            <w:shd w:val="clear" w:color="auto" w:fill="auto"/>
          </w:tcPr>
          <w:p w14:paraId="5BF79957" w14:textId="77777777" w:rsidR="009425B2" w:rsidRPr="002B04B1" w:rsidRDefault="009425B2" w:rsidP="008E0BC8">
            <w:pPr>
              <w:pStyle w:val="TableParagraph"/>
              <w:ind w:left="0"/>
              <w:rPr>
                <w:ins w:id="808" w:author="Philippe Hollanda - Oliveira Trust" w:date="2022-08-17T10:36:00Z"/>
                <w:rFonts w:asciiTheme="minorHAnsi" w:eastAsia="Times New Roman" w:hAnsiTheme="minorHAnsi" w:cstheme="minorHAnsi"/>
                <w:sz w:val="24"/>
                <w:szCs w:val="24"/>
                <w:lang w:val="pt-BR"/>
              </w:rPr>
            </w:pPr>
          </w:p>
          <w:p w14:paraId="44C2907F" w14:textId="77777777" w:rsidR="009425B2" w:rsidRPr="002B04B1" w:rsidRDefault="009425B2" w:rsidP="008E0BC8">
            <w:pPr>
              <w:pStyle w:val="TableParagraph"/>
              <w:spacing w:before="156"/>
              <w:ind w:left="93" w:right="84"/>
              <w:jc w:val="center"/>
              <w:rPr>
                <w:ins w:id="809" w:author="Philippe Hollanda - Oliveira Trust" w:date="2022-08-17T10:36:00Z"/>
                <w:rFonts w:asciiTheme="minorHAnsi" w:eastAsia="Times New Roman" w:hAnsiTheme="minorHAnsi" w:cstheme="minorHAnsi"/>
                <w:sz w:val="24"/>
                <w:szCs w:val="24"/>
                <w:lang w:val="pt-BR"/>
              </w:rPr>
            </w:pPr>
            <w:ins w:id="810" w:author="Philippe Hollanda - Oliveira Trust" w:date="2022-08-17T10:36:00Z">
              <w:r w:rsidRPr="002B04B1">
                <w:rPr>
                  <w:rFonts w:asciiTheme="minorHAnsi" w:eastAsia="Times New Roman" w:hAnsiTheme="minorHAnsi" w:cstheme="minorHAnsi"/>
                  <w:sz w:val="24"/>
                  <w:szCs w:val="24"/>
                  <w:lang w:val="pt-BR"/>
                </w:rPr>
                <w:t>Capacidade de Alocação dos recursos da presente Emissão a serem alocados em cada Empreendimento Destinação (R$)</w:t>
              </w:r>
            </w:ins>
          </w:p>
          <w:p w14:paraId="772E3592" w14:textId="77777777" w:rsidR="009425B2" w:rsidRPr="002B04B1" w:rsidRDefault="009425B2" w:rsidP="008E0BC8">
            <w:pPr>
              <w:pStyle w:val="TableParagraph"/>
              <w:spacing w:before="156"/>
              <w:ind w:left="93" w:right="84"/>
              <w:jc w:val="center"/>
              <w:rPr>
                <w:ins w:id="811" w:author="Philippe Hollanda - Oliveira Trust" w:date="2022-08-17T10:36:00Z"/>
                <w:rFonts w:asciiTheme="minorHAnsi" w:eastAsia="Times New Roman" w:hAnsiTheme="minorHAnsi" w:cstheme="minorHAnsi"/>
                <w:sz w:val="24"/>
                <w:szCs w:val="24"/>
                <w:lang w:val="pt-BR"/>
              </w:rPr>
            </w:pPr>
            <w:ins w:id="812" w:author="Philippe Hollanda - Oliveira Trust" w:date="2022-08-17T10:36:00Z">
              <w:r w:rsidRPr="002B04B1">
                <w:rPr>
                  <w:rFonts w:asciiTheme="minorHAnsi" w:eastAsia="Times New Roman" w:hAnsiTheme="minorHAnsi" w:cstheme="minorHAnsi"/>
                  <w:sz w:val="24"/>
                  <w:szCs w:val="24"/>
                  <w:lang w:val="pt-BR"/>
                </w:rPr>
                <w:t>(E = C - D)</w:t>
              </w:r>
            </w:ins>
          </w:p>
        </w:tc>
        <w:tc>
          <w:tcPr>
            <w:tcW w:w="1694" w:type="dxa"/>
            <w:shd w:val="clear" w:color="auto" w:fill="auto"/>
          </w:tcPr>
          <w:p w14:paraId="42CA0F49" w14:textId="77777777" w:rsidR="009425B2" w:rsidRPr="002B04B1" w:rsidRDefault="009425B2" w:rsidP="008E0BC8">
            <w:pPr>
              <w:pStyle w:val="TableParagraph"/>
              <w:ind w:right="64" w:hanging="1"/>
              <w:jc w:val="center"/>
              <w:rPr>
                <w:ins w:id="813" w:author="Philippe Hollanda - Oliveira Trust" w:date="2022-08-17T10:36:00Z"/>
                <w:rFonts w:asciiTheme="minorHAnsi" w:eastAsia="Times New Roman" w:hAnsiTheme="minorHAnsi" w:cstheme="minorHAnsi"/>
                <w:sz w:val="24"/>
                <w:szCs w:val="24"/>
                <w:lang w:val="pt-BR"/>
              </w:rPr>
            </w:pPr>
            <w:ins w:id="814" w:author="Philippe Hollanda - Oliveira Trust" w:date="2022-08-17T10:36:00Z">
              <w:r w:rsidRPr="002B04B1">
                <w:rPr>
                  <w:rFonts w:asciiTheme="minorHAnsi" w:eastAsia="Times New Roman" w:hAnsiTheme="minorHAnsi" w:cstheme="minorHAnsi"/>
                  <w:sz w:val="24"/>
                  <w:szCs w:val="24"/>
                  <w:lang w:val="pt-BR"/>
                </w:rPr>
                <w:t>Valor estimado de recursos dos CRI da presente Emissão a serem alocados em cada Empreendimento Destinação conforme cronograma semestral constante</w:t>
              </w:r>
            </w:ins>
          </w:p>
          <w:p w14:paraId="5CB93710" w14:textId="77777777" w:rsidR="009425B2" w:rsidRPr="002B04B1" w:rsidRDefault="009425B2" w:rsidP="008E0BC8">
            <w:pPr>
              <w:pStyle w:val="TableParagraph"/>
              <w:spacing w:line="180" w:lineRule="atLeast"/>
              <w:ind w:left="153" w:right="149"/>
              <w:jc w:val="center"/>
              <w:rPr>
                <w:ins w:id="815" w:author="Philippe Hollanda - Oliveira Trust" w:date="2022-08-17T10:36:00Z"/>
                <w:rFonts w:asciiTheme="minorHAnsi" w:eastAsia="Times New Roman" w:hAnsiTheme="minorHAnsi" w:cstheme="minorHAnsi"/>
                <w:sz w:val="24"/>
                <w:szCs w:val="24"/>
                <w:lang w:val="pt-BR"/>
              </w:rPr>
            </w:pPr>
            <w:ins w:id="816" w:author="Philippe Hollanda - Oliveira Trust" w:date="2022-08-17T10:36:00Z">
              <w:r w:rsidRPr="002B04B1">
                <w:rPr>
                  <w:rFonts w:asciiTheme="minorHAnsi" w:eastAsia="Times New Roman" w:hAnsiTheme="minorHAnsi" w:cstheme="minorHAnsi"/>
                  <w:sz w:val="24"/>
                  <w:szCs w:val="24"/>
                  <w:lang w:val="pt-BR"/>
                </w:rPr>
                <w:t>da tabela 4 abaixo (Destinação) (R$)</w:t>
              </w:r>
            </w:ins>
          </w:p>
        </w:tc>
        <w:tc>
          <w:tcPr>
            <w:tcW w:w="1447" w:type="dxa"/>
            <w:shd w:val="clear" w:color="auto" w:fill="auto"/>
          </w:tcPr>
          <w:p w14:paraId="48824EF5" w14:textId="77777777" w:rsidR="009425B2" w:rsidRPr="002B04B1" w:rsidRDefault="009425B2" w:rsidP="008E0BC8">
            <w:pPr>
              <w:pStyle w:val="TableParagraph"/>
              <w:ind w:left="0"/>
              <w:rPr>
                <w:ins w:id="817" w:author="Philippe Hollanda - Oliveira Trust" w:date="2022-08-17T10:36:00Z"/>
                <w:rFonts w:asciiTheme="minorHAnsi" w:eastAsia="Times New Roman" w:hAnsiTheme="minorHAnsi" w:cstheme="minorHAnsi"/>
                <w:sz w:val="24"/>
                <w:szCs w:val="24"/>
                <w:lang w:val="pt-BR"/>
              </w:rPr>
            </w:pPr>
          </w:p>
          <w:p w14:paraId="4A1BE74B" w14:textId="77777777" w:rsidR="009425B2" w:rsidRPr="002B04B1" w:rsidRDefault="009425B2" w:rsidP="008E0BC8">
            <w:pPr>
              <w:pStyle w:val="TableParagraph"/>
              <w:spacing w:before="156"/>
              <w:ind w:left="67" w:right="57" w:hanging="1"/>
              <w:jc w:val="center"/>
              <w:rPr>
                <w:ins w:id="818" w:author="Philippe Hollanda - Oliveira Trust" w:date="2022-08-17T10:36:00Z"/>
                <w:rFonts w:asciiTheme="minorHAnsi" w:eastAsia="Times New Roman" w:hAnsiTheme="minorHAnsi" w:cstheme="minorHAnsi"/>
                <w:sz w:val="24"/>
                <w:szCs w:val="24"/>
                <w:lang w:val="pt-BR"/>
              </w:rPr>
            </w:pPr>
            <w:ins w:id="819" w:author="Philippe Hollanda - Oliveira Trust" w:date="2022-08-17T10:36:00Z">
              <w:r w:rsidRPr="002B04B1">
                <w:rPr>
                  <w:rFonts w:asciiTheme="minorHAnsi" w:eastAsia="Times New Roman" w:hAnsiTheme="minorHAnsi" w:cstheme="minorHAnsi"/>
                  <w:sz w:val="24"/>
                  <w:szCs w:val="24"/>
                  <w:lang w:val="pt-BR"/>
                </w:rPr>
                <w:t>Percentual do valor estimado de recursos dos CRI da presente Emissão dividido por Empreendimento Destinação (*)</w:t>
              </w:r>
            </w:ins>
          </w:p>
        </w:tc>
      </w:tr>
      <w:tr w:rsidR="009425B2" w:rsidRPr="00E61012" w14:paraId="4899208C" w14:textId="77777777" w:rsidTr="008E0BC8">
        <w:trPr>
          <w:trHeight w:val="366"/>
          <w:ins w:id="820" w:author="Philippe Hollanda - Oliveira Trust" w:date="2022-08-17T10:36:00Z"/>
        </w:trPr>
        <w:tc>
          <w:tcPr>
            <w:tcW w:w="1448" w:type="dxa"/>
            <w:shd w:val="clear" w:color="auto" w:fill="auto"/>
          </w:tcPr>
          <w:p w14:paraId="27F8BFD0" w14:textId="77777777" w:rsidR="009425B2" w:rsidRPr="002B04B1" w:rsidRDefault="009425B2" w:rsidP="008E0BC8">
            <w:pPr>
              <w:pStyle w:val="TableParagraph"/>
              <w:spacing w:before="89"/>
              <w:ind w:left="322" w:right="311"/>
              <w:jc w:val="center"/>
              <w:rPr>
                <w:ins w:id="821" w:author="Philippe Hollanda - Oliveira Trust" w:date="2022-08-17T10:36:00Z"/>
                <w:rFonts w:asciiTheme="minorHAnsi" w:eastAsia="Times New Roman" w:hAnsiTheme="minorHAnsi" w:cstheme="minorHAnsi"/>
                <w:sz w:val="24"/>
                <w:szCs w:val="24"/>
                <w:lang w:val="pt-BR"/>
              </w:rPr>
            </w:pPr>
            <w:ins w:id="822" w:author="Philippe Hollanda - Oliveira Trust" w:date="2022-08-17T10:36:00Z">
              <w:r w:rsidRPr="002B04B1">
                <w:rPr>
                  <w:rFonts w:asciiTheme="minorHAnsi" w:eastAsia="Times New Roman" w:hAnsiTheme="minorHAnsi" w:cstheme="minorHAnsi"/>
                  <w:sz w:val="24"/>
                  <w:szCs w:val="24"/>
                  <w:lang w:val="pt-BR"/>
                </w:rPr>
                <w:t>[=]</w:t>
              </w:r>
            </w:ins>
          </w:p>
        </w:tc>
        <w:tc>
          <w:tcPr>
            <w:tcW w:w="1596" w:type="dxa"/>
            <w:shd w:val="clear" w:color="auto" w:fill="auto"/>
          </w:tcPr>
          <w:p w14:paraId="0CE35F0A" w14:textId="77777777" w:rsidR="009425B2" w:rsidRPr="002B04B1" w:rsidRDefault="009425B2" w:rsidP="008E0BC8">
            <w:pPr>
              <w:pStyle w:val="TableParagraph"/>
              <w:spacing w:line="182" w:lineRule="exact"/>
              <w:ind w:left="488" w:right="251" w:hanging="214"/>
              <w:rPr>
                <w:ins w:id="823" w:author="Philippe Hollanda - Oliveira Trust" w:date="2022-08-17T10:36:00Z"/>
                <w:rFonts w:asciiTheme="minorHAnsi" w:eastAsia="Times New Roman" w:hAnsiTheme="minorHAnsi" w:cstheme="minorHAnsi"/>
                <w:sz w:val="24"/>
                <w:szCs w:val="24"/>
                <w:lang w:val="pt-BR"/>
              </w:rPr>
            </w:pPr>
            <w:ins w:id="824" w:author="Philippe Hollanda - Oliveira Trust" w:date="2022-08-17T10:36:00Z">
              <w:r w:rsidRPr="002B04B1">
                <w:rPr>
                  <w:rFonts w:asciiTheme="minorHAnsi" w:eastAsia="Times New Roman" w:hAnsiTheme="minorHAnsi" w:cstheme="minorHAnsi"/>
                  <w:sz w:val="24"/>
                  <w:szCs w:val="24"/>
                  <w:lang w:val="pt-BR"/>
                </w:rPr>
                <w:t>[=]</w:t>
              </w:r>
            </w:ins>
          </w:p>
        </w:tc>
        <w:tc>
          <w:tcPr>
            <w:tcW w:w="1633" w:type="dxa"/>
            <w:shd w:val="clear" w:color="auto" w:fill="auto"/>
          </w:tcPr>
          <w:p w14:paraId="09C1B942" w14:textId="77777777" w:rsidR="009425B2" w:rsidRPr="002B04B1" w:rsidRDefault="009425B2" w:rsidP="008E0BC8">
            <w:pPr>
              <w:pStyle w:val="TableParagraph"/>
              <w:spacing w:before="89"/>
              <w:ind w:left="239" w:right="229"/>
              <w:jc w:val="center"/>
              <w:rPr>
                <w:ins w:id="825" w:author="Philippe Hollanda - Oliveira Trust" w:date="2022-08-17T10:36:00Z"/>
                <w:rFonts w:asciiTheme="minorHAnsi" w:eastAsia="Times New Roman" w:hAnsiTheme="minorHAnsi" w:cstheme="minorHAnsi"/>
                <w:sz w:val="24"/>
                <w:szCs w:val="24"/>
                <w:lang w:val="pt-BR"/>
              </w:rPr>
            </w:pPr>
            <w:ins w:id="826" w:author="Philippe Hollanda - Oliveira Trust" w:date="2022-08-17T10:36:00Z">
              <w:r w:rsidRPr="002B04B1">
                <w:rPr>
                  <w:rFonts w:asciiTheme="minorHAnsi" w:eastAsia="Times New Roman" w:hAnsiTheme="minorHAnsi" w:cstheme="minorHAnsi"/>
                  <w:sz w:val="24"/>
                  <w:szCs w:val="24"/>
                  <w:lang w:val="pt-BR"/>
                </w:rPr>
                <w:t>89.475.047,36</w:t>
              </w:r>
            </w:ins>
          </w:p>
        </w:tc>
        <w:tc>
          <w:tcPr>
            <w:tcW w:w="1448" w:type="dxa"/>
            <w:shd w:val="clear" w:color="auto" w:fill="auto"/>
          </w:tcPr>
          <w:p w14:paraId="67ECDC69" w14:textId="77777777" w:rsidR="009425B2" w:rsidRPr="002B04B1" w:rsidRDefault="009425B2" w:rsidP="008E0BC8">
            <w:pPr>
              <w:pStyle w:val="TableParagraph"/>
              <w:spacing w:before="89"/>
              <w:ind w:left="316" w:right="311"/>
              <w:jc w:val="center"/>
              <w:rPr>
                <w:ins w:id="827" w:author="Philippe Hollanda - Oliveira Trust" w:date="2022-08-17T10:36:00Z"/>
                <w:rFonts w:asciiTheme="minorHAnsi" w:eastAsia="Times New Roman" w:hAnsiTheme="minorHAnsi" w:cstheme="minorHAnsi"/>
                <w:sz w:val="24"/>
                <w:szCs w:val="24"/>
                <w:lang w:val="pt-BR"/>
              </w:rPr>
            </w:pPr>
            <w:ins w:id="828" w:author="Philippe Hollanda - Oliveira Trust" w:date="2022-08-17T10:36:00Z">
              <w:r w:rsidRPr="002B04B1">
                <w:rPr>
                  <w:rFonts w:asciiTheme="minorHAnsi" w:eastAsia="Times New Roman" w:hAnsiTheme="minorHAnsi" w:cstheme="minorHAnsi"/>
                  <w:sz w:val="24"/>
                  <w:szCs w:val="24"/>
                  <w:lang w:val="pt-BR"/>
                </w:rPr>
                <w:t>0,00</w:t>
              </w:r>
            </w:ins>
          </w:p>
        </w:tc>
        <w:tc>
          <w:tcPr>
            <w:tcW w:w="1633" w:type="dxa"/>
            <w:shd w:val="clear" w:color="auto" w:fill="auto"/>
          </w:tcPr>
          <w:p w14:paraId="04D09445" w14:textId="77777777" w:rsidR="009425B2" w:rsidRPr="002B04B1" w:rsidRDefault="009425B2" w:rsidP="008E0BC8">
            <w:pPr>
              <w:pStyle w:val="TableParagraph"/>
              <w:spacing w:before="89"/>
              <w:ind w:left="302"/>
              <w:rPr>
                <w:ins w:id="829" w:author="Philippe Hollanda - Oliveira Trust" w:date="2022-08-17T10:36:00Z"/>
                <w:rFonts w:asciiTheme="minorHAnsi" w:eastAsia="Times New Roman" w:hAnsiTheme="minorHAnsi" w:cstheme="minorHAnsi"/>
                <w:sz w:val="24"/>
                <w:szCs w:val="24"/>
                <w:lang w:val="pt-BR"/>
              </w:rPr>
            </w:pPr>
            <w:ins w:id="830" w:author="Philippe Hollanda - Oliveira Trust" w:date="2022-08-17T10:36:00Z">
              <w:r w:rsidRPr="002B04B1">
                <w:rPr>
                  <w:rFonts w:asciiTheme="minorHAnsi" w:eastAsia="Times New Roman" w:hAnsiTheme="minorHAnsi" w:cstheme="minorHAnsi"/>
                  <w:sz w:val="24"/>
                  <w:szCs w:val="24"/>
                  <w:lang w:val="pt-BR"/>
                </w:rPr>
                <w:t>89.475.047,36</w:t>
              </w:r>
            </w:ins>
          </w:p>
        </w:tc>
        <w:tc>
          <w:tcPr>
            <w:tcW w:w="1445" w:type="dxa"/>
            <w:shd w:val="clear" w:color="auto" w:fill="auto"/>
          </w:tcPr>
          <w:p w14:paraId="50D4D2AA" w14:textId="77777777" w:rsidR="009425B2" w:rsidRPr="002B04B1" w:rsidRDefault="009425B2" w:rsidP="008E0BC8">
            <w:pPr>
              <w:pStyle w:val="TableParagraph"/>
              <w:spacing w:before="89"/>
              <w:ind w:left="544" w:right="539"/>
              <w:jc w:val="center"/>
              <w:rPr>
                <w:ins w:id="831" w:author="Philippe Hollanda - Oliveira Trust" w:date="2022-08-17T10:36:00Z"/>
                <w:rFonts w:asciiTheme="minorHAnsi" w:eastAsia="Times New Roman" w:hAnsiTheme="minorHAnsi" w:cstheme="minorHAnsi"/>
                <w:sz w:val="24"/>
                <w:szCs w:val="24"/>
                <w:lang w:val="pt-BR"/>
              </w:rPr>
            </w:pPr>
            <w:ins w:id="832" w:author="Philippe Hollanda - Oliveira Trust" w:date="2022-08-17T10:36:00Z">
              <w:r w:rsidRPr="002B04B1">
                <w:rPr>
                  <w:rFonts w:asciiTheme="minorHAnsi" w:eastAsia="Times New Roman" w:hAnsiTheme="minorHAnsi" w:cstheme="minorHAnsi"/>
                  <w:sz w:val="24"/>
                  <w:szCs w:val="24"/>
                  <w:lang w:val="pt-BR"/>
                </w:rPr>
                <w:t>[0,00]</w:t>
              </w:r>
            </w:ins>
          </w:p>
        </w:tc>
        <w:tc>
          <w:tcPr>
            <w:tcW w:w="1695" w:type="dxa"/>
            <w:shd w:val="clear" w:color="auto" w:fill="auto"/>
          </w:tcPr>
          <w:p w14:paraId="0FA2950F" w14:textId="77777777" w:rsidR="009425B2" w:rsidRPr="002B04B1" w:rsidRDefault="009425B2" w:rsidP="008E0BC8">
            <w:pPr>
              <w:pStyle w:val="TableParagraph"/>
              <w:spacing w:before="89"/>
              <w:ind w:left="90" w:right="84"/>
              <w:jc w:val="center"/>
              <w:rPr>
                <w:ins w:id="833" w:author="Philippe Hollanda - Oliveira Trust" w:date="2022-08-17T10:36:00Z"/>
                <w:rFonts w:asciiTheme="minorHAnsi" w:eastAsia="Times New Roman" w:hAnsiTheme="minorHAnsi" w:cstheme="minorHAnsi"/>
                <w:sz w:val="24"/>
                <w:szCs w:val="24"/>
                <w:lang w:val="pt-BR"/>
              </w:rPr>
            </w:pPr>
            <w:ins w:id="834" w:author="Philippe Hollanda - Oliveira Trust" w:date="2022-08-17T10:36:00Z">
              <w:r w:rsidRPr="002B04B1">
                <w:rPr>
                  <w:rFonts w:asciiTheme="minorHAnsi" w:eastAsia="Times New Roman" w:hAnsiTheme="minorHAnsi" w:cstheme="minorHAnsi"/>
                  <w:sz w:val="24"/>
                  <w:szCs w:val="24"/>
                  <w:lang w:val="pt-BR"/>
                </w:rPr>
                <w:t>89.475.047,36</w:t>
              </w:r>
            </w:ins>
          </w:p>
        </w:tc>
        <w:tc>
          <w:tcPr>
            <w:tcW w:w="1694" w:type="dxa"/>
            <w:shd w:val="clear" w:color="auto" w:fill="auto"/>
          </w:tcPr>
          <w:p w14:paraId="6B3D16FF" w14:textId="77777777" w:rsidR="009425B2" w:rsidRPr="002B04B1" w:rsidRDefault="009425B2" w:rsidP="008E0BC8">
            <w:pPr>
              <w:pStyle w:val="TableParagraph"/>
              <w:spacing w:before="89"/>
              <w:ind w:left="152" w:right="149"/>
              <w:jc w:val="center"/>
              <w:rPr>
                <w:ins w:id="835" w:author="Philippe Hollanda - Oliveira Trust" w:date="2022-08-17T10:36:00Z"/>
                <w:rFonts w:asciiTheme="minorHAnsi" w:eastAsia="Times New Roman" w:hAnsiTheme="minorHAnsi" w:cstheme="minorHAnsi"/>
                <w:sz w:val="24"/>
                <w:szCs w:val="24"/>
                <w:lang w:val="pt-BR"/>
              </w:rPr>
            </w:pPr>
            <w:ins w:id="836" w:author="Philippe Hollanda - Oliveira Trust" w:date="2022-08-17T10:36:00Z">
              <w:r w:rsidRPr="002B04B1">
                <w:rPr>
                  <w:rFonts w:asciiTheme="minorHAnsi" w:eastAsia="Times New Roman" w:hAnsiTheme="minorHAnsi" w:cstheme="minorHAnsi"/>
                  <w:sz w:val="24"/>
                  <w:szCs w:val="24"/>
                  <w:lang w:val="pt-BR"/>
                </w:rPr>
                <w:t>89.475.047,36</w:t>
              </w:r>
            </w:ins>
          </w:p>
        </w:tc>
        <w:tc>
          <w:tcPr>
            <w:tcW w:w="1447" w:type="dxa"/>
            <w:shd w:val="clear" w:color="auto" w:fill="auto"/>
          </w:tcPr>
          <w:p w14:paraId="21A81778" w14:textId="77777777" w:rsidR="009425B2" w:rsidRPr="002B04B1" w:rsidRDefault="009425B2" w:rsidP="008E0BC8">
            <w:pPr>
              <w:pStyle w:val="TableParagraph"/>
              <w:spacing w:before="89"/>
              <w:ind w:left="494"/>
              <w:rPr>
                <w:ins w:id="837" w:author="Philippe Hollanda - Oliveira Trust" w:date="2022-08-17T10:36:00Z"/>
                <w:rFonts w:asciiTheme="minorHAnsi" w:eastAsia="Times New Roman" w:hAnsiTheme="minorHAnsi" w:cstheme="minorHAnsi"/>
                <w:sz w:val="24"/>
                <w:szCs w:val="24"/>
                <w:lang w:val="pt-BR"/>
              </w:rPr>
            </w:pPr>
            <w:ins w:id="838" w:author="Philippe Hollanda - Oliveira Trust" w:date="2022-08-17T10:36:00Z">
              <w:r w:rsidRPr="002B04B1">
                <w:rPr>
                  <w:rFonts w:asciiTheme="minorHAnsi" w:eastAsia="Times New Roman" w:hAnsiTheme="minorHAnsi" w:cstheme="minorHAnsi"/>
                  <w:sz w:val="24"/>
                  <w:szCs w:val="24"/>
                  <w:lang w:val="pt-BR"/>
                </w:rPr>
                <w:t>7,85%</w:t>
              </w:r>
            </w:ins>
          </w:p>
        </w:tc>
      </w:tr>
    </w:tbl>
    <w:p w14:paraId="35827F6A" w14:textId="77777777" w:rsidR="009425B2" w:rsidRPr="00E61012" w:rsidRDefault="009425B2" w:rsidP="009425B2">
      <w:pPr>
        <w:autoSpaceDE w:val="0"/>
        <w:autoSpaceDN w:val="0"/>
        <w:adjustRightInd w:val="0"/>
        <w:rPr>
          <w:ins w:id="839" w:author="Philippe Hollanda - Oliveira Trust" w:date="2022-08-17T10:36:00Z"/>
          <w:rFonts w:ascii="Arial" w:hAnsi="Arial" w:cs="Arial"/>
          <w:szCs w:val="20"/>
        </w:rPr>
      </w:pPr>
    </w:p>
    <w:p w14:paraId="6A5ED634" w14:textId="77777777" w:rsidR="009425B2" w:rsidRPr="00E61012" w:rsidRDefault="009425B2" w:rsidP="009425B2">
      <w:pPr>
        <w:spacing w:before="58"/>
        <w:ind w:left="1062" w:right="900"/>
        <w:rPr>
          <w:ins w:id="840" w:author="Philippe Hollanda - Oliveira Trust" w:date="2022-08-17T10:36:00Z"/>
          <w:rFonts w:ascii="Arial" w:hAnsi="Arial" w:cs="Arial"/>
          <w:i/>
          <w:szCs w:val="20"/>
        </w:rPr>
      </w:pPr>
      <w:ins w:id="841" w:author="Philippe Hollanda - Oliveira Trust" w:date="2022-08-17T10:36:00Z">
        <w:r w:rsidRPr="00E61012">
          <w:rPr>
            <w:rFonts w:ascii="Arial" w:hAnsi="Arial" w:cs="Arial"/>
            <w:i/>
            <w:szCs w:val="20"/>
          </w:rPr>
          <w:t>(</w:t>
        </w:r>
        <w:proofErr w:type="gramStart"/>
        <w:r w:rsidRPr="00E61012">
          <w:rPr>
            <w:rFonts w:ascii="Arial" w:hAnsi="Arial" w:cs="Arial"/>
            <w:i/>
            <w:szCs w:val="20"/>
          </w:rPr>
          <w:t>*)Os</w:t>
        </w:r>
        <w:proofErr w:type="gramEnd"/>
        <w:r w:rsidRPr="00E61012">
          <w:rPr>
            <w:rFonts w:ascii="Arial" w:hAnsi="Arial" w:cs="Arial"/>
            <w:i/>
            <w:spacing w:val="8"/>
            <w:szCs w:val="20"/>
          </w:rPr>
          <w:t xml:space="preserve"> </w:t>
        </w:r>
        <w:r w:rsidRPr="00E61012">
          <w:rPr>
            <w:rFonts w:ascii="Arial" w:hAnsi="Arial" w:cs="Arial"/>
            <w:i/>
            <w:szCs w:val="20"/>
          </w:rPr>
          <w:t>percentuais</w:t>
        </w:r>
        <w:r w:rsidRPr="00E61012">
          <w:rPr>
            <w:rFonts w:ascii="Arial" w:hAnsi="Arial" w:cs="Arial"/>
            <w:i/>
            <w:spacing w:val="6"/>
            <w:szCs w:val="20"/>
          </w:rPr>
          <w:t xml:space="preserve"> </w:t>
        </w:r>
        <w:r w:rsidRPr="00E61012">
          <w:rPr>
            <w:rFonts w:ascii="Arial" w:hAnsi="Arial" w:cs="Arial"/>
            <w:i/>
            <w:szCs w:val="20"/>
          </w:rPr>
          <w:t>acima</w:t>
        </w:r>
        <w:r w:rsidRPr="00E61012">
          <w:rPr>
            <w:rFonts w:ascii="Arial" w:hAnsi="Arial" w:cs="Arial"/>
            <w:i/>
            <w:spacing w:val="6"/>
            <w:szCs w:val="20"/>
          </w:rPr>
          <w:t xml:space="preserve"> </w:t>
        </w:r>
        <w:r w:rsidRPr="00E61012">
          <w:rPr>
            <w:rFonts w:ascii="Arial" w:hAnsi="Arial" w:cs="Arial"/>
            <w:i/>
            <w:szCs w:val="20"/>
          </w:rPr>
          <w:t>indicados</w:t>
        </w:r>
        <w:r w:rsidRPr="00E61012">
          <w:rPr>
            <w:rFonts w:ascii="Arial" w:hAnsi="Arial" w:cs="Arial"/>
            <w:i/>
            <w:spacing w:val="8"/>
            <w:szCs w:val="20"/>
          </w:rPr>
          <w:t xml:space="preserve"> </w:t>
        </w:r>
        <w:r w:rsidRPr="00E61012">
          <w:rPr>
            <w:rFonts w:ascii="Arial" w:hAnsi="Arial" w:cs="Arial"/>
            <w:i/>
            <w:szCs w:val="20"/>
          </w:rPr>
          <w:t>dos</w:t>
        </w:r>
        <w:r w:rsidRPr="00E61012">
          <w:rPr>
            <w:rFonts w:ascii="Arial" w:hAnsi="Arial" w:cs="Arial"/>
            <w:i/>
            <w:spacing w:val="7"/>
            <w:szCs w:val="20"/>
          </w:rPr>
          <w:t xml:space="preserve"> </w:t>
        </w:r>
        <w:r w:rsidRPr="00E61012">
          <w:rPr>
            <w:rFonts w:ascii="Arial" w:hAnsi="Arial" w:cs="Arial"/>
            <w:i/>
            <w:szCs w:val="20"/>
          </w:rPr>
          <w:t>Empreendimento</w:t>
        </w:r>
        <w:r w:rsidRPr="00E61012">
          <w:rPr>
            <w:rFonts w:ascii="Arial" w:hAnsi="Arial" w:cs="Arial"/>
            <w:i/>
            <w:spacing w:val="6"/>
            <w:szCs w:val="20"/>
          </w:rPr>
          <w:t xml:space="preserve"> </w:t>
        </w:r>
        <w:r w:rsidRPr="00E61012">
          <w:rPr>
            <w:rFonts w:ascii="Arial" w:hAnsi="Arial" w:cs="Arial"/>
            <w:i/>
            <w:szCs w:val="20"/>
          </w:rPr>
          <w:t>Lastro</w:t>
        </w:r>
        <w:r w:rsidRPr="00E61012">
          <w:rPr>
            <w:rFonts w:ascii="Arial" w:hAnsi="Arial" w:cs="Arial"/>
            <w:i/>
            <w:spacing w:val="6"/>
            <w:szCs w:val="20"/>
          </w:rPr>
          <w:t xml:space="preserve"> </w:t>
        </w:r>
        <w:r w:rsidRPr="00E61012">
          <w:rPr>
            <w:rFonts w:ascii="Arial" w:hAnsi="Arial" w:cs="Arial"/>
            <w:i/>
            <w:szCs w:val="20"/>
          </w:rPr>
          <w:t>foram</w:t>
        </w:r>
        <w:r w:rsidRPr="00E61012">
          <w:rPr>
            <w:rFonts w:ascii="Arial" w:hAnsi="Arial" w:cs="Arial"/>
            <w:i/>
            <w:spacing w:val="5"/>
            <w:szCs w:val="20"/>
          </w:rPr>
          <w:t xml:space="preserve"> </w:t>
        </w:r>
        <w:r w:rsidRPr="00E61012">
          <w:rPr>
            <w:rFonts w:ascii="Arial" w:hAnsi="Arial" w:cs="Arial"/>
            <w:i/>
            <w:szCs w:val="20"/>
          </w:rPr>
          <w:t>calculados</w:t>
        </w:r>
        <w:r w:rsidRPr="00E61012">
          <w:rPr>
            <w:rFonts w:ascii="Arial" w:hAnsi="Arial" w:cs="Arial"/>
            <w:i/>
            <w:spacing w:val="7"/>
            <w:szCs w:val="20"/>
          </w:rPr>
          <w:t xml:space="preserve"> </w:t>
        </w:r>
        <w:r w:rsidRPr="00E61012">
          <w:rPr>
            <w:rFonts w:ascii="Arial" w:hAnsi="Arial" w:cs="Arial"/>
            <w:i/>
            <w:szCs w:val="20"/>
          </w:rPr>
          <w:t>com</w:t>
        </w:r>
        <w:r w:rsidRPr="00E61012">
          <w:rPr>
            <w:rFonts w:ascii="Arial" w:hAnsi="Arial" w:cs="Arial"/>
            <w:i/>
            <w:spacing w:val="11"/>
            <w:szCs w:val="20"/>
          </w:rPr>
          <w:t xml:space="preserve"> </w:t>
        </w:r>
        <w:r w:rsidRPr="00E61012">
          <w:rPr>
            <w:rFonts w:ascii="Arial" w:hAnsi="Arial" w:cs="Arial"/>
            <w:i/>
            <w:szCs w:val="20"/>
          </w:rPr>
          <w:t>base</w:t>
        </w:r>
        <w:r w:rsidRPr="00E61012">
          <w:rPr>
            <w:rFonts w:ascii="Arial" w:hAnsi="Arial" w:cs="Arial"/>
            <w:i/>
            <w:spacing w:val="4"/>
            <w:szCs w:val="20"/>
          </w:rPr>
          <w:t xml:space="preserve"> </w:t>
        </w:r>
        <w:r w:rsidRPr="00E61012">
          <w:rPr>
            <w:rFonts w:ascii="Arial" w:hAnsi="Arial" w:cs="Arial"/>
            <w:i/>
            <w:szCs w:val="20"/>
          </w:rPr>
          <w:t>no</w:t>
        </w:r>
        <w:r w:rsidRPr="00E61012">
          <w:rPr>
            <w:rFonts w:ascii="Arial" w:hAnsi="Arial" w:cs="Arial"/>
            <w:i/>
            <w:spacing w:val="4"/>
            <w:szCs w:val="20"/>
          </w:rPr>
          <w:t xml:space="preserve"> </w:t>
        </w:r>
        <w:r w:rsidRPr="00E61012">
          <w:rPr>
            <w:rFonts w:ascii="Arial" w:hAnsi="Arial" w:cs="Arial"/>
            <w:i/>
            <w:szCs w:val="20"/>
          </w:rPr>
          <w:t>valor</w:t>
        </w:r>
        <w:r w:rsidRPr="00E61012">
          <w:rPr>
            <w:rFonts w:ascii="Arial" w:hAnsi="Arial" w:cs="Arial"/>
            <w:i/>
            <w:spacing w:val="5"/>
            <w:szCs w:val="20"/>
          </w:rPr>
          <w:t xml:space="preserve"> </w:t>
        </w:r>
        <w:r w:rsidRPr="00E61012">
          <w:rPr>
            <w:rFonts w:ascii="Arial" w:hAnsi="Arial" w:cs="Arial"/>
            <w:i/>
            <w:szCs w:val="20"/>
          </w:rPr>
          <w:t>total</w:t>
        </w:r>
        <w:r w:rsidRPr="00E61012">
          <w:rPr>
            <w:rFonts w:ascii="Arial" w:hAnsi="Arial" w:cs="Arial"/>
            <w:i/>
            <w:spacing w:val="7"/>
            <w:szCs w:val="20"/>
          </w:rPr>
          <w:t xml:space="preserve"> </w:t>
        </w:r>
        <w:r w:rsidRPr="00E61012">
          <w:rPr>
            <w:rFonts w:ascii="Arial" w:hAnsi="Arial" w:cs="Arial"/>
            <w:i/>
            <w:szCs w:val="20"/>
          </w:rPr>
          <w:t>da</w:t>
        </w:r>
        <w:r w:rsidRPr="00E61012">
          <w:rPr>
            <w:rFonts w:ascii="Arial" w:hAnsi="Arial" w:cs="Arial"/>
            <w:i/>
            <w:spacing w:val="4"/>
            <w:szCs w:val="20"/>
          </w:rPr>
          <w:t xml:space="preserve"> </w:t>
        </w:r>
        <w:r w:rsidRPr="00E61012">
          <w:rPr>
            <w:rFonts w:ascii="Arial" w:hAnsi="Arial" w:cs="Arial"/>
            <w:i/>
            <w:szCs w:val="20"/>
          </w:rPr>
          <w:t>emissão</w:t>
        </w:r>
        <w:r w:rsidRPr="00E61012">
          <w:rPr>
            <w:rFonts w:ascii="Arial" w:hAnsi="Arial" w:cs="Arial"/>
            <w:i/>
            <w:spacing w:val="6"/>
            <w:szCs w:val="20"/>
          </w:rPr>
          <w:t xml:space="preserve"> </w:t>
        </w:r>
        <w:r w:rsidRPr="00E61012">
          <w:rPr>
            <w:rFonts w:ascii="Arial" w:hAnsi="Arial" w:cs="Arial"/>
            <w:i/>
            <w:szCs w:val="20"/>
          </w:rPr>
          <w:t>das</w:t>
        </w:r>
        <w:r w:rsidRPr="00E61012">
          <w:rPr>
            <w:rFonts w:ascii="Arial" w:hAnsi="Arial" w:cs="Arial"/>
            <w:i/>
            <w:spacing w:val="7"/>
            <w:szCs w:val="20"/>
          </w:rPr>
          <w:t xml:space="preserve"> </w:t>
        </w:r>
        <w:r w:rsidRPr="00E61012">
          <w:rPr>
            <w:rFonts w:ascii="Arial" w:hAnsi="Arial" w:cs="Arial"/>
            <w:i/>
            <w:szCs w:val="20"/>
          </w:rPr>
          <w:t>Debêntures,</w:t>
        </w:r>
        <w:r w:rsidRPr="00E61012">
          <w:rPr>
            <w:rFonts w:ascii="Arial" w:hAnsi="Arial" w:cs="Arial"/>
            <w:i/>
            <w:spacing w:val="8"/>
            <w:szCs w:val="20"/>
          </w:rPr>
          <w:t xml:space="preserve"> </w:t>
        </w:r>
        <w:r w:rsidRPr="00E61012">
          <w:rPr>
            <w:rFonts w:ascii="Arial" w:hAnsi="Arial" w:cs="Arial"/>
            <w:i/>
            <w:szCs w:val="20"/>
          </w:rPr>
          <w:t>qual</w:t>
        </w:r>
        <w:r w:rsidRPr="00E61012">
          <w:rPr>
            <w:rFonts w:ascii="Arial" w:hAnsi="Arial" w:cs="Arial"/>
            <w:i/>
            <w:spacing w:val="5"/>
            <w:szCs w:val="20"/>
          </w:rPr>
          <w:t xml:space="preserve"> </w:t>
        </w:r>
        <w:r w:rsidRPr="00E61012">
          <w:rPr>
            <w:rFonts w:ascii="Arial" w:hAnsi="Arial" w:cs="Arial"/>
            <w:i/>
            <w:szCs w:val="20"/>
          </w:rPr>
          <w:t>seja</w:t>
        </w:r>
        <w:r w:rsidRPr="00E61012">
          <w:rPr>
            <w:rFonts w:ascii="Arial" w:hAnsi="Arial" w:cs="Arial"/>
            <w:i/>
            <w:spacing w:val="28"/>
            <w:szCs w:val="20"/>
          </w:rPr>
          <w:t xml:space="preserve"> </w:t>
        </w:r>
        <w:r w:rsidRPr="00E61012">
          <w:rPr>
            <w:rFonts w:ascii="Arial" w:hAnsi="Arial" w:cs="Arial"/>
            <w:i/>
            <w:szCs w:val="20"/>
          </w:rPr>
          <w:t>R$</w:t>
        </w:r>
        <w:r w:rsidRPr="00E61012">
          <w:rPr>
            <w:rFonts w:ascii="Arial" w:hAnsi="Arial" w:cs="Arial"/>
            <w:i/>
            <w:spacing w:val="6"/>
            <w:szCs w:val="20"/>
          </w:rPr>
          <w:t xml:space="preserve"> </w:t>
        </w:r>
        <w:r w:rsidRPr="00E61012">
          <w:rPr>
            <w:rFonts w:ascii="Arial" w:hAnsi="Arial" w:cs="Arial"/>
            <w:i/>
            <w:szCs w:val="20"/>
          </w:rPr>
          <w:t>[=]</w:t>
        </w:r>
        <w:r w:rsidRPr="00E61012">
          <w:rPr>
            <w:rFonts w:ascii="Arial" w:hAnsi="Arial" w:cs="Arial"/>
            <w:i/>
            <w:spacing w:val="3"/>
            <w:szCs w:val="20"/>
          </w:rPr>
          <w:t xml:space="preserve"> </w:t>
        </w:r>
        <w:r w:rsidRPr="00E61012">
          <w:rPr>
            <w:rFonts w:ascii="Arial" w:hAnsi="Arial" w:cs="Arial"/>
            <w:i/>
            <w:szCs w:val="20"/>
          </w:rPr>
          <w:t>([=])</w:t>
        </w:r>
      </w:ins>
    </w:p>
    <w:p w14:paraId="2D34F820" w14:textId="77777777" w:rsidR="009425B2" w:rsidRPr="00A370E1" w:rsidRDefault="009425B2" w:rsidP="00842FAE">
      <w:pPr>
        <w:tabs>
          <w:tab w:val="left" w:pos="4680"/>
        </w:tabs>
        <w:rPr>
          <w:rFonts w:cstheme="minorHAnsi"/>
          <w:sz w:val="22"/>
        </w:rPr>
      </w:pPr>
    </w:p>
    <w:sectPr w:rsidR="009425B2" w:rsidRPr="00A370E1" w:rsidSect="00C02DDE">
      <w:pgSz w:w="16839" w:h="11907" w:orient="landscape"/>
      <w:pgMar w:top="1701" w:right="1701" w:bottom="992" w:left="851" w:header="709" w:footer="3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E0C1" w14:textId="77777777" w:rsidR="006A13F4" w:rsidRDefault="006A13F4">
      <w:r>
        <w:separator/>
      </w:r>
    </w:p>
    <w:p w14:paraId="7415F971" w14:textId="77777777" w:rsidR="006A13F4" w:rsidRDefault="006A13F4"/>
  </w:endnote>
  <w:endnote w:type="continuationSeparator" w:id="0">
    <w:p w14:paraId="0AE7CA67" w14:textId="77777777" w:rsidR="006A13F4" w:rsidRDefault="006A13F4">
      <w:r>
        <w:continuationSeparator/>
      </w:r>
    </w:p>
    <w:p w14:paraId="794C80EB" w14:textId="77777777" w:rsidR="006A13F4" w:rsidRDefault="006A13F4"/>
  </w:endnote>
  <w:endnote w:type="continuationNotice" w:id="1">
    <w:p w14:paraId="5C4D098B" w14:textId="77777777" w:rsidR="006A13F4" w:rsidRDefault="006A13F4"/>
    <w:p w14:paraId="12740133" w14:textId="77777777" w:rsidR="006A13F4" w:rsidRDefault="006A13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MT">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BD75" w14:textId="77777777" w:rsidR="003D15B8" w:rsidRDefault="003D15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97720"/>
      <w:docPartObj>
        <w:docPartGallery w:val="Page Numbers (Bottom of Page)"/>
        <w:docPartUnique/>
      </w:docPartObj>
    </w:sdtPr>
    <w:sdtEndPr/>
    <w:sdtContent>
      <w:p w14:paraId="319CC350" w14:textId="6B07377F" w:rsidR="00835B94" w:rsidRDefault="00835B94">
        <w:pPr>
          <w:pStyle w:val="Rodap"/>
          <w:jc w:val="right"/>
        </w:pPr>
        <w:r>
          <w:fldChar w:fldCharType="begin"/>
        </w:r>
        <w:r>
          <w:instrText>PAGE   \* MERGEFORMAT</w:instrText>
        </w:r>
        <w:r>
          <w:fldChar w:fldCharType="separate"/>
        </w:r>
        <w:r>
          <w:rPr>
            <w:noProof/>
          </w:rP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5CE5" w14:textId="77777777" w:rsidR="00835B94" w:rsidRDefault="00835B94">
    <w:pPr>
      <w:pStyle w:val="Rodap"/>
      <w:jc w:val="right"/>
    </w:pPr>
    <w:r>
      <w:rPr>
        <w:noProof/>
      </w:rPr>
      <mc:AlternateContent>
        <mc:Choice Requires="wps">
          <w:drawing>
            <wp:inline distT="0" distB="0" distL="0" distR="0" wp14:anchorId="211CB651" wp14:editId="3923FEE6">
              <wp:extent cx="6350000" cy="76200"/>
              <wp:effectExtent l="0" t="0" r="12700" b="3810"/>
              <wp:docPr id="1" name="wsFIRSTFOOTER"/>
              <wp:cNvGraphicFramePr/>
              <a:graphic xmlns:a="http://schemas.openxmlformats.org/drawingml/2006/main">
                <a:graphicData uri="http://schemas.microsoft.com/office/word/2010/wordprocessingShape">
                  <wps:wsp>
                    <wps:cNvSpPr txBox="1"/>
                    <wps:spPr>
                      <a:xfrm>
                        <a:off x="0" y="0"/>
                        <a:ext cx="6350000" cy="76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0594A7" w14:textId="27CE2258" w:rsidR="00835B94" w:rsidRPr="00755645" w:rsidRDefault="00835B94" w:rsidP="00755645">
                          <w:pPr>
                            <w:spacing w:line="220" w:lineRule="auto"/>
                            <w:rPr>
                              <w:rFonts w:ascii="Calibri" w:hAnsi="Calibri"/>
                              <w:sz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11CB651" id="_x0000_t202" coordsize="21600,21600" o:spt="202" path="m,l,21600r21600,l21600,xe">
              <v:stroke joinstyle="miter"/>
              <v:path gradientshapeok="t" o:connecttype="rect"/>
            </v:shapetype>
            <v:shape id="wsFIRSTFOOTER" o:spid="_x0000_s1026" type="#_x0000_t202" style="width:500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" filled="f" stroked="f" strokeweight=".5pt">
              <v:textbox style="mso-fit-shape-to-text:t" inset="0,0,0,0">
                <w:txbxContent>
                  <w:p w14:paraId="5B0594A7" w14:textId="27CE2258" w:rsidR="00835B94" w:rsidRPr="00755645" w:rsidRDefault="00835B94" w:rsidP="00755645">
                    <w:pPr>
                      <w:spacing w:line="220" w:lineRule="auto"/>
                      <w:rPr>
                        <w:rFonts w:ascii="Calibri" w:hAnsi="Calibri"/>
                        <w:sz w:val="12"/>
                      </w:rPr>
                    </w:pPr>
                  </w:p>
                </w:txbxContent>
              </v:textbox>
              <w10:anchorlock/>
            </v:shape>
          </w:pict>
        </mc:Fallback>
      </mc:AlternateContent>
    </w:r>
    <w:sdt>
      <w:sdtPr>
        <w:id w:val="-208185785"/>
        <w:docPartObj>
          <w:docPartGallery w:val="Page Numbers (Bottom of Page)"/>
          <w:docPartUnique/>
        </w:docPartObj>
      </w:sdtPr>
      <w:sdtEndPr/>
      <w:sdtContent>
        <w:r>
          <w:fldChar w:fldCharType="begin"/>
        </w:r>
        <w:r>
          <w:instrText>PAGE   \* MERGEFORMAT</w:instrText>
        </w:r>
        <w:r>
          <w:fldChar w:fldCharType="separate"/>
        </w:r>
        <w:r>
          <w:rPr>
            <w:noProof/>
          </w:rPr>
          <w:t>1</w:t>
        </w:r>
        <w:r>
          <w:fldChar w:fldCharType="end"/>
        </w:r>
      </w:sdtContent>
    </w:sdt>
  </w:p>
  <w:p w14:paraId="5CBA6D5E" w14:textId="77777777" w:rsidR="00835B94" w:rsidRDefault="00835B94" w:rsidP="00266D9B">
    <w:pPr>
      <w:pStyle w:val="Rodap"/>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C8163" w14:textId="77777777" w:rsidR="006A13F4" w:rsidRDefault="006A13F4">
      <w:r>
        <w:separator/>
      </w:r>
    </w:p>
    <w:p w14:paraId="675C7AD2" w14:textId="77777777" w:rsidR="006A13F4" w:rsidRDefault="006A13F4"/>
  </w:footnote>
  <w:footnote w:type="continuationSeparator" w:id="0">
    <w:p w14:paraId="0321EADC" w14:textId="77777777" w:rsidR="006A13F4" w:rsidRDefault="006A13F4">
      <w:r>
        <w:continuationSeparator/>
      </w:r>
    </w:p>
    <w:p w14:paraId="473BBAF6" w14:textId="77777777" w:rsidR="006A13F4" w:rsidRDefault="006A13F4"/>
  </w:footnote>
  <w:footnote w:type="continuationNotice" w:id="1">
    <w:p w14:paraId="2796F52D" w14:textId="77777777" w:rsidR="006A13F4" w:rsidRDefault="006A13F4"/>
    <w:p w14:paraId="65487B97" w14:textId="77777777" w:rsidR="006A13F4" w:rsidRDefault="006A13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5A9E" w14:textId="77777777" w:rsidR="003D15B8" w:rsidRDefault="003D15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51EC5" w14:textId="77777777" w:rsidR="00835B94" w:rsidRPr="00DF6431" w:rsidRDefault="00835B94" w:rsidP="007D2B5E">
    <w:pPr>
      <w:pStyle w:val="Cabealho"/>
    </w:pPr>
  </w:p>
  <w:p w14:paraId="7B4A2722" w14:textId="77777777" w:rsidR="00835B94" w:rsidRDefault="00835B94" w:rsidP="007D2B5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F018" w14:textId="77777777" w:rsidR="003D15B8" w:rsidRDefault="003D15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A6852"/>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BE1E0E2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D722B39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73BC833C"/>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6A1E76E6"/>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9897E6"/>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BE4AF6"/>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B2640A"/>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E23EEA"/>
    <w:lvl w:ilvl="0">
      <w:start w:val="1"/>
      <w:numFmt w:val="decimal"/>
      <w:pStyle w:val="Numerada"/>
      <w:lvlText w:val="%1."/>
      <w:lvlJc w:val="left"/>
      <w:pPr>
        <w:tabs>
          <w:tab w:val="num" w:pos="360"/>
        </w:tabs>
        <w:ind w:left="360" w:hanging="360"/>
      </w:pPr>
    </w:lvl>
  </w:abstractNum>
  <w:abstractNum w:abstractNumId="9" w15:restartNumberingAfterBreak="0">
    <w:nsid w:val="00C8361A"/>
    <w:multiLevelType w:val="multilevel"/>
    <w:tmpl w:val="ADCE40B6"/>
    <w:lvl w:ilvl="0">
      <w:start w:val="4"/>
      <w:numFmt w:val="decimal"/>
      <w:lvlText w:val="%1."/>
      <w:lvlJc w:val="left"/>
      <w:pPr>
        <w:ind w:left="720" w:hanging="720"/>
      </w:pPr>
      <w:rPr>
        <w:rFonts w:hint="default"/>
      </w:rPr>
    </w:lvl>
    <w:lvl w:ilvl="1">
      <w:start w:val="2"/>
      <w:numFmt w:val="decimal"/>
      <w:lvlText w:val="%1.%2."/>
      <w:lvlJc w:val="left"/>
      <w:pPr>
        <w:ind w:left="722" w:hanging="720"/>
      </w:pPr>
      <w:rPr>
        <w:rFonts w:hint="default"/>
      </w:rPr>
    </w:lvl>
    <w:lvl w:ilvl="2">
      <w:start w:val="2"/>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0" w15:restartNumberingAfterBreak="0">
    <w:nsid w:val="01135587"/>
    <w:multiLevelType w:val="multilevel"/>
    <w:tmpl w:val="0A90AF9A"/>
    <w:lvl w:ilvl="0">
      <w:start w:val="4"/>
      <w:numFmt w:val="decimal"/>
      <w:lvlText w:val="%1."/>
      <w:lvlJc w:val="left"/>
      <w:pPr>
        <w:ind w:left="720" w:hanging="720"/>
      </w:pPr>
      <w:rPr>
        <w:rFonts w:hint="default"/>
      </w:rPr>
    </w:lvl>
    <w:lvl w:ilvl="1">
      <w:start w:val="4"/>
      <w:numFmt w:val="decimal"/>
      <w:lvlText w:val="%1.%2."/>
      <w:lvlJc w:val="left"/>
      <w:pPr>
        <w:ind w:left="956" w:hanging="72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428" w:hanging="72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014A235A"/>
    <w:multiLevelType w:val="multilevel"/>
    <w:tmpl w:val="4134BB50"/>
    <w:lvl w:ilvl="0">
      <w:start w:val="4"/>
      <w:numFmt w:val="decimal"/>
      <w:lvlText w:val="%1."/>
      <w:lvlJc w:val="left"/>
      <w:pPr>
        <w:ind w:left="720" w:hanging="720"/>
      </w:pPr>
      <w:rPr>
        <w:rFonts w:hint="default"/>
      </w:rPr>
    </w:lvl>
    <w:lvl w:ilvl="1">
      <w:start w:val="4"/>
      <w:numFmt w:val="decimal"/>
      <w:lvlText w:val="%1.%2."/>
      <w:lvlJc w:val="left"/>
      <w:pPr>
        <w:ind w:left="722" w:hanging="720"/>
      </w:pPr>
      <w:rPr>
        <w:rFonts w:hint="default"/>
      </w:rPr>
    </w:lvl>
    <w:lvl w:ilvl="2">
      <w:start w:val="2"/>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2" w15:restartNumberingAfterBreak="0">
    <w:nsid w:val="0153757A"/>
    <w:multiLevelType w:val="hybridMultilevel"/>
    <w:tmpl w:val="38767194"/>
    <w:lvl w:ilvl="0" w:tplc="C454648E">
      <w:start w:val="1"/>
      <w:numFmt w:val="lowerRoman"/>
      <w:lvlText w:val="(%1)"/>
      <w:lvlJc w:val="left"/>
      <w:pPr>
        <w:ind w:left="1425" w:hanging="720"/>
      </w:pPr>
      <w:rPr>
        <w:rFonts w:hint="default"/>
        <w:b/>
      </w:rPr>
    </w:lvl>
    <w:lvl w:ilvl="1" w:tplc="04160019" w:tentative="1">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15:restartNumberingAfterBreak="0">
    <w:nsid w:val="02C03B65"/>
    <w:multiLevelType w:val="multilevel"/>
    <w:tmpl w:val="8C8A0946"/>
    <w:lvl w:ilvl="0">
      <w:start w:val="4"/>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3"/>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4" w15:restartNumberingAfterBreak="0">
    <w:nsid w:val="04F67058"/>
    <w:multiLevelType w:val="hybridMultilevel"/>
    <w:tmpl w:val="541AE0FC"/>
    <w:lvl w:ilvl="0" w:tplc="71203A5C">
      <w:start w:val="1"/>
      <w:numFmt w:val="lowerRoman"/>
      <w:lvlText w:val="(%1)"/>
      <w:lvlJc w:val="left"/>
      <w:pPr>
        <w:ind w:left="2138" w:hanging="720"/>
      </w:pPr>
      <w:rPr>
        <w:rFonts w:hint="default"/>
        <w:b/>
        <w:color w:val="auto"/>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15:restartNumberingAfterBreak="0">
    <w:nsid w:val="0A691F05"/>
    <w:multiLevelType w:val="multilevel"/>
    <w:tmpl w:val="6A6873EC"/>
    <w:lvl w:ilvl="0">
      <w:start w:val="4"/>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4"/>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6" w15:restartNumberingAfterBreak="0">
    <w:nsid w:val="0B125220"/>
    <w:multiLevelType w:val="multilevel"/>
    <w:tmpl w:val="F4C831B8"/>
    <w:lvl w:ilvl="0">
      <w:start w:val="2"/>
      <w:numFmt w:val="decimal"/>
      <w:lvlText w:val="%1"/>
      <w:lvlJc w:val="left"/>
      <w:pPr>
        <w:ind w:left="600" w:hanging="600"/>
      </w:pPr>
      <w:rPr>
        <w:rFonts w:ascii="Calibri" w:hAnsi="Calibri" w:cs="Calibri" w:hint="default"/>
      </w:rPr>
    </w:lvl>
    <w:lvl w:ilvl="1">
      <w:start w:val="1"/>
      <w:numFmt w:val="decimal"/>
      <w:lvlText w:val="%1.%2"/>
      <w:lvlJc w:val="left"/>
      <w:pPr>
        <w:ind w:left="600" w:hanging="600"/>
      </w:pPr>
      <w:rPr>
        <w:rFonts w:ascii="Calibri" w:hAnsi="Calibri" w:cs="Calibri" w:hint="default"/>
      </w:rPr>
    </w:lvl>
    <w:lvl w:ilvl="2">
      <w:start w:val="8"/>
      <w:numFmt w:val="decimal"/>
      <w:lvlText w:val="%1.%2.%3"/>
      <w:lvlJc w:val="left"/>
      <w:pPr>
        <w:ind w:left="720" w:hanging="720"/>
      </w:pPr>
      <w:rPr>
        <w:rFonts w:ascii="Calibri" w:hAnsi="Calibri" w:cs="Calibri" w:hint="default"/>
      </w:rPr>
    </w:lvl>
    <w:lvl w:ilvl="3">
      <w:start w:val="1"/>
      <w:numFmt w:val="decimal"/>
      <w:lvlText w:val="%1.%2.%3.%4"/>
      <w:lvlJc w:val="left"/>
      <w:pPr>
        <w:ind w:left="720" w:hanging="720"/>
      </w:pPr>
      <w:rPr>
        <w:rFonts w:ascii="Calibri" w:hAnsi="Calibri" w:cs="Calibri" w:hint="default"/>
        <w:b/>
        <w:bCs/>
        <w:i w:val="0"/>
        <w:iCs w:val="0"/>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440" w:hanging="1440"/>
      </w:pPr>
      <w:rPr>
        <w:rFonts w:ascii="Calibri" w:hAnsi="Calibri" w:cs="Calibri" w:hint="default"/>
      </w:rPr>
    </w:lvl>
  </w:abstractNum>
  <w:abstractNum w:abstractNumId="17" w15:restartNumberingAfterBreak="0">
    <w:nsid w:val="11C014CF"/>
    <w:multiLevelType w:val="multilevel"/>
    <w:tmpl w:val="71460C3C"/>
    <w:lvl w:ilvl="0">
      <w:start w:val="1"/>
      <w:numFmt w:val="decimal"/>
      <w:lvlText w:val="%1."/>
      <w:lvlJc w:val="left"/>
      <w:pPr>
        <w:ind w:left="1770" w:hanging="1410"/>
      </w:pPr>
      <w:rPr>
        <w:rFonts w:hint="default"/>
        <w:b/>
        <w:i w:val="0"/>
      </w:rPr>
    </w:lvl>
    <w:lvl w:ilvl="1">
      <w:start w:val="1"/>
      <w:numFmt w:val="decimal"/>
      <w:isLgl/>
      <w:lvlText w:val="%1.%2."/>
      <w:lvlJc w:val="left"/>
      <w:pPr>
        <w:ind w:left="720" w:hanging="360"/>
      </w:pPr>
      <w:rPr>
        <w:rFonts w:asciiTheme="minorHAnsi" w:hAnsiTheme="minorHAnsi" w:cstheme="minorHAnsi" w:hint="default"/>
        <w:b/>
        <w:i w:val="0"/>
        <w:sz w:val="22"/>
        <w:szCs w:val="22"/>
      </w:rPr>
    </w:lvl>
    <w:lvl w:ilvl="2">
      <w:start w:val="1"/>
      <w:numFmt w:val="decimal"/>
      <w:isLgl/>
      <w:lvlText w:val="%1.%2.%3."/>
      <w:lvlJc w:val="left"/>
      <w:pPr>
        <w:ind w:left="1146" w:hanging="720"/>
      </w:pPr>
      <w:rPr>
        <w:rFonts w:hint="default"/>
        <w:b/>
        <w:i w:val="0"/>
        <w:sz w:val="22"/>
        <w:szCs w:val="22"/>
      </w:rPr>
    </w:lvl>
    <w:lvl w:ilvl="3">
      <w:start w:val="1"/>
      <w:numFmt w:val="decimal"/>
      <w:isLgl/>
      <w:lvlText w:val="%1.%2.%3.2."/>
      <w:lvlJc w:val="left"/>
      <w:pPr>
        <w:ind w:left="1430" w:hanging="720"/>
      </w:pPr>
      <w:rPr>
        <w:rFonts w:hint="default"/>
        <w:b/>
        <w:i w:val="0"/>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2905A7F"/>
    <w:multiLevelType w:val="multilevel"/>
    <w:tmpl w:val="28FCC1AA"/>
    <w:lvl w:ilvl="0">
      <w:start w:val="2"/>
      <w:numFmt w:val="decimal"/>
      <w:lvlText w:val="%1."/>
      <w:lvlJc w:val="left"/>
      <w:pPr>
        <w:ind w:left="825" w:hanging="825"/>
      </w:pPr>
      <w:rPr>
        <w:rFonts w:ascii="Calibri" w:hAnsi="Calibri" w:cs="Calibri" w:hint="default"/>
      </w:rPr>
    </w:lvl>
    <w:lvl w:ilvl="1">
      <w:start w:val="1"/>
      <w:numFmt w:val="decimal"/>
      <w:lvlText w:val="%1.%2."/>
      <w:lvlJc w:val="left"/>
      <w:pPr>
        <w:ind w:left="825" w:hanging="825"/>
      </w:pPr>
      <w:rPr>
        <w:rFonts w:ascii="Calibri" w:hAnsi="Calibri" w:cs="Calibri" w:hint="default"/>
      </w:rPr>
    </w:lvl>
    <w:lvl w:ilvl="2">
      <w:start w:val="9"/>
      <w:numFmt w:val="decimal"/>
      <w:lvlText w:val="%1.%2.%3."/>
      <w:lvlJc w:val="left"/>
      <w:pPr>
        <w:ind w:left="825" w:hanging="825"/>
      </w:pPr>
      <w:rPr>
        <w:rFonts w:ascii="Calibri" w:hAnsi="Calibri" w:cs="Calibri" w:hint="default"/>
      </w:rPr>
    </w:lvl>
    <w:lvl w:ilvl="3">
      <w:start w:val="1"/>
      <w:numFmt w:val="decimal"/>
      <w:lvlText w:val="%1.%2.%3.%4."/>
      <w:lvlJc w:val="left"/>
      <w:pPr>
        <w:ind w:left="825" w:hanging="825"/>
      </w:pPr>
      <w:rPr>
        <w:rFonts w:ascii="Calibri" w:hAnsi="Calibri" w:cs="Calibri" w:hint="default"/>
      </w:rPr>
    </w:lvl>
    <w:lvl w:ilvl="4">
      <w:start w:val="2"/>
      <w:numFmt w:val="decimal"/>
      <w:lvlText w:val="%1.%2.%3.%4.%5."/>
      <w:lvlJc w:val="left"/>
      <w:pPr>
        <w:ind w:left="1080" w:hanging="1080"/>
      </w:pPr>
      <w:rPr>
        <w:rFonts w:ascii="Calibri" w:hAnsi="Calibri" w:cs="Calibri" w:hint="default"/>
        <w:b/>
        <w:bCs/>
      </w:rPr>
    </w:lvl>
    <w:lvl w:ilvl="5">
      <w:start w:val="1"/>
      <w:numFmt w:val="decimal"/>
      <w:lvlText w:val="%1.%2.%3.%4.%5.%6."/>
      <w:lvlJc w:val="left"/>
      <w:pPr>
        <w:ind w:left="1080" w:hanging="108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440" w:hanging="1440"/>
      </w:pPr>
      <w:rPr>
        <w:rFonts w:ascii="Calibri" w:hAnsi="Calibri" w:cs="Calibri" w:hint="default"/>
      </w:rPr>
    </w:lvl>
    <w:lvl w:ilvl="8">
      <w:start w:val="1"/>
      <w:numFmt w:val="decimal"/>
      <w:lvlText w:val="%1.%2.%3.%4.%5.%6.%7.%8.%9."/>
      <w:lvlJc w:val="left"/>
      <w:pPr>
        <w:ind w:left="1800" w:hanging="1800"/>
      </w:pPr>
      <w:rPr>
        <w:rFonts w:ascii="Calibri" w:hAnsi="Calibri" w:cs="Calibri" w:hint="default"/>
      </w:rPr>
    </w:lvl>
  </w:abstractNum>
  <w:abstractNum w:abstractNumId="19" w15:restartNumberingAfterBreak="0">
    <w:nsid w:val="137E013F"/>
    <w:multiLevelType w:val="multilevel"/>
    <w:tmpl w:val="04160023"/>
    <w:styleLink w:val="Artigoseo"/>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4762740"/>
    <w:multiLevelType w:val="multilevel"/>
    <w:tmpl w:val="02DE52FA"/>
    <w:lvl w:ilvl="0">
      <w:start w:val="4"/>
      <w:numFmt w:val="decimal"/>
      <w:lvlText w:val="%1."/>
      <w:lvlJc w:val="left"/>
      <w:pPr>
        <w:ind w:left="720" w:hanging="720"/>
      </w:pPr>
      <w:rPr>
        <w:rFonts w:hint="default"/>
      </w:rPr>
    </w:lvl>
    <w:lvl w:ilvl="1">
      <w:start w:val="4"/>
      <w:numFmt w:val="decimal"/>
      <w:lvlText w:val="%1.%2."/>
      <w:lvlJc w:val="left"/>
      <w:pPr>
        <w:ind w:left="722" w:hanging="720"/>
      </w:pPr>
      <w:rPr>
        <w:rFonts w:hint="default"/>
      </w:rPr>
    </w:lvl>
    <w:lvl w:ilvl="2">
      <w:start w:val="3"/>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21" w15:restartNumberingAfterBreak="0">
    <w:nsid w:val="154707E4"/>
    <w:multiLevelType w:val="multilevel"/>
    <w:tmpl w:val="71460C3C"/>
    <w:lvl w:ilvl="0">
      <w:start w:val="1"/>
      <w:numFmt w:val="decimal"/>
      <w:lvlText w:val="%1."/>
      <w:lvlJc w:val="left"/>
      <w:pPr>
        <w:ind w:left="1770" w:hanging="1410"/>
      </w:pPr>
      <w:rPr>
        <w:rFonts w:hint="default"/>
        <w:b/>
        <w:i w:val="0"/>
      </w:rPr>
    </w:lvl>
    <w:lvl w:ilvl="1">
      <w:start w:val="1"/>
      <w:numFmt w:val="decimal"/>
      <w:isLgl/>
      <w:lvlText w:val="%1.%2."/>
      <w:lvlJc w:val="left"/>
      <w:pPr>
        <w:ind w:left="720" w:hanging="360"/>
      </w:pPr>
      <w:rPr>
        <w:rFonts w:asciiTheme="minorHAnsi" w:hAnsiTheme="minorHAnsi" w:cstheme="minorHAnsi" w:hint="default"/>
        <w:b/>
        <w:i w:val="0"/>
        <w:sz w:val="22"/>
        <w:szCs w:val="22"/>
      </w:rPr>
    </w:lvl>
    <w:lvl w:ilvl="2">
      <w:start w:val="1"/>
      <w:numFmt w:val="decimal"/>
      <w:isLgl/>
      <w:lvlText w:val="%1.%2.%3."/>
      <w:lvlJc w:val="left"/>
      <w:pPr>
        <w:ind w:left="1146" w:hanging="720"/>
      </w:pPr>
      <w:rPr>
        <w:rFonts w:hint="default"/>
        <w:b/>
        <w:i w:val="0"/>
        <w:sz w:val="22"/>
        <w:szCs w:val="22"/>
      </w:rPr>
    </w:lvl>
    <w:lvl w:ilvl="3">
      <w:start w:val="1"/>
      <w:numFmt w:val="decimal"/>
      <w:isLgl/>
      <w:lvlText w:val="%1.%2.%3.2."/>
      <w:lvlJc w:val="left"/>
      <w:pPr>
        <w:ind w:left="1430" w:hanging="720"/>
      </w:pPr>
      <w:rPr>
        <w:rFonts w:hint="default"/>
        <w:b/>
        <w:i w:val="0"/>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8412CF9"/>
    <w:multiLevelType w:val="hybridMultilevel"/>
    <w:tmpl w:val="E6C0F27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8A10276"/>
    <w:multiLevelType w:val="multilevel"/>
    <w:tmpl w:val="5EAEB41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3"/>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1D3B12B7"/>
    <w:multiLevelType w:val="multilevel"/>
    <w:tmpl w:val="E8B627AE"/>
    <w:lvl w:ilvl="0">
      <w:start w:val="2"/>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2"/>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25" w15:restartNumberingAfterBreak="0">
    <w:nsid w:val="1FCB5E46"/>
    <w:multiLevelType w:val="multilevel"/>
    <w:tmpl w:val="041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2CC17CF"/>
    <w:multiLevelType w:val="hybridMultilevel"/>
    <w:tmpl w:val="0FB04624"/>
    <w:lvl w:ilvl="0" w:tplc="56649622">
      <w:start w:val="1"/>
      <w:numFmt w:val="lowerRoman"/>
      <w:lvlText w:val="(%1)"/>
      <w:lvlJc w:val="left"/>
      <w:pPr>
        <w:ind w:left="1425" w:hanging="72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7" w15:restartNumberingAfterBreak="0">
    <w:nsid w:val="23302CE1"/>
    <w:multiLevelType w:val="hybridMultilevel"/>
    <w:tmpl w:val="A978E914"/>
    <w:lvl w:ilvl="0" w:tplc="C5CA5FEE">
      <w:start w:val="1"/>
      <w:numFmt w:val="lowerRoman"/>
      <w:lvlText w:val="(%1)"/>
      <w:lvlJc w:val="left"/>
      <w:pPr>
        <w:ind w:left="1080" w:hanging="720"/>
      </w:pPr>
      <w:rPr>
        <w:rFonts w:hint="default"/>
        <w:b/>
      </w:rPr>
    </w:lvl>
    <w:lvl w:ilvl="1" w:tplc="B9487E68" w:tentative="1">
      <w:start w:val="1"/>
      <w:numFmt w:val="lowerLetter"/>
      <w:lvlText w:val="%2."/>
      <w:lvlJc w:val="left"/>
      <w:pPr>
        <w:ind w:left="1440" w:hanging="360"/>
      </w:pPr>
    </w:lvl>
    <w:lvl w:ilvl="2" w:tplc="E6028BAA" w:tentative="1">
      <w:start w:val="1"/>
      <w:numFmt w:val="lowerRoman"/>
      <w:lvlText w:val="%3."/>
      <w:lvlJc w:val="right"/>
      <w:pPr>
        <w:ind w:left="2160" w:hanging="180"/>
      </w:pPr>
    </w:lvl>
    <w:lvl w:ilvl="3" w:tplc="6EB0B0B8" w:tentative="1">
      <w:start w:val="1"/>
      <w:numFmt w:val="decimal"/>
      <w:lvlText w:val="%4."/>
      <w:lvlJc w:val="left"/>
      <w:pPr>
        <w:ind w:left="2880" w:hanging="360"/>
      </w:pPr>
    </w:lvl>
    <w:lvl w:ilvl="4" w:tplc="24CE3D26" w:tentative="1">
      <w:start w:val="1"/>
      <w:numFmt w:val="lowerLetter"/>
      <w:lvlText w:val="%5."/>
      <w:lvlJc w:val="left"/>
      <w:pPr>
        <w:ind w:left="3600" w:hanging="360"/>
      </w:pPr>
    </w:lvl>
    <w:lvl w:ilvl="5" w:tplc="4F92EAFE" w:tentative="1">
      <w:start w:val="1"/>
      <w:numFmt w:val="lowerRoman"/>
      <w:lvlText w:val="%6."/>
      <w:lvlJc w:val="right"/>
      <w:pPr>
        <w:ind w:left="4320" w:hanging="180"/>
      </w:pPr>
    </w:lvl>
    <w:lvl w:ilvl="6" w:tplc="A1C6A556" w:tentative="1">
      <w:start w:val="1"/>
      <w:numFmt w:val="decimal"/>
      <w:lvlText w:val="%7."/>
      <w:lvlJc w:val="left"/>
      <w:pPr>
        <w:ind w:left="5040" w:hanging="360"/>
      </w:pPr>
    </w:lvl>
    <w:lvl w:ilvl="7" w:tplc="415CE10E" w:tentative="1">
      <w:start w:val="1"/>
      <w:numFmt w:val="lowerLetter"/>
      <w:lvlText w:val="%8."/>
      <w:lvlJc w:val="left"/>
      <w:pPr>
        <w:ind w:left="5760" w:hanging="360"/>
      </w:pPr>
    </w:lvl>
    <w:lvl w:ilvl="8" w:tplc="57EA2D2A" w:tentative="1">
      <w:start w:val="1"/>
      <w:numFmt w:val="lowerRoman"/>
      <w:lvlText w:val="%9."/>
      <w:lvlJc w:val="right"/>
      <w:pPr>
        <w:ind w:left="6480" w:hanging="180"/>
      </w:pPr>
    </w:lvl>
  </w:abstractNum>
  <w:abstractNum w:abstractNumId="28" w15:restartNumberingAfterBreak="0">
    <w:nsid w:val="233A1D42"/>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A6CF4"/>
    <w:multiLevelType w:val="multilevel"/>
    <w:tmpl w:val="2096769A"/>
    <w:lvl w:ilvl="0">
      <w:start w:val="4"/>
      <w:numFmt w:val="decimal"/>
      <w:lvlText w:val="%1."/>
      <w:lvlJc w:val="left"/>
      <w:pPr>
        <w:ind w:left="720" w:hanging="720"/>
      </w:pPr>
      <w:rPr>
        <w:rFonts w:hint="default"/>
      </w:rPr>
    </w:lvl>
    <w:lvl w:ilvl="1">
      <w:start w:val="7"/>
      <w:numFmt w:val="decimal"/>
      <w:lvlText w:val="%1.%2."/>
      <w:lvlJc w:val="left"/>
      <w:pPr>
        <w:ind w:left="722" w:hanging="720"/>
      </w:pPr>
      <w:rPr>
        <w:rFonts w:hint="default"/>
      </w:rPr>
    </w:lvl>
    <w:lvl w:ilvl="2">
      <w:start w:val="3"/>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30" w15:restartNumberingAfterBreak="0">
    <w:nsid w:val="25932835"/>
    <w:multiLevelType w:val="multilevel"/>
    <w:tmpl w:val="C17AFBAA"/>
    <w:lvl w:ilvl="0">
      <w:start w:val="4"/>
      <w:numFmt w:val="decimal"/>
      <w:lvlText w:val="%1"/>
      <w:lvlJc w:val="left"/>
      <w:pPr>
        <w:ind w:left="660" w:hanging="660"/>
      </w:pPr>
      <w:rPr>
        <w:rFonts w:hint="default"/>
      </w:rPr>
    </w:lvl>
    <w:lvl w:ilvl="1">
      <w:start w:val="1"/>
      <w:numFmt w:val="decimal"/>
      <w:lvlText w:val="%1.%2"/>
      <w:lvlJc w:val="left"/>
      <w:pPr>
        <w:ind w:left="662" w:hanging="66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31" w15:restartNumberingAfterBreak="0">
    <w:nsid w:val="26A0147A"/>
    <w:multiLevelType w:val="multilevel"/>
    <w:tmpl w:val="35160E08"/>
    <w:lvl w:ilvl="0">
      <w:start w:val="2"/>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4"/>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32" w15:restartNumberingAfterBreak="0">
    <w:nsid w:val="279110B8"/>
    <w:multiLevelType w:val="multilevel"/>
    <w:tmpl w:val="85CA2C22"/>
    <w:lvl w:ilvl="0">
      <w:start w:val="4"/>
      <w:numFmt w:val="decimal"/>
      <w:lvlText w:val="%1."/>
      <w:lvlJc w:val="left"/>
      <w:pPr>
        <w:ind w:left="660" w:hanging="660"/>
      </w:pPr>
      <w:rPr>
        <w:rFonts w:hint="default"/>
        <w:i w:val="0"/>
      </w:rPr>
    </w:lvl>
    <w:lvl w:ilvl="1">
      <w:start w:val="6"/>
      <w:numFmt w:val="decimal"/>
      <w:lvlText w:val="%1.%2."/>
      <w:lvlJc w:val="left"/>
      <w:pPr>
        <w:ind w:left="896" w:hanging="660"/>
      </w:pPr>
      <w:rPr>
        <w:rFonts w:hint="default"/>
        <w:i w:val="0"/>
      </w:rPr>
    </w:lvl>
    <w:lvl w:ilvl="2">
      <w:start w:val="1"/>
      <w:numFmt w:val="decimal"/>
      <w:lvlText w:val="%1.%2.%3."/>
      <w:lvlJc w:val="left"/>
      <w:pPr>
        <w:ind w:left="1192" w:hanging="720"/>
      </w:pPr>
      <w:rPr>
        <w:rFonts w:hint="default"/>
        <w:i w:val="0"/>
      </w:rPr>
    </w:lvl>
    <w:lvl w:ilvl="3">
      <w:start w:val="1"/>
      <w:numFmt w:val="decimal"/>
      <w:lvlText w:val="%1.%2.%3.%4."/>
      <w:lvlJc w:val="left"/>
      <w:pPr>
        <w:ind w:left="1428" w:hanging="720"/>
      </w:pPr>
      <w:rPr>
        <w:rFonts w:hint="default"/>
        <w:b/>
        <w:bCs/>
        <w:i w:val="0"/>
      </w:rPr>
    </w:lvl>
    <w:lvl w:ilvl="4">
      <w:start w:val="1"/>
      <w:numFmt w:val="decimal"/>
      <w:lvlText w:val="%1.%2.%3.%4.%5."/>
      <w:lvlJc w:val="left"/>
      <w:pPr>
        <w:ind w:left="2024" w:hanging="1080"/>
      </w:pPr>
      <w:rPr>
        <w:rFonts w:hint="default"/>
        <w:i w:val="0"/>
      </w:rPr>
    </w:lvl>
    <w:lvl w:ilvl="5">
      <w:start w:val="1"/>
      <w:numFmt w:val="decimal"/>
      <w:lvlText w:val="%1.%2.%3.%4.%5.%6."/>
      <w:lvlJc w:val="left"/>
      <w:pPr>
        <w:ind w:left="2260" w:hanging="1080"/>
      </w:pPr>
      <w:rPr>
        <w:rFonts w:hint="default"/>
        <w:i w:val="0"/>
      </w:rPr>
    </w:lvl>
    <w:lvl w:ilvl="6">
      <w:start w:val="1"/>
      <w:numFmt w:val="decimal"/>
      <w:lvlText w:val="%1.%2.%3.%4.%5.%6.%7."/>
      <w:lvlJc w:val="left"/>
      <w:pPr>
        <w:ind w:left="2856" w:hanging="1440"/>
      </w:pPr>
      <w:rPr>
        <w:rFonts w:hint="default"/>
        <w:i w:val="0"/>
      </w:rPr>
    </w:lvl>
    <w:lvl w:ilvl="7">
      <w:start w:val="1"/>
      <w:numFmt w:val="decimal"/>
      <w:lvlText w:val="%1.%2.%3.%4.%5.%6.%7.%8."/>
      <w:lvlJc w:val="left"/>
      <w:pPr>
        <w:ind w:left="3092" w:hanging="1440"/>
      </w:pPr>
      <w:rPr>
        <w:rFonts w:hint="default"/>
        <w:i w:val="0"/>
      </w:rPr>
    </w:lvl>
    <w:lvl w:ilvl="8">
      <w:start w:val="1"/>
      <w:numFmt w:val="decimal"/>
      <w:lvlText w:val="%1.%2.%3.%4.%5.%6.%7.%8.%9."/>
      <w:lvlJc w:val="left"/>
      <w:pPr>
        <w:ind w:left="3688" w:hanging="1800"/>
      </w:pPr>
      <w:rPr>
        <w:rFonts w:hint="default"/>
        <w:i w:val="0"/>
      </w:rPr>
    </w:lvl>
  </w:abstractNum>
  <w:abstractNum w:abstractNumId="33" w15:restartNumberingAfterBreak="0">
    <w:nsid w:val="29084862"/>
    <w:multiLevelType w:val="hybridMultilevel"/>
    <w:tmpl w:val="D5CA52E4"/>
    <w:lvl w:ilvl="0" w:tplc="76725802">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290B3459"/>
    <w:multiLevelType w:val="multilevel"/>
    <w:tmpl w:val="235CC606"/>
    <w:lvl w:ilvl="0">
      <w:start w:val="1"/>
      <w:numFmt w:val="decimal"/>
      <w:pStyle w:val="Ttulo1"/>
      <w:lvlText w:val="%1."/>
      <w:lvlJc w:val="left"/>
      <w:pPr>
        <w:ind w:left="709" w:hanging="709"/>
      </w:pPr>
      <w:rPr>
        <w:rFonts w:ascii="Calibri" w:hAnsi="Calibri" w:hint="default"/>
        <w:b/>
        <w:i w:val="0"/>
        <w:caps w:val="0"/>
        <w:strike w:val="0"/>
        <w:dstrike w:val="0"/>
        <w:vanish w:val="0"/>
        <w:sz w:val="24"/>
        <w:u w:val="none"/>
        <w:vertAlign w:val="baseline"/>
      </w:rPr>
    </w:lvl>
    <w:lvl w:ilvl="1">
      <w:start w:val="1"/>
      <w:numFmt w:val="decimal"/>
      <w:pStyle w:val="Ttulo2"/>
      <w:lvlText w:val="%1.%2"/>
      <w:lvlJc w:val="left"/>
      <w:pPr>
        <w:ind w:left="0" w:firstLine="0"/>
      </w:pPr>
      <w:rPr>
        <w:rFonts w:ascii="Calibri" w:hAnsi="Calibri" w:cstheme="minorHAnsi" w:hint="default"/>
        <w:b w:val="0"/>
        <w:i w:val="0"/>
        <w:caps w:val="0"/>
        <w:strike w:val="0"/>
        <w:dstrike w:val="0"/>
        <w:vanish w:val="0"/>
        <w:sz w:val="24"/>
        <w:szCs w:val="24"/>
        <w:u w:val="none"/>
        <w:vertAlign w:val="baseline"/>
      </w:rPr>
    </w:lvl>
    <w:lvl w:ilvl="2">
      <w:start w:val="1"/>
      <w:numFmt w:val="decimal"/>
      <w:pStyle w:val="Ttulo3"/>
      <w:lvlText w:val="%1.%2.%3"/>
      <w:lvlJc w:val="left"/>
      <w:pPr>
        <w:ind w:left="0" w:firstLine="0"/>
      </w:pPr>
      <w:rPr>
        <w:rFonts w:ascii="Calibri" w:hAnsi="Calibri" w:hint="default"/>
        <w:b w:val="0"/>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3">
      <w:start w:val="1"/>
      <w:numFmt w:val="decimal"/>
      <w:pStyle w:val="Ttulo4"/>
      <w:lvlText w:val="%1.%2.%3.%4"/>
      <w:lvlJc w:val="left"/>
      <w:pPr>
        <w:ind w:left="0" w:firstLine="0"/>
      </w:pPr>
      <w:rPr>
        <w:rFonts w:ascii="Calibri" w:hAnsi="Calibri" w:cstheme="minorHAnsi" w:hint="default"/>
        <w:b w:val="0"/>
        <w:i w:val="0"/>
        <w:caps w:val="0"/>
        <w:strike w:val="0"/>
        <w:dstrike w:val="0"/>
        <w:vanish w:val="0"/>
        <w:sz w:val="24"/>
        <w:szCs w:val="24"/>
        <w:u w:val="none"/>
        <w:vertAlign w:val="baseline"/>
      </w:rPr>
    </w:lvl>
    <w:lvl w:ilvl="4">
      <w:start w:val="1"/>
      <w:numFmt w:val="decimal"/>
      <w:pStyle w:val="Ttulo5"/>
      <w:lvlText w:val="%1.%2.%3.%4.%5"/>
      <w:lvlJc w:val="left"/>
      <w:pPr>
        <w:ind w:left="0" w:firstLine="0"/>
      </w:pPr>
      <w:rPr>
        <w:rFonts w:ascii="Calibri" w:hAnsi="Calibri" w:cstheme="minorHAnsi" w:hint="default"/>
        <w:b w:val="0"/>
        <w:i w:val="0"/>
        <w:caps w:val="0"/>
        <w:strike w:val="0"/>
        <w:dstrike w:val="0"/>
        <w:vanish w:val="0"/>
        <w:sz w:val="24"/>
        <w:vertAlign w:val="baseline"/>
      </w:rPr>
    </w:lvl>
    <w:lvl w:ilvl="5">
      <w:start w:val="1"/>
      <w:numFmt w:val="decimal"/>
      <w:pStyle w:val="Ttulo6"/>
      <w:lvlText w:val="%1.%2.%3.%4.%5.%6"/>
      <w:lvlJc w:val="left"/>
      <w:pPr>
        <w:ind w:left="0" w:firstLine="0"/>
      </w:pPr>
      <w:rPr>
        <w:rFonts w:ascii="Calibri" w:hAnsi="Calibri" w:cstheme="minorHAnsi" w:hint="default"/>
        <w:b w:val="0"/>
        <w:i w:val="0"/>
        <w:caps w:val="0"/>
        <w:strike w:val="0"/>
        <w:dstrike w:val="0"/>
        <w:vanish w:val="0"/>
        <w:sz w:val="24"/>
        <w:szCs w:val="24"/>
        <w:u w:val="none"/>
        <w:vertAlign w:val="baseline"/>
      </w:rPr>
    </w:lvl>
    <w:lvl w:ilvl="6">
      <w:start w:val="1"/>
      <w:numFmt w:val="decimal"/>
      <w:pStyle w:val="Ttulo7"/>
      <w:lvlText w:val="%1.%2.%3.%4.%5.%6.%7"/>
      <w:lvlJc w:val="left"/>
      <w:pPr>
        <w:ind w:left="0" w:firstLine="0"/>
      </w:pPr>
      <w:rPr>
        <w:rFonts w:ascii="Calibri" w:hAnsi="Calibri" w:cstheme="minorHAnsi" w:hint="default"/>
        <w:b w:val="0"/>
        <w:i w:val="0"/>
        <w:caps w:val="0"/>
        <w:strike w:val="0"/>
        <w:dstrike w:val="0"/>
        <w:vanish w:val="0"/>
        <w:sz w:val="24"/>
        <w:szCs w:val="24"/>
        <w:u w:val="none"/>
        <w:vertAlign w:val="baseline"/>
      </w:rPr>
    </w:lvl>
    <w:lvl w:ilvl="7">
      <w:start w:val="1"/>
      <w:numFmt w:val="decimal"/>
      <w:pStyle w:val="Ttulo8"/>
      <w:lvlText w:val="%1.%2.%3.%4.%5.%6.%7.%8"/>
      <w:lvlJc w:val="left"/>
      <w:pPr>
        <w:ind w:left="0" w:firstLine="0"/>
      </w:pPr>
      <w:rPr>
        <w:rFonts w:ascii="Calibri" w:hAnsi="Calibri" w:cstheme="minorHAnsi" w:hint="default"/>
        <w:b w:val="0"/>
        <w:i w:val="0"/>
        <w:caps w:val="0"/>
        <w:strike w:val="0"/>
        <w:dstrike w:val="0"/>
        <w:vanish w:val="0"/>
        <w:sz w:val="24"/>
        <w:szCs w:val="24"/>
        <w:vertAlign w:val="baseline"/>
      </w:rPr>
    </w:lvl>
    <w:lvl w:ilvl="8">
      <w:start w:val="1"/>
      <w:numFmt w:val="decimal"/>
      <w:pStyle w:val="Ttulo9"/>
      <w:lvlText w:val="%1.%2.%3.%4.%6.%7.%8.%9"/>
      <w:lvlJc w:val="left"/>
      <w:pPr>
        <w:ind w:left="0" w:firstLine="0"/>
      </w:pPr>
      <w:rPr>
        <w:rFonts w:ascii="Calibri" w:hAnsi="Calibri" w:cstheme="minorHAnsi" w:hint="default"/>
        <w:b w:val="0"/>
        <w:i w:val="0"/>
        <w:caps w:val="0"/>
        <w:strike w:val="0"/>
        <w:dstrike w:val="0"/>
        <w:vanish w:val="0"/>
        <w:sz w:val="24"/>
        <w:szCs w:val="24"/>
        <w:u w:val="none"/>
        <w:vertAlign w:val="baseline"/>
      </w:rPr>
    </w:lvl>
  </w:abstractNum>
  <w:abstractNum w:abstractNumId="35" w15:restartNumberingAfterBreak="0">
    <w:nsid w:val="290D13BA"/>
    <w:multiLevelType w:val="multilevel"/>
    <w:tmpl w:val="AC1EA99A"/>
    <w:lvl w:ilvl="0">
      <w:start w:val="4"/>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2"/>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36" w15:restartNumberingAfterBreak="0">
    <w:nsid w:val="2BA77142"/>
    <w:multiLevelType w:val="multilevel"/>
    <w:tmpl w:val="97C298B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2CE330C5"/>
    <w:multiLevelType w:val="multilevel"/>
    <w:tmpl w:val="D8107432"/>
    <w:lvl w:ilvl="0">
      <w:start w:val="4"/>
      <w:numFmt w:val="decimal"/>
      <w:lvlText w:val="%1."/>
      <w:lvlJc w:val="left"/>
      <w:pPr>
        <w:ind w:left="660" w:hanging="660"/>
      </w:pPr>
      <w:rPr>
        <w:rFonts w:ascii="Calibri" w:hAnsi="Calibri" w:cs="Calibri" w:hint="default"/>
      </w:rPr>
    </w:lvl>
    <w:lvl w:ilvl="1">
      <w:start w:val="7"/>
      <w:numFmt w:val="decimal"/>
      <w:lvlText w:val="%1.%2."/>
      <w:lvlJc w:val="left"/>
      <w:pPr>
        <w:ind w:left="896" w:hanging="660"/>
      </w:pPr>
      <w:rPr>
        <w:rFonts w:ascii="Calibri" w:hAnsi="Calibri" w:cs="Calibri" w:hint="default"/>
      </w:rPr>
    </w:lvl>
    <w:lvl w:ilvl="2">
      <w:start w:val="1"/>
      <w:numFmt w:val="decimal"/>
      <w:lvlText w:val="%1.%2.%3."/>
      <w:lvlJc w:val="left"/>
      <w:pPr>
        <w:ind w:left="1192" w:hanging="720"/>
      </w:pPr>
      <w:rPr>
        <w:rFonts w:ascii="Calibri" w:hAnsi="Calibri" w:cs="Calibri" w:hint="default"/>
      </w:rPr>
    </w:lvl>
    <w:lvl w:ilvl="3">
      <w:start w:val="1"/>
      <w:numFmt w:val="decimal"/>
      <w:lvlText w:val="%1.%2.%3.%4."/>
      <w:lvlJc w:val="left"/>
      <w:pPr>
        <w:ind w:left="1428" w:hanging="720"/>
      </w:pPr>
      <w:rPr>
        <w:rFonts w:ascii="Calibri" w:hAnsi="Calibri" w:cs="Calibri" w:hint="default"/>
        <w:b/>
        <w:bCs/>
      </w:rPr>
    </w:lvl>
    <w:lvl w:ilvl="4">
      <w:start w:val="1"/>
      <w:numFmt w:val="decimal"/>
      <w:lvlText w:val="%1.%2.%3.%4.%5."/>
      <w:lvlJc w:val="left"/>
      <w:pPr>
        <w:ind w:left="2024" w:hanging="1080"/>
      </w:pPr>
      <w:rPr>
        <w:rFonts w:ascii="Calibri" w:hAnsi="Calibri" w:cs="Calibri" w:hint="default"/>
      </w:rPr>
    </w:lvl>
    <w:lvl w:ilvl="5">
      <w:start w:val="1"/>
      <w:numFmt w:val="decimal"/>
      <w:lvlText w:val="%1.%2.%3.%4.%5.%6."/>
      <w:lvlJc w:val="left"/>
      <w:pPr>
        <w:ind w:left="2260" w:hanging="1080"/>
      </w:pPr>
      <w:rPr>
        <w:rFonts w:ascii="Calibri" w:hAnsi="Calibri" w:cs="Calibri" w:hint="default"/>
      </w:rPr>
    </w:lvl>
    <w:lvl w:ilvl="6">
      <w:start w:val="1"/>
      <w:numFmt w:val="decimal"/>
      <w:lvlText w:val="%1.%2.%3.%4.%5.%6.%7."/>
      <w:lvlJc w:val="left"/>
      <w:pPr>
        <w:ind w:left="2856" w:hanging="1440"/>
      </w:pPr>
      <w:rPr>
        <w:rFonts w:ascii="Calibri" w:hAnsi="Calibri" w:cs="Calibri" w:hint="default"/>
      </w:rPr>
    </w:lvl>
    <w:lvl w:ilvl="7">
      <w:start w:val="1"/>
      <w:numFmt w:val="decimal"/>
      <w:lvlText w:val="%1.%2.%3.%4.%5.%6.%7.%8."/>
      <w:lvlJc w:val="left"/>
      <w:pPr>
        <w:ind w:left="3092" w:hanging="1440"/>
      </w:pPr>
      <w:rPr>
        <w:rFonts w:ascii="Calibri" w:hAnsi="Calibri" w:cs="Calibri" w:hint="default"/>
      </w:rPr>
    </w:lvl>
    <w:lvl w:ilvl="8">
      <w:start w:val="1"/>
      <w:numFmt w:val="decimal"/>
      <w:lvlText w:val="%1.%2.%3.%4.%5.%6.%7.%8.%9."/>
      <w:lvlJc w:val="left"/>
      <w:pPr>
        <w:ind w:left="3688" w:hanging="1800"/>
      </w:pPr>
      <w:rPr>
        <w:rFonts w:ascii="Calibri" w:hAnsi="Calibri" w:cs="Calibri" w:hint="default"/>
      </w:rPr>
    </w:lvl>
  </w:abstractNum>
  <w:abstractNum w:abstractNumId="38" w15:restartNumberingAfterBreak="0">
    <w:nsid w:val="2E536EED"/>
    <w:multiLevelType w:val="hybridMultilevel"/>
    <w:tmpl w:val="CC86C75A"/>
    <w:lvl w:ilvl="0" w:tplc="4F829402">
      <w:start w:val="1"/>
      <w:numFmt w:val="lowerLetter"/>
      <w:lvlText w:val="(%1)"/>
      <w:lvlJc w:val="left"/>
      <w:pPr>
        <w:ind w:left="1212" w:hanging="360"/>
      </w:pPr>
      <w:rPr>
        <w:rFonts w:ascii="Trebuchet MS" w:hAnsi="Trebuchet MS" w:cs="Arial" w:hint="default"/>
        <w:b w:val="0"/>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30E039D5"/>
    <w:multiLevelType w:val="multilevel"/>
    <w:tmpl w:val="7446341E"/>
    <w:lvl w:ilvl="0">
      <w:start w:val="4"/>
      <w:numFmt w:val="decimal"/>
      <w:lvlText w:val="%1."/>
      <w:lvlJc w:val="left"/>
      <w:pPr>
        <w:ind w:left="720" w:hanging="720"/>
      </w:pPr>
      <w:rPr>
        <w:rFonts w:hint="default"/>
      </w:rPr>
    </w:lvl>
    <w:lvl w:ilvl="1">
      <w:start w:val="1"/>
      <w:numFmt w:val="decimal"/>
      <w:lvlText w:val="%1.%2."/>
      <w:lvlJc w:val="left"/>
      <w:pPr>
        <w:ind w:left="722" w:hanging="720"/>
      </w:pPr>
      <w:rPr>
        <w:rFonts w:hint="default"/>
      </w:rPr>
    </w:lvl>
    <w:lvl w:ilvl="2">
      <w:start w:val="6"/>
      <w:numFmt w:val="decimal"/>
      <w:lvlText w:val="%1.%2.%3."/>
      <w:lvlJc w:val="left"/>
      <w:pPr>
        <w:ind w:left="724" w:hanging="720"/>
      </w:pPr>
      <w:rPr>
        <w:rFonts w:hint="default"/>
      </w:rPr>
    </w:lvl>
    <w:lvl w:ilvl="3">
      <w:start w:val="1"/>
      <w:numFmt w:val="decimal"/>
      <w:lvlText w:val="%1.%2.%3.%4."/>
      <w:lvlJc w:val="left"/>
      <w:pPr>
        <w:ind w:left="726" w:hanging="720"/>
      </w:pPr>
      <w:rPr>
        <w:rFonts w:hint="default"/>
        <w:b/>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40" w15:restartNumberingAfterBreak="0">
    <w:nsid w:val="327A31B6"/>
    <w:multiLevelType w:val="multilevel"/>
    <w:tmpl w:val="1B560F4E"/>
    <w:lvl w:ilvl="0">
      <w:start w:val="1"/>
      <w:numFmt w:val="decimal"/>
      <w:lvlText w:val="%1."/>
      <w:lvlJc w:val="left"/>
      <w:pPr>
        <w:ind w:left="709" w:hanging="709"/>
      </w:pPr>
      <w:rPr>
        <w:rFonts w:hint="default"/>
      </w:rPr>
    </w:lvl>
    <w:lvl w:ilvl="1">
      <w:start w:val="1"/>
      <w:numFmt w:val="decimal"/>
      <w:isLgl/>
      <w:lvlText w:val="%1.%2"/>
      <w:lvlJc w:val="left"/>
      <w:pPr>
        <w:ind w:left="0" w:firstLine="709"/>
      </w:pPr>
      <w:rPr>
        <w:rFonts w:ascii="Verdana" w:hAnsi="Verdana" w:hint="default"/>
        <w:b/>
        <w:bCs w:val="0"/>
        <w:sz w:val="20"/>
        <w:szCs w:val="20"/>
      </w:rPr>
    </w:lvl>
    <w:lvl w:ilvl="2">
      <w:start w:val="1"/>
      <w:numFmt w:val="decimal"/>
      <w:isLgl/>
      <w:lvlText w:val="%1.%2.%3"/>
      <w:lvlJc w:val="left"/>
      <w:pPr>
        <w:ind w:left="1080" w:hanging="720"/>
      </w:pPr>
      <w:rPr>
        <w:rFonts w:hint="default"/>
        <w:b/>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33186EB6"/>
    <w:multiLevelType w:val="multilevel"/>
    <w:tmpl w:val="9FA86FCA"/>
    <w:lvl w:ilvl="0">
      <w:start w:val="1"/>
      <w:numFmt w:val="decimal"/>
      <w:lvlText w:val="%1."/>
      <w:lvlJc w:val="left"/>
      <w:pPr>
        <w:ind w:left="1080" w:hanging="720"/>
      </w:pPr>
      <w:rPr>
        <w:rFonts w:hint="default"/>
        <w:b/>
        <w:color w:val="000000"/>
      </w:rPr>
    </w:lvl>
    <w:lvl w:ilvl="1">
      <w:start w:val="7"/>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341F3A68"/>
    <w:multiLevelType w:val="hybridMultilevel"/>
    <w:tmpl w:val="49A24212"/>
    <w:lvl w:ilvl="0" w:tplc="43880800">
      <w:start w:val="1"/>
      <w:numFmt w:val="lowerRoman"/>
      <w:lvlText w:val="(%1)"/>
      <w:lvlJc w:val="left"/>
      <w:pPr>
        <w:ind w:left="1996" w:hanging="720"/>
      </w:pPr>
      <w:rPr>
        <w:rFonts w:hint="default"/>
        <w:b/>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43" w15:restartNumberingAfterBreak="0">
    <w:nsid w:val="35232DB9"/>
    <w:multiLevelType w:val="hybridMultilevel"/>
    <w:tmpl w:val="7BCE0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357040B5"/>
    <w:multiLevelType w:val="hybridMultilevel"/>
    <w:tmpl w:val="30CEAA30"/>
    <w:lvl w:ilvl="0" w:tplc="51860B48">
      <w:start w:val="1"/>
      <w:numFmt w:val="lowerRoman"/>
      <w:lvlText w:val="(%1)"/>
      <w:lvlJc w:val="left"/>
      <w:pPr>
        <w:ind w:left="720" w:hanging="360"/>
      </w:pPr>
      <w:rPr>
        <w:rFonts w:cs="Times New Roman" w:hint="default"/>
        <w:b/>
        <w:bCs/>
        <w:color w:val="auto"/>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5" w15:restartNumberingAfterBreak="0">
    <w:nsid w:val="35DC7048"/>
    <w:multiLevelType w:val="hybridMultilevel"/>
    <w:tmpl w:val="B9BE687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6" w15:restartNumberingAfterBreak="0">
    <w:nsid w:val="35EC614F"/>
    <w:multiLevelType w:val="multilevel"/>
    <w:tmpl w:val="B2C84DFE"/>
    <w:lvl w:ilvl="0">
      <w:start w:val="4"/>
      <w:numFmt w:val="decimal"/>
      <w:lvlText w:val="%1."/>
      <w:lvlJc w:val="left"/>
      <w:pPr>
        <w:ind w:left="765" w:hanging="765"/>
      </w:pPr>
      <w:rPr>
        <w:rFonts w:hint="default"/>
      </w:rPr>
    </w:lvl>
    <w:lvl w:ilvl="1">
      <w:start w:val="10"/>
      <w:numFmt w:val="decimal"/>
      <w:lvlText w:val="%1.%2."/>
      <w:lvlJc w:val="left"/>
      <w:pPr>
        <w:ind w:left="767" w:hanging="765"/>
      </w:pPr>
      <w:rPr>
        <w:rFonts w:hint="default"/>
      </w:rPr>
    </w:lvl>
    <w:lvl w:ilvl="2">
      <w:start w:val="2"/>
      <w:numFmt w:val="decimal"/>
      <w:lvlText w:val="%1.%2.%3."/>
      <w:lvlJc w:val="left"/>
      <w:pPr>
        <w:ind w:left="769" w:hanging="765"/>
      </w:pPr>
      <w:rPr>
        <w:rFonts w:hint="default"/>
        <w:b/>
        <w:bCs/>
        <w:i w:val="0"/>
        <w:iCs w:val="0"/>
      </w:rPr>
    </w:lvl>
    <w:lvl w:ilvl="3">
      <w:start w:val="1"/>
      <w:numFmt w:val="decimal"/>
      <w:lvlText w:val="%1.%2.%3.%4."/>
      <w:lvlJc w:val="left"/>
      <w:pPr>
        <w:ind w:left="771" w:hanging="765"/>
      </w:pPr>
      <w:rPr>
        <w:rFonts w:hint="default"/>
        <w:b/>
        <w:bCs/>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47" w15:restartNumberingAfterBreak="0">
    <w:nsid w:val="37FC07F7"/>
    <w:multiLevelType w:val="multilevel"/>
    <w:tmpl w:val="71460C3C"/>
    <w:lvl w:ilvl="0">
      <w:start w:val="1"/>
      <w:numFmt w:val="decimal"/>
      <w:lvlText w:val="%1."/>
      <w:lvlJc w:val="left"/>
      <w:pPr>
        <w:ind w:left="1770" w:hanging="1410"/>
      </w:pPr>
      <w:rPr>
        <w:rFonts w:hint="default"/>
        <w:b/>
        <w:i w:val="0"/>
      </w:rPr>
    </w:lvl>
    <w:lvl w:ilvl="1">
      <w:start w:val="1"/>
      <w:numFmt w:val="decimal"/>
      <w:isLgl/>
      <w:lvlText w:val="%1.%2."/>
      <w:lvlJc w:val="left"/>
      <w:pPr>
        <w:ind w:left="720" w:hanging="360"/>
      </w:pPr>
      <w:rPr>
        <w:rFonts w:asciiTheme="minorHAnsi" w:hAnsiTheme="minorHAnsi" w:cstheme="minorHAnsi" w:hint="default"/>
        <w:b/>
        <w:i w:val="0"/>
        <w:sz w:val="22"/>
        <w:szCs w:val="22"/>
      </w:rPr>
    </w:lvl>
    <w:lvl w:ilvl="2">
      <w:start w:val="1"/>
      <w:numFmt w:val="decimal"/>
      <w:isLgl/>
      <w:lvlText w:val="%1.%2.%3."/>
      <w:lvlJc w:val="left"/>
      <w:pPr>
        <w:ind w:left="1004" w:hanging="720"/>
      </w:pPr>
      <w:rPr>
        <w:rFonts w:hint="default"/>
        <w:b/>
        <w:i w:val="0"/>
        <w:sz w:val="22"/>
        <w:szCs w:val="22"/>
      </w:rPr>
    </w:lvl>
    <w:lvl w:ilvl="3">
      <w:start w:val="1"/>
      <w:numFmt w:val="decimal"/>
      <w:isLgl/>
      <w:lvlText w:val="%1.%2.%3.2."/>
      <w:lvlJc w:val="left"/>
      <w:pPr>
        <w:ind w:left="1430" w:hanging="720"/>
      </w:pPr>
      <w:rPr>
        <w:rFonts w:hint="default"/>
        <w:b/>
        <w:i w:val="0"/>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38207339"/>
    <w:multiLevelType w:val="hybridMultilevel"/>
    <w:tmpl w:val="624A2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3B696FA5"/>
    <w:multiLevelType w:val="hybridMultilevel"/>
    <w:tmpl w:val="E6C0F27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E40551F"/>
    <w:multiLevelType w:val="multilevel"/>
    <w:tmpl w:val="F3803338"/>
    <w:lvl w:ilvl="0">
      <w:start w:val="4"/>
      <w:numFmt w:val="decimal"/>
      <w:lvlText w:val="%1."/>
      <w:lvlJc w:val="left"/>
      <w:pPr>
        <w:ind w:left="660" w:hanging="660"/>
      </w:pPr>
      <w:rPr>
        <w:rFonts w:cs="Times New Roman" w:hint="default"/>
      </w:rPr>
    </w:lvl>
    <w:lvl w:ilvl="1">
      <w:start w:val="2"/>
      <w:numFmt w:val="decimal"/>
      <w:lvlText w:val="%1.%2."/>
      <w:lvlJc w:val="left"/>
      <w:pPr>
        <w:ind w:left="660" w:hanging="660"/>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b/>
        <w:bCs/>
        <w:sz w:val="22"/>
        <w:szCs w:val="22"/>
      </w:rPr>
    </w:lvl>
    <w:lvl w:ilvl="4">
      <w:start w:val="1"/>
      <w:numFmt w:val="decimal"/>
      <w:lvlText w:val="%1.%2.%3.%4.%5."/>
      <w:lvlJc w:val="left"/>
      <w:pPr>
        <w:ind w:left="1080" w:hanging="1080"/>
      </w:pPr>
      <w:rPr>
        <w:rFonts w:cs="Times New Roman" w:hint="default"/>
        <w:b/>
        <w:bCs/>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1" w15:restartNumberingAfterBreak="0">
    <w:nsid w:val="3EFE60E0"/>
    <w:multiLevelType w:val="multilevel"/>
    <w:tmpl w:val="45E48B64"/>
    <w:lvl w:ilvl="0">
      <w:start w:val="1"/>
      <w:numFmt w:val="decimal"/>
      <w:suff w:val="space"/>
      <w:lvlText w:val="CLÁUSULA %1 -"/>
      <w:lvlJc w:val="center"/>
      <w:pPr>
        <w:ind w:left="6874" w:hanging="69"/>
      </w:pPr>
      <w:rPr>
        <w:rFonts w:asciiTheme="minorHAnsi" w:hAnsiTheme="minorHAnsi" w:cs="Tahoma" w:hint="default"/>
        <w:b/>
        <w:i w:val="0"/>
        <w:sz w:val="24"/>
        <w:szCs w:val="24"/>
      </w:rPr>
    </w:lvl>
    <w:lvl w:ilvl="1">
      <w:start w:val="1"/>
      <w:numFmt w:val="decimal"/>
      <w:lvlText w:val="%1.%2."/>
      <w:lvlJc w:val="left"/>
      <w:pPr>
        <w:ind w:left="5641" w:hanging="680"/>
      </w:pPr>
      <w:rPr>
        <w:rFonts w:asciiTheme="minorHAnsi" w:hAnsiTheme="minorHAnsi" w:cs="Tahoma" w:hint="default"/>
        <w:b/>
        <w:i w:val="0"/>
        <w:sz w:val="24"/>
        <w:szCs w:val="24"/>
      </w:rPr>
    </w:lvl>
    <w:lvl w:ilvl="2">
      <w:start w:val="1"/>
      <w:numFmt w:val="decimal"/>
      <w:pStyle w:val="FooterReference"/>
      <w:lvlText w:val="%1.%2.%3."/>
      <w:lvlJc w:val="left"/>
      <w:pPr>
        <w:tabs>
          <w:tab w:val="num" w:pos="5812"/>
        </w:tabs>
        <w:ind w:left="4961" w:firstLine="0"/>
      </w:pPr>
      <w:rPr>
        <w:rFonts w:asciiTheme="minorHAnsi" w:hAnsiTheme="minorHAnsi" w:cstheme="minorHAnsi" w:hint="default"/>
        <w:b/>
        <w:i w:val="0"/>
        <w:color w:val="auto"/>
        <w:sz w:val="24"/>
        <w:szCs w:val="24"/>
      </w:rPr>
    </w:lvl>
    <w:lvl w:ilvl="3">
      <w:start w:val="1"/>
      <w:numFmt w:val="lowerLetter"/>
      <w:lvlText w:val="(%4)"/>
      <w:lvlJc w:val="left"/>
      <w:pPr>
        <w:ind w:left="6095" w:hanging="709"/>
      </w:pPr>
      <w:rPr>
        <w:rFonts w:asciiTheme="minorHAnsi" w:hAnsiTheme="minorHAnsi" w:cs="Tahoma" w:hint="default"/>
        <w:b/>
        <w:i w:val="0"/>
        <w:sz w:val="24"/>
        <w:szCs w:val="22"/>
      </w:rPr>
    </w:lvl>
    <w:lvl w:ilvl="4">
      <w:start w:val="1"/>
      <w:numFmt w:val="decimal"/>
      <w:suff w:val="space"/>
      <w:lvlText w:val="%1.%2.%3.%5."/>
      <w:lvlJc w:val="left"/>
      <w:pPr>
        <w:ind w:left="4961" w:firstLine="0"/>
      </w:pPr>
      <w:rPr>
        <w:rFonts w:asciiTheme="minorHAnsi" w:hAnsiTheme="minorHAnsi" w:cs="Tahoma" w:hint="default"/>
        <w:b w:val="0"/>
        <w:i w:val="0"/>
        <w:sz w:val="22"/>
      </w:rPr>
    </w:lvl>
    <w:lvl w:ilvl="5">
      <w:start w:val="1"/>
      <w:numFmt w:val="lowerRoman"/>
      <w:lvlText w:val="(%6)"/>
      <w:lvlJc w:val="left"/>
      <w:pPr>
        <w:ind w:left="5641" w:hanging="680"/>
      </w:pPr>
      <w:rPr>
        <w:rFonts w:ascii="Tahoma" w:hAnsi="Tahoma" w:hint="default"/>
        <w:b w:val="0"/>
        <w:i w:val="0"/>
        <w:sz w:val="22"/>
      </w:rPr>
    </w:lvl>
    <w:lvl w:ilvl="6">
      <w:start w:val="1"/>
      <w:numFmt w:val="decimal"/>
      <w:lvlText w:val="%1.%2.%3.%4.%5.%6.%7."/>
      <w:lvlJc w:val="left"/>
      <w:pPr>
        <w:ind w:left="5318" w:hanging="357"/>
      </w:pPr>
      <w:rPr>
        <w:rFonts w:hint="default"/>
      </w:rPr>
    </w:lvl>
    <w:lvl w:ilvl="7">
      <w:start w:val="1"/>
      <w:numFmt w:val="decimal"/>
      <w:lvlText w:val="%1.%2.%3.%4.%5.%6.%7.%8."/>
      <w:lvlJc w:val="left"/>
      <w:pPr>
        <w:ind w:left="5318" w:hanging="357"/>
      </w:pPr>
      <w:rPr>
        <w:rFonts w:hint="default"/>
      </w:rPr>
    </w:lvl>
    <w:lvl w:ilvl="8">
      <w:start w:val="1"/>
      <w:numFmt w:val="decimal"/>
      <w:lvlText w:val="%1.%2.%3.%4.%5.%6.%7.%8.%9."/>
      <w:lvlJc w:val="left"/>
      <w:pPr>
        <w:ind w:left="5318" w:hanging="357"/>
      </w:pPr>
      <w:rPr>
        <w:rFonts w:hint="default"/>
      </w:rPr>
    </w:lvl>
  </w:abstractNum>
  <w:abstractNum w:abstractNumId="52" w15:restartNumberingAfterBreak="0">
    <w:nsid w:val="3F4165F4"/>
    <w:multiLevelType w:val="multilevel"/>
    <w:tmpl w:val="371C912C"/>
    <w:lvl w:ilvl="0">
      <w:numFmt w:val="none"/>
      <w:pStyle w:val="AlneasRomano"/>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8">
      <w:numFmt w:val="decimal"/>
      <w:lvlText w:val=""/>
      <w:lvlJc w:val="left"/>
    </w:lvl>
  </w:abstractNum>
  <w:abstractNum w:abstractNumId="53" w15:restartNumberingAfterBreak="0">
    <w:nsid w:val="40763945"/>
    <w:multiLevelType w:val="multilevel"/>
    <w:tmpl w:val="945C310A"/>
    <w:lvl w:ilvl="0">
      <w:numFmt w:val="decimal"/>
      <w:pStyle w:val="AlneasNmero"/>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rPr>
        <w14:glow w14:rad="0">
          <w14:srgbClr w14:val="000000"/>
        </w14:glow>
        <w14:scene3d>
          <w14:camera w14:prst="orthographicFront"/>
          <w14:lightRig w14:rig="threePt" w14:dir="t">
            <w14:rot w14:lat="0" w14:lon="0" w14:rev="0"/>
          </w14:lightRig>
        </w14:scene3d>
      </w:rPr>
    </w:lvl>
    <w:lvl w:ilvl="6">
      <w:numFmt w:val="decimal"/>
      <w:lvlText w:val=""/>
      <w:lvlJc w:val="left"/>
    </w:lvl>
    <w:lvl w:ilvl="7">
      <w:numFmt w:val="decimal"/>
      <w:lvlText w:val=""/>
      <w:lvlJc w:val="left"/>
    </w:lvl>
    <w:lvl w:ilvl="8">
      <w:numFmt w:val="none"/>
      <w:lvlText w:val=""/>
      <w:lvlJc w:val="left"/>
      <w:pPr>
        <w:tabs>
          <w:tab w:val="num" w:pos="360"/>
        </w:tabs>
      </w:pPr>
    </w:lvl>
  </w:abstractNum>
  <w:abstractNum w:abstractNumId="54" w15:restartNumberingAfterBreak="0">
    <w:nsid w:val="417024E0"/>
    <w:multiLevelType w:val="multilevel"/>
    <w:tmpl w:val="67CEE732"/>
    <w:lvl w:ilvl="0">
      <w:numFmt w:val="decimal"/>
      <w:lvlText w:val=""/>
      <w:lvlJc w:val="left"/>
    </w:lvl>
    <w:lvl w:ilvl="1">
      <w:numFmt w:val="decimal"/>
      <w:lvlText w:val=""/>
      <w:lvlJc w:val="left"/>
    </w:lvl>
    <w:lvl w:ilvl="2">
      <w:numFmt w:val="decimal"/>
      <w:lvlText w:val=""/>
      <w:lvlJc w:val="left"/>
    </w:lvl>
    <w:lvl w:ilvl="3">
      <w:numFmt w:val="none"/>
      <w:lvlText w:val=""/>
      <w:lvlJc w:val="left"/>
      <w:pPr>
        <w:tabs>
          <w:tab w:val="num" w:pos="36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38C1E52"/>
    <w:multiLevelType w:val="multilevel"/>
    <w:tmpl w:val="84BEF0E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44F7722E"/>
    <w:multiLevelType w:val="multilevel"/>
    <w:tmpl w:val="4D0092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58D779A"/>
    <w:multiLevelType w:val="hybridMultilevel"/>
    <w:tmpl w:val="A3AC66F0"/>
    <w:lvl w:ilvl="0" w:tplc="65782B54">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58" w15:restartNumberingAfterBreak="0">
    <w:nsid w:val="461D030F"/>
    <w:multiLevelType w:val="multilevel"/>
    <w:tmpl w:val="DDC0992E"/>
    <w:lvl w:ilvl="0">
      <w:numFmt w:val="decimal"/>
      <w:pStyle w:val="CabealhodoSumrio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61E3816"/>
    <w:multiLevelType w:val="hybridMultilevel"/>
    <w:tmpl w:val="8C2CE06A"/>
    <w:lvl w:ilvl="0" w:tplc="D9FE7966">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60" w15:restartNumberingAfterBreak="0">
    <w:nsid w:val="46CF4975"/>
    <w:multiLevelType w:val="multilevel"/>
    <w:tmpl w:val="21480F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75B3203"/>
    <w:multiLevelType w:val="multilevel"/>
    <w:tmpl w:val="6096DEFC"/>
    <w:name w:val="AODo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B5E1B7B"/>
    <w:multiLevelType w:val="multilevel"/>
    <w:tmpl w:val="DA64E416"/>
    <w:lvl w:ilvl="0">
      <w:numFmt w:val="decimal"/>
      <w:pStyle w:val="Bullet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E2B0488"/>
    <w:multiLevelType w:val="hybridMultilevel"/>
    <w:tmpl w:val="20A2638E"/>
    <w:lvl w:ilvl="0" w:tplc="04160001">
      <w:numFmt w:val="decimal"/>
      <w:lvlText w:val=""/>
      <w:lvlJc w:val="left"/>
    </w:lvl>
    <w:lvl w:ilvl="1" w:tplc="04160003">
      <w:numFmt w:val="decimal"/>
      <w:lvlText w:val=""/>
      <w:lvlJc w:val="left"/>
    </w:lvl>
    <w:lvl w:ilvl="2" w:tplc="04160005">
      <w:numFmt w:val="decimal"/>
      <w:lvlText w:val=""/>
      <w:lvlJc w:val="left"/>
    </w:lvl>
    <w:lvl w:ilvl="3" w:tplc="04160001">
      <w:numFmt w:val="decimal"/>
      <w:lvlText w:val=""/>
      <w:lvlJc w:val="left"/>
    </w:lvl>
    <w:lvl w:ilvl="4" w:tplc="04160003">
      <w:numFmt w:val="decimal"/>
      <w:lvlText w:val=""/>
      <w:lvlJc w:val="left"/>
    </w:lvl>
    <w:lvl w:ilvl="5" w:tplc="04160005">
      <w:numFmt w:val="decimal"/>
      <w:lvlText w:val=""/>
      <w:lvlJc w:val="left"/>
    </w:lvl>
    <w:lvl w:ilvl="6" w:tplc="04160001">
      <w:numFmt w:val="decimal"/>
      <w:lvlText w:val=""/>
      <w:lvlJc w:val="left"/>
    </w:lvl>
    <w:lvl w:ilvl="7" w:tplc="04160003">
      <w:numFmt w:val="decimal"/>
      <w:lvlText w:val=""/>
      <w:lvlJc w:val="left"/>
    </w:lvl>
    <w:lvl w:ilvl="8" w:tplc="04160005">
      <w:numFmt w:val="decimal"/>
      <w:lvlText w:val=""/>
      <w:lvlJc w:val="left"/>
    </w:lvl>
  </w:abstractNum>
  <w:abstractNum w:abstractNumId="64" w15:restartNumberingAfterBreak="0">
    <w:nsid w:val="4E9A21B6"/>
    <w:multiLevelType w:val="multilevel"/>
    <w:tmpl w:val="A3AEF93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15E560E"/>
    <w:multiLevelType w:val="multilevel"/>
    <w:tmpl w:val="03983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1875EAA"/>
    <w:multiLevelType w:val="multilevel"/>
    <w:tmpl w:val="0B0667B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4D7794B"/>
    <w:multiLevelType w:val="hybridMultilevel"/>
    <w:tmpl w:val="177432FE"/>
    <w:lvl w:ilvl="0" w:tplc="04160001">
      <w:numFmt w:val="decimal"/>
      <w:lvlText w:val=""/>
      <w:lvlJc w:val="left"/>
    </w:lvl>
    <w:lvl w:ilvl="1" w:tplc="04160003">
      <w:numFmt w:val="decimal"/>
      <w:lvlText w:val=""/>
      <w:lvlJc w:val="left"/>
    </w:lvl>
    <w:lvl w:ilvl="2" w:tplc="04160005">
      <w:numFmt w:val="decimal"/>
      <w:lvlText w:val=""/>
      <w:lvlJc w:val="left"/>
    </w:lvl>
    <w:lvl w:ilvl="3" w:tplc="04160001">
      <w:numFmt w:val="decimal"/>
      <w:lvlText w:val=""/>
      <w:lvlJc w:val="left"/>
    </w:lvl>
    <w:lvl w:ilvl="4" w:tplc="04160003">
      <w:numFmt w:val="decimal"/>
      <w:lvlText w:val=""/>
      <w:lvlJc w:val="left"/>
    </w:lvl>
    <w:lvl w:ilvl="5" w:tplc="04160005">
      <w:numFmt w:val="decimal"/>
      <w:lvlText w:val=""/>
      <w:lvlJc w:val="left"/>
    </w:lvl>
    <w:lvl w:ilvl="6" w:tplc="04160001">
      <w:numFmt w:val="decimal"/>
      <w:lvlText w:val=""/>
      <w:lvlJc w:val="left"/>
    </w:lvl>
    <w:lvl w:ilvl="7" w:tplc="04160003">
      <w:numFmt w:val="decimal"/>
      <w:lvlText w:val=""/>
      <w:lvlJc w:val="left"/>
    </w:lvl>
    <w:lvl w:ilvl="8" w:tplc="04160005">
      <w:numFmt w:val="decimal"/>
      <w:lvlText w:val=""/>
      <w:lvlJc w:val="left"/>
    </w:lvl>
  </w:abstractNum>
  <w:abstractNum w:abstractNumId="68" w15:restartNumberingAfterBreak="0">
    <w:nsid w:val="567463A2"/>
    <w:multiLevelType w:val="hybridMultilevel"/>
    <w:tmpl w:val="C20AA066"/>
    <w:lvl w:ilvl="0" w:tplc="0416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57AA4DDB"/>
    <w:multiLevelType w:val="hybridMultilevel"/>
    <w:tmpl w:val="D996EFEE"/>
    <w:lvl w:ilvl="0" w:tplc="0416000F">
      <w:numFmt w:val="decimal"/>
      <w:lvlText w:val=""/>
      <w:lvlJc w:val="left"/>
    </w:lvl>
    <w:lvl w:ilvl="1" w:tplc="11A407E8">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70" w15:restartNumberingAfterBreak="0">
    <w:nsid w:val="57B86E62"/>
    <w:multiLevelType w:val="hybridMultilevel"/>
    <w:tmpl w:val="A15CBE36"/>
    <w:lvl w:ilvl="0" w:tplc="59DE0A50">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71" w15:restartNumberingAfterBreak="0">
    <w:nsid w:val="5CE059ED"/>
    <w:multiLevelType w:val="multilevel"/>
    <w:tmpl w:val="4EBE30C2"/>
    <w:lvl w:ilvl="0">
      <w:start w:val="4"/>
      <w:numFmt w:val="decimal"/>
      <w:lvlText w:val="%1."/>
      <w:lvlJc w:val="left"/>
      <w:pPr>
        <w:ind w:left="612" w:hanging="612"/>
      </w:pPr>
      <w:rPr>
        <w:rFonts w:eastAsia="Calibri" w:hint="default"/>
        <w:w w:val="100"/>
      </w:rPr>
    </w:lvl>
    <w:lvl w:ilvl="1">
      <w:start w:val="2"/>
      <w:numFmt w:val="decimal"/>
      <w:lvlText w:val="%1.%2."/>
      <w:lvlJc w:val="left"/>
      <w:pPr>
        <w:ind w:left="612" w:hanging="612"/>
      </w:pPr>
      <w:rPr>
        <w:rFonts w:eastAsia="Calibri" w:hint="default"/>
        <w:w w:val="100"/>
      </w:rPr>
    </w:lvl>
    <w:lvl w:ilvl="2">
      <w:start w:val="35"/>
      <w:numFmt w:val="decimal"/>
      <w:lvlText w:val="%1.%2.%3."/>
      <w:lvlJc w:val="left"/>
      <w:pPr>
        <w:ind w:left="720" w:hanging="720"/>
      </w:pPr>
      <w:rPr>
        <w:rFonts w:eastAsia="Calibri" w:hint="default"/>
        <w:w w:val="100"/>
      </w:rPr>
    </w:lvl>
    <w:lvl w:ilvl="3">
      <w:start w:val="1"/>
      <w:numFmt w:val="decimal"/>
      <w:lvlText w:val="%1.%2.%3.%4."/>
      <w:lvlJc w:val="left"/>
      <w:pPr>
        <w:ind w:left="720" w:hanging="720"/>
      </w:pPr>
      <w:rPr>
        <w:rFonts w:eastAsia="Calibri" w:hint="default"/>
        <w:w w:val="100"/>
      </w:rPr>
    </w:lvl>
    <w:lvl w:ilvl="4">
      <w:start w:val="1"/>
      <w:numFmt w:val="decimal"/>
      <w:lvlText w:val="%1.%2.%3.%4.%5."/>
      <w:lvlJc w:val="left"/>
      <w:pPr>
        <w:ind w:left="1080" w:hanging="1080"/>
      </w:pPr>
      <w:rPr>
        <w:rFonts w:eastAsia="Calibri" w:hint="default"/>
        <w:w w:val="100"/>
      </w:rPr>
    </w:lvl>
    <w:lvl w:ilvl="5">
      <w:start w:val="1"/>
      <w:numFmt w:val="decimal"/>
      <w:lvlText w:val="%1.%2.%3.%4.%5.%6."/>
      <w:lvlJc w:val="left"/>
      <w:pPr>
        <w:ind w:left="1080" w:hanging="1080"/>
      </w:pPr>
      <w:rPr>
        <w:rFonts w:eastAsia="Calibri" w:hint="default"/>
        <w:w w:val="100"/>
      </w:rPr>
    </w:lvl>
    <w:lvl w:ilvl="6">
      <w:start w:val="1"/>
      <w:numFmt w:val="decimal"/>
      <w:lvlText w:val="%1.%2.%3.%4.%5.%6.%7."/>
      <w:lvlJc w:val="left"/>
      <w:pPr>
        <w:ind w:left="1440" w:hanging="1440"/>
      </w:pPr>
      <w:rPr>
        <w:rFonts w:eastAsia="Calibri" w:hint="default"/>
        <w:w w:val="100"/>
      </w:rPr>
    </w:lvl>
    <w:lvl w:ilvl="7">
      <w:start w:val="1"/>
      <w:numFmt w:val="decimal"/>
      <w:lvlText w:val="%1.%2.%3.%4.%5.%6.%7.%8."/>
      <w:lvlJc w:val="left"/>
      <w:pPr>
        <w:ind w:left="1440" w:hanging="1440"/>
      </w:pPr>
      <w:rPr>
        <w:rFonts w:eastAsia="Calibri" w:hint="default"/>
        <w:w w:val="100"/>
      </w:rPr>
    </w:lvl>
    <w:lvl w:ilvl="8">
      <w:start w:val="1"/>
      <w:numFmt w:val="decimal"/>
      <w:lvlText w:val="%1.%2.%3.%4.%5.%6.%7.%8.%9."/>
      <w:lvlJc w:val="left"/>
      <w:pPr>
        <w:ind w:left="1800" w:hanging="1800"/>
      </w:pPr>
      <w:rPr>
        <w:rFonts w:eastAsia="Calibri" w:hint="default"/>
        <w:w w:val="100"/>
      </w:rPr>
    </w:lvl>
  </w:abstractNum>
  <w:abstractNum w:abstractNumId="72" w15:restartNumberingAfterBreak="0">
    <w:nsid w:val="62076162"/>
    <w:multiLevelType w:val="multilevel"/>
    <w:tmpl w:val="9FA86F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647056C5"/>
    <w:multiLevelType w:val="multilevel"/>
    <w:tmpl w:val="282EDE48"/>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649E5F79"/>
    <w:multiLevelType w:val="multilevel"/>
    <w:tmpl w:val="E00A7A3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67C839AC"/>
    <w:multiLevelType w:val="multilevel"/>
    <w:tmpl w:val="9494713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6ACA2548"/>
    <w:multiLevelType w:val="hybridMultilevel"/>
    <w:tmpl w:val="3FE4948E"/>
    <w:lvl w:ilvl="0" w:tplc="1FE60110">
      <w:numFmt w:val="decimal"/>
      <w:lvlText w:val=""/>
      <w:lvlJc w:val="left"/>
      <w:rPr>
        <w:rFonts w:asciiTheme="minorHAnsi" w:hAnsiTheme="minorHAnsi" w:cstheme="minorHAnsi" w:hint="default"/>
        <w:b/>
        <w:bCs w:val="0"/>
        <w:i w:val="0"/>
        <w:iCs w:val="0"/>
        <w: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1" w:tplc="04160019">
      <w:numFmt w:val="none"/>
      <w:lvlText w:val=""/>
      <w:lvlJc w:val="left"/>
      <w:pPr>
        <w:tabs>
          <w:tab w:val="num" w:pos="360"/>
        </w:tabs>
      </w:pPr>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77" w15:restartNumberingAfterBreak="0">
    <w:nsid w:val="6B574726"/>
    <w:multiLevelType w:val="hybridMultilevel"/>
    <w:tmpl w:val="C50A9D0A"/>
    <w:lvl w:ilvl="0" w:tplc="0416000F">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78" w15:restartNumberingAfterBreak="0">
    <w:nsid w:val="6D1B7BDA"/>
    <w:multiLevelType w:val="hybridMultilevel"/>
    <w:tmpl w:val="7970287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6E2B3A63"/>
    <w:multiLevelType w:val="multilevel"/>
    <w:tmpl w:val="720230A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03574F0"/>
    <w:multiLevelType w:val="hybridMultilevel"/>
    <w:tmpl w:val="554253AE"/>
    <w:lvl w:ilvl="0" w:tplc="8984284C">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81" w15:restartNumberingAfterBreak="0">
    <w:nsid w:val="72183CF9"/>
    <w:multiLevelType w:val="multilevel"/>
    <w:tmpl w:val="5BBC9B0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43F5802"/>
    <w:multiLevelType w:val="multilevel"/>
    <w:tmpl w:val="35CE97A0"/>
    <w:lvl w:ilvl="0">
      <w:numFmt w:val="decimal"/>
      <w:pStyle w:val="Nvel1"/>
      <w:lvlText w:val=""/>
      <w:lvlJc w:val="left"/>
    </w:lvl>
    <w:lvl w:ilvl="1">
      <w:numFmt w:val="decimal"/>
      <w:pStyle w:val="Nvel11"/>
      <w:lvlText w:val=""/>
      <w:lvlJc w:val="left"/>
    </w:lvl>
    <w:lvl w:ilvl="2">
      <w:numFmt w:val="decimal"/>
      <w:pStyle w:val="Nvel11a"/>
      <w:lvlText w:val=""/>
      <w:lvlJc w:val="left"/>
    </w:lvl>
    <w:lvl w:ilvl="3">
      <w:numFmt w:val="decimal"/>
      <w:pStyle w:val="Nvel11a1"/>
      <w:lvlText w:val=""/>
      <w:lvlJc w:val="left"/>
    </w:lvl>
    <w:lvl w:ilvl="4">
      <w:numFmt w:val="decimal"/>
      <w:pStyle w:val="Nvel111"/>
      <w:lvlText w:val=""/>
      <w:lvlJc w:val="left"/>
    </w:lvl>
    <w:lvl w:ilvl="5">
      <w:numFmt w:val="decimal"/>
      <w:pStyle w:val="Nvel111a"/>
      <w:lvlText w:val=""/>
      <w:lvlJc w:val="left"/>
    </w:lvl>
    <w:lvl w:ilvl="6">
      <w:numFmt w:val="decimal"/>
      <w:pStyle w:val="Nvel111a1"/>
      <w:lvlText w:val=""/>
      <w:lvlJc w:val="left"/>
    </w:lvl>
    <w:lvl w:ilvl="7">
      <w:numFmt w:val="decimal"/>
      <w:pStyle w:val="Nvel1111"/>
      <w:lvlText w:val=""/>
      <w:lvlJc w:val="left"/>
    </w:lvl>
    <w:lvl w:ilvl="8">
      <w:numFmt w:val="decimal"/>
      <w:pStyle w:val="Nvel1111a"/>
      <w:lvlText w:val=""/>
      <w:lvlJc w:val="left"/>
    </w:lvl>
  </w:abstractNum>
  <w:abstractNum w:abstractNumId="83" w15:restartNumberingAfterBreak="0">
    <w:nsid w:val="78070735"/>
    <w:multiLevelType w:val="hybridMultilevel"/>
    <w:tmpl w:val="D73EFADA"/>
    <w:lvl w:ilvl="0" w:tplc="91FE5218">
      <w:numFmt w:val="decimal"/>
      <w:lvlText w:val=""/>
      <w:lvlJc w:val="left"/>
    </w:lvl>
    <w:lvl w:ilvl="1" w:tplc="04160019">
      <w:numFmt w:val="decimal"/>
      <w:lvlText w:val=""/>
      <w:lvlJc w:val="left"/>
    </w:lvl>
    <w:lvl w:ilvl="2" w:tplc="0416001B">
      <w:numFmt w:val="decimal"/>
      <w:lvlText w:val=""/>
      <w:lvlJc w:val="left"/>
    </w:lvl>
    <w:lvl w:ilvl="3" w:tplc="0416000F">
      <w:numFmt w:val="decimal"/>
      <w:lvlText w:val=""/>
      <w:lvlJc w:val="left"/>
    </w:lvl>
    <w:lvl w:ilvl="4" w:tplc="04160019">
      <w:numFmt w:val="decimal"/>
      <w:lvlText w:val=""/>
      <w:lvlJc w:val="left"/>
    </w:lvl>
    <w:lvl w:ilvl="5" w:tplc="0416001B">
      <w:numFmt w:val="decimal"/>
      <w:lvlText w:val=""/>
      <w:lvlJc w:val="left"/>
    </w:lvl>
    <w:lvl w:ilvl="6" w:tplc="0416000F">
      <w:numFmt w:val="decimal"/>
      <w:lvlText w:val=""/>
      <w:lvlJc w:val="left"/>
    </w:lvl>
    <w:lvl w:ilvl="7" w:tplc="04160019">
      <w:numFmt w:val="decimal"/>
      <w:lvlText w:val=""/>
      <w:lvlJc w:val="left"/>
    </w:lvl>
    <w:lvl w:ilvl="8" w:tplc="0416001B">
      <w:numFmt w:val="decimal"/>
      <w:lvlText w:val=""/>
      <w:lvlJc w:val="left"/>
    </w:lvl>
  </w:abstractNum>
  <w:abstractNum w:abstractNumId="84" w15:restartNumberingAfterBreak="0">
    <w:nsid w:val="79E341AC"/>
    <w:multiLevelType w:val="multilevel"/>
    <w:tmpl w:val="DE002E10"/>
    <w:lvl w:ilvl="0">
      <w:numFmt w:val="decimal"/>
      <w:pStyle w:val="Considerando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7C9D6E98"/>
    <w:multiLevelType w:val="multilevel"/>
    <w:tmpl w:val="142C5E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7EE56257"/>
    <w:multiLevelType w:val="multilevel"/>
    <w:tmpl w:val="82A2F960"/>
    <w:lvl w:ilvl="0">
      <w:numFmt w:val="decimal"/>
      <w:pStyle w:val="AlneasLetra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136522">
    <w:abstractNumId w:val="36"/>
  </w:num>
  <w:num w:numId="2" w16cid:durableId="1555773268">
    <w:abstractNumId w:val="47"/>
  </w:num>
  <w:num w:numId="3" w16cid:durableId="550117175">
    <w:abstractNumId w:val="14"/>
  </w:num>
  <w:num w:numId="4" w16cid:durableId="701201669">
    <w:abstractNumId w:val="26"/>
  </w:num>
  <w:num w:numId="5" w16cid:durableId="1280452606">
    <w:abstractNumId w:val="59"/>
  </w:num>
  <w:num w:numId="6" w16cid:durableId="1801848536">
    <w:abstractNumId w:val="41"/>
  </w:num>
  <w:num w:numId="7" w16cid:durableId="1639215898">
    <w:abstractNumId w:val="85"/>
  </w:num>
  <w:num w:numId="8" w16cid:durableId="703286593">
    <w:abstractNumId w:val="70"/>
  </w:num>
  <w:num w:numId="9" w16cid:durableId="1874420452">
    <w:abstractNumId w:val="57"/>
  </w:num>
  <w:num w:numId="10" w16cid:durableId="1541819724">
    <w:abstractNumId w:val="66"/>
  </w:num>
  <w:num w:numId="11" w16cid:durableId="1806199534">
    <w:abstractNumId w:val="67"/>
  </w:num>
  <w:num w:numId="12" w16cid:durableId="967588554">
    <w:abstractNumId w:val="12"/>
  </w:num>
  <w:num w:numId="13" w16cid:durableId="1937519606">
    <w:abstractNumId w:val="28"/>
  </w:num>
  <w:num w:numId="14" w16cid:durableId="1054619083">
    <w:abstractNumId w:val="25"/>
  </w:num>
  <w:num w:numId="15" w16cid:durableId="1885410123">
    <w:abstractNumId w:val="19"/>
  </w:num>
  <w:num w:numId="16" w16cid:durableId="1170490034">
    <w:abstractNumId w:val="7"/>
  </w:num>
  <w:num w:numId="17" w16cid:durableId="848372774">
    <w:abstractNumId w:val="6"/>
  </w:num>
  <w:num w:numId="18" w16cid:durableId="259677333">
    <w:abstractNumId w:val="5"/>
  </w:num>
  <w:num w:numId="19" w16cid:durableId="1221132745">
    <w:abstractNumId w:val="4"/>
  </w:num>
  <w:num w:numId="20" w16cid:durableId="455872946">
    <w:abstractNumId w:val="8"/>
  </w:num>
  <w:num w:numId="21" w16cid:durableId="688684610">
    <w:abstractNumId w:val="3"/>
  </w:num>
  <w:num w:numId="22" w16cid:durableId="24991262">
    <w:abstractNumId w:val="2"/>
  </w:num>
  <w:num w:numId="23" w16cid:durableId="1949847018">
    <w:abstractNumId w:val="1"/>
  </w:num>
  <w:num w:numId="24" w16cid:durableId="1922326195">
    <w:abstractNumId w:val="0"/>
  </w:num>
  <w:num w:numId="25" w16cid:durableId="393509155">
    <w:abstractNumId w:val="76"/>
  </w:num>
  <w:num w:numId="26" w16cid:durableId="1332029466">
    <w:abstractNumId w:val="53"/>
  </w:num>
  <w:num w:numId="27" w16cid:durableId="1916665990">
    <w:abstractNumId w:val="52"/>
  </w:num>
  <w:num w:numId="28" w16cid:durableId="526069158">
    <w:abstractNumId w:val="86"/>
  </w:num>
  <w:num w:numId="29" w16cid:durableId="334963391">
    <w:abstractNumId w:val="62"/>
  </w:num>
  <w:num w:numId="30" w16cid:durableId="1322269926">
    <w:abstractNumId w:val="84"/>
  </w:num>
  <w:num w:numId="31" w16cid:durableId="2064524699">
    <w:abstractNumId w:val="58"/>
    <w:lvlOverride w:ilvl="0">
      <w:startOverride w:val="1"/>
      <w:lvl w:ilvl="0">
        <w:start w:val="1"/>
        <w:numFmt w:val="decimal"/>
        <w:pStyle w:val="CabealhodoSumrio1"/>
        <w:lvlText w:val="%1."/>
        <w:lvlJc w:val="left"/>
        <w:pPr>
          <w:ind w:left="709" w:hanging="709"/>
        </w:pPr>
        <w:rPr>
          <w:rFonts w:ascii="Calibri" w:hAnsi="Calibri" w:hint="default"/>
          <w:b/>
          <w:i w:val="0"/>
          <w:caps w:val="0"/>
          <w:strike w:val="0"/>
          <w:dstrike w:val="0"/>
          <w:vanish w:val="0"/>
          <w:sz w:val="24"/>
          <w:u w:val="none"/>
          <w:vertAlign w:val="baseline"/>
        </w:rPr>
      </w:lvl>
    </w:lvlOverride>
    <w:lvlOverride w:ilvl="1">
      <w:startOverride w:val="1"/>
      <w:lvl w:ilvl="1">
        <w:start w:val="1"/>
        <w:numFmt w:val="decimal"/>
        <w:lvlText w:val="%1.%2"/>
        <w:lvlJc w:val="left"/>
        <w:pPr>
          <w:ind w:left="0" w:firstLine="0"/>
        </w:pPr>
        <w:rPr>
          <w:rFonts w:ascii="Calibri" w:hAnsi="Calibri" w:cstheme="minorHAnsi" w:hint="default"/>
          <w:b w:val="0"/>
          <w:i w:val="0"/>
          <w:caps w:val="0"/>
          <w:strike w:val="0"/>
          <w:dstrike w:val="0"/>
          <w:vanish w:val="0"/>
          <w:sz w:val="24"/>
          <w:szCs w:val="24"/>
          <w:u w:val="none"/>
          <w:vertAlign w:val="baseline"/>
        </w:rPr>
      </w:lvl>
    </w:lvlOverride>
    <w:lvlOverride w:ilvl="2">
      <w:startOverride w:val="1"/>
      <w:lvl w:ilvl="2">
        <w:start w:val="1"/>
        <w:numFmt w:val="decimal"/>
        <w:lvlText w:val="%1.%2.%3"/>
        <w:lvlJc w:val="left"/>
        <w:pPr>
          <w:ind w:left="0" w:firstLine="0"/>
        </w:pPr>
        <w:rPr>
          <w:rFonts w:ascii="Calibri" w:hAnsi="Calibri" w:hint="default"/>
          <w:b w:val="0"/>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lvlText w:val="%1.%2.%3.%4"/>
        <w:lvlJc w:val="left"/>
        <w:pPr>
          <w:ind w:left="0" w:firstLine="0"/>
        </w:pPr>
        <w:rPr>
          <w:rFonts w:ascii="Calibri" w:hAnsi="Calibri" w:cstheme="minorHAnsi" w:hint="default"/>
          <w:b w:val="0"/>
          <w:i w:val="0"/>
          <w:caps w:val="0"/>
          <w:strike w:val="0"/>
          <w:dstrike w:val="0"/>
          <w:vanish w:val="0"/>
          <w:sz w:val="24"/>
          <w:szCs w:val="24"/>
          <w:u w:val="none"/>
          <w:vertAlign w:val="baseline"/>
        </w:rPr>
      </w:lvl>
    </w:lvlOverride>
    <w:lvlOverride w:ilvl="4">
      <w:startOverride w:val="1"/>
      <w:lvl w:ilvl="4">
        <w:start w:val="1"/>
        <w:numFmt w:val="decimal"/>
        <w:lvlText w:val="%1.%2.%3.%4.%5"/>
        <w:lvlJc w:val="left"/>
        <w:pPr>
          <w:ind w:left="0" w:firstLine="0"/>
        </w:pPr>
        <w:rPr>
          <w:rFonts w:ascii="Calibri" w:hAnsi="Calibri" w:cstheme="minorHAnsi" w:hint="default"/>
          <w:b w:val="0"/>
          <w:i w:val="0"/>
          <w:caps w:val="0"/>
          <w:strike w:val="0"/>
          <w:dstrike w:val="0"/>
          <w:vanish w:val="0"/>
          <w:sz w:val="24"/>
          <w:vertAlign w:val="baseline"/>
        </w:rPr>
      </w:lvl>
    </w:lvlOverride>
    <w:lvlOverride w:ilvl="5">
      <w:startOverride w:val="1"/>
      <w:lvl w:ilvl="5">
        <w:start w:val="1"/>
        <w:numFmt w:val="decimal"/>
        <w:lvlText w:val="%1.%2.%3.%4.%5.%6"/>
        <w:lvlJc w:val="left"/>
        <w:pPr>
          <w:ind w:left="0" w:firstLine="0"/>
        </w:pPr>
        <w:rPr>
          <w:rFonts w:ascii="Calibri" w:hAnsi="Calibri" w:cstheme="minorHAnsi" w:hint="default"/>
          <w:b w:val="0"/>
          <w:i w:val="0"/>
          <w:caps w:val="0"/>
          <w:strike w:val="0"/>
          <w:dstrike w:val="0"/>
          <w:vanish w:val="0"/>
          <w:sz w:val="24"/>
          <w:szCs w:val="24"/>
          <w:u w:val="none"/>
          <w:vertAlign w:val="baseline"/>
        </w:rPr>
      </w:lvl>
    </w:lvlOverride>
    <w:lvlOverride w:ilvl="6">
      <w:startOverride w:val="1"/>
      <w:lvl w:ilvl="6">
        <w:start w:val="1"/>
        <w:numFmt w:val="decimal"/>
        <w:lvlText w:val="%1.%2.%3.%4.%5.%6.%7"/>
        <w:lvlJc w:val="left"/>
        <w:pPr>
          <w:ind w:left="0" w:firstLine="0"/>
        </w:pPr>
        <w:rPr>
          <w:rFonts w:asciiTheme="minorHAnsi" w:hAnsiTheme="minorHAnsi" w:cstheme="minorHAnsi" w:hint="default"/>
          <w:b/>
          <w:i w:val="0"/>
          <w:caps w:val="0"/>
          <w:strike w:val="0"/>
          <w:dstrike w:val="0"/>
          <w:vanish w:val="0"/>
          <w:sz w:val="24"/>
          <w:szCs w:val="24"/>
          <w:u w:val="none"/>
          <w:vertAlign w:val="baseline"/>
        </w:rPr>
      </w:lvl>
    </w:lvlOverride>
    <w:lvlOverride w:ilvl="7">
      <w:startOverride w:val="1"/>
      <w:lvl w:ilvl="7">
        <w:start w:val="1"/>
        <w:numFmt w:val="decimal"/>
        <w:lvlText w:val="%1.%2.%3.%4.%5.%6.%7.%8"/>
        <w:lvlJc w:val="left"/>
        <w:pPr>
          <w:ind w:left="0" w:firstLine="0"/>
        </w:pPr>
        <w:rPr>
          <w:rFonts w:asciiTheme="minorHAnsi" w:hAnsiTheme="minorHAnsi" w:cstheme="minorHAnsi" w:hint="default"/>
          <w:b/>
          <w:i w:val="0"/>
          <w:caps w:val="0"/>
          <w:strike w:val="0"/>
          <w:dstrike w:val="0"/>
          <w:vanish w:val="0"/>
          <w:sz w:val="24"/>
          <w:szCs w:val="24"/>
          <w:vertAlign w:val="baseline"/>
        </w:rPr>
      </w:lvl>
    </w:lvlOverride>
    <w:lvlOverride w:ilvl="8">
      <w:startOverride w:val="1"/>
      <w:lvl w:ilvl="8">
        <w:start w:val="1"/>
        <w:numFmt w:val="decimal"/>
        <w:lvlText w:val="%1.%2.%3.%4.%6.%7.%8.%9"/>
        <w:lvlJc w:val="left"/>
        <w:pPr>
          <w:ind w:left="0" w:firstLine="0"/>
        </w:pPr>
        <w:rPr>
          <w:rFonts w:asciiTheme="minorHAnsi" w:hAnsiTheme="minorHAnsi" w:cstheme="minorHAnsi" w:hint="default"/>
          <w:b/>
          <w:i w:val="0"/>
          <w:caps w:val="0"/>
          <w:strike w:val="0"/>
          <w:dstrike w:val="0"/>
          <w:vanish w:val="0"/>
          <w:sz w:val="24"/>
          <w:szCs w:val="24"/>
          <w:u w:val="none"/>
          <w:vertAlign w:val="baseline"/>
        </w:rPr>
      </w:lvl>
    </w:lvlOverride>
  </w:num>
  <w:num w:numId="32" w16cid:durableId="270286756">
    <w:abstractNumId w:val="34"/>
  </w:num>
  <w:num w:numId="33" w16cid:durableId="811168977">
    <w:abstractNumId w:val="69"/>
  </w:num>
  <w:num w:numId="34" w16cid:durableId="1918394153">
    <w:abstractNumId w:val="24"/>
  </w:num>
  <w:num w:numId="35" w16cid:durableId="1637833392">
    <w:abstractNumId w:val="31"/>
  </w:num>
  <w:num w:numId="36" w16cid:durableId="454720131">
    <w:abstractNumId w:val="30"/>
  </w:num>
  <w:num w:numId="37" w16cid:durableId="1171600984">
    <w:abstractNumId w:val="35"/>
  </w:num>
  <w:num w:numId="38" w16cid:durableId="305866400">
    <w:abstractNumId w:val="13"/>
  </w:num>
  <w:num w:numId="39" w16cid:durableId="1916931343">
    <w:abstractNumId w:val="15"/>
  </w:num>
  <w:num w:numId="40" w16cid:durableId="2134474118">
    <w:abstractNumId w:val="64"/>
  </w:num>
  <w:num w:numId="41" w16cid:durableId="1649943552">
    <w:abstractNumId w:val="39"/>
  </w:num>
  <w:num w:numId="42" w16cid:durableId="480462219">
    <w:abstractNumId w:val="79"/>
  </w:num>
  <w:num w:numId="43" w16cid:durableId="1772822227">
    <w:abstractNumId w:val="55"/>
  </w:num>
  <w:num w:numId="44" w16cid:durableId="2118477131">
    <w:abstractNumId w:val="9"/>
  </w:num>
  <w:num w:numId="45" w16cid:durableId="286669532">
    <w:abstractNumId w:val="10"/>
  </w:num>
  <w:num w:numId="46" w16cid:durableId="1177694559">
    <w:abstractNumId w:val="11"/>
  </w:num>
  <w:num w:numId="47" w16cid:durableId="766121398">
    <w:abstractNumId w:val="20"/>
  </w:num>
  <w:num w:numId="48" w16cid:durableId="1926380195">
    <w:abstractNumId w:val="60"/>
  </w:num>
  <w:num w:numId="49" w16cid:durableId="1567572909">
    <w:abstractNumId w:val="29"/>
  </w:num>
  <w:num w:numId="50" w16cid:durableId="1113135669">
    <w:abstractNumId w:val="56"/>
  </w:num>
  <w:num w:numId="51" w16cid:durableId="622034709">
    <w:abstractNumId w:val="51"/>
  </w:num>
  <w:num w:numId="52" w16cid:durableId="1710303874">
    <w:abstractNumId w:val="50"/>
  </w:num>
  <w:num w:numId="53" w16cid:durableId="1082482826">
    <w:abstractNumId w:val="44"/>
  </w:num>
  <w:num w:numId="54" w16cid:durableId="2114785268">
    <w:abstractNumId w:val="22"/>
  </w:num>
  <w:num w:numId="55" w16cid:durableId="763575326">
    <w:abstractNumId w:val="54"/>
  </w:num>
  <w:num w:numId="56" w16cid:durableId="2130584319">
    <w:abstractNumId w:val="16"/>
  </w:num>
  <w:num w:numId="57" w16cid:durableId="1033262441">
    <w:abstractNumId w:val="74"/>
  </w:num>
  <w:num w:numId="58" w16cid:durableId="1907373571">
    <w:abstractNumId w:val="18"/>
  </w:num>
  <w:num w:numId="59" w16cid:durableId="1128936139">
    <w:abstractNumId w:val="32"/>
  </w:num>
  <w:num w:numId="60" w16cid:durableId="173764921">
    <w:abstractNumId w:val="37"/>
  </w:num>
  <w:num w:numId="61" w16cid:durableId="875970971">
    <w:abstractNumId w:val="75"/>
  </w:num>
  <w:num w:numId="62" w16cid:durableId="1658457717">
    <w:abstractNumId w:val="46"/>
  </w:num>
  <w:num w:numId="63" w16cid:durableId="336463966">
    <w:abstractNumId w:val="63"/>
  </w:num>
  <w:num w:numId="64" w16cid:durableId="2128304726">
    <w:abstractNumId w:val="45"/>
  </w:num>
  <w:num w:numId="65" w16cid:durableId="1059865844">
    <w:abstractNumId w:val="38"/>
  </w:num>
  <w:num w:numId="66" w16cid:durableId="1760055895">
    <w:abstractNumId w:val="40"/>
  </w:num>
  <w:num w:numId="67" w16cid:durableId="112696954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066537470">
    <w:abstractNumId w:val="72"/>
  </w:num>
  <w:num w:numId="69" w16cid:durableId="434374143">
    <w:abstractNumId w:val="77"/>
  </w:num>
  <w:num w:numId="70" w16cid:durableId="2123843697">
    <w:abstractNumId w:val="17"/>
  </w:num>
  <w:num w:numId="71" w16cid:durableId="1698234853">
    <w:abstractNumId w:val="21"/>
  </w:num>
  <w:num w:numId="72" w16cid:durableId="1622222453">
    <w:abstractNumId w:val="33"/>
  </w:num>
  <w:num w:numId="73" w16cid:durableId="595330851">
    <w:abstractNumId w:val="81"/>
  </w:num>
  <w:num w:numId="74" w16cid:durableId="1392575638">
    <w:abstractNumId w:val="42"/>
  </w:num>
  <w:num w:numId="75" w16cid:durableId="854685055">
    <w:abstractNumId w:val="27"/>
  </w:num>
  <w:num w:numId="76" w16cid:durableId="1078944409">
    <w:abstractNumId w:val="65"/>
  </w:num>
  <w:num w:numId="77" w16cid:durableId="167797404">
    <w:abstractNumId w:val="48"/>
  </w:num>
  <w:num w:numId="78" w16cid:durableId="605698019">
    <w:abstractNumId w:val="80"/>
  </w:num>
  <w:num w:numId="79" w16cid:durableId="132870336">
    <w:abstractNumId w:val="83"/>
  </w:num>
  <w:num w:numId="80" w16cid:durableId="30632759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730273239">
    <w:abstractNumId w:val="23"/>
  </w:num>
  <w:num w:numId="82" w16cid:durableId="1739666942">
    <w:abstractNumId w:val="49"/>
  </w:num>
  <w:num w:numId="83" w16cid:durableId="2118744239">
    <w:abstractNumId w:val="73"/>
  </w:num>
  <w:num w:numId="84" w16cid:durableId="756051684">
    <w:abstractNumId w:val="78"/>
  </w:num>
  <w:num w:numId="85" w16cid:durableId="63531540">
    <w:abstractNumId w:val="71"/>
  </w:num>
  <w:num w:numId="86" w16cid:durableId="5674222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577742096">
    <w:abstractNumId w:val="50"/>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72270859">
    <w:abstractNumId w:val="68"/>
  </w:num>
  <w:num w:numId="89" w16cid:durableId="2135326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730885946">
    <w:abstractNumId w:val="43"/>
  </w:num>
  <w:numIdMacAtCleanup w:val="9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pe Hollanda - Oliveira Trust">
    <w15:presenceInfo w15:providerId="None" w15:userId="Philippe Hollanda - Oliveira Tru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CL" w:vendorID="64" w:dllVersion="0" w:nlCheck="1" w:checkStyle="0"/>
  <w:activeWritingStyle w:appName="MSWord" w:lang="pt-BR" w:vendorID="64" w:dllVersion="0" w:nlCheck="1" w:checkStyle="0"/>
  <w:activeWritingStyle w:appName="MSWord" w:lang="en-CA" w:vendorID="64" w:dllVersion="0" w:nlCheck="1" w:checkStyle="0"/>
  <w:activeWritingStyle w:appName="MSWord" w:lang="en-US" w:vendorID="64" w:dllVersion="0" w:nlCheck="1" w:checkStyle="0"/>
  <w:proofState w:spelling="clean" w:grammar="clean"/>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E2C"/>
    <w:rsid w:val="00000228"/>
    <w:rsid w:val="00000766"/>
    <w:rsid w:val="000013C0"/>
    <w:rsid w:val="000014D5"/>
    <w:rsid w:val="00001E78"/>
    <w:rsid w:val="000021DA"/>
    <w:rsid w:val="00002F50"/>
    <w:rsid w:val="00003D57"/>
    <w:rsid w:val="0000412D"/>
    <w:rsid w:val="00004530"/>
    <w:rsid w:val="00005D68"/>
    <w:rsid w:val="000072A7"/>
    <w:rsid w:val="000104DC"/>
    <w:rsid w:val="00010AE3"/>
    <w:rsid w:val="00010C1E"/>
    <w:rsid w:val="00011AE2"/>
    <w:rsid w:val="00012E76"/>
    <w:rsid w:val="000135D2"/>
    <w:rsid w:val="000159D0"/>
    <w:rsid w:val="0001663F"/>
    <w:rsid w:val="000169D2"/>
    <w:rsid w:val="00016D8D"/>
    <w:rsid w:val="00020809"/>
    <w:rsid w:val="00021EEF"/>
    <w:rsid w:val="00022425"/>
    <w:rsid w:val="00022FDE"/>
    <w:rsid w:val="00023A00"/>
    <w:rsid w:val="00023E3C"/>
    <w:rsid w:val="00023F37"/>
    <w:rsid w:val="000248C0"/>
    <w:rsid w:val="00024D64"/>
    <w:rsid w:val="000250A6"/>
    <w:rsid w:val="00026414"/>
    <w:rsid w:val="00026933"/>
    <w:rsid w:val="00026C03"/>
    <w:rsid w:val="0002737C"/>
    <w:rsid w:val="00027A76"/>
    <w:rsid w:val="000305D4"/>
    <w:rsid w:val="00030CE4"/>
    <w:rsid w:val="000318D1"/>
    <w:rsid w:val="00031C2A"/>
    <w:rsid w:val="00031FE4"/>
    <w:rsid w:val="00032D24"/>
    <w:rsid w:val="00033346"/>
    <w:rsid w:val="000333F2"/>
    <w:rsid w:val="0003500E"/>
    <w:rsid w:val="00035289"/>
    <w:rsid w:val="0003540D"/>
    <w:rsid w:val="0003618A"/>
    <w:rsid w:val="00036305"/>
    <w:rsid w:val="00036D91"/>
    <w:rsid w:val="0003745B"/>
    <w:rsid w:val="00037A19"/>
    <w:rsid w:val="00037D1D"/>
    <w:rsid w:val="00040577"/>
    <w:rsid w:val="00041DC1"/>
    <w:rsid w:val="000428B3"/>
    <w:rsid w:val="00042FB3"/>
    <w:rsid w:val="0004312C"/>
    <w:rsid w:val="0004334E"/>
    <w:rsid w:val="000443E5"/>
    <w:rsid w:val="00044677"/>
    <w:rsid w:val="000446E6"/>
    <w:rsid w:val="00044A20"/>
    <w:rsid w:val="00045844"/>
    <w:rsid w:val="00045D02"/>
    <w:rsid w:val="00045DC7"/>
    <w:rsid w:val="00046C03"/>
    <w:rsid w:val="000476AF"/>
    <w:rsid w:val="00050597"/>
    <w:rsid w:val="00050AE1"/>
    <w:rsid w:val="00052557"/>
    <w:rsid w:val="00052C12"/>
    <w:rsid w:val="00052DD0"/>
    <w:rsid w:val="00053D3F"/>
    <w:rsid w:val="00054042"/>
    <w:rsid w:val="0005536C"/>
    <w:rsid w:val="00055492"/>
    <w:rsid w:val="000555C3"/>
    <w:rsid w:val="00056753"/>
    <w:rsid w:val="0005702F"/>
    <w:rsid w:val="00057541"/>
    <w:rsid w:val="00057AC4"/>
    <w:rsid w:val="0006028C"/>
    <w:rsid w:val="00060CCF"/>
    <w:rsid w:val="00060F0B"/>
    <w:rsid w:val="00061596"/>
    <w:rsid w:val="00061692"/>
    <w:rsid w:val="00061D88"/>
    <w:rsid w:val="000647DA"/>
    <w:rsid w:val="00064C7C"/>
    <w:rsid w:val="00064CAC"/>
    <w:rsid w:val="00064D41"/>
    <w:rsid w:val="0006543A"/>
    <w:rsid w:val="0006683E"/>
    <w:rsid w:val="0006726E"/>
    <w:rsid w:val="0006760F"/>
    <w:rsid w:val="000679F0"/>
    <w:rsid w:val="00071439"/>
    <w:rsid w:val="000720EE"/>
    <w:rsid w:val="00073DAC"/>
    <w:rsid w:val="00073FB5"/>
    <w:rsid w:val="000743A4"/>
    <w:rsid w:val="000756D9"/>
    <w:rsid w:val="00077348"/>
    <w:rsid w:val="0008066E"/>
    <w:rsid w:val="0008094F"/>
    <w:rsid w:val="00080C25"/>
    <w:rsid w:val="00081DB4"/>
    <w:rsid w:val="00081F11"/>
    <w:rsid w:val="00082313"/>
    <w:rsid w:val="00082E9C"/>
    <w:rsid w:val="000830BE"/>
    <w:rsid w:val="0008319D"/>
    <w:rsid w:val="000834A9"/>
    <w:rsid w:val="0008388C"/>
    <w:rsid w:val="00083971"/>
    <w:rsid w:val="0008470A"/>
    <w:rsid w:val="00084D09"/>
    <w:rsid w:val="00085527"/>
    <w:rsid w:val="00085765"/>
    <w:rsid w:val="00087CC5"/>
    <w:rsid w:val="00087F09"/>
    <w:rsid w:val="000900D0"/>
    <w:rsid w:val="00090802"/>
    <w:rsid w:val="00091479"/>
    <w:rsid w:val="0009153D"/>
    <w:rsid w:val="000915CA"/>
    <w:rsid w:val="00091D16"/>
    <w:rsid w:val="00092309"/>
    <w:rsid w:val="000936B4"/>
    <w:rsid w:val="000940EA"/>
    <w:rsid w:val="00094200"/>
    <w:rsid w:val="00094917"/>
    <w:rsid w:val="00094959"/>
    <w:rsid w:val="00094F11"/>
    <w:rsid w:val="0009526B"/>
    <w:rsid w:val="00095368"/>
    <w:rsid w:val="00095666"/>
    <w:rsid w:val="00095EE0"/>
    <w:rsid w:val="00096939"/>
    <w:rsid w:val="00097599"/>
    <w:rsid w:val="000A049F"/>
    <w:rsid w:val="000A0768"/>
    <w:rsid w:val="000A11E7"/>
    <w:rsid w:val="000A19AB"/>
    <w:rsid w:val="000A1BDB"/>
    <w:rsid w:val="000A2104"/>
    <w:rsid w:val="000A24E8"/>
    <w:rsid w:val="000A3106"/>
    <w:rsid w:val="000A4D5D"/>
    <w:rsid w:val="000A57EC"/>
    <w:rsid w:val="000A68C9"/>
    <w:rsid w:val="000A6AC9"/>
    <w:rsid w:val="000A6AF6"/>
    <w:rsid w:val="000A7216"/>
    <w:rsid w:val="000A7633"/>
    <w:rsid w:val="000A76C7"/>
    <w:rsid w:val="000B054C"/>
    <w:rsid w:val="000B0BA0"/>
    <w:rsid w:val="000B27A0"/>
    <w:rsid w:val="000B420B"/>
    <w:rsid w:val="000B5305"/>
    <w:rsid w:val="000B5635"/>
    <w:rsid w:val="000B58A8"/>
    <w:rsid w:val="000B595A"/>
    <w:rsid w:val="000B599A"/>
    <w:rsid w:val="000B5FCA"/>
    <w:rsid w:val="000B60AE"/>
    <w:rsid w:val="000B6825"/>
    <w:rsid w:val="000C076B"/>
    <w:rsid w:val="000C0A5A"/>
    <w:rsid w:val="000C124C"/>
    <w:rsid w:val="000C1624"/>
    <w:rsid w:val="000C1F8D"/>
    <w:rsid w:val="000C2A92"/>
    <w:rsid w:val="000C2DEA"/>
    <w:rsid w:val="000C2E33"/>
    <w:rsid w:val="000C31C1"/>
    <w:rsid w:val="000C32E2"/>
    <w:rsid w:val="000C52E3"/>
    <w:rsid w:val="000C7870"/>
    <w:rsid w:val="000C7CF3"/>
    <w:rsid w:val="000D1E1A"/>
    <w:rsid w:val="000D221D"/>
    <w:rsid w:val="000D3A9F"/>
    <w:rsid w:val="000D3B28"/>
    <w:rsid w:val="000D40C6"/>
    <w:rsid w:val="000D4340"/>
    <w:rsid w:val="000D45E0"/>
    <w:rsid w:val="000D4C68"/>
    <w:rsid w:val="000D6EA3"/>
    <w:rsid w:val="000D702F"/>
    <w:rsid w:val="000E0CC2"/>
    <w:rsid w:val="000E1504"/>
    <w:rsid w:val="000E2769"/>
    <w:rsid w:val="000E35C6"/>
    <w:rsid w:val="000E37B9"/>
    <w:rsid w:val="000E3D3D"/>
    <w:rsid w:val="000E490A"/>
    <w:rsid w:val="000E58F4"/>
    <w:rsid w:val="000E5B2B"/>
    <w:rsid w:val="000E6191"/>
    <w:rsid w:val="000E6A2D"/>
    <w:rsid w:val="000E78A8"/>
    <w:rsid w:val="000E7A76"/>
    <w:rsid w:val="000E7B0B"/>
    <w:rsid w:val="000E7C8D"/>
    <w:rsid w:val="000E7E96"/>
    <w:rsid w:val="000F08A0"/>
    <w:rsid w:val="000F0DD2"/>
    <w:rsid w:val="000F1601"/>
    <w:rsid w:val="000F194C"/>
    <w:rsid w:val="000F2BF0"/>
    <w:rsid w:val="000F32E7"/>
    <w:rsid w:val="000F34ED"/>
    <w:rsid w:val="000F35BC"/>
    <w:rsid w:val="000F50B9"/>
    <w:rsid w:val="000F51D8"/>
    <w:rsid w:val="000F5CA0"/>
    <w:rsid w:val="000F5E87"/>
    <w:rsid w:val="000F631D"/>
    <w:rsid w:val="000F6E3A"/>
    <w:rsid w:val="000F6ED0"/>
    <w:rsid w:val="000F728F"/>
    <w:rsid w:val="000F7949"/>
    <w:rsid w:val="000F7A9D"/>
    <w:rsid w:val="00100116"/>
    <w:rsid w:val="00100653"/>
    <w:rsid w:val="001010EB"/>
    <w:rsid w:val="00101CFE"/>
    <w:rsid w:val="001029A1"/>
    <w:rsid w:val="00102C18"/>
    <w:rsid w:val="00102D13"/>
    <w:rsid w:val="001037FE"/>
    <w:rsid w:val="0010511C"/>
    <w:rsid w:val="00105444"/>
    <w:rsid w:val="00105922"/>
    <w:rsid w:val="00105E5E"/>
    <w:rsid w:val="00105E70"/>
    <w:rsid w:val="00106B38"/>
    <w:rsid w:val="00107382"/>
    <w:rsid w:val="00107B7C"/>
    <w:rsid w:val="00107E9E"/>
    <w:rsid w:val="00107F3D"/>
    <w:rsid w:val="00110114"/>
    <w:rsid w:val="0011062C"/>
    <w:rsid w:val="001115B3"/>
    <w:rsid w:val="00111919"/>
    <w:rsid w:val="00112239"/>
    <w:rsid w:val="001125F9"/>
    <w:rsid w:val="0011291E"/>
    <w:rsid w:val="00112A7A"/>
    <w:rsid w:val="00112E85"/>
    <w:rsid w:val="00113E2D"/>
    <w:rsid w:val="00113EC9"/>
    <w:rsid w:val="001144C0"/>
    <w:rsid w:val="00114B2A"/>
    <w:rsid w:val="00114D38"/>
    <w:rsid w:val="00115C59"/>
    <w:rsid w:val="0011662D"/>
    <w:rsid w:val="00116834"/>
    <w:rsid w:val="00116DE9"/>
    <w:rsid w:val="00117556"/>
    <w:rsid w:val="00121467"/>
    <w:rsid w:val="001217E4"/>
    <w:rsid w:val="00121EC9"/>
    <w:rsid w:val="00121F67"/>
    <w:rsid w:val="001220A4"/>
    <w:rsid w:val="001227B6"/>
    <w:rsid w:val="00123A63"/>
    <w:rsid w:val="00123D8E"/>
    <w:rsid w:val="00124814"/>
    <w:rsid w:val="0012499E"/>
    <w:rsid w:val="00124AEC"/>
    <w:rsid w:val="00125155"/>
    <w:rsid w:val="00125432"/>
    <w:rsid w:val="0012565A"/>
    <w:rsid w:val="00125ECD"/>
    <w:rsid w:val="00127213"/>
    <w:rsid w:val="0012747F"/>
    <w:rsid w:val="00127520"/>
    <w:rsid w:val="0013006E"/>
    <w:rsid w:val="00130136"/>
    <w:rsid w:val="001303EB"/>
    <w:rsid w:val="00130621"/>
    <w:rsid w:val="00130772"/>
    <w:rsid w:val="00131033"/>
    <w:rsid w:val="0013229F"/>
    <w:rsid w:val="0013358C"/>
    <w:rsid w:val="00133AF0"/>
    <w:rsid w:val="00133D44"/>
    <w:rsid w:val="001342A7"/>
    <w:rsid w:val="0013459E"/>
    <w:rsid w:val="00134C1C"/>
    <w:rsid w:val="00134CAA"/>
    <w:rsid w:val="001362C1"/>
    <w:rsid w:val="00136334"/>
    <w:rsid w:val="00136757"/>
    <w:rsid w:val="001369D0"/>
    <w:rsid w:val="001370FC"/>
    <w:rsid w:val="00137395"/>
    <w:rsid w:val="001373D5"/>
    <w:rsid w:val="001379EB"/>
    <w:rsid w:val="00140016"/>
    <w:rsid w:val="001404F6"/>
    <w:rsid w:val="0014118C"/>
    <w:rsid w:val="0014263F"/>
    <w:rsid w:val="00142B24"/>
    <w:rsid w:val="00142B7E"/>
    <w:rsid w:val="00142ECF"/>
    <w:rsid w:val="00143041"/>
    <w:rsid w:val="001436A2"/>
    <w:rsid w:val="001436B7"/>
    <w:rsid w:val="00143D9E"/>
    <w:rsid w:val="00143E5E"/>
    <w:rsid w:val="00143EA3"/>
    <w:rsid w:val="0014435C"/>
    <w:rsid w:val="00145C2D"/>
    <w:rsid w:val="001467AF"/>
    <w:rsid w:val="00146CB5"/>
    <w:rsid w:val="00147212"/>
    <w:rsid w:val="001504B4"/>
    <w:rsid w:val="0015086B"/>
    <w:rsid w:val="00152099"/>
    <w:rsid w:val="001529CA"/>
    <w:rsid w:val="00152E08"/>
    <w:rsid w:val="001539CE"/>
    <w:rsid w:val="00153DE9"/>
    <w:rsid w:val="00153F56"/>
    <w:rsid w:val="00154047"/>
    <w:rsid w:val="0015590E"/>
    <w:rsid w:val="00155E7A"/>
    <w:rsid w:val="00156B30"/>
    <w:rsid w:val="001572B4"/>
    <w:rsid w:val="00157E5B"/>
    <w:rsid w:val="00160705"/>
    <w:rsid w:val="001609C9"/>
    <w:rsid w:val="00160C16"/>
    <w:rsid w:val="00160D00"/>
    <w:rsid w:val="00161112"/>
    <w:rsid w:val="00161A34"/>
    <w:rsid w:val="001622E2"/>
    <w:rsid w:val="001626F0"/>
    <w:rsid w:val="001649B6"/>
    <w:rsid w:val="00164F26"/>
    <w:rsid w:val="001670D9"/>
    <w:rsid w:val="00167429"/>
    <w:rsid w:val="001703D2"/>
    <w:rsid w:val="00171BCF"/>
    <w:rsid w:val="00172534"/>
    <w:rsid w:val="001725AE"/>
    <w:rsid w:val="00172C49"/>
    <w:rsid w:val="00173BD7"/>
    <w:rsid w:val="00174190"/>
    <w:rsid w:val="0017684C"/>
    <w:rsid w:val="00176C25"/>
    <w:rsid w:val="0017726F"/>
    <w:rsid w:val="00177326"/>
    <w:rsid w:val="00177FA8"/>
    <w:rsid w:val="001804A1"/>
    <w:rsid w:val="00180E3B"/>
    <w:rsid w:val="00180E4C"/>
    <w:rsid w:val="00181471"/>
    <w:rsid w:val="001816A4"/>
    <w:rsid w:val="001818F8"/>
    <w:rsid w:val="00182292"/>
    <w:rsid w:val="0018289A"/>
    <w:rsid w:val="001828ED"/>
    <w:rsid w:val="001839A2"/>
    <w:rsid w:val="00183F04"/>
    <w:rsid w:val="00184098"/>
    <w:rsid w:val="00185DE0"/>
    <w:rsid w:val="00185E3B"/>
    <w:rsid w:val="00186256"/>
    <w:rsid w:val="001873FA"/>
    <w:rsid w:val="00187D5D"/>
    <w:rsid w:val="00190ECB"/>
    <w:rsid w:val="00191325"/>
    <w:rsid w:val="001921BE"/>
    <w:rsid w:val="00192B53"/>
    <w:rsid w:val="001933D5"/>
    <w:rsid w:val="00193A49"/>
    <w:rsid w:val="00193C6A"/>
    <w:rsid w:val="00194AB7"/>
    <w:rsid w:val="00194C27"/>
    <w:rsid w:val="00195754"/>
    <w:rsid w:val="00195831"/>
    <w:rsid w:val="00195C55"/>
    <w:rsid w:val="00196473"/>
    <w:rsid w:val="001964D9"/>
    <w:rsid w:val="00197EDB"/>
    <w:rsid w:val="001A01D0"/>
    <w:rsid w:val="001A01DE"/>
    <w:rsid w:val="001A0A0D"/>
    <w:rsid w:val="001A106B"/>
    <w:rsid w:val="001A110E"/>
    <w:rsid w:val="001A1939"/>
    <w:rsid w:val="001A1A8F"/>
    <w:rsid w:val="001A21F7"/>
    <w:rsid w:val="001A2D40"/>
    <w:rsid w:val="001A2DE3"/>
    <w:rsid w:val="001A3DAB"/>
    <w:rsid w:val="001A414F"/>
    <w:rsid w:val="001A47D0"/>
    <w:rsid w:val="001A4B0B"/>
    <w:rsid w:val="001A4C78"/>
    <w:rsid w:val="001A505D"/>
    <w:rsid w:val="001A5587"/>
    <w:rsid w:val="001A55BC"/>
    <w:rsid w:val="001A597B"/>
    <w:rsid w:val="001A5BC9"/>
    <w:rsid w:val="001A6149"/>
    <w:rsid w:val="001A68F1"/>
    <w:rsid w:val="001B033C"/>
    <w:rsid w:val="001B130E"/>
    <w:rsid w:val="001B15AE"/>
    <w:rsid w:val="001B1DDB"/>
    <w:rsid w:val="001B1E34"/>
    <w:rsid w:val="001B28C1"/>
    <w:rsid w:val="001B392D"/>
    <w:rsid w:val="001B395B"/>
    <w:rsid w:val="001B3B0C"/>
    <w:rsid w:val="001B49AA"/>
    <w:rsid w:val="001B5190"/>
    <w:rsid w:val="001B551B"/>
    <w:rsid w:val="001B5645"/>
    <w:rsid w:val="001B587E"/>
    <w:rsid w:val="001B74D7"/>
    <w:rsid w:val="001C03E6"/>
    <w:rsid w:val="001C07BF"/>
    <w:rsid w:val="001C1874"/>
    <w:rsid w:val="001C1E4A"/>
    <w:rsid w:val="001C1FF1"/>
    <w:rsid w:val="001C37CB"/>
    <w:rsid w:val="001C46ED"/>
    <w:rsid w:val="001C4A86"/>
    <w:rsid w:val="001C56D6"/>
    <w:rsid w:val="001C6C9C"/>
    <w:rsid w:val="001C6E9B"/>
    <w:rsid w:val="001C70B4"/>
    <w:rsid w:val="001C7399"/>
    <w:rsid w:val="001C7BD2"/>
    <w:rsid w:val="001C7FEE"/>
    <w:rsid w:val="001D1AD1"/>
    <w:rsid w:val="001D1E81"/>
    <w:rsid w:val="001D1E8C"/>
    <w:rsid w:val="001D2972"/>
    <w:rsid w:val="001D30F2"/>
    <w:rsid w:val="001D3374"/>
    <w:rsid w:val="001D3E5E"/>
    <w:rsid w:val="001D5105"/>
    <w:rsid w:val="001D5B15"/>
    <w:rsid w:val="001D696B"/>
    <w:rsid w:val="001D6D40"/>
    <w:rsid w:val="001D757F"/>
    <w:rsid w:val="001D76E7"/>
    <w:rsid w:val="001D79A4"/>
    <w:rsid w:val="001D7AFA"/>
    <w:rsid w:val="001E008E"/>
    <w:rsid w:val="001E0497"/>
    <w:rsid w:val="001E05D7"/>
    <w:rsid w:val="001E0630"/>
    <w:rsid w:val="001E08B2"/>
    <w:rsid w:val="001E0A30"/>
    <w:rsid w:val="001E131A"/>
    <w:rsid w:val="001E229E"/>
    <w:rsid w:val="001E2ECF"/>
    <w:rsid w:val="001E31C7"/>
    <w:rsid w:val="001E3A9F"/>
    <w:rsid w:val="001E3B7D"/>
    <w:rsid w:val="001E4729"/>
    <w:rsid w:val="001E5B81"/>
    <w:rsid w:val="001E6478"/>
    <w:rsid w:val="001E64FB"/>
    <w:rsid w:val="001E6CDC"/>
    <w:rsid w:val="001E7111"/>
    <w:rsid w:val="001E71B7"/>
    <w:rsid w:val="001E760E"/>
    <w:rsid w:val="001E7AC6"/>
    <w:rsid w:val="001F09A9"/>
    <w:rsid w:val="001F112C"/>
    <w:rsid w:val="001F1B84"/>
    <w:rsid w:val="001F24B5"/>
    <w:rsid w:val="001F266F"/>
    <w:rsid w:val="001F2AAD"/>
    <w:rsid w:val="001F326B"/>
    <w:rsid w:val="001F375E"/>
    <w:rsid w:val="001F54E7"/>
    <w:rsid w:val="001F6AC4"/>
    <w:rsid w:val="001F6DCE"/>
    <w:rsid w:val="001F75B3"/>
    <w:rsid w:val="001F7AE9"/>
    <w:rsid w:val="001F7C2B"/>
    <w:rsid w:val="001F7FB4"/>
    <w:rsid w:val="002002E4"/>
    <w:rsid w:val="0020214B"/>
    <w:rsid w:val="002031CE"/>
    <w:rsid w:val="00204B46"/>
    <w:rsid w:val="00204FD1"/>
    <w:rsid w:val="002063F1"/>
    <w:rsid w:val="00207A02"/>
    <w:rsid w:val="00210A44"/>
    <w:rsid w:val="00210C3B"/>
    <w:rsid w:val="00211267"/>
    <w:rsid w:val="00211C86"/>
    <w:rsid w:val="00211E57"/>
    <w:rsid w:val="002137ED"/>
    <w:rsid w:val="00213A39"/>
    <w:rsid w:val="00213C9A"/>
    <w:rsid w:val="00214C15"/>
    <w:rsid w:val="00215522"/>
    <w:rsid w:val="00215AEA"/>
    <w:rsid w:val="00216A08"/>
    <w:rsid w:val="00216F00"/>
    <w:rsid w:val="00216F5C"/>
    <w:rsid w:val="0021796F"/>
    <w:rsid w:val="00220752"/>
    <w:rsid w:val="002209FB"/>
    <w:rsid w:val="00220B59"/>
    <w:rsid w:val="00221A47"/>
    <w:rsid w:val="00221EDC"/>
    <w:rsid w:val="00222469"/>
    <w:rsid w:val="00222904"/>
    <w:rsid w:val="00222BEA"/>
    <w:rsid w:val="0022415F"/>
    <w:rsid w:val="002243B6"/>
    <w:rsid w:val="00224A32"/>
    <w:rsid w:val="002277A2"/>
    <w:rsid w:val="0023174D"/>
    <w:rsid w:val="002318F7"/>
    <w:rsid w:val="00231F5A"/>
    <w:rsid w:val="002324CC"/>
    <w:rsid w:val="0023359B"/>
    <w:rsid w:val="002335AF"/>
    <w:rsid w:val="00233FA9"/>
    <w:rsid w:val="00234BD5"/>
    <w:rsid w:val="00234C86"/>
    <w:rsid w:val="00236DA2"/>
    <w:rsid w:val="00237133"/>
    <w:rsid w:val="00237413"/>
    <w:rsid w:val="00237886"/>
    <w:rsid w:val="00237D05"/>
    <w:rsid w:val="00237D6E"/>
    <w:rsid w:val="00240B0F"/>
    <w:rsid w:val="00241A61"/>
    <w:rsid w:val="00241BF4"/>
    <w:rsid w:val="00242124"/>
    <w:rsid w:val="00242ADE"/>
    <w:rsid w:val="002431CC"/>
    <w:rsid w:val="002443BB"/>
    <w:rsid w:val="00244D1C"/>
    <w:rsid w:val="00245564"/>
    <w:rsid w:val="00245804"/>
    <w:rsid w:val="00245F01"/>
    <w:rsid w:val="00246507"/>
    <w:rsid w:val="00247F9C"/>
    <w:rsid w:val="00247FE7"/>
    <w:rsid w:val="002503CD"/>
    <w:rsid w:val="002503F6"/>
    <w:rsid w:val="00251A52"/>
    <w:rsid w:val="002528E2"/>
    <w:rsid w:val="00252BA7"/>
    <w:rsid w:val="00252CB2"/>
    <w:rsid w:val="00253223"/>
    <w:rsid w:val="002539CC"/>
    <w:rsid w:val="00253C83"/>
    <w:rsid w:val="00253C93"/>
    <w:rsid w:val="00254757"/>
    <w:rsid w:val="00254B8C"/>
    <w:rsid w:val="00254D66"/>
    <w:rsid w:val="0025514D"/>
    <w:rsid w:val="00255BF5"/>
    <w:rsid w:val="00256C98"/>
    <w:rsid w:val="00256F1D"/>
    <w:rsid w:val="002577D9"/>
    <w:rsid w:val="002579ED"/>
    <w:rsid w:val="002579F7"/>
    <w:rsid w:val="00257D4F"/>
    <w:rsid w:val="002606E5"/>
    <w:rsid w:val="00260B1C"/>
    <w:rsid w:val="002611A0"/>
    <w:rsid w:val="00261B32"/>
    <w:rsid w:val="002620C6"/>
    <w:rsid w:val="00262B2C"/>
    <w:rsid w:val="0026302E"/>
    <w:rsid w:val="002641B0"/>
    <w:rsid w:val="00265118"/>
    <w:rsid w:val="002655DB"/>
    <w:rsid w:val="00265FC9"/>
    <w:rsid w:val="00266807"/>
    <w:rsid w:val="00266997"/>
    <w:rsid w:val="002669FC"/>
    <w:rsid w:val="00266D9B"/>
    <w:rsid w:val="00266F7B"/>
    <w:rsid w:val="00267CE0"/>
    <w:rsid w:val="00271D62"/>
    <w:rsid w:val="0027265D"/>
    <w:rsid w:val="002729FC"/>
    <w:rsid w:val="00272E02"/>
    <w:rsid w:val="0027349A"/>
    <w:rsid w:val="00273E68"/>
    <w:rsid w:val="00274685"/>
    <w:rsid w:val="002748B1"/>
    <w:rsid w:val="00275791"/>
    <w:rsid w:val="002761E3"/>
    <w:rsid w:val="00277345"/>
    <w:rsid w:val="002774A2"/>
    <w:rsid w:val="0027799F"/>
    <w:rsid w:val="00277DA4"/>
    <w:rsid w:val="00277F71"/>
    <w:rsid w:val="00277FB1"/>
    <w:rsid w:val="00280FAA"/>
    <w:rsid w:val="00281971"/>
    <w:rsid w:val="002820B1"/>
    <w:rsid w:val="00282666"/>
    <w:rsid w:val="0028275E"/>
    <w:rsid w:val="002828F0"/>
    <w:rsid w:val="00282E26"/>
    <w:rsid w:val="00283E35"/>
    <w:rsid w:val="0028422A"/>
    <w:rsid w:val="00285115"/>
    <w:rsid w:val="00285694"/>
    <w:rsid w:val="00285A56"/>
    <w:rsid w:val="00285C33"/>
    <w:rsid w:val="00286DF4"/>
    <w:rsid w:val="002900D9"/>
    <w:rsid w:val="00290375"/>
    <w:rsid w:val="002907B4"/>
    <w:rsid w:val="00290EBF"/>
    <w:rsid w:val="0029159F"/>
    <w:rsid w:val="00291EF6"/>
    <w:rsid w:val="00292A63"/>
    <w:rsid w:val="002943CC"/>
    <w:rsid w:val="00294B7D"/>
    <w:rsid w:val="00294F62"/>
    <w:rsid w:val="00295FCD"/>
    <w:rsid w:val="0029616E"/>
    <w:rsid w:val="0029699A"/>
    <w:rsid w:val="002978DF"/>
    <w:rsid w:val="00297A89"/>
    <w:rsid w:val="002A0713"/>
    <w:rsid w:val="002A18E1"/>
    <w:rsid w:val="002A1C93"/>
    <w:rsid w:val="002A1F9A"/>
    <w:rsid w:val="002A2444"/>
    <w:rsid w:val="002A2881"/>
    <w:rsid w:val="002A2E0E"/>
    <w:rsid w:val="002A3736"/>
    <w:rsid w:val="002A37B4"/>
    <w:rsid w:val="002A3870"/>
    <w:rsid w:val="002A3D00"/>
    <w:rsid w:val="002A4A81"/>
    <w:rsid w:val="002A5879"/>
    <w:rsid w:val="002A59E3"/>
    <w:rsid w:val="002A5A16"/>
    <w:rsid w:val="002A5D8B"/>
    <w:rsid w:val="002A5F8C"/>
    <w:rsid w:val="002A6343"/>
    <w:rsid w:val="002A6821"/>
    <w:rsid w:val="002A7045"/>
    <w:rsid w:val="002A73CA"/>
    <w:rsid w:val="002A7B19"/>
    <w:rsid w:val="002A7CA7"/>
    <w:rsid w:val="002B04DD"/>
    <w:rsid w:val="002B1F97"/>
    <w:rsid w:val="002B32FD"/>
    <w:rsid w:val="002B345D"/>
    <w:rsid w:val="002B39F9"/>
    <w:rsid w:val="002B54AD"/>
    <w:rsid w:val="002B63B3"/>
    <w:rsid w:val="002B64C5"/>
    <w:rsid w:val="002B67A7"/>
    <w:rsid w:val="002C0491"/>
    <w:rsid w:val="002C0552"/>
    <w:rsid w:val="002C0A83"/>
    <w:rsid w:val="002C0F19"/>
    <w:rsid w:val="002C0FB8"/>
    <w:rsid w:val="002C1A1E"/>
    <w:rsid w:val="002C1FB9"/>
    <w:rsid w:val="002C2A34"/>
    <w:rsid w:val="002C33F5"/>
    <w:rsid w:val="002C3C2D"/>
    <w:rsid w:val="002C41DB"/>
    <w:rsid w:val="002C46FA"/>
    <w:rsid w:val="002C4740"/>
    <w:rsid w:val="002C4E50"/>
    <w:rsid w:val="002C5008"/>
    <w:rsid w:val="002C5968"/>
    <w:rsid w:val="002C5B3D"/>
    <w:rsid w:val="002C5DFF"/>
    <w:rsid w:val="002C70EA"/>
    <w:rsid w:val="002C7B0E"/>
    <w:rsid w:val="002D014C"/>
    <w:rsid w:val="002D17B0"/>
    <w:rsid w:val="002D2703"/>
    <w:rsid w:val="002D3EEA"/>
    <w:rsid w:val="002D47F4"/>
    <w:rsid w:val="002D4E57"/>
    <w:rsid w:val="002D500B"/>
    <w:rsid w:val="002D54FB"/>
    <w:rsid w:val="002D5E64"/>
    <w:rsid w:val="002D65FD"/>
    <w:rsid w:val="002D6B8D"/>
    <w:rsid w:val="002D6E82"/>
    <w:rsid w:val="002D6F55"/>
    <w:rsid w:val="002D7B0E"/>
    <w:rsid w:val="002E0093"/>
    <w:rsid w:val="002E0C68"/>
    <w:rsid w:val="002E0DA8"/>
    <w:rsid w:val="002E0F5E"/>
    <w:rsid w:val="002E2207"/>
    <w:rsid w:val="002E23B4"/>
    <w:rsid w:val="002E24B3"/>
    <w:rsid w:val="002E29DC"/>
    <w:rsid w:val="002E4480"/>
    <w:rsid w:val="002E4BD2"/>
    <w:rsid w:val="002E4DEC"/>
    <w:rsid w:val="002E5786"/>
    <w:rsid w:val="002E5EEA"/>
    <w:rsid w:val="002E6E2D"/>
    <w:rsid w:val="002E7C9A"/>
    <w:rsid w:val="002F1E06"/>
    <w:rsid w:val="002F2BAC"/>
    <w:rsid w:val="002F2C9A"/>
    <w:rsid w:val="002F32CC"/>
    <w:rsid w:val="002F3576"/>
    <w:rsid w:val="002F3683"/>
    <w:rsid w:val="002F36AC"/>
    <w:rsid w:val="002F485E"/>
    <w:rsid w:val="002F51C2"/>
    <w:rsid w:val="002F5330"/>
    <w:rsid w:val="002F55BE"/>
    <w:rsid w:val="002F6015"/>
    <w:rsid w:val="002F6577"/>
    <w:rsid w:val="002F6D39"/>
    <w:rsid w:val="002F737E"/>
    <w:rsid w:val="002F77E7"/>
    <w:rsid w:val="00301213"/>
    <w:rsid w:val="00301E4B"/>
    <w:rsid w:val="00302038"/>
    <w:rsid w:val="00302039"/>
    <w:rsid w:val="003022ED"/>
    <w:rsid w:val="0030280E"/>
    <w:rsid w:val="00303C94"/>
    <w:rsid w:val="003040C0"/>
    <w:rsid w:val="003042DC"/>
    <w:rsid w:val="00304530"/>
    <w:rsid w:val="003057CC"/>
    <w:rsid w:val="00306627"/>
    <w:rsid w:val="00306AD4"/>
    <w:rsid w:val="0030717F"/>
    <w:rsid w:val="003079DA"/>
    <w:rsid w:val="00307F30"/>
    <w:rsid w:val="00310C2B"/>
    <w:rsid w:val="00310DA2"/>
    <w:rsid w:val="003111BE"/>
    <w:rsid w:val="00312350"/>
    <w:rsid w:val="00312A7A"/>
    <w:rsid w:val="00312D07"/>
    <w:rsid w:val="00312DEC"/>
    <w:rsid w:val="00313778"/>
    <w:rsid w:val="00314480"/>
    <w:rsid w:val="003146C4"/>
    <w:rsid w:val="003156B1"/>
    <w:rsid w:val="003158F8"/>
    <w:rsid w:val="00315952"/>
    <w:rsid w:val="0031613C"/>
    <w:rsid w:val="003161F7"/>
    <w:rsid w:val="003162EA"/>
    <w:rsid w:val="003165BC"/>
    <w:rsid w:val="0031689F"/>
    <w:rsid w:val="00316BA9"/>
    <w:rsid w:val="003201E9"/>
    <w:rsid w:val="0032044B"/>
    <w:rsid w:val="00321269"/>
    <w:rsid w:val="00321BEF"/>
    <w:rsid w:val="00321D86"/>
    <w:rsid w:val="00321FDF"/>
    <w:rsid w:val="00322407"/>
    <w:rsid w:val="0032277F"/>
    <w:rsid w:val="003230C6"/>
    <w:rsid w:val="003239CC"/>
    <w:rsid w:val="00324711"/>
    <w:rsid w:val="00325B60"/>
    <w:rsid w:val="003260E1"/>
    <w:rsid w:val="00326B36"/>
    <w:rsid w:val="00327C0D"/>
    <w:rsid w:val="00327E9E"/>
    <w:rsid w:val="0033073A"/>
    <w:rsid w:val="00330BE8"/>
    <w:rsid w:val="003314C2"/>
    <w:rsid w:val="00331631"/>
    <w:rsid w:val="00331A63"/>
    <w:rsid w:val="00331FDC"/>
    <w:rsid w:val="00332AF6"/>
    <w:rsid w:val="00332D7E"/>
    <w:rsid w:val="003337AE"/>
    <w:rsid w:val="003341A9"/>
    <w:rsid w:val="00334D00"/>
    <w:rsid w:val="00335707"/>
    <w:rsid w:val="00336121"/>
    <w:rsid w:val="00336513"/>
    <w:rsid w:val="00336F02"/>
    <w:rsid w:val="003374D3"/>
    <w:rsid w:val="00337AD6"/>
    <w:rsid w:val="003400ED"/>
    <w:rsid w:val="003407C2"/>
    <w:rsid w:val="00341470"/>
    <w:rsid w:val="00341D6C"/>
    <w:rsid w:val="00342011"/>
    <w:rsid w:val="0034212C"/>
    <w:rsid w:val="003436FD"/>
    <w:rsid w:val="003447AB"/>
    <w:rsid w:val="00344805"/>
    <w:rsid w:val="00345B4B"/>
    <w:rsid w:val="00346A31"/>
    <w:rsid w:val="003478E3"/>
    <w:rsid w:val="00347E99"/>
    <w:rsid w:val="003500CA"/>
    <w:rsid w:val="003501BC"/>
    <w:rsid w:val="00350FDA"/>
    <w:rsid w:val="00351EEC"/>
    <w:rsid w:val="00353278"/>
    <w:rsid w:val="00353627"/>
    <w:rsid w:val="0035437D"/>
    <w:rsid w:val="00354C2C"/>
    <w:rsid w:val="00355A4C"/>
    <w:rsid w:val="00355CED"/>
    <w:rsid w:val="003560A5"/>
    <w:rsid w:val="00356864"/>
    <w:rsid w:val="00356D54"/>
    <w:rsid w:val="00356E57"/>
    <w:rsid w:val="003577C7"/>
    <w:rsid w:val="003577D0"/>
    <w:rsid w:val="00357EC8"/>
    <w:rsid w:val="003600DD"/>
    <w:rsid w:val="00360958"/>
    <w:rsid w:val="00360F19"/>
    <w:rsid w:val="003610DD"/>
    <w:rsid w:val="00361FAD"/>
    <w:rsid w:val="00362379"/>
    <w:rsid w:val="00362828"/>
    <w:rsid w:val="00362B4C"/>
    <w:rsid w:val="00363CC2"/>
    <w:rsid w:val="003640D1"/>
    <w:rsid w:val="003647E1"/>
    <w:rsid w:val="00364C58"/>
    <w:rsid w:val="00366551"/>
    <w:rsid w:val="0036674B"/>
    <w:rsid w:val="003669CE"/>
    <w:rsid w:val="00370141"/>
    <w:rsid w:val="00370333"/>
    <w:rsid w:val="0037067E"/>
    <w:rsid w:val="0037088B"/>
    <w:rsid w:val="00370CC5"/>
    <w:rsid w:val="00371FE7"/>
    <w:rsid w:val="00372861"/>
    <w:rsid w:val="00372D9D"/>
    <w:rsid w:val="00373334"/>
    <w:rsid w:val="0037504F"/>
    <w:rsid w:val="003754BB"/>
    <w:rsid w:val="00375B68"/>
    <w:rsid w:val="00376A34"/>
    <w:rsid w:val="00376FC9"/>
    <w:rsid w:val="00377432"/>
    <w:rsid w:val="00377FD1"/>
    <w:rsid w:val="0038084D"/>
    <w:rsid w:val="00381EE9"/>
    <w:rsid w:val="0038302B"/>
    <w:rsid w:val="00383A6F"/>
    <w:rsid w:val="00384BCE"/>
    <w:rsid w:val="00386089"/>
    <w:rsid w:val="00386434"/>
    <w:rsid w:val="0038665C"/>
    <w:rsid w:val="003876C0"/>
    <w:rsid w:val="00387999"/>
    <w:rsid w:val="00387FC5"/>
    <w:rsid w:val="003903E6"/>
    <w:rsid w:val="003905B3"/>
    <w:rsid w:val="00390885"/>
    <w:rsid w:val="00390D66"/>
    <w:rsid w:val="003926EB"/>
    <w:rsid w:val="003929C4"/>
    <w:rsid w:val="00393094"/>
    <w:rsid w:val="00393407"/>
    <w:rsid w:val="003942C6"/>
    <w:rsid w:val="00394673"/>
    <w:rsid w:val="00394E75"/>
    <w:rsid w:val="003955A1"/>
    <w:rsid w:val="0039631C"/>
    <w:rsid w:val="0039631F"/>
    <w:rsid w:val="003963B0"/>
    <w:rsid w:val="0039723D"/>
    <w:rsid w:val="003A1C3D"/>
    <w:rsid w:val="003A1FD7"/>
    <w:rsid w:val="003A25A3"/>
    <w:rsid w:val="003A39DF"/>
    <w:rsid w:val="003A3F2D"/>
    <w:rsid w:val="003A430C"/>
    <w:rsid w:val="003A5021"/>
    <w:rsid w:val="003A509C"/>
    <w:rsid w:val="003A51F5"/>
    <w:rsid w:val="003A6203"/>
    <w:rsid w:val="003A6912"/>
    <w:rsid w:val="003A6C23"/>
    <w:rsid w:val="003A731C"/>
    <w:rsid w:val="003A7AF7"/>
    <w:rsid w:val="003B091E"/>
    <w:rsid w:val="003B1851"/>
    <w:rsid w:val="003B24D4"/>
    <w:rsid w:val="003B428D"/>
    <w:rsid w:val="003B4420"/>
    <w:rsid w:val="003B4519"/>
    <w:rsid w:val="003B47E9"/>
    <w:rsid w:val="003B587F"/>
    <w:rsid w:val="003B5B40"/>
    <w:rsid w:val="003B5E36"/>
    <w:rsid w:val="003B607C"/>
    <w:rsid w:val="003B6F8F"/>
    <w:rsid w:val="003B751F"/>
    <w:rsid w:val="003B78DA"/>
    <w:rsid w:val="003C0C15"/>
    <w:rsid w:val="003C22BD"/>
    <w:rsid w:val="003C26C3"/>
    <w:rsid w:val="003C28C0"/>
    <w:rsid w:val="003C341F"/>
    <w:rsid w:val="003C3A44"/>
    <w:rsid w:val="003C4A8D"/>
    <w:rsid w:val="003C4C36"/>
    <w:rsid w:val="003C600B"/>
    <w:rsid w:val="003C65B7"/>
    <w:rsid w:val="003C6AFF"/>
    <w:rsid w:val="003C70DC"/>
    <w:rsid w:val="003C78DD"/>
    <w:rsid w:val="003C7B11"/>
    <w:rsid w:val="003C7E95"/>
    <w:rsid w:val="003D008E"/>
    <w:rsid w:val="003D10F9"/>
    <w:rsid w:val="003D14D2"/>
    <w:rsid w:val="003D15B8"/>
    <w:rsid w:val="003D1854"/>
    <w:rsid w:val="003D18A5"/>
    <w:rsid w:val="003D2E28"/>
    <w:rsid w:val="003D365A"/>
    <w:rsid w:val="003D365F"/>
    <w:rsid w:val="003D3784"/>
    <w:rsid w:val="003D480F"/>
    <w:rsid w:val="003D4DA1"/>
    <w:rsid w:val="003D577A"/>
    <w:rsid w:val="003D61E1"/>
    <w:rsid w:val="003D64F4"/>
    <w:rsid w:val="003E0B03"/>
    <w:rsid w:val="003E0B17"/>
    <w:rsid w:val="003E1D0B"/>
    <w:rsid w:val="003E1F0A"/>
    <w:rsid w:val="003E2846"/>
    <w:rsid w:val="003E29EA"/>
    <w:rsid w:val="003E2F3C"/>
    <w:rsid w:val="003E3979"/>
    <w:rsid w:val="003E4AC4"/>
    <w:rsid w:val="003E50F6"/>
    <w:rsid w:val="003E53A4"/>
    <w:rsid w:val="003E5D08"/>
    <w:rsid w:val="003E5E10"/>
    <w:rsid w:val="003E5F1D"/>
    <w:rsid w:val="003F1148"/>
    <w:rsid w:val="003F117A"/>
    <w:rsid w:val="003F1A0B"/>
    <w:rsid w:val="003F213C"/>
    <w:rsid w:val="003F3D45"/>
    <w:rsid w:val="003F3D5A"/>
    <w:rsid w:val="003F40A1"/>
    <w:rsid w:val="003F476B"/>
    <w:rsid w:val="003F494A"/>
    <w:rsid w:val="003F51DF"/>
    <w:rsid w:val="003F5A2A"/>
    <w:rsid w:val="003F6007"/>
    <w:rsid w:val="003F64ED"/>
    <w:rsid w:val="003F6BBC"/>
    <w:rsid w:val="004002D7"/>
    <w:rsid w:val="004004D7"/>
    <w:rsid w:val="004007D0"/>
    <w:rsid w:val="0040117B"/>
    <w:rsid w:val="0040118A"/>
    <w:rsid w:val="0040169A"/>
    <w:rsid w:val="00401778"/>
    <w:rsid w:val="00401ABC"/>
    <w:rsid w:val="00401AF3"/>
    <w:rsid w:val="00401B46"/>
    <w:rsid w:val="00402827"/>
    <w:rsid w:val="00402F98"/>
    <w:rsid w:val="00403957"/>
    <w:rsid w:val="004045C7"/>
    <w:rsid w:val="00404E92"/>
    <w:rsid w:val="00405430"/>
    <w:rsid w:val="004057F0"/>
    <w:rsid w:val="00405ECE"/>
    <w:rsid w:val="0040619A"/>
    <w:rsid w:val="004065AF"/>
    <w:rsid w:val="0040758B"/>
    <w:rsid w:val="00407B16"/>
    <w:rsid w:val="00407F94"/>
    <w:rsid w:val="00411319"/>
    <w:rsid w:val="00411751"/>
    <w:rsid w:val="00411990"/>
    <w:rsid w:val="00411EE2"/>
    <w:rsid w:val="0041246D"/>
    <w:rsid w:val="0041289B"/>
    <w:rsid w:val="00413C9E"/>
    <w:rsid w:val="004146A4"/>
    <w:rsid w:val="004158BF"/>
    <w:rsid w:val="00415B19"/>
    <w:rsid w:val="004175E8"/>
    <w:rsid w:val="00417A58"/>
    <w:rsid w:val="00417AEA"/>
    <w:rsid w:val="00417CB4"/>
    <w:rsid w:val="00420036"/>
    <w:rsid w:val="0042020B"/>
    <w:rsid w:val="00420242"/>
    <w:rsid w:val="00420634"/>
    <w:rsid w:val="004218A5"/>
    <w:rsid w:val="00421CE1"/>
    <w:rsid w:val="00421F7F"/>
    <w:rsid w:val="00422AA8"/>
    <w:rsid w:val="00423422"/>
    <w:rsid w:val="00423AB5"/>
    <w:rsid w:val="00423AF9"/>
    <w:rsid w:val="00425468"/>
    <w:rsid w:val="00426739"/>
    <w:rsid w:val="0042673C"/>
    <w:rsid w:val="004272F0"/>
    <w:rsid w:val="00430496"/>
    <w:rsid w:val="00431539"/>
    <w:rsid w:val="00433B5C"/>
    <w:rsid w:val="00434615"/>
    <w:rsid w:val="004358C0"/>
    <w:rsid w:val="00435A39"/>
    <w:rsid w:val="00435B31"/>
    <w:rsid w:val="00436373"/>
    <w:rsid w:val="00436C2F"/>
    <w:rsid w:val="00436DC8"/>
    <w:rsid w:val="0043707F"/>
    <w:rsid w:val="00440C67"/>
    <w:rsid w:val="00440F33"/>
    <w:rsid w:val="00441402"/>
    <w:rsid w:val="004414E6"/>
    <w:rsid w:val="00441B56"/>
    <w:rsid w:val="00441E69"/>
    <w:rsid w:val="004420AC"/>
    <w:rsid w:val="004423C5"/>
    <w:rsid w:val="00442560"/>
    <w:rsid w:val="0044286F"/>
    <w:rsid w:val="00443E32"/>
    <w:rsid w:val="00444394"/>
    <w:rsid w:val="00444C34"/>
    <w:rsid w:val="00445619"/>
    <w:rsid w:val="00445735"/>
    <w:rsid w:val="004458FF"/>
    <w:rsid w:val="00445C5D"/>
    <w:rsid w:val="004473BD"/>
    <w:rsid w:val="00447734"/>
    <w:rsid w:val="00451642"/>
    <w:rsid w:val="00451B15"/>
    <w:rsid w:val="00452C02"/>
    <w:rsid w:val="00453190"/>
    <w:rsid w:val="004532A4"/>
    <w:rsid w:val="00453891"/>
    <w:rsid w:val="00454254"/>
    <w:rsid w:val="00454970"/>
    <w:rsid w:val="00454B12"/>
    <w:rsid w:val="00455839"/>
    <w:rsid w:val="00455A49"/>
    <w:rsid w:val="004562DC"/>
    <w:rsid w:val="00460410"/>
    <w:rsid w:val="00460449"/>
    <w:rsid w:val="00460B9D"/>
    <w:rsid w:val="004610C8"/>
    <w:rsid w:val="0046190C"/>
    <w:rsid w:val="00462084"/>
    <w:rsid w:val="00462327"/>
    <w:rsid w:val="00462B4E"/>
    <w:rsid w:val="00462DAC"/>
    <w:rsid w:val="00463170"/>
    <w:rsid w:val="0046358C"/>
    <w:rsid w:val="00465E15"/>
    <w:rsid w:val="00466075"/>
    <w:rsid w:val="00466333"/>
    <w:rsid w:val="004665C2"/>
    <w:rsid w:val="0046706F"/>
    <w:rsid w:val="00467551"/>
    <w:rsid w:val="00467E4F"/>
    <w:rsid w:val="00470466"/>
    <w:rsid w:val="00471165"/>
    <w:rsid w:val="00471263"/>
    <w:rsid w:val="00471C78"/>
    <w:rsid w:val="00471F0E"/>
    <w:rsid w:val="0047233B"/>
    <w:rsid w:val="00472A17"/>
    <w:rsid w:val="004732FB"/>
    <w:rsid w:val="00473B29"/>
    <w:rsid w:val="00474000"/>
    <w:rsid w:val="004750FF"/>
    <w:rsid w:val="004753AE"/>
    <w:rsid w:val="00475BC9"/>
    <w:rsid w:val="00480BDC"/>
    <w:rsid w:val="00481870"/>
    <w:rsid w:val="00481A9F"/>
    <w:rsid w:val="004828D6"/>
    <w:rsid w:val="00482F3D"/>
    <w:rsid w:val="00483F54"/>
    <w:rsid w:val="004850E9"/>
    <w:rsid w:val="004862BE"/>
    <w:rsid w:val="00486E24"/>
    <w:rsid w:val="004872B5"/>
    <w:rsid w:val="004904D1"/>
    <w:rsid w:val="00490527"/>
    <w:rsid w:val="004908A2"/>
    <w:rsid w:val="00490BC1"/>
    <w:rsid w:val="00491726"/>
    <w:rsid w:val="00492944"/>
    <w:rsid w:val="004929E2"/>
    <w:rsid w:val="00492AEC"/>
    <w:rsid w:val="00494EA9"/>
    <w:rsid w:val="004975D5"/>
    <w:rsid w:val="004A0401"/>
    <w:rsid w:val="004A1390"/>
    <w:rsid w:val="004A1A83"/>
    <w:rsid w:val="004A1FB2"/>
    <w:rsid w:val="004A37F2"/>
    <w:rsid w:val="004A450C"/>
    <w:rsid w:val="004A4923"/>
    <w:rsid w:val="004A636D"/>
    <w:rsid w:val="004A67D1"/>
    <w:rsid w:val="004A6F7F"/>
    <w:rsid w:val="004A7317"/>
    <w:rsid w:val="004B08B5"/>
    <w:rsid w:val="004B09EE"/>
    <w:rsid w:val="004B0C6F"/>
    <w:rsid w:val="004B26D3"/>
    <w:rsid w:val="004B291D"/>
    <w:rsid w:val="004B335A"/>
    <w:rsid w:val="004B354E"/>
    <w:rsid w:val="004B3EF6"/>
    <w:rsid w:val="004B414D"/>
    <w:rsid w:val="004B44F2"/>
    <w:rsid w:val="004B4B45"/>
    <w:rsid w:val="004B5A6D"/>
    <w:rsid w:val="004B60C6"/>
    <w:rsid w:val="004B6BED"/>
    <w:rsid w:val="004B6C5B"/>
    <w:rsid w:val="004B6E8A"/>
    <w:rsid w:val="004B7399"/>
    <w:rsid w:val="004B74B5"/>
    <w:rsid w:val="004B7CF8"/>
    <w:rsid w:val="004B7D82"/>
    <w:rsid w:val="004B7DF3"/>
    <w:rsid w:val="004B7E67"/>
    <w:rsid w:val="004B7F60"/>
    <w:rsid w:val="004C067C"/>
    <w:rsid w:val="004C09CE"/>
    <w:rsid w:val="004C158A"/>
    <w:rsid w:val="004C17A1"/>
    <w:rsid w:val="004C27D1"/>
    <w:rsid w:val="004C2AD3"/>
    <w:rsid w:val="004C37FC"/>
    <w:rsid w:val="004C4DF0"/>
    <w:rsid w:val="004C577A"/>
    <w:rsid w:val="004C64EE"/>
    <w:rsid w:val="004C66F7"/>
    <w:rsid w:val="004C6B67"/>
    <w:rsid w:val="004C6C3F"/>
    <w:rsid w:val="004C6E6B"/>
    <w:rsid w:val="004C73F7"/>
    <w:rsid w:val="004C75C6"/>
    <w:rsid w:val="004C7EDA"/>
    <w:rsid w:val="004D1060"/>
    <w:rsid w:val="004D1325"/>
    <w:rsid w:val="004D20E2"/>
    <w:rsid w:val="004D2419"/>
    <w:rsid w:val="004D2871"/>
    <w:rsid w:val="004D288A"/>
    <w:rsid w:val="004D3713"/>
    <w:rsid w:val="004D38B7"/>
    <w:rsid w:val="004D44F8"/>
    <w:rsid w:val="004D451B"/>
    <w:rsid w:val="004D46AA"/>
    <w:rsid w:val="004D5C7D"/>
    <w:rsid w:val="004D607A"/>
    <w:rsid w:val="004D60B9"/>
    <w:rsid w:val="004D6829"/>
    <w:rsid w:val="004D6CE2"/>
    <w:rsid w:val="004D6EE5"/>
    <w:rsid w:val="004D71A6"/>
    <w:rsid w:val="004E0021"/>
    <w:rsid w:val="004E0B12"/>
    <w:rsid w:val="004E1793"/>
    <w:rsid w:val="004E1878"/>
    <w:rsid w:val="004E218B"/>
    <w:rsid w:val="004E28DC"/>
    <w:rsid w:val="004E3AE1"/>
    <w:rsid w:val="004E3C7E"/>
    <w:rsid w:val="004E4E6A"/>
    <w:rsid w:val="004E4F9C"/>
    <w:rsid w:val="004E529A"/>
    <w:rsid w:val="004E54B7"/>
    <w:rsid w:val="004E56E2"/>
    <w:rsid w:val="004E5B58"/>
    <w:rsid w:val="004E6793"/>
    <w:rsid w:val="004E67BC"/>
    <w:rsid w:val="004E7E84"/>
    <w:rsid w:val="004F0526"/>
    <w:rsid w:val="004F0B04"/>
    <w:rsid w:val="004F1084"/>
    <w:rsid w:val="004F195A"/>
    <w:rsid w:val="004F216C"/>
    <w:rsid w:val="004F2C65"/>
    <w:rsid w:val="004F310A"/>
    <w:rsid w:val="004F35B1"/>
    <w:rsid w:val="004F3D1B"/>
    <w:rsid w:val="004F407C"/>
    <w:rsid w:val="004F43A8"/>
    <w:rsid w:val="004F4749"/>
    <w:rsid w:val="004F4B08"/>
    <w:rsid w:val="004F5CEC"/>
    <w:rsid w:val="004F6332"/>
    <w:rsid w:val="004F63D8"/>
    <w:rsid w:val="00501469"/>
    <w:rsid w:val="00501955"/>
    <w:rsid w:val="005024A2"/>
    <w:rsid w:val="005028E4"/>
    <w:rsid w:val="00503356"/>
    <w:rsid w:val="00503CAB"/>
    <w:rsid w:val="0050436E"/>
    <w:rsid w:val="0050444F"/>
    <w:rsid w:val="00505217"/>
    <w:rsid w:val="005053B4"/>
    <w:rsid w:val="0050647F"/>
    <w:rsid w:val="005068FC"/>
    <w:rsid w:val="00506933"/>
    <w:rsid w:val="0050784D"/>
    <w:rsid w:val="00507CAB"/>
    <w:rsid w:val="005105D4"/>
    <w:rsid w:val="005122D1"/>
    <w:rsid w:val="00512F57"/>
    <w:rsid w:val="00514C6F"/>
    <w:rsid w:val="00514FDE"/>
    <w:rsid w:val="005153EB"/>
    <w:rsid w:val="0051589A"/>
    <w:rsid w:val="00516186"/>
    <w:rsid w:val="0051642A"/>
    <w:rsid w:val="00516C5E"/>
    <w:rsid w:val="005176CD"/>
    <w:rsid w:val="00517767"/>
    <w:rsid w:val="00517A66"/>
    <w:rsid w:val="00517D85"/>
    <w:rsid w:val="00517FB8"/>
    <w:rsid w:val="00521698"/>
    <w:rsid w:val="0052342C"/>
    <w:rsid w:val="00523C66"/>
    <w:rsid w:val="0052409F"/>
    <w:rsid w:val="00524962"/>
    <w:rsid w:val="00524D1C"/>
    <w:rsid w:val="005267BE"/>
    <w:rsid w:val="005273E1"/>
    <w:rsid w:val="00531AD4"/>
    <w:rsid w:val="005321DC"/>
    <w:rsid w:val="00532E38"/>
    <w:rsid w:val="005337AE"/>
    <w:rsid w:val="00533BB9"/>
    <w:rsid w:val="00534B65"/>
    <w:rsid w:val="0053543A"/>
    <w:rsid w:val="005357AD"/>
    <w:rsid w:val="0053592B"/>
    <w:rsid w:val="00535E6E"/>
    <w:rsid w:val="005365BD"/>
    <w:rsid w:val="00536DAD"/>
    <w:rsid w:val="00536F97"/>
    <w:rsid w:val="0053713A"/>
    <w:rsid w:val="00537690"/>
    <w:rsid w:val="00537AB5"/>
    <w:rsid w:val="00537C64"/>
    <w:rsid w:val="00540180"/>
    <w:rsid w:val="00541743"/>
    <w:rsid w:val="00541CB0"/>
    <w:rsid w:val="00543B30"/>
    <w:rsid w:val="00543F6C"/>
    <w:rsid w:val="00544772"/>
    <w:rsid w:val="00544907"/>
    <w:rsid w:val="0054500D"/>
    <w:rsid w:val="0054588A"/>
    <w:rsid w:val="005459DF"/>
    <w:rsid w:val="00546CF3"/>
    <w:rsid w:val="00547622"/>
    <w:rsid w:val="00550040"/>
    <w:rsid w:val="0055062E"/>
    <w:rsid w:val="0055573C"/>
    <w:rsid w:val="00555A7D"/>
    <w:rsid w:val="00556758"/>
    <w:rsid w:val="005571A7"/>
    <w:rsid w:val="005574D7"/>
    <w:rsid w:val="0055792D"/>
    <w:rsid w:val="00560C2E"/>
    <w:rsid w:val="00562D68"/>
    <w:rsid w:val="005630E4"/>
    <w:rsid w:val="005638C2"/>
    <w:rsid w:val="00563C68"/>
    <w:rsid w:val="0056410F"/>
    <w:rsid w:val="0056659B"/>
    <w:rsid w:val="00566787"/>
    <w:rsid w:val="0056798F"/>
    <w:rsid w:val="00567EEE"/>
    <w:rsid w:val="005714C0"/>
    <w:rsid w:val="00572993"/>
    <w:rsid w:val="00572C3B"/>
    <w:rsid w:val="00572D04"/>
    <w:rsid w:val="00573B38"/>
    <w:rsid w:val="0057571D"/>
    <w:rsid w:val="005765BC"/>
    <w:rsid w:val="00576854"/>
    <w:rsid w:val="0057713D"/>
    <w:rsid w:val="0057738B"/>
    <w:rsid w:val="00577F67"/>
    <w:rsid w:val="00580393"/>
    <w:rsid w:val="005803AC"/>
    <w:rsid w:val="00580859"/>
    <w:rsid w:val="00581256"/>
    <w:rsid w:val="005823F6"/>
    <w:rsid w:val="00582CD6"/>
    <w:rsid w:val="005838C4"/>
    <w:rsid w:val="00583B10"/>
    <w:rsid w:val="00583C18"/>
    <w:rsid w:val="005840B2"/>
    <w:rsid w:val="0058472E"/>
    <w:rsid w:val="00584D9A"/>
    <w:rsid w:val="00585099"/>
    <w:rsid w:val="00586D9F"/>
    <w:rsid w:val="00587585"/>
    <w:rsid w:val="00587596"/>
    <w:rsid w:val="00590356"/>
    <w:rsid w:val="00590D2B"/>
    <w:rsid w:val="00590DD5"/>
    <w:rsid w:val="0059131A"/>
    <w:rsid w:val="00591F99"/>
    <w:rsid w:val="0059244C"/>
    <w:rsid w:val="005956E9"/>
    <w:rsid w:val="00595728"/>
    <w:rsid w:val="00595B18"/>
    <w:rsid w:val="005968F7"/>
    <w:rsid w:val="005977FA"/>
    <w:rsid w:val="00597A12"/>
    <w:rsid w:val="00597A47"/>
    <w:rsid w:val="005A0AC2"/>
    <w:rsid w:val="005A16F3"/>
    <w:rsid w:val="005A2474"/>
    <w:rsid w:val="005A2FAC"/>
    <w:rsid w:val="005A334A"/>
    <w:rsid w:val="005A3587"/>
    <w:rsid w:val="005A3796"/>
    <w:rsid w:val="005A3A2B"/>
    <w:rsid w:val="005A4145"/>
    <w:rsid w:val="005A459C"/>
    <w:rsid w:val="005A489F"/>
    <w:rsid w:val="005A4AA6"/>
    <w:rsid w:val="005A4C8F"/>
    <w:rsid w:val="005A5071"/>
    <w:rsid w:val="005A542A"/>
    <w:rsid w:val="005A5507"/>
    <w:rsid w:val="005A721A"/>
    <w:rsid w:val="005A754F"/>
    <w:rsid w:val="005A77A9"/>
    <w:rsid w:val="005A7D10"/>
    <w:rsid w:val="005B29AC"/>
    <w:rsid w:val="005B3032"/>
    <w:rsid w:val="005B3309"/>
    <w:rsid w:val="005B3949"/>
    <w:rsid w:val="005B3A47"/>
    <w:rsid w:val="005B3C89"/>
    <w:rsid w:val="005B421F"/>
    <w:rsid w:val="005B4816"/>
    <w:rsid w:val="005B48B4"/>
    <w:rsid w:val="005B4928"/>
    <w:rsid w:val="005B4D7E"/>
    <w:rsid w:val="005B57D7"/>
    <w:rsid w:val="005B591C"/>
    <w:rsid w:val="005B5D4F"/>
    <w:rsid w:val="005B7A10"/>
    <w:rsid w:val="005C029D"/>
    <w:rsid w:val="005C0C81"/>
    <w:rsid w:val="005C12CC"/>
    <w:rsid w:val="005C2E00"/>
    <w:rsid w:val="005C3060"/>
    <w:rsid w:val="005C314C"/>
    <w:rsid w:val="005C33FF"/>
    <w:rsid w:val="005C3845"/>
    <w:rsid w:val="005C398C"/>
    <w:rsid w:val="005C434B"/>
    <w:rsid w:val="005C453B"/>
    <w:rsid w:val="005C47FE"/>
    <w:rsid w:val="005C4DF8"/>
    <w:rsid w:val="005C4F9D"/>
    <w:rsid w:val="005C5F90"/>
    <w:rsid w:val="005C605A"/>
    <w:rsid w:val="005C6647"/>
    <w:rsid w:val="005C67C7"/>
    <w:rsid w:val="005C68EC"/>
    <w:rsid w:val="005C6DBB"/>
    <w:rsid w:val="005C71A7"/>
    <w:rsid w:val="005C7414"/>
    <w:rsid w:val="005C781D"/>
    <w:rsid w:val="005D1134"/>
    <w:rsid w:val="005D149B"/>
    <w:rsid w:val="005D19E4"/>
    <w:rsid w:val="005D2A60"/>
    <w:rsid w:val="005D3DCA"/>
    <w:rsid w:val="005D55ED"/>
    <w:rsid w:val="005D5AFC"/>
    <w:rsid w:val="005D763F"/>
    <w:rsid w:val="005D77FE"/>
    <w:rsid w:val="005E11A8"/>
    <w:rsid w:val="005E11D7"/>
    <w:rsid w:val="005E193B"/>
    <w:rsid w:val="005E2C02"/>
    <w:rsid w:val="005E2C54"/>
    <w:rsid w:val="005E317D"/>
    <w:rsid w:val="005E4CA0"/>
    <w:rsid w:val="005E5635"/>
    <w:rsid w:val="005E5D19"/>
    <w:rsid w:val="005E5E6E"/>
    <w:rsid w:val="005F0987"/>
    <w:rsid w:val="005F0F36"/>
    <w:rsid w:val="005F1948"/>
    <w:rsid w:val="005F1B39"/>
    <w:rsid w:val="005F1D22"/>
    <w:rsid w:val="005F1EA8"/>
    <w:rsid w:val="005F2158"/>
    <w:rsid w:val="005F21D6"/>
    <w:rsid w:val="005F22C5"/>
    <w:rsid w:val="005F2450"/>
    <w:rsid w:val="005F2926"/>
    <w:rsid w:val="005F2B79"/>
    <w:rsid w:val="005F2FB9"/>
    <w:rsid w:val="005F3322"/>
    <w:rsid w:val="005F3561"/>
    <w:rsid w:val="005F52EF"/>
    <w:rsid w:val="005F6CE7"/>
    <w:rsid w:val="005F7E19"/>
    <w:rsid w:val="006012B1"/>
    <w:rsid w:val="00601866"/>
    <w:rsid w:val="006021A9"/>
    <w:rsid w:val="0060286A"/>
    <w:rsid w:val="00602E88"/>
    <w:rsid w:val="006049E4"/>
    <w:rsid w:val="00604B95"/>
    <w:rsid w:val="00604C02"/>
    <w:rsid w:val="00605342"/>
    <w:rsid w:val="00605D49"/>
    <w:rsid w:val="0060615D"/>
    <w:rsid w:val="00606160"/>
    <w:rsid w:val="006065A8"/>
    <w:rsid w:val="00606977"/>
    <w:rsid w:val="00606AF6"/>
    <w:rsid w:val="0061004C"/>
    <w:rsid w:val="006109A7"/>
    <w:rsid w:val="00610BA2"/>
    <w:rsid w:val="00610BF9"/>
    <w:rsid w:val="00611534"/>
    <w:rsid w:val="00611BBB"/>
    <w:rsid w:val="00612068"/>
    <w:rsid w:val="006126B1"/>
    <w:rsid w:val="00613B00"/>
    <w:rsid w:val="0061538A"/>
    <w:rsid w:val="006158E9"/>
    <w:rsid w:val="006165E2"/>
    <w:rsid w:val="0061662B"/>
    <w:rsid w:val="0061663D"/>
    <w:rsid w:val="00616717"/>
    <w:rsid w:val="006167BA"/>
    <w:rsid w:val="00616CCA"/>
    <w:rsid w:val="00620DB1"/>
    <w:rsid w:val="00621FCD"/>
    <w:rsid w:val="00623215"/>
    <w:rsid w:val="006243A9"/>
    <w:rsid w:val="00624A4B"/>
    <w:rsid w:val="00624F86"/>
    <w:rsid w:val="00625045"/>
    <w:rsid w:val="0062539B"/>
    <w:rsid w:val="00625430"/>
    <w:rsid w:val="006269A5"/>
    <w:rsid w:val="00626ED7"/>
    <w:rsid w:val="00627B92"/>
    <w:rsid w:val="00630247"/>
    <w:rsid w:val="006302D8"/>
    <w:rsid w:val="00630839"/>
    <w:rsid w:val="00630FA3"/>
    <w:rsid w:val="00633060"/>
    <w:rsid w:val="00633FCA"/>
    <w:rsid w:val="006342B7"/>
    <w:rsid w:val="006346D6"/>
    <w:rsid w:val="006348C7"/>
    <w:rsid w:val="00634D72"/>
    <w:rsid w:val="00636775"/>
    <w:rsid w:val="00636A82"/>
    <w:rsid w:val="00637C95"/>
    <w:rsid w:val="006403EA"/>
    <w:rsid w:val="00641561"/>
    <w:rsid w:val="00641744"/>
    <w:rsid w:val="006417EA"/>
    <w:rsid w:val="0064220A"/>
    <w:rsid w:val="006427B0"/>
    <w:rsid w:val="00642817"/>
    <w:rsid w:val="006428B2"/>
    <w:rsid w:val="00642DAE"/>
    <w:rsid w:val="00642E95"/>
    <w:rsid w:val="00643AF5"/>
    <w:rsid w:val="00643E80"/>
    <w:rsid w:val="006461F1"/>
    <w:rsid w:val="00646836"/>
    <w:rsid w:val="00647D0E"/>
    <w:rsid w:val="006512A2"/>
    <w:rsid w:val="006520AE"/>
    <w:rsid w:val="0065279D"/>
    <w:rsid w:val="00652896"/>
    <w:rsid w:val="0065313E"/>
    <w:rsid w:val="00653753"/>
    <w:rsid w:val="00653BAF"/>
    <w:rsid w:val="0065409B"/>
    <w:rsid w:val="0065430E"/>
    <w:rsid w:val="0065455F"/>
    <w:rsid w:val="00654594"/>
    <w:rsid w:val="00654DF2"/>
    <w:rsid w:val="0065501B"/>
    <w:rsid w:val="0065602E"/>
    <w:rsid w:val="00656114"/>
    <w:rsid w:val="00656421"/>
    <w:rsid w:val="00656435"/>
    <w:rsid w:val="00656481"/>
    <w:rsid w:val="00656C37"/>
    <w:rsid w:val="00656F25"/>
    <w:rsid w:val="006575BD"/>
    <w:rsid w:val="00657F41"/>
    <w:rsid w:val="006604FD"/>
    <w:rsid w:val="00660595"/>
    <w:rsid w:val="006608C7"/>
    <w:rsid w:val="00660C0E"/>
    <w:rsid w:val="00660F79"/>
    <w:rsid w:val="00661104"/>
    <w:rsid w:val="00661F9D"/>
    <w:rsid w:val="006620AD"/>
    <w:rsid w:val="0066249F"/>
    <w:rsid w:val="006630C5"/>
    <w:rsid w:val="0066347D"/>
    <w:rsid w:val="00664B0E"/>
    <w:rsid w:val="006658AA"/>
    <w:rsid w:val="006659C4"/>
    <w:rsid w:val="0066605A"/>
    <w:rsid w:val="00666ACC"/>
    <w:rsid w:val="006671EE"/>
    <w:rsid w:val="0066764F"/>
    <w:rsid w:val="00670158"/>
    <w:rsid w:val="006709AB"/>
    <w:rsid w:val="00670D7F"/>
    <w:rsid w:val="00670D8B"/>
    <w:rsid w:val="00670FD6"/>
    <w:rsid w:val="006710DF"/>
    <w:rsid w:val="00671491"/>
    <w:rsid w:val="006720C9"/>
    <w:rsid w:val="006722B7"/>
    <w:rsid w:val="006722EA"/>
    <w:rsid w:val="00672506"/>
    <w:rsid w:val="00672630"/>
    <w:rsid w:val="00672FDA"/>
    <w:rsid w:val="006731FF"/>
    <w:rsid w:val="00673699"/>
    <w:rsid w:val="00673BFB"/>
    <w:rsid w:val="00674070"/>
    <w:rsid w:val="00674387"/>
    <w:rsid w:val="006749A0"/>
    <w:rsid w:val="0067636B"/>
    <w:rsid w:val="006765F4"/>
    <w:rsid w:val="006769A2"/>
    <w:rsid w:val="00676DEC"/>
    <w:rsid w:val="0067783F"/>
    <w:rsid w:val="00677A9E"/>
    <w:rsid w:val="006803C9"/>
    <w:rsid w:val="00680605"/>
    <w:rsid w:val="00680A72"/>
    <w:rsid w:val="00680CF6"/>
    <w:rsid w:val="006839FB"/>
    <w:rsid w:val="00683C43"/>
    <w:rsid w:val="006845B2"/>
    <w:rsid w:val="00684E99"/>
    <w:rsid w:val="00684F62"/>
    <w:rsid w:val="006853DF"/>
    <w:rsid w:val="0068543E"/>
    <w:rsid w:val="00685ECA"/>
    <w:rsid w:val="00686044"/>
    <w:rsid w:val="006867CE"/>
    <w:rsid w:val="00687ED4"/>
    <w:rsid w:val="0069082A"/>
    <w:rsid w:val="00691596"/>
    <w:rsid w:val="00691694"/>
    <w:rsid w:val="00693346"/>
    <w:rsid w:val="00693CE4"/>
    <w:rsid w:val="0069443B"/>
    <w:rsid w:val="006953BF"/>
    <w:rsid w:val="00695699"/>
    <w:rsid w:val="006956E2"/>
    <w:rsid w:val="00695EB5"/>
    <w:rsid w:val="00695F1B"/>
    <w:rsid w:val="00695F9A"/>
    <w:rsid w:val="00696188"/>
    <w:rsid w:val="00696413"/>
    <w:rsid w:val="0069708E"/>
    <w:rsid w:val="0069764D"/>
    <w:rsid w:val="006976C0"/>
    <w:rsid w:val="00697BD0"/>
    <w:rsid w:val="00697F94"/>
    <w:rsid w:val="006A0899"/>
    <w:rsid w:val="006A13F4"/>
    <w:rsid w:val="006A2197"/>
    <w:rsid w:val="006A256F"/>
    <w:rsid w:val="006A37FD"/>
    <w:rsid w:val="006A3933"/>
    <w:rsid w:val="006A3FF0"/>
    <w:rsid w:val="006A4270"/>
    <w:rsid w:val="006A42DF"/>
    <w:rsid w:val="006A4CE1"/>
    <w:rsid w:val="006A4DAC"/>
    <w:rsid w:val="006A4DD0"/>
    <w:rsid w:val="006A4E82"/>
    <w:rsid w:val="006A52B0"/>
    <w:rsid w:val="006A54D4"/>
    <w:rsid w:val="006B0279"/>
    <w:rsid w:val="006B02F2"/>
    <w:rsid w:val="006B09F1"/>
    <w:rsid w:val="006B1994"/>
    <w:rsid w:val="006B1ADB"/>
    <w:rsid w:val="006B1CE0"/>
    <w:rsid w:val="006B1E7D"/>
    <w:rsid w:val="006B222D"/>
    <w:rsid w:val="006B25FA"/>
    <w:rsid w:val="006B28A4"/>
    <w:rsid w:val="006B30EF"/>
    <w:rsid w:val="006B3D4A"/>
    <w:rsid w:val="006B3F14"/>
    <w:rsid w:val="006B4484"/>
    <w:rsid w:val="006B4882"/>
    <w:rsid w:val="006B4ABE"/>
    <w:rsid w:val="006B579A"/>
    <w:rsid w:val="006B594D"/>
    <w:rsid w:val="006B64C1"/>
    <w:rsid w:val="006B7253"/>
    <w:rsid w:val="006B7C4A"/>
    <w:rsid w:val="006C0164"/>
    <w:rsid w:val="006C0DC3"/>
    <w:rsid w:val="006C0E6A"/>
    <w:rsid w:val="006C13B9"/>
    <w:rsid w:val="006C248E"/>
    <w:rsid w:val="006C2703"/>
    <w:rsid w:val="006C2D28"/>
    <w:rsid w:val="006C2DCF"/>
    <w:rsid w:val="006C3454"/>
    <w:rsid w:val="006C354D"/>
    <w:rsid w:val="006C3698"/>
    <w:rsid w:val="006C3BFD"/>
    <w:rsid w:val="006C4A05"/>
    <w:rsid w:val="006C4EC2"/>
    <w:rsid w:val="006C50EC"/>
    <w:rsid w:val="006C542B"/>
    <w:rsid w:val="006C59DC"/>
    <w:rsid w:val="006C6899"/>
    <w:rsid w:val="006C6D37"/>
    <w:rsid w:val="006C72E0"/>
    <w:rsid w:val="006C7638"/>
    <w:rsid w:val="006C76BA"/>
    <w:rsid w:val="006C771A"/>
    <w:rsid w:val="006C7C09"/>
    <w:rsid w:val="006D0D4A"/>
    <w:rsid w:val="006D1545"/>
    <w:rsid w:val="006D15DB"/>
    <w:rsid w:val="006D1FE3"/>
    <w:rsid w:val="006D22F4"/>
    <w:rsid w:val="006D26E3"/>
    <w:rsid w:val="006D287C"/>
    <w:rsid w:val="006D34B8"/>
    <w:rsid w:val="006D3621"/>
    <w:rsid w:val="006D3764"/>
    <w:rsid w:val="006D3797"/>
    <w:rsid w:val="006D387B"/>
    <w:rsid w:val="006D3A76"/>
    <w:rsid w:val="006D3E1E"/>
    <w:rsid w:val="006D3EA4"/>
    <w:rsid w:val="006D4CEC"/>
    <w:rsid w:val="006D4F52"/>
    <w:rsid w:val="006D5290"/>
    <w:rsid w:val="006D57E9"/>
    <w:rsid w:val="006D5A7E"/>
    <w:rsid w:val="006D6341"/>
    <w:rsid w:val="006D67F5"/>
    <w:rsid w:val="006D6A0A"/>
    <w:rsid w:val="006D6BF8"/>
    <w:rsid w:val="006D705F"/>
    <w:rsid w:val="006D71D5"/>
    <w:rsid w:val="006E01F1"/>
    <w:rsid w:val="006E0540"/>
    <w:rsid w:val="006E05C0"/>
    <w:rsid w:val="006E0977"/>
    <w:rsid w:val="006E0A70"/>
    <w:rsid w:val="006E1388"/>
    <w:rsid w:val="006E1638"/>
    <w:rsid w:val="006E1670"/>
    <w:rsid w:val="006E1C6C"/>
    <w:rsid w:val="006E3144"/>
    <w:rsid w:val="006E3BD0"/>
    <w:rsid w:val="006E511A"/>
    <w:rsid w:val="006E51D1"/>
    <w:rsid w:val="006E5440"/>
    <w:rsid w:val="006E5B09"/>
    <w:rsid w:val="006E7116"/>
    <w:rsid w:val="006E7392"/>
    <w:rsid w:val="006E74C4"/>
    <w:rsid w:val="006E7528"/>
    <w:rsid w:val="006E7889"/>
    <w:rsid w:val="006E7EE1"/>
    <w:rsid w:val="006F04C2"/>
    <w:rsid w:val="006F0CC7"/>
    <w:rsid w:val="006F17E5"/>
    <w:rsid w:val="006F18C0"/>
    <w:rsid w:val="006F197F"/>
    <w:rsid w:val="006F2FF2"/>
    <w:rsid w:val="006F31D8"/>
    <w:rsid w:val="006F38A7"/>
    <w:rsid w:val="006F3923"/>
    <w:rsid w:val="006F3B0F"/>
    <w:rsid w:val="006F43D7"/>
    <w:rsid w:val="006F474E"/>
    <w:rsid w:val="006F4C5D"/>
    <w:rsid w:val="006F4F99"/>
    <w:rsid w:val="006F52D1"/>
    <w:rsid w:val="006F58E3"/>
    <w:rsid w:val="006F7076"/>
    <w:rsid w:val="006F7712"/>
    <w:rsid w:val="006F77A6"/>
    <w:rsid w:val="007001A4"/>
    <w:rsid w:val="00700E34"/>
    <w:rsid w:val="007015D7"/>
    <w:rsid w:val="00702503"/>
    <w:rsid w:val="00702713"/>
    <w:rsid w:val="00704F40"/>
    <w:rsid w:val="00705CC1"/>
    <w:rsid w:val="00705D10"/>
    <w:rsid w:val="007105BA"/>
    <w:rsid w:val="007108BF"/>
    <w:rsid w:val="00710B81"/>
    <w:rsid w:val="00710E05"/>
    <w:rsid w:val="00710E80"/>
    <w:rsid w:val="007119BD"/>
    <w:rsid w:val="00711F4F"/>
    <w:rsid w:val="00712099"/>
    <w:rsid w:val="007124CE"/>
    <w:rsid w:val="00712DFC"/>
    <w:rsid w:val="00714E58"/>
    <w:rsid w:val="00715809"/>
    <w:rsid w:val="00716177"/>
    <w:rsid w:val="00716236"/>
    <w:rsid w:val="007168FE"/>
    <w:rsid w:val="00716A14"/>
    <w:rsid w:val="00720723"/>
    <w:rsid w:val="00720A9D"/>
    <w:rsid w:val="00720DC6"/>
    <w:rsid w:val="007218D7"/>
    <w:rsid w:val="00721B84"/>
    <w:rsid w:val="00722320"/>
    <w:rsid w:val="007223F4"/>
    <w:rsid w:val="0072244F"/>
    <w:rsid w:val="00723492"/>
    <w:rsid w:val="0072386F"/>
    <w:rsid w:val="007242A4"/>
    <w:rsid w:val="00724EC2"/>
    <w:rsid w:val="0072530E"/>
    <w:rsid w:val="00725359"/>
    <w:rsid w:val="00727753"/>
    <w:rsid w:val="00727CB5"/>
    <w:rsid w:val="00727E07"/>
    <w:rsid w:val="00730E92"/>
    <w:rsid w:val="00732B47"/>
    <w:rsid w:val="00732D3E"/>
    <w:rsid w:val="00732D48"/>
    <w:rsid w:val="007331EB"/>
    <w:rsid w:val="00733D1F"/>
    <w:rsid w:val="00734719"/>
    <w:rsid w:val="0073477F"/>
    <w:rsid w:val="00735880"/>
    <w:rsid w:val="00735A8C"/>
    <w:rsid w:val="0073601A"/>
    <w:rsid w:val="007365B7"/>
    <w:rsid w:val="00736C2B"/>
    <w:rsid w:val="00737365"/>
    <w:rsid w:val="00737A0B"/>
    <w:rsid w:val="007402FE"/>
    <w:rsid w:val="007424E3"/>
    <w:rsid w:val="00742D83"/>
    <w:rsid w:val="0074450A"/>
    <w:rsid w:val="00744A72"/>
    <w:rsid w:val="00745147"/>
    <w:rsid w:val="00745800"/>
    <w:rsid w:val="00745896"/>
    <w:rsid w:val="00746655"/>
    <w:rsid w:val="00747066"/>
    <w:rsid w:val="00747528"/>
    <w:rsid w:val="00747A97"/>
    <w:rsid w:val="00750238"/>
    <w:rsid w:val="00750501"/>
    <w:rsid w:val="0075087D"/>
    <w:rsid w:val="00750896"/>
    <w:rsid w:val="0075138A"/>
    <w:rsid w:val="00751895"/>
    <w:rsid w:val="007522A4"/>
    <w:rsid w:val="00752655"/>
    <w:rsid w:val="00752897"/>
    <w:rsid w:val="007533EF"/>
    <w:rsid w:val="00753AAA"/>
    <w:rsid w:val="00754A30"/>
    <w:rsid w:val="00754E21"/>
    <w:rsid w:val="00755645"/>
    <w:rsid w:val="007565F0"/>
    <w:rsid w:val="00756628"/>
    <w:rsid w:val="00756648"/>
    <w:rsid w:val="00756884"/>
    <w:rsid w:val="007574AE"/>
    <w:rsid w:val="007576B0"/>
    <w:rsid w:val="00757976"/>
    <w:rsid w:val="00757F09"/>
    <w:rsid w:val="00760258"/>
    <w:rsid w:val="007627AF"/>
    <w:rsid w:val="00764971"/>
    <w:rsid w:val="0076513A"/>
    <w:rsid w:val="00765391"/>
    <w:rsid w:val="00765F84"/>
    <w:rsid w:val="00766B1F"/>
    <w:rsid w:val="007672AE"/>
    <w:rsid w:val="0076773E"/>
    <w:rsid w:val="007708E9"/>
    <w:rsid w:val="007709C6"/>
    <w:rsid w:val="00772C8A"/>
    <w:rsid w:val="0077355C"/>
    <w:rsid w:val="00774456"/>
    <w:rsid w:val="00774977"/>
    <w:rsid w:val="0077595A"/>
    <w:rsid w:val="0077668C"/>
    <w:rsid w:val="007776E4"/>
    <w:rsid w:val="00777761"/>
    <w:rsid w:val="007779E7"/>
    <w:rsid w:val="00777A89"/>
    <w:rsid w:val="00777B8B"/>
    <w:rsid w:val="00777C48"/>
    <w:rsid w:val="00780291"/>
    <w:rsid w:val="0078032C"/>
    <w:rsid w:val="00780523"/>
    <w:rsid w:val="0078065E"/>
    <w:rsid w:val="007816AB"/>
    <w:rsid w:val="00782BA5"/>
    <w:rsid w:val="00782D62"/>
    <w:rsid w:val="007833BB"/>
    <w:rsid w:val="0078350B"/>
    <w:rsid w:val="00784046"/>
    <w:rsid w:val="00784218"/>
    <w:rsid w:val="007846A5"/>
    <w:rsid w:val="007852B1"/>
    <w:rsid w:val="00785729"/>
    <w:rsid w:val="00785897"/>
    <w:rsid w:val="0078673C"/>
    <w:rsid w:val="00786F9F"/>
    <w:rsid w:val="00786FC7"/>
    <w:rsid w:val="00787219"/>
    <w:rsid w:val="00787910"/>
    <w:rsid w:val="00787FFC"/>
    <w:rsid w:val="007904B3"/>
    <w:rsid w:val="00790A12"/>
    <w:rsid w:val="00791117"/>
    <w:rsid w:val="00791295"/>
    <w:rsid w:val="00791450"/>
    <w:rsid w:val="00791ABF"/>
    <w:rsid w:val="00791B2A"/>
    <w:rsid w:val="00791C06"/>
    <w:rsid w:val="00792172"/>
    <w:rsid w:val="007928E1"/>
    <w:rsid w:val="00792ABF"/>
    <w:rsid w:val="007935F2"/>
    <w:rsid w:val="00793613"/>
    <w:rsid w:val="0079395E"/>
    <w:rsid w:val="0079632F"/>
    <w:rsid w:val="0079678E"/>
    <w:rsid w:val="00797084"/>
    <w:rsid w:val="007A055D"/>
    <w:rsid w:val="007A086E"/>
    <w:rsid w:val="007A0F2F"/>
    <w:rsid w:val="007A0FF8"/>
    <w:rsid w:val="007A180B"/>
    <w:rsid w:val="007A24CA"/>
    <w:rsid w:val="007A256D"/>
    <w:rsid w:val="007A2846"/>
    <w:rsid w:val="007A295B"/>
    <w:rsid w:val="007A29DA"/>
    <w:rsid w:val="007A3535"/>
    <w:rsid w:val="007A38D2"/>
    <w:rsid w:val="007A41C5"/>
    <w:rsid w:val="007A5293"/>
    <w:rsid w:val="007A60BF"/>
    <w:rsid w:val="007A629A"/>
    <w:rsid w:val="007A7DC3"/>
    <w:rsid w:val="007B0062"/>
    <w:rsid w:val="007B00E1"/>
    <w:rsid w:val="007B0A90"/>
    <w:rsid w:val="007B1035"/>
    <w:rsid w:val="007B1541"/>
    <w:rsid w:val="007B1A95"/>
    <w:rsid w:val="007B1F28"/>
    <w:rsid w:val="007B21A1"/>
    <w:rsid w:val="007B2768"/>
    <w:rsid w:val="007B283E"/>
    <w:rsid w:val="007B2893"/>
    <w:rsid w:val="007B29ED"/>
    <w:rsid w:val="007B417A"/>
    <w:rsid w:val="007B46CE"/>
    <w:rsid w:val="007B5BA9"/>
    <w:rsid w:val="007B6CD9"/>
    <w:rsid w:val="007B77E3"/>
    <w:rsid w:val="007C08D8"/>
    <w:rsid w:val="007C0ECE"/>
    <w:rsid w:val="007C0F74"/>
    <w:rsid w:val="007C1477"/>
    <w:rsid w:val="007C15D3"/>
    <w:rsid w:val="007C1603"/>
    <w:rsid w:val="007C1786"/>
    <w:rsid w:val="007C194F"/>
    <w:rsid w:val="007C3047"/>
    <w:rsid w:val="007C34DC"/>
    <w:rsid w:val="007C3572"/>
    <w:rsid w:val="007C3C13"/>
    <w:rsid w:val="007C446D"/>
    <w:rsid w:val="007C467B"/>
    <w:rsid w:val="007C4EC5"/>
    <w:rsid w:val="007C518F"/>
    <w:rsid w:val="007C5416"/>
    <w:rsid w:val="007C55A4"/>
    <w:rsid w:val="007C7993"/>
    <w:rsid w:val="007D0218"/>
    <w:rsid w:val="007D0BB1"/>
    <w:rsid w:val="007D0C37"/>
    <w:rsid w:val="007D0E70"/>
    <w:rsid w:val="007D0E8E"/>
    <w:rsid w:val="007D147E"/>
    <w:rsid w:val="007D1A58"/>
    <w:rsid w:val="007D1D3E"/>
    <w:rsid w:val="007D279B"/>
    <w:rsid w:val="007D2813"/>
    <w:rsid w:val="007D2B5E"/>
    <w:rsid w:val="007D2CBD"/>
    <w:rsid w:val="007D2F46"/>
    <w:rsid w:val="007D3645"/>
    <w:rsid w:val="007D3C00"/>
    <w:rsid w:val="007D3C63"/>
    <w:rsid w:val="007D455E"/>
    <w:rsid w:val="007D4706"/>
    <w:rsid w:val="007D5B5B"/>
    <w:rsid w:val="007D6184"/>
    <w:rsid w:val="007D6710"/>
    <w:rsid w:val="007D6775"/>
    <w:rsid w:val="007D6CCC"/>
    <w:rsid w:val="007D72A0"/>
    <w:rsid w:val="007D75C7"/>
    <w:rsid w:val="007D7C44"/>
    <w:rsid w:val="007E0296"/>
    <w:rsid w:val="007E0648"/>
    <w:rsid w:val="007E0836"/>
    <w:rsid w:val="007E0BED"/>
    <w:rsid w:val="007E16F3"/>
    <w:rsid w:val="007E170B"/>
    <w:rsid w:val="007E1723"/>
    <w:rsid w:val="007E19A7"/>
    <w:rsid w:val="007E1EB9"/>
    <w:rsid w:val="007E2EE8"/>
    <w:rsid w:val="007E38ED"/>
    <w:rsid w:val="007E3A0B"/>
    <w:rsid w:val="007E3A89"/>
    <w:rsid w:val="007E4652"/>
    <w:rsid w:val="007E4C0B"/>
    <w:rsid w:val="007E4F6E"/>
    <w:rsid w:val="007E4FB6"/>
    <w:rsid w:val="007E5ACB"/>
    <w:rsid w:val="007E6032"/>
    <w:rsid w:val="007E69ED"/>
    <w:rsid w:val="007E72B8"/>
    <w:rsid w:val="007F1368"/>
    <w:rsid w:val="007F1474"/>
    <w:rsid w:val="007F28C1"/>
    <w:rsid w:val="007F2EB3"/>
    <w:rsid w:val="007F327C"/>
    <w:rsid w:val="007F3EBD"/>
    <w:rsid w:val="007F4D36"/>
    <w:rsid w:val="007F5AF3"/>
    <w:rsid w:val="007F62FC"/>
    <w:rsid w:val="007F682D"/>
    <w:rsid w:val="007F6EC8"/>
    <w:rsid w:val="007F6F6F"/>
    <w:rsid w:val="007F72FB"/>
    <w:rsid w:val="007F7FB4"/>
    <w:rsid w:val="008007CA"/>
    <w:rsid w:val="00800DF1"/>
    <w:rsid w:val="0080113E"/>
    <w:rsid w:val="008013DB"/>
    <w:rsid w:val="00801597"/>
    <w:rsid w:val="00801F68"/>
    <w:rsid w:val="0080308F"/>
    <w:rsid w:val="00803AFC"/>
    <w:rsid w:val="00804A61"/>
    <w:rsid w:val="008051A4"/>
    <w:rsid w:val="008064A4"/>
    <w:rsid w:val="008067AB"/>
    <w:rsid w:val="00807CB8"/>
    <w:rsid w:val="00810310"/>
    <w:rsid w:val="008107B4"/>
    <w:rsid w:val="00810C1B"/>
    <w:rsid w:val="00810FA6"/>
    <w:rsid w:val="00811830"/>
    <w:rsid w:val="00811DCA"/>
    <w:rsid w:val="00812296"/>
    <w:rsid w:val="008125D1"/>
    <w:rsid w:val="0081311E"/>
    <w:rsid w:val="00813640"/>
    <w:rsid w:val="00814CC1"/>
    <w:rsid w:val="00815044"/>
    <w:rsid w:val="00815736"/>
    <w:rsid w:val="00815B6A"/>
    <w:rsid w:val="00817593"/>
    <w:rsid w:val="00817CF3"/>
    <w:rsid w:val="00820393"/>
    <w:rsid w:val="00820432"/>
    <w:rsid w:val="00822514"/>
    <w:rsid w:val="008233BB"/>
    <w:rsid w:val="00825317"/>
    <w:rsid w:val="00827B5C"/>
    <w:rsid w:val="00827E8A"/>
    <w:rsid w:val="00830A6F"/>
    <w:rsid w:val="00830B6F"/>
    <w:rsid w:val="00830CC9"/>
    <w:rsid w:val="0083136D"/>
    <w:rsid w:val="008316CC"/>
    <w:rsid w:val="008319A7"/>
    <w:rsid w:val="00831E65"/>
    <w:rsid w:val="00832A0A"/>
    <w:rsid w:val="00833097"/>
    <w:rsid w:val="008334C9"/>
    <w:rsid w:val="00833F1F"/>
    <w:rsid w:val="00833F75"/>
    <w:rsid w:val="00834B9F"/>
    <w:rsid w:val="00835576"/>
    <w:rsid w:val="0083557F"/>
    <w:rsid w:val="008356C6"/>
    <w:rsid w:val="0083585A"/>
    <w:rsid w:val="008358D0"/>
    <w:rsid w:val="00835B94"/>
    <w:rsid w:val="00835EBC"/>
    <w:rsid w:val="00836635"/>
    <w:rsid w:val="00836EDB"/>
    <w:rsid w:val="008373DE"/>
    <w:rsid w:val="0083777E"/>
    <w:rsid w:val="00837894"/>
    <w:rsid w:val="00837E5B"/>
    <w:rsid w:val="0084009C"/>
    <w:rsid w:val="0084119E"/>
    <w:rsid w:val="008412B2"/>
    <w:rsid w:val="008417AB"/>
    <w:rsid w:val="00841D16"/>
    <w:rsid w:val="00842FAE"/>
    <w:rsid w:val="008433C5"/>
    <w:rsid w:val="00843998"/>
    <w:rsid w:val="00843A59"/>
    <w:rsid w:val="00843A6E"/>
    <w:rsid w:val="00844E74"/>
    <w:rsid w:val="008460C2"/>
    <w:rsid w:val="00846626"/>
    <w:rsid w:val="00846E07"/>
    <w:rsid w:val="00847EA3"/>
    <w:rsid w:val="008500B5"/>
    <w:rsid w:val="0085041C"/>
    <w:rsid w:val="008504D1"/>
    <w:rsid w:val="00850934"/>
    <w:rsid w:val="00851496"/>
    <w:rsid w:val="00851584"/>
    <w:rsid w:val="00851996"/>
    <w:rsid w:val="00852131"/>
    <w:rsid w:val="008528CA"/>
    <w:rsid w:val="008529FC"/>
    <w:rsid w:val="00852CEE"/>
    <w:rsid w:val="00853513"/>
    <w:rsid w:val="00853C6D"/>
    <w:rsid w:val="00854ABE"/>
    <w:rsid w:val="00854C40"/>
    <w:rsid w:val="00855CB4"/>
    <w:rsid w:val="00855DBA"/>
    <w:rsid w:val="00856177"/>
    <w:rsid w:val="00856B5F"/>
    <w:rsid w:val="00856D74"/>
    <w:rsid w:val="00857CC4"/>
    <w:rsid w:val="00857D09"/>
    <w:rsid w:val="0086057C"/>
    <w:rsid w:val="0086093A"/>
    <w:rsid w:val="0086152B"/>
    <w:rsid w:val="00861C94"/>
    <w:rsid w:val="00862854"/>
    <w:rsid w:val="008632AF"/>
    <w:rsid w:val="00863DCB"/>
    <w:rsid w:val="0086532E"/>
    <w:rsid w:val="00865371"/>
    <w:rsid w:val="0086550A"/>
    <w:rsid w:val="00865BC0"/>
    <w:rsid w:val="00866017"/>
    <w:rsid w:val="00866064"/>
    <w:rsid w:val="00866193"/>
    <w:rsid w:val="00866EB9"/>
    <w:rsid w:val="00867AF4"/>
    <w:rsid w:val="00870183"/>
    <w:rsid w:val="00871D56"/>
    <w:rsid w:val="0087239D"/>
    <w:rsid w:val="008725C3"/>
    <w:rsid w:val="00872631"/>
    <w:rsid w:val="00872781"/>
    <w:rsid w:val="00872E83"/>
    <w:rsid w:val="00873B62"/>
    <w:rsid w:val="008743C0"/>
    <w:rsid w:val="00874910"/>
    <w:rsid w:val="00874E1C"/>
    <w:rsid w:val="0087544F"/>
    <w:rsid w:val="00875485"/>
    <w:rsid w:val="00875A7A"/>
    <w:rsid w:val="00875FA0"/>
    <w:rsid w:val="008803C1"/>
    <w:rsid w:val="00880F6F"/>
    <w:rsid w:val="00881030"/>
    <w:rsid w:val="00882076"/>
    <w:rsid w:val="00882261"/>
    <w:rsid w:val="00882801"/>
    <w:rsid w:val="00883949"/>
    <w:rsid w:val="008841CA"/>
    <w:rsid w:val="0088444C"/>
    <w:rsid w:val="0088457A"/>
    <w:rsid w:val="008849AF"/>
    <w:rsid w:val="00884C27"/>
    <w:rsid w:val="008851EF"/>
    <w:rsid w:val="00885305"/>
    <w:rsid w:val="0088561D"/>
    <w:rsid w:val="00886EEB"/>
    <w:rsid w:val="00887023"/>
    <w:rsid w:val="00890114"/>
    <w:rsid w:val="00890D4F"/>
    <w:rsid w:val="008929FF"/>
    <w:rsid w:val="00892D5E"/>
    <w:rsid w:val="0089308A"/>
    <w:rsid w:val="008932D5"/>
    <w:rsid w:val="008932DA"/>
    <w:rsid w:val="00893B04"/>
    <w:rsid w:val="008955FC"/>
    <w:rsid w:val="00895E03"/>
    <w:rsid w:val="00896063"/>
    <w:rsid w:val="00896846"/>
    <w:rsid w:val="00896904"/>
    <w:rsid w:val="00896FD7"/>
    <w:rsid w:val="0089796E"/>
    <w:rsid w:val="008A00E8"/>
    <w:rsid w:val="008A1248"/>
    <w:rsid w:val="008A14B3"/>
    <w:rsid w:val="008A1532"/>
    <w:rsid w:val="008A16DE"/>
    <w:rsid w:val="008A1A7E"/>
    <w:rsid w:val="008A444C"/>
    <w:rsid w:val="008A548A"/>
    <w:rsid w:val="008A58AC"/>
    <w:rsid w:val="008A5D7F"/>
    <w:rsid w:val="008A66F9"/>
    <w:rsid w:val="008A68A4"/>
    <w:rsid w:val="008A6A5C"/>
    <w:rsid w:val="008A7377"/>
    <w:rsid w:val="008A7583"/>
    <w:rsid w:val="008B371D"/>
    <w:rsid w:val="008B4002"/>
    <w:rsid w:val="008B4065"/>
    <w:rsid w:val="008B5529"/>
    <w:rsid w:val="008B7C8C"/>
    <w:rsid w:val="008B7D64"/>
    <w:rsid w:val="008C2F58"/>
    <w:rsid w:val="008C33C6"/>
    <w:rsid w:val="008C47D2"/>
    <w:rsid w:val="008C5471"/>
    <w:rsid w:val="008C6B51"/>
    <w:rsid w:val="008C6F6C"/>
    <w:rsid w:val="008C729E"/>
    <w:rsid w:val="008C74DF"/>
    <w:rsid w:val="008D006C"/>
    <w:rsid w:val="008D0117"/>
    <w:rsid w:val="008D025C"/>
    <w:rsid w:val="008D08DA"/>
    <w:rsid w:val="008D0E47"/>
    <w:rsid w:val="008D126C"/>
    <w:rsid w:val="008D13DA"/>
    <w:rsid w:val="008D3284"/>
    <w:rsid w:val="008D373C"/>
    <w:rsid w:val="008D37DB"/>
    <w:rsid w:val="008D4039"/>
    <w:rsid w:val="008D4193"/>
    <w:rsid w:val="008D4DFE"/>
    <w:rsid w:val="008D57A1"/>
    <w:rsid w:val="008D69D4"/>
    <w:rsid w:val="008D7712"/>
    <w:rsid w:val="008D77EB"/>
    <w:rsid w:val="008D7B5C"/>
    <w:rsid w:val="008D7E9B"/>
    <w:rsid w:val="008E021B"/>
    <w:rsid w:val="008E04F0"/>
    <w:rsid w:val="008E09B8"/>
    <w:rsid w:val="008E0BE2"/>
    <w:rsid w:val="008E1004"/>
    <w:rsid w:val="008E165A"/>
    <w:rsid w:val="008E2630"/>
    <w:rsid w:val="008E26D7"/>
    <w:rsid w:val="008E37BE"/>
    <w:rsid w:val="008E3C2D"/>
    <w:rsid w:val="008E3CB4"/>
    <w:rsid w:val="008E4C49"/>
    <w:rsid w:val="008E50CD"/>
    <w:rsid w:val="008E53DF"/>
    <w:rsid w:val="008E5B18"/>
    <w:rsid w:val="008E6D11"/>
    <w:rsid w:val="008E789E"/>
    <w:rsid w:val="008E7D0B"/>
    <w:rsid w:val="008F0ED1"/>
    <w:rsid w:val="008F1D3C"/>
    <w:rsid w:val="008F3179"/>
    <w:rsid w:val="008F377A"/>
    <w:rsid w:val="008F39C1"/>
    <w:rsid w:val="008F3E6D"/>
    <w:rsid w:val="008F4998"/>
    <w:rsid w:val="008F49D6"/>
    <w:rsid w:val="008F4CFC"/>
    <w:rsid w:val="008F540D"/>
    <w:rsid w:val="008F5524"/>
    <w:rsid w:val="008F582D"/>
    <w:rsid w:val="008F5ADC"/>
    <w:rsid w:val="008F5C3B"/>
    <w:rsid w:val="008F6061"/>
    <w:rsid w:val="008F6314"/>
    <w:rsid w:val="008F6A86"/>
    <w:rsid w:val="008F6D15"/>
    <w:rsid w:val="008F78B6"/>
    <w:rsid w:val="008F7915"/>
    <w:rsid w:val="00900516"/>
    <w:rsid w:val="009006DE"/>
    <w:rsid w:val="00900800"/>
    <w:rsid w:val="00900C00"/>
    <w:rsid w:val="009011C8"/>
    <w:rsid w:val="00901432"/>
    <w:rsid w:val="009015FC"/>
    <w:rsid w:val="00901A3C"/>
    <w:rsid w:val="00903DA1"/>
    <w:rsid w:val="00904965"/>
    <w:rsid w:val="00904BB0"/>
    <w:rsid w:val="009053E8"/>
    <w:rsid w:val="009058C9"/>
    <w:rsid w:val="009065DA"/>
    <w:rsid w:val="00906A17"/>
    <w:rsid w:val="00907275"/>
    <w:rsid w:val="0090736D"/>
    <w:rsid w:val="00910CB0"/>
    <w:rsid w:val="00911C0C"/>
    <w:rsid w:val="00911C71"/>
    <w:rsid w:val="00912549"/>
    <w:rsid w:val="009125A8"/>
    <w:rsid w:val="00912BE8"/>
    <w:rsid w:val="009135DA"/>
    <w:rsid w:val="009143CD"/>
    <w:rsid w:val="00914C90"/>
    <w:rsid w:val="00915CE7"/>
    <w:rsid w:val="009166A2"/>
    <w:rsid w:val="00916915"/>
    <w:rsid w:val="0091706E"/>
    <w:rsid w:val="0091780A"/>
    <w:rsid w:val="00917A38"/>
    <w:rsid w:val="00917BDE"/>
    <w:rsid w:val="00920573"/>
    <w:rsid w:val="00921A4F"/>
    <w:rsid w:val="00921E1E"/>
    <w:rsid w:val="009221C6"/>
    <w:rsid w:val="00922384"/>
    <w:rsid w:val="0092242C"/>
    <w:rsid w:val="009224A7"/>
    <w:rsid w:val="0092294F"/>
    <w:rsid w:val="00922C75"/>
    <w:rsid w:val="009232DD"/>
    <w:rsid w:val="00923383"/>
    <w:rsid w:val="00923B3B"/>
    <w:rsid w:val="00923D07"/>
    <w:rsid w:val="00924306"/>
    <w:rsid w:val="00924870"/>
    <w:rsid w:val="009251CA"/>
    <w:rsid w:val="00925222"/>
    <w:rsid w:val="009254D2"/>
    <w:rsid w:val="009255E8"/>
    <w:rsid w:val="00926019"/>
    <w:rsid w:val="009269ED"/>
    <w:rsid w:val="009304FC"/>
    <w:rsid w:val="00930746"/>
    <w:rsid w:val="00930B3E"/>
    <w:rsid w:val="00930F69"/>
    <w:rsid w:val="0093194D"/>
    <w:rsid w:val="009319EA"/>
    <w:rsid w:val="00932404"/>
    <w:rsid w:val="009329C6"/>
    <w:rsid w:val="00932DB1"/>
    <w:rsid w:val="0093323B"/>
    <w:rsid w:val="009340D1"/>
    <w:rsid w:val="009342D0"/>
    <w:rsid w:val="009349F3"/>
    <w:rsid w:val="00935C4F"/>
    <w:rsid w:val="00935C76"/>
    <w:rsid w:val="00936AB9"/>
    <w:rsid w:val="00936D1F"/>
    <w:rsid w:val="00937249"/>
    <w:rsid w:val="009372DF"/>
    <w:rsid w:val="00937601"/>
    <w:rsid w:val="00937A8B"/>
    <w:rsid w:val="00937D6E"/>
    <w:rsid w:val="00940574"/>
    <w:rsid w:val="0094100F"/>
    <w:rsid w:val="0094153A"/>
    <w:rsid w:val="009421C5"/>
    <w:rsid w:val="0094254C"/>
    <w:rsid w:val="009425B2"/>
    <w:rsid w:val="009440BF"/>
    <w:rsid w:val="00944112"/>
    <w:rsid w:val="009441E9"/>
    <w:rsid w:val="0094481C"/>
    <w:rsid w:val="00944BBE"/>
    <w:rsid w:val="00945261"/>
    <w:rsid w:val="00946114"/>
    <w:rsid w:val="009469F2"/>
    <w:rsid w:val="00947182"/>
    <w:rsid w:val="009472D6"/>
    <w:rsid w:val="009477F7"/>
    <w:rsid w:val="00947918"/>
    <w:rsid w:val="00947921"/>
    <w:rsid w:val="009500BF"/>
    <w:rsid w:val="009505FD"/>
    <w:rsid w:val="009509EB"/>
    <w:rsid w:val="00950B44"/>
    <w:rsid w:val="00950F60"/>
    <w:rsid w:val="00951B70"/>
    <w:rsid w:val="00951D6D"/>
    <w:rsid w:val="009525AF"/>
    <w:rsid w:val="0095310A"/>
    <w:rsid w:val="009535D8"/>
    <w:rsid w:val="00953766"/>
    <w:rsid w:val="0095517C"/>
    <w:rsid w:val="0095527E"/>
    <w:rsid w:val="00955CAA"/>
    <w:rsid w:val="00956FBD"/>
    <w:rsid w:val="009578F4"/>
    <w:rsid w:val="0095798D"/>
    <w:rsid w:val="00957BD4"/>
    <w:rsid w:val="00957D2B"/>
    <w:rsid w:val="00957E79"/>
    <w:rsid w:val="00960520"/>
    <w:rsid w:val="00960C28"/>
    <w:rsid w:val="00960D98"/>
    <w:rsid w:val="00960F2E"/>
    <w:rsid w:val="00962D8D"/>
    <w:rsid w:val="00963D87"/>
    <w:rsid w:val="009647C0"/>
    <w:rsid w:val="009650CA"/>
    <w:rsid w:val="0096586B"/>
    <w:rsid w:val="009667D6"/>
    <w:rsid w:val="009673C2"/>
    <w:rsid w:val="00967459"/>
    <w:rsid w:val="00967896"/>
    <w:rsid w:val="00967AB7"/>
    <w:rsid w:val="00970263"/>
    <w:rsid w:val="009703D9"/>
    <w:rsid w:val="00970868"/>
    <w:rsid w:val="00970C1F"/>
    <w:rsid w:val="00971EEE"/>
    <w:rsid w:val="009720B1"/>
    <w:rsid w:val="00972295"/>
    <w:rsid w:val="0097240C"/>
    <w:rsid w:val="009739BD"/>
    <w:rsid w:val="00973D6F"/>
    <w:rsid w:val="00973E62"/>
    <w:rsid w:val="00974089"/>
    <w:rsid w:val="00974172"/>
    <w:rsid w:val="009743D7"/>
    <w:rsid w:val="009748EE"/>
    <w:rsid w:val="00974DD1"/>
    <w:rsid w:val="00974E1F"/>
    <w:rsid w:val="00975118"/>
    <w:rsid w:val="00975B75"/>
    <w:rsid w:val="00975F37"/>
    <w:rsid w:val="00976D35"/>
    <w:rsid w:val="00977748"/>
    <w:rsid w:val="00981AB0"/>
    <w:rsid w:val="00981DBA"/>
    <w:rsid w:val="0098257B"/>
    <w:rsid w:val="00982743"/>
    <w:rsid w:val="00982DD7"/>
    <w:rsid w:val="00983876"/>
    <w:rsid w:val="009845F7"/>
    <w:rsid w:val="009848B2"/>
    <w:rsid w:val="00984A17"/>
    <w:rsid w:val="00984CCE"/>
    <w:rsid w:val="00984D2F"/>
    <w:rsid w:val="0098512F"/>
    <w:rsid w:val="009851F4"/>
    <w:rsid w:val="00985377"/>
    <w:rsid w:val="00985A46"/>
    <w:rsid w:val="009860F0"/>
    <w:rsid w:val="00987154"/>
    <w:rsid w:val="00987666"/>
    <w:rsid w:val="00987CFE"/>
    <w:rsid w:val="00990A74"/>
    <w:rsid w:val="00991187"/>
    <w:rsid w:val="009914BA"/>
    <w:rsid w:val="00991704"/>
    <w:rsid w:val="00991E78"/>
    <w:rsid w:val="00992511"/>
    <w:rsid w:val="00992B8C"/>
    <w:rsid w:val="00993A68"/>
    <w:rsid w:val="0099496F"/>
    <w:rsid w:val="00995085"/>
    <w:rsid w:val="00995589"/>
    <w:rsid w:val="009964A2"/>
    <w:rsid w:val="00996735"/>
    <w:rsid w:val="00996F36"/>
    <w:rsid w:val="00997853"/>
    <w:rsid w:val="009979AE"/>
    <w:rsid w:val="009A0554"/>
    <w:rsid w:val="009A088C"/>
    <w:rsid w:val="009A0A3E"/>
    <w:rsid w:val="009A0B19"/>
    <w:rsid w:val="009A0FCB"/>
    <w:rsid w:val="009A100E"/>
    <w:rsid w:val="009A20C0"/>
    <w:rsid w:val="009A23B8"/>
    <w:rsid w:val="009A26D4"/>
    <w:rsid w:val="009A318F"/>
    <w:rsid w:val="009A31AE"/>
    <w:rsid w:val="009A3815"/>
    <w:rsid w:val="009A403D"/>
    <w:rsid w:val="009A43C6"/>
    <w:rsid w:val="009A4705"/>
    <w:rsid w:val="009A54E3"/>
    <w:rsid w:val="009A5A34"/>
    <w:rsid w:val="009A5CBA"/>
    <w:rsid w:val="009A652D"/>
    <w:rsid w:val="009A6740"/>
    <w:rsid w:val="009A67E5"/>
    <w:rsid w:val="009A76ED"/>
    <w:rsid w:val="009A7A2F"/>
    <w:rsid w:val="009B0B7D"/>
    <w:rsid w:val="009B0FD1"/>
    <w:rsid w:val="009B1BC5"/>
    <w:rsid w:val="009B3053"/>
    <w:rsid w:val="009B312C"/>
    <w:rsid w:val="009B43CB"/>
    <w:rsid w:val="009B4926"/>
    <w:rsid w:val="009B5039"/>
    <w:rsid w:val="009B58DD"/>
    <w:rsid w:val="009B5CE4"/>
    <w:rsid w:val="009B67CA"/>
    <w:rsid w:val="009B706B"/>
    <w:rsid w:val="009B761A"/>
    <w:rsid w:val="009B7968"/>
    <w:rsid w:val="009C008B"/>
    <w:rsid w:val="009C06DA"/>
    <w:rsid w:val="009C08A3"/>
    <w:rsid w:val="009C1EDF"/>
    <w:rsid w:val="009C1EF0"/>
    <w:rsid w:val="009C1F42"/>
    <w:rsid w:val="009C20DA"/>
    <w:rsid w:val="009C26DE"/>
    <w:rsid w:val="009C357A"/>
    <w:rsid w:val="009C6A71"/>
    <w:rsid w:val="009D0039"/>
    <w:rsid w:val="009D10BF"/>
    <w:rsid w:val="009D1FEE"/>
    <w:rsid w:val="009D2D63"/>
    <w:rsid w:val="009D395C"/>
    <w:rsid w:val="009D3A45"/>
    <w:rsid w:val="009D4B10"/>
    <w:rsid w:val="009D4C37"/>
    <w:rsid w:val="009D4C76"/>
    <w:rsid w:val="009D5C69"/>
    <w:rsid w:val="009D70A2"/>
    <w:rsid w:val="009D7259"/>
    <w:rsid w:val="009D7752"/>
    <w:rsid w:val="009D7E61"/>
    <w:rsid w:val="009E07A0"/>
    <w:rsid w:val="009E1242"/>
    <w:rsid w:val="009E1CD2"/>
    <w:rsid w:val="009E1EAE"/>
    <w:rsid w:val="009E2039"/>
    <w:rsid w:val="009E25DC"/>
    <w:rsid w:val="009E331C"/>
    <w:rsid w:val="009E3698"/>
    <w:rsid w:val="009E4CE2"/>
    <w:rsid w:val="009E5141"/>
    <w:rsid w:val="009E600D"/>
    <w:rsid w:val="009F04D5"/>
    <w:rsid w:val="009F062E"/>
    <w:rsid w:val="009F08B4"/>
    <w:rsid w:val="009F109F"/>
    <w:rsid w:val="009F19D8"/>
    <w:rsid w:val="009F3664"/>
    <w:rsid w:val="009F38E4"/>
    <w:rsid w:val="009F3C28"/>
    <w:rsid w:val="009F3CD7"/>
    <w:rsid w:val="009F4459"/>
    <w:rsid w:val="009F4AC1"/>
    <w:rsid w:val="009F4EC4"/>
    <w:rsid w:val="009F4F26"/>
    <w:rsid w:val="009F513D"/>
    <w:rsid w:val="009F6088"/>
    <w:rsid w:val="009F7350"/>
    <w:rsid w:val="009F7B0C"/>
    <w:rsid w:val="009F7E7B"/>
    <w:rsid w:val="00A00704"/>
    <w:rsid w:val="00A00BA2"/>
    <w:rsid w:val="00A00CEA"/>
    <w:rsid w:val="00A03505"/>
    <w:rsid w:val="00A04589"/>
    <w:rsid w:val="00A063F2"/>
    <w:rsid w:val="00A06598"/>
    <w:rsid w:val="00A072AE"/>
    <w:rsid w:val="00A10277"/>
    <w:rsid w:val="00A104CC"/>
    <w:rsid w:val="00A10699"/>
    <w:rsid w:val="00A107E5"/>
    <w:rsid w:val="00A10AD9"/>
    <w:rsid w:val="00A10C8A"/>
    <w:rsid w:val="00A1160E"/>
    <w:rsid w:val="00A126C1"/>
    <w:rsid w:val="00A1311D"/>
    <w:rsid w:val="00A14FFE"/>
    <w:rsid w:val="00A157E3"/>
    <w:rsid w:val="00A15D23"/>
    <w:rsid w:val="00A16A64"/>
    <w:rsid w:val="00A178A3"/>
    <w:rsid w:val="00A17996"/>
    <w:rsid w:val="00A17B36"/>
    <w:rsid w:val="00A17BCF"/>
    <w:rsid w:val="00A17CE8"/>
    <w:rsid w:val="00A2017A"/>
    <w:rsid w:val="00A201EA"/>
    <w:rsid w:val="00A20AEF"/>
    <w:rsid w:val="00A225F9"/>
    <w:rsid w:val="00A22981"/>
    <w:rsid w:val="00A22A7C"/>
    <w:rsid w:val="00A23588"/>
    <w:rsid w:val="00A23693"/>
    <w:rsid w:val="00A23774"/>
    <w:rsid w:val="00A23CE0"/>
    <w:rsid w:val="00A23D15"/>
    <w:rsid w:val="00A248EA"/>
    <w:rsid w:val="00A2505F"/>
    <w:rsid w:val="00A2556D"/>
    <w:rsid w:val="00A2574A"/>
    <w:rsid w:val="00A257D5"/>
    <w:rsid w:val="00A268F4"/>
    <w:rsid w:val="00A270CC"/>
    <w:rsid w:val="00A27ED9"/>
    <w:rsid w:val="00A3026C"/>
    <w:rsid w:val="00A302EF"/>
    <w:rsid w:val="00A30C4B"/>
    <w:rsid w:val="00A30E04"/>
    <w:rsid w:val="00A31611"/>
    <w:rsid w:val="00A3206B"/>
    <w:rsid w:val="00A333EA"/>
    <w:rsid w:val="00A336FB"/>
    <w:rsid w:val="00A33712"/>
    <w:rsid w:val="00A347ED"/>
    <w:rsid w:val="00A348DD"/>
    <w:rsid w:val="00A34960"/>
    <w:rsid w:val="00A352A3"/>
    <w:rsid w:val="00A35C93"/>
    <w:rsid w:val="00A35EAA"/>
    <w:rsid w:val="00A36043"/>
    <w:rsid w:val="00A36F2A"/>
    <w:rsid w:val="00A370E1"/>
    <w:rsid w:val="00A372EE"/>
    <w:rsid w:val="00A37550"/>
    <w:rsid w:val="00A40595"/>
    <w:rsid w:val="00A40F6D"/>
    <w:rsid w:val="00A41006"/>
    <w:rsid w:val="00A41715"/>
    <w:rsid w:val="00A4246B"/>
    <w:rsid w:val="00A436F8"/>
    <w:rsid w:val="00A437DC"/>
    <w:rsid w:val="00A43B18"/>
    <w:rsid w:val="00A43B31"/>
    <w:rsid w:val="00A4448D"/>
    <w:rsid w:val="00A44A7A"/>
    <w:rsid w:val="00A44CE6"/>
    <w:rsid w:val="00A45493"/>
    <w:rsid w:val="00A47587"/>
    <w:rsid w:val="00A50426"/>
    <w:rsid w:val="00A512D4"/>
    <w:rsid w:val="00A514C0"/>
    <w:rsid w:val="00A52E1E"/>
    <w:rsid w:val="00A53DDE"/>
    <w:rsid w:val="00A54057"/>
    <w:rsid w:val="00A5560C"/>
    <w:rsid w:val="00A573B8"/>
    <w:rsid w:val="00A573BE"/>
    <w:rsid w:val="00A57650"/>
    <w:rsid w:val="00A57B2F"/>
    <w:rsid w:val="00A604F2"/>
    <w:rsid w:val="00A60E24"/>
    <w:rsid w:val="00A61C18"/>
    <w:rsid w:val="00A62C2B"/>
    <w:rsid w:val="00A63A1B"/>
    <w:rsid w:val="00A644CB"/>
    <w:rsid w:val="00A649EE"/>
    <w:rsid w:val="00A64D21"/>
    <w:rsid w:val="00A654D7"/>
    <w:rsid w:val="00A658A3"/>
    <w:rsid w:val="00A65E05"/>
    <w:rsid w:val="00A65F75"/>
    <w:rsid w:val="00A6686F"/>
    <w:rsid w:val="00A66B78"/>
    <w:rsid w:val="00A66E0B"/>
    <w:rsid w:val="00A6719D"/>
    <w:rsid w:val="00A7029B"/>
    <w:rsid w:val="00A7048A"/>
    <w:rsid w:val="00A709AF"/>
    <w:rsid w:val="00A7168B"/>
    <w:rsid w:val="00A7188A"/>
    <w:rsid w:val="00A72205"/>
    <w:rsid w:val="00A722DF"/>
    <w:rsid w:val="00A72C95"/>
    <w:rsid w:val="00A72D77"/>
    <w:rsid w:val="00A72E09"/>
    <w:rsid w:val="00A7317E"/>
    <w:rsid w:val="00A736A0"/>
    <w:rsid w:val="00A74810"/>
    <w:rsid w:val="00A75B1B"/>
    <w:rsid w:val="00A80078"/>
    <w:rsid w:val="00A8016C"/>
    <w:rsid w:val="00A80634"/>
    <w:rsid w:val="00A80BE1"/>
    <w:rsid w:val="00A81B8A"/>
    <w:rsid w:val="00A82059"/>
    <w:rsid w:val="00A82215"/>
    <w:rsid w:val="00A8285C"/>
    <w:rsid w:val="00A82CD4"/>
    <w:rsid w:val="00A843E7"/>
    <w:rsid w:val="00A85141"/>
    <w:rsid w:val="00A858B6"/>
    <w:rsid w:val="00A86201"/>
    <w:rsid w:val="00A86E88"/>
    <w:rsid w:val="00A87319"/>
    <w:rsid w:val="00A901B4"/>
    <w:rsid w:val="00A912D4"/>
    <w:rsid w:val="00A9144B"/>
    <w:rsid w:val="00A91458"/>
    <w:rsid w:val="00A91FEF"/>
    <w:rsid w:val="00A94FFA"/>
    <w:rsid w:val="00A95354"/>
    <w:rsid w:val="00A955EB"/>
    <w:rsid w:val="00A9596E"/>
    <w:rsid w:val="00A95CE4"/>
    <w:rsid w:val="00A95D37"/>
    <w:rsid w:val="00A961B6"/>
    <w:rsid w:val="00A97AF4"/>
    <w:rsid w:val="00AA1555"/>
    <w:rsid w:val="00AA2017"/>
    <w:rsid w:val="00AA2042"/>
    <w:rsid w:val="00AA2A7B"/>
    <w:rsid w:val="00AA3371"/>
    <w:rsid w:val="00AA34E8"/>
    <w:rsid w:val="00AA3857"/>
    <w:rsid w:val="00AA47C2"/>
    <w:rsid w:val="00AA47D1"/>
    <w:rsid w:val="00AA4F6D"/>
    <w:rsid w:val="00AA5049"/>
    <w:rsid w:val="00AA5D47"/>
    <w:rsid w:val="00AA6317"/>
    <w:rsid w:val="00AA6447"/>
    <w:rsid w:val="00AA7D4A"/>
    <w:rsid w:val="00AB005B"/>
    <w:rsid w:val="00AB08E8"/>
    <w:rsid w:val="00AB121F"/>
    <w:rsid w:val="00AB1448"/>
    <w:rsid w:val="00AB2E6E"/>
    <w:rsid w:val="00AB38F0"/>
    <w:rsid w:val="00AB3C5A"/>
    <w:rsid w:val="00AB4C27"/>
    <w:rsid w:val="00AB53D8"/>
    <w:rsid w:val="00AB6309"/>
    <w:rsid w:val="00AB6D33"/>
    <w:rsid w:val="00AB7068"/>
    <w:rsid w:val="00AB7566"/>
    <w:rsid w:val="00AB764D"/>
    <w:rsid w:val="00AC04CB"/>
    <w:rsid w:val="00AC11BE"/>
    <w:rsid w:val="00AC134E"/>
    <w:rsid w:val="00AC1C5B"/>
    <w:rsid w:val="00AC25B0"/>
    <w:rsid w:val="00AC3396"/>
    <w:rsid w:val="00AC3EAD"/>
    <w:rsid w:val="00AC41AB"/>
    <w:rsid w:val="00AC4A4C"/>
    <w:rsid w:val="00AC5CB2"/>
    <w:rsid w:val="00AC689F"/>
    <w:rsid w:val="00AC6DE7"/>
    <w:rsid w:val="00AC7EAD"/>
    <w:rsid w:val="00AD0125"/>
    <w:rsid w:val="00AD07B7"/>
    <w:rsid w:val="00AD14E2"/>
    <w:rsid w:val="00AD1DF0"/>
    <w:rsid w:val="00AD1F09"/>
    <w:rsid w:val="00AD2983"/>
    <w:rsid w:val="00AD4794"/>
    <w:rsid w:val="00AD47F9"/>
    <w:rsid w:val="00AD48D8"/>
    <w:rsid w:val="00AD502F"/>
    <w:rsid w:val="00AD6C4E"/>
    <w:rsid w:val="00AD70BF"/>
    <w:rsid w:val="00AD74BC"/>
    <w:rsid w:val="00AD77E0"/>
    <w:rsid w:val="00AE115B"/>
    <w:rsid w:val="00AE1213"/>
    <w:rsid w:val="00AE28C8"/>
    <w:rsid w:val="00AE3021"/>
    <w:rsid w:val="00AE3207"/>
    <w:rsid w:val="00AE3838"/>
    <w:rsid w:val="00AE41B0"/>
    <w:rsid w:val="00AE5071"/>
    <w:rsid w:val="00AE5EBA"/>
    <w:rsid w:val="00AE6154"/>
    <w:rsid w:val="00AE6CC5"/>
    <w:rsid w:val="00AE7FE1"/>
    <w:rsid w:val="00AF0B83"/>
    <w:rsid w:val="00AF0C84"/>
    <w:rsid w:val="00AF2497"/>
    <w:rsid w:val="00AF2CF8"/>
    <w:rsid w:val="00AF394A"/>
    <w:rsid w:val="00AF5357"/>
    <w:rsid w:val="00AF57A3"/>
    <w:rsid w:val="00AF580E"/>
    <w:rsid w:val="00AF6A93"/>
    <w:rsid w:val="00AF6D64"/>
    <w:rsid w:val="00AF6E44"/>
    <w:rsid w:val="00AF7B07"/>
    <w:rsid w:val="00B007AF"/>
    <w:rsid w:val="00B00982"/>
    <w:rsid w:val="00B012F2"/>
    <w:rsid w:val="00B0147E"/>
    <w:rsid w:val="00B0209D"/>
    <w:rsid w:val="00B02510"/>
    <w:rsid w:val="00B0284D"/>
    <w:rsid w:val="00B02F25"/>
    <w:rsid w:val="00B0307C"/>
    <w:rsid w:val="00B04D3E"/>
    <w:rsid w:val="00B04FA2"/>
    <w:rsid w:val="00B04FFF"/>
    <w:rsid w:val="00B05170"/>
    <w:rsid w:val="00B05B56"/>
    <w:rsid w:val="00B06803"/>
    <w:rsid w:val="00B06AFB"/>
    <w:rsid w:val="00B06EE2"/>
    <w:rsid w:val="00B071BE"/>
    <w:rsid w:val="00B07AF9"/>
    <w:rsid w:val="00B10E60"/>
    <w:rsid w:val="00B10F0B"/>
    <w:rsid w:val="00B1117D"/>
    <w:rsid w:val="00B111BB"/>
    <w:rsid w:val="00B11F1B"/>
    <w:rsid w:val="00B122E1"/>
    <w:rsid w:val="00B12361"/>
    <w:rsid w:val="00B12913"/>
    <w:rsid w:val="00B12E5F"/>
    <w:rsid w:val="00B13DEA"/>
    <w:rsid w:val="00B151D2"/>
    <w:rsid w:val="00B15537"/>
    <w:rsid w:val="00B15816"/>
    <w:rsid w:val="00B15840"/>
    <w:rsid w:val="00B15CD7"/>
    <w:rsid w:val="00B1726F"/>
    <w:rsid w:val="00B209DC"/>
    <w:rsid w:val="00B22EEC"/>
    <w:rsid w:val="00B240C2"/>
    <w:rsid w:val="00B2417B"/>
    <w:rsid w:val="00B24A40"/>
    <w:rsid w:val="00B24B6F"/>
    <w:rsid w:val="00B2509F"/>
    <w:rsid w:val="00B2520A"/>
    <w:rsid w:val="00B25EEF"/>
    <w:rsid w:val="00B26279"/>
    <w:rsid w:val="00B27911"/>
    <w:rsid w:val="00B279E3"/>
    <w:rsid w:val="00B3199E"/>
    <w:rsid w:val="00B33B70"/>
    <w:rsid w:val="00B34927"/>
    <w:rsid w:val="00B3493D"/>
    <w:rsid w:val="00B34AD3"/>
    <w:rsid w:val="00B352B4"/>
    <w:rsid w:val="00B35657"/>
    <w:rsid w:val="00B35A44"/>
    <w:rsid w:val="00B35E6C"/>
    <w:rsid w:val="00B3625C"/>
    <w:rsid w:val="00B370C0"/>
    <w:rsid w:val="00B37514"/>
    <w:rsid w:val="00B40E3A"/>
    <w:rsid w:val="00B411E7"/>
    <w:rsid w:val="00B4128D"/>
    <w:rsid w:val="00B415C5"/>
    <w:rsid w:val="00B4164B"/>
    <w:rsid w:val="00B41B8A"/>
    <w:rsid w:val="00B42D37"/>
    <w:rsid w:val="00B42DC9"/>
    <w:rsid w:val="00B44426"/>
    <w:rsid w:val="00B444CA"/>
    <w:rsid w:val="00B446F9"/>
    <w:rsid w:val="00B4543D"/>
    <w:rsid w:val="00B4551F"/>
    <w:rsid w:val="00B45682"/>
    <w:rsid w:val="00B47BF0"/>
    <w:rsid w:val="00B50363"/>
    <w:rsid w:val="00B503D2"/>
    <w:rsid w:val="00B50590"/>
    <w:rsid w:val="00B50C36"/>
    <w:rsid w:val="00B50EAB"/>
    <w:rsid w:val="00B53DAB"/>
    <w:rsid w:val="00B53F17"/>
    <w:rsid w:val="00B54184"/>
    <w:rsid w:val="00B54201"/>
    <w:rsid w:val="00B54C60"/>
    <w:rsid w:val="00B551C6"/>
    <w:rsid w:val="00B552C3"/>
    <w:rsid w:val="00B56772"/>
    <w:rsid w:val="00B57352"/>
    <w:rsid w:val="00B57465"/>
    <w:rsid w:val="00B5768A"/>
    <w:rsid w:val="00B57FD2"/>
    <w:rsid w:val="00B60048"/>
    <w:rsid w:val="00B603DC"/>
    <w:rsid w:val="00B6058D"/>
    <w:rsid w:val="00B60988"/>
    <w:rsid w:val="00B613D2"/>
    <w:rsid w:val="00B62AC3"/>
    <w:rsid w:val="00B6306B"/>
    <w:rsid w:val="00B639BA"/>
    <w:rsid w:val="00B64271"/>
    <w:rsid w:val="00B6529C"/>
    <w:rsid w:val="00B6582C"/>
    <w:rsid w:val="00B65F3D"/>
    <w:rsid w:val="00B664AC"/>
    <w:rsid w:val="00B66FF4"/>
    <w:rsid w:val="00B677A1"/>
    <w:rsid w:val="00B7128C"/>
    <w:rsid w:val="00B717E0"/>
    <w:rsid w:val="00B71932"/>
    <w:rsid w:val="00B7219C"/>
    <w:rsid w:val="00B740A4"/>
    <w:rsid w:val="00B745DF"/>
    <w:rsid w:val="00B746D7"/>
    <w:rsid w:val="00B7475B"/>
    <w:rsid w:val="00B7506F"/>
    <w:rsid w:val="00B75077"/>
    <w:rsid w:val="00B75C75"/>
    <w:rsid w:val="00B75D81"/>
    <w:rsid w:val="00B763BD"/>
    <w:rsid w:val="00B76CA1"/>
    <w:rsid w:val="00B7704F"/>
    <w:rsid w:val="00B7771D"/>
    <w:rsid w:val="00B800D6"/>
    <w:rsid w:val="00B805EF"/>
    <w:rsid w:val="00B80CB9"/>
    <w:rsid w:val="00B812C6"/>
    <w:rsid w:val="00B817D5"/>
    <w:rsid w:val="00B81865"/>
    <w:rsid w:val="00B81A28"/>
    <w:rsid w:val="00B81B8A"/>
    <w:rsid w:val="00B8257A"/>
    <w:rsid w:val="00B82CBD"/>
    <w:rsid w:val="00B837F9"/>
    <w:rsid w:val="00B839B5"/>
    <w:rsid w:val="00B84313"/>
    <w:rsid w:val="00B857F8"/>
    <w:rsid w:val="00B864CE"/>
    <w:rsid w:val="00B8679E"/>
    <w:rsid w:val="00B86848"/>
    <w:rsid w:val="00B86DD9"/>
    <w:rsid w:val="00B87961"/>
    <w:rsid w:val="00B87FF2"/>
    <w:rsid w:val="00B90EBB"/>
    <w:rsid w:val="00B90FF1"/>
    <w:rsid w:val="00B91364"/>
    <w:rsid w:val="00B914DF"/>
    <w:rsid w:val="00B91934"/>
    <w:rsid w:val="00B9267F"/>
    <w:rsid w:val="00B93133"/>
    <w:rsid w:val="00B93376"/>
    <w:rsid w:val="00B93B54"/>
    <w:rsid w:val="00B94892"/>
    <w:rsid w:val="00B94CB5"/>
    <w:rsid w:val="00B94DF4"/>
    <w:rsid w:val="00B94FB1"/>
    <w:rsid w:val="00B96052"/>
    <w:rsid w:val="00B96AF7"/>
    <w:rsid w:val="00B9783F"/>
    <w:rsid w:val="00B97D02"/>
    <w:rsid w:val="00BA0045"/>
    <w:rsid w:val="00BA1261"/>
    <w:rsid w:val="00BA1FB8"/>
    <w:rsid w:val="00BA20B4"/>
    <w:rsid w:val="00BA3751"/>
    <w:rsid w:val="00BA37B4"/>
    <w:rsid w:val="00BA4AE0"/>
    <w:rsid w:val="00BA53E7"/>
    <w:rsid w:val="00BA592A"/>
    <w:rsid w:val="00BA59DA"/>
    <w:rsid w:val="00BA5CBF"/>
    <w:rsid w:val="00BA6BF1"/>
    <w:rsid w:val="00BA76DA"/>
    <w:rsid w:val="00BA77D5"/>
    <w:rsid w:val="00BA7E50"/>
    <w:rsid w:val="00BA7EDE"/>
    <w:rsid w:val="00BB04D8"/>
    <w:rsid w:val="00BB1A98"/>
    <w:rsid w:val="00BB354A"/>
    <w:rsid w:val="00BB3C6F"/>
    <w:rsid w:val="00BB3D9E"/>
    <w:rsid w:val="00BB3EC9"/>
    <w:rsid w:val="00BB3EF4"/>
    <w:rsid w:val="00BB4322"/>
    <w:rsid w:val="00BB49B0"/>
    <w:rsid w:val="00BB4DC1"/>
    <w:rsid w:val="00BB573F"/>
    <w:rsid w:val="00BB582B"/>
    <w:rsid w:val="00BB5DA3"/>
    <w:rsid w:val="00BB5E09"/>
    <w:rsid w:val="00BB6CFA"/>
    <w:rsid w:val="00BB743B"/>
    <w:rsid w:val="00BC081C"/>
    <w:rsid w:val="00BC0993"/>
    <w:rsid w:val="00BC193D"/>
    <w:rsid w:val="00BC2DCE"/>
    <w:rsid w:val="00BC2E25"/>
    <w:rsid w:val="00BC3458"/>
    <w:rsid w:val="00BC36C3"/>
    <w:rsid w:val="00BC45BE"/>
    <w:rsid w:val="00BC46D8"/>
    <w:rsid w:val="00BC4A92"/>
    <w:rsid w:val="00BC4EBD"/>
    <w:rsid w:val="00BC4FCA"/>
    <w:rsid w:val="00BC5C2D"/>
    <w:rsid w:val="00BC6122"/>
    <w:rsid w:val="00BC6B86"/>
    <w:rsid w:val="00BC6C98"/>
    <w:rsid w:val="00BC6D46"/>
    <w:rsid w:val="00BC7221"/>
    <w:rsid w:val="00BC7556"/>
    <w:rsid w:val="00BD00CF"/>
    <w:rsid w:val="00BD03DB"/>
    <w:rsid w:val="00BD0747"/>
    <w:rsid w:val="00BD0894"/>
    <w:rsid w:val="00BD0959"/>
    <w:rsid w:val="00BD0AA0"/>
    <w:rsid w:val="00BD147C"/>
    <w:rsid w:val="00BD1843"/>
    <w:rsid w:val="00BD1D4F"/>
    <w:rsid w:val="00BD221E"/>
    <w:rsid w:val="00BD2325"/>
    <w:rsid w:val="00BD2CA0"/>
    <w:rsid w:val="00BD3EA9"/>
    <w:rsid w:val="00BD4647"/>
    <w:rsid w:val="00BD4EAD"/>
    <w:rsid w:val="00BD53F8"/>
    <w:rsid w:val="00BD6171"/>
    <w:rsid w:val="00BD6364"/>
    <w:rsid w:val="00BD64BE"/>
    <w:rsid w:val="00BD6B8E"/>
    <w:rsid w:val="00BD70D4"/>
    <w:rsid w:val="00BD791B"/>
    <w:rsid w:val="00BE00B2"/>
    <w:rsid w:val="00BE11C9"/>
    <w:rsid w:val="00BE28CB"/>
    <w:rsid w:val="00BE2E5D"/>
    <w:rsid w:val="00BE3601"/>
    <w:rsid w:val="00BE38D3"/>
    <w:rsid w:val="00BE41F1"/>
    <w:rsid w:val="00BE4654"/>
    <w:rsid w:val="00BE46C2"/>
    <w:rsid w:val="00BE53ED"/>
    <w:rsid w:val="00BE5959"/>
    <w:rsid w:val="00BE653B"/>
    <w:rsid w:val="00BE6D68"/>
    <w:rsid w:val="00BE6DB4"/>
    <w:rsid w:val="00BE70C3"/>
    <w:rsid w:val="00BE71C5"/>
    <w:rsid w:val="00BE77A8"/>
    <w:rsid w:val="00BE7877"/>
    <w:rsid w:val="00BF02C9"/>
    <w:rsid w:val="00BF06B5"/>
    <w:rsid w:val="00BF0DBE"/>
    <w:rsid w:val="00BF1ED3"/>
    <w:rsid w:val="00BF320A"/>
    <w:rsid w:val="00BF3252"/>
    <w:rsid w:val="00BF3905"/>
    <w:rsid w:val="00BF3E17"/>
    <w:rsid w:val="00BF3FA5"/>
    <w:rsid w:val="00BF41AC"/>
    <w:rsid w:val="00BF4333"/>
    <w:rsid w:val="00BF4425"/>
    <w:rsid w:val="00BF455F"/>
    <w:rsid w:val="00BF49A7"/>
    <w:rsid w:val="00BF4A58"/>
    <w:rsid w:val="00BF510A"/>
    <w:rsid w:val="00BF56E8"/>
    <w:rsid w:val="00BF58BD"/>
    <w:rsid w:val="00BF66AA"/>
    <w:rsid w:val="00BF69B7"/>
    <w:rsid w:val="00BF6A2C"/>
    <w:rsid w:val="00BF70BF"/>
    <w:rsid w:val="00C000D4"/>
    <w:rsid w:val="00C00AC1"/>
    <w:rsid w:val="00C015D2"/>
    <w:rsid w:val="00C01F48"/>
    <w:rsid w:val="00C02C23"/>
    <w:rsid w:val="00C02C4C"/>
    <w:rsid w:val="00C02DDE"/>
    <w:rsid w:val="00C0361C"/>
    <w:rsid w:val="00C03DF4"/>
    <w:rsid w:val="00C044DF"/>
    <w:rsid w:val="00C0458D"/>
    <w:rsid w:val="00C0554D"/>
    <w:rsid w:val="00C057CB"/>
    <w:rsid w:val="00C05A48"/>
    <w:rsid w:val="00C0619E"/>
    <w:rsid w:val="00C0737F"/>
    <w:rsid w:val="00C1059C"/>
    <w:rsid w:val="00C105DA"/>
    <w:rsid w:val="00C105DF"/>
    <w:rsid w:val="00C10AE8"/>
    <w:rsid w:val="00C112F0"/>
    <w:rsid w:val="00C117CC"/>
    <w:rsid w:val="00C11B5E"/>
    <w:rsid w:val="00C12204"/>
    <w:rsid w:val="00C124F1"/>
    <w:rsid w:val="00C125B8"/>
    <w:rsid w:val="00C13CFF"/>
    <w:rsid w:val="00C13E72"/>
    <w:rsid w:val="00C14D55"/>
    <w:rsid w:val="00C15532"/>
    <w:rsid w:val="00C158F5"/>
    <w:rsid w:val="00C15C79"/>
    <w:rsid w:val="00C1668F"/>
    <w:rsid w:val="00C17799"/>
    <w:rsid w:val="00C179B4"/>
    <w:rsid w:val="00C17CC8"/>
    <w:rsid w:val="00C206B6"/>
    <w:rsid w:val="00C213F2"/>
    <w:rsid w:val="00C21ED1"/>
    <w:rsid w:val="00C22B00"/>
    <w:rsid w:val="00C22CC4"/>
    <w:rsid w:val="00C230EB"/>
    <w:rsid w:val="00C24120"/>
    <w:rsid w:val="00C2464D"/>
    <w:rsid w:val="00C249A2"/>
    <w:rsid w:val="00C24C21"/>
    <w:rsid w:val="00C24FEA"/>
    <w:rsid w:val="00C2505B"/>
    <w:rsid w:val="00C2687A"/>
    <w:rsid w:val="00C27191"/>
    <w:rsid w:val="00C27315"/>
    <w:rsid w:val="00C27812"/>
    <w:rsid w:val="00C27CA1"/>
    <w:rsid w:val="00C30354"/>
    <w:rsid w:val="00C307F9"/>
    <w:rsid w:val="00C312EC"/>
    <w:rsid w:val="00C31726"/>
    <w:rsid w:val="00C33031"/>
    <w:rsid w:val="00C34D19"/>
    <w:rsid w:val="00C354F2"/>
    <w:rsid w:val="00C35538"/>
    <w:rsid w:val="00C360A6"/>
    <w:rsid w:val="00C363CD"/>
    <w:rsid w:val="00C36420"/>
    <w:rsid w:val="00C3658B"/>
    <w:rsid w:val="00C3662F"/>
    <w:rsid w:val="00C377B1"/>
    <w:rsid w:val="00C405B1"/>
    <w:rsid w:val="00C4064D"/>
    <w:rsid w:val="00C40CB9"/>
    <w:rsid w:val="00C40E22"/>
    <w:rsid w:val="00C40E63"/>
    <w:rsid w:val="00C4105C"/>
    <w:rsid w:val="00C41103"/>
    <w:rsid w:val="00C416D2"/>
    <w:rsid w:val="00C419B1"/>
    <w:rsid w:val="00C41DB1"/>
    <w:rsid w:val="00C423CD"/>
    <w:rsid w:val="00C427EB"/>
    <w:rsid w:val="00C42BFF"/>
    <w:rsid w:val="00C43465"/>
    <w:rsid w:val="00C43D35"/>
    <w:rsid w:val="00C43E42"/>
    <w:rsid w:val="00C452F8"/>
    <w:rsid w:val="00C4675F"/>
    <w:rsid w:val="00C46856"/>
    <w:rsid w:val="00C46DC7"/>
    <w:rsid w:val="00C47307"/>
    <w:rsid w:val="00C47531"/>
    <w:rsid w:val="00C47EAE"/>
    <w:rsid w:val="00C47F5E"/>
    <w:rsid w:val="00C50194"/>
    <w:rsid w:val="00C50443"/>
    <w:rsid w:val="00C50A35"/>
    <w:rsid w:val="00C51628"/>
    <w:rsid w:val="00C52860"/>
    <w:rsid w:val="00C5341E"/>
    <w:rsid w:val="00C53460"/>
    <w:rsid w:val="00C53E40"/>
    <w:rsid w:val="00C5410D"/>
    <w:rsid w:val="00C544E0"/>
    <w:rsid w:val="00C54FB4"/>
    <w:rsid w:val="00C55716"/>
    <w:rsid w:val="00C55763"/>
    <w:rsid w:val="00C55AF6"/>
    <w:rsid w:val="00C55CC8"/>
    <w:rsid w:val="00C56496"/>
    <w:rsid w:val="00C56FAD"/>
    <w:rsid w:val="00C57402"/>
    <w:rsid w:val="00C602A3"/>
    <w:rsid w:val="00C605B9"/>
    <w:rsid w:val="00C6097B"/>
    <w:rsid w:val="00C60DBC"/>
    <w:rsid w:val="00C60FAD"/>
    <w:rsid w:val="00C62515"/>
    <w:rsid w:val="00C62521"/>
    <w:rsid w:val="00C62BBC"/>
    <w:rsid w:val="00C62D9C"/>
    <w:rsid w:val="00C638DF"/>
    <w:rsid w:val="00C63CC8"/>
    <w:rsid w:val="00C63CD4"/>
    <w:rsid w:val="00C64457"/>
    <w:rsid w:val="00C65E8A"/>
    <w:rsid w:val="00C66A5D"/>
    <w:rsid w:val="00C66B83"/>
    <w:rsid w:val="00C66EFA"/>
    <w:rsid w:val="00C671F9"/>
    <w:rsid w:val="00C67516"/>
    <w:rsid w:val="00C67DF1"/>
    <w:rsid w:val="00C7139D"/>
    <w:rsid w:val="00C714D6"/>
    <w:rsid w:val="00C718AE"/>
    <w:rsid w:val="00C71F49"/>
    <w:rsid w:val="00C72751"/>
    <w:rsid w:val="00C7401B"/>
    <w:rsid w:val="00C768AB"/>
    <w:rsid w:val="00C768C6"/>
    <w:rsid w:val="00C76F09"/>
    <w:rsid w:val="00C77225"/>
    <w:rsid w:val="00C77BC5"/>
    <w:rsid w:val="00C77F66"/>
    <w:rsid w:val="00C8030A"/>
    <w:rsid w:val="00C8038E"/>
    <w:rsid w:val="00C80529"/>
    <w:rsid w:val="00C8052B"/>
    <w:rsid w:val="00C8073B"/>
    <w:rsid w:val="00C808B0"/>
    <w:rsid w:val="00C80ED8"/>
    <w:rsid w:val="00C80F90"/>
    <w:rsid w:val="00C815E4"/>
    <w:rsid w:val="00C81F49"/>
    <w:rsid w:val="00C82088"/>
    <w:rsid w:val="00C83113"/>
    <w:rsid w:val="00C83588"/>
    <w:rsid w:val="00C83A32"/>
    <w:rsid w:val="00C83C44"/>
    <w:rsid w:val="00C84E91"/>
    <w:rsid w:val="00C85D8E"/>
    <w:rsid w:val="00C86238"/>
    <w:rsid w:val="00C863E3"/>
    <w:rsid w:val="00C865E9"/>
    <w:rsid w:val="00C86837"/>
    <w:rsid w:val="00C87718"/>
    <w:rsid w:val="00C900B6"/>
    <w:rsid w:val="00C90356"/>
    <w:rsid w:val="00C90CB4"/>
    <w:rsid w:val="00C911DE"/>
    <w:rsid w:val="00C9169B"/>
    <w:rsid w:val="00C91DC8"/>
    <w:rsid w:val="00C91DCD"/>
    <w:rsid w:val="00C92B5E"/>
    <w:rsid w:val="00C946A4"/>
    <w:rsid w:val="00C956BC"/>
    <w:rsid w:val="00C96460"/>
    <w:rsid w:val="00C96CB3"/>
    <w:rsid w:val="00CA0372"/>
    <w:rsid w:val="00CA03F5"/>
    <w:rsid w:val="00CA0622"/>
    <w:rsid w:val="00CA17CA"/>
    <w:rsid w:val="00CA1883"/>
    <w:rsid w:val="00CA1C7D"/>
    <w:rsid w:val="00CA21EC"/>
    <w:rsid w:val="00CA2202"/>
    <w:rsid w:val="00CA221A"/>
    <w:rsid w:val="00CA22A7"/>
    <w:rsid w:val="00CA3B6F"/>
    <w:rsid w:val="00CA4202"/>
    <w:rsid w:val="00CA42AB"/>
    <w:rsid w:val="00CA44B3"/>
    <w:rsid w:val="00CA453D"/>
    <w:rsid w:val="00CA4606"/>
    <w:rsid w:val="00CA467A"/>
    <w:rsid w:val="00CA526B"/>
    <w:rsid w:val="00CA56C9"/>
    <w:rsid w:val="00CB038A"/>
    <w:rsid w:val="00CB0512"/>
    <w:rsid w:val="00CB07EE"/>
    <w:rsid w:val="00CB15EB"/>
    <w:rsid w:val="00CB205D"/>
    <w:rsid w:val="00CB2156"/>
    <w:rsid w:val="00CB2A73"/>
    <w:rsid w:val="00CB3263"/>
    <w:rsid w:val="00CB37DC"/>
    <w:rsid w:val="00CB38E6"/>
    <w:rsid w:val="00CB4470"/>
    <w:rsid w:val="00CB4994"/>
    <w:rsid w:val="00CB4AC3"/>
    <w:rsid w:val="00CB4D2D"/>
    <w:rsid w:val="00CB50AC"/>
    <w:rsid w:val="00CB5997"/>
    <w:rsid w:val="00CB6B70"/>
    <w:rsid w:val="00CB72D1"/>
    <w:rsid w:val="00CB7A85"/>
    <w:rsid w:val="00CB7F6E"/>
    <w:rsid w:val="00CC0D7A"/>
    <w:rsid w:val="00CC1586"/>
    <w:rsid w:val="00CC1E27"/>
    <w:rsid w:val="00CC2C48"/>
    <w:rsid w:val="00CC30AF"/>
    <w:rsid w:val="00CC36C8"/>
    <w:rsid w:val="00CC4329"/>
    <w:rsid w:val="00CC4B40"/>
    <w:rsid w:val="00CC5F8A"/>
    <w:rsid w:val="00CC5FD1"/>
    <w:rsid w:val="00CC65E9"/>
    <w:rsid w:val="00CC6E85"/>
    <w:rsid w:val="00CC7883"/>
    <w:rsid w:val="00CC7D35"/>
    <w:rsid w:val="00CD2452"/>
    <w:rsid w:val="00CD262A"/>
    <w:rsid w:val="00CD2A9B"/>
    <w:rsid w:val="00CD30C4"/>
    <w:rsid w:val="00CD31AC"/>
    <w:rsid w:val="00CD4401"/>
    <w:rsid w:val="00CD4C81"/>
    <w:rsid w:val="00CD66B4"/>
    <w:rsid w:val="00CD672E"/>
    <w:rsid w:val="00CD6778"/>
    <w:rsid w:val="00CD68E3"/>
    <w:rsid w:val="00CD6B80"/>
    <w:rsid w:val="00CE010E"/>
    <w:rsid w:val="00CE04A8"/>
    <w:rsid w:val="00CE0B89"/>
    <w:rsid w:val="00CE0C0C"/>
    <w:rsid w:val="00CE1ABD"/>
    <w:rsid w:val="00CE2E3B"/>
    <w:rsid w:val="00CE3D86"/>
    <w:rsid w:val="00CE41BD"/>
    <w:rsid w:val="00CE5004"/>
    <w:rsid w:val="00CE5328"/>
    <w:rsid w:val="00CE668E"/>
    <w:rsid w:val="00CE66D2"/>
    <w:rsid w:val="00CE66DF"/>
    <w:rsid w:val="00CE671A"/>
    <w:rsid w:val="00CE7D07"/>
    <w:rsid w:val="00CF043E"/>
    <w:rsid w:val="00CF0AE9"/>
    <w:rsid w:val="00CF0F3B"/>
    <w:rsid w:val="00CF0F7C"/>
    <w:rsid w:val="00CF1177"/>
    <w:rsid w:val="00CF2372"/>
    <w:rsid w:val="00CF38C4"/>
    <w:rsid w:val="00CF3B52"/>
    <w:rsid w:val="00CF3BDE"/>
    <w:rsid w:val="00CF4039"/>
    <w:rsid w:val="00CF4B8E"/>
    <w:rsid w:val="00CF4BA8"/>
    <w:rsid w:val="00CF4D81"/>
    <w:rsid w:val="00CF4E39"/>
    <w:rsid w:val="00CF533B"/>
    <w:rsid w:val="00CF5A21"/>
    <w:rsid w:val="00CF5E71"/>
    <w:rsid w:val="00CF6CE4"/>
    <w:rsid w:val="00CF7437"/>
    <w:rsid w:val="00CF7D8D"/>
    <w:rsid w:val="00D00657"/>
    <w:rsid w:val="00D0073A"/>
    <w:rsid w:val="00D00D45"/>
    <w:rsid w:val="00D010A8"/>
    <w:rsid w:val="00D016C0"/>
    <w:rsid w:val="00D02139"/>
    <w:rsid w:val="00D02DA9"/>
    <w:rsid w:val="00D032DA"/>
    <w:rsid w:val="00D03331"/>
    <w:rsid w:val="00D03B09"/>
    <w:rsid w:val="00D051E9"/>
    <w:rsid w:val="00D0669F"/>
    <w:rsid w:val="00D068B3"/>
    <w:rsid w:val="00D06B93"/>
    <w:rsid w:val="00D0732C"/>
    <w:rsid w:val="00D077C7"/>
    <w:rsid w:val="00D077F5"/>
    <w:rsid w:val="00D0794D"/>
    <w:rsid w:val="00D10EBD"/>
    <w:rsid w:val="00D1104B"/>
    <w:rsid w:val="00D11453"/>
    <w:rsid w:val="00D11A0C"/>
    <w:rsid w:val="00D11BE4"/>
    <w:rsid w:val="00D11D67"/>
    <w:rsid w:val="00D12BD3"/>
    <w:rsid w:val="00D13650"/>
    <w:rsid w:val="00D13E44"/>
    <w:rsid w:val="00D1436A"/>
    <w:rsid w:val="00D14500"/>
    <w:rsid w:val="00D1472A"/>
    <w:rsid w:val="00D14C15"/>
    <w:rsid w:val="00D151E7"/>
    <w:rsid w:val="00D15CD3"/>
    <w:rsid w:val="00D168D1"/>
    <w:rsid w:val="00D16C6B"/>
    <w:rsid w:val="00D16DD8"/>
    <w:rsid w:val="00D17088"/>
    <w:rsid w:val="00D17602"/>
    <w:rsid w:val="00D177B9"/>
    <w:rsid w:val="00D20119"/>
    <w:rsid w:val="00D2016B"/>
    <w:rsid w:val="00D20576"/>
    <w:rsid w:val="00D20993"/>
    <w:rsid w:val="00D20EF8"/>
    <w:rsid w:val="00D21744"/>
    <w:rsid w:val="00D22381"/>
    <w:rsid w:val="00D22411"/>
    <w:rsid w:val="00D22F7A"/>
    <w:rsid w:val="00D23053"/>
    <w:rsid w:val="00D2334B"/>
    <w:rsid w:val="00D238E3"/>
    <w:rsid w:val="00D23CC4"/>
    <w:rsid w:val="00D24248"/>
    <w:rsid w:val="00D25466"/>
    <w:rsid w:val="00D2691C"/>
    <w:rsid w:val="00D26D02"/>
    <w:rsid w:val="00D26E1B"/>
    <w:rsid w:val="00D30194"/>
    <w:rsid w:val="00D307F3"/>
    <w:rsid w:val="00D317CE"/>
    <w:rsid w:val="00D31936"/>
    <w:rsid w:val="00D31ECC"/>
    <w:rsid w:val="00D32446"/>
    <w:rsid w:val="00D3277F"/>
    <w:rsid w:val="00D328F0"/>
    <w:rsid w:val="00D32A82"/>
    <w:rsid w:val="00D33407"/>
    <w:rsid w:val="00D335B4"/>
    <w:rsid w:val="00D34412"/>
    <w:rsid w:val="00D3476A"/>
    <w:rsid w:val="00D34971"/>
    <w:rsid w:val="00D35061"/>
    <w:rsid w:val="00D37102"/>
    <w:rsid w:val="00D40003"/>
    <w:rsid w:val="00D41A71"/>
    <w:rsid w:val="00D4238E"/>
    <w:rsid w:val="00D426C7"/>
    <w:rsid w:val="00D436BE"/>
    <w:rsid w:val="00D441EB"/>
    <w:rsid w:val="00D44706"/>
    <w:rsid w:val="00D448FF"/>
    <w:rsid w:val="00D452B9"/>
    <w:rsid w:val="00D4568E"/>
    <w:rsid w:val="00D50854"/>
    <w:rsid w:val="00D519FF"/>
    <w:rsid w:val="00D51EDD"/>
    <w:rsid w:val="00D5289E"/>
    <w:rsid w:val="00D52AB7"/>
    <w:rsid w:val="00D5311A"/>
    <w:rsid w:val="00D55193"/>
    <w:rsid w:val="00D566B5"/>
    <w:rsid w:val="00D5675E"/>
    <w:rsid w:val="00D57A95"/>
    <w:rsid w:val="00D608DC"/>
    <w:rsid w:val="00D611DE"/>
    <w:rsid w:val="00D61ACC"/>
    <w:rsid w:val="00D61E36"/>
    <w:rsid w:val="00D623D2"/>
    <w:rsid w:val="00D62DA9"/>
    <w:rsid w:val="00D63AE2"/>
    <w:rsid w:val="00D63E8D"/>
    <w:rsid w:val="00D64054"/>
    <w:rsid w:val="00D64C29"/>
    <w:rsid w:val="00D65612"/>
    <w:rsid w:val="00D65C8B"/>
    <w:rsid w:val="00D65E0A"/>
    <w:rsid w:val="00D65EBD"/>
    <w:rsid w:val="00D66369"/>
    <w:rsid w:val="00D664CA"/>
    <w:rsid w:val="00D66705"/>
    <w:rsid w:val="00D6680F"/>
    <w:rsid w:val="00D66A24"/>
    <w:rsid w:val="00D66F19"/>
    <w:rsid w:val="00D673CA"/>
    <w:rsid w:val="00D67633"/>
    <w:rsid w:val="00D676CE"/>
    <w:rsid w:val="00D67EA7"/>
    <w:rsid w:val="00D7006D"/>
    <w:rsid w:val="00D708BE"/>
    <w:rsid w:val="00D70A98"/>
    <w:rsid w:val="00D717C1"/>
    <w:rsid w:val="00D71856"/>
    <w:rsid w:val="00D71F0A"/>
    <w:rsid w:val="00D71F88"/>
    <w:rsid w:val="00D72003"/>
    <w:rsid w:val="00D726E5"/>
    <w:rsid w:val="00D727AD"/>
    <w:rsid w:val="00D7280E"/>
    <w:rsid w:val="00D72F4D"/>
    <w:rsid w:val="00D733AD"/>
    <w:rsid w:val="00D74164"/>
    <w:rsid w:val="00D77751"/>
    <w:rsid w:val="00D808A1"/>
    <w:rsid w:val="00D80C49"/>
    <w:rsid w:val="00D81AB9"/>
    <w:rsid w:val="00D833AD"/>
    <w:rsid w:val="00D8403D"/>
    <w:rsid w:val="00D84356"/>
    <w:rsid w:val="00D849FB"/>
    <w:rsid w:val="00D8535D"/>
    <w:rsid w:val="00D86F5A"/>
    <w:rsid w:val="00D87ECB"/>
    <w:rsid w:val="00D902A4"/>
    <w:rsid w:val="00D90368"/>
    <w:rsid w:val="00D913AA"/>
    <w:rsid w:val="00D913B6"/>
    <w:rsid w:val="00D91D33"/>
    <w:rsid w:val="00D91FEE"/>
    <w:rsid w:val="00D923CD"/>
    <w:rsid w:val="00D930B6"/>
    <w:rsid w:val="00D934D5"/>
    <w:rsid w:val="00D93A72"/>
    <w:rsid w:val="00D93C02"/>
    <w:rsid w:val="00D941A7"/>
    <w:rsid w:val="00D94B4D"/>
    <w:rsid w:val="00D952D9"/>
    <w:rsid w:val="00D95DCD"/>
    <w:rsid w:val="00D967E2"/>
    <w:rsid w:val="00D96825"/>
    <w:rsid w:val="00D968FF"/>
    <w:rsid w:val="00D9728A"/>
    <w:rsid w:val="00D9768F"/>
    <w:rsid w:val="00DA0642"/>
    <w:rsid w:val="00DA0F21"/>
    <w:rsid w:val="00DA165C"/>
    <w:rsid w:val="00DA1E2C"/>
    <w:rsid w:val="00DA2272"/>
    <w:rsid w:val="00DA2CDF"/>
    <w:rsid w:val="00DA2EDF"/>
    <w:rsid w:val="00DA3840"/>
    <w:rsid w:val="00DA3E2C"/>
    <w:rsid w:val="00DA5F2F"/>
    <w:rsid w:val="00DA68B1"/>
    <w:rsid w:val="00DA69F5"/>
    <w:rsid w:val="00DA7109"/>
    <w:rsid w:val="00DA7652"/>
    <w:rsid w:val="00DA7D67"/>
    <w:rsid w:val="00DB091B"/>
    <w:rsid w:val="00DB0B09"/>
    <w:rsid w:val="00DB0C12"/>
    <w:rsid w:val="00DB0DFD"/>
    <w:rsid w:val="00DB112F"/>
    <w:rsid w:val="00DB1409"/>
    <w:rsid w:val="00DB1479"/>
    <w:rsid w:val="00DB154C"/>
    <w:rsid w:val="00DB18B9"/>
    <w:rsid w:val="00DB2C3F"/>
    <w:rsid w:val="00DB2D76"/>
    <w:rsid w:val="00DB3CD1"/>
    <w:rsid w:val="00DB41F3"/>
    <w:rsid w:val="00DB52F3"/>
    <w:rsid w:val="00DB558F"/>
    <w:rsid w:val="00DB56CF"/>
    <w:rsid w:val="00DB5C07"/>
    <w:rsid w:val="00DB64C1"/>
    <w:rsid w:val="00DB7029"/>
    <w:rsid w:val="00DB795E"/>
    <w:rsid w:val="00DC03E1"/>
    <w:rsid w:val="00DC0479"/>
    <w:rsid w:val="00DC0E7E"/>
    <w:rsid w:val="00DC10DC"/>
    <w:rsid w:val="00DC2FAF"/>
    <w:rsid w:val="00DC3095"/>
    <w:rsid w:val="00DC33BF"/>
    <w:rsid w:val="00DC36AA"/>
    <w:rsid w:val="00DC3B85"/>
    <w:rsid w:val="00DC4919"/>
    <w:rsid w:val="00DC4E08"/>
    <w:rsid w:val="00DC61E4"/>
    <w:rsid w:val="00DC6664"/>
    <w:rsid w:val="00DC6AE0"/>
    <w:rsid w:val="00DC7252"/>
    <w:rsid w:val="00DC781E"/>
    <w:rsid w:val="00DC7A58"/>
    <w:rsid w:val="00DD0548"/>
    <w:rsid w:val="00DD1F96"/>
    <w:rsid w:val="00DD3793"/>
    <w:rsid w:val="00DD3EDC"/>
    <w:rsid w:val="00DD4337"/>
    <w:rsid w:val="00DD4A68"/>
    <w:rsid w:val="00DD5C96"/>
    <w:rsid w:val="00DD6761"/>
    <w:rsid w:val="00DD73D5"/>
    <w:rsid w:val="00DE1191"/>
    <w:rsid w:val="00DE128F"/>
    <w:rsid w:val="00DE15D8"/>
    <w:rsid w:val="00DE19EF"/>
    <w:rsid w:val="00DE2907"/>
    <w:rsid w:val="00DE2BA1"/>
    <w:rsid w:val="00DE2F9C"/>
    <w:rsid w:val="00DE3B3A"/>
    <w:rsid w:val="00DE3CEC"/>
    <w:rsid w:val="00DE4980"/>
    <w:rsid w:val="00DE4C40"/>
    <w:rsid w:val="00DE51E5"/>
    <w:rsid w:val="00DE535E"/>
    <w:rsid w:val="00DE53DE"/>
    <w:rsid w:val="00DE5DCE"/>
    <w:rsid w:val="00DE6310"/>
    <w:rsid w:val="00DE69E8"/>
    <w:rsid w:val="00DE75F2"/>
    <w:rsid w:val="00DE7AEB"/>
    <w:rsid w:val="00DE7D58"/>
    <w:rsid w:val="00DF0A51"/>
    <w:rsid w:val="00DF1217"/>
    <w:rsid w:val="00DF24F8"/>
    <w:rsid w:val="00DF2F3A"/>
    <w:rsid w:val="00DF39E0"/>
    <w:rsid w:val="00DF3CE7"/>
    <w:rsid w:val="00DF3D0B"/>
    <w:rsid w:val="00DF4657"/>
    <w:rsid w:val="00DF4742"/>
    <w:rsid w:val="00DF4E43"/>
    <w:rsid w:val="00DF5911"/>
    <w:rsid w:val="00DF5F2B"/>
    <w:rsid w:val="00DF6431"/>
    <w:rsid w:val="00DF66C5"/>
    <w:rsid w:val="00DF680A"/>
    <w:rsid w:val="00DF6AC1"/>
    <w:rsid w:val="00DF7028"/>
    <w:rsid w:val="00DF7298"/>
    <w:rsid w:val="00E00145"/>
    <w:rsid w:val="00E0125A"/>
    <w:rsid w:val="00E01593"/>
    <w:rsid w:val="00E01732"/>
    <w:rsid w:val="00E02241"/>
    <w:rsid w:val="00E0227F"/>
    <w:rsid w:val="00E02785"/>
    <w:rsid w:val="00E031BF"/>
    <w:rsid w:val="00E03AF7"/>
    <w:rsid w:val="00E03C50"/>
    <w:rsid w:val="00E04075"/>
    <w:rsid w:val="00E05169"/>
    <w:rsid w:val="00E05869"/>
    <w:rsid w:val="00E0663D"/>
    <w:rsid w:val="00E06CE1"/>
    <w:rsid w:val="00E06F18"/>
    <w:rsid w:val="00E06FA6"/>
    <w:rsid w:val="00E100B4"/>
    <w:rsid w:val="00E104C1"/>
    <w:rsid w:val="00E1054B"/>
    <w:rsid w:val="00E107FD"/>
    <w:rsid w:val="00E10963"/>
    <w:rsid w:val="00E10AB1"/>
    <w:rsid w:val="00E11E6F"/>
    <w:rsid w:val="00E12DF1"/>
    <w:rsid w:val="00E13519"/>
    <w:rsid w:val="00E13741"/>
    <w:rsid w:val="00E13E6B"/>
    <w:rsid w:val="00E14428"/>
    <w:rsid w:val="00E1447F"/>
    <w:rsid w:val="00E14A05"/>
    <w:rsid w:val="00E14B24"/>
    <w:rsid w:val="00E15B15"/>
    <w:rsid w:val="00E16589"/>
    <w:rsid w:val="00E178F8"/>
    <w:rsid w:val="00E17973"/>
    <w:rsid w:val="00E17B4D"/>
    <w:rsid w:val="00E20866"/>
    <w:rsid w:val="00E208B6"/>
    <w:rsid w:val="00E20C8D"/>
    <w:rsid w:val="00E21047"/>
    <w:rsid w:val="00E21D02"/>
    <w:rsid w:val="00E2325E"/>
    <w:rsid w:val="00E235D5"/>
    <w:rsid w:val="00E23E83"/>
    <w:rsid w:val="00E240B0"/>
    <w:rsid w:val="00E2414E"/>
    <w:rsid w:val="00E24169"/>
    <w:rsid w:val="00E24606"/>
    <w:rsid w:val="00E251BE"/>
    <w:rsid w:val="00E25BDC"/>
    <w:rsid w:val="00E266F0"/>
    <w:rsid w:val="00E26913"/>
    <w:rsid w:val="00E26E94"/>
    <w:rsid w:val="00E27942"/>
    <w:rsid w:val="00E308E5"/>
    <w:rsid w:val="00E30983"/>
    <w:rsid w:val="00E30C4B"/>
    <w:rsid w:val="00E30D6C"/>
    <w:rsid w:val="00E30DE1"/>
    <w:rsid w:val="00E3131E"/>
    <w:rsid w:val="00E31608"/>
    <w:rsid w:val="00E31700"/>
    <w:rsid w:val="00E31712"/>
    <w:rsid w:val="00E31A4C"/>
    <w:rsid w:val="00E31B82"/>
    <w:rsid w:val="00E31E77"/>
    <w:rsid w:val="00E343E3"/>
    <w:rsid w:val="00E34807"/>
    <w:rsid w:val="00E361EC"/>
    <w:rsid w:val="00E362D4"/>
    <w:rsid w:val="00E36456"/>
    <w:rsid w:val="00E36530"/>
    <w:rsid w:val="00E36F42"/>
    <w:rsid w:val="00E37DD9"/>
    <w:rsid w:val="00E4060B"/>
    <w:rsid w:val="00E4087F"/>
    <w:rsid w:val="00E41850"/>
    <w:rsid w:val="00E419B2"/>
    <w:rsid w:val="00E42C90"/>
    <w:rsid w:val="00E42F4B"/>
    <w:rsid w:val="00E431F9"/>
    <w:rsid w:val="00E43D3A"/>
    <w:rsid w:val="00E45297"/>
    <w:rsid w:val="00E45BE6"/>
    <w:rsid w:val="00E464DA"/>
    <w:rsid w:val="00E46DE5"/>
    <w:rsid w:val="00E4757F"/>
    <w:rsid w:val="00E5151F"/>
    <w:rsid w:val="00E51702"/>
    <w:rsid w:val="00E51BBA"/>
    <w:rsid w:val="00E51D61"/>
    <w:rsid w:val="00E528A2"/>
    <w:rsid w:val="00E529B6"/>
    <w:rsid w:val="00E52C6C"/>
    <w:rsid w:val="00E5385C"/>
    <w:rsid w:val="00E53F81"/>
    <w:rsid w:val="00E54DC2"/>
    <w:rsid w:val="00E54DCA"/>
    <w:rsid w:val="00E5505C"/>
    <w:rsid w:val="00E55563"/>
    <w:rsid w:val="00E566E0"/>
    <w:rsid w:val="00E56EC2"/>
    <w:rsid w:val="00E56F02"/>
    <w:rsid w:val="00E6086A"/>
    <w:rsid w:val="00E60E54"/>
    <w:rsid w:val="00E61158"/>
    <w:rsid w:val="00E61F1F"/>
    <w:rsid w:val="00E61FC5"/>
    <w:rsid w:val="00E62B13"/>
    <w:rsid w:val="00E62BC8"/>
    <w:rsid w:val="00E62C34"/>
    <w:rsid w:val="00E63377"/>
    <w:rsid w:val="00E65001"/>
    <w:rsid w:val="00E653FC"/>
    <w:rsid w:val="00E658A6"/>
    <w:rsid w:val="00E66415"/>
    <w:rsid w:val="00E664FC"/>
    <w:rsid w:val="00E66B64"/>
    <w:rsid w:val="00E66CCB"/>
    <w:rsid w:val="00E67360"/>
    <w:rsid w:val="00E6763F"/>
    <w:rsid w:val="00E67B57"/>
    <w:rsid w:val="00E70666"/>
    <w:rsid w:val="00E707E5"/>
    <w:rsid w:val="00E7082D"/>
    <w:rsid w:val="00E7093B"/>
    <w:rsid w:val="00E71E17"/>
    <w:rsid w:val="00E722FD"/>
    <w:rsid w:val="00E730DC"/>
    <w:rsid w:val="00E73808"/>
    <w:rsid w:val="00E741B3"/>
    <w:rsid w:val="00E74575"/>
    <w:rsid w:val="00E74AD2"/>
    <w:rsid w:val="00E74E05"/>
    <w:rsid w:val="00E750BF"/>
    <w:rsid w:val="00E75235"/>
    <w:rsid w:val="00E753E0"/>
    <w:rsid w:val="00E75B78"/>
    <w:rsid w:val="00E76CE0"/>
    <w:rsid w:val="00E77477"/>
    <w:rsid w:val="00E7756A"/>
    <w:rsid w:val="00E776D7"/>
    <w:rsid w:val="00E77D05"/>
    <w:rsid w:val="00E8015D"/>
    <w:rsid w:val="00E806D3"/>
    <w:rsid w:val="00E80BEC"/>
    <w:rsid w:val="00E81344"/>
    <w:rsid w:val="00E815B7"/>
    <w:rsid w:val="00E81755"/>
    <w:rsid w:val="00E81971"/>
    <w:rsid w:val="00E820FE"/>
    <w:rsid w:val="00E8249F"/>
    <w:rsid w:val="00E82A7C"/>
    <w:rsid w:val="00E82C3C"/>
    <w:rsid w:val="00E83AD7"/>
    <w:rsid w:val="00E83B0F"/>
    <w:rsid w:val="00E83F36"/>
    <w:rsid w:val="00E849A3"/>
    <w:rsid w:val="00E849B1"/>
    <w:rsid w:val="00E84B6A"/>
    <w:rsid w:val="00E84C2F"/>
    <w:rsid w:val="00E84E80"/>
    <w:rsid w:val="00E857E1"/>
    <w:rsid w:val="00E857F4"/>
    <w:rsid w:val="00E8605A"/>
    <w:rsid w:val="00E86D3A"/>
    <w:rsid w:val="00E86FE3"/>
    <w:rsid w:val="00E87213"/>
    <w:rsid w:val="00E87BEB"/>
    <w:rsid w:val="00E87C6D"/>
    <w:rsid w:val="00E87E5F"/>
    <w:rsid w:val="00E901E2"/>
    <w:rsid w:val="00E9062B"/>
    <w:rsid w:val="00E90B76"/>
    <w:rsid w:val="00E91800"/>
    <w:rsid w:val="00E91939"/>
    <w:rsid w:val="00E91D2C"/>
    <w:rsid w:val="00E91F0F"/>
    <w:rsid w:val="00E92BBD"/>
    <w:rsid w:val="00E931A7"/>
    <w:rsid w:val="00E93763"/>
    <w:rsid w:val="00E93930"/>
    <w:rsid w:val="00E93BA1"/>
    <w:rsid w:val="00E93F3F"/>
    <w:rsid w:val="00E94445"/>
    <w:rsid w:val="00E94E59"/>
    <w:rsid w:val="00E950A4"/>
    <w:rsid w:val="00E9543B"/>
    <w:rsid w:val="00E95940"/>
    <w:rsid w:val="00E96397"/>
    <w:rsid w:val="00E96856"/>
    <w:rsid w:val="00EA1806"/>
    <w:rsid w:val="00EA22DD"/>
    <w:rsid w:val="00EA3B0C"/>
    <w:rsid w:val="00EA3CDD"/>
    <w:rsid w:val="00EA3ED8"/>
    <w:rsid w:val="00EA3FAF"/>
    <w:rsid w:val="00EA4223"/>
    <w:rsid w:val="00EA43F2"/>
    <w:rsid w:val="00EA4406"/>
    <w:rsid w:val="00EA46E1"/>
    <w:rsid w:val="00EA56CD"/>
    <w:rsid w:val="00EA5A64"/>
    <w:rsid w:val="00EA5B83"/>
    <w:rsid w:val="00EA5D56"/>
    <w:rsid w:val="00EA639D"/>
    <w:rsid w:val="00EA669D"/>
    <w:rsid w:val="00EA68CC"/>
    <w:rsid w:val="00EA7930"/>
    <w:rsid w:val="00EB058D"/>
    <w:rsid w:val="00EB087B"/>
    <w:rsid w:val="00EB1AC8"/>
    <w:rsid w:val="00EB1D3C"/>
    <w:rsid w:val="00EB1FCD"/>
    <w:rsid w:val="00EB2672"/>
    <w:rsid w:val="00EB2C83"/>
    <w:rsid w:val="00EB3124"/>
    <w:rsid w:val="00EB432E"/>
    <w:rsid w:val="00EB47F9"/>
    <w:rsid w:val="00EB4E84"/>
    <w:rsid w:val="00EB51B1"/>
    <w:rsid w:val="00EB574A"/>
    <w:rsid w:val="00EB67DD"/>
    <w:rsid w:val="00EB68FD"/>
    <w:rsid w:val="00EB6EDC"/>
    <w:rsid w:val="00EB7EEB"/>
    <w:rsid w:val="00EC058E"/>
    <w:rsid w:val="00EC0628"/>
    <w:rsid w:val="00EC0B35"/>
    <w:rsid w:val="00EC14D3"/>
    <w:rsid w:val="00EC20F7"/>
    <w:rsid w:val="00EC2266"/>
    <w:rsid w:val="00EC242D"/>
    <w:rsid w:val="00EC277F"/>
    <w:rsid w:val="00EC3B9F"/>
    <w:rsid w:val="00EC42B7"/>
    <w:rsid w:val="00EC4346"/>
    <w:rsid w:val="00EC5951"/>
    <w:rsid w:val="00EC59DA"/>
    <w:rsid w:val="00EC6351"/>
    <w:rsid w:val="00EC6721"/>
    <w:rsid w:val="00EC7712"/>
    <w:rsid w:val="00ED062F"/>
    <w:rsid w:val="00ED071B"/>
    <w:rsid w:val="00ED07A7"/>
    <w:rsid w:val="00ED11BB"/>
    <w:rsid w:val="00ED1DC8"/>
    <w:rsid w:val="00ED2CF7"/>
    <w:rsid w:val="00ED2DEF"/>
    <w:rsid w:val="00ED312C"/>
    <w:rsid w:val="00ED31B6"/>
    <w:rsid w:val="00ED4144"/>
    <w:rsid w:val="00ED46F9"/>
    <w:rsid w:val="00ED51CE"/>
    <w:rsid w:val="00ED53EC"/>
    <w:rsid w:val="00ED550E"/>
    <w:rsid w:val="00ED5DDA"/>
    <w:rsid w:val="00ED5F0A"/>
    <w:rsid w:val="00ED63F8"/>
    <w:rsid w:val="00ED7257"/>
    <w:rsid w:val="00ED739C"/>
    <w:rsid w:val="00ED7779"/>
    <w:rsid w:val="00ED7AF1"/>
    <w:rsid w:val="00EE08A4"/>
    <w:rsid w:val="00EE0963"/>
    <w:rsid w:val="00EE17A5"/>
    <w:rsid w:val="00EE190E"/>
    <w:rsid w:val="00EE1BC0"/>
    <w:rsid w:val="00EE1DDD"/>
    <w:rsid w:val="00EE2530"/>
    <w:rsid w:val="00EE28CC"/>
    <w:rsid w:val="00EE2F69"/>
    <w:rsid w:val="00EE35C9"/>
    <w:rsid w:val="00EE4B6C"/>
    <w:rsid w:val="00EE522D"/>
    <w:rsid w:val="00EE5AE5"/>
    <w:rsid w:val="00EE6E49"/>
    <w:rsid w:val="00EE7456"/>
    <w:rsid w:val="00EE753C"/>
    <w:rsid w:val="00EE7612"/>
    <w:rsid w:val="00EE7DE7"/>
    <w:rsid w:val="00EE7EB6"/>
    <w:rsid w:val="00EF0064"/>
    <w:rsid w:val="00EF1372"/>
    <w:rsid w:val="00EF13B9"/>
    <w:rsid w:val="00EF1643"/>
    <w:rsid w:val="00EF1A0F"/>
    <w:rsid w:val="00EF1D9A"/>
    <w:rsid w:val="00EF23EA"/>
    <w:rsid w:val="00EF2470"/>
    <w:rsid w:val="00EF2EE0"/>
    <w:rsid w:val="00EF350E"/>
    <w:rsid w:val="00EF3B52"/>
    <w:rsid w:val="00EF4051"/>
    <w:rsid w:val="00EF503A"/>
    <w:rsid w:val="00EF59FE"/>
    <w:rsid w:val="00EF60F9"/>
    <w:rsid w:val="00EF6207"/>
    <w:rsid w:val="00EF6257"/>
    <w:rsid w:val="00EF6403"/>
    <w:rsid w:val="00EF6DA2"/>
    <w:rsid w:val="00EF6FEB"/>
    <w:rsid w:val="00EF70BC"/>
    <w:rsid w:val="00EF7D87"/>
    <w:rsid w:val="00EF7E1B"/>
    <w:rsid w:val="00F001DD"/>
    <w:rsid w:val="00F00445"/>
    <w:rsid w:val="00F0065D"/>
    <w:rsid w:val="00F012B5"/>
    <w:rsid w:val="00F019AC"/>
    <w:rsid w:val="00F019FB"/>
    <w:rsid w:val="00F03C4B"/>
    <w:rsid w:val="00F03ED5"/>
    <w:rsid w:val="00F040E6"/>
    <w:rsid w:val="00F0444C"/>
    <w:rsid w:val="00F054BF"/>
    <w:rsid w:val="00F05B92"/>
    <w:rsid w:val="00F05F0B"/>
    <w:rsid w:val="00F06052"/>
    <w:rsid w:val="00F06C20"/>
    <w:rsid w:val="00F06D93"/>
    <w:rsid w:val="00F07D6F"/>
    <w:rsid w:val="00F07E63"/>
    <w:rsid w:val="00F10653"/>
    <w:rsid w:val="00F10CC9"/>
    <w:rsid w:val="00F11175"/>
    <w:rsid w:val="00F11BA5"/>
    <w:rsid w:val="00F13268"/>
    <w:rsid w:val="00F1381E"/>
    <w:rsid w:val="00F14680"/>
    <w:rsid w:val="00F14D0C"/>
    <w:rsid w:val="00F158F9"/>
    <w:rsid w:val="00F15CA9"/>
    <w:rsid w:val="00F17D56"/>
    <w:rsid w:val="00F17E82"/>
    <w:rsid w:val="00F20EF7"/>
    <w:rsid w:val="00F2138F"/>
    <w:rsid w:val="00F22357"/>
    <w:rsid w:val="00F228D2"/>
    <w:rsid w:val="00F22EB4"/>
    <w:rsid w:val="00F242E2"/>
    <w:rsid w:val="00F24F6C"/>
    <w:rsid w:val="00F258C3"/>
    <w:rsid w:val="00F25D5D"/>
    <w:rsid w:val="00F265EE"/>
    <w:rsid w:val="00F2678F"/>
    <w:rsid w:val="00F26BE5"/>
    <w:rsid w:val="00F272B4"/>
    <w:rsid w:val="00F2733D"/>
    <w:rsid w:val="00F2748D"/>
    <w:rsid w:val="00F27BD9"/>
    <w:rsid w:val="00F27E04"/>
    <w:rsid w:val="00F30269"/>
    <w:rsid w:val="00F30692"/>
    <w:rsid w:val="00F30748"/>
    <w:rsid w:val="00F3079E"/>
    <w:rsid w:val="00F32010"/>
    <w:rsid w:val="00F330B4"/>
    <w:rsid w:val="00F3450E"/>
    <w:rsid w:val="00F34C4D"/>
    <w:rsid w:val="00F34F79"/>
    <w:rsid w:val="00F372E6"/>
    <w:rsid w:val="00F37451"/>
    <w:rsid w:val="00F37513"/>
    <w:rsid w:val="00F37881"/>
    <w:rsid w:val="00F40BF7"/>
    <w:rsid w:val="00F41806"/>
    <w:rsid w:val="00F41E88"/>
    <w:rsid w:val="00F4264B"/>
    <w:rsid w:val="00F430A7"/>
    <w:rsid w:val="00F430D8"/>
    <w:rsid w:val="00F43153"/>
    <w:rsid w:val="00F435DF"/>
    <w:rsid w:val="00F4361E"/>
    <w:rsid w:val="00F43783"/>
    <w:rsid w:val="00F439EE"/>
    <w:rsid w:val="00F43ADF"/>
    <w:rsid w:val="00F43EA1"/>
    <w:rsid w:val="00F4422F"/>
    <w:rsid w:val="00F44563"/>
    <w:rsid w:val="00F45104"/>
    <w:rsid w:val="00F457BC"/>
    <w:rsid w:val="00F46709"/>
    <w:rsid w:val="00F46815"/>
    <w:rsid w:val="00F46F70"/>
    <w:rsid w:val="00F4767A"/>
    <w:rsid w:val="00F50352"/>
    <w:rsid w:val="00F517F1"/>
    <w:rsid w:val="00F51E60"/>
    <w:rsid w:val="00F526FF"/>
    <w:rsid w:val="00F53C42"/>
    <w:rsid w:val="00F5402B"/>
    <w:rsid w:val="00F54939"/>
    <w:rsid w:val="00F55080"/>
    <w:rsid w:val="00F55547"/>
    <w:rsid w:val="00F55CCA"/>
    <w:rsid w:val="00F56B20"/>
    <w:rsid w:val="00F60E8E"/>
    <w:rsid w:val="00F61390"/>
    <w:rsid w:val="00F613A5"/>
    <w:rsid w:val="00F61920"/>
    <w:rsid w:val="00F61E7A"/>
    <w:rsid w:val="00F63A04"/>
    <w:rsid w:val="00F63A35"/>
    <w:rsid w:val="00F63B77"/>
    <w:rsid w:val="00F63CD4"/>
    <w:rsid w:val="00F64389"/>
    <w:rsid w:val="00F64D70"/>
    <w:rsid w:val="00F65284"/>
    <w:rsid w:val="00F65D5B"/>
    <w:rsid w:val="00F65F7A"/>
    <w:rsid w:val="00F66126"/>
    <w:rsid w:val="00F66185"/>
    <w:rsid w:val="00F66254"/>
    <w:rsid w:val="00F66AD5"/>
    <w:rsid w:val="00F66AF9"/>
    <w:rsid w:val="00F67AEE"/>
    <w:rsid w:val="00F67E87"/>
    <w:rsid w:val="00F67F0E"/>
    <w:rsid w:val="00F67FE6"/>
    <w:rsid w:val="00F7000F"/>
    <w:rsid w:val="00F711C3"/>
    <w:rsid w:val="00F71F43"/>
    <w:rsid w:val="00F72AC5"/>
    <w:rsid w:val="00F72ED8"/>
    <w:rsid w:val="00F72EF3"/>
    <w:rsid w:val="00F7362C"/>
    <w:rsid w:val="00F73AEE"/>
    <w:rsid w:val="00F742D7"/>
    <w:rsid w:val="00F74684"/>
    <w:rsid w:val="00F75FAE"/>
    <w:rsid w:val="00F76E30"/>
    <w:rsid w:val="00F77036"/>
    <w:rsid w:val="00F77049"/>
    <w:rsid w:val="00F7750A"/>
    <w:rsid w:val="00F8072E"/>
    <w:rsid w:val="00F807CD"/>
    <w:rsid w:val="00F80886"/>
    <w:rsid w:val="00F80F2F"/>
    <w:rsid w:val="00F811AC"/>
    <w:rsid w:val="00F82417"/>
    <w:rsid w:val="00F8291C"/>
    <w:rsid w:val="00F83056"/>
    <w:rsid w:val="00F83076"/>
    <w:rsid w:val="00F83B67"/>
    <w:rsid w:val="00F840A3"/>
    <w:rsid w:val="00F84B0D"/>
    <w:rsid w:val="00F84BBE"/>
    <w:rsid w:val="00F851A5"/>
    <w:rsid w:val="00F85DC0"/>
    <w:rsid w:val="00F868AC"/>
    <w:rsid w:val="00F87023"/>
    <w:rsid w:val="00F871E4"/>
    <w:rsid w:val="00F873A5"/>
    <w:rsid w:val="00F87869"/>
    <w:rsid w:val="00F87B79"/>
    <w:rsid w:val="00F90797"/>
    <w:rsid w:val="00F9122B"/>
    <w:rsid w:val="00F91A42"/>
    <w:rsid w:val="00F91DE5"/>
    <w:rsid w:val="00F9207A"/>
    <w:rsid w:val="00F920A6"/>
    <w:rsid w:val="00F93000"/>
    <w:rsid w:val="00F93503"/>
    <w:rsid w:val="00F93940"/>
    <w:rsid w:val="00F94CDF"/>
    <w:rsid w:val="00F9578C"/>
    <w:rsid w:val="00F96544"/>
    <w:rsid w:val="00F969D7"/>
    <w:rsid w:val="00F96AA5"/>
    <w:rsid w:val="00F970A5"/>
    <w:rsid w:val="00F9711B"/>
    <w:rsid w:val="00F97121"/>
    <w:rsid w:val="00F974D5"/>
    <w:rsid w:val="00FA11D0"/>
    <w:rsid w:val="00FA11F2"/>
    <w:rsid w:val="00FA1723"/>
    <w:rsid w:val="00FA1778"/>
    <w:rsid w:val="00FA1F2C"/>
    <w:rsid w:val="00FA2522"/>
    <w:rsid w:val="00FA2914"/>
    <w:rsid w:val="00FA2F2C"/>
    <w:rsid w:val="00FA300E"/>
    <w:rsid w:val="00FA3D85"/>
    <w:rsid w:val="00FA4288"/>
    <w:rsid w:val="00FA4D75"/>
    <w:rsid w:val="00FA4F19"/>
    <w:rsid w:val="00FA6296"/>
    <w:rsid w:val="00FA6D5B"/>
    <w:rsid w:val="00FA7097"/>
    <w:rsid w:val="00FA74AA"/>
    <w:rsid w:val="00FA7CF7"/>
    <w:rsid w:val="00FB01F9"/>
    <w:rsid w:val="00FB0AA4"/>
    <w:rsid w:val="00FB0C64"/>
    <w:rsid w:val="00FB1E88"/>
    <w:rsid w:val="00FB1FE0"/>
    <w:rsid w:val="00FB2405"/>
    <w:rsid w:val="00FB2654"/>
    <w:rsid w:val="00FB2C90"/>
    <w:rsid w:val="00FB3CC3"/>
    <w:rsid w:val="00FB3D47"/>
    <w:rsid w:val="00FB3E67"/>
    <w:rsid w:val="00FB4D84"/>
    <w:rsid w:val="00FB524F"/>
    <w:rsid w:val="00FB6425"/>
    <w:rsid w:val="00FB6443"/>
    <w:rsid w:val="00FB68EB"/>
    <w:rsid w:val="00FB6A74"/>
    <w:rsid w:val="00FB6C77"/>
    <w:rsid w:val="00FB7346"/>
    <w:rsid w:val="00FB7F26"/>
    <w:rsid w:val="00FC0978"/>
    <w:rsid w:val="00FC121A"/>
    <w:rsid w:val="00FC1842"/>
    <w:rsid w:val="00FC1F4E"/>
    <w:rsid w:val="00FC2D86"/>
    <w:rsid w:val="00FC3E79"/>
    <w:rsid w:val="00FC4754"/>
    <w:rsid w:val="00FC4801"/>
    <w:rsid w:val="00FC4A70"/>
    <w:rsid w:val="00FC4D30"/>
    <w:rsid w:val="00FC5DB0"/>
    <w:rsid w:val="00FC6267"/>
    <w:rsid w:val="00FC6483"/>
    <w:rsid w:val="00FC6C6A"/>
    <w:rsid w:val="00FC7AAA"/>
    <w:rsid w:val="00FC7EE7"/>
    <w:rsid w:val="00FD0C33"/>
    <w:rsid w:val="00FD1B2B"/>
    <w:rsid w:val="00FD1E89"/>
    <w:rsid w:val="00FD21DD"/>
    <w:rsid w:val="00FD24BF"/>
    <w:rsid w:val="00FD268D"/>
    <w:rsid w:val="00FD3DE6"/>
    <w:rsid w:val="00FD49B2"/>
    <w:rsid w:val="00FD4BBF"/>
    <w:rsid w:val="00FD521C"/>
    <w:rsid w:val="00FD7241"/>
    <w:rsid w:val="00FD7BC0"/>
    <w:rsid w:val="00FE037E"/>
    <w:rsid w:val="00FE2055"/>
    <w:rsid w:val="00FE29BE"/>
    <w:rsid w:val="00FE2AD1"/>
    <w:rsid w:val="00FE3240"/>
    <w:rsid w:val="00FE3633"/>
    <w:rsid w:val="00FE3833"/>
    <w:rsid w:val="00FE43D4"/>
    <w:rsid w:val="00FE44B0"/>
    <w:rsid w:val="00FE46F8"/>
    <w:rsid w:val="00FE4EC2"/>
    <w:rsid w:val="00FE4FB3"/>
    <w:rsid w:val="00FE5646"/>
    <w:rsid w:val="00FE61A8"/>
    <w:rsid w:val="00FE7023"/>
    <w:rsid w:val="00FE7233"/>
    <w:rsid w:val="00FE76C2"/>
    <w:rsid w:val="00FE7D9B"/>
    <w:rsid w:val="00FE7E91"/>
    <w:rsid w:val="00FE7F58"/>
    <w:rsid w:val="00FF01E0"/>
    <w:rsid w:val="00FF08C4"/>
    <w:rsid w:val="00FF1BBD"/>
    <w:rsid w:val="00FF1F98"/>
    <w:rsid w:val="00FF29BB"/>
    <w:rsid w:val="00FF32E6"/>
    <w:rsid w:val="00FF3A8C"/>
    <w:rsid w:val="00FF4D4B"/>
    <w:rsid w:val="00FF521D"/>
    <w:rsid w:val="00FF549F"/>
    <w:rsid w:val="00FF564D"/>
    <w:rsid w:val="00FF5D48"/>
    <w:rsid w:val="00FF767C"/>
    <w:rsid w:val="00FF796B"/>
    <w:rsid w:val="04AA0DA3"/>
    <w:rsid w:val="0A0A6C94"/>
    <w:rsid w:val="0ABA995E"/>
    <w:rsid w:val="0BDE4E30"/>
    <w:rsid w:val="1976E3C6"/>
    <w:rsid w:val="1E2C0D20"/>
    <w:rsid w:val="230F4831"/>
    <w:rsid w:val="234833D8"/>
    <w:rsid w:val="31E59FFA"/>
    <w:rsid w:val="36891E43"/>
    <w:rsid w:val="3D343B3B"/>
    <w:rsid w:val="3F45BEB3"/>
    <w:rsid w:val="40FBEFFE"/>
    <w:rsid w:val="40FFE175"/>
    <w:rsid w:val="49F5CCA8"/>
    <w:rsid w:val="4B39686D"/>
    <w:rsid w:val="4B66331E"/>
    <w:rsid w:val="4E64F85C"/>
    <w:rsid w:val="55133C82"/>
    <w:rsid w:val="593A7BEF"/>
    <w:rsid w:val="6CE39D40"/>
    <w:rsid w:val="727D3C5C"/>
    <w:rsid w:val="771D2438"/>
    <w:rsid w:val="78A192A4"/>
    <w:rsid w:val="7F279EA5"/>
  </w:rsids>
  <m:mathPr>
    <m:mathFont m:val="Cambria Math"/>
    <m:brkBin m:val="before"/>
    <m:brkBinSub m:val="--"/>
    <m:smallFrac m:val="0"/>
    <m:dispDef/>
    <m:lMargin m:val="0"/>
    <m:rMargin m:val="0"/>
    <m:defJc m:val="centerGroup"/>
    <m:wrapIndent m:val="1440"/>
    <m:intLim m:val="subSup"/>
    <m:naryLim m:val="undOvr"/>
  </m:mathPr>
  <w:themeFontLang w:val="pt-BR"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D6922C"/>
  <w15:docId w15:val="{0FB3C7BE-84E6-401B-8BC4-AAE54124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25B2"/>
    <w:pPr>
      <w:spacing w:line="288" w:lineRule="auto"/>
      <w:jc w:val="both"/>
    </w:pPr>
    <w:rPr>
      <w:rFonts w:asciiTheme="minorHAnsi" w:hAnsiTheme="minorHAnsi" w:cs="Calibri"/>
      <w:sz w:val="24"/>
      <w:szCs w:val="22"/>
    </w:rPr>
  </w:style>
  <w:style w:type="paragraph" w:styleId="Ttulo1">
    <w:name w:val="heading 1"/>
    <w:basedOn w:val="Normal"/>
    <w:next w:val="Normal"/>
    <w:link w:val="Ttulo1Char"/>
    <w:uiPriority w:val="9"/>
    <w:rsid w:val="00245804"/>
    <w:pPr>
      <w:numPr>
        <w:numId w:val="32"/>
      </w:numPr>
      <w:outlineLvl w:val="0"/>
    </w:pPr>
    <w:rPr>
      <w:b/>
      <w:caps/>
    </w:rPr>
  </w:style>
  <w:style w:type="paragraph" w:styleId="Ttulo2">
    <w:name w:val="heading 2"/>
    <w:basedOn w:val="Ttulo1"/>
    <w:next w:val="Normal"/>
    <w:link w:val="Ttulo2Char"/>
    <w:uiPriority w:val="9"/>
    <w:rsid w:val="00245804"/>
    <w:pPr>
      <w:numPr>
        <w:ilvl w:val="1"/>
      </w:numPr>
      <w:outlineLvl w:val="1"/>
    </w:pPr>
    <w:rPr>
      <w:rFonts w:cstheme="minorHAnsi"/>
      <w:b w:val="0"/>
      <w:caps w:val="0"/>
      <w:szCs w:val="24"/>
    </w:rPr>
  </w:style>
  <w:style w:type="paragraph" w:styleId="Ttulo3">
    <w:name w:val="heading 3"/>
    <w:basedOn w:val="Ttulo2"/>
    <w:next w:val="Normal"/>
    <w:link w:val="Ttulo3Char"/>
    <w:uiPriority w:val="9"/>
    <w:rsid w:val="00245804"/>
    <w:pPr>
      <w:numPr>
        <w:ilvl w:val="2"/>
      </w:numPr>
      <w:outlineLvl w:val="2"/>
    </w:pPr>
  </w:style>
  <w:style w:type="paragraph" w:styleId="Ttulo4">
    <w:name w:val="heading 4"/>
    <w:basedOn w:val="Ttulo2"/>
    <w:next w:val="Normal"/>
    <w:link w:val="Ttulo4Char"/>
    <w:uiPriority w:val="9"/>
    <w:rsid w:val="00245804"/>
    <w:pPr>
      <w:numPr>
        <w:ilvl w:val="3"/>
      </w:numPr>
      <w:outlineLvl w:val="3"/>
    </w:pPr>
  </w:style>
  <w:style w:type="paragraph" w:styleId="Ttulo5">
    <w:name w:val="heading 5"/>
    <w:basedOn w:val="Ttulo4"/>
    <w:next w:val="Normal"/>
    <w:link w:val="Ttulo5Char"/>
    <w:uiPriority w:val="9"/>
    <w:rsid w:val="00245804"/>
    <w:pPr>
      <w:numPr>
        <w:ilvl w:val="4"/>
      </w:numPr>
      <w:outlineLvl w:val="4"/>
    </w:pPr>
  </w:style>
  <w:style w:type="paragraph" w:styleId="Ttulo6">
    <w:name w:val="heading 6"/>
    <w:basedOn w:val="Ttulo5"/>
    <w:next w:val="Normal"/>
    <w:link w:val="Ttulo6Char"/>
    <w:uiPriority w:val="9"/>
    <w:rsid w:val="00245804"/>
    <w:pPr>
      <w:numPr>
        <w:ilvl w:val="5"/>
      </w:numPr>
      <w:outlineLvl w:val="5"/>
    </w:pPr>
  </w:style>
  <w:style w:type="paragraph" w:styleId="Ttulo7">
    <w:name w:val="heading 7"/>
    <w:basedOn w:val="Ttulo6"/>
    <w:next w:val="Normal"/>
    <w:link w:val="Ttulo7Char"/>
    <w:uiPriority w:val="9"/>
    <w:rsid w:val="00245804"/>
    <w:pPr>
      <w:numPr>
        <w:ilvl w:val="6"/>
      </w:numPr>
      <w:outlineLvl w:val="6"/>
    </w:pPr>
  </w:style>
  <w:style w:type="paragraph" w:styleId="Ttulo8">
    <w:name w:val="heading 8"/>
    <w:basedOn w:val="Ttulo7"/>
    <w:next w:val="Normal"/>
    <w:link w:val="Ttulo8Char"/>
    <w:uiPriority w:val="9"/>
    <w:rsid w:val="00245804"/>
    <w:pPr>
      <w:numPr>
        <w:ilvl w:val="7"/>
      </w:numPr>
      <w:outlineLvl w:val="7"/>
    </w:pPr>
  </w:style>
  <w:style w:type="paragraph" w:styleId="Ttulo9">
    <w:name w:val="heading 9"/>
    <w:basedOn w:val="Ttulo8"/>
    <w:next w:val="Normal"/>
    <w:link w:val="Ttulo9Char"/>
    <w:uiPriority w:val="9"/>
    <w:rsid w:val="00245804"/>
    <w:pPr>
      <w:numPr>
        <w:ilvl w:val="8"/>
      </w:num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autoRedefine/>
    <w:uiPriority w:val="99"/>
    <w:unhideWhenUsed/>
    <w:rsid w:val="007D2B5E"/>
    <w:pPr>
      <w:tabs>
        <w:tab w:val="left" w:pos="2300"/>
        <w:tab w:val="right" w:pos="9357"/>
      </w:tabs>
      <w:spacing w:line="240" w:lineRule="auto"/>
      <w:jc w:val="right"/>
    </w:pPr>
    <w:rPr>
      <w:rFonts w:cstheme="minorHAnsi"/>
      <w:noProof/>
      <w:sz w:val="16"/>
      <w:szCs w:val="18"/>
    </w:rPr>
  </w:style>
  <w:style w:type="character" w:customStyle="1" w:styleId="CabealhoChar">
    <w:name w:val="Cabeçalho Char"/>
    <w:link w:val="Cabealho"/>
    <w:uiPriority w:val="99"/>
    <w:rsid w:val="007D2B5E"/>
    <w:rPr>
      <w:rFonts w:asciiTheme="minorHAnsi" w:hAnsiTheme="minorHAnsi" w:cstheme="minorHAnsi"/>
      <w:noProof/>
      <w:sz w:val="16"/>
      <w:szCs w:val="18"/>
    </w:rPr>
  </w:style>
  <w:style w:type="paragraph" w:styleId="Data">
    <w:name w:val="Date"/>
    <w:basedOn w:val="Normal"/>
    <w:next w:val="Normal"/>
    <w:link w:val="DataChar"/>
    <w:uiPriority w:val="99"/>
    <w:semiHidden/>
    <w:unhideWhenUsed/>
    <w:rsid w:val="00822514"/>
  </w:style>
  <w:style w:type="paragraph" w:styleId="Rodap">
    <w:name w:val="footer"/>
    <w:basedOn w:val="Textodenotaderodap"/>
    <w:link w:val="RodapChar"/>
    <w:uiPriority w:val="99"/>
    <w:rsid w:val="00245804"/>
  </w:style>
  <w:style w:type="character" w:customStyle="1" w:styleId="RodapChar">
    <w:name w:val="Rodapé Char"/>
    <w:link w:val="Rodap"/>
    <w:uiPriority w:val="99"/>
    <w:rsid w:val="00245804"/>
    <w:rPr>
      <w:rFonts w:asciiTheme="minorHAnsi" w:hAnsiTheme="minorHAnsi" w:cs="Calibri"/>
      <w:szCs w:val="22"/>
    </w:rPr>
  </w:style>
  <w:style w:type="table" w:styleId="ListaClara">
    <w:name w:val="Light List"/>
    <w:basedOn w:val="Tabelanormal"/>
    <w:uiPriority w:val="61"/>
    <w:semiHidden/>
    <w:unhideWhenUsed/>
    <w:rsid w:val="0082251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r-formataoHTML">
    <w:name w:val="HTML Preformatted"/>
    <w:basedOn w:val="Normal"/>
    <w:link w:val="Pr-formataoHTMLChar"/>
    <w:uiPriority w:val="99"/>
    <w:semiHidden/>
    <w:unhideWhenUsed/>
    <w:rsid w:val="00822514"/>
    <w:rPr>
      <w:rFonts w:ascii="Consolas" w:hAnsi="Consolas" w:cs="Consolas"/>
      <w:sz w:val="20"/>
      <w:szCs w:val="20"/>
    </w:rPr>
  </w:style>
  <w:style w:type="character" w:customStyle="1" w:styleId="Ttulo1Char">
    <w:name w:val="Título 1 Char"/>
    <w:link w:val="Ttulo1"/>
    <w:uiPriority w:val="9"/>
    <w:rsid w:val="00245804"/>
    <w:rPr>
      <w:rFonts w:asciiTheme="minorHAnsi" w:hAnsiTheme="minorHAnsi" w:cs="Calibri"/>
      <w:b/>
      <w:caps/>
      <w:sz w:val="24"/>
      <w:szCs w:val="22"/>
    </w:rPr>
  </w:style>
  <w:style w:type="character" w:customStyle="1" w:styleId="Ttulo2Char">
    <w:name w:val="Título 2 Char"/>
    <w:link w:val="Ttulo2"/>
    <w:uiPriority w:val="9"/>
    <w:rsid w:val="00245804"/>
    <w:rPr>
      <w:rFonts w:asciiTheme="minorHAnsi" w:hAnsiTheme="minorHAnsi" w:cstheme="minorHAnsi"/>
      <w:sz w:val="24"/>
      <w:szCs w:val="24"/>
    </w:rPr>
  </w:style>
  <w:style w:type="character" w:customStyle="1" w:styleId="Ttulo3Char">
    <w:name w:val="Título 3 Char"/>
    <w:link w:val="Ttulo3"/>
    <w:uiPriority w:val="9"/>
    <w:rsid w:val="00245804"/>
    <w:rPr>
      <w:rFonts w:asciiTheme="minorHAnsi" w:hAnsiTheme="minorHAnsi" w:cstheme="minorHAnsi"/>
      <w:sz w:val="24"/>
      <w:szCs w:val="24"/>
    </w:rPr>
  </w:style>
  <w:style w:type="character" w:customStyle="1" w:styleId="Ttulo4Char">
    <w:name w:val="Título 4 Char"/>
    <w:link w:val="Ttulo4"/>
    <w:uiPriority w:val="9"/>
    <w:rsid w:val="00245804"/>
    <w:rPr>
      <w:rFonts w:asciiTheme="minorHAnsi" w:hAnsiTheme="minorHAnsi" w:cstheme="minorHAnsi"/>
      <w:sz w:val="24"/>
      <w:szCs w:val="24"/>
    </w:rPr>
  </w:style>
  <w:style w:type="character" w:customStyle="1" w:styleId="Ttulo5Char">
    <w:name w:val="Título 5 Char"/>
    <w:link w:val="Ttulo5"/>
    <w:uiPriority w:val="9"/>
    <w:rsid w:val="00245804"/>
    <w:rPr>
      <w:rFonts w:asciiTheme="minorHAnsi" w:hAnsiTheme="minorHAnsi" w:cstheme="minorHAnsi"/>
      <w:sz w:val="24"/>
      <w:szCs w:val="24"/>
    </w:rPr>
  </w:style>
  <w:style w:type="character" w:customStyle="1" w:styleId="Ttulo9Char">
    <w:name w:val="Título 9 Char"/>
    <w:link w:val="Ttulo9"/>
    <w:uiPriority w:val="9"/>
    <w:rsid w:val="00245804"/>
    <w:rPr>
      <w:rFonts w:asciiTheme="minorHAnsi" w:hAnsiTheme="minorHAnsi" w:cstheme="minorHAnsi"/>
      <w:sz w:val="24"/>
      <w:szCs w:val="24"/>
    </w:rPr>
  </w:style>
  <w:style w:type="paragraph" w:styleId="Corpodetexto2">
    <w:name w:val="Body Text 2"/>
    <w:basedOn w:val="Normal"/>
    <w:link w:val="Corpodetexto2Char"/>
    <w:semiHidden/>
    <w:rPr>
      <w:color w:val="0000FF"/>
      <w:lang w:val="x-none" w:eastAsia="x-none"/>
    </w:rPr>
  </w:style>
  <w:style w:type="character" w:customStyle="1" w:styleId="Corpodetexto2Char">
    <w:name w:val="Corpo de texto 2 Char"/>
    <w:link w:val="Corpodetexto2"/>
    <w:rPr>
      <w:rFonts w:ascii="Times New Roman" w:eastAsia="Times New Roman" w:hAnsi="Times New Roman"/>
      <w:color w:val="0000FF"/>
      <w:sz w:val="24"/>
      <w:szCs w:val="24"/>
    </w:rPr>
  </w:style>
  <w:style w:type="paragraph" w:styleId="NormalWeb">
    <w:name w:val="Normal (Web)"/>
    <w:basedOn w:val="Normal"/>
    <w:uiPriority w:val="99"/>
    <w:semiHidden/>
    <w:pPr>
      <w:autoSpaceDE w:val="0"/>
      <w:autoSpaceDN w:val="0"/>
      <w:adjustRightInd w:val="0"/>
      <w:spacing w:before="100" w:beforeAutospacing="1" w:after="100" w:afterAutospacing="1"/>
    </w:pPr>
  </w:style>
  <w:style w:type="paragraph" w:styleId="Commarcadores">
    <w:name w:val="List Bullet"/>
    <w:basedOn w:val="Normal"/>
    <w:semiHidden/>
    <w:pPr>
      <w:tabs>
        <w:tab w:val="num" w:pos="360"/>
      </w:tabs>
      <w:ind w:left="360" w:hanging="360"/>
    </w:pPr>
  </w:style>
  <w:style w:type="paragraph" w:styleId="Citao">
    <w:name w:val="Quote"/>
    <w:basedOn w:val="Normal"/>
    <w:next w:val="Normal"/>
    <w:link w:val="CitaoChar"/>
    <w:uiPriority w:val="29"/>
    <w:semiHidden/>
    <w:qFormat/>
    <w:rsid w:val="00822514"/>
    <w:pPr>
      <w:spacing w:before="200" w:after="160"/>
      <w:ind w:left="864" w:right="864"/>
      <w:jc w:val="center"/>
    </w:pPr>
    <w:rPr>
      <w:i/>
      <w:iCs/>
      <w:color w:val="404040" w:themeColor="text1" w:themeTint="BF"/>
    </w:rPr>
  </w:style>
  <w:style w:type="paragraph" w:styleId="Cabealhodamensagem">
    <w:name w:val="Message Header"/>
    <w:basedOn w:val="Normal"/>
    <w:link w:val="CabealhodamensagemChar"/>
    <w:uiPriority w:val="99"/>
    <w:semiHidden/>
    <w:unhideWhenUsed/>
    <w:rsid w:val="0082251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paragraph" w:styleId="Corpodetexto">
    <w:name w:val="Body Text"/>
    <w:aliases w:val="b"/>
    <w:basedOn w:val="Normal"/>
    <w:link w:val="CorpodetextoChar"/>
    <w:semiHidden/>
    <w:pPr>
      <w:spacing w:after="120"/>
    </w:pPr>
    <w:rPr>
      <w:lang w:val="x-none" w:eastAsia="x-none"/>
    </w:rPr>
  </w:style>
  <w:style w:type="character" w:customStyle="1" w:styleId="CorpodetextoChar">
    <w:name w:val="Corpo de texto Char"/>
    <w:aliases w:val="b Char"/>
    <w:link w:val="Corpodetexto"/>
    <w:rPr>
      <w:rFonts w:ascii="Times New Roman" w:eastAsia="Times New Roman" w:hAnsi="Times New Roman"/>
      <w:sz w:val="24"/>
      <w:szCs w:val="24"/>
    </w:rPr>
  </w:style>
  <w:style w:type="paragraph" w:styleId="Recuodecorpodetexto">
    <w:name w:val="Body Text Indent"/>
    <w:basedOn w:val="Normal"/>
    <w:link w:val="RecuodecorpodetextoChar"/>
    <w:semiHidden/>
    <w:pPr>
      <w:spacing w:after="120"/>
      <w:ind w:left="283"/>
    </w:pPr>
    <w:rPr>
      <w:lang w:val="x-none" w:eastAsia="x-none"/>
    </w:rPr>
  </w:style>
  <w:style w:type="paragraph" w:styleId="Recuonormal">
    <w:name w:val="Normal Indent"/>
    <w:basedOn w:val="Normal"/>
    <w:uiPriority w:val="99"/>
    <w:semiHidden/>
    <w:unhideWhenUsed/>
    <w:rsid w:val="00822514"/>
    <w:pPr>
      <w:ind w:left="708"/>
    </w:pPr>
  </w:style>
  <w:style w:type="paragraph" w:styleId="Corpodetexto3">
    <w:name w:val="Body Text 3"/>
    <w:basedOn w:val="Normal"/>
    <w:link w:val="Corpodetexto3Char"/>
    <w:semiHidden/>
    <w:pPr>
      <w:spacing w:after="120"/>
    </w:pPr>
    <w:rPr>
      <w:sz w:val="16"/>
      <w:szCs w:val="16"/>
      <w:lang w:val="x-none" w:eastAsia="x-none"/>
    </w:rPr>
  </w:style>
  <w:style w:type="character" w:customStyle="1" w:styleId="Corpodetexto3Char">
    <w:name w:val="Corpo de texto 3 Char"/>
    <w:link w:val="Corpodetexto3"/>
    <w:rPr>
      <w:rFonts w:ascii="Times New Roman" w:eastAsia="Times New Roman" w:hAnsi="Times New Roman"/>
      <w:sz w:val="16"/>
      <w:szCs w:val="16"/>
    </w:rPr>
  </w:style>
  <w:style w:type="paragraph" w:styleId="Recuodecorpodetexto3">
    <w:name w:val="Body Text Indent 3"/>
    <w:basedOn w:val="Normal"/>
    <w:link w:val="Recuodecorpodetexto3Char"/>
    <w:semiHidden/>
    <w:pPr>
      <w:spacing w:after="120"/>
      <w:ind w:left="283"/>
    </w:pPr>
    <w:rPr>
      <w:sz w:val="16"/>
      <w:szCs w:val="16"/>
      <w:lang w:val="x-none" w:eastAsia="x-none"/>
    </w:rPr>
  </w:style>
  <w:style w:type="character" w:customStyle="1" w:styleId="Recuodecorpodetexto3Char">
    <w:name w:val="Recuo de corpo de texto 3 Char"/>
    <w:link w:val="Recuodecorpodetexto3"/>
    <w:rPr>
      <w:rFonts w:ascii="Times New Roman" w:eastAsia="Times New Roman" w:hAnsi="Times New Roman"/>
      <w:sz w:val="16"/>
      <w:szCs w:val="16"/>
    </w:rPr>
  </w:style>
  <w:style w:type="character" w:customStyle="1" w:styleId="CitaoChar">
    <w:name w:val="Citação Char"/>
    <w:basedOn w:val="Fontepargpadro"/>
    <w:link w:val="Citao"/>
    <w:uiPriority w:val="29"/>
    <w:rsid w:val="00822514"/>
    <w:rPr>
      <w:rFonts w:ascii="Times New Roman" w:eastAsia="Times New Roman" w:hAnsi="Times New Roman"/>
      <w:i/>
      <w:iCs/>
      <w:color w:val="404040" w:themeColor="text1" w:themeTint="BF"/>
      <w:sz w:val="24"/>
      <w:szCs w:val="24"/>
    </w:rPr>
  </w:style>
  <w:style w:type="paragraph" w:styleId="Subttulo">
    <w:name w:val="Subtitle"/>
    <w:basedOn w:val="Normal"/>
    <w:next w:val="Normal"/>
    <w:link w:val="SubttuloChar"/>
    <w:uiPriority w:val="11"/>
    <w:semiHidden/>
    <w:qFormat/>
    <w:rsid w:val="00822514"/>
    <w:pPr>
      <w:numPr>
        <w:ilvl w:val="1"/>
      </w:numPr>
      <w:spacing w:after="160"/>
    </w:pPr>
    <w:rPr>
      <w:rFonts w:eastAsiaTheme="minorEastAsia" w:cstheme="minorBidi"/>
      <w:color w:val="5A5A5A" w:themeColor="text1" w:themeTint="A5"/>
      <w:spacing w:val="15"/>
      <w:sz w:val="22"/>
    </w:rPr>
  </w:style>
  <w:style w:type="paragraph" w:styleId="Destinatrio">
    <w:name w:val="envelope address"/>
    <w:basedOn w:val="Normal"/>
    <w:uiPriority w:val="99"/>
    <w:semiHidden/>
    <w:unhideWhenUsed/>
    <w:rsid w:val="00822514"/>
    <w:pPr>
      <w:framePr w:w="7938" w:h="1984" w:hRule="exact" w:hSpace="141" w:wrap="auto" w:hAnchor="page" w:xAlign="center" w:yAlign="bottom"/>
      <w:ind w:left="2835"/>
    </w:pPr>
    <w:rPr>
      <w:rFonts w:asciiTheme="majorHAnsi" w:eastAsiaTheme="majorEastAsia" w:hAnsiTheme="majorHAnsi" w:cstheme="majorBidi"/>
    </w:rPr>
  </w:style>
  <w:style w:type="paragraph" w:styleId="Encerramento">
    <w:name w:val="Closing"/>
    <w:basedOn w:val="Normal"/>
    <w:link w:val="EncerramentoChar"/>
    <w:uiPriority w:val="99"/>
    <w:semiHidden/>
    <w:unhideWhenUsed/>
    <w:rsid w:val="00822514"/>
    <w:pPr>
      <w:ind w:left="4252"/>
    </w:pPr>
  </w:style>
  <w:style w:type="character" w:styleId="Refdecomentrio">
    <w:name w:val="annotation reference"/>
    <w:semiHidden/>
    <w:rPr>
      <w:sz w:val="16"/>
      <w:szCs w:val="16"/>
    </w:rPr>
  </w:style>
  <w:style w:type="paragraph" w:styleId="Textodecomentrio">
    <w:name w:val="annotation text"/>
    <w:basedOn w:val="Normal"/>
    <w:link w:val="TextodecomentrioChar"/>
    <w:uiPriority w:val="99"/>
    <w:semiHidden/>
    <w:rPr>
      <w:sz w:val="20"/>
      <w:szCs w:val="20"/>
      <w:lang w:val="x-none" w:eastAsia="x-none"/>
    </w:rPr>
  </w:style>
  <w:style w:type="character" w:customStyle="1" w:styleId="TextodecomentrioChar">
    <w:name w:val="Texto de comentário Char"/>
    <w:link w:val="Textodecomentrio"/>
    <w:uiPriority w:val="99"/>
    <w:rPr>
      <w:rFonts w:ascii="Times New Roman" w:eastAsia="Times New Roman" w:hAnsi="Times New Roman"/>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
    <w:name w:val="Assunto do comentário Char"/>
    <w:link w:val="Assuntodocomentrio"/>
    <w:rPr>
      <w:rFonts w:ascii="Times New Roman" w:eastAsia="Times New Roman" w:hAnsi="Times New Roman"/>
      <w:b/>
      <w:bCs/>
    </w:rPr>
  </w:style>
  <w:style w:type="paragraph" w:styleId="Textodebalo">
    <w:name w:val="Balloon Text"/>
    <w:basedOn w:val="Normal"/>
    <w:link w:val="TextodebaloChar"/>
    <w:uiPriority w:val="99"/>
    <w:semiHidden/>
    <w:rsid w:val="00245804"/>
    <w:rPr>
      <w:rFonts w:ascii="Tahoma" w:hAnsi="Tahoma" w:cs="Tahoma"/>
      <w:sz w:val="16"/>
      <w:szCs w:val="16"/>
    </w:rPr>
  </w:style>
  <w:style w:type="character" w:customStyle="1" w:styleId="TextodebaloChar">
    <w:name w:val="Texto de balão Char"/>
    <w:link w:val="Textodebalo"/>
    <w:uiPriority w:val="99"/>
    <w:semiHidden/>
    <w:rsid w:val="00245804"/>
    <w:rPr>
      <w:rFonts w:ascii="Tahoma" w:hAnsi="Tahoma" w:cs="Tahoma"/>
      <w:sz w:val="16"/>
      <w:szCs w:val="16"/>
    </w:rPr>
  </w:style>
  <w:style w:type="character" w:styleId="Nmerodepgina">
    <w:name w:val="page number"/>
    <w:basedOn w:val="Fontepargpadro"/>
    <w:semiHidden/>
  </w:style>
  <w:style w:type="character" w:styleId="Hyperlink">
    <w:name w:val="Hyperlink"/>
    <w:uiPriority w:val="99"/>
    <w:rPr>
      <w:color w:val="0000FF"/>
      <w:u w:val="single"/>
    </w:rPr>
  </w:style>
  <w:style w:type="paragraph" w:styleId="Recuodecorpodetexto2">
    <w:name w:val="Body Text Indent 2"/>
    <w:basedOn w:val="Normal"/>
    <w:link w:val="Recuodecorpodetexto2Char"/>
    <w:semiHidden/>
    <w:pPr>
      <w:spacing w:after="120" w:line="480" w:lineRule="auto"/>
      <w:ind w:left="283"/>
    </w:pPr>
    <w:rPr>
      <w:lang w:val="x-none" w:eastAsia="x-none"/>
    </w:rPr>
  </w:style>
  <w:style w:type="character" w:customStyle="1" w:styleId="Recuodecorpodetexto2Char">
    <w:name w:val="Recuo de corpo de texto 2 Char"/>
    <w:link w:val="Recuodecorpodetexto2"/>
    <w:rPr>
      <w:rFonts w:ascii="Times New Roman" w:eastAsia="Times New Roman" w:hAnsi="Times New Roman"/>
      <w:sz w:val="24"/>
      <w:szCs w:val="24"/>
    </w:rPr>
  </w:style>
  <w:style w:type="paragraph" w:styleId="Ttulodanota">
    <w:name w:val="Note Heading"/>
    <w:basedOn w:val="Normal"/>
    <w:next w:val="Normal"/>
    <w:link w:val="TtulodanotaChar"/>
    <w:uiPriority w:val="99"/>
    <w:semiHidden/>
    <w:unhideWhenUsed/>
    <w:rsid w:val="00822514"/>
  </w:style>
  <w:style w:type="character" w:customStyle="1" w:styleId="SubttuloChar">
    <w:name w:val="Subtítulo Char"/>
    <w:basedOn w:val="Fontepargpadro"/>
    <w:link w:val="Subttulo"/>
    <w:uiPriority w:val="11"/>
    <w:rsid w:val="00822514"/>
    <w:rPr>
      <w:rFonts w:asciiTheme="minorHAnsi" w:eastAsiaTheme="minorEastAsia" w:hAnsiTheme="minorHAnsi" w:cstheme="minorBidi"/>
      <w:color w:val="5A5A5A" w:themeColor="text1" w:themeTint="A5"/>
      <w:spacing w:val="15"/>
      <w:sz w:val="22"/>
      <w:szCs w:val="22"/>
    </w:rPr>
  </w:style>
  <w:style w:type="table" w:styleId="ListaClara-nfase1">
    <w:name w:val="Light List Accent 1"/>
    <w:basedOn w:val="Tabelanormal"/>
    <w:uiPriority w:val="61"/>
    <w:semiHidden/>
    <w:unhideWhenUsed/>
    <w:rsid w:val="0082251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ExemploHTML">
    <w:name w:val="HTML Sample"/>
    <w:basedOn w:val="Fontepargpadro"/>
    <w:uiPriority w:val="99"/>
    <w:semiHidden/>
    <w:unhideWhenUsed/>
    <w:rsid w:val="00822514"/>
    <w:rPr>
      <w:rFonts w:ascii="Consolas" w:hAnsi="Consolas" w:cs="Consolas"/>
      <w:sz w:val="24"/>
      <w:szCs w:val="24"/>
    </w:rPr>
  </w:style>
  <w:style w:type="character" w:customStyle="1" w:styleId="CabealhodamensagemChar">
    <w:name w:val="Cabeçalho da mensagem Char"/>
    <w:basedOn w:val="Fontepargpadro"/>
    <w:link w:val="Cabealhodamensagem"/>
    <w:uiPriority w:val="99"/>
    <w:semiHidden/>
    <w:rsid w:val="00822514"/>
    <w:rPr>
      <w:rFonts w:asciiTheme="majorHAnsi" w:eastAsiaTheme="majorEastAsia" w:hAnsiTheme="majorHAnsi" w:cstheme="majorBidi"/>
      <w:sz w:val="24"/>
      <w:szCs w:val="24"/>
      <w:shd w:val="pct20" w:color="auto" w:fill="auto"/>
    </w:rPr>
  </w:style>
  <w:style w:type="character" w:styleId="CitaoHTML">
    <w:name w:val="HTML Cite"/>
    <w:basedOn w:val="Fontepargpadro"/>
    <w:uiPriority w:val="99"/>
    <w:semiHidden/>
    <w:unhideWhenUsed/>
    <w:rsid w:val="00822514"/>
    <w:rPr>
      <w:i/>
      <w:iCs/>
    </w:rPr>
  </w:style>
  <w:style w:type="character" w:styleId="VarivelHTML">
    <w:name w:val="HTML Variable"/>
    <w:basedOn w:val="Fontepargpadro"/>
    <w:uiPriority w:val="99"/>
    <w:semiHidden/>
    <w:unhideWhenUsed/>
    <w:rsid w:val="00822514"/>
    <w:rPr>
      <w:i/>
      <w:iCs/>
    </w:rPr>
  </w:style>
  <w:style w:type="character" w:customStyle="1" w:styleId="EncerramentoChar">
    <w:name w:val="Encerramento Char"/>
    <w:basedOn w:val="Fontepargpadro"/>
    <w:link w:val="Encerramento"/>
    <w:uiPriority w:val="99"/>
    <w:semiHidden/>
    <w:rsid w:val="00822514"/>
    <w:rPr>
      <w:rFonts w:ascii="Times New Roman" w:eastAsia="Times New Roman" w:hAnsi="Times New Roman"/>
      <w:sz w:val="24"/>
      <w:szCs w:val="24"/>
    </w:rPr>
  </w:style>
  <w:style w:type="paragraph" w:styleId="EndereoHTML">
    <w:name w:val="HTML Address"/>
    <w:basedOn w:val="Normal"/>
    <w:link w:val="EndereoHTMLChar"/>
    <w:uiPriority w:val="99"/>
    <w:semiHidden/>
    <w:unhideWhenUsed/>
    <w:rsid w:val="00822514"/>
    <w:rPr>
      <w:i/>
      <w:iCs/>
    </w:rPr>
  </w:style>
  <w:style w:type="character" w:customStyle="1" w:styleId="EndereoHTMLChar">
    <w:name w:val="Endereço HTML Char"/>
    <w:basedOn w:val="Fontepargpadro"/>
    <w:link w:val="EndereoHTML"/>
    <w:uiPriority w:val="99"/>
    <w:semiHidden/>
    <w:rsid w:val="00822514"/>
    <w:rPr>
      <w:rFonts w:ascii="Times New Roman" w:eastAsia="Times New Roman" w:hAnsi="Times New Roman"/>
      <w:i/>
      <w:iCs/>
      <w:sz w:val="24"/>
      <w:szCs w:val="24"/>
    </w:rPr>
  </w:style>
  <w:style w:type="character" w:styleId="nfaseIntensa">
    <w:name w:val="Intense Emphasis"/>
    <w:basedOn w:val="Fontepargpadro"/>
    <w:uiPriority w:val="21"/>
    <w:semiHidden/>
    <w:qFormat/>
    <w:rsid w:val="00822514"/>
    <w:rPr>
      <w:i/>
      <w:iCs/>
      <w:color w:val="5B9BD5" w:themeColor="accent1"/>
    </w:rPr>
  </w:style>
  <w:style w:type="character" w:styleId="nfaseSutil">
    <w:name w:val="Subtle Emphasis"/>
    <w:basedOn w:val="Fontepargpadro"/>
    <w:uiPriority w:val="19"/>
    <w:semiHidden/>
    <w:qFormat/>
    <w:rsid w:val="00822514"/>
    <w:rPr>
      <w:i/>
      <w:iCs/>
      <w:color w:val="404040" w:themeColor="text1" w:themeTint="BF"/>
    </w:rPr>
  </w:style>
  <w:style w:type="table" w:styleId="GradeClara">
    <w:name w:val="Light Grid"/>
    <w:basedOn w:val="Tabelanormal"/>
    <w:uiPriority w:val="62"/>
    <w:semiHidden/>
    <w:unhideWhenUsed/>
    <w:rsid w:val="0082251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822514"/>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82251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82251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82251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82251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82251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CitaoIntensa">
    <w:name w:val="Intense Quote"/>
    <w:basedOn w:val="Normal"/>
    <w:next w:val="Normal"/>
    <w:link w:val="CitaoIntensaChar"/>
    <w:uiPriority w:val="30"/>
    <w:semiHidden/>
    <w:qFormat/>
    <w:rsid w:val="008225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Assinatura">
    <w:name w:val="Signature"/>
    <w:basedOn w:val="Normal"/>
    <w:link w:val="AssinaturaChar"/>
    <w:uiPriority w:val="99"/>
    <w:semiHidden/>
    <w:unhideWhenUsed/>
    <w:rsid w:val="00822514"/>
    <w:pPr>
      <w:ind w:left="4252"/>
    </w:pPr>
  </w:style>
  <w:style w:type="paragraph" w:styleId="Ttulo">
    <w:name w:val="Title"/>
    <w:basedOn w:val="Normal"/>
    <w:link w:val="TtuloChar"/>
    <w:semiHidden/>
    <w:qFormat/>
    <w:pPr>
      <w:jc w:val="center"/>
    </w:pPr>
    <w:rPr>
      <w:rFonts w:ascii="Bookman Old Style" w:hAnsi="Bookman Old Style"/>
      <w:b/>
      <w:sz w:val="22"/>
      <w:szCs w:val="20"/>
      <w:lang w:val="x-none" w:eastAsia="x-none"/>
    </w:rPr>
  </w:style>
  <w:style w:type="character" w:customStyle="1" w:styleId="TtuloChar">
    <w:name w:val="Título Char"/>
    <w:link w:val="Ttulo"/>
    <w:rPr>
      <w:rFonts w:ascii="Bookman Old Style" w:eastAsia="Times New Roman" w:hAnsi="Bookman Old Style"/>
      <w:b/>
      <w:sz w:val="22"/>
      <w:lang w:val="x-none" w:eastAsia="x-none"/>
    </w:rPr>
  </w:style>
  <w:style w:type="character" w:customStyle="1" w:styleId="TtulodanotaChar">
    <w:name w:val="Título da nota Char"/>
    <w:basedOn w:val="Fontepargpadro"/>
    <w:link w:val="Ttulodanota"/>
    <w:uiPriority w:val="99"/>
    <w:semiHidden/>
    <w:rsid w:val="00822514"/>
    <w:rPr>
      <w:rFonts w:ascii="Times New Roman" w:eastAsia="Times New Roman" w:hAnsi="Times New Roman"/>
      <w:sz w:val="24"/>
      <w:szCs w:val="24"/>
    </w:rPr>
  </w:style>
  <w:style w:type="paragraph" w:styleId="Ttulodendicedeautoridades">
    <w:name w:val="toa heading"/>
    <w:basedOn w:val="Normal"/>
    <w:next w:val="Normal"/>
    <w:uiPriority w:val="99"/>
    <w:semiHidden/>
    <w:unhideWhenUsed/>
    <w:rsid w:val="00822514"/>
    <w:pPr>
      <w:spacing w:before="120"/>
    </w:pPr>
    <w:rPr>
      <w:rFonts w:asciiTheme="majorHAnsi" w:eastAsiaTheme="majorEastAsia" w:hAnsiTheme="majorHAnsi" w:cstheme="majorBidi"/>
      <w:b/>
      <w:bCs/>
    </w:rPr>
  </w:style>
  <w:style w:type="paragraph" w:styleId="Numerada">
    <w:name w:val="List Number"/>
    <w:basedOn w:val="Normal"/>
    <w:uiPriority w:val="99"/>
    <w:semiHidden/>
    <w:unhideWhenUsed/>
    <w:rsid w:val="00822514"/>
    <w:pPr>
      <w:numPr>
        <w:numId w:val="20"/>
      </w:numPr>
      <w:contextualSpacing/>
    </w:pPr>
  </w:style>
  <w:style w:type="character" w:customStyle="1" w:styleId="CitaoIntensaChar">
    <w:name w:val="Citação Intensa Char"/>
    <w:basedOn w:val="Fontepargpadro"/>
    <w:link w:val="CitaoIntensa"/>
    <w:uiPriority w:val="30"/>
    <w:rsid w:val="00822514"/>
    <w:rPr>
      <w:rFonts w:ascii="Times New Roman" w:eastAsia="Times New Roman" w:hAnsi="Times New Roman"/>
      <w:i/>
      <w:iCs/>
      <w:color w:val="5B9BD5" w:themeColor="accent1"/>
      <w:sz w:val="24"/>
      <w:szCs w:val="24"/>
    </w:rPr>
  </w:style>
  <w:style w:type="paragraph" w:styleId="Ttulodendiceremissivo">
    <w:name w:val="index heading"/>
    <w:basedOn w:val="Normal"/>
    <w:next w:val="Remissivo1"/>
    <w:uiPriority w:val="99"/>
    <w:semiHidden/>
    <w:unhideWhenUsed/>
    <w:rsid w:val="00822514"/>
    <w:rPr>
      <w:rFonts w:asciiTheme="majorHAnsi" w:eastAsiaTheme="majorEastAsia" w:hAnsiTheme="majorHAnsi" w:cstheme="majorBidi"/>
      <w:b/>
      <w:bCs/>
    </w:rPr>
  </w:style>
  <w:style w:type="character" w:customStyle="1" w:styleId="DataChar">
    <w:name w:val="Data Char"/>
    <w:basedOn w:val="Fontepargpadro"/>
    <w:link w:val="Data"/>
    <w:uiPriority w:val="99"/>
    <w:semiHidden/>
    <w:rsid w:val="00822514"/>
    <w:rPr>
      <w:rFonts w:ascii="Times New Roman" w:eastAsia="Times New Roman" w:hAnsi="Times New Roman"/>
      <w:sz w:val="24"/>
      <w:szCs w:val="24"/>
    </w:rPr>
  </w:style>
  <w:style w:type="paragraph" w:styleId="MapadoDocumento">
    <w:name w:val="Document Map"/>
    <w:basedOn w:val="Normal"/>
    <w:link w:val="MapadoDocumentoChar"/>
    <w:semiHidden/>
    <w:pPr>
      <w:shd w:val="clear" w:color="auto" w:fill="000080"/>
    </w:pPr>
    <w:rPr>
      <w:rFonts w:ascii="Tahoma" w:hAnsi="Tahoma"/>
      <w:sz w:val="20"/>
      <w:szCs w:val="20"/>
      <w:lang w:val="x-none" w:eastAsia="x-none"/>
    </w:rPr>
  </w:style>
  <w:style w:type="character" w:customStyle="1" w:styleId="MapadoDocumentoChar">
    <w:name w:val="Mapa do Documento Char"/>
    <w:link w:val="MapadoDocumento"/>
    <w:semiHidden/>
    <w:rPr>
      <w:rFonts w:ascii="Tahoma" w:eastAsia="Times New Roman" w:hAnsi="Tahoma" w:cs="Tahoma"/>
      <w:shd w:val="clear" w:color="auto" w:fill="000080"/>
    </w:rPr>
  </w:style>
  <w:style w:type="character" w:styleId="Forte">
    <w:name w:val="Strong"/>
    <w:uiPriority w:val="22"/>
    <w:qFormat/>
    <w:rPr>
      <w:b/>
      <w:bCs/>
    </w:rPr>
  </w:style>
  <w:style w:type="character" w:styleId="nfase">
    <w:name w:val="Emphasis"/>
    <w:uiPriority w:val="20"/>
    <w:qFormat/>
    <w:rPr>
      <w:i/>
      <w:iCs/>
    </w:rPr>
  </w:style>
  <w:style w:type="character" w:styleId="CdigoHTML">
    <w:name w:val="HTML Code"/>
    <w:basedOn w:val="Fontepargpadro"/>
    <w:uiPriority w:val="99"/>
    <w:semiHidden/>
    <w:unhideWhenUsed/>
    <w:rsid w:val="00822514"/>
    <w:rPr>
      <w:rFonts w:ascii="Consolas" w:hAnsi="Consolas" w:cs="Consolas"/>
      <w:sz w:val="20"/>
      <w:szCs w:val="20"/>
    </w:rPr>
  </w:style>
  <w:style w:type="paragraph" w:styleId="Lista">
    <w:name w:val="List"/>
    <w:basedOn w:val="Normal"/>
    <w:semiHidden/>
    <w:pPr>
      <w:ind w:left="283" w:hanging="283"/>
    </w:pPr>
  </w:style>
  <w:style w:type="paragraph" w:styleId="Commarcadores2">
    <w:name w:val="List Bullet 2"/>
    <w:basedOn w:val="Normal"/>
    <w:uiPriority w:val="99"/>
    <w:semiHidden/>
    <w:unhideWhenUsed/>
    <w:rsid w:val="00822514"/>
    <w:pPr>
      <w:numPr>
        <w:numId w:val="16"/>
      </w:numPr>
      <w:contextualSpacing/>
    </w:pPr>
  </w:style>
  <w:style w:type="paragraph" w:styleId="Textodenotaderodap">
    <w:name w:val="footnote text"/>
    <w:basedOn w:val="Normal"/>
    <w:link w:val="TextodenotaderodapChar"/>
    <w:uiPriority w:val="99"/>
    <w:rsid w:val="00245804"/>
    <w:pPr>
      <w:spacing w:before="120" w:line="240" w:lineRule="auto"/>
    </w:pPr>
    <w:rPr>
      <w:sz w:val="20"/>
    </w:rPr>
  </w:style>
  <w:style w:type="character" w:customStyle="1" w:styleId="TextodenotaderodapChar">
    <w:name w:val="Texto de nota de rodapé Char"/>
    <w:link w:val="Textodenotaderodap"/>
    <w:uiPriority w:val="99"/>
    <w:rsid w:val="00245804"/>
    <w:rPr>
      <w:rFonts w:asciiTheme="minorHAnsi" w:hAnsiTheme="minorHAnsi" w:cs="Calibri"/>
      <w:szCs w:val="22"/>
    </w:rPr>
  </w:style>
  <w:style w:type="character" w:styleId="Refdenotaderodap">
    <w:name w:val="footnote reference"/>
    <w:uiPriority w:val="99"/>
    <w:rsid w:val="00245804"/>
    <w:rPr>
      <w:vertAlign w:val="superscript"/>
    </w:rPr>
  </w:style>
  <w:style w:type="paragraph" w:styleId="Commarcadores3">
    <w:name w:val="List Bullet 3"/>
    <w:basedOn w:val="Normal"/>
    <w:uiPriority w:val="99"/>
    <w:semiHidden/>
    <w:unhideWhenUsed/>
    <w:rsid w:val="00822514"/>
    <w:pPr>
      <w:numPr>
        <w:numId w:val="17"/>
      </w:numPr>
      <w:contextualSpacing/>
    </w:pPr>
  </w:style>
  <w:style w:type="paragraph" w:styleId="Commarcadores4">
    <w:name w:val="List Bullet 4"/>
    <w:basedOn w:val="Normal"/>
    <w:uiPriority w:val="99"/>
    <w:semiHidden/>
    <w:unhideWhenUsed/>
    <w:rsid w:val="00822514"/>
    <w:pPr>
      <w:numPr>
        <w:numId w:val="18"/>
      </w:numPr>
      <w:contextualSpacing/>
    </w:pPr>
  </w:style>
  <w:style w:type="character" w:customStyle="1" w:styleId="Pr-formataoHTMLChar">
    <w:name w:val="Pré-formatação HTML Char"/>
    <w:basedOn w:val="Fontepargpadro"/>
    <w:link w:val="Pr-formataoHTML"/>
    <w:uiPriority w:val="99"/>
    <w:semiHidden/>
    <w:rsid w:val="00822514"/>
    <w:rPr>
      <w:rFonts w:ascii="Consolas" w:eastAsia="Times New Roman" w:hAnsi="Consolas" w:cs="Consolas"/>
    </w:rPr>
  </w:style>
  <w:style w:type="paragraph" w:styleId="Primeirorecuodecorpodetexto">
    <w:name w:val="Body Text First Indent"/>
    <w:basedOn w:val="Corpodetexto"/>
    <w:link w:val="PrimeirorecuodecorpodetextoChar"/>
    <w:uiPriority w:val="99"/>
    <w:semiHidden/>
    <w:unhideWhenUsed/>
    <w:rsid w:val="00822514"/>
    <w:pPr>
      <w:spacing w:after="0"/>
      <w:ind w:firstLine="360"/>
    </w:pPr>
    <w:rPr>
      <w:lang w:val="pt-BR" w:eastAsia="pt-BR"/>
    </w:rPr>
  </w:style>
  <w:style w:type="character" w:customStyle="1" w:styleId="Meno1">
    <w:name w:val="Menção1"/>
    <w:basedOn w:val="Fontepargpadro"/>
    <w:uiPriority w:val="99"/>
    <w:semiHidden/>
    <w:unhideWhenUsed/>
    <w:rsid w:val="00822514"/>
    <w:rPr>
      <w:color w:val="2B579A"/>
      <w:shd w:val="clear" w:color="auto" w:fill="E1DFDD"/>
    </w:rPr>
  </w:style>
  <w:style w:type="table" w:styleId="SombreamentoClaro">
    <w:name w:val="Light Shading"/>
    <w:basedOn w:val="Tabelanormal"/>
    <w:uiPriority w:val="60"/>
    <w:semiHidden/>
    <w:unhideWhenUsed/>
    <w:rsid w:val="0082251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DefinioHTML">
    <w:name w:val="HTML Definition"/>
    <w:basedOn w:val="Fontepargpadro"/>
    <w:uiPriority w:val="99"/>
    <w:semiHidden/>
    <w:unhideWhenUsed/>
    <w:rsid w:val="00822514"/>
    <w:rPr>
      <w:i/>
      <w:iCs/>
    </w:rPr>
  </w:style>
  <w:style w:type="character" w:customStyle="1" w:styleId="Ttulo6Char">
    <w:name w:val="Título 6 Char"/>
    <w:link w:val="Ttulo6"/>
    <w:uiPriority w:val="9"/>
    <w:rsid w:val="00245804"/>
    <w:rPr>
      <w:rFonts w:asciiTheme="minorHAnsi" w:hAnsiTheme="minorHAnsi" w:cstheme="minorHAnsi"/>
      <w:sz w:val="24"/>
      <w:szCs w:val="24"/>
    </w:rPr>
  </w:style>
  <w:style w:type="character" w:customStyle="1" w:styleId="Ttulo7Char">
    <w:name w:val="Título 7 Char"/>
    <w:link w:val="Ttulo7"/>
    <w:uiPriority w:val="9"/>
    <w:rsid w:val="00245804"/>
    <w:rPr>
      <w:rFonts w:asciiTheme="minorHAnsi" w:hAnsiTheme="minorHAnsi" w:cstheme="minorHAnsi"/>
      <w:sz w:val="24"/>
      <w:szCs w:val="24"/>
    </w:rPr>
  </w:style>
  <w:style w:type="character" w:customStyle="1" w:styleId="Ttulo8Char">
    <w:name w:val="Título 8 Char"/>
    <w:link w:val="Ttulo8"/>
    <w:uiPriority w:val="9"/>
    <w:rsid w:val="00245804"/>
    <w:rPr>
      <w:rFonts w:asciiTheme="minorHAnsi" w:hAnsiTheme="minorHAnsi" w:cstheme="minorHAnsi"/>
      <w:sz w:val="24"/>
      <w:szCs w:val="24"/>
    </w:rPr>
  </w:style>
  <w:style w:type="numbering" w:styleId="Artigoseo">
    <w:name w:val="Outline List 3"/>
    <w:basedOn w:val="Semlista"/>
    <w:uiPriority w:val="99"/>
    <w:semiHidden/>
    <w:unhideWhenUsed/>
    <w:rsid w:val="00822514"/>
    <w:pPr>
      <w:numPr>
        <w:numId w:val="15"/>
      </w:numPr>
    </w:pPr>
  </w:style>
  <w:style w:type="character" w:customStyle="1" w:styleId="AssinaturaChar">
    <w:name w:val="Assinatura Char"/>
    <w:basedOn w:val="Fontepargpadro"/>
    <w:link w:val="Assinatura"/>
    <w:uiPriority w:val="99"/>
    <w:semiHidden/>
    <w:rsid w:val="00822514"/>
    <w:rPr>
      <w:rFonts w:ascii="Times New Roman" w:eastAsia="Times New Roman" w:hAnsi="Times New Roman"/>
      <w:sz w:val="24"/>
      <w:szCs w:val="24"/>
    </w:rPr>
  </w:style>
  <w:style w:type="paragraph" w:styleId="AssinaturadeEmail">
    <w:name w:val="E-mail Signature"/>
    <w:basedOn w:val="Normal"/>
    <w:link w:val="AssinaturadeEmailChar"/>
    <w:uiPriority w:val="99"/>
    <w:semiHidden/>
    <w:unhideWhenUsed/>
    <w:rsid w:val="00822514"/>
  </w:style>
  <w:style w:type="character" w:customStyle="1" w:styleId="AssinaturadeEmailChar">
    <w:name w:val="Assinatura de Email Char"/>
    <w:basedOn w:val="Fontepargpadro"/>
    <w:link w:val="AssinaturadeEmail"/>
    <w:uiPriority w:val="99"/>
    <w:semiHidden/>
    <w:rsid w:val="00822514"/>
    <w:rPr>
      <w:rFonts w:ascii="Times New Roman" w:eastAsia="Times New Roman" w:hAnsi="Times New Roman"/>
      <w:sz w:val="24"/>
      <w:szCs w:val="24"/>
    </w:rPr>
  </w:style>
  <w:style w:type="paragraph" w:styleId="Bibliografia">
    <w:name w:val="Bibliography"/>
    <w:basedOn w:val="Normal"/>
    <w:next w:val="Normal"/>
    <w:uiPriority w:val="37"/>
    <w:semiHidden/>
    <w:unhideWhenUsed/>
    <w:rsid w:val="00822514"/>
  </w:style>
  <w:style w:type="paragraph" w:styleId="Commarcadores5">
    <w:name w:val="List Bullet 5"/>
    <w:basedOn w:val="Normal"/>
    <w:uiPriority w:val="99"/>
    <w:semiHidden/>
    <w:unhideWhenUsed/>
    <w:rsid w:val="00822514"/>
    <w:pPr>
      <w:numPr>
        <w:numId w:val="19"/>
      </w:numPr>
      <w:contextualSpacing/>
    </w:pPr>
  </w:style>
  <w:style w:type="table" w:styleId="GradeColorida">
    <w:name w:val="Colorful Grid"/>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TextosemFormatao">
    <w:name w:val="Plain Text"/>
    <w:basedOn w:val="Normal"/>
    <w:link w:val="TextosemFormataoChar"/>
    <w:rPr>
      <w:rFonts w:ascii="Consolas" w:hAnsi="Consolas"/>
      <w:sz w:val="21"/>
      <w:szCs w:val="21"/>
      <w:lang w:val="x-none" w:eastAsia="en-US"/>
    </w:rPr>
  </w:style>
  <w:style w:type="character" w:customStyle="1" w:styleId="TextosemFormataoChar">
    <w:name w:val="Texto sem Formatação Char"/>
    <w:link w:val="TextosemFormatao"/>
    <w:rPr>
      <w:rFonts w:ascii="Consolas" w:eastAsia="Times New Roman" w:hAnsi="Consolas"/>
      <w:sz w:val="21"/>
      <w:szCs w:val="21"/>
      <w:lang w:eastAsia="en-US"/>
    </w:rPr>
  </w:style>
  <w:style w:type="paragraph" w:customStyle="1" w:styleId="Citaes">
    <w:name w:val="Citações"/>
    <w:basedOn w:val="Normal"/>
    <w:rsid w:val="00245804"/>
    <w:pPr>
      <w:spacing w:line="240" w:lineRule="auto"/>
      <w:ind w:left="1418"/>
    </w:pPr>
    <w:rPr>
      <w:i/>
      <w:sz w:val="20"/>
      <w:szCs w:val="18"/>
    </w:rPr>
  </w:style>
  <w:style w:type="character" w:styleId="TtulodoLivro">
    <w:name w:val="Book Title"/>
    <w:basedOn w:val="Fontepargpadro"/>
    <w:uiPriority w:val="33"/>
    <w:semiHidden/>
    <w:qFormat/>
    <w:rsid w:val="00822514"/>
    <w:rPr>
      <w:b/>
      <w:bCs/>
      <w:i/>
      <w:iCs/>
      <w:spacing w:val="5"/>
    </w:rPr>
  </w:style>
  <w:style w:type="table" w:styleId="GradeColorida-nfase1">
    <w:name w:val="Colorful Grid Accent 1"/>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Tabelaclssica1">
    <w:name w:val="Table Classic 1"/>
    <w:basedOn w:val="Tabelanormal"/>
    <w:uiPriority w:val="99"/>
    <w:semiHidden/>
    <w:unhideWhenUsed/>
    <w:rsid w:val="008225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mrio3">
    <w:name w:val="toc 3"/>
    <w:basedOn w:val="Sumrio2"/>
    <w:uiPriority w:val="39"/>
    <w:rsid w:val="00245804"/>
    <w:pPr>
      <w:tabs>
        <w:tab w:val="clear" w:pos="1418"/>
        <w:tab w:val="left" w:pos="1701"/>
      </w:tabs>
      <w:ind w:left="1701" w:hanging="992"/>
    </w:pPr>
  </w:style>
  <w:style w:type="table" w:styleId="GradeColorida-nfase2">
    <w:name w:val="Colorful Grid Accent 2"/>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PrimeirorecuodecorpodetextoChar">
    <w:name w:val="Primeiro recuo de corpo de texto Char"/>
    <w:basedOn w:val="CorpodetextoChar"/>
    <w:link w:val="Primeirorecuodecorpodetexto"/>
    <w:uiPriority w:val="99"/>
    <w:semiHidden/>
    <w:rsid w:val="00822514"/>
    <w:rPr>
      <w:rFonts w:ascii="Times New Roman" w:eastAsia="Times New Roman" w:hAnsi="Times New Roman"/>
      <w:sz w:val="24"/>
      <w:szCs w:val="24"/>
    </w:rPr>
  </w:style>
  <w:style w:type="table" w:styleId="GradeColorida-nfase4">
    <w:name w:val="Colorful Grid Accent 4"/>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paragraph" w:styleId="Lista2">
    <w:name w:val="List 2"/>
    <w:basedOn w:val="Normal"/>
    <w:uiPriority w:val="99"/>
    <w:semiHidden/>
    <w:unhideWhenUsed/>
    <w:pPr>
      <w:ind w:left="566" w:hanging="283"/>
      <w:contextualSpacing/>
    </w:pPr>
  </w:style>
  <w:style w:type="paragraph" w:styleId="Lista3">
    <w:name w:val="List 3"/>
    <w:basedOn w:val="Normal"/>
    <w:uiPriority w:val="99"/>
    <w:semiHidden/>
    <w:unhideWhenUsed/>
    <w:pPr>
      <w:ind w:left="849" w:hanging="283"/>
      <w:contextualSpacing/>
    </w:pPr>
  </w:style>
  <w:style w:type="paragraph" w:styleId="Lista4">
    <w:name w:val="List 4"/>
    <w:basedOn w:val="Normal"/>
    <w:uiPriority w:val="99"/>
    <w:semiHidden/>
    <w:unhideWhenUsed/>
    <w:pPr>
      <w:ind w:left="1132" w:hanging="283"/>
      <w:contextualSpacing/>
    </w:pPr>
  </w:style>
  <w:style w:type="paragraph" w:styleId="Lista5">
    <w:name w:val="List 5"/>
    <w:basedOn w:val="Normal"/>
    <w:uiPriority w:val="99"/>
    <w:semiHidden/>
    <w:unhideWhenUsed/>
    <w:pPr>
      <w:ind w:left="1415" w:hanging="283"/>
      <w:contextualSpacing/>
    </w:pPr>
  </w:style>
  <w:style w:type="paragraph" w:styleId="Saudao">
    <w:name w:val="Salutation"/>
    <w:basedOn w:val="Normal"/>
    <w:next w:val="Normal"/>
    <w:link w:val="SaudaoChar"/>
    <w:semiHidden/>
    <w:unhideWhenUsed/>
    <w:rPr>
      <w:lang w:val="x-none" w:eastAsia="x-none"/>
    </w:rPr>
  </w:style>
  <w:style w:type="character" w:customStyle="1" w:styleId="SaudaoChar">
    <w:name w:val="Saudação Char"/>
    <w:link w:val="Saudao"/>
    <w:rPr>
      <w:rFonts w:ascii="Times New Roman" w:eastAsia="Times New Roman" w:hAnsi="Times New Roman"/>
      <w:sz w:val="24"/>
      <w:szCs w:val="24"/>
    </w:rPr>
  </w:style>
  <w:style w:type="paragraph" w:styleId="Listadecontinuao">
    <w:name w:val="List Continue"/>
    <w:basedOn w:val="Normal"/>
    <w:uiPriority w:val="99"/>
    <w:semiHidden/>
    <w:unhideWhenUsed/>
    <w:pPr>
      <w:spacing w:after="120"/>
      <w:ind w:left="283"/>
      <w:contextualSpacing/>
    </w:pPr>
  </w:style>
  <w:style w:type="paragraph" w:styleId="Listadecontinuao3">
    <w:name w:val="List Continue 3"/>
    <w:basedOn w:val="Normal"/>
    <w:uiPriority w:val="99"/>
    <w:semiHidden/>
    <w:unhideWhenUsed/>
    <w:pPr>
      <w:spacing w:after="120"/>
      <w:ind w:left="849"/>
      <w:contextualSpacing/>
    </w:pPr>
  </w:style>
  <w:style w:type="paragraph" w:styleId="Legenda">
    <w:name w:val="caption"/>
    <w:basedOn w:val="Normal"/>
    <w:next w:val="Normal"/>
    <w:uiPriority w:val="35"/>
    <w:semiHidden/>
    <w:qFormat/>
    <w:rPr>
      <w:b/>
      <w:bCs/>
      <w:sz w:val="20"/>
      <w:szCs w:val="20"/>
    </w:rPr>
  </w:style>
  <w:style w:type="paragraph" w:styleId="Primeirorecuodecorpodetexto2">
    <w:name w:val="Body Text First Indent 2"/>
    <w:basedOn w:val="Recuodecorpodetexto"/>
    <w:link w:val="Primeirorecuodecorpodetexto2Char"/>
    <w:uiPriority w:val="99"/>
    <w:semiHidden/>
    <w:unhideWhenUsed/>
    <w:pPr>
      <w:ind w:firstLine="210"/>
    </w:pPr>
  </w:style>
  <w:style w:type="character" w:customStyle="1" w:styleId="Primeirorecuodecorpodetexto2Char">
    <w:name w:val="Primeiro recuo de corpo de texto 2 Char"/>
    <w:link w:val="Primeirorecuodecorpodetexto2"/>
    <w:uiPriority w:val="99"/>
    <w:rPr>
      <w:rFonts w:ascii="Times New Roman" w:eastAsia="Times New Roman" w:hAnsi="Times New Roman"/>
      <w:sz w:val="24"/>
      <w:szCs w:val="24"/>
    </w:rPr>
  </w:style>
  <w:style w:type="character" w:customStyle="1" w:styleId="RecuodecorpodetextoChar">
    <w:name w:val="Recuo de corpo de texto Char"/>
    <w:link w:val="Recuodecorpodetexto"/>
    <w:rPr>
      <w:rFonts w:ascii="Times New Roman" w:eastAsia="Times New Roman" w:hAnsi="Times New Roman"/>
      <w:sz w:val="24"/>
      <w:szCs w:val="24"/>
    </w:rPr>
  </w:style>
  <w:style w:type="paragraph" w:styleId="PargrafodaLista">
    <w:name w:val="List Paragraph"/>
    <w:aliases w:val="Vitor Título,Vitor T’tulo,Itemização,Bullets 1,Vitor T?tulo,List Paragraph_0,Normal numerado,Meu,Capítulo,List Paragraph_0_0,List Paragraph_1,Parágrafo da Lista;Comum,Comum,Lista Paragrafo em Preto,Marca 1,Vitor T,List Paragraph"/>
    <w:basedOn w:val="Normal"/>
    <w:link w:val="PargrafodaListaChar"/>
    <w:uiPriority w:val="34"/>
    <w:qFormat/>
    <w:rsid w:val="00245804"/>
    <w:pPr>
      <w:ind w:left="720"/>
      <w:contextualSpacing/>
    </w:pPr>
  </w:style>
  <w:style w:type="paragraph" w:styleId="Reviso">
    <w:name w:val="Revision"/>
    <w:hidden/>
    <w:uiPriority w:val="71"/>
    <w:rPr>
      <w:rFonts w:ascii="Times New Roman" w:eastAsia="Times New Roman" w:hAnsi="Times New Roman"/>
      <w:sz w:val="24"/>
      <w:szCs w:val="24"/>
    </w:rPr>
  </w:style>
  <w:style w:type="paragraph" w:customStyle="1" w:styleId="AlneasRomano">
    <w:name w:val="Alíneas (Romano)"/>
    <w:basedOn w:val="Normal"/>
    <w:rsid w:val="00245804"/>
    <w:pPr>
      <w:numPr>
        <w:numId w:val="27"/>
      </w:numPr>
    </w:pPr>
  </w:style>
  <w:style w:type="character" w:styleId="RefernciaIntensa">
    <w:name w:val="Intense Reference"/>
    <w:basedOn w:val="Fontepargpadro"/>
    <w:uiPriority w:val="32"/>
    <w:semiHidden/>
    <w:qFormat/>
    <w:rsid w:val="00822514"/>
    <w:rPr>
      <w:b/>
      <w:bCs/>
      <w:smallCaps/>
      <w:color w:val="5B9BD5" w:themeColor="accent1"/>
      <w:spacing w:val="5"/>
    </w:rPr>
  </w:style>
  <w:style w:type="table" w:styleId="Tabelacomgrade">
    <w:name w:val="Table Grid"/>
    <w:basedOn w:val="Tabelanormal"/>
    <w:uiPriority w:val="59"/>
    <w:rsid w:val="00245804"/>
    <w:rPr>
      <w:rFonts w:ascii="Trebuchet MS" w:hAnsi="Trebuchet M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Sutil">
    <w:name w:val="Subtle Reference"/>
    <w:basedOn w:val="Fontepargpadro"/>
    <w:uiPriority w:val="31"/>
    <w:semiHidden/>
    <w:qFormat/>
    <w:rsid w:val="00822514"/>
    <w:rPr>
      <w:smallCaps/>
      <w:color w:val="5A5A5A" w:themeColor="text1" w:themeTint="A5"/>
    </w:rPr>
  </w:style>
  <w:style w:type="table" w:styleId="GradeColorida-nfase5">
    <w:name w:val="Colorful Grid Accent 5"/>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semiHidden/>
    <w:unhideWhenUsed/>
    <w:rsid w:val="00822514"/>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1">
    <w:name w:val="Medium Grid 1"/>
    <w:basedOn w:val="Tabelanormal"/>
    <w:uiPriority w:val="67"/>
    <w:semiHidden/>
    <w:unhideWhenUsed/>
    <w:rsid w:val="0082251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82251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82251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MquinadeescreverHTML">
    <w:name w:val="HTML Typewriter"/>
    <w:basedOn w:val="Fontepargpadro"/>
    <w:uiPriority w:val="99"/>
    <w:semiHidden/>
    <w:unhideWhenUsed/>
    <w:rsid w:val="00822514"/>
    <w:rPr>
      <w:rFonts w:ascii="Consolas" w:hAnsi="Consolas" w:cs="Consolas"/>
      <w:sz w:val="20"/>
      <w:szCs w:val="20"/>
    </w:rPr>
  </w:style>
  <w:style w:type="table" w:styleId="ListaColorida-nfase2">
    <w:name w:val="Colorful List Accent 2"/>
    <w:basedOn w:val="Tabelanormal"/>
    <w:uiPriority w:val="72"/>
    <w:semiHidden/>
    <w:unhideWhenUsed/>
    <w:rsid w:val="00822514"/>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paragraph" w:customStyle="1" w:styleId="CabealhodoSumrio1">
    <w:name w:val="Cabeçalho do Sumário1"/>
    <w:basedOn w:val="Ttulo1"/>
    <w:next w:val="Normal"/>
    <w:uiPriority w:val="39"/>
    <w:semiHidden/>
    <w:unhideWhenUsed/>
    <w:rsid w:val="00245804"/>
    <w:pPr>
      <w:keepNext/>
      <w:keepLines/>
      <w:numPr>
        <w:numId w:val="31"/>
      </w:numPr>
      <w:jc w:val="center"/>
      <w:outlineLvl w:val="9"/>
    </w:pPr>
    <w:rPr>
      <w:rFonts w:eastAsia="Times New Roman"/>
      <w:bCs/>
      <w:lang w:val="en-US"/>
    </w:rPr>
  </w:style>
  <w:style w:type="table" w:styleId="GradeMdia1-nfase3">
    <w:name w:val="Medium Grid 1 Accent 3"/>
    <w:basedOn w:val="Tabelanormal"/>
    <w:uiPriority w:val="67"/>
    <w:semiHidden/>
    <w:unhideWhenUsed/>
    <w:rsid w:val="0082251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82251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82251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82251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SombreamentoClaro-nfase1">
    <w:name w:val="Light Shading Accent 1"/>
    <w:basedOn w:val="Tabelanormal"/>
    <w:uiPriority w:val="60"/>
    <w:semiHidden/>
    <w:unhideWhenUsed/>
    <w:rsid w:val="00822514"/>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822514"/>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GradeMdia2-nfase2">
    <w:name w:val="Medium Grid 2 Accent 2"/>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styleId="Remissivo1">
    <w:name w:val="index 1"/>
    <w:basedOn w:val="Normal"/>
    <w:next w:val="Normal"/>
    <w:autoRedefine/>
    <w:uiPriority w:val="99"/>
    <w:semiHidden/>
    <w:unhideWhenUsed/>
    <w:rsid w:val="00822514"/>
    <w:pPr>
      <w:ind w:left="240" w:hanging="240"/>
    </w:pPr>
  </w:style>
  <w:style w:type="paragraph" w:styleId="Remissivo2">
    <w:name w:val="index 2"/>
    <w:basedOn w:val="Normal"/>
    <w:next w:val="Normal"/>
    <w:autoRedefine/>
    <w:uiPriority w:val="99"/>
    <w:semiHidden/>
    <w:unhideWhenUsed/>
    <w:rsid w:val="00822514"/>
    <w:pPr>
      <w:ind w:left="480" w:hanging="240"/>
    </w:pPr>
  </w:style>
  <w:style w:type="character" w:customStyle="1" w:styleId="TextodenotadefimChar">
    <w:name w:val="Texto de nota de fim Char"/>
    <w:link w:val="Textodenotadefim"/>
    <w:uiPriority w:val="99"/>
    <w:semiHidden/>
    <w:rPr>
      <w:rFonts w:ascii="Times New Roman" w:eastAsia="Times New Roman" w:hAnsi="Times New Roman"/>
    </w:rPr>
  </w:style>
  <w:style w:type="paragraph" w:styleId="Textodenotadefim">
    <w:name w:val="endnote text"/>
    <w:basedOn w:val="Normal"/>
    <w:link w:val="TextodenotadefimChar"/>
    <w:uiPriority w:val="99"/>
    <w:semiHidden/>
    <w:unhideWhenUsed/>
    <w:rPr>
      <w:sz w:val="20"/>
      <w:szCs w:val="20"/>
    </w:rPr>
  </w:style>
  <w:style w:type="paragraph" w:styleId="Textoembloco">
    <w:name w:val="Block Text"/>
    <w:basedOn w:val="Normal"/>
    <w:uiPriority w:val="99"/>
    <w:semiHidden/>
    <w:unhideWhenUsed/>
    <w:rsid w:val="00822514"/>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cstheme="minorBidi"/>
      <w:i/>
      <w:iCs/>
      <w:color w:val="5B9BD5" w:themeColor="accent1"/>
    </w:rPr>
  </w:style>
  <w:style w:type="table" w:styleId="GradeMdia2-nfase3">
    <w:name w:val="Medium Grid 2 Accent 3"/>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paragraph" w:styleId="Sumrio4">
    <w:name w:val="toc 4"/>
    <w:basedOn w:val="Sumrio3"/>
    <w:uiPriority w:val="39"/>
    <w:rsid w:val="00245804"/>
    <w:pPr>
      <w:tabs>
        <w:tab w:val="clear" w:pos="1701"/>
        <w:tab w:val="left" w:pos="1985"/>
      </w:tabs>
      <w:ind w:left="1985" w:hanging="1276"/>
    </w:pPr>
    <w:rPr>
      <w:sz w:val="20"/>
    </w:rPr>
  </w:style>
  <w:style w:type="paragraph" w:styleId="Sumrio1">
    <w:name w:val="toc 1"/>
    <w:basedOn w:val="Normal"/>
    <w:uiPriority w:val="39"/>
    <w:rsid w:val="00245804"/>
    <w:pPr>
      <w:tabs>
        <w:tab w:val="left" w:pos="709"/>
        <w:tab w:val="right" w:leader="dot" w:pos="9356"/>
      </w:tabs>
      <w:ind w:left="709" w:right="851" w:hanging="709"/>
    </w:pPr>
    <w:rPr>
      <w:caps/>
    </w:rPr>
  </w:style>
  <w:style w:type="table" w:styleId="GradeMdia2-nfase4">
    <w:name w:val="Medium Grid 2 Accent 4"/>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paragraph" w:styleId="Sumrio2">
    <w:name w:val="toc 2"/>
    <w:basedOn w:val="Sumrio1"/>
    <w:uiPriority w:val="39"/>
    <w:rsid w:val="00245804"/>
    <w:pPr>
      <w:tabs>
        <w:tab w:val="clear" w:pos="709"/>
        <w:tab w:val="left" w:pos="1418"/>
      </w:tabs>
      <w:ind w:left="1418"/>
    </w:pPr>
    <w:rPr>
      <w:caps w:val="0"/>
      <w:smallCaps/>
      <w:sz w:val="22"/>
    </w:rPr>
  </w:style>
  <w:style w:type="table" w:styleId="GradeMdia3">
    <w:name w:val="Medium Grid 3"/>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Numerada2">
    <w:name w:val="List Number 2"/>
    <w:basedOn w:val="Normal"/>
    <w:uiPriority w:val="99"/>
    <w:semiHidden/>
    <w:unhideWhenUsed/>
    <w:rsid w:val="00822514"/>
    <w:pPr>
      <w:numPr>
        <w:numId w:val="21"/>
      </w:numPr>
      <w:contextualSpacing/>
    </w:pPr>
  </w:style>
  <w:style w:type="paragraph" w:styleId="Remetente">
    <w:name w:val="envelope return"/>
    <w:basedOn w:val="Normal"/>
    <w:semiHidden/>
    <w:pPr>
      <w:overflowPunct w:val="0"/>
      <w:autoSpaceDE w:val="0"/>
      <w:autoSpaceDN w:val="0"/>
      <w:adjustRightInd w:val="0"/>
      <w:textAlignment w:val="baseline"/>
    </w:pPr>
    <w:rPr>
      <w:rFonts w:cs="Courier New"/>
      <w:szCs w:val="20"/>
      <w:lang w:val="en-US"/>
    </w:rPr>
  </w:style>
  <w:style w:type="table" w:styleId="GradeMdia3-nfase1">
    <w:name w:val="Medium Grid 3 Accent 1"/>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styleId="Refdenotadefim">
    <w:name w:val="endnote reference"/>
    <w:uiPriority w:val="99"/>
    <w:semiHidden/>
    <w:unhideWhenUsed/>
    <w:rPr>
      <w:vertAlign w:val="superscript"/>
    </w:rPr>
  </w:style>
  <w:style w:type="table" w:styleId="Tabelaclssica2">
    <w:name w:val="Table Classic 2"/>
    <w:basedOn w:val="Tabelanormal"/>
    <w:uiPriority w:val="99"/>
    <w:semiHidden/>
    <w:unhideWhenUsed/>
    <w:rsid w:val="008225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dicedeautoridades">
    <w:name w:val="table of authorities"/>
    <w:basedOn w:val="Normal"/>
    <w:next w:val="Normal"/>
    <w:uiPriority w:val="99"/>
    <w:semiHidden/>
    <w:unhideWhenUsed/>
    <w:rsid w:val="00822514"/>
    <w:pPr>
      <w:ind w:left="240" w:hanging="240"/>
    </w:pPr>
  </w:style>
  <w:style w:type="table" w:styleId="GradeMdia3-nfase2">
    <w:name w:val="Medium Grid 3 Accent 2"/>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ListaClara-nfase2">
    <w:name w:val="Light List Accent 2"/>
    <w:basedOn w:val="Tabelanormal"/>
    <w:uiPriority w:val="61"/>
    <w:semiHidden/>
    <w:unhideWhenUsed/>
    <w:rsid w:val="00822514"/>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GradeMdia3-nfase6">
    <w:name w:val="Medium Grid 3 Accent 6"/>
    <w:basedOn w:val="Tabelanormal"/>
    <w:uiPriority w:val="69"/>
    <w:semiHidden/>
    <w:unhideWhenUsed/>
    <w:rsid w:val="0082251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TextodoEspaoReservado">
    <w:name w:val="Placeholder Text"/>
    <w:uiPriority w:val="99"/>
    <w:semiHidden/>
    <w:rPr>
      <w:color w:val="808080"/>
    </w:rPr>
  </w:style>
  <w:style w:type="paragraph" w:styleId="Sumrio5">
    <w:name w:val="toc 5"/>
    <w:basedOn w:val="Sumrio4"/>
    <w:uiPriority w:val="39"/>
    <w:rsid w:val="00245804"/>
    <w:pPr>
      <w:tabs>
        <w:tab w:val="clear" w:pos="1985"/>
        <w:tab w:val="left" w:pos="2268"/>
      </w:tabs>
      <w:ind w:left="2268" w:hanging="1559"/>
    </w:pPr>
    <w:rPr>
      <w:noProof/>
    </w:rPr>
  </w:style>
  <w:style w:type="paragraph" w:styleId="Numerada3">
    <w:name w:val="List Number 3"/>
    <w:basedOn w:val="Normal"/>
    <w:uiPriority w:val="99"/>
    <w:semiHidden/>
    <w:unhideWhenUsed/>
    <w:rsid w:val="00822514"/>
    <w:pPr>
      <w:numPr>
        <w:numId w:val="22"/>
      </w:numPr>
      <w:contextualSpacing/>
    </w:pPr>
  </w:style>
  <w:style w:type="table" w:styleId="ListaClara-nfase3">
    <w:name w:val="Light List Accent 3"/>
    <w:basedOn w:val="Tabelanormal"/>
    <w:uiPriority w:val="61"/>
    <w:semiHidden/>
    <w:unhideWhenUsed/>
    <w:rsid w:val="00822514"/>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822514"/>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822514"/>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822514"/>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aColorida">
    <w:name w:val="Colorful List"/>
    <w:basedOn w:val="Tabelanormal"/>
    <w:uiPriority w:val="72"/>
    <w:semiHidden/>
    <w:unhideWhenUsed/>
    <w:rsid w:val="0082251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822514"/>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3">
    <w:name w:val="Colorful List Accent 3"/>
    <w:basedOn w:val="Tabelanormal"/>
    <w:uiPriority w:val="72"/>
    <w:semiHidden/>
    <w:unhideWhenUsed/>
    <w:rsid w:val="00822514"/>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paragraph" w:styleId="Sumrio6">
    <w:name w:val="toc 6"/>
    <w:basedOn w:val="Sumrio5"/>
    <w:uiPriority w:val="39"/>
    <w:rsid w:val="00245804"/>
    <w:pPr>
      <w:tabs>
        <w:tab w:val="clear" w:pos="2268"/>
        <w:tab w:val="left" w:pos="2552"/>
      </w:tabs>
      <w:ind w:left="2552" w:hanging="1843"/>
    </w:pPr>
  </w:style>
  <w:style w:type="character" w:customStyle="1" w:styleId="PargrafodaListaChar">
    <w:name w:val="Parágrafo da Lista Char"/>
    <w:aliases w:val="Vitor Título Char,Vitor T’tulo Char,Itemização Char,Bullets 1 Char,Vitor T?tulo Char,List Paragraph_0 Char,Normal numerado Char,Meu Char,Capítulo Char,List Paragraph_0_0 Char,List Paragraph_1 Char,Parágrafo da Lista;Comum Char"/>
    <w:link w:val="PargrafodaLista"/>
    <w:uiPriority w:val="34"/>
    <w:qFormat/>
    <w:locked/>
    <w:rPr>
      <w:rFonts w:asciiTheme="minorHAnsi" w:hAnsiTheme="minorHAnsi" w:cs="Calibri"/>
      <w:sz w:val="24"/>
      <w:szCs w:val="22"/>
    </w:rPr>
  </w:style>
  <w:style w:type="paragraph" w:styleId="CabealhodoSumrio">
    <w:name w:val="TOC Heading"/>
    <w:basedOn w:val="Ttulo1"/>
    <w:next w:val="Normal"/>
    <w:uiPriority w:val="39"/>
    <w:unhideWhenUsed/>
    <w:qFormat/>
    <w:pPr>
      <w:keepLines/>
      <w:spacing w:line="259" w:lineRule="auto"/>
      <w:outlineLvl w:val="9"/>
    </w:pPr>
    <w:rPr>
      <w:rFonts w:asciiTheme="majorHAnsi" w:eastAsiaTheme="majorEastAsia" w:hAnsiTheme="majorHAnsi" w:cstheme="majorBidi"/>
      <w:b w:val="0"/>
      <w:bCs/>
      <w:color w:val="2E74B5" w:themeColor="accent1" w:themeShade="BF"/>
    </w:rPr>
  </w:style>
  <w:style w:type="character" w:styleId="HiperlinkVisitado">
    <w:name w:val="FollowedHyperlink"/>
    <w:basedOn w:val="Fontepargpadro"/>
    <w:uiPriority w:val="99"/>
    <w:semiHidden/>
    <w:unhideWhenUsed/>
    <w:rPr>
      <w:color w:val="800080"/>
      <w:u w:val="single"/>
    </w:rPr>
  </w:style>
  <w:style w:type="paragraph" w:styleId="Numerada4">
    <w:name w:val="List Number 4"/>
    <w:basedOn w:val="Normal"/>
    <w:uiPriority w:val="99"/>
    <w:semiHidden/>
    <w:unhideWhenUsed/>
    <w:rsid w:val="00822514"/>
    <w:pPr>
      <w:numPr>
        <w:numId w:val="23"/>
      </w:numPr>
      <w:contextualSpacing/>
    </w:pPr>
  </w:style>
  <w:style w:type="paragraph" w:customStyle="1" w:styleId="Bullets">
    <w:name w:val="Bullets"/>
    <w:basedOn w:val="Normal"/>
    <w:autoRedefine/>
    <w:rsid w:val="00245804"/>
    <w:pPr>
      <w:numPr>
        <w:numId w:val="29"/>
      </w:numPr>
    </w:pPr>
  </w:style>
  <w:style w:type="paragraph" w:customStyle="1" w:styleId="AlneasLetras">
    <w:name w:val="Alíneas (Letras)"/>
    <w:basedOn w:val="Normal"/>
    <w:rsid w:val="00245804"/>
    <w:pPr>
      <w:numPr>
        <w:numId w:val="28"/>
      </w:numPr>
    </w:pPr>
  </w:style>
  <w:style w:type="paragraph" w:customStyle="1" w:styleId="AlneasNmero">
    <w:name w:val="Alíneas (Número)"/>
    <w:basedOn w:val="Normal"/>
    <w:rsid w:val="00245804"/>
    <w:pPr>
      <w:numPr>
        <w:numId w:val="26"/>
      </w:numPr>
    </w:pPr>
  </w:style>
  <w:style w:type="paragraph" w:customStyle="1" w:styleId="TtuloCentralizado">
    <w:name w:val="Título Centralizado"/>
    <w:basedOn w:val="Normal"/>
    <w:rsid w:val="00245804"/>
    <w:pPr>
      <w:jc w:val="center"/>
    </w:pPr>
    <w:rPr>
      <w:b/>
      <w:caps/>
    </w:rPr>
  </w:style>
  <w:style w:type="paragraph" w:customStyle="1" w:styleId="Timbre">
    <w:name w:val="Timbre"/>
    <w:basedOn w:val="Normal"/>
    <w:rsid w:val="00245804"/>
    <w:pPr>
      <w:spacing w:line="240" w:lineRule="auto"/>
      <w:jc w:val="right"/>
    </w:pPr>
    <w:rPr>
      <w:sz w:val="14"/>
      <w:szCs w:val="14"/>
    </w:rPr>
  </w:style>
  <w:style w:type="paragraph" w:customStyle="1" w:styleId="Logotipo">
    <w:name w:val="Logotipo"/>
    <w:basedOn w:val="Cabealho"/>
    <w:link w:val="LogotipoChar"/>
    <w:rsid w:val="00245804"/>
    <w:pPr>
      <w:spacing w:before="140"/>
      <w:jc w:val="left"/>
    </w:pPr>
  </w:style>
  <w:style w:type="paragraph" w:customStyle="1" w:styleId="Endereamento">
    <w:name w:val="Endereçamento"/>
    <w:basedOn w:val="Normal"/>
    <w:link w:val="EndereamentoChar"/>
    <w:rsid w:val="00245804"/>
    <w:rPr>
      <w:b/>
    </w:rPr>
  </w:style>
  <w:style w:type="character" w:customStyle="1" w:styleId="LogotipoChar">
    <w:name w:val="Logotipo Char"/>
    <w:basedOn w:val="CabealhoChar"/>
    <w:link w:val="Logotipo"/>
    <w:rsid w:val="00245804"/>
    <w:rPr>
      <w:rFonts w:asciiTheme="minorHAnsi" w:hAnsiTheme="minorHAnsi" w:cstheme="minorHAnsi"/>
      <w:noProof/>
      <w:sz w:val="16"/>
      <w:szCs w:val="18"/>
    </w:rPr>
  </w:style>
  <w:style w:type="character" w:customStyle="1" w:styleId="EndereamentoChar">
    <w:name w:val="Endereçamento Char"/>
    <w:basedOn w:val="Fontepargpadro"/>
    <w:link w:val="Endereamento"/>
    <w:rsid w:val="00245804"/>
    <w:rPr>
      <w:rFonts w:asciiTheme="minorHAnsi" w:hAnsiTheme="minorHAnsi" w:cs="Calibri"/>
      <w:b/>
      <w:sz w:val="24"/>
      <w:szCs w:val="22"/>
    </w:rPr>
  </w:style>
  <w:style w:type="numbering" w:styleId="111111">
    <w:name w:val="Outline List 2"/>
    <w:basedOn w:val="Semlista"/>
    <w:uiPriority w:val="99"/>
    <w:semiHidden/>
    <w:unhideWhenUsed/>
    <w:rsid w:val="00822514"/>
    <w:pPr>
      <w:numPr>
        <w:numId w:val="13"/>
      </w:numPr>
    </w:pPr>
  </w:style>
  <w:style w:type="numbering" w:styleId="1ai">
    <w:name w:val="Outline List 1"/>
    <w:basedOn w:val="Semlista"/>
    <w:uiPriority w:val="99"/>
    <w:semiHidden/>
    <w:unhideWhenUsed/>
    <w:rsid w:val="00822514"/>
    <w:pPr>
      <w:numPr>
        <w:numId w:val="14"/>
      </w:numPr>
    </w:pPr>
  </w:style>
  <w:style w:type="character" w:styleId="AcrnimoHTML">
    <w:name w:val="HTML Acronym"/>
    <w:basedOn w:val="Fontepargpadro"/>
    <w:uiPriority w:val="99"/>
    <w:semiHidden/>
    <w:unhideWhenUsed/>
    <w:rsid w:val="00822514"/>
  </w:style>
  <w:style w:type="character" w:customStyle="1" w:styleId="Hashtag1">
    <w:name w:val="Hashtag1"/>
    <w:basedOn w:val="Fontepargpadro"/>
    <w:uiPriority w:val="99"/>
    <w:semiHidden/>
    <w:unhideWhenUsed/>
    <w:rsid w:val="00822514"/>
    <w:rPr>
      <w:color w:val="2B579A"/>
      <w:shd w:val="clear" w:color="auto" w:fill="E1DFDD"/>
    </w:rPr>
  </w:style>
  <w:style w:type="character" w:customStyle="1" w:styleId="HiperlinkInteligente1">
    <w:name w:val="Hiperlink Inteligente1"/>
    <w:basedOn w:val="Fontepargpadro"/>
    <w:uiPriority w:val="99"/>
    <w:semiHidden/>
    <w:unhideWhenUsed/>
    <w:rsid w:val="00822514"/>
    <w:rPr>
      <w:u w:val="dotted"/>
    </w:rPr>
  </w:style>
  <w:style w:type="paragraph" w:styleId="ndicedeilustraes">
    <w:name w:val="table of figures"/>
    <w:basedOn w:val="Normal"/>
    <w:next w:val="Normal"/>
    <w:uiPriority w:val="99"/>
    <w:semiHidden/>
    <w:unhideWhenUsed/>
    <w:rsid w:val="00822514"/>
  </w:style>
  <w:style w:type="table" w:styleId="ListaColorida-nfase4">
    <w:name w:val="Colorful List Accent 4"/>
    <w:basedOn w:val="Tabelanormal"/>
    <w:uiPriority w:val="72"/>
    <w:semiHidden/>
    <w:unhideWhenUsed/>
    <w:rsid w:val="00822514"/>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822514"/>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semiHidden/>
    <w:unhideWhenUsed/>
    <w:rsid w:val="00822514"/>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adecontinuao2">
    <w:name w:val="List Continue 2"/>
    <w:basedOn w:val="Normal"/>
    <w:uiPriority w:val="99"/>
    <w:semiHidden/>
    <w:unhideWhenUsed/>
    <w:rsid w:val="00822514"/>
    <w:pPr>
      <w:spacing w:after="120"/>
      <w:ind w:left="566"/>
      <w:contextualSpacing/>
    </w:pPr>
  </w:style>
  <w:style w:type="paragraph" w:styleId="Listadecontinuao4">
    <w:name w:val="List Continue 4"/>
    <w:basedOn w:val="Normal"/>
    <w:uiPriority w:val="99"/>
    <w:semiHidden/>
    <w:unhideWhenUsed/>
    <w:rsid w:val="00822514"/>
    <w:pPr>
      <w:spacing w:after="120"/>
      <w:ind w:left="1132"/>
      <w:contextualSpacing/>
    </w:pPr>
  </w:style>
  <w:style w:type="paragraph" w:styleId="Listadecontinuao5">
    <w:name w:val="List Continue 5"/>
    <w:basedOn w:val="Normal"/>
    <w:uiPriority w:val="99"/>
    <w:semiHidden/>
    <w:unhideWhenUsed/>
    <w:rsid w:val="00822514"/>
    <w:pPr>
      <w:spacing w:after="120"/>
      <w:ind w:left="1415"/>
      <w:contextualSpacing/>
    </w:pPr>
  </w:style>
  <w:style w:type="table" w:styleId="ListaEscura">
    <w:name w:val="Dark List"/>
    <w:basedOn w:val="Tabelanormal"/>
    <w:uiPriority w:val="70"/>
    <w:semiHidden/>
    <w:unhideWhenUsed/>
    <w:rsid w:val="0082251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822514"/>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822514"/>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822514"/>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822514"/>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822514"/>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semiHidden/>
    <w:unhideWhenUsed/>
    <w:rsid w:val="00822514"/>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aMdia1">
    <w:name w:val="Medium List 1"/>
    <w:basedOn w:val="Tabelanormal"/>
    <w:uiPriority w:val="65"/>
    <w:semiHidden/>
    <w:unhideWhenUsed/>
    <w:rsid w:val="0082251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822514"/>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822514"/>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822514"/>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822514"/>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822514"/>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822514"/>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822514"/>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MenoPendente1">
    <w:name w:val="Menção Pendente1"/>
    <w:basedOn w:val="Fontepargpadro"/>
    <w:uiPriority w:val="99"/>
    <w:semiHidden/>
    <w:unhideWhenUsed/>
    <w:rsid w:val="00822514"/>
    <w:rPr>
      <w:color w:val="605E5C"/>
      <w:shd w:val="clear" w:color="auto" w:fill="E1DFDD"/>
    </w:rPr>
  </w:style>
  <w:style w:type="paragraph" w:styleId="Numerada5">
    <w:name w:val="List Number 5"/>
    <w:basedOn w:val="Normal"/>
    <w:uiPriority w:val="99"/>
    <w:semiHidden/>
    <w:unhideWhenUsed/>
    <w:rsid w:val="00822514"/>
    <w:pPr>
      <w:numPr>
        <w:numId w:val="24"/>
      </w:numPr>
      <w:contextualSpacing/>
    </w:pPr>
  </w:style>
  <w:style w:type="character" w:styleId="Nmerodelinha">
    <w:name w:val="line number"/>
    <w:basedOn w:val="Fontepargpadro"/>
    <w:uiPriority w:val="99"/>
    <w:semiHidden/>
    <w:unhideWhenUsed/>
    <w:rsid w:val="00245804"/>
  </w:style>
  <w:style w:type="paragraph" w:styleId="Remissivo3">
    <w:name w:val="index 3"/>
    <w:basedOn w:val="Normal"/>
    <w:next w:val="Normal"/>
    <w:autoRedefine/>
    <w:uiPriority w:val="99"/>
    <w:semiHidden/>
    <w:unhideWhenUsed/>
    <w:rsid w:val="00822514"/>
    <w:pPr>
      <w:ind w:left="720" w:hanging="240"/>
    </w:pPr>
  </w:style>
  <w:style w:type="paragraph" w:styleId="Remissivo4">
    <w:name w:val="index 4"/>
    <w:basedOn w:val="Normal"/>
    <w:next w:val="Normal"/>
    <w:autoRedefine/>
    <w:uiPriority w:val="99"/>
    <w:semiHidden/>
    <w:unhideWhenUsed/>
    <w:rsid w:val="00822514"/>
    <w:pPr>
      <w:ind w:left="960" w:hanging="240"/>
    </w:pPr>
  </w:style>
  <w:style w:type="paragraph" w:styleId="Remissivo5">
    <w:name w:val="index 5"/>
    <w:basedOn w:val="Normal"/>
    <w:next w:val="Normal"/>
    <w:autoRedefine/>
    <w:uiPriority w:val="99"/>
    <w:semiHidden/>
    <w:unhideWhenUsed/>
    <w:rsid w:val="00822514"/>
    <w:pPr>
      <w:ind w:left="1200" w:hanging="240"/>
    </w:pPr>
  </w:style>
  <w:style w:type="paragraph" w:styleId="Remissivo6">
    <w:name w:val="index 6"/>
    <w:basedOn w:val="Normal"/>
    <w:next w:val="Normal"/>
    <w:autoRedefine/>
    <w:uiPriority w:val="99"/>
    <w:semiHidden/>
    <w:unhideWhenUsed/>
    <w:rsid w:val="00822514"/>
    <w:pPr>
      <w:ind w:left="1440" w:hanging="240"/>
    </w:pPr>
  </w:style>
  <w:style w:type="paragraph" w:styleId="Remissivo7">
    <w:name w:val="index 7"/>
    <w:basedOn w:val="Normal"/>
    <w:next w:val="Normal"/>
    <w:autoRedefine/>
    <w:uiPriority w:val="99"/>
    <w:semiHidden/>
    <w:unhideWhenUsed/>
    <w:rsid w:val="00822514"/>
    <w:pPr>
      <w:ind w:left="1680" w:hanging="240"/>
    </w:pPr>
  </w:style>
  <w:style w:type="paragraph" w:styleId="Remissivo8">
    <w:name w:val="index 8"/>
    <w:basedOn w:val="Normal"/>
    <w:next w:val="Normal"/>
    <w:autoRedefine/>
    <w:uiPriority w:val="99"/>
    <w:semiHidden/>
    <w:unhideWhenUsed/>
    <w:rsid w:val="00822514"/>
    <w:pPr>
      <w:ind w:left="1920" w:hanging="240"/>
    </w:pPr>
  </w:style>
  <w:style w:type="paragraph" w:styleId="Remissivo9">
    <w:name w:val="index 9"/>
    <w:basedOn w:val="Normal"/>
    <w:next w:val="Normal"/>
    <w:autoRedefine/>
    <w:uiPriority w:val="99"/>
    <w:semiHidden/>
    <w:unhideWhenUsed/>
    <w:rsid w:val="00822514"/>
    <w:pPr>
      <w:ind w:left="2160" w:hanging="240"/>
    </w:pPr>
  </w:style>
  <w:style w:type="paragraph" w:styleId="SemEspaamento">
    <w:name w:val="No Spacing"/>
    <w:uiPriority w:val="1"/>
    <w:semiHidden/>
    <w:qFormat/>
    <w:rsid w:val="00822514"/>
    <w:rPr>
      <w:rFonts w:ascii="Times New Roman" w:eastAsia="Times New Roman" w:hAnsi="Times New Roman"/>
      <w:sz w:val="24"/>
      <w:szCs w:val="24"/>
    </w:rPr>
  </w:style>
  <w:style w:type="table" w:styleId="SombreamentoClaro-nfase3">
    <w:name w:val="Light Shading Accent 3"/>
    <w:basedOn w:val="Tabelanormal"/>
    <w:uiPriority w:val="60"/>
    <w:semiHidden/>
    <w:unhideWhenUsed/>
    <w:rsid w:val="00822514"/>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822514"/>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822514"/>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822514"/>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SombreamentoColorido">
    <w:name w:val="Colorful Shading"/>
    <w:basedOn w:val="Tabelanormal"/>
    <w:uiPriority w:val="71"/>
    <w:semiHidden/>
    <w:unhideWhenUsed/>
    <w:rsid w:val="00822514"/>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822514"/>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822514"/>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822514"/>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822514"/>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822514"/>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822514"/>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Mdio1">
    <w:name w:val="Medium Shading 1"/>
    <w:basedOn w:val="Tabelanormal"/>
    <w:uiPriority w:val="63"/>
    <w:semiHidden/>
    <w:unhideWhenUsed/>
    <w:rsid w:val="0082251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82251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822514"/>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822514"/>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822514"/>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82251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82251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8225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umrio7">
    <w:name w:val="toc 7"/>
    <w:basedOn w:val="Sumrio6"/>
    <w:uiPriority w:val="39"/>
    <w:rsid w:val="00245804"/>
    <w:pPr>
      <w:tabs>
        <w:tab w:val="clear" w:pos="2552"/>
        <w:tab w:val="left" w:pos="2835"/>
      </w:tabs>
      <w:ind w:left="2835" w:hanging="2126"/>
    </w:pPr>
  </w:style>
  <w:style w:type="paragraph" w:styleId="Sumrio8">
    <w:name w:val="toc 8"/>
    <w:basedOn w:val="Sumrio7"/>
    <w:uiPriority w:val="39"/>
    <w:rsid w:val="00245804"/>
    <w:pPr>
      <w:tabs>
        <w:tab w:val="clear" w:pos="2835"/>
        <w:tab w:val="left" w:pos="3119"/>
      </w:tabs>
      <w:ind w:left="3119" w:hanging="2410"/>
    </w:pPr>
  </w:style>
  <w:style w:type="paragraph" w:styleId="Sumrio9">
    <w:name w:val="toc 9"/>
    <w:basedOn w:val="Sumrio8"/>
    <w:uiPriority w:val="39"/>
    <w:rsid w:val="00245804"/>
    <w:pPr>
      <w:tabs>
        <w:tab w:val="clear" w:pos="3119"/>
        <w:tab w:val="left" w:pos="3402"/>
      </w:tabs>
      <w:ind w:left="3402" w:hanging="2693"/>
    </w:pPr>
  </w:style>
  <w:style w:type="table" w:styleId="Tabelaclssica3">
    <w:name w:val="Table Classic 3"/>
    <w:basedOn w:val="Tabelanormal"/>
    <w:uiPriority w:val="99"/>
    <w:semiHidden/>
    <w:unhideWhenUsed/>
    <w:rsid w:val="008225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8225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8225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8225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8225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unhideWhenUsed/>
    <w:rsid w:val="008225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8225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8225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8225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8225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8225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8225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8225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8225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8225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8225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82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unhideWhenUsed/>
    <w:rsid w:val="008225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unhideWhenUsed/>
    <w:rsid w:val="008225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8225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8225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eGrade1Clara">
    <w:name w:val="Grid Table 1 Light"/>
    <w:basedOn w:val="Tabelanormal"/>
    <w:uiPriority w:val="99"/>
    <w:semiHidden/>
    <w:unhideWhenUsed/>
    <w:rsid w:val="008225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semiHidden/>
    <w:rsid w:val="0082251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semiHidden/>
    <w:rsid w:val="0082251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semiHidden/>
    <w:rsid w:val="0082251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semiHidden/>
    <w:rsid w:val="0082251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semiHidden/>
    <w:rsid w:val="0082251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semiHidden/>
    <w:rsid w:val="0082251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99"/>
    <w:semiHidden/>
    <w:unhideWhenUsed/>
    <w:rsid w:val="0082251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semiHidden/>
    <w:rsid w:val="0082251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semiHidden/>
    <w:rsid w:val="0082251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semiHidden/>
    <w:rsid w:val="0082251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semiHidden/>
    <w:rsid w:val="0082251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semiHidden/>
    <w:rsid w:val="00822514"/>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semiHidden/>
    <w:rsid w:val="0082251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99"/>
    <w:semiHidden/>
    <w:unhideWhenUsed/>
    <w:rsid w:val="008225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semiHidden/>
    <w:rsid w:val="0082251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semiHidden/>
    <w:rsid w:val="0082251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semiHidden/>
    <w:rsid w:val="0082251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semiHidden/>
    <w:rsid w:val="0082251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semiHidden/>
    <w:rsid w:val="008225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semiHidden/>
    <w:rsid w:val="0082251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semiHidden/>
    <w:rsid w:val="008225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semiHidden/>
    <w:rsid w:val="0082251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semiHidden/>
    <w:rsid w:val="0082251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semiHidden/>
    <w:rsid w:val="0082251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semiHidden/>
    <w:rsid w:val="0082251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semiHidden/>
    <w:rsid w:val="008225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semiHidden/>
    <w:rsid w:val="0082251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semiHidden/>
    <w:rsid w:val="008225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semiHidden/>
    <w:rsid w:val="008225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semiHidden/>
    <w:rsid w:val="0082251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semiHidden/>
    <w:rsid w:val="0082251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semiHidden/>
    <w:rsid w:val="0082251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semiHidden/>
    <w:rsid w:val="0082251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semiHidden/>
    <w:rsid w:val="0082251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semiHidden/>
    <w:rsid w:val="0082251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semiHidden/>
    <w:rsid w:val="0082251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semiHidden/>
    <w:rsid w:val="00822514"/>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semiHidden/>
    <w:rsid w:val="0082251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semiHidden/>
    <w:rsid w:val="0082251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semiHidden/>
    <w:rsid w:val="0082251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semiHidden/>
    <w:rsid w:val="0082251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semiHidden/>
    <w:rsid w:val="0082251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Clara">
    <w:name w:val="Grid Table Light"/>
    <w:basedOn w:val="Tabelanormal"/>
    <w:uiPriority w:val="99"/>
    <w:semiHidden/>
    <w:unhideWhenUsed/>
    <w:rsid w:val="008225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Lista1Clara">
    <w:name w:val="List Table 1 Light"/>
    <w:basedOn w:val="Tabelanormal"/>
    <w:uiPriority w:val="46"/>
    <w:semiHidden/>
    <w:rsid w:val="0082251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semiHidden/>
    <w:rsid w:val="00822514"/>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semiHidden/>
    <w:rsid w:val="00822514"/>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semiHidden/>
    <w:rsid w:val="00822514"/>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semiHidden/>
    <w:rsid w:val="00822514"/>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semiHidden/>
    <w:rsid w:val="00822514"/>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semiHidden/>
    <w:rsid w:val="00822514"/>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semiHidden/>
    <w:rsid w:val="0082251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semiHidden/>
    <w:rsid w:val="00822514"/>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semiHidden/>
    <w:rsid w:val="00822514"/>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semiHidden/>
    <w:rsid w:val="00822514"/>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semiHidden/>
    <w:rsid w:val="00822514"/>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semiHidden/>
    <w:rsid w:val="00822514"/>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semiHidden/>
    <w:rsid w:val="00822514"/>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semiHidden/>
    <w:rsid w:val="0082251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semiHidden/>
    <w:rsid w:val="0082251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semiHidden/>
    <w:rsid w:val="00822514"/>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semiHidden/>
    <w:rsid w:val="0082251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semiHidden/>
    <w:rsid w:val="00822514"/>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semiHidden/>
    <w:rsid w:val="0082251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semiHidden/>
    <w:rsid w:val="0082251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semiHidden/>
    <w:rsid w:val="008225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semiHidden/>
    <w:rsid w:val="0082251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semiHidden/>
    <w:rsid w:val="0082251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semiHidden/>
    <w:rsid w:val="0082251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semiHidden/>
    <w:rsid w:val="0082251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semiHidden/>
    <w:rsid w:val="0082251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semiHidden/>
    <w:rsid w:val="0082251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semiHidden/>
    <w:rsid w:val="0082251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semiHidden/>
    <w:rsid w:val="00822514"/>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semiHidden/>
    <w:rsid w:val="00822514"/>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semiHidden/>
    <w:rsid w:val="0082251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semiHidden/>
    <w:rsid w:val="0082251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semiHidden/>
    <w:rsid w:val="00822514"/>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semiHidden/>
    <w:rsid w:val="00822514"/>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semiHidden/>
    <w:rsid w:val="0082251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semiHidden/>
    <w:rsid w:val="00822514"/>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semiHidden/>
    <w:rsid w:val="00822514"/>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semiHidden/>
    <w:rsid w:val="0082251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semiHidden/>
    <w:rsid w:val="00822514"/>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semiHidden/>
    <w:rsid w:val="0082251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semiHidden/>
    <w:rsid w:val="00822514"/>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semiHidden/>
    <w:rsid w:val="0082251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semiHidden/>
    <w:rsid w:val="00822514"/>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semiHidden/>
    <w:rsid w:val="00822514"/>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semiHidden/>
    <w:rsid w:val="00822514"/>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semiHidden/>
    <w:rsid w:val="00822514"/>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semiHidden/>
    <w:rsid w:val="00822514"/>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semiHidden/>
    <w:rsid w:val="0082251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elegante">
    <w:name w:val="Table Elegant"/>
    <w:basedOn w:val="Tabelanormal"/>
    <w:uiPriority w:val="99"/>
    <w:semiHidden/>
    <w:unhideWhenUsed/>
    <w:rsid w:val="008225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unhideWhenUsed/>
    <w:rsid w:val="008225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8225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8225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8225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8225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emlista1">
    <w:name w:val="Table List 1"/>
    <w:basedOn w:val="Tabelanormal"/>
    <w:uiPriority w:val="99"/>
    <w:semiHidden/>
    <w:unhideWhenUsed/>
    <w:rsid w:val="008225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8225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8225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8225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8225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8225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8225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8225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unhideWhenUsed/>
    <w:rsid w:val="008225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implesTabela1">
    <w:name w:val="Plain Table 1"/>
    <w:basedOn w:val="Tabelanormal"/>
    <w:uiPriority w:val="99"/>
    <w:semiHidden/>
    <w:rsid w:val="008225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1">
    <w:name w:val="Table Simple 1"/>
    <w:basedOn w:val="Tabelanormal"/>
    <w:uiPriority w:val="99"/>
    <w:semiHidden/>
    <w:unhideWhenUsed/>
    <w:rsid w:val="008225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sTabela2">
    <w:name w:val="Plain Table 2"/>
    <w:basedOn w:val="Tabelanormal"/>
    <w:uiPriority w:val="99"/>
    <w:semiHidden/>
    <w:rsid w:val="008225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2">
    <w:name w:val="Table Simple 2"/>
    <w:basedOn w:val="Tabelanormal"/>
    <w:uiPriority w:val="99"/>
    <w:semiHidden/>
    <w:unhideWhenUsed/>
    <w:rsid w:val="008225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sTabela3">
    <w:name w:val="Plain Table 3"/>
    <w:basedOn w:val="Tabelanormal"/>
    <w:uiPriority w:val="99"/>
    <w:semiHidden/>
    <w:rsid w:val="008225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3">
    <w:name w:val="Table Simple 3"/>
    <w:basedOn w:val="Tabelanormal"/>
    <w:uiPriority w:val="99"/>
    <w:semiHidden/>
    <w:unhideWhenUsed/>
    <w:rsid w:val="008225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imples4">
    <w:name w:val="Plain Table 4"/>
    <w:basedOn w:val="Tabelanormal"/>
    <w:uiPriority w:val="99"/>
    <w:semiHidden/>
    <w:rsid w:val="008225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99"/>
    <w:semiHidden/>
    <w:rsid w:val="008225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util1">
    <w:name w:val="Table Subtle 1"/>
    <w:basedOn w:val="Tabelanormal"/>
    <w:uiPriority w:val="99"/>
    <w:semiHidden/>
    <w:unhideWhenUsed/>
    <w:rsid w:val="008225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8225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unhideWhenUsed/>
    <w:rsid w:val="00822514"/>
    <w:rPr>
      <w:rFonts w:ascii="Consolas" w:hAnsi="Consolas" w:cs="Consolas"/>
      <w:sz w:val="20"/>
      <w:szCs w:val="20"/>
    </w:rPr>
  </w:style>
  <w:style w:type="paragraph" w:styleId="Textodemacro">
    <w:name w:val="macro"/>
    <w:link w:val="TextodemacroChar"/>
    <w:uiPriority w:val="99"/>
    <w:semiHidden/>
    <w:unhideWhenUsed/>
    <w:rsid w:val="00822514"/>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rPr>
  </w:style>
  <w:style w:type="character" w:customStyle="1" w:styleId="TextodemacroChar">
    <w:name w:val="Texto de macro Char"/>
    <w:basedOn w:val="Fontepargpadro"/>
    <w:link w:val="Textodemacro"/>
    <w:uiPriority w:val="99"/>
    <w:semiHidden/>
    <w:rsid w:val="00822514"/>
    <w:rPr>
      <w:rFonts w:ascii="Consolas" w:eastAsia="Times New Roman" w:hAnsi="Consolas" w:cs="Consolas"/>
    </w:rPr>
  </w:style>
  <w:style w:type="paragraph" w:customStyle="1" w:styleId="GED">
    <w:name w:val="GED"/>
    <w:basedOn w:val="Normal"/>
    <w:link w:val="GEDChar"/>
    <w:rsid w:val="00245804"/>
    <w:pPr>
      <w:spacing w:line="240" w:lineRule="auto"/>
      <w:jc w:val="left"/>
    </w:pPr>
    <w:rPr>
      <w:sz w:val="12"/>
      <w:szCs w:val="12"/>
    </w:rPr>
  </w:style>
  <w:style w:type="character" w:customStyle="1" w:styleId="GEDChar">
    <w:name w:val="GED Char"/>
    <w:basedOn w:val="Fontepargpadro"/>
    <w:link w:val="GED"/>
    <w:rsid w:val="00245804"/>
    <w:rPr>
      <w:rFonts w:asciiTheme="minorHAnsi" w:hAnsiTheme="minorHAnsi" w:cs="Calibri"/>
      <w:sz w:val="12"/>
      <w:szCs w:val="12"/>
    </w:rPr>
  </w:style>
  <w:style w:type="paragraph" w:customStyle="1" w:styleId="LocaleData">
    <w:name w:val="Local e Data"/>
    <w:basedOn w:val="Normal"/>
    <w:link w:val="LocaleDataChar"/>
    <w:rsid w:val="00245804"/>
    <w:pPr>
      <w:jc w:val="right"/>
    </w:pPr>
  </w:style>
  <w:style w:type="character" w:customStyle="1" w:styleId="LocaleDataChar">
    <w:name w:val="Local e Data Char"/>
    <w:basedOn w:val="Fontepargpadro"/>
    <w:link w:val="LocaleData"/>
    <w:rsid w:val="00245804"/>
    <w:rPr>
      <w:rFonts w:asciiTheme="minorHAnsi" w:hAnsiTheme="minorHAnsi" w:cs="Calibri"/>
      <w:sz w:val="24"/>
      <w:szCs w:val="22"/>
    </w:rPr>
  </w:style>
  <w:style w:type="paragraph" w:customStyle="1" w:styleId="Considerandos">
    <w:name w:val="Considerandos"/>
    <w:basedOn w:val="Normal"/>
    <w:rsid w:val="00245804"/>
    <w:pPr>
      <w:numPr>
        <w:numId w:val="30"/>
      </w:numPr>
      <w:contextualSpacing/>
    </w:pPr>
  </w:style>
  <w:style w:type="character" w:customStyle="1" w:styleId="TextodenotaderodapChar1">
    <w:name w:val="Texto de nota de rodapé Char1"/>
    <w:rsid w:val="00B6582C"/>
    <w:rPr>
      <w:rFonts w:ascii="Georgia" w:hAnsi="Georgia"/>
      <w:b/>
      <w:i/>
      <w:noProof/>
      <w:sz w:val="16"/>
    </w:rPr>
  </w:style>
  <w:style w:type="character" w:customStyle="1" w:styleId="DeltaViewInsertion">
    <w:name w:val="DeltaView Insertion"/>
    <w:uiPriority w:val="99"/>
    <w:rsid w:val="00820432"/>
    <w:rPr>
      <w:color w:val="0000FF"/>
      <w:spacing w:val="0"/>
      <w:u w:val="double"/>
    </w:rPr>
  </w:style>
  <w:style w:type="paragraph" w:customStyle="1" w:styleId="FooterReference">
    <w:name w:val="Footer Reference"/>
    <w:basedOn w:val="Rodap"/>
    <w:uiPriority w:val="99"/>
    <w:rsid w:val="00336F02"/>
    <w:pPr>
      <w:widowControl w:val="0"/>
      <w:numPr>
        <w:ilvl w:val="2"/>
        <w:numId w:val="51"/>
      </w:numPr>
      <w:tabs>
        <w:tab w:val="center" w:pos="4252"/>
        <w:tab w:val="right" w:pos="8504"/>
      </w:tabs>
      <w:autoSpaceDE w:val="0"/>
      <w:autoSpaceDN w:val="0"/>
      <w:adjustRightInd w:val="0"/>
      <w:spacing w:before="0"/>
      <w:jc w:val="left"/>
    </w:pPr>
    <w:rPr>
      <w:rFonts w:ascii="Times New Roman" w:eastAsia="Times New Roman" w:hAnsi="Times New Roman" w:cs="Times New Roman"/>
      <w:sz w:val="16"/>
    </w:rPr>
  </w:style>
  <w:style w:type="character" w:styleId="MenoPendente">
    <w:name w:val="Unresolved Mention"/>
    <w:basedOn w:val="Fontepargpadro"/>
    <w:uiPriority w:val="99"/>
    <w:semiHidden/>
    <w:unhideWhenUsed/>
    <w:rsid w:val="007C5416"/>
    <w:rPr>
      <w:color w:val="605E5C"/>
      <w:shd w:val="clear" w:color="auto" w:fill="E1DFDD"/>
    </w:rPr>
  </w:style>
  <w:style w:type="paragraph" w:customStyle="1" w:styleId="ListaColorida-nfase11">
    <w:name w:val="Lista Colorida - Ênfase 11"/>
    <w:basedOn w:val="Normal"/>
    <w:uiPriority w:val="99"/>
    <w:rsid w:val="00A57650"/>
    <w:pPr>
      <w:spacing w:line="240" w:lineRule="auto"/>
      <w:ind w:left="720"/>
      <w:contextualSpacing/>
      <w:jc w:val="left"/>
    </w:pPr>
    <w:rPr>
      <w:rFonts w:ascii="Times New Roman" w:eastAsia="Times New Roman" w:hAnsi="Times New Roman" w:cs="Times New Roman"/>
      <w:sz w:val="20"/>
      <w:szCs w:val="20"/>
    </w:rPr>
  </w:style>
  <w:style w:type="paragraph" w:customStyle="1" w:styleId="Default">
    <w:name w:val="Default"/>
    <w:rsid w:val="00BD64BE"/>
    <w:pPr>
      <w:autoSpaceDE w:val="0"/>
      <w:autoSpaceDN w:val="0"/>
      <w:adjustRightInd w:val="0"/>
    </w:pPr>
    <w:rPr>
      <w:rFonts w:ascii="Segoe UI" w:hAnsi="Segoe UI" w:cs="Segoe UI"/>
      <w:color w:val="000000"/>
      <w:sz w:val="24"/>
      <w:szCs w:val="24"/>
    </w:rPr>
  </w:style>
  <w:style w:type="paragraph" w:customStyle="1" w:styleId="DeltaViewTableBody">
    <w:name w:val="DeltaView Table Body"/>
    <w:basedOn w:val="Normal"/>
    <w:uiPriority w:val="99"/>
    <w:rsid w:val="00D65C8B"/>
    <w:pPr>
      <w:autoSpaceDE w:val="0"/>
      <w:autoSpaceDN w:val="0"/>
      <w:adjustRightInd w:val="0"/>
      <w:spacing w:line="240" w:lineRule="auto"/>
      <w:jc w:val="left"/>
    </w:pPr>
    <w:rPr>
      <w:rFonts w:ascii="Arial" w:eastAsia="Times New Roman" w:hAnsi="Arial" w:cs="Times New Roman"/>
      <w:szCs w:val="24"/>
      <w:lang w:val="en-US"/>
    </w:rPr>
  </w:style>
  <w:style w:type="paragraph" w:customStyle="1" w:styleId="CellBody">
    <w:name w:val="CellBody"/>
    <w:basedOn w:val="Normal"/>
    <w:rsid w:val="00CF4B8E"/>
    <w:pPr>
      <w:spacing w:before="60" w:after="60" w:line="290" w:lineRule="auto"/>
      <w:jc w:val="left"/>
    </w:pPr>
    <w:rPr>
      <w:rFonts w:ascii="Tahoma" w:eastAsia="Times New Roman" w:hAnsi="Tahoma" w:cs="Times New Roman"/>
      <w:kern w:val="20"/>
      <w:sz w:val="20"/>
      <w:szCs w:val="20"/>
      <w:lang w:eastAsia="en-US"/>
    </w:rPr>
  </w:style>
  <w:style w:type="paragraph" w:customStyle="1" w:styleId="Nvel11">
    <w:name w:val="Nível 1.1"/>
    <w:basedOn w:val="Normal"/>
    <w:qFormat/>
    <w:rsid w:val="002A3870"/>
    <w:pPr>
      <w:numPr>
        <w:ilvl w:val="1"/>
        <w:numId w:val="67"/>
      </w:numPr>
    </w:pPr>
    <w:rPr>
      <w:rFonts w:ascii="Trebuchet MS" w:eastAsiaTheme="minorHAnsi" w:hAnsi="Trebuchet MS" w:cstheme="minorBidi"/>
      <w:sz w:val="22"/>
      <w:lang w:eastAsia="en-US"/>
    </w:rPr>
  </w:style>
  <w:style w:type="paragraph" w:customStyle="1" w:styleId="Nvel1">
    <w:name w:val="Nível 1"/>
    <w:basedOn w:val="Normal"/>
    <w:next w:val="Nvel11"/>
    <w:qFormat/>
    <w:rsid w:val="002A3870"/>
    <w:pPr>
      <w:keepNext/>
      <w:numPr>
        <w:numId w:val="67"/>
      </w:numPr>
      <w:tabs>
        <w:tab w:val="left" w:pos="1418"/>
      </w:tabs>
      <w:outlineLvl w:val="0"/>
    </w:pPr>
    <w:rPr>
      <w:rFonts w:ascii="Trebuchet MS" w:eastAsiaTheme="minorHAnsi" w:hAnsi="Trebuchet MS" w:cstheme="minorBidi"/>
      <w:b/>
      <w:sz w:val="22"/>
      <w:lang w:eastAsia="en-US"/>
    </w:rPr>
  </w:style>
  <w:style w:type="paragraph" w:customStyle="1" w:styleId="Nvel11a">
    <w:name w:val="Nível 1.1 (a)"/>
    <w:basedOn w:val="Normal"/>
    <w:qFormat/>
    <w:rsid w:val="002A3870"/>
    <w:pPr>
      <w:numPr>
        <w:ilvl w:val="2"/>
        <w:numId w:val="67"/>
      </w:numPr>
    </w:pPr>
    <w:rPr>
      <w:rFonts w:ascii="Trebuchet MS" w:eastAsiaTheme="minorHAnsi" w:hAnsi="Trebuchet MS" w:cstheme="minorBidi"/>
      <w:sz w:val="22"/>
      <w:lang w:eastAsia="en-US"/>
    </w:rPr>
  </w:style>
  <w:style w:type="paragraph" w:customStyle="1" w:styleId="Nvel11a1">
    <w:name w:val="Nível 1.1 (a) (1)"/>
    <w:basedOn w:val="Normal"/>
    <w:qFormat/>
    <w:rsid w:val="002A3870"/>
    <w:pPr>
      <w:numPr>
        <w:ilvl w:val="3"/>
        <w:numId w:val="67"/>
      </w:numPr>
    </w:pPr>
    <w:rPr>
      <w:rFonts w:ascii="Trebuchet MS" w:eastAsiaTheme="minorHAnsi" w:hAnsi="Trebuchet MS" w:cstheme="minorBidi"/>
      <w:sz w:val="22"/>
      <w:lang w:eastAsia="en-US"/>
    </w:rPr>
  </w:style>
  <w:style w:type="paragraph" w:customStyle="1" w:styleId="Nvel111">
    <w:name w:val="Nível 1.1.1"/>
    <w:basedOn w:val="Normal"/>
    <w:qFormat/>
    <w:rsid w:val="002A3870"/>
    <w:pPr>
      <w:numPr>
        <w:ilvl w:val="4"/>
        <w:numId w:val="67"/>
      </w:numPr>
    </w:pPr>
    <w:rPr>
      <w:rFonts w:ascii="Trebuchet MS" w:eastAsiaTheme="minorHAnsi" w:hAnsi="Trebuchet MS" w:cstheme="minorBidi"/>
      <w:sz w:val="22"/>
      <w:lang w:eastAsia="en-US"/>
    </w:rPr>
  </w:style>
  <w:style w:type="paragraph" w:customStyle="1" w:styleId="Nvel111a">
    <w:name w:val="Nível 1.1.1 (a)"/>
    <w:basedOn w:val="Normal"/>
    <w:qFormat/>
    <w:rsid w:val="002A3870"/>
    <w:pPr>
      <w:numPr>
        <w:ilvl w:val="5"/>
        <w:numId w:val="67"/>
      </w:numPr>
    </w:pPr>
    <w:rPr>
      <w:rFonts w:ascii="Trebuchet MS" w:eastAsiaTheme="minorHAnsi" w:hAnsi="Trebuchet MS" w:cstheme="minorBidi"/>
      <w:sz w:val="22"/>
      <w:lang w:eastAsia="en-US"/>
    </w:rPr>
  </w:style>
  <w:style w:type="paragraph" w:customStyle="1" w:styleId="Nvel111a1">
    <w:name w:val="Nível 1.1.1 (a) (1)"/>
    <w:basedOn w:val="Normal"/>
    <w:qFormat/>
    <w:rsid w:val="002A3870"/>
    <w:pPr>
      <w:numPr>
        <w:ilvl w:val="6"/>
        <w:numId w:val="67"/>
      </w:numPr>
    </w:pPr>
    <w:rPr>
      <w:rFonts w:ascii="Trebuchet MS" w:eastAsiaTheme="minorHAnsi" w:hAnsi="Trebuchet MS" w:cstheme="minorBidi"/>
      <w:sz w:val="22"/>
      <w:lang w:eastAsia="en-US"/>
    </w:rPr>
  </w:style>
  <w:style w:type="paragraph" w:customStyle="1" w:styleId="Nvel1111">
    <w:name w:val="Nível 1.1.1.1"/>
    <w:basedOn w:val="Nvel111a1"/>
    <w:qFormat/>
    <w:rsid w:val="002A3870"/>
    <w:pPr>
      <w:numPr>
        <w:ilvl w:val="7"/>
      </w:numPr>
    </w:pPr>
  </w:style>
  <w:style w:type="paragraph" w:customStyle="1" w:styleId="Nvel1111a">
    <w:name w:val="Nível 1.1.1.1 (a)"/>
    <w:basedOn w:val="Nvel1111"/>
    <w:qFormat/>
    <w:rsid w:val="002A3870"/>
    <w:pPr>
      <w:numPr>
        <w:ilvl w:val="8"/>
      </w:numPr>
    </w:pPr>
  </w:style>
  <w:style w:type="paragraph" w:customStyle="1" w:styleId="deferir">
    <w:name w:val="deferir"/>
    <w:rsid w:val="002A3870"/>
    <w:pPr>
      <w:autoSpaceDE w:val="0"/>
      <w:autoSpaceDN w:val="0"/>
      <w:adjustRightInd w:val="0"/>
      <w:ind w:left="144" w:right="432" w:firstLine="3125"/>
      <w:jc w:val="both"/>
    </w:pPr>
    <w:rPr>
      <w:rFonts w:ascii="Bookman" w:eastAsia="Times New Roman" w:hAnsi="Bookman"/>
      <w:sz w:val="24"/>
    </w:rPr>
  </w:style>
  <w:style w:type="paragraph" w:customStyle="1" w:styleId="msonormal0">
    <w:name w:val="msonormal"/>
    <w:basedOn w:val="Normal"/>
    <w:rsid w:val="00405430"/>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xl63">
    <w:name w:val="xl63"/>
    <w:basedOn w:val="Normal"/>
    <w:rsid w:val="004054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Cs w:val="24"/>
    </w:rPr>
  </w:style>
  <w:style w:type="paragraph" w:customStyle="1" w:styleId="xl64">
    <w:name w:val="xl64"/>
    <w:basedOn w:val="Normal"/>
    <w:rsid w:val="004054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rPr>
  </w:style>
  <w:style w:type="paragraph" w:customStyle="1" w:styleId="xl65">
    <w:name w:val="xl65"/>
    <w:basedOn w:val="Normal"/>
    <w:rsid w:val="004054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rPr>
  </w:style>
  <w:style w:type="paragraph" w:customStyle="1" w:styleId="xl66">
    <w:name w:val="xl66"/>
    <w:basedOn w:val="Normal"/>
    <w:rsid w:val="0040543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rPr>
  </w:style>
  <w:style w:type="paragraph" w:customStyle="1" w:styleId="xl67">
    <w:name w:val="xl67"/>
    <w:basedOn w:val="Normal"/>
    <w:rsid w:val="00405430"/>
    <w:pPr>
      <w:pBdr>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Cs w:val="24"/>
    </w:rPr>
  </w:style>
  <w:style w:type="paragraph" w:customStyle="1" w:styleId="xl68">
    <w:name w:val="xl68"/>
    <w:basedOn w:val="Normal"/>
    <w:rsid w:val="00AB630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rPr>
  </w:style>
  <w:style w:type="paragraph" w:customStyle="1" w:styleId="xl69">
    <w:name w:val="xl69"/>
    <w:basedOn w:val="Normal"/>
    <w:rsid w:val="00AB6309"/>
    <w:pPr>
      <w:pBdr>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Cs w:val="24"/>
    </w:rPr>
  </w:style>
  <w:style w:type="character" w:styleId="Meno">
    <w:name w:val="Mention"/>
    <w:basedOn w:val="Fontepargpadro"/>
    <w:uiPriority w:val="99"/>
    <w:unhideWhenUsed/>
    <w:rsid w:val="00636775"/>
    <w:rPr>
      <w:color w:val="2B579A"/>
      <w:shd w:val="clear" w:color="auto" w:fill="E1DFDD"/>
    </w:rPr>
  </w:style>
  <w:style w:type="character" w:customStyle="1" w:styleId="cf01">
    <w:name w:val="cf01"/>
    <w:basedOn w:val="Fontepargpadro"/>
    <w:rsid w:val="004E3AE1"/>
    <w:rPr>
      <w:rFonts w:ascii="Segoe UI" w:hAnsi="Segoe UI" w:cs="Segoe UI" w:hint="default"/>
      <w:sz w:val="18"/>
      <w:szCs w:val="18"/>
    </w:rPr>
  </w:style>
  <w:style w:type="paragraph" w:customStyle="1" w:styleId="xp1">
    <w:name w:val="x_p1"/>
    <w:basedOn w:val="Normal"/>
    <w:rsid w:val="006A42DF"/>
    <w:pPr>
      <w:spacing w:before="100" w:beforeAutospacing="1" w:after="100" w:afterAutospacing="1" w:line="240" w:lineRule="auto"/>
      <w:jc w:val="left"/>
    </w:pPr>
    <w:rPr>
      <w:rFonts w:ascii="Calibri" w:eastAsiaTheme="minorHAnsi" w:hAnsi="Calibri"/>
      <w:sz w:val="22"/>
    </w:rPr>
  </w:style>
  <w:style w:type="paragraph" w:customStyle="1" w:styleId="xp2">
    <w:name w:val="x_p2"/>
    <w:basedOn w:val="Normal"/>
    <w:rsid w:val="006A42DF"/>
    <w:pPr>
      <w:spacing w:before="100" w:beforeAutospacing="1" w:after="100" w:afterAutospacing="1" w:line="240" w:lineRule="auto"/>
      <w:jc w:val="left"/>
    </w:pPr>
    <w:rPr>
      <w:rFonts w:ascii="Calibri" w:eastAsiaTheme="minorHAnsi" w:hAnsi="Calibri"/>
      <w:sz w:val="22"/>
    </w:rPr>
  </w:style>
  <w:style w:type="character" w:customStyle="1" w:styleId="xs1">
    <w:name w:val="x_s1"/>
    <w:basedOn w:val="Fontepargpadro"/>
    <w:rsid w:val="006A42DF"/>
  </w:style>
  <w:style w:type="character" w:customStyle="1" w:styleId="xs2">
    <w:name w:val="x_s2"/>
    <w:basedOn w:val="Fontepargpadro"/>
    <w:rsid w:val="006A42DF"/>
  </w:style>
  <w:style w:type="table" w:customStyle="1" w:styleId="TableNormal">
    <w:name w:val="Table Normal"/>
    <w:uiPriority w:val="2"/>
    <w:semiHidden/>
    <w:unhideWhenUsed/>
    <w:qFormat/>
    <w:rsid w:val="009425B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425B2"/>
    <w:pPr>
      <w:widowControl w:val="0"/>
      <w:autoSpaceDE w:val="0"/>
      <w:autoSpaceDN w:val="0"/>
      <w:spacing w:line="240" w:lineRule="auto"/>
      <w:ind w:left="69"/>
      <w:jc w:val="left"/>
    </w:pPr>
    <w:rPr>
      <w:rFonts w:ascii="Arial MT" w:eastAsia="Arial MT" w:hAnsi="Arial MT" w:cs="Arial MT"/>
      <w:sz w:val="22"/>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772">
      <w:bodyDiv w:val="1"/>
      <w:marLeft w:val="0"/>
      <w:marRight w:val="0"/>
      <w:marTop w:val="0"/>
      <w:marBottom w:val="0"/>
      <w:divBdr>
        <w:top w:val="none" w:sz="0" w:space="0" w:color="auto"/>
        <w:left w:val="none" w:sz="0" w:space="0" w:color="auto"/>
        <w:bottom w:val="none" w:sz="0" w:space="0" w:color="auto"/>
        <w:right w:val="none" w:sz="0" w:space="0" w:color="auto"/>
      </w:divBdr>
    </w:div>
    <w:div w:id="4018839">
      <w:bodyDiv w:val="1"/>
      <w:marLeft w:val="0"/>
      <w:marRight w:val="0"/>
      <w:marTop w:val="0"/>
      <w:marBottom w:val="0"/>
      <w:divBdr>
        <w:top w:val="none" w:sz="0" w:space="0" w:color="auto"/>
        <w:left w:val="none" w:sz="0" w:space="0" w:color="auto"/>
        <w:bottom w:val="none" w:sz="0" w:space="0" w:color="auto"/>
        <w:right w:val="none" w:sz="0" w:space="0" w:color="auto"/>
      </w:divBdr>
    </w:div>
    <w:div w:id="4402904">
      <w:bodyDiv w:val="1"/>
      <w:marLeft w:val="0"/>
      <w:marRight w:val="0"/>
      <w:marTop w:val="0"/>
      <w:marBottom w:val="0"/>
      <w:divBdr>
        <w:top w:val="none" w:sz="0" w:space="0" w:color="auto"/>
        <w:left w:val="none" w:sz="0" w:space="0" w:color="auto"/>
        <w:bottom w:val="none" w:sz="0" w:space="0" w:color="auto"/>
        <w:right w:val="none" w:sz="0" w:space="0" w:color="auto"/>
      </w:divBdr>
    </w:div>
    <w:div w:id="10298089">
      <w:bodyDiv w:val="1"/>
      <w:marLeft w:val="0"/>
      <w:marRight w:val="0"/>
      <w:marTop w:val="0"/>
      <w:marBottom w:val="0"/>
      <w:divBdr>
        <w:top w:val="none" w:sz="0" w:space="0" w:color="auto"/>
        <w:left w:val="none" w:sz="0" w:space="0" w:color="auto"/>
        <w:bottom w:val="none" w:sz="0" w:space="0" w:color="auto"/>
        <w:right w:val="none" w:sz="0" w:space="0" w:color="auto"/>
      </w:divBdr>
    </w:div>
    <w:div w:id="38168107">
      <w:bodyDiv w:val="1"/>
      <w:marLeft w:val="0"/>
      <w:marRight w:val="0"/>
      <w:marTop w:val="0"/>
      <w:marBottom w:val="0"/>
      <w:divBdr>
        <w:top w:val="none" w:sz="0" w:space="0" w:color="auto"/>
        <w:left w:val="none" w:sz="0" w:space="0" w:color="auto"/>
        <w:bottom w:val="none" w:sz="0" w:space="0" w:color="auto"/>
        <w:right w:val="none" w:sz="0" w:space="0" w:color="auto"/>
      </w:divBdr>
    </w:div>
    <w:div w:id="54134936">
      <w:bodyDiv w:val="1"/>
      <w:marLeft w:val="0"/>
      <w:marRight w:val="0"/>
      <w:marTop w:val="0"/>
      <w:marBottom w:val="0"/>
      <w:divBdr>
        <w:top w:val="none" w:sz="0" w:space="0" w:color="auto"/>
        <w:left w:val="none" w:sz="0" w:space="0" w:color="auto"/>
        <w:bottom w:val="none" w:sz="0" w:space="0" w:color="auto"/>
        <w:right w:val="none" w:sz="0" w:space="0" w:color="auto"/>
      </w:divBdr>
    </w:div>
    <w:div w:id="56365256">
      <w:bodyDiv w:val="1"/>
      <w:marLeft w:val="0"/>
      <w:marRight w:val="0"/>
      <w:marTop w:val="0"/>
      <w:marBottom w:val="0"/>
      <w:divBdr>
        <w:top w:val="none" w:sz="0" w:space="0" w:color="auto"/>
        <w:left w:val="none" w:sz="0" w:space="0" w:color="auto"/>
        <w:bottom w:val="none" w:sz="0" w:space="0" w:color="auto"/>
        <w:right w:val="none" w:sz="0" w:space="0" w:color="auto"/>
      </w:divBdr>
    </w:div>
    <w:div w:id="77098172">
      <w:bodyDiv w:val="1"/>
      <w:marLeft w:val="0"/>
      <w:marRight w:val="0"/>
      <w:marTop w:val="0"/>
      <w:marBottom w:val="0"/>
      <w:divBdr>
        <w:top w:val="none" w:sz="0" w:space="0" w:color="auto"/>
        <w:left w:val="none" w:sz="0" w:space="0" w:color="auto"/>
        <w:bottom w:val="none" w:sz="0" w:space="0" w:color="auto"/>
        <w:right w:val="none" w:sz="0" w:space="0" w:color="auto"/>
      </w:divBdr>
    </w:div>
    <w:div w:id="127092131">
      <w:bodyDiv w:val="1"/>
      <w:marLeft w:val="0"/>
      <w:marRight w:val="0"/>
      <w:marTop w:val="0"/>
      <w:marBottom w:val="0"/>
      <w:divBdr>
        <w:top w:val="none" w:sz="0" w:space="0" w:color="auto"/>
        <w:left w:val="none" w:sz="0" w:space="0" w:color="auto"/>
        <w:bottom w:val="none" w:sz="0" w:space="0" w:color="auto"/>
        <w:right w:val="none" w:sz="0" w:space="0" w:color="auto"/>
      </w:divBdr>
    </w:div>
    <w:div w:id="145172166">
      <w:bodyDiv w:val="1"/>
      <w:marLeft w:val="0"/>
      <w:marRight w:val="0"/>
      <w:marTop w:val="0"/>
      <w:marBottom w:val="0"/>
      <w:divBdr>
        <w:top w:val="none" w:sz="0" w:space="0" w:color="auto"/>
        <w:left w:val="none" w:sz="0" w:space="0" w:color="auto"/>
        <w:bottom w:val="none" w:sz="0" w:space="0" w:color="auto"/>
        <w:right w:val="none" w:sz="0" w:space="0" w:color="auto"/>
      </w:divBdr>
    </w:div>
    <w:div w:id="162018473">
      <w:bodyDiv w:val="1"/>
      <w:marLeft w:val="0"/>
      <w:marRight w:val="0"/>
      <w:marTop w:val="0"/>
      <w:marBottom w:val="0"/>
      <w:divBdr>
        <w:top w:val="none" w:sz="0" w:space="0" w:color="auto"/>
        <w:left w:val="none" w:sz="0" w:space="0" w:color="auto"/>
        <w:bottom w:val="none" w:sz="0" w:space="0" w:color="auto"/>
        <w:right w:val="none" w:sz="0" w:space="0" w:color="auto"/>
      </w:divBdr>
      <w:divsChild>
        <w:div w:id="1937058182">
          <w:marLeft w:val="360"/>
          <w:marRight w:val="0"/>
          <w:marTop w:val="0"/>
          <w:marBottom w:val="0"/>
          <w:divBdr>
            <w:top w:val="none" w:sz="0" w:space="0" w:color="auto"/>
            <w:left w:val="none" w:sz="0" w:space="0" w:color="auto"/>
            <w:bottom w:val="none" w:sz="0" w:space="0" w:color="auto"/>
            <w:right w:val="none" w:sz="0" w:space="0" w:color="auto"/>
          </w:divBdr>
        </w:div>
      </w:divsChild>
    </w:div>
    <w:div w:id="165167613">
      <w:bodyDiv w:val="1"/>
      <w:marLeft w:val="0"/>
      <w:marRight w:val="0"/>
      <w:marTop w:val="0"/>
      <w:marBottom w:val="0"/>
      <w:divBdr>
        <w:top w:val="none" w:sz="0" w:space="0" w:color="auto"/>
        <w:left w:val="none" w:sz="0" w:space="0" w:color="auto"/>
        <w:bottom w:val="none" w:sz="0" w:space="0" w:color="auto"/>
        <w:right w:val="none" w:sz="0" w:space="0" w:color="auto"/>
      </w:divBdr>
    </w:div>
    <w:div w:id="175075312">
      <w:bodyDiv w:val="1"/>
      <w:marLeft w:val="0"/>
      <w:marRight w:val="0"/>
      <w:marTop w:val="0"/>
      <w:marBottom w:val="0"/>
      <w:divBdr>
        <w:top w:val="none" w:sz="0" w:space="0" w:color="auto"/>
        <w:left w:val="none" w:sz="0" w:space="0" w:color="auto"/>
        <w:bottom w:val="none" w:sz="0" w:space="0" w:color="auto"/>
        <w:right w:val="none" w:sz="0" w:space="0" w:color="auto"/>
      </w:divBdr>
    </w:div>
    <w:div w:id="176507805">
      <w:bodyDiv w:val="1"/>
      <w:marLeft w:val="0"/>
      <w:marRight w:val="0"/>
      <w:marTop w:val="0"/>
      <w:marBottom w:val="0"/>
      <w:divBdr>
        <w:top w:val="none" w:sz="0" w:space="0" w:color="auto"/>
        <w:left w:val="none" w:sz="0" w:space="0" w:color="auto"/>
        <w:bottom w:val="none" w:sz="0" w:space="0" w:color="auto"/>
        <w:right w:val="none" w:sz="0" w:space="0" w:color="auto"/>
      </w:divBdr>
    </w:div>
    <w:div w:id="184441931">
      <w:bodyDiv w:val="1"/>
      <w:marLeft w:val="0"/>
      <w:marRight w:val="0"/>
      <w:marTop w:val="0"/>
      <w:marBottom w:val="0"/>
      <w:divBdr>
        <w:top w:val="none" w:sz="0" w:space="0" w:color="auto"/>
        <w:left w:val="none" w:sz="0" w:space="0" w:color="auto"/>
        <w:bottom w:val="none" w:sz="0" w:space="0" w:color="auto"/>
        <w:right w:val="none" w:sz="0" w:space="0" w:color="auto"/>
      </w:divBdr>
    </w:div>
    <w:div w:id="185680458">
      <w:bodyDiv w:val="1"/>
      <w:marLeft w:val="0"/>
      <w:marRight w:val="0"/>
      <w:marTop w:val="0"/>
      <w:marBottom w:val="0"/>
      <w:divBdr>
        <w:top w:val="none" w:sz="0" w:space="0" w:color="auto"/>
        <w:left w:val="none" w:sz="0" w:space="0" w:color="auto"/>
        <w:bottom w:val="none" w:sz="0" w:space="0" w:color="auto"/>
        <w:right w:val="none" w:sz="0" w:space="0" w:color="auto"/>
      </w:divBdr>
    </w:div>
    <w:div w:id="195823655">
      <w:bodyDiv w:val="1"/>
      <w:marLeft w:val="0"/>
      <w:marRight w:val="0"/>
      <w:marTop w:val="0"/>
      <w:marBottom w:val="0"/>
      <w:divBdr>
        <w:top w:val="none" w:sz="0" w:space="0" w:color="auto"/>
        <w:left w:val="none" w:sz="0" w:space="0" w:color="auto"/>
        <w:bottom w:val="none" w:sz="0" w:space="0" w:color="auto"/>
        <w:right w:val="none" w:sz="0" w:space="0" w:color="auto"/>
      </w:divBdr>
    </w:div>
    <w:div w:id="198588549">
      <w:bodyDiv w:val="1"/>
      <w:marLeft w:val="0"/>
      <w:marRight w:val="0"/>
      <w:marTop w:val="0"/>
      <w:marBottom w:val="0"/>
      <w:divBdr>
        <w:top w:val="none" w:sz="0" w:space="0" w:color="auto"/>
        <w:left w:val="none" w:sz="0" w:space="0" w:color="auto"/>
        <w:bottom w:val="none" w:sz="0" w:space="0" w:color="auto"/>
        <w:right w:val="none" w:sz="0" w:space="0" w:color="auto"/>
      </w:divBdr>
    </w:div>
    <w:div w:id="214313411">
      <w:bodyDiv w:val="1"/>
      <w:marLeft w:val="0"/>
      <w:marRight w:val="0"/>
      <w:marTop w:val="0"/>
      <w:marBottom w:val="0"/>
      <w:divBdr>
        <w:top w:val="none" w:sz="0" w:space="0" w:color="auto"/>
        <w:left w:val="none" w:sz="0" w:space="0" w:color="auto"/>
        <w:bottom w:val="none" w:sz="0" w:space="0" w:color="auto"/>
        <w:right w:val="none" w:sz="0" w:space="0" w:color="auto"/>
      </w:divBdr>
    </w:div>
    <w:div w:id="219174460">
      <w:bodyDiv w:val="1"/>
      <w:marLeft w:val="0"/>
      <w:marRight w:val="0"/>
      <w:marTop w:val="0"/>
      <w:marBottom w:val="0"/>
      <w:divBdr>
        <w:top w:val="none" w:sz="0" w:space="0" w:color="auto"/>
        <w:left w:val="none" w:sz="0" w:space="0" w:color="auto"/>
        <w:bottom w:val="none" w:sz="0" w:space="0" w:color="auto"/>
        <w:right w:val="none" w:sz="0" w:space="0" w:color="auto"/>
      </w:divBdr>
    </w:div>
    <w:div w:id="247615455">
      <w:bodyDiv w:val="1"/>
      <w:marLeft w:val="0"/>
      <w:marRight w:val="0"/>
      <w:marTop w:val="0"/>
      <w:marBottom w:val="0"/>
      <w:divBdr>
        <w:top w:val="none" w:sz="0" w:space="0" w:color="auto"/>
        <w:left w:val="none" w:sz="0" w:space="0" w:color="auto"/>
        <w:bottom w:val="none" w:sz="0" w:space="0" w:color="auto"/>
        <w:right w:val="none" w:sz="0" w:space="0" w:color="auto"/>
      </w:divBdr>
    </w:div>
    <w:div w:id="265966337">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38194231">
      <w:bodyDiv w:val="1"/>
      <w:marLeft w:val="0"/>
      <w:marRight w:val="0"/>
      <w:marTop w:val="0"/>
      <w:marBottom w:val="0"/>
      <w:divBdr>
        <w:top w:val="none" w:sz="0" w:space="0" w:color="auto"/>
        <w:left w:val="none" w:sz="0" w:space="0" w:color="auto"/>
        <w:bottom w:val="none" w:sz="0" w:space="0" w:color="auto"/>
        <w:right w:val="none" w:sz="0" w:space="0" w:color="auto"/>
      </w:divBdr>
    </w:div>
    <w:div w:id="350453179">
      <w:bodyDiv w:val="1"/>
      <w:marLeft w:val="0"/>
      <w:marRight w:val="0"/>
      <w:marTop w:val="0"/>
      <w:marBottom w:val="0"/>
      <w:divBdr>
        <w:top w:val="none" w:sz="0" w:space="0" w:color="auto"/>
        <w:left w:val="none" w:sz="0" w:space="0" w:color="auto"/>
        <w:bottom w:val="none" w:sz="0" w:space="0" w:color="auto"/>
        <w:right w:val="none" w:sz="0" w:space="0" w:color="auto"/>
      </w:divBdr>
    </w:div>
    <w:div w:id="350762558">
      <w:bodyDiv w:val="1"/>
      <w:marLeft w:val="0"/>
      <w:marRight w:val="0"/>
      <w:marTop w:val="0"/>
      <w:marBottom w:val="0"/>
      <w:divBdr>
        <w:top w:val="none" w:sz="0" w:space="0" w:color="auto"/>
        <w:left w:val="none" w:sz="0" w:space="0" w:color="auto"/>
        <w:bottom w:val="none" w:sz="0" w:space="0" w:color="auto"/>
        <w:right w:val="none" w:sz="0" w:space="0" w:color="auto"/>
      </w:divBdr>
      <w:divsChild>
        <w:div w:id="203106821">
          <w:marLeft w:val="0"/>
          <w:marRight w:val="0"/>
          <w:marTop w:val="0"/>
          <w:marBottom w:val="0"/>
          <w:divBdr>
            <w:top w:val="none" w:sz="0" w:space="0" w:color="auto"/>
            <w:left w:val="none" w:sz="0" w:space="0" w:color="auto"/>
            <w:bottom w:val="none" w:sz="0" w:space="0" w:color="auto"/>
            <w:right w:val="none" w:sz="0" w:space="0" w:color="auto"/>
          </w:divBdr>
          <w:divsChild>
            <w:div w:id="1961253571">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997029739">
                  <w:marLeft w:val="0"/>
                  <w:marRight w:val="0"/>
                  <w:marTop w:val="0"/>
                  <w:marBottom w:val="0"/>
                  <w:divBdr>
                    <w:top w:val="none" w:sz="0" w:space="0" w:color="auto"/>
                    <w:left w:val="none" w:sz="0" w:space="0" w:color="auto"/>
                    <w:bottom w:val="none" w:sz="0" w:space="0" w:color="auto"/>
                    <w:right w:val="none" w:sz="0" w:space="0" w:color="auto"/>
                  </w:divBdr>
                  <w:divsChild>
                    <w:div w:id="1072316669">
                      <w:marLeft w:val="0"/>
                      <w:marRight w:val="0"/>
                      <w:marTop w:val="0"/>
                      <w:marBottom w:val="0"/>
                      <w:divBdr>
                        <w:top w:val="none" w:sz="0" w:space="0" w:color="auto"/>
                        <w:left w:val="none" w:sz="0" w:space="0" w:color="auto"/>
                        <w:bottom w:val="none" w:sz="0" w:space="0" w:color="auto"/>
                        <w:right w:val="none" w:sz="0" w:space="0" w:color="auto"/>
                      </w:divBdr>
                      <w:divsChild>
                        <w:div w:id="888496096">
                          <w:marLeft w:val="0"/>
                          <w:marRight w:val="0"/>
                          <w:marTop w:val="0"/>
                          <w:marBottom w:val="0"/>
                          <w:divBdr>
                            <w:top w:val="none" w:sz="0" w:space="0" w:color="auto"/>
                            <w:left w:val="none" w:sz="0" w:space="0" w:color="auto"/>
                            <w:bottom w:val="none" w:sz="0" w:space="0" w:color="auto"/>
                            <w:right w:val="none" w:sz="0" w:space="0" w:color="auto"/>
                          </w:divBdr>
                        </w:div>
                        <w:div w:id="12434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86937">
      <w:bodyDiv w:val="1"/>
      <w:marLeft w:val="0"/>
      <w:marRight w:val="0"/>
      <w:marTop w:val="0"/>
      <w:marBottom w:val="0"/>
      <w:divBdr>
        <w:top w:val="none" w:sz="0" w:space="0" w:color="auto"/>
        <w:left w:val="none" w:sz="0" w:space="0" w:color="auto"/>
        <w:bottom w:val="none" w:sz="0" w:space="0" w:color="auto"/>
        <w:right w:val="none" w:sz="0" w:space="0" w:color="auto"/>
      </w:divBdr>
    </w:div>
    <w:div w:id="357658063">
      <w:bodyDiv w:val="1"/>
      <w:marLeft w:val="0"/>
      <w:marRight w:val="0"/>
      <w:marTop w:val="0"/>
      <w:marBottom w:val="0"/>
      <w:divBdr>
        <w:top w:val="none" w:sz="0" w:space="0" w:color="auto"/>
        <w:left w:val="none" w:sz="0" w:space="0" w:color="auto"/>
        <w:bottom w:val="none" w:sz="0" w:space="0" w:color="auto"/>
        <w:right w:val="none" w:sz="0" w:space="0" w:color="auto"/>
      </w:divBdr>
    </w:div>
    <w:div w:id="359017570">
      <w:bodyDiv w:val="1"/>
      <w:marLeft w:val="0"/>
      <w:marRight w:val="0"/>
      <w:marTop w:val="0"/>
      <w:marBottom w:val="0"/>
      <w:divBdr>
        <w:top w:val="none" w:sz="0" w:space="0" w:color="auto"/>
        <w:left w:val="none" w:sz="0" w:space="0" w:color="auto"/>
        <w:bottom w:val="none" w:sz="0" w:space="0" w:color="auto"/>
        <w:right w:val="none" w:sz="0" w:space="0" w:color="auto"/>
      </w:divBdr>
    </w:div>
    <w:div w:id="394474949">
      <w:bodyDiv w:val="1"/>
      <w:marLeft w:val="0"/>
      <w:marRight w:val="0"/>
      <w:marTop w:val="0"/>
      <w:marBottom w:val="0"/>
      <w:divBdr>
        <w:top w:val="none" w:sz="0" w:space="0" w:color="auto"/>
        <w:left w:val="none" w:sz="0" w:space="0" w:color="auto"/>
        <w:bottom w:val="none" w:sz="0" w:space="0" w:color="auto"/>
        <w:right w:val="none" w:sz="0" w:space="0" w:color="auto"/>
      </w:divBdr>
    </w:div>
    <w:div w:id="405423104">
      <w:bodyDiv w:val="1"/>
      <w:marLeft w:val="0"/>
      <w:marRight w:val="0"/>
      <w:marTop w:val="0"/>
      <w:marBottom w:val="0"/>
      <w:divBdr>
        <w:top w:val="none" w:sz="0" w:space="0" w:color="auto"/>
        <w:left w:val="none" w:sz="0" w:space="0" w:color="auto"/>
        <w:bottom w:val="none" w:sz="0" w:space="0" w:color="auto"/>
        <w:right w:val="none" w:sz="0" w:space="0" w:color="auto"/>
      </w:divBdr>
    </w:div>
    <w:div w:id="433407050">
      <w:bodyDiv w:val="1"/>
      <w:marLeft w:val="0"/>
      <w:marRight w:val="0"/>
      <w:marTop w:val="0"/>
      <w:marBottom w:val="0"/>
      <w:divBdr>
        <w:top w:val="none" w:sz="0" w:space="0" w:color="auto"/>
        <w:left w:val="none" w:sz="0" w:space="0" w:color="auto"/>
        <w:bottom w:val="none" w:sz="0" w:space="0" w:color="auto"/>
        <w:right w:val="none" w:sz="0" w:space="0" w:color="auto"/>
      </w:divBdr>
    </w:div>
    <w:div w:id="436797602">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465897702">
      <w:bodyDiv w:val="1"/>
      <w:marLeft w:val="0"/>
      <w:marRight w:val="0"/>
      <w:marTop w:val="0"/>
      <w:marBottom w:val="0"/>
      <w:divBdr>
        <w:top w:val="none" w:sz="0" w:space="0" w:color="auto"/>
        <w:left w:val="none" w:sz="0" w:space="0" w:color="auto"/>
        <w:bottom w:val="none" w:sz="0" w:space="0" w:color="auto"/>
        <w:right w:val="none" w:sz="0" w:space="0" w:color="auto"/>
      </w:divBdr>
    </w:div>
    <w:div w:id="475411884">
      <w:bodyDiv w:val="1"/>
      <w:marLeft w:val="0"/>
      <w:marRight w:val="0"/>
      <w:marTop w:val="0"/>
      <w:marBottom w:val="0"/>
      <w:divBdr>
        <w:top w:val="none" w:sz="0" w:space="0" w:color="auto"/>
        <w:left w:val="none" w:sz="0" w:space="0" w:color="auto"/>
        <w:bottom w:val="none" w:sz="0" w:space="0" w:color="auto"/>
        <w:right w:val="none" w:sz="0" w:space="0" w:color="auto"/>
      </w:divBdr>
    </w:div>
    <w:div w:id="479929787">
      <w:bodyDiv w:val="1"/>
      <w:marLeft w:val="0"/>
      <w:marRight w:val="0"/>
      <w:marTop w:val="0"/>
      <w:marBottom w:val="0"/>
      <w:divBdr>
        <w:top w:val="none" w:sz="0" w:space="0" w:color="auto"/>
        <w:left w:val="none" w:sz="0" w:space="0" w:color="auto"/>
        <w:bottom w:val="none" w:sz="0" w:space="0" w:color="auto"/>
        <w:right w:val="none" w:sz="0" w:space="0" w:color="auto"/>
      </w:divBdr>
    </w:div>
    <w:div w:id="486439313">
      <w:bodyDiv w:val="1"/>
      <w:marLeft w:val="0"/>
      <w:marRight w:val="0"/>
      <w:marTop w:val="0"/>
      <w:marBottom w:val="0"/>
      <w:divBdr>
        <w:top w:val="none" w:sz="0" w:space="0" w:color="auto"/>
        <w:left w:val="none" w:sz="0" w:space="0" w:color="auto"/>
        <w:bottom w:val="none" w:sz="0" w:space="0" w:color="auto"/>
        <w:right w:val="none" w:sz="0" w:space="0" w:color="auto"/>
      </w:divBdr>
    </w:div>
    <w:div w:id="505873729">
      <w:bodyDiv w:val="1"/>
      <w:marLeft w:val="0"/>
      <w:marRight w:val="0"/>
      <w:marTop w:val="0"/>
      <w:marBottom w:val="0"/>
      <w:divBdr>
        <w:top w:val="none" w:sz="0" w:space="0" w:color="auto"/>
        <w:left w:val="none" w:sz="0" w:space="0" w:color="auto"/>
        <w:bottom w:val="none" w:sz="0" w:space="0" w:color="auto"/>
        <w:right w:val="none" w:sz="0" w:space="0" w:color="auto"/>
      </w:divBdr>
    </w:div>
    <w:div w:id="525607664">
      <w:bodyDiv w:val="1"/>
      <w:marLeft w:val="0"/>
      <w:marRight w:val="0"/>
      <w:marTop w:val="0"/>
      <w:marBottom w:val="0"/>
      <w:divBdr>
        <w:top w:val="none" w:sz="0" w:space="0" w:color="auto"/>
        <w:left w:val="none" w:sz="0" w:space="0" w:color="auto"/>
        <w:bottom w:val="none" w:sz="0" w:space="0" w:color="auto"/>
        <w:right w:val="none" w:sz="0" w:space="0" w:color="auto"/>
      </w:divBdr>
    </w:div>
    <w:div w:id="562763919">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621695941">
      <w:bodyDiv w:val="1"/>
      <w:marLeft w:val="0"/>
      <w:marRight w:val="0"/>
      <w:marTop w:val="0"/>
      <w:marBottom w:val="0"/>
      <w:divBdr>
        <w:top w:val="none" w:sz="0" w:space="0" w:color="auto"/>
        <w:left w:val="none" w:sz="0" w:space="0" w:color="auto"/>
        <w:bottom w:val="none" w:sz="0" w:space="0" w:color="auto"/>
        <w:right w:val="none" w:sz="0" w:space="0" w:color="auto"/>
      </w:divBdr>
    </w:div>
    <w:div w:id="622274677">
      <w:bodyDiv w:val="1"/>
      <w:marLeft w:val="0"/>
      <w:marRight w:val="0"/>
      <w:marTop w:val="0"/>
      <w:marBottom w:val="0"/>
      <w:divBdr>
        <w:top w:val="none" w:sz="0" w:space="0" w:color="auto"/>
        <w:left w:val="none" w:sz="0" w:space="0" w:color="auto"/>
        <w:bottom w:val="none" w:sz="0" w:space="0" w:color="auto"/>
        <w:right w:val="none" w:sz="0" w:space="0" w:color="auto"/>
      </w:divBdr>
    </w:div>
    <w:div w:id="630211776">
      <w:bodyDiv w:val="1"/>
      <w:marLeft w:val="0"/>
      <w:marRight w:val="0"/>
      <w:marTop w:val="0"/>
      <w:marBottom w:val="0"/>
      <w:divBdr>
        <w:top w:val="none" w:sz="0" w:space="0" w:color="auto"/>
        <w:left w:val="none" w:sz="0" w:space="0" w:color="auto"/>
        <w:bottom w:val="none" w:sz="0" w:space="0" w:color="auto"/>
        <w:right w:val="none" w:sz="0" w:space="0" w:color="auto"/>
      </w:divBdr>
    </w:div>
    <w:div w:id="676691540">
      <w:bodyDiv w:val="1"/>
      <w:marLeft w:val="0"/>
      <w:marRight w:val="0"/>
      <w:marTop w:val="0"/>
      <w:marBottom w:val="0"/>
      <w:divBdr>
        <w:top w:val="none" w:sz="0" w:space="0" w:color="auto"/>
        <w:left w:val="none" w:sz="0" w:space="0" w:color="auto"/>
        <w:bottom w:val="none" w:sz="0" w:space="0" w:color="auto"/>
        <w:right w:val="none" w:sz="0" w:space="0" w:color="auto"/>
      </w:divBdr>
      <w:divsChild>
        <w:div w:id="563414845">
          <w:marLeft w:val="0"/>
          <w:marRight w:val="0"/>
          <w:marTop w:val="0"/>
          <w:marBottom w:val="0"/>
          <w:divBdr>
            <w:top w:val="none" w:sz="0" w:space="0" w:color="auto"/>
            <w:left w:val="none" w:sz="0" w:space="0" w:color="auto"/>
            <w:bottom w:val="none" w:sz="0" w:space="0" w:color="auto"/>
            <w:right w:val="none" w:sz="0" w:space="0" w:color="auto"/>
          </w:divBdr>
        </w:div>
      </w:divsChild>
    </w:div>
    <w:div w:id="740565256">
      <w:bodyDiv w:val="1"/>
      <w:marLeft w:val="0"/>
      <w:marRight w:val="0"/>
      <w:marTop w:val="0"/>
      <w:marBottom w:val="0"/>
      <w:divBdr>
        <w:top w:val="none" w:sz="0" w:space="0" w:color="auto"/>
        <w:left w:val="none" w:sz="0" w:space="0" w:color="auto"/>
        <w:bottom w:val="none" w:sz="0" w:space="0" w:color="auto"/>
        <w:right w:val="none" w:sz="0" w:space="0" w:color="auto"/>
      </w:divBdr>
    </w:div>
    <w:div w:id="748312490">
      <w:bodyDiv w:val="1"/>
      <w:marLeft w:val="0"/>
      <w:marRight w:val="0"/>
      <w:marTop w:val="0"/>
      <w:marBottom w:val="0"/>
      <w:divBdr>
        <w:top w:val="none" w:sz="0" w:space="0" w:color="auto"/>
        <w:left w:val="none" w:sz="0" w:space="0" w:color="auto"/>
        <w:bottom w:val="none" w:sz="0" w:space="0" w:color="auto"/>
        <w:right w:val="none" w:sz="0" w:space="0" w:color="auto"/>
      </w:divBdr>
    </w:div>
    <w:div w:id="759982601">
      <w:bodyDiv w:val="1"/>
      <w:marLeft w:val="0"/>
      <w:marRight w:val="0"/>
      <w:marTop w:val="0"/>
      <w:marBottom w:val="0"/>
      <w:divBdr>
        <w:top w:val="none" w:sz="0" w:space="0" w:color="auto"/>
        <w:left w:val="none" w:sz="0" w:space="0" w:color="auto"/>
        <w:bottom w:val="none" w:sz="0" w:space="0" w:color="auto"/>
        <w:right w:val="none" w:sz="0" w:space="0" w:color="auto"/>
      </w:divBdr>
    </w:div>
    <w:div w:id="768425720">
      <w:bodyDiv w:val="1"/>
      <w:marLeft w:val="0"/>
      <w:marRight w:val="0"/>
      <w:marTop w:val="0"/>
      <w:marBottom w:val="0"/>
      <w:divBdr>
        <w:top w:val="none" w:sz="0" w:space="0" w:color="auto"/>
        <w:left w:val="none" w:sz="0" w:space="0" w:color="auto"/>
        <w:bottom w:val="none" w:sz="0" w:space="0" w:color="auto"/>
        <w:right w:val="none" w:sz="0" w:space="0" w:color="auto"/>
      </w:divBdr>
    </w:div>
    <w:div w:id="768428262">
      <w:bodyDiv w:val="1"/>
      <w:marLeft w:val="0"/>
      <w:marRight w:val="0"/>
      <w:marTop w:val="0"/>
      <w:marBottom w:val="0"/>
      <w:divBdr>
        <w:top w:val="none" w:sz="0" w:space="0" w:color="auto"/>
        <w:left w:val="none" w:sz="0" w:space="0" w:color="auto"/>
        <w:bottom w:val="none" w:sz="0" w:space="0" w:color="auto"/>
        <w:right w:val="none" w:sz="0" w:space="0" w:color="auto"/>
      </w:divBdr>
    </w:div>
    <w:div w:id="779884843">
      <w:bodyDiv w:val="1"/>
      <w:marLeft w:val="0"/>
      <w:marRight w:val="0"/>
      <w:marTop w:val="0"/>
      <w:marBottom w:val="0"/>
      <w:divBdr>
        <w:top w:val="none" w:sz="0" w:space="0" w:color="auto"/>
        <w:left w:val="none" w:sz="0" w:space="0" w:color="auto"/>
        <w:bottom w:val="none" w:sz="0" w:space="0" w:color="auto"/>
        <w:right w:val="none" w:sz="0" w:space="0" w:color="auto"/>
      </w:divBdr>
    </w:div>
    <w:div w:id="806243510">
      <w:bodyDiv w:val="1"/>
      <w:marLeft w:val="0"/>
      <w:marRight w:val="0"/>
      <w:marTop w:val="0"/>
      <w:marBottom w:val="0"/>
      <w:divBdr>
        <w:top w:val="none" w:sz="0" w:space="0" w:color="auto"/>
        <w:left w:val="none" w:sz="0" w:space="0" w:color="auto"/>
        <w:bottom w:val="none" w:sz="0" w:space="0" w:color="auto"/>
        <w:right w:val="none" w:sz="0" w:space="0" w:color="auto"/>
      </w:divBdr>
    </w:div>
    <w:div w:id="815489473">
      <w:bodyDiv w:val="1"/>
      <w:marLeft w:val="0"/>
      <w:marRight w:val="0"/>
      <w:marTop w:val="0"/>
      <w:marBottom w:val="0"/>
      <w:divBdr>
        <w:top w:val="none" w:sz="0" w:space="0" w:color="auto"/>
        <w:left w:val="none" w:sz="0" w:space="0" w:color="auto"/>
        <w:bottom w:val="none" w:sz="0" w:space="0" w:color="auto"/>
        <w:right w:val="none" w:sz="0" w:space="0" w:color="auto"/>
      </w:divBdr>
    </w:div>
    <w:div w:id="818231574">
      <w:bodyDiv w:val="1"/>
      <w:marLeft w:val="0"/>
      <w:marRight w:val="0"/>
      <w:marTop w:val="0"/>
      <w:marBottom w:val="0"/>
      <w:divBdr>
        <w:top w:val="none" w:sz="0" w:space="0" w:color="auto"/>
        <w:left w:val="none" w:sz="0" w:space="0" w:color="auto"/>
        <w:bottom w:val="none" w:sz="0" w:space="0" w:color="auto"/>
        <w:right w:val="none" w:sz="0" w:space="0" w:color="auto"/>
      </w:divBdr>
      <w:divsChild>
        <w:div w:id="1348823295">
          <w:marLeft w:val="0"/>
          <w:marRight w:val="0"/>
          <w:marTop w:val="0"/>
          <w:marBottom w:val="0"/>
          <w:divBdr>
            <w:top w:val="none" w:sz="0" w:space="0" w:color="auto"/>
            <w:left w:val="none" w:sz="0" w:space="0" w:color="auto"/>
            <w:bottom w:val="none" w:sz="0" w:space="0" w:color="auto"/>
            <w:right w:val="none" w:sz="0" w:space="0" w:color="auto"/>
          </w:divBdr>
          <w:divsChild>
            <w:div w:id="1489398256">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480880422">
                  <w:marLeft w:val="0"/>
                  <w:marRight w:val="0"/>
                  <w:marTop w:val="0"/>
                  <w:marBottom w:val="0"/>
                  <w:divBdr>
                    <w:top w:val="none" w:sz="0" w:space="0" w:color="auto"/>
                    <w:left w:val="none" w:sz="0" w:space="0" w:color="auto"/>
                    <w:bottom w:val="none" w:sz="0" w:space="0" w:color="auto"/>
                    <w:right w:val="none" w:sz="0" w:space="0" w:color="auto"/>
                  </w:divBdr>
                  <w:divsChild>
                    <w:div w:id="1416782400">
                      <w:marLeft w:val="0"/>
                      <w:marRight w:val="0"/>
                      <w:marTop w:val="0"/>
                      <w:marBottom w:val="0"/>
                      <w:divBdr>
                        <w:top w:val="none" w:sz="0" w:space="0" w:color="auto"/>
                        <w:left w:val="none" w:sz="0" w:space="0" w:color="auto"/>
                        <w:bottom w:val="none" w:sz="0" w:space="0" w:color="auto"/>
                        <w:right w:val="none" w:sz="0" w:space="0" w:color="auto"/>
                      </w:divBdr>
                      <w:divsChild>
                        <w:div w:id="1105266610">
                          <w:marLeft w:val="0"/>
                          <w:marRight w:val="0"/>
                          <w:marTop w:val="0"/>
                          <w:marBottom w:val="0"/>
                          <w:divBdr>
                            <w:top w:val="none" w:sz="0" w:space="0" w:color="auto"/>
                            <w:left w:val="none" w:sz="0" w:space="0" w:color="auto"/>
                            <w:bottom w:val="none" w:sz="0" w:space="0" w:color="auto"/>
                            <w:right w:val="none" w:sz="0" w:space="0" w:color="auto"/>
                          </w:divBdr>
                        </w:div>
                        <w:div w:id="14417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5002">
      <w:bodyDiv w:val="1"/>
      <w:marLeft w:val="0"/>
      <w:marRight w:val="0"/>
      <w:marTop w:val="0"/>
      <w:marBottom w:val="0"/>
      <w:divBdr>
        <w:top w:val="none" w:sz="0" w:space="0" w:color="auto"/>
        <w:left w:val="none" w:sz="0" w:space="0" w:color="auto"/>
        <w:bottom w:val="none" w:sz="0" w:space="0" w:color="auto"/>
        <w:right w:val="none" w:sz="0" w:space="0" w:color="auto"/>
      </w:divBdr>
    </w:div>
    <w:div w:id="829370832">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863325281">
      <w:bodyDiv w:val="1"/>
      <w:marLeft w:val="0"/>
      <w:marRight w:val="0"/>
      <w:marTop w:val="0"/>
      <w:marBottom w:val="0"/>
      <w:divBdr>
        <w:top w:val="none" w:sz="0" w:space="0" w:color="auto"/>
        <w:left w:val="none" w:sz="0" w:space="0" w:color="auto"/>
        <w:bottom w:val="none" w:sz="0" w:space="0" w:color="auto"/>
        <w:right w:val="none" w:sz="0" w:space="0" w:color="auto"/>
      </w:divBdr>
    </w:div>
    <w:div w:id="882055274">
      <w:bodyDiv w:val="1"/>
      <w:marLeft w:val="0"/>
      <w:marRight w:val="0"/>
      <w:marTop w:val="0"/>
      <w:marBottom w:val="0"/>
      <w:divBdr>
        <w:top w:val="none" w:sz="0" w:space="0" w:color="auto"/>
        <w:left w:val="none" w:sz="0" w:space="0" w:color="auto"/>
        <w:bottom w:val="none" w:sz="0" w:space="0" w:color="auto"/>
        <w:right w:val="none" w:sz="0" w:space="0" w:color="auto"/>
      </w:divBdr>
    </w:div>
    <w:div w:id="891816466">
      <w:bodyDiv w:val="1"/>
      <w:marLeft w:val="0"/>
      <w:marRight w:val="0"/>
      <w:marTop w:val="0"/>
      <w:marBottom w:val="0"/>
      <w:divBdr>
        <w:top w:val="none" w:sz="0" w:space="0" w:color="auto"/>
        <w:left w:val="none" w:sz="0" w:space="0" w:color="auto"/>
        <w:bottom w:val="none" w:sz="0" w:space="0" w:color="auto"/>
        <w:right w:val="none" w:sz="0" w:space="0" w:color="auto"/>
      </w:divBdr>
    </w:div>
    <w:div w:id="905073301">
      <w:bodyDiv w:val="1"/>
      <w:marLeft w:val="0"/>
      <w:marRight w:val="0"/>
      <w:marTop w:val="0"/>
      <w:marBottom w:val="0"/>
      <w:divBdr>
        <w:top w:val="none" w:sz="0" w:space="0" w:color="auto"/>
        <w:left w:val="none" w:sz="0" w:space="0" w:color="auto"/>
        <w:bottom w:val="none" w:sz="0" w:space="0" w:color="auto"/>
        <w:right w:val="none" w:sz="0" w:space="0" w:color="auto"/>
      </w:divBdr>
      <w:divsChild>
        <w:div w:id="388307291">
          <w:marLeft w:val="360"/>
          <w:marRight w:val="0"/>
          <w:marTop w:val="0"/>
          <w:marBottom w:val="0"/>
          <w:divBdr>
            <w:top w:val="none" w:sz="0" w:space="0" w:color="auto"/>
            <w:left w:val="none" w:sz="0" w:space="0" w:color="auto"/>
            <w:bottom w:val="none" w:sz="0" w:space="0" w:color="auto"/>
            <w:right w:val="none" w:sz="0" w:space="0" w:color="auto"/>
          </w:divBdr>
        </w:div>
      </w:divsChild>
    </w:div>
    <w:div w:id="906383652">
      <w:bodyDiv w:val="1"/>
      <w:marLeft w:val="0"/>
      <w:marRight w:val="0"/>
      <w:marTop w:val="0"/>
      <w:marBottom w:val="0"/>
      <w:divBdr>
        <w:top w:val="none" w:sz="0" w:space="0" w:color="auto"/>
        <w:left w:val="none" w:sz="0" w:space="0" w:color="auto"/>
        <w:bottom w:val="none" w:sz="0" w:space="0" w:color="auto"/>
        <w:right w:val="none" w:sz="0" w:space="0" w:color="auto"/>
      </w:divBdr>
    </w:div>
    <w:div w:id="937060641">
      <w:bodyDiv w:val="1"/>
      <w:marLeft w:val="0"/>
      <w:marRight w:val="0"/>
      <w:marTop w:val="0"/>
      <w:marBottom w:val="0"/>
      <w:divBdr>
        <w:top w:val="none" w:sz="0" w:space="0" w:color="auto"/>
        <w:left w:val="none" w:sz="0" w:space="0" w:color="auto"/>
        <w:bottom w:val="none" w:sz="0" w:space="0" w:color="auto"/>
        <w:right w:val="none" w:sz="0" w:space="0" w:color="auto"/>
      </w:divBdr>
    </w:div>
    <w:div w:id="937832020">
      <w:bodyDiv w:val="1"/>
      <w:marLeft w:val="0"/>
      <w:marRight w:val="0"/>
      <w:marTop w:val="0"/>
      <w:marBottom w:val="0"/>
      <w:divBdr>
        <w:top w:val="none" w:sz="0" w:space="0" w:color="auto"/>
        <w:left w:val="none" w:sz="0" w:space="0" w:color="auto"/>
        <w:bottom w:val="none" w:sz="0" w:space="0" w:color="auto"/>
        <w:right w:val="none" w:sz="0" w:space="0" w:color="auto"/>
      </w:divBdr>
    </w:div>
    <w:div w:id="952595638">
      <w:bodyDiv w:val="1"/>
      <w:marLeft w:val="0"/>
      <w:marRight w:val="0"/>
      <w:marTop w:val="0"/>
      <w:marBottom w:val="0"/>
      <w:divBdr>
        <w:top w:val="none" w:sz="0" w:space="0" w:color="auto"/>
        <w:left w:val="none" w:sz="0" w:space="0" w:color="auto"/>
        <w:bottom w:val="none" w:sz="0" w:space="0" w:color="auto"/>
        <w:right w:val="none" w:sz="0" w:space="0" w:color="auto"/>
      </w:divBdr>
    </w:div>
    <w:div w:id="954752259">
      <w:bodyDiv w:val="1"/>
      <w:marLeft w:val="0"/>
      <w:marRight w:val="0"/>
      <w:marTop w:val="0"/>
      <w:marBottom w:val="0"/>
      <w:divBdr>
        <w:top w:val="none" w:sz="0" w:space="0" w:color="auto"/>
        <w:left w:val="none" w:sz="0" w:space="0" w:color="auto"/>
        <w:bottom w:val="none" w:sz="0" w:space="0" w:color="auto"/>
        <w:right w:val="none" w:sz="0" w:space="0" w:color="auto"/>
      </w:divBdr>
    </w:div>
    <w:div w:id="979770257">
      <w:bodyDiv w:val="1"/>
      <w:marLeft w:val="0"/>
      <w:marRight w:val="0"/>
      <w:marTop w:val="0"/>
      <w:marBottom w:val="0"/>
      <w:divBdr>
        <w:top w:val="none" w:sz="0" w:space="0" w:color="auto"/>
        <w:left w:val="none" w:sz="0" w:space="0" w:color="auto"/>
        <w:bottom w:val="none" w:sz="0" w:space="0" w:color="auto"/>
        <w:right w:val="none" w:sz="0" w:space="0" w:color="auto"/>
      </w:divBdr>
    </w:div>
    <w:div w:id="983512713">
      <w:bodyDiv w:val="1"/>
      <w:marLeft w:val="0"/>
      <w:marRight w:val="0"/>
      <w:marTop w:val="0"/>
      <w:marBottom w:val="0"/>
      <w:divBdr>
        <w:top w:val="none" w:sz="0" w:space="0" w:color="auto"/>
        <w:left w:val="none" w:sz="0" w:space="0" w:color="auto"/>
        <w:bottom w:val="none" w:sz="0" w:space="0" w:color="auto"/>
        <w:right w:val="none" w:sz="0" w:space="0" w:color="auto"/>
      </w:divBdr>
    </w:div>
    <w:div w:id="996959759">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37663428">
      <w:bodyDiv w:val="1"/>
      <w:marLeft w:val="0"/>
      <w:marRight w:val="0"/>
      <w:marTop w:val="0"/>
      <w:marBottom w:val="0"/>
      <w:divBdr>
        <w:top w:val="none" w:sz="0" w:space="0" w:color="auto"/>
        <w:left w:val="none" w:sz="0" w:space="0" w:color="auto"/>
        <w:bottom w:val="none" w:sz="0" w:space="0" w:color="auto"/>
        <w:right w:val="none" w:sz="0" w:space="0" w:color="auto"/>
      </w:divBdr>
    </w:div>
    <w:div w:id="1052315555">
      <w:bodyDiv w:val="1"/>
      <w:marLeft w:val="0"/>
      <w:marRight w:val="0"/>
      <w:marTop w:val="0"/>
      <w:marBottom w:val="0"/>
      <w:divBdr>
        <w:top w:val="none" w:sz="0" w:space="0" w:color="auto"/>
        <w:left w:val="none" w:sz="0" w:space="0" w:color="auto"/>
        <w:bottom w:val="none" w:sz="0" w:space="0" w:color="auto"/>
        <w:right w:val="none" w:sz="0" w:space="0" w:color="auto"/>
      </w:divBdr>
    </w:div>
    <w:div w:id="1056851243">
      <w:bodyDiv w:val="1"/>
      <w:marLeft w:val="0"/>
      <w:marRight w:val="0"/>
      <w:marTop w:val="0"/>
      <w:marBottom w:val="0"/>
      <w:divBdr>
        <w:top w:val="none" w:sz="0" w:space="0" w:color="auto"/>
        <w:left w:val="none" w:sz="0" w:space="0" w:color="auto"/>
        <w:bottom w:val="none" w:sz="0" w:space="0" w:color="auto"/>
        <w:right w:val="none" w:sz="0" w:space="0" w:color="auto"/>
      </w:divBdr>
    </w:div>
    <w:div w:id="1077283804">
      <w:bodyDiv w:val="1"/>
      <w:marLeft w:val="0"/>
      <w:marRight w:val="0"/>
      <w:marTop w:val="0"/>
      <w:marBottom w:val="0"/>
      <w:divBdr>
        <w:top w:val="none" w:sz="0" w:space="0" w:color="auto"/>
        <w:left w:val="none" w:sz="0" w:space="0" w:color="auto"/>
        <w:bottom w:val="none" w:sz="0" w:space="0" w:color="auto"/>
        <w:right w:val="none" w:sz="0" w:space="0" w:color="auto"/>
      </w:divBdr>
    </w:div>
    <w:div w:id="1092819242">
      <w:bodyDiv w:val="1"/>
      <w:marLeft w:val="0"/>
      <w:marRight w:val="0"/>
      <w:marTop w:val="0"/>
      <w:marBottom w:val="0"/>
      <w:divBdr>
        <w:top w:val="none" w:sz="0" w:space="0" w:color="auto"/>
        <w:left w:val="none" w:sz="0" w:space="0" w:color="auto"/>
        <w:bottom w:val="none" w:sz="0" w:space="0" w:color="auto"/>
        <w:right w:val="none" w:sz="0" w:space="0" w:color="auto"/>
      </w:divBdr>
    </w:div>
    <w:div w:id="1113397898">
      <w:bodyDiv w:val="1"/>
      <w:marLeft w:val="0"/>
      <w:marRight w:val="0"/>
      <w:marTop w:val="0"/>
      <w:marBottom w:val="0"/>
      <w:divBdr>
        <w:top w:val="none" w:sz="0" w:space="0" w:color="auto"/>
        <w:left w:val="none" w:sz="0" w:space="0" w:color="auto"/>
        <w:bottom w:val="none" w:sz="0" w:space="0" w:color="auto"/>
        <w:right w:val="none" w:sz="0" w:space="0" w:color="auto"/>
      </w:divBdr>
    </w:div>
    <w:div w:id="1129469679">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157500305">
      <w:bodyDiv w:val="1"/>
      <w:marLeft w:val="0"/>
      <w:marRight w:val="0"/>
      <w:marTop w:val="0"/>
      <w:marBottom w:val="0"/>
      <w:divBdr>
        <w:top w:val="none" w:sz="0" w:space="0" w:color="auto"/>
        <w:left w:val="none" w:sz="0" w:space="0" w:color="auto"/>
        <w:bottom w:val="none" w:sz="0" w:space="0" w:color="auto"/>
        <w:right w:val="none" w:sz="0" w:space="0" w:color="auto"/>
      </w:divBdr>
    </w:div>
    <w:div w:id="1167553816">
      <w:bodyDiv w:val="1"/>
      <w:marLeft w:val="0"/>
      <w:marRight w:val="0"/>
      <w:marTop w:val="0"/>
      <w:marBottom w:val="0"/>
      <w:divBdr>
        <w:top w:val="none" w:sz="0" w:space="0" w:color="auto"/>
        <w:left w:val="none" w:sz="0" w:space="0" w:color="auto"/>
        <w:bottom w:val="none" w:sz="0" w:space="0" w:color="auto"/>
        <w:right w:val="none" w:sz="0" w:space="0" w:color="auto"/>
      </w:divBdr>
    </w:div>
    <w:div w:id="1183281176">
      <w:bodyDiv w:val="1"/>
      <w:marLeft w:val="0"/>
      <w:marRight w:val="0"/>
      <w:marTop w:val="0"/>
      <w:marBottom w:val="0"/>
      <w:divBdr>
        <w:top w:val="none" w:sz="0" w:space="0" w:color="auto"/>
        <w:left w:val="none" w:sz="0" w:space="0" w:color="auto"/>
        <w:bottom w:val="none" w:sz="0" w:space="0" w:color="auto"/>
        <w:right w:val="none" w:sz="0" w:space="0" w:color="auto"/>
      </w:divBdr>
      <w:divsChild>
        <w:div w:id="945385842">
          <w:marLeft w:val="360"/>
          <w:marRight w:val="0"/>
          <w:marTop w:val="0"/>
          <w:marBottom w:val="0"/>
          <w:divBdr>
            <w:top w:val="none" w:sz="0" w:space="0" w:color="auto"/>
            <w:left w:val="none" w:sz="0" w:space="0" w:color="auto"/>
            <w:bottom w:val="none" w:sz="0" w:space="0" w:color="auto"/>
            <w:right w:val="none" w:sz="0" w:space="0" w:color="auto"/>
          </w:divBdr>
        </w:div>
      </w:divsChild>
    </w:div>
    <w:div w:id="1191989285">
      <w:bodyDiv w:val="1"/>
      <w:marLeft w:val="0"/>
      <w:marRight w:val="0"/>
      <w:marTop w:val="0"/>
      <w:marBottom w:val="0"/>
      <w:divBdr>
        <w:top w:val="none" w:sz="0" w:space="0" w:color="auto"/>
        <w:left w:val="none" w:sz="0" w:space="0" w:color="auto"/>
        <w:bottom w:val="none" w:sz="0" w:space="0" w:color="auto"/>
        <w:right w:val="none" w:sz="0" w:space="0" w:color="auto"/>
      </w:divBdr>
    </w:div>
    <w:div w:id="1206453649">
      <w:bodyDiv w:val="1"/>
      <w:marLeft w:val="0"/>
      <w:marRight w:val="0"/>
      <w:marTop w:val="0"/>
      <w:marBottom w:val="0"/>
      <w:divBdr>
        <w:top w:val="none" w:sz="0" w:space="0" w:color="auto"/>
        <w:left w:val="none" w:sz="0" w:space="0" w:color="auto"/>
        <w:bottom w:val="none" w:sz="0" w:space="0" w:color="auto"/>
        <w:right w:val="none" w:sz="0" w:space="0" w:color="auto"/>
      </w:divBdr>
    </w:div>
    <w:div w:id="1248659168">
      <w:bodyDiv w:val="1"/>
      <w:marLeft w:val="0"/>
      <w:marRight w:val="0"/>
      <w:marTop w:val="0"/>
      <w:marBottom w:val="0"/>
      <w:divBdr>
        <w:top w:val="none" w:sz="0" w:space="0" w:color="auto"/>
        <w:left w:val="none" w:sz="0" w:space="0" w:color="auto"/>
        <w:bottom w:val="none" w:sz="0" w:space="0" w:color="auto"/>
        <w:right w:val="none" w:sz="0" w:space="0" w:color="auto"/>
      </w:divBdr>
    </w:div>
    <w:div w:id="1250193682">
      <w:bodyDiv w:val="1"/>
      <w:marLeft w:val="0"/>
      <w:marRight w:val="0"/>
      <w:marTop w:val="0"/>
      <w:marBottom w:val="0"/>
      <w:divBdr>
        <w:top w:val="none" w:sz="0" w:space="0" w:color="auto"/>
        <w:left w:val="none" w:sz="0" w:space="0" w:color="auto"/>
        <w:bottom w:val="none" w:sz="0" w:space="0" w:color="auto"/>
        <w:right w:val="none" w:sz="0" w:space="0" w:color="auto"/>
      </w:divBdr>
    </w:div>
    <w:div w:id="1258948923">
      <w:bodyDiv w:val="1"/>
      <w:marLeft w:val="0"/>
      <w:marRight w:val="0"/>
      <w:marTop w:val="0"/>
      <w:marBottom w:val="0"/>
      <w:divBdr>
        <w:top w:val="none" w:sz="0" w:space="0" w:color="auto"/>
        <w:left w:val="none" w:sz="0" w:space="0" w:color="auto"/>
        <w:bottom w:val="none" w:sz="0" w:space="0" w:color="auto"/>
        <w:right w:val="none" w:sz="0" w:space="0" w:color="auto"/>
      </w:divBdr>
    </w:div>
    <w:div w:id="1273396197">
      <w:bodyDiv w:val="1"/>
      <w:marLeft w:val="0"/>
      <w:marRight w:val="0"/>
      <w:marTop w:val="0"/>
      <w:marBottom w:val="0"/>
      <w:divBdr>
        <w:top w:val="none" w:sz="0" w:space="0" w:color="auto"/>
        <w:left w:val="none" w:sz="0" w:space="0" w:color="auto"/>
        <w:bottom w:val="none" w:sz="0" w:space="0" w:color="auto"/>
        <w:right w:val="none" w:sz="0" w:space="0" w:color="auto"/>
      </w:divBdr>
    </w:div>
    <w:div w:id="1302536368">
      <w:bodyDiv w:val="1"/>
      <w:marLeft w:val="0"/>
      <w:marRight w:val="0"/>
      <w:marTop w:val="0"/>
      <w:marBottom w:val="0"/>
      <w:divBdr>
        <w:top w:val="none" w:sz="0" w:space="0" w:color="auto"/>
        <w:left w:val="none" w:sz="0" w:space="0" w:color="auto"/>
        <w:bottom w:val="none" w:sz="0" w:space="0" w:color="auto"/>
        <w:right w:val="none" w:sz="0" w:space="0" w:color="auto"/>
      </w:divBdr>
    </w:div>
    <w:div w:id="1325933772">
      <w:bodyDiv w:val="1"/>
      <w:marLeft w:val="0"/>
      <w:marRight w:val="0"/>
      <w:marTop w:val="0"/>
      <w:marBottom w:val="0"/>
      <w:divBdr>
        <w:top w:val="none" w:sz="0" w:space="0" w:color="auto"/>
        <w:left w:val="none" w:sz="0" w:space="0" w:color="auto"/>
        <w:bottom w:val="none" w:sz="0" w:space="0" w:color="auto"/>
        <w:right w:val="none" w:sz="0" w:space="0" w:color="auto"/>
      </w:divBdr>
    </w:div>
    <w:div w:id="1364357253">
      <w:bodyDiv w:val="1"/>
      <w:marLeft w:val="0"/>
      <w:marRight w:val="0"/>
      <w:marTop w:val="0"/>
      <w:marBottom w:val="0"/>
      <w:divBdr>
        <w:top w:val="none" w:sz="0" w:space="0" w:color="auto"/>
        <w:left w:val="none" w:sz="0" w:space="0" w:color="auto"/>
        <w:bottom w:val="none" w:sz="0" w:space="0" w:color="auto"/>
        <w:right w:val="none" w:sz="0" w:space="0" w:color="auto"/>
      </w:divBdr>
      <w:divsChild>
        <w:div w:id="933973803">
          <w:marLeft w:val="0"/>
          <w:marRight w:val="0"/>
          <w:marTop w:val="0"/>
          <w:marBottom w:val="0"/>
          <w:divBdr>
            <w:top w:val="none" w:sz="0" w:space="0" w:color="auto"/>
            <w:left w:val="none" w:sz="0" w:space="0" w:color="auto"/>
            <w:bottom w:val="none" w:sz="0" w:space="0" w:color="auto"/>
            <w:right w:val="none" w:sz="0" w:space="0" w:color="auto"/>
          </w:divBdr>
          <w:divsChild>
            <w:div w:id="1969512916">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928583958">
                  <w:marLeft w:val="0"/>
                  <w:marRight w:val="0"/>
                  <w:marTop w:val="0"/>
                  <w:marBottom w:val="0"/>
                  <w:divBdr>
                    <w:top w:val="none" w:sz="0" w:space="0" w:color="auto"/>
                    <w:left w:val="none" w:sz="0" w:space="0" w:color="auto"/>
                    <w:bottom w:val="none" w:sz="0" w:space="0" w:color="auto"/>
                    <w:right w:val="none" w:sz="0" w:space="0" w:color="auto"/>
                  </w:divBdr>
                  <w:divsChild>
                    <w:div w:id="221717251">
                      <w:marLeft w:val="0"/>
                      <w:marRight w:val="0"/>
                      <w:marTop w:val="0"/>
                      <w:marBottom w:val="0"/>
                      <w:divBdr>
                        <w:top w:val="none" w:sz="0" w:space="0" w:color="auto"/>
                        <w:left w:val="none" w:sz="0" w:space="0" w:color="auto"/>
                        <w:bottom w:val="none" w:sz="0" w:space="0" w:color="auto"/>
                        <w:right w:val="none" w:sz="0" w:space="0" w:color="auto"/>
                      </w:divBdr>
                      <w:divsChild>
                        <w:div w:id="474296827">
                          <w:marLeft w:val="0"/>
                          <w:marRight w:val="0"/>
                          <w:marTop w:val="0"/>
                          <w:marBottom w:val="0"/>
                          <w:divBdr>
                            <w:top w:val="none" w:sz="0" w:space="0" w:color="auto"/>
                            <w:left w:val="none" w:sz="0" w:space="0" w:color="auto"/>
                            <w:bottom w:val="none" w:sz="0" w:space="0" w:color="auto"/>
                            <w:right w:val="none" w:sz="0" w:space="0" w:color="auto"/>
                          </w:divBdr>
                        </w:div>
                        <w:div w:id="2009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30785">
      <w:bodyDiv w:val="1"/>
      <w:marLeft w:val="0"/>
      <w:marRight w:val="0"/>
      <w:marTop w:val="0"/>
      <w:marBottom w:val="0"/>
      <w:divBdr>
        <w:top w:val="none" w:sz="0" w:space="0" w:color="auto"/>
        <w:left w:val="none" w:sz="0" w:space="0" w:color="auto"/>
        <w:bottom w:val="none" w:sz="0" w:space="0" w:color="auto"/>
        <w:right w:val="none" w:sz="0" w:space="0" w:color="auto"/>
      </w:divBdr>
    </w:div>
    <w:div w:id="1386024199">
      <w:bodyDiv w:val="1"/>
      <w:marLeft w:val="0"/>
      <w:marRight w:val="0"/>
      <w:marTop w:val="0"/>
      <w:marBottom w:val="0"/>
      <w:divBdr>
        <w:top w:val="none" w:sz="0" w:space="0" w:color="auto"/>
        <w:left w:val="none" w:sz="0" w:space="0" w:color="auto"/>
        <w:bottom w:val="none" w:sz="0" w:space="0" w:color="auto"/>
        <w:right w:val="none" w:sz="0" w:space="0" w:color="auto"/>
      </w:divBdr>
    </w:div>
    <w:div w:id="1400787177">
      <w:bodyDiv w:val="1"/>
      <w:marLeft w:val="0"/>
      <w:marRight w:val="0"/>
      <w:marTop w:val="0"/>
      <w:marBottom w:val="0"/>
      <w:divBdr>
        <w:top w:val="none" w:sz="0" w:space="0" w:color="auto"/>
        <w:left w:val="none" w:sz="0" w:space="0" w:color="auto"/>
        <w:bottom w:val="none" w:sz="0" w:space="0" w:color="auto"/>
        <w:right w:val="none" w:sz="0" w:space="0" w:color="auto"/>
      </w:divBdr>
    </w:div>
    <w:div w:id="1405108686">
      <w:bodyDiv w:val="1"/>
      <w:marLeft w:val="0"/>
      <w:marRight w:val="0"/>
      <w:marTop w:val="0"/>
      <w:marBottom w:val="0"/>
      <w:divBdr>
        <w:top w:val="none" w:sz="0" w:space="0" w:color="auto"/>
        <w:left w:val="none" w:sz="0" w:space="0" w:color="auto"/>
        <w:bottom w:val="none" w:sz="0" w:space="0" w:color="auto"/>
        <w:right w:val="none" w:sz="0" w:space="0" w:color="auto"/>
      </w:divBdr>
    </w:div>
    <w:div w:id="1430858432">
      <w:bodyDiv w:val="1"/>
      <w:marLeft w:val="0"/>
      <w:marRight w:val="0"/>
      <w:marTop w:val="0"/>
      <w:marBottom w:val="0"/>
      <w:divBdr>
        <w:top w:val="none" w:sz="0" w:space="0" w:color="auto"/>
        <w:left w:val="none" w:sz="0" w:space="0" w:color="auto"/>
        <w:bottom w:val="none" w:sz="0" w:space="0" w:color="auto"/>
        <w:right w:val="none" w:sz="0" w:space="0" w:color="auto"/>
      </w:divBdr>
    </w:div>
    <w:div w:id="1464352040">
      <w:bodyDiv w:val="1"/>
      <w:marLeft w:val="0"/>
      <w:marRight w:val="0"/>
      <w:marTop w:val="0"/>
      <w:marBottom w:val="0"/>
      <w:divBdr>
        <w:top w:val="none" w:sz="0" w:space="0" w:color="auto"/>
        <w:left w:val="none" w:sz="0" w:space="0" w:color="auto"/>
        <w:bottom w:val="none" w:sz="0" w:space="0" w:color="auto"/>
        <w:right w:val="none" w:sz="0" w:space="0" w:color="auto"/>
      </w:divBdr>
    </w:div>
    <w:div w:id="1499734191">
      <w:marLeft w:val="0"/>
      <w:marRight w:val="0"/>
      <w:marTop w:val="0"/>
      <w:marBottom w:val="0"/>
      <w:divBdr>
        <w:top w:val="none" w:sz="0" w:space="0" w:color="auto"/>
        <w:left w:val="none" w:sz="0" w:space="0" w:color="auto"/>
        <w:bottom w:val="none" w:sz="0" w:space="0" w:color="auto"/>
        <w:right w:val="none" w:sz="0" w:space="0" w:color="auto"/>
      </w:divBdr>
    </w:div>
    <w:div w:id="1499734192">
      <w:marLeft w:val="0"/>
      <w:marRight w:val="0"/>
      <w:marTop w:val="0"/>
      <w:marBottom w:val="0"/>
      <w:divBdr>
        <w:top w:val="none" w:sz="0" w:space="0" w:color="auto"/>
        <w:left w:val="none" w:sz="0" w:space="0" w:color="auto"/>
        <w:bottom w:val="none" w:sz="0" w:space="0" w:color="auto"/>
        <w:right w:val="none" w:sz="0" w:space="0" w:color="auto"/>
      </w:divBdr>
    </w:div>
    <w:div w:id="1499734193">
      <w:marLeft w:val="0"/>
      <w:marRight w:val="0"/>
      <w:marTop w:val="0"/>
      <w:marBottom w:val="0"/>
      <w:divBdr>
        <w:top w:val="none" w:sz="0" w:space="0" w:color="auto"/>
        <w:left w:val="none" w:sz="0" w:space="0" w:color="auto"/>
        <w:bottom w:val="none" w:sz="0" w:space="0" w:color="auto"/>
        <w:right w:val="none" w:sz="0" w:space="0" w:color="auto"/>
      </w:divBdr>
    </w:div>
    <w:div w:id="1499734194">
      <w:marLeft w:val="0"/>
      <w:marRight w:val="0"/>
      <w:marTop w:val="0"/>
      <w:marBottom w:val="0"/>
      <w:divBdr>
        <w:top w:val="none" w:sz="0" w:space="0" w:color="auto"/>
        <w:left w:val="none" w:sz="0" w:space="0" w:color="auto"/>
        <w:bottom w:val="none" w:sz="0" w:space="0" w:color="auto"/>
        <w:right w:val="none" w:sz="0" w:space="0" w:color="auto"/>
      </w:divBdr>
    </w:div>
    <w:div w:id="1499734195">
      <w:marLeft w:val="0"/>
      <w:marRight w:val="0"/>
      <w:marTop w:val="0"/>
      <w:marBottom w:val="0"/>
      <w:divBdr>
        <w:top w:val="none" w:sz="0" w:space="0" w:color="auto"/>
        <w:left w:val="none" w:sz="0" w:space="0" w:color="auto"/>
        <w:bottom w:val="none" w:sz="0" w:space="0" w:color="auto"/>
        <w:right w:val="none" w:sz="0" w:space="0" w:color="auto"/>
      </w:divBdr>
    </w:div>
    <w:div w:id="1499734198">
      <w:marLeft w:val="0"/>
      <w:marRight w:val="0"/>
      <w:marTop w:val="0"/>
      <w:marBottom w:val="0"/>
      <w:divBdr>
        <w:top w:val="none" w:sz="0" w:space="0" w:color="auto"/>
        <w:left w:val="none" w:sz="0" w:space="0" w:color="auto"/>
        <w:bottom w:val="none" w:sz="0" w:space="0" w:color="auto"/>
        <w:right w:val="none" w:sz="0" w:space="0" w:color="auto"/>
      </w:divBdr>
    </w:div>
    <w:div w:id="1499734201">
      <w:marLeft w:val="0"/>
      <w:marRight w:val="0"/>
      <w:marTop w:val="0"/>
      <w:marBottom w:val="0"/>
      <w:divBdr>
        <w:top w:val="none" w:sz="0" w:space="0" w:color="auto"/>
        <w:left w:val="none" w:sz="0" w:space="0" w:color="auto"/>
        <w:bottom w:val="none" w:sz="0" w:space="0" w:color="auto"/>
        <w:right w:val="none" w:sz="0" w:space="0" w:color="auto"/>
      </w:divBdr>
    </w:div>
    <w:div w:id="1499734202">
      <w:marLeft w:val="0"/>
      <w:marRight w:val="0"/>
      <w:marTop w:val="0"/>
      <w:marBottom w:val="0"/>
      <w:divBdr>
        <w:top w:val="none" w:sz="0" w:space="0" w:color="auto"/>
        <w:left w:val="none" w:sz="0" w:space="0" w:color="auto"/>
        <w:bottom w:val="none" w:sz="0" w:space="0" w:color="auto"/>
        <w:right w:val="none" w:sz="0" w:space="0" w:color="auto"/>
      </w:divBdr>
    </w:div>
    <w:div w:id="1499734203">
      <w:marLeft w:val="0"/>
      <w:marRight w:val="0"/>
      <w:marTop w:val="0"/>
      <w:marBottom w:val="0"/>
      <w:divBdr>
        <w:top w:val="none" w:sz="0" w:space="0" w:color="auto"/>
        <w:left w:val="none" w:sz="0" w:space="0" w:color="auto"/>
        <w:bottom w:val="none" w:sz="0" w:space="0" w:color="auto"/>
        <w:right w:val="none" w:sz="0" w:space="0" w:color="auto"/>
      </w:divBdr>
    </w:div>
    <w:div w:id="1499734204">
      <w:marLeft w:val="0"/>
      <w:marRight w:val="0"/>
      <w:marTop w:val="0"/>
      <w:marBottom w:val="0"/>
      <w:divBdr>
        <w:top w:val="none" w:sz="0" w:space="0" w:color="auto"/>
        <w:left w:val="none" w:sz="0" w:space="0" w:color="auto"/>
        <w:bottom w:val="none" w:sz="0" w:space="0" w:color="auto"/>
        <w:right w:val="none" w:sz="0" w:space="0" w:color="auto"/>
      </w:divBdr>
    </w:div>
    <w:div w:id="1499734205">
      <w:marLeft w:val="0"/>
      <w:marRight w:val="0"/>
      <w:marTop w:val="0"/>
      <w:marBottom w:val="0"/>
      <w:divBdr>
        <w:top w:val="none" w:sz="0" w:space="0" w:color="auto"/>
        <w:left w:val="none" w:sz="0" w:space="0" w:color="auto"/>
        <w:bottom w:val="none" w:sz="0" w:space="0" w:color="auto"/>
        <w:right w:val="none" w:sz="0" w:space="0" w:color="auto"/>
      </w:divBdr>
    </w:div>
    <w:div w:id="1499734206">
      <w:marLeft w:val="0"/>
      <w:marRight w:val="0"/>
      <w:marTop w:val="0"/>
      <w:marBottom w:val="0"/>
      <w:divBdr>
        <w:top w:val="none" w:sz="0" w:space="0" w:color="auto"/>
        <w:left w:val="none" w:sz="0" w:space="0" w:color="auto"/>
        <w:bottom w:val="none" w:sz="0" w:space="0" w:color="auto"/>
        <w:right w:val="none" w:sz="0" w:space="0" w:color="auto"/>
      </w:divBdr>
    </w:div>
    <w:div w:id="1499734207">
      <w:marLeft w:val="0"/>
      <w:marRight w:val="0"/>
      <w:marTop w:val="0"/>
      <w:marBottom w:val="0"/>
      <w:divBdr>
        <w:top w:val="none" w:sz="0" w:space="0" w:color="auto"/>
        <w:left w:val="none" w:sz="0" w:space="0" w:color="auto"/>
        <w:bottom w:val="none" w:sz="0" w:space="0" w:color="auto"/>
        <w:right w:val="none" w:sz="0" w:space="0" w:color="auto"/>
      </w:divBdr>
    </w:div>
    <w:div w:id="1499734209">
      <w:marLeft w:val="0"/>
      <w:marRight w:val="0"/>
      <w:marTop w:val="0"/>
      <w:marBottom w:val="0"/>
      <w:divBdr>
        <w:top w:val="none" w:sz="0" w:space="0" w:color="auto"/>
        <w:left w:val="none" w:sz="0" w:space="0" w:color="auto"/>
        <w:bottom w:val="none" w:sz="0" w:space="0" w:color="auto"/>
        <w:right w:val="none" w:sz="0" w:space="0" w:color="auto"/>
      </w:divBdr>
    </w:div>
    <w:div w:id="1499734211">
      <w:marLeft w:val="0"/>
      <w:marRight w:val="0"/>
      <w:marTop w:val="0"/>
      <w:marBottom w:val="0"/>
      <w:divBdr>
        <w:top w:val="none" w:sz="0" w:space="0" w:color="auto"/>
        <w:left w:val="none" w:sz="0" w:space="0" w:color="auto"/>
        <w:bottom w:val="none" w:sz="0" w:space="0" w:color="auto"/>
        <w:right w:val="none" w:sz="0" w:space="0" w:color="auto"/>
      </w:divBdr>
    </w:div>
    <w:div w:id="1499734212">
      <w:marLeft w:val="0"/>
      <w:marRight w:val="0"/>
      <w:marTop w:val="0"/>
      <w:marBottom w:val="0"/>
      <w:divBdr>
        <w:top w:val="none" w:sz="0" w:space="0" w:color="auto"/>
        <w:left w:val="none" w:sz="0" w:space="0" w:color="auto"/>
        <w:bottom w:val="none" w:sz="0" w:space="0" w:color="auto"/>
        <w:right w:val="none" w:sz="0" w:space="0" w:color="auto"/>
      </w:divBdr>
    </w:div>
    <w:div w:id="1499734213">
      <w:marLeft w:val="0"/>
      <w:marRight w:val="0"/>
      <w:marTop w:val="0"/>
      <w:marBottom w:val="0"/>
      <w:divBdr>
        <w:top w:val="none" w:sz="0" w:space="0" w:color="auto"/>
        <w:left w:val="none" w:sz="0" w:space="0" w:color="auto"/>
        <w:bottom w:val="none" w:sz="0" w:space="0" w:color="auto"/>
        <w:right w:val="none" w:sz="0" w:space="0" w:color="auto"/>
      </w:divBdr>
      <w:divsChild>
        <w:div w:id="1499734196">
          <w:marLeft w:val="0"/>
          <w:marRight w:val="0"/>
          <w:marTop w:val="251"/>
          <w:marBottom w:val="0"/>
          <w:divBdr>
            <w:top w:val="none" w:sz="0" w:space="0" w:color="auto"/>
            <w:left w:val="none" w:sz="0" w:space="0" w:color="auto"/>
            <w:bottom w:val="none" w:sz="0" w:space="0" w:color="auto"/>
            <w:right w:val="none" w:sz="0" w:space="0" w:color="auto"/>
          </w:divBdr>
          <w:divsChild>
            <w:div w:id="1499734197">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4">
      <w:marLeft w:val="0"/>
      <w:marRight w:val="0"/>
      <w:marTop w:val="0"/>
      <w:marBottom w:val="0"/>
      <w:divBdr>
        <w:top w:val="none" w:sz="0" w:space="0" w:color="auto"/>
        <w:left w:val="none" w:sz="0" w:space="0" w:color="auto"/>
        <w:bottom w:val="none" w:sz="0" w:space="0" w:color="auto"/>
        <w:right w:val="none" w:sz="0" w:space="0" w:color="auto"/>
      </w:divBdr>
      <w:divsChild>
        <w:div w:id="1499734199">
          <w:marLeft w:val="0"/>
          <w:marRight w:val="0"/>
          <w:marTop w:val="251"/>
          <w:marBottom w:val="0"/>
          <w:divBdr>
            <w:top w:val="none" w:sz="0" w:space="0" w:color="auto"/>
            <w:left w:val="none" w:sz="0" w:space="0" w:color="auto"/>
            <w:bottom w:val="none" w:sz="0" w:space="0" w:color="auto"/>
            <w:right w:val="none" w:sz="0" w:space="0" w:color="auto"/>
          </w:divBdr>
          <w:divsChild>
            <w:div w:id="1499734210">
              <w:marLeft w:val="0"/>
              <w:marRight w:val="-50"/>
              <w:marTop w:val="0"/>
              <w:marBottom w:val="0"/>
              <w:divBdr>
                <w:top w:val="single" w:sz="6" w:space="0" w:color="F4E7BB"/>
                <w:left w:val="single" w:sz="6" w:space="21" w:color="F4E7BB"/>
                <w:bottom w:val="single" w:sz="6" w:space="0" w:color="F4E7BB"/>
                <w:right w:val="single" w:sz="6" w:space="21" w:color="F4E7BB"/>
              </w:divBdr>
              <w:divsChild>
                <w:div w:id="1499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4215">
      <w:marLeft w:val="0"/>
      <w:marRight w:val="0"/>
      <w:marTop w:val="0"/>
      <w:marBottom w:val="0"/>
      <w:divBdr>
        <w:top w:val="none" w:sz="0" w:space="0" w:color="auto"/>
        <w:left w:val="none" w:sz="0" w:space="0" w:color="auto"/>
        <w:bottom w:val="none" w:sz="0" w:space="0" w:color="auto"/>
        <w:right w:val="none" w:sz="0" w:space="0" w:color="auto"/>
      </w:divBdr>
    </w:div>
    <w:div w:id="1510604906">
      <w:bodyDiv w:val="1"/>
      <w:marLeft w:val="0"/>
      <w:marRight w:val="0"/>
      <w:marTop w:val="0"/>
      <w:marBottom w:val="0"/>
      <w:divBdr>
        <w:top w:val="none" w:sz="0" w:space="0" w:color="auto"/>
        <w:left w:val="none" w:sz="0" w:space="0" w:color="auto"/>
        <w:bottom w:val="none" w:sz="0" w:space="0" w:color="auto"/>
        <w:right w:val="none" w:sz="0" w:space="0" w:color="auto"/>
      </w:divBdr>
    </w:div>
    <w:div w:id="1526822280">
      <w:bodyDiv w:val="1"/>
      <w:marLeft w:val="0"/>
      <w:marRight w:val="0"/>
      <w:marTop w:val="0"/>
      <w:marBottom w:val="0"/>
      <w:divBdr>
        <w:top w:val="none" w:sz="0" w:space="0" w:color="auto"/>
        <w:left w:val="none" w:sz="0" w:space="0" w:color="auto"/>
        <w:bottom w:val="none" w:sz="0" w:space="0" w:color="auto"/>
        <w:right w:val="none" w:sz="0" w:space="0" w:color="auto"/>
      </w:divBdr>
    </w:div>
    <w:div w:id="1569261881">
      <w:bodyDiv w:val="1"/>
      <w:marLeft w:val="0"/>
      <w:marRight w:val="0"/>
      <w:marTop w:val="0"/>
      <w:marBottom w:val="0"/>
      <w:divBdr>
        <w:top w:val="none" w:sz="0" w:space="0" w:color="auto"/>
        <w:left w:val="none" w:sz="0" w:space="0" w:color="auto"/>
        <w:bottom w:val="none" w:sz="0" w:space="0" w:color="auto"/>
        <w:right w:val="none" w:sz="0" w:space="0" w:color="auto"/>
      </w:divBdr>
      <w:divsChild>
        <w:div w:id="1421873926">
          <w:marLeft w:val="0"/>
          <w:marRight w:val="0"/>
          <w:marTop w:val="0"/>
          <w:marBottom w:val="0"/>
          <w:divBdr>
            <w:top w:val="none" w:sz="0" w:space="0" w:color="auto"/>
            <w:left w:val="none" w:sz="0" w:space="0" w:color="auto"/>
            <w:bottom w:val="none" w:sz="0" w:space="0" w:color="auto"/>
            <w:right w:val="none" w:sz="0" w:space="0" w:color="auto"/>
          </w:divBdr>
          <w:divsChild>
            <w:div w:id="493028544">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1617907588">
                  <w:marLeft w:val="0"/>
                  <w:marRight w:val="0"/>
                  <w:marTop w:val="0"/>
                  <w:marBottom w:val="0"/>
                  <w:divBdr>
                    <w:top w:val="none" w:sz="0" w:space="0" w:color="auto"/>
                    <w:left w:val="none" w:sz="0" w:space="0" w:color="auto"/>
                    <w:bottom w:val="none" w:sz="0" w:space="0" w:color="auto"/>
                    <w:right w:val="none" w:sz="0" w:space="0" w:color="auto"/>
                  </w:divBdr>
                  <w:divsChild>
                    <w:div w:id="424814530">
                      <w:marLeft w:val="0"/>
                      <w:marRight w:val="0"/>
                      <w:marTop w:val="0"/>
                      <w:marBottom w:val="0"/>
                      <w:divBdr>
                        <w:top w:val="none" w:sz="0" w:space="0" w:color="auto"/>
                        <w:left w:val="none" w:sz="0" w:space="0" w:color="auto"/>
                        <w:bottom w:val="none" w:sz="0" w:space="0" w:color="auto"/>
                        <w:right w:val="none" w:sz="0" w:space="0" w:color="auto"/>
                      </w:divBdr>
                      <w:divsChild>
                        <w:div w:id="473759920">
                          <w:marLeft w:val="0"/>
                          <w:marRight w:val="0"/>
                          <w:marTop w:val="0"/>
                          <w:marBottom w:val="0"/>
                          <w:divBdr>
                            <w:top w:val="none" w:sz="0" w:space="0" w:color="auto"/>
                            <w:left w:val="none" w:sz="0" w:space="0" w:color="auto"/>
                            <w:bottom w:val="none" w:sz="0" w:space="0" w:color="auto"/>
                            <w:right w:val="none" w:sz="0" w:space="0" w:color="auto"/>
                          </w:divBdr>
                        </w:div>
                        <w:div w:id="19883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620720425">
      <w:bodyDiv w:val="1"/>
      <w:marLeft w:val="0"/>
      <w:marRight w:val="0"/>
      <w:marTop w:val="0"/>
      <w:marBottom w:val="0"/>
      <w:divBdr>
        <w:top w:val="none" w:sz="0" w:space="0" w:color="auto"/>
        <w:left w:val="none" w:sz="0" w:space="0" w:color="auto"/>
        <w:bottom w:val="none" w:sz="0" w:space="0" w:color="auto"/>
        <w:right w:val="none" w:sz="0" w:space="0" w:color="auto"/>
      </w:divBdr>
    </w:div>
    <w:div w:id="1630744996">
      <w:bodyDiv w:val="1"/>
      <w:marLeft w:val="0"/>
      <w:marRight w:val="0"/>
      <w:marTop w:val="0"/>
      <w:marBottom w:val="0"/>
      <w:divBdr>
        <w:top w:val="none" w:sz="0" w:space="0" w:color="auto"/>
        <w:left w:val="none" w:sz="0" w:space="0" w:color="auto"/>
        <w:bottom w:val="none" w:sz="0" w:space="0" w:color="auto"/>
        <w:right w:val="none" w:sz="0" w:space="0" w:color="auto"/>
      </w:divBdr>
    </w:div>
    <w:div w:id="1631401644">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646399097">
      <w:bodyDiv w:val="1"/>
      <w:marLeft w:val="0"/>
      <w:marRight w:val="0"/>
      <w:marTop w:val="0"/>
      <w:marBottom w:val="0"/>
      <w:divBdr>
        <w:top w:val="none" w:sz="0" w:space="0" w:color="auto"/>
        <w:left w:val="none" w:sz="0" w:space="0" w:color="auto"/>
        <w:bottom w:val="none" w:sz="0" w:space="0" w:color="auto"/>
        <w:right w:val="none" w:sz="0" w:space="0" w:color="auto"/>
      </w:divBdr>
    </w:div>
    <w:div w:id="1657294625">
      <w:bodyDiv w:val="1"/>
      <w:marLeft w:val="0"/>
      <w:marRight w:val="0"/>
      <w:marTop w:val="0"/>
      <w:marBottom w:val="0"/>
      <w:divBdr>
        <w:top w:val="none" w:sz="0" w:space="0" w:color="auto"/>
        <w:left w:val="none" w:sz="0" w:space="0" w:color="auto"/>
        <w:bottom w:val="none" w:sz="0" w:space="0" w:color="auto"/>
        <w:right w:val="none" w:sz="0" w:space="0" w:color="auto"/>
      </w:divBdr>
    </w:div>
    <w:div w:id="1690253708">
      <w:bodyDiv w:val="1"/>
      <w:marLeft w:val="0"/>
      <w:marRight w:val="0"/>
      <w:marTop w:val="0"/>
      <w:marBottom w:val="0"/>
      <w:divBdr>
        <w:top w:val="none" w:sz="0" w:space="0" w:color="auto"/>
        <w:left w:val="none" w:sz="0" w:space="0" w:color="auto"/>
        <w:bottom w:val="none" w:sz="0" w:space="0" w:color="auto"/>
        <w:right w:val="none" w:sz="0" w:space="0" w:color="auto"/>
      </w:divBdr>
    </w:div>
    <w:div w:id="1714883835">
      <w:bodyDiv w:val="1"/>
      <w:marLeft w:val="0"/>
      <w:marRight w:val="0"/>
      <w:marTop w:val="0"/>
      <w:marBottom w:val="0"/>
      <w:divBdr>
        <w:top w:val="none" w:sz="0" w:space="0" w:color="auto"/>
        <w:left w:val="none" w:sz="0" w:space="0" w:color="auto"/>
        <w:bottom w:val="none" w:sz="0" w:space="0" w:color="auto"/>
        <w:right w:val="none" w:sz="0" w:space="0" w:color="auto"/>
      </w:divBdr>
    </w:div>
    <w:div w:id="1741440810">
      <w:bodyDiv w:val="1"/>
      <w:marLeft w:val="0"/>
      <w:marRight w:val="0"/>
      <w:marTop w:val="0"/>
      <w:marBottom w:val="0"/>
      <w:divBdr>
        <w:top w:val="none" w:sz="0" w:space="0" w:color="auto"/>
        <w:left w:val="none" w:sz="0" w:space="0" w:color="auto"/>
        <w:bottom w:val="none" w:sz="0" w:space="0" w:color="auto"/>
        <w:right w:val="none" w:sz="0" w:space="0" w:color="auto"/>
      </w:divBdr>
    </w:div>
    <w:div w:id="1766851217">
      <w:bodyDiv w:val="1"/>
      <w:marLeft w:val="0"/>
      <w:marRight w:val="0"/>
      <w:marTop w:val="0"/>
      <w:marBottom w:val="0"/>
      <w:divBdr>
        <w:top w:val="none" w:sz="0" w:space="0" w:color="auto"/>
        <w:left w:val="none" w:sz="0" w:space="0" w:color="auto"/>
        <w:bottom w:val="none" w:sz="0" w:space="0" w:color="auto"/>
        <w:right w:val="none" w:sz="0" w:space="0" w:color="auto"/>
      </w:divBdr>
    </w:div>
    <w:div w:id="1773739195">
      <w:bodyDiv w:val="1"/>
      <w:marLeft w:val="0"/>
      <w:marRight w:val="0"/>
      <w:marTop w:val="0"/>
      <w:marBottom w:val="0"/>
      <w:divBdr>
        <w:top w:val="none" w:sz="0" w:space="0" w:color="auto"/>
        <w:left w:val="none" w:sz="0" w:space="0" w:color="auto"/>
        <w:bottom w:val="none" w:sz="0" w:space="0" w:color="auto"/>
        <w:right w:val="none" w:sz="0" w:space="0" w:color="auto"/>
      </w:divBdr>
    </w:div>
    <w:div w:id="1778213063">
      <w:bodyDiv w:val="1"/>
      <w:marLeft w:val="0"/>
      <w:marRight w:val="0"/>
      <w:marTop w:val="0"/>
      <w:marBottom w:val="0"/>
      <w:divBdr>
        <w:top w:val="none" w:sz="0" w:space="0" w:color="auto"/>
        <w:left w:val="none" w:sz="0" w:space="0" w:color="auto"/>
        <w:bottom w:val="none" w:sz="0" w:space="0" w:color="auto"/>
        <w:right w:val="none" w:sz="0" w:space="0" w:color="auto"/>
      </w:divBdr>
    </w:div>
    <w:div w:id="1790195503">
      <w:bodyDiv w:val="1"/>
      <w:marLeft w:val="0"/>
      <w:marRight w:val="0"/>
      <w:marTop w:val="0"/>
      <w:marBottom w:val="0"/>
      <w:divBdr>
        <w:top w:val="none" w:sz="0" w:space="0" w:color="auto"/>
        <w:left w:val="none" w:sz="0" w:space="0" w:color="auto"/>
        <w:bottom w:val="none" w:sz="0" w:space="0" w:color="auto"/>
        <w:right w:val="none" w:sz="0" w:space="0" w:color="auto"/>
      </w:divBdr>
    </w:div>
    <w:div w:id="1803768584">
      <w:bodyDiv w:val="1"/>
      <w:marLeft w:val="0"/>
      <w:marRight w:val="0"/>
      <w:marTop w:val="0"/>
      <w:marBottom w:val="0"/>
      <w:divBdr>
        <w:top w:val="none" w:sz="0" w:space="0" w:color="auto"/>
        <w:left w:val="none" w:sz="0" w:space="0" w:color="auto"/>
        <w:bottom w:val="none" w:sz="0" w:space="0" w:color="auto"/>
        <w:right w:val="none" w:sz="0" w:space="0" w:color="auto"/>
      </w:divBdr>
    </w:div>
    <w:div w:id="1902907953">
      <w:bodyDiv w:val="1"/>
      <w:marLeft w:val="0"/>
      <w:marRight w:val="0"/>
      <w:marTop w:val="0"/>
      <w:marBottom w:val="0"/>
      <w:divBdr>
        <w:top w:val="none" w:sz="0" w:space="0" w:color="auto"/>
        <w:left w:val="none" w:sz="0" w:space="0" w:color="auto"/>
        <w:bottom w:val="none" w:sz="0" w:space="0" w:color="auto"/>
        <w:right w:val="none" w:sz="0" w:space="0" w:color="auto"/>
      </w:divBdr>
    </w:div>
    <w:div w:id="1925995494">
      <w:bodyDiv w:val="1"/>
      <w:marLeft w:val="0"/>
      <w:marRight w:val="0"/>
      <w:marTop w:val="0"/>
      <w:marBottom w:val="0"/>
      <w:divBdr>
        <w:top w:val="none" w:sz="0" w:space="0" w:color="auto"/>
        <w:left w:val="none" w:sz="0" w:space="0" w:color="auto"/>
        <w:bottom w:val="none" w:sz="0" w:space="0" w:color="auto"/>
        <w:right w:val="none" w:sz="0" w:space="0" w:color="auto"/>
      </w:divBdr>
    </w:div>
    <w:div w:id="1962224238">
      <w:bodyDiv w:val="1"/>
      <w:marLeft w:val="0"/>
      <w:marRight w:val="0"/>
      <w:marTop w:val="0"/>
      <w:marBottom w:val="0"/>
      <w:divBdr>
        <w:top w:val="none" w:sz="0" w:space="0" w:color="auto"/>
        <w:left w:val="none" w:sz="0" w:space="0" w:color="auto"/>
        <w:bottom w:val="none" w:sz="0" w:space="0" w:color="auto"/>
        <w:right w:val="none" w:sz="0" w:space="0" w:color="auto"/>
      </w:divBdr>
    </w:div>
    <w:div w:id="1964073431">
      <w:bodyDiv w:val="1"/>
      <w:marLeft w:val="0"/>
      <w:marRight w:val="0"/>
      <w:marTop w:val="0"/>
      <w:marBottom w:val="0"/>
      <w:divBdr>
        <w:top w:val="none" w:sz="0" w:space="0" w:color="auto"/>
        <w:left w:val="none" w:sz="0" w:space="0" w:color="auto"/>
        <w:bottom w:val="none" w:sz="0" w:space="0" w:color="auto"/>
        <w:right w:val="none" w:sz="0" w:space="0" w:color="auto"/>
      </w:divBdr>
    </w:div>
    <w:div w:id="1965765563">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19503264">
      <w:bodyDiv w:val="1"/>
      <w:marLeft w:val="0"/>
      <w:marRight w:val="0"/>
      <w:marTop w:val="0"/>
      <w:marBottom w:val="0"/>
      <w:divBdr>
        <w:top w:val="none" w:sz="0" w:space="0" w:color="auto"/>
        <w:left w:val="none" w:sz="0" w:space="0" w:color="auto"/>
        <w:bottom w:val="none" w:sz="0" w:space="0" w:color="auto"/>
        <w:right w:val="none" w:sz="0" w:space="0" w:color="auto"/>
      </w:divBdr>
    </w:div>
    <w:div w:id="2032416588">
      <w:bodyDiv w:val="1"/>
      <w:marLeft w:val="0"/>
      <w:marRight w:val="0"/>
      <w:marTop w:val="0"/>
      <w:marBottom w:val="0"/>
      <w:divBdr>
        <w:top w:val="none" w:sz="0" w:space="0" w:color="auto"/>
        <w:left w:val="none" w:sz="0" w:space="0" w:color="auto"/>
        <w:bottom w:val="none" w:sz="0" w:space="0" w:color="auto"/>
        <w:right w:val="none" w:sz="0" w:space="0" w:color="auto"/>
      </w:divBdr>
    </w:div>
    <w:div w:id="2038508109">
      <w:bodyDiv w:val="1"/>
      <w:marLeft w:val="0"/>
      <w:marRight w:val="0"/>
      <w:marTop w:val="0"/>
      <w:marBottom w:val="0"/>
      <w:divBdr>
        <w:top w:val="none" w:sz="0" w:space="0" w:color="auto"/>
        <w:left w:val="none" w:sz="0" w:space="0" w:color="auto"/>
        <w:bottom w:val="none" w:sz="0" w:space="0" w:color="auto"/>
        <w:right w:val="none" w:sz="0" w:space="0" w:color="auto"/>
      </w:divBdr>
    </w:div>
    <w:div w:id="2039574404">
      <w:bodyDiv w:val="1"/>
      <w:marLeft w:val="0"/>
      <w:marRight w:val="0"/>
      <w:marTop w:val="0"/>
      <w:marBottom w:val="0"/>
      <w:divBdr>
        <w:top w:val="none" w:sz="0" w:space="0" w:color="auto"/>
        <w:left w:val="none" w:sz="0" w:space="0" w:color="auto"/>
        <w:bottom w:val="none" w:sz="0" w:space="0" w:color="auto"/>
        <w:right w:val="none" w:sz="0" w:space="0" w:color="auto"/>
      </w:divBdr>
    </w:div>
    <w:div w:id="2057508454">
      <w:bodyDiv w:val="1"/>
      <w:marLeft w:val="0"/>
      <w:marRight w:val="0"/>
      <w:marTop w:val="0"/>
      <w:marBottom w:val="0"/>
      <w:divBdr>
        <w:top w:val="none" w:sz="0" w:space="0" w:color="auto"/>
        <w:left w:val="none" w:sz="0" w:space="0" w:color="auto"/>
        <w:bottom w:val="none" w:sz="0" w:space="0" w:color="auto"/>
        <w:right w:val="none" w:sz="0" w:space="0" w:color="auto"/>
      </w:divBdr>
      <w:divsChild>
        <w:div w:id="464272618">
          <w:marLeft w:val="0"/>
          <w:marRight w:val="0"/>
          <w:marTop w:val="251"/>
          <w:marBottom w:val="0"/>
          <w:divBdr>
            <w:top w:val="none" w:sz="0" w:space="0" w:color="auto"/>
            <w:left w:val="none" w:sz="0" w:space="0" w:color="auto"/>
            <w:bottom w:val="none" w:sz="0" w:space="0" w:color="auto"/>
            <w:right w:val="none" w:sz="0" w:space="0" w:color="auto"/>
          </w:divBdr>
          <w:divsChild>
            <w:div w:id="482351804">
              <w:marLeft w:val="0"/>
              <w:marRight w:val="-50"/>
              <w:marTop w:val="0"/>
              <w:marBottom w:val="0"/>
              <w:divBdr>
                <w:top w:val="single" w:sz="6" w:space="0" w:color="F4E7BB"/>
                <w:left w:val="single" w:sz="6" w:space="21" w:color="F4E7BB"/>
                <w:bottom w:val="single" w:sz="6" w:space="0" w:color="F4E7BB"/>
                <w:right w:val="single" w:sz="6" w:space="21" w:color="F4E7BB"/>
              </w:divBdr>
              <w:divsChild>
                <w:div w:id="1610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3656">
      <w:bodyDiv w:val="1"/>
      <w:marLeft w:val="0"/>
      <w:marRight w:val="0"/>
      <w:marTop w:val="0"/>
      <w:marBottom w:val="0"/>
      <w:divBdr>
        <w:top w:val="none" w:sz="0" w:space="0" w:color="auto"/>
        <w:left w:val="none" w:sz="0" w:space="0" w:color="auto"/>
        <w:bottom w:val="none" w:sz="0" w:space="0" w:color="auto"/>
        <w:right w:val="none" w:sz="0" w:space="0" w:color="auto"/>
      </w:divBdr>
    </w:div>
    <w:div w:id="2065716744">
      <w:bodyDiv w:val="1"/>
      <w:marLeft w:val="0"/>
      <w:marRight w:val="0"/>
      <w:marTop w:val="0"/>
      <w:marBottom w:val="0"/>
      <w:divBdr>
        <w:top w:val="none" w:sz="0" w:space="0" w:color="auto"/>
        <w:left w:val="none" w:sz="0" w:space="0" w:color="auto"/>
        <w:bottom w:val="none" w:sz="0" w:space="0" w:color="auto"/>
        <w:right w:val="none" w:sz="0" w:space="0" w:color="auto"/>
      </w:divBdr>
      <w:divsChild>
        <w:div w:id="886835787">
          <w:marLeft w:val="0"/>
          <w:marRight w:val="0"/>
          <w:marTop w:val="0"/>
          <w:marBottom w:val="0"/>
          <w:divBdr>
            <w:top w:val="none" w:sz="0" w:space="0" w:color="auto"/>
            <w:left w:val="none" w:sz="0" w:space="0" w:color="auto"/>
            <w:bottom w:val="none" w:sz="0" w:space="0" w:color="auto"/>
            <w:right w:val="none" w:sz="0" w:space="0" w:color="auto"/>
          </w:divBdr>
        </w:div>
      </w:divsChild>
    </w:div>
    <w:div w:id="2067601673">
      <w:bodyDiv w:val="1"/>
      <w:marLeft w:val="0"/>
      <w:marRight w:val="0"/>
      <w:marTop w:val="0"/>
      <w:marBottom w:val="0"/>
      <w:divBdr>
        <w:top w:val="none" w:sz="0" w:space="0" w:color="auto"/>
        <w:left w:val="none" w:sz="0" w:space="0" w:color="auto"/>
        <w:bottom w:val="none" w:sz="0" w:space="0" w:color="auto"/>
        <w:right w:val="none" w:sz="0" w:space="0" w:color="auto"/>
      </w:divBdr>
    </w:div>
    <w:div w:id="2091535790">
      <w:bodyDiv w:val="1"/>
      <w:marLeft w:val="0"/>
      <w:marRight w:val="0"/>
      <w:marTop w:val="0"/>
      <w:marBottom w:val="0"/>
      <w:divBdr>
        <w:top w:val="none" w:sz="0" w:space="0" w:color="auto"/>
        <w:left w:val="none" w:sz="0" w:space="0" w:color="auto"/>
        <w:bottom w:val="none" w:sz="0" w:space="0" w:color="auto"/>
        <w:right w:val="none" w:sz="0" w:space="0" w:color="auto"/>
      </w:divBdr>
    </w:div>
    <w:div w:id="2104034262">
      <w:bodyDiv w:val="1"/>
      <w:marLeft w:val="0"/>
      <w:marRight w:val="0"/>
      <w:marTop w:val="0"/>
      <w:marBottom w:val="0"/>
      <w:divBdr>
        <w:top w:val="none" w:sz="0" w:space="0" w:color="auto"/>
        <w:left w:val="none" w:sz="0" w:space="0" w:color="auto"/>
        <w:bottom w:val="none" w:sz="0" w:space="0" w:color="auto"/>
        <w:right w:val="none" w:sz="0" w:space="0" w:color="auto"/>
      </w:divBdr>
      <w:divsChild>
        <w:div w:id="602953977">
          <w:marLeft w:val="0"/>
          <w:marRight w:val="0"/>
          <w:marTop w:val="251"/>
          <w:marBottom w:val="0"/>
          <w:divBdr>
            <w:top w:val="none" w:sz="0" w:space="0" w:color="auto"/>
            <w:left w:val="none" w:sz="0" w:space="0" w:color="auto"/>
            <w:bottom w:val="none" w:sz="0" w:space="0" w:color="auto"/>
            <w:right w:val="none" w:sz="0" w:space="0" w:color="auto"/>
          </w:divBdr>
          <w:divsChild>
            <w:div w:id="1761288409">
              <w:marLeft w:val="0"/>
              <w:marRight w:val="-50"/>
              <w:marTop w:val="0"/>
              <w:marBottom w:val="0"/>
              <w:divBdr>
                <w:top w:val="single" w:sz="6" w:space="0" w:color="F4E7BB"/>
                <w:left w:val="single" w:sz="6" w:space="21" w:color="F4E7BB"/>
                <w:bottom w:val="single" w:sz="6" w:space="0" w:color="F4E7BB"/>
                <w:right w:val="single" w:sz="6" w:space="21" w:color="F4E7BB"/>
              </w:divBdr>
              <w:divsChild>
                <w:div w:id="739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3765">
      <w:bodyDiv w:val="1"/>
      <w:marLeft w:val="0"/>
      <w:marRight w:val="0"/>
      <w:marTop w:val="0"/>
      <w:marBottom w:val="0"/>
      <w:divBdr>
        <w:top w:val="none" w:sz="0" w:space="0" w:color="auto"/>
        <w:left w:val="none" w:sz="0" w:space="0" w:color="auto"/>
        <w:bottom w:val="none" w:sz="0" w:space="0" w:color="auto"/>
        <w:right w:val="none" w:sz="0" w:space="0" w:color="auto"/>
      </w:divBdr>
    </w:div>
    <w:div w:id="2131244281">
      <w:bodyDiv w:val="1"/>
      <w:marLeft w:val="0"/>
      <w:marRight w:val="0"/>
      <w:marTop w:val="0"/>
      <w:marBottom w:val="0"/>
      <w:divBdr>
        <w:top w:val="none" w:sz="0" w:space="0" w:color="auto"/>
        <w:left w:val="none" w:sz="0" w:space="0" w:color="auto"/>
        <w:bottom w:val="none" w:sz="0" w:space="0" w:color="auto"/>
        <w:right w:val="none" w:sz="0" w:space="0" w:color="auto"/>
      </w:divBdr>
    </w:div>
    <w:div w:id="2132280013">
      <w:bodyDiv w:val="1"/>
      <w:marLeft w:val="0"/>
      <w:marRight w:val="0"/>
      <w:marTop w:val="0"/>
      <w:marBottom w:val="0"/>
      <w:divBdr>
        <w:top w:val="none" w:sz="0" w:space="0" w:color="auto"/>
        <w:left w:val="none" w:sz="0" w:space="0" w:color="auto"/>
        <w:bottom w:val="none" w:sz="0" w:space="0" w:color="auto"/>
        <w:right w:val="none" w:sz="0" w:space="0" w:color="auto"/>
      </w:divBdr>
    </w:div>
    <w:div w:id="21384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wmf"/><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f2b401c-8738-4b95-83fb-8eac1f9be5aa">
      <Terms xmlns="http://schemas.microsoft.com/office/infopath/2007/PartnerControls"/>
    </lcf76f155ced4ddcb4097134ff3c332f>
    <TaxCatchAll xmlns="4b0062b6-d74d-46a7-9652-878d98df19f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FA225C2C6F6CC41A9145DC7F6ABD8F1" ma:contentTypeVersion="14" ma:contentTypeDescription="Crie um novo documento." ma:contentTypeScope="" ma:versionID="4b0271dd58ba4f5a6d92fb4791b6050c">
  <xsd:schema xmlns:xsd="http://www.w3.org/2001/XMLSchema" xmlns:xs="http://www.w3.org/2001/XMLSchema" xmlns:p="http://schemas.microsoft.com/office/2006/metadata/properties" xmlns:ns2="df2b401c-8738-4b95-83fb-8eac1f9be5aa" xmlns:ns3="4b0062b6-d74d-46a7-9652-878d98df19fd" targetNamespace="http://schemas.microsoft.com/office/2006/metadata/properties" ma:root="true" ma:fieldsID="67ff2438b3734b121f390142e20fa664" ns2:_="" ns3:_="">
    <xsd:import namespace="df2b401c-8738-4b95-83fb-8eac1f9be5aa"/>
    <xsd:import namespace="4b0062b6-d74d-46a7-9652-878d98df19f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2b401c-8738-4b95-83fb-8eac1f9be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Marcações de imagem" ma:readOnly="false" ma:fieldId="{5cf76f15-5ced-4ddc-b409-7134ff3c332f}" ma:taxonomyMulti="true" ma:sspId="44ba6fe4-c103-456d-9975-d8c0a32ef3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b0062b6-d74d-46a7-9652-878d98df19fd"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element name="TaxCatchAll" ma:index="21" nillable="true" ma:displayName="Taxonomy Catch All Column" ma:hidden="true" ma:list="{f84da227-53d8-415c-8bf5-a0c9dc8efa39}" ma:internalName="TaxCatchAll" ma:showField="CatchAllData" ma:web="4b0062b6-d74d-46a7-9652-878d98df1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p r o p e r t i e s   x m l n s = " h t t p : / / w w w . i m a n a g e . c o m / w o r k / x m l s c h e m a " >  
     < d o c u m e n t i d > J U R _ S P ! 3 4 1 8 4 3 5 7 . 2 < / d o c u m e n t i d >  
     < s e n d e r i d > H S N < / s e n d e r i d >  
     < s e n d e r e m a i l > T A M B R O S A N O @ P N . C O M . B R < / s e n d e r e m a i l >  
     < l a s t m o d i f i e d > 2 0 1 9 - 0 7 - 3 0 T 2 0 : 3 9 : 0 0 . 0 0 0 0 0 0 0 - 0 3 : 0 0 < / l a s t m o d i f i e d >  
     < d a t a b a s e > J U R _ S P < / d a t a b a s e >  
 < / p r o p e r t i e s > 
</file>

<file path=customXml/item6.xml>��< ? x m l   v e r s i o n = " 1 . 0 "   e n c o d i n g = " u t f - 1 6 " ? > < p r o p e r t i e s   x m l n s = " h t t p : / / w w w . i m a n a g e . c o m / w o r k / x m l s c h e m a " >  
     < d o c u m e n t i d > D O C S ! 2 2 7 7 3 7 8 . 2 < / d o c u m e n t i d >  
     < s e n d e r i d > M A R C E L O . C O S A C < / s e n d e r i d >  
     < s e n d e r e m a i l > M A R C E L O . C O S A C @ M A D R O N A L A W . C O M . B R < / s e n d e r e m a i l >  
     < l a s t m o d i f i e d > 2 0 2 2 - 0 8 - 1 5 T 1 6 : 0 4 : 0 0 . 0 0 0 0 0 0 0 - 0 3 : 0 0 < / l a s t m o d i f i e d >  
     < d a t a b a s e > D O C S < / d a t a b a s e >  
 < / p r o p e r t i e s > 
</file>

<file path=customXml/itemProps1.xml><?xml version="1.0" encoding="utf-8"?>
<ds:datastoreItem xmlns:ds="http://schemas.openxmlformats.org/officeDocument/2006/customXml" ds:itemID="{A4BEE4D6-AE25-4C5D-B471-9861432CB9CC}">
  <ds:schemaRefs>
    <ds:schemaRef ds:uri="http://schemas.microsoft.com/office/2006/metadata/properties"/>
    <ds:schemaRef ds:uri="http://schemas.microsoft.com/office/infopath/2007/PartnerControls"/>
    <ds:schemaRef ds:uri="df2b401c-8738-4b95-83fb-8eac1f9be5aa"/>
    <ds:schemaRef ds:uri="4b0062b6-d74d-46a7-9652-878d98df19fd"/>
  </ds:schemaRefs>
</ds:datastoreItem>
</file>

<file path=customXml/itemProps2.xml><?xml version="1.0" encoding="utf-8"?>
<ds:datastoreItem xmlns:ds="http://schemas.openxmlformats.org/officeDocument/2006/customXml" ds:itemID="{36BFACCE-A6E1-4310-9862-9504D627244A}">
  <ds:schemaRefs>
    <ds:schemaRef ds:uri="http://schemas.openxmlformats.org/officeDocument/2006/bibliography"/>
  </ds:schemaRefs>
</ds:datastoreItem>
</file>

<file path=customXml/itemProps3.xml><?xml version="1.0" encoding="utf-8"?>
<ds:datastoreItem xmlns:ds="http://schemas.openxmlformats.org/officeDocument/2006/customXml" ds:itemID="{DB71BBB9-3AD4-4B57-9C05-4160543A90CA}">
  <ds:schemaRefs>
    <ds:schemaRef ds:uri="http://schemas.microsoft.com/sharepoint/v3/contenttype/forms"/>
  </ds:schemaRefs>
</ds:datastoreItem>
</file>

<file path=customXml/itemProps4.xml><?xml version="1.0" encoding="utf-8"?>
<ds:datastoreItem xmlns:ds="http://schemas.openxmlformats.org/officeDocument/2006/customXml" ds:itemID="{D7A75677-BBE3-4AB3-8324-988465C66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2b401c-8738-4b95-83fb-8eac1f9be5aa"/>
    <ds:schemaRef ds:uri="4b0062b6-d74d-46a7-9652-878d98df1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1647E6-BC84-458F-B0C9-DDC5A1115A4F}">
  <ds:schemaRefs>
    <ds:schemaRef ds:uri="http://www.imanage.com/work/xmlschema"/>
  </ds:schemaRefs>
</ds:datastoreItem>
</file>

<file path=customXml/itemProps6.xml><?xml version="1.0" encoding="utf-8"?>
<ds:datastoreItem xmlns:ds="http://schemas.openxmlformats.org/officeDocument/2006/customXml" ds:itemID="{A5E66DDE-893D-45F9-AE34-2CE7BE17D02B}">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72</Pages>
  <Words>24655</Words>
  <Characters>133139</Characters>
  <Application>Microsoft Office Word</Application>
  <DocSecurity>0</DocSecurity>
  <Lines>1109</Lines>
  <Paragraphs>314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Demarest Advogados</dc:creator>
  <cp:keywords/>
  <dc:description/>
  <cp:lastModifiedBy>Philippe Hollanda - Oliveira Trust</cp:lastModifiedBy>
  <cp:revision>4</cp:revision>
  <cp:lastPrinted>2021-06-02T09:01:00Z</cp:lastPrinted>
  <dcterms:created xsi:type="dcterms:W3CDTF">2022-08-17T12:52:00Z</dcterms:created>
  <dcterms:modified xsi:type="dcterms:W3CDTF">2022-08-17T13:37:00Z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GEAAO+/T9t20xwnBFHFwY6P6Luxq9QXAaBrlrz3900KW9x6AfHepeLWB+Rn9uLR7opoq/CvK4Sl0czST
4oU5P6FmMZHut1OtIREIDUsovTM+Pf/JGqlHqbebdkxsTolTIwFqcDjhb7UkIdsFj4LDEQVCfAQE
6a6jucQF7imf81+TJKSrfp8LXykBkzeU62PoUR9NPopZDqR3OiQnt//yX4jaTodpaBgxov6dnaeA
PENSKrl2KlX7DqSaI</vt:lpwstr>
  </property>
  <property fmtid="{D5CDD505-2E9C-101B-9397-08002B2CF9AE}" pid="3" name="MAIL_MSG_ID2">
    <vt:lpwstr>8TzfbfWfxc7</vt:lpwstr>
  </property>
  <property fmtid="{D5CDD505-2E9C-101B-9397-08002B2CF9AE}" pid="4" name="RESPONSE_SENDER_NAME">
    <vt:lpwstr>gAAAdya76B99d4hLGUR1rQ+8TxTv0GGEPdix</vt:lpwstr>
  </property>
  <property fmtid="{D5CDD505-2E9C-101B-9397-08002B2CF9AE}" pid="5" name="EMAIL_OWNER_ADDRESS">
    <vt:lpwstr>4AAAMz5NUQ6P8J83OOie7BSXDMMbXK8U4cG6FOmdWOfwPaTDN+FMGJ+wfA==</vt:lpwstr>
  </property>
  <property fmtid="{D5CDD505-2E9C-101B-9397-08002B2CF9AE}" pid="6" name="_dlc_DocId">
    <vt:lpwstr>57ZY53RMA37K-34-28781</vt:lpwstr>
  </property>
  <property fmtid="{D5CDD505-2E9C-101B-9397-08002B2CF9AE}" pid="7" name="_dlc_DocIdUrl">
    <vt:lpwstr>http://intranet/restrictedarea/Legal/brasil/_layouts/15/DocIdRedir.aspx?ID=57ZY53RMA37K-34-28781, 57ZY53RMA37K-34-28781</vt:lpwstr>
  </property>
  <property fmtid="{D5CDD505-2E9C-101B-9397-08002B2CF9AE}" pid="8" name="_NewReviewCycle">
    <vt:lpwstr/>
  </property>
  <property fmtid="{D5CDD505-2E9C-101B-9397-08002B2CF9AE}" pid="9" name="iManageFooter">
    <vt:lpwstr>KLA - 7937136v51</vt:lpwstr>
  </property>
  <property fmtid="{D5CDD505-2E9C-101B-9397-08002B2CF9AE}" pid="10" name="MediaServiceImageTags">
    <vt:lpwstr/>
  </property>
  <property fmtid="{D5CDD505-2E9C-101B-9397-08002B2CF9AE}" pid="11" name="ContentTypeId">
    <vt:lpwstr>0x0101007081F2538C04AF468B8E8645125A0222</vt:lpwstr>
  </property>
</Properties>
</file>
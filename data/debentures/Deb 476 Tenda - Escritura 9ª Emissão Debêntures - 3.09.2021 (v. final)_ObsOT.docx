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E16B" w14:textId="77777777" w:rsidR="00DB3A1C" w:rsidRPr="004F5513" w:rsidRDefault="00DB3A1C" w:rsidP="00323BDE">
      <w:pPr>
        <w:spacing w:afterLines="80" w:after="192"/>
        <w:rPr>
          <w:smallCaps/>
          <w:sz w:val="24"/>
          <w:szCs w:val="24"/>
        </w:rPr>
      </w:pPr>
    </w:p>
    <w:p w14:paraId="37DDACDC" w14:textId="204C6947" w:rsidR="00497D2E" w:rsidRPr="004F5513" w:rsidRDefault="00497D2E" w:rsidP="00205BE9">
      <w:pPr>
        <w:spacing w:afterLines="80" w:after="192"/>
        <w:jc w:val="center"/>
        <w:rPr>
          <w:sz w:val="24"/>
          <w:szCs w:val="24"/>
        </w:rPr>
      </w:pPr>
      <w:r w:rsidRPr="004F5513">
        <w:rPr>
          <w:smallCaps/>
          <w:sz w:val="24"/>
          <w:szCs w:val="24"/>
        </w:rPr>
        <w:t>Instrumento Particular de Escritura de Emissão Pública de</w:t>
      </w:r>
      <w:r w:rsidRPr="004F5513">
        <w:rPr>
          <w:smallCaps/>
          <w:sz w:val="24"/>
          <w:szCs w:val="24"/>
        </w:rPr>
        <w:br/>
        <w:t>Debêntures Simples, Não Conversíveis em Ações, da</w:t>
      </w:r>
      <w:r w:rsidRPr="004F5513">
        <w:rPr>
          <w:smallCaps/>
          <w:sz w:val="24"/>
          <w:szCs w:val="24"/>
        </w:rPr>
        <w:br/>
        <w:t xml:space="preserve">Espécie </w:t>
      </w:r>
      <w:r w:rsidR="00630141" w:rsidRPr="004F5513">
        <w:rPr>
          <w:smallCaps/>
          <w:sz w:val="24"/>
          <w:szCs w:val="24"/>
        </w:rPr>
        <w:t xml:space="preserve">Quirografária, </w:t>
      </w:r>
      <w:r w:rsidRPr="004F5513">
        <w:rPr>
          <w:smallCaps/>
          <w:sz w:val="24"/>
          <w:szCs w:val="24"/>
        </w:rPr>
        <w:t>da</w:t>
      </w:r>
      <w:r w:rsidRPr="004F5513">
        <w:rPr>
          <w:smallCaps/>
          <w:sz w:val="24"/>
          <w:szCs w:val="24"/>
        </w:rPr>
        <w:br/>
      </w:r>
      <w:r w:rsidR="008B448C" w:rsidRPr="004F5513">
        <w:rPr>
          <w:smallCaps/>
          <w:sz w:val="24"/>
          <w:szCs w:val="24"/>
          <w:u w:val="single"/>
        </w:rPr>
        <w:t>9</w:t>
      </w:r>
      <w:r w:rsidR="001511BA" w:rsidRPr="004F5513">
        <w:rPr>
          <w:smallCaps/>
          <w:sz w:val="24"/>
          <w:szCs w:val="24"/>
          <w:u w:val="single"/>
        </w:rPr>
        <w:t>ª (</w:t>
      </w:r>
      <w:r w:rsidR="008B448C" w:rsidRPr="004F5513">
        <w:rPr>
          <w:smallCaps/>
          <w:sz w:val="24"/>
          <w:szCs w:val="24"/>
          <w:u w:val="single"/>
        </w:rPr>
        <w:t>Nona</w:t>
      </w:r>
      <w:r w:rsidR="001511BA" w:rsidRPr="004F5513">
        <w:rPr>
          <w:smallCaps/>
          <w:sz w:val="24"/>
          <w:szCs w:val="24"/>
          <w:u w:val="single"/>
        </w:rPr>
        <w:t>)</w:t>
      </w:r>
      <w:r w:rsidR="004F1709" w:rsidRPr="004F5513">
        <w:rPr>
          <w:smallCaps/>
          <w:sz w:val="24"/>
          <w:szCs w:val="24"/>
          <w:u w:val="single"/>
        </w:rPr>
        <w:t xml:space="preserve"> </w:t>
      </w:r>
      <w:r w:rsidRPr="004F5513">
        <w:rPr>
          <w:smallCaps/>
          <w:sz w:val="24"/>
          <w:szCs w:val="24"/>
          <w:u w:val="single"/>
        </w:rPr>
        <w:t>Emissão de</w:t>
      </w:r>
      <w:r w:rsidR="0062401F" w:rsidRPr="004F5513">
        <w:rPr>
          <w:smallCaps/>
          <w:sz w:val="24"/>
          <w:szCs w:val="24"/>
          <w:u w:val="single"/>
        </w:rPr>
        <w:t xml:space="preserve"> </w:t>
      </w:r>
      <w:r w:rsidR="0082759C" w:rsidRPr="004F5513">
        <w:rPr>
          <w:smallCaps/>
          <w:sz w:val="24"/>
          <w:szCs w:val="24"/>
          <w:u w:val="single"/>
        </w:rPr>
        <w:t>Construtora Tenda</w:t>
      </w:r>
      <w:r w:rsidR="004C468A" w:rsidRPr="004F5513">
        <w:rPr>
          <w:smallCaps/>
          <w:sz w:val="24"/>
          <w:szCs w:val="24"/>
          <w:u w:val="single"/>
        </w:rPr>
        <w:t> </w:t>
      </w:r>
      <w:r w:rsidR="00170F3B" w:rsidRPr="004F5513">
        <w:rPr>
          <w:smallCaps/>
          <w:sz w:val="24"/>
          <w:szCs w:val="24"/>
          <w:u w:val="single"/>
        </w:rPr>
        <w:t>S.A.</w:t>
      </w:r>
    </w:p>
    <w:p w14:paraId="4E3D5434" w14:textId="39EC1957" w:rsidR="00823BE1" w:rsidRPr="004F5513" w:rsidRDefault="00823BE1" w:rsidP="00205BE9">
      <w:pPr>
        <w:spacing w:afterLines="80" w:after="192"/>
        <w:rPr>
          <w:sz w:val="24"/>
          <w:szCs w:val="24"/>
        </w:rPr>
      </w:pPr>
    </w:p>
    <w:p w14:paraId="21D43864" w14:textId="073886A5" w:rsidR="004C0D35" w:rsidRPr="004F5513" w:rsidRDefault="004C0D35" w:rsidP="00205BE9">
      <w:pPr>
        <w:spacing w:afterLines="80" w:after="192"/>
        <w:rPr>
          <w:sz w:val="24"/>
          <w:szCs w:val="24"/>
        </w:rPr>
      </w:pPr>
      <w:r w:rsidRPr="004F5513">
        <w:rPr>
          <w:sz w:val="24"/>
          <w:szCs w:val="24"/>
        </w:rPr>
        <w:t xml:space="preserve">Celebram este </w:t>
      </w:r>
      <w:r w:rsidR="00667875" w:rsidRPr="004F5513">
        <w:rPr>
          <w:sz w:val="24"/>
          <w:szCs w:val="24"/>
        </w:rPr>
        <w:t>"</w:t>
      </w:r>
      <w:r w:rsidRPr="004F5513">
        <w:rPr>
          <w:i/>
          <w:iCs/>
          <w:sz w:val="24"/>
          <w:szCs w:val="24"/>
        </w:rPr>
        <w:t xml:space="preserve">Instrumento Particular de Escritura de Emissão Pública de </w:t>
      </w:r>
      <w:bookmarkStart w:id="0" w:name="_Hlk64561366"/>
      <w:r w:rsidRPr="004F5513">
        <w:rPr>
          <w:i/>
          <w:iCs/>
          <w:sz w:val="24"/>
          <w:szCs w:val="24"/>
        </w:rPr>
        <w:t xml:space="preserve">Debêntures Simples, Não Conversíveis em Ações, </w:t>
      </w:r>
      <w:r w:rsidR="003A0759" w:rsidRPr="004F5513">
        <w:rPr>
          <w:i/>
          <w:iCs/>
          <w:sz w:val="24"/>
          <w:szCs w:val="24"/>
        </w:rPr>
        <w:t>da Espécie Quirografária</w:t>
      </w:r>
      <w:r w:rsidR="00E34F62" w:rsidRPr="004F5513">
        <w:rPr>
          <w:i/>
          <w:iCs/>
          <w:sz w:val="24"/>
          <w:szCs w:val="24"/>
        </w:rPr>
        <w:t xml:space="preserve">, </w:t>
      </w:r>
      <w:r w:rsidR="006E08AC" w:rsidRPr="004F5513">
        <w:rPr>
          <w:i/>
          <w:iCs/>
          <w:sz w:val="24"/>
          <w:szCs w:val="24"/>
        </w:rPr>
        <w:t xml:space="preserve">da </w:t>
      </w:r>
      <w:r w:rsidR="008B448C" w:rsidRPr="004F5513">
        <w:rPr>
          <w:i/>
          <w:iCs/>
          <w:sz w:val="24"/>
          <w:szCs w:val="24"/>
        </w:rPr>
        <w:t>9</w:t>
      </w:r>
      <w:r w:rsidR="001511BA" w:rsidRPr="004F5513">
        <w:rPr>
          <w:i/>
          <w:iCs/>
          <w:sz w:val="24"/>
          <w:szCs w:val="24"/>
        </w:rPr>
        <w:t>ª (</w:t>
      </w:r>
      <w:r w:rsidR="008B448C" w:rsidRPr="004F5513">
        <w:rPr>
          <w:i/>
          <w:iCs/>
          <w:sz w:val="24"/>
          <w:szCs w:val="24"/>
        </w:rPr>
        <w:t>Nona</w:t>
      </w:r>
      <w:r w:rsidR="001511BA" w:rsidRPr="004F5513">
        <w:rPr>
          <w:i/>
          <w:iCs/>
          <w:sz w:val="24"/>
          <w:szCs w:val="24"/>
        </w:rPr>
        <w:t>)</w:t>
      </w:r>
      <w:r w:rsidR="006E08AC" w:rsidRPr="004F5513">
        <w:rPr>
          <w:i/>
          <w:iCs/>
          <w:sz w:val="24"/>
          <w:szCs w:val="24"/>
        </w:rPr>
        <w:t xml:space="preserve"> Emissão </w:t>
      </w:r>
      <w:r w:rsidRPr="004F5513">
        <w:rPr>
          <w:i/>
          <w:iCs/>
          <w:snapToGrid w:val="0"/>
          <w:sz w:val="24"/>
          <w:szCs w:val="24"/>
        </w:rPr>
        <w:t xml:space="preserve">de </w:t>
      </w:r>
      <w:r w:rsidR="006271A7" w:rsidRPr="004F5513">
        <w:rPr>
          <w:i/>
          <w:iCs/>
          <w:snapToGrid w:val="0"/>
          <w:sz w:val="24"/>
          <w:szCs w:val="24"/>
        </w:rPr>
        <w:t>Construtora Tenda </w:t>
      </w:r>
      <w:r w:rsidR="002E1A3E" w:rsidRPr="004F5513">
        <w:rPr>
          <w:i/>
          <w:iCs/>
          <w:snapToGrid w:val="0"/>
          <w:sz w:val="24"/>
          <w:szCs w:val="24"/>
        </w:rPr>
        <w:t>S.A.</w:t>
      </w:r>
      <w:bookmarkEnd w:id="0"/>
      <w:r w:rsidR="00667875" w:rsidRPr="004F5513">
        <w:rPr>
          <w:sz w:val="24"/>
          <w:szCs w:val="24"/>
        </w:rPr>
        <w:t>"</w:t>
      </w:r>
      <w:r w:rsidRPr="004F5513">
        <w:rPr>
          <w:sz w:val="24"/>
          <w:szCs w:val="24"/>
        </w:rPr>
        <w:t xml:space="preserve"> (</w:t>
      </w:r>
      <w:r w:rsidR="00667875" w:rsidRPr="004F5513">
        <w:rPr>
          <w:sz w:val="24"/>
          <w:szCs w:val="24"/>
        </w:rPr>
        <w:t>"</w:t>
      </w:r>
      <w:r w:rsidRPr="004F5513">
        <w:rPr>
          <w:sz w:val="24"/>
          <w:szCs w:val="24"/>
          <w:u w:val="single"/>
        </w:rPr>
        <w:t>Escritura de Emissão</w:t>
      </w:r>
      <w:r w:rsidR="00667875" w:rsidRPr="004F5513">
        <w:rPr>
          <w:sz w:val="24"/>
          <w:szCs w:val="24"/>
        </w:rPr>
        <w:t>"</w:t>
      </w:r>
      <w:r w:rsidRPr="004F5513">
        <w:rPr>
          <w:sz w:val="24"/>
          <w:szCs w:val="24"/>
        </w:rPr>
        <w:t>):</w:t>
      </w:r>
      <w:r w:rsidR="00911924" w:rsidRPr="004F5513">
        <w:rPr>
          <w:sz w:val="24"/>
          <w:szCs w:val="24"/>
        </w:rPr>
        <w:t xml:space="preserve"> </w:t>
      </w:r>
    </w:p>
    <w:p w14:paraId="65842493" w14:textId="77777777" w:rsidR="00880FA8" w:rsidRPr="004F5513" w:rsidRDefault="00880FA8" w:rsidP="00205BE9">
      <w:pPr>
        <w:keepNext/>
        <w:numPr>
          <w:ilvl w:val="0"/>
          <w:numId w:val="2"/>
        </w:numPr>
        <w:tabs>
          <w:tab w:val="clear" w:pos="1418"/>
        </w:tabs>
        <w:spacing w:afterLines="80" w:after="192"/>
        <w:ind w:left="709"/>
        <w:rPr>
          <w:sz w:val="24"/>
          <w:szCs w:val="24"/>
        </w:rPr>
      </w:pPr>
      <w:r w:rsidRPr="004F5513">
        <w:rPr>
          <w:sz w:val="24"/>
          <w:szCs w:val="24"/>
        </w:rPr>
        <w:t xml:space="preserve">como emissora </w:t>
      </w:r>
      <w:r w:rsidR="0098009F" w:rsidRPr="004F5513">
        <w:rPr>
          <w:sz w:val="24"/>
          <w:szCs w:val="24"/>
        </w:rPr>
        <w:t xml:space="preserve">e ofertante </w:t>
      </w:r>
      <w:r w:rsidRPr="004F5513">
        <w:rPr>
          <w:sz w:val="24"/>
          <w:szCs w:val="24"/>
        </w:rPr>
        <w:t>das</w:t>
      </w:r>
      <w:r w:rsidR="00AD1AD3" w:rsidRPr="004F5513">
        <w:rPr>
          <w:sz w:val="24"/>
          <w:szCs w:val="24"/>
        </w:rPr>
        <w:t xml:space="preserve"> Debêntures (conforme definido abaixo)</w:t>
      </w:r>
      <w:r w:rsidRPr="004F5513">
        <w:rPr>
          <w:sz w:val="24"/>
          <w:szCs w:val="24"/>
        </w:rPr>
        <w:t>:</w:t>
      </w:r>
    </w:p>
    <w:p w14:paraId="197C09D9" w14:textId="0DED0B79" w:rsidR="00880FA8" w:rsidRPr="004F5513" w:rsidRDefault="004C468A" w:rsidP="00205BE9">
      <w:pPr>
        <w:keepLines/>
        <w:spacing w:afterLines="80" w:after="192"/>
        <w:ind w:left="709"/>
        <w:rPr>
          <w:sz w:val="24"/>
          <w:szCs w:val="24"/>
        </w:rPr>
      </w:pPr>
      <w:r w:rsidRPr="004F5513">
        <w:rPr>
          <w:b/>
          <w:bCs/>
          <w:smallCaps/>
          <w:sz w:val="24"/>
          <w:szCs w:val="24"/>
        </w:rPr>
        <w:t>Construtora Tenda</w:t>
      </w:r>
      <w:r w:rsidR="00504385" w:rsidRPr="004F5513">
        <w:rPr>
          <w:b/>
          <w:bCs/>
          <w:smallCaps/>
          <w:sz w:val="24"/>
          <w:szCs w:val="24"/>
        </w:rPr>
        <w:t xml:space="preserve"> S.A.</w:t>
      </w:r>
      <w:r w:rsidR="00880FA8" w:rsidRPr="004F5513">
        <w:rPr>
          <w:sz w:val="24"/>
          <w:szCs w:val="24"/>
        </w:rPr>
        <w:t xml:space="preserve">, </w:t>
      </w:r>
      <w:r w:rsidR="007F6D1D" w:rsidRPr="004F5513">
        <w:rPr>
          <w:sz w:val="24"/>
          <w:szCs w:val="24"/>
        </w:rPr>
        <w:t xml:space="preserve">sociedade por ações </w:t>
      </w:r>
      <w:r w:rsidR="00660E84" w:rsidRPr="004F5513">
        <w:rPr>
          <w:sz w:val="24"/>
          <w:szCs w:val="24"/>
        </w:rPr>
        <w:t>com</w:t>
      </w:r>
      <w:r w:rsidR="007F6D1D" w:rsidRPr="004F5513">
        <w:rPr>
          <w:sz w:val="24"/>
          <w:szCs w:val="24"/>
        </w:rPr>
        <w:t xml:space="preserve"> registro de </w:t>
      </w:r>
      <w:r w:rsidR="003F237E" w:rsidRPr="004F5513">
        <w:rPr>
          <w:sz w:val="24"/>
          <w:szCs w:val="24"/>
        </w:rPr>
        <w:t>emissor de valores mobiliários</w:t>
      </w:r>
      <w:r w:rsidR="007F6D1D" w:rsidRPr="004F5513">
        <w:rPr>
          <w:sz w:val="24"/>
          <w:szCs w:val="24"/>
        </w:rPr>
        <w:t xml:space="preserve"> perante a</w:t>
      </w:r>
      <w:r w:rsidR="00CB6360" w:rsidRPr="004F5513">
        <w:rPr>
          <w:sz w:val="24"/>
          <w:szCs w:val="24"/>
        </w:rPr>
        <w:t xml:space="preserve"> CVM (conforme definido abaixo)</w:t>
      </w:r>
      <w:r w:rsidR="00EF462B" w:rsidRPr="004F5513">
        <w:rPr>
          <w:sz w:val="24"/>
          <w:szCs w:val="24"/>
        </w:rPr>
        <w:t xml:space="preserve"> sob o n.º 21148</w:t>
      </w:r>
      <w:r w:rsidR="007F6D1D" w:rsidRPr="004F5513">
        <w:rPr>
          <w:sz w:val="24"/>
          <w:szCs w:val="24"/>
        </w:rPr>
        <w:t xml:space="preserve">, </w:t>
      </w:r>
      <w:r w:rsidR="00C61123" w:rsidRPr="004F5513">
        <w:rPr>
          <w:sz w:val="24"/>
          <w:szCs w:val="24"/>
        </w:rPr>
        <w:t xml:space="preserve">categoria A, </w:t>
      </w:r>
      <w:r w:rsidR="00880FA8" w:rsidRPr="004F5513">
        <w:rPr>
          <w:sz w:val="24"/>
          <w:szCs w:val="24"/>
        </w:rPr>
        <w:t>com sede n</w:t>
      </w:r>
      <w:r w:rsidR="00D7162F" w:rsidRPr="004F5513">
        <w:rPr>
          <w:sz w:val="24"/>
          <w:szCs w:val="24"/>
        </w:rPr>
        <w:t xml:space="preserve">a Cidade de </w:t>
      </w:r>
      <w:r w:rsidR="004E2F50" w:rsidRPr="004F5513">
        <w:rPr>
          <w:sz w:val="24"/>
          <w:szCs w:val="24"/>
        </w:rPr>
        <w:t>São Paulo</w:t>
      </w:r>
      <w:r w:rsidR="009D1558" w:rsidRPr="004F5513">
        <w:rPr>
          <w:sz w:val="24"/>
          <w:szCs w:val="24"/>
        </w:rPr>
        <w:t xml:space="preserve">, Estado </w:t>
      </w:r>
      <w:r w:rsidR="00660E84" w:rsidRPr="004F5513">
        <w:rPr>
          <w:sz w:val="24"/>
          <w:szCs w:val="24"/>
        </w:rPr>
        <w:t xml:space="preserve">de </w:t>
      </w:r>
      <w:r w:rsidR="004E2F50" w:rsidRPr="004F5513">
        <w:rPr>
          <w:sz w:val="24"/>
          <w:szCs w:val="24"/>
        </w:rPr>
        <w:t>São Paulo</w:t>
      </w:r>
      <w:r w:rsidR="009D1558" w:rsidRPr="004F5513">
        <w:rPr>
          <w:sz w:val="24"/>
          <w:szCs w:val="24"/>
        </w:rPr>
        <w:t xml:space="preserve">, na </w:t>
      </w:r>
      <w:bookmarkStart w:id="1" w:name="_Hlk63455650"/>
      <w:r w:rsidR="0038623E" w:rsidRPr="004F5513">
        <w:rPr>
          <w:sz w:val="24"/>
          <w:szCs w:val="24"/>
        </w:rPr>
        <w:t>Rua Boa Vista, n.º 280, pavimentos 8 e 9, Centro, CEP 01014-908</w:t>
      </w:r>
      <w:bookmarkEnd w:id="1"/>
      <w:r w:rsidR="00A70CF4" w:rsidRPr="004F5513">
        <w:rPr>
          <w:sz w:val="24"/>
          <w:szCs w:val="24"/>
        </w:rPr>
        <w:t xml:space="preserve">, </w:t>
      </w:r>
      <w:r w:rsidR="00880FA8" w:rsidRPr="004F5513">
        <w:rPr>
          <w:sz w:val="24"/>
          <w:szCs w:val="24"/>
        </w:rPr>
        <w:t xml:space="preserve">inscrita no </w:t>
      </w:r>
      <w:r w:rsidR="00CB6360" w:rsidRPr="004F5513">
        <w:rPr>
          <w:sz w:val="24"/>
          <w:szCs w:val="24"/>
        </w:rPr>
        <w:t xml:space="preserve">CNPJ (conforme definido abaixo) </w:t>
      </w:r>
      <w:r w:rsidR="00880FA8" w:rsidRPr="004F5513">
        <w:rPr>
          <w:sz w:val="24"/>
          <w:szCs w:val="24"/>
        </w:rPr>
        <w:t>sob o n.º </w:t>
      </w:r>
      <w:r w:rsidR="00B6297F" w:rsidRPr="004F5513">
        <w:rPr>
          <w:sz w:val="24"/>
          <w:szCs w:val="24"/>
        </w:rPr>
        <w:t>71.476.527/0001</w:t>
      </w:r>
      <w:r w:rsidR="003F5493" w:rsidRPr="004F5513">
        <w:rPr>
          <w:sz w:val="24"/>
          <w:szCs w:val="24"/>
        </w:rPr>
        <w:noBreakHyphen/>
      </w:r>
      <w:r w:rsidR="00B6297F" w:rsidRPr="004F5513">
        <w:rPr>
          <w:sz w:val="24"/>
          <w:szCs w:val="24"/>
        </w:rPr>
        <w:t>35</w:t>
      </w:r>
      <w:r w:rsidR="00D04077" w:rsidRPr="004F5513">
        <w:rPr>
          <w:sz w:val="24"/>
          <w:szCs w:val="24"/>
        </w:rPr>
        <w:t xml:space="preserve">, com seus atos constitutivos registrados perante a </w:t>
      </w:r>
      <w:r w:rsidR="00CB6360" w:rsidRPr="004F5513">
        <w:rPr>
          <w:sz w:val="24"/>
          <w:szCs w:val="24"/>
        </w:rPr>
        <w:t>JUCE</w:t>
      </w:r>
      <w:r w:rsidR="000574E7" w:rsidRPr="004F5513">
        <w:rPr>
          <w:sz w:val="24"/>
          <w:szCs w:val="24"/>
        </w:rPr>
        <w:t xml:space="preserve">SP </w:t>
      </w:r>
      <w:r w:rsidR="00CB6360" w:rsidRPr="004F5513">
        <w:rPr>
          <w:sz w:val="24"/>
          <w:szCs w:val="24"/>
        </w:rPr>
        <w:t xml:space="preserve">(conforme definido abaixo) </w:t>
      </w:r>
      <w:r w:rsidR="00D04077" w:rsidRPr="004F5513">
        <w:rPr>
          <w:sz w:val="24"/>
          <w:szCs w:val="24"/>
        </w:rPr>
        <w:t>sob o NIRE </w:t>
      </w:r>
      <w:r w:rsidR="00B6297F" w:rsidRPr="004F5513">
        <w:rPr>
          <w:sz w:val="24"/>
          <w:szCs w:val="24"/>
        </w:rPr>
        <w:t>35300348206</w:t>
      </w:r>
      <w:r w:rsidR="00880FA8" w:rsidRPr="004F5513">
        <w:rPr>
          <w:sz w:val="24"/>
          <w:szCs w:val="24"/>
        </w:rPr>
        <w:t>, neste ato representada nos termos de seu estatuto social (</w:t>
      </w:r>
      <w:r w:rsidR="00667875" w:rsidRPr="004F5513">
        <w:rPr>
          <w:sz w:val="24"/>
          <w:szCs w:val="24"/>
        </w:rPr>
        <w:t>"</w:t>
      </w:r>
      <w:r w:rsidR="00880FA8" w:rsidRPr="004F5513">
        <w:rPr>
          <w:sz w:val="24"/>
          <w:szCs w:val="24"/>
          <w:u w:val="single"/>
        </w:rPr>
        <w:t>Companhia</w:t>
      </w:r>
      <w:r w:rsidR="00667875" w:rsidRPr="004F5513">
        <w:rPr>
          <w:sz w:val="24"/>
          <w:szCs w:val="24"/>
        </w:rPr>
        <w:t>"</w:t>
      </w:r>
      <w:r w:rsidR="002B30F1" w:rsidRPr="004F5513">
        <w:rPr>
          <w:sz w:val="24"/>
          <w:szCs w:val="24"/>
        </w:rPr>
        <w:t>);</w:t>
      </w:r>
      <w:r w:rsidR="00170F26" w:rsidRPr="004F5513">
        <w:rPr>
          <w:sz w:val="24"/>
          <w:szCs w:val="24"/>
        </w:rPr>
        <w:t xml:space="preserve"> e</w:t>
      </w:r>
    </w:p>
    <w:p w14:paraId="469299A1" w14:textId="10F6D691" w:rsidR="00880FA8" w:rsidRPr="004F5513" w:rsidRDefault="00880FA8" w:rsidP="00205BE9">
      <w:pPr>
        <w:keepNext/>
        <w:numPr>
          <w:ilvl w:val="0"/>
          <w:numId w:val="2"/>
        </w:numPr>
        <w:tabs>
          <w:tab w:val="clear" w:pos="1418"/>
        </w:tabs>
        <w:spacing w:afterLines="80" w:after="192"/>
        <w:ind w:left="709"/>
        <w:rPr>
          <w:sz w:val="24"/>
          <w:szCs w:val="24"/>
        </w:rPr>
      </w:pPr>
      <w:r w:rsidRPr="004F5513">
        <w:rPr>
          <w:sz w:val="24"/>
          <w:szCs w:val="24"/>
        </w:rPr>
        <w:t>como agente fiduciário, nomeado nesta Escritura de Emissão, representando a comunhão dos</w:t>
      </w:r>
      <w:r w:rsidR="00D017C6" w:rsidRPr="004F5513">
        <w:rPr>
          <w:sz w:val="24"/>
          <w:szCs w:val="24"/>
        </w:rPr>
        <w:t xml:space="preserve"> Debenturistas</w:t>
      </w:r>
      <w:r w:rsidR="008B3E64" w:rsidRPr="004F5513">
        <w:rPr>
          <w:sz w:val="24"/>
          <w:szCs w:val="24"/>
        </w:rPr>
        <w:t xml:space="preserve"> (conforme definido abaixo)</w:t>
      </w:r>
      <w:r w:rsidRPr="004F5513">
        <w:rPr>
          <w:sz w:val="24"/>
          <w:szCs w:val="24"/>
        </w:rPr>
        <w:t>:</w:t>
      </w:r>
    </w:p>
    <w:p w14:paraId="011CA07D" w14:textId="6670ECFE" w:rsidR="00023976" w:rsidRPr="004F5513" w:rsidRDefault="004733DE" w:rsidP="0038623E">
      <w:pPr>
        <w:keepLines/>
        <w:spacing w:afterLines="80" w:after="192"/>
        <w:ind w:left="709"/>
        <w:rPr>
          <w:sz w:val="24"/>
          <w:szCs w:val="24"/>
        </w:rPr>
      </w:pPr>
      <w:bookmarkStart w:id="2" w:name="_Hlk806158"/>
      <w:bookmarkStart w:id="3" w:name="_Hlk3496043"/>
      <w:r w:rsidRPr="004F5513">
        <w:rPr>
          <w:b/>
          <w:smallCaps/>
          <w:sz w:val="24"/>
          <w:szCs w:val="24"/>
        </w:rPr>
        <w:t>Oliveira Trust Distribuidora de Títulos e Valores Mobiliários S.A.</w:t>
      </w:r>
      <w:r w:rsidRPr="004F5513">
        <w:rPr>
          <w:bCs/>
          <w:sz w:val="24"/>
          <w:szCs w:val="24"/>
        </w:rPr>
        <w:t>, instituição financeira</w:t>
      </w:r>
      <w:bookmarkEnd w:id="2"/>
      <w:r w:rsidRPr="004F5513">
        <w:rPr>
          <w:bCs/>
          <w:sz w:val="24"/>
          <w:szCs w:val="24"/>
        </w:rPr>
        <w:t xml:space="preserve">, com </w:t>
      </w:r>
      <w:r w:rsidR="00185284" w:rsidRPr="004F5513">
        <w:rPr>
          <w:bCs/>
          <w:sz w:val="24"/>
          <w:szCs w:val="24"/>
        </w:rPr>
        <w:t xml:space="preserve">sede </w:t>
      </w:r>
      <w:r w:rsidRPr="004F5513">
        <w:rPr>
          <w:bCs/>
          <w:sz w:val="24"/>
          <w:szCs w:val="24"/>
        </w:rPr>
        <w:t>na Cidade d</w:t>
      </w:r>
      <w:r w:rsidR="00185284" w:rsidRPr="004F5513">
        <w:rPr>
          <w:bCs/>
          <w:sz w:val="24"/>
          <w:szCs w:val="24"/>
        </w:rPr>
        <w:t>o</w:t>
      </w:r>
      <w:r w:rsidR="0061072B" w:rsidRPr="004F5513">
        <w:rPr>
          <w:bCs/>
          <w:sz w:val="24"/>
          <w:szCs w:val="24"/>
        </w:rPr>
        <w:t xml:space="preserve"> Rio de Janeiro</w:t>
      </w:r>
      <w:r w:rsidRPr="004F5513">
        <w:rPr>
          <w:bCs/>
          <w:sz w:val="24"/>
          <w:szCs w:val="24"/>
        </w:rPr>
        <w:t>, Estado d</w:t>
      </w:r>
      <w:r w:rsidR="0061072B" w:rsidRPr="004F5513">
        <w:rPr>
          <w:bCs/>
          <w:sz w:val="24"/>
          <w:szCs w:val="24"/>
        </w:rPr>
        <w:t>o Rio de Janeiro</w:t>
      </w:r>
      <w:r w:rsidRPr="004F5513">
        <w:rPr>
          <w:bCs/>
          <w:sz w:val="24"/>
          <w:szCs w:val="24"/>
        </w:rPr>
        <w:t xml:space="preserve">, </w:t>
      </w:r>
      <w:r w:rsidR="0061072B" w:rsidRPr="004F5513">
        <w:rPr>
          <w:bCs/>
          <w:sz w:val="24"/>
          <w:szCs w:val="24"/>
        </w:rPr>
        <w:t>Av. das Américas, n.º 3.434, 2º andar, sala 201, Barra da Tijuca</w:t>
      </w:r>
      <w:r w:rsidRPr="004F5513">
        <w:rPr>
          <w:bCs/>
          <w:sz w:val="24"/>
          <w:szCs w:val="24"/>
        </w:rPr>
        <w:t xml:space="preserve">, CEP </w:t>
      </w:r>
      <w:r w:rsidR="0061072B" w:rsidRPr="004F5513">
        <w:rPr>
          <w:bCs/>
          <w:sz w:val="24"/>
          <w:szCs w:val="24"/>
        </w:rPr>
        <w:t>22640-102</w:t>
      </w:r>
      <w:r w:rsidRPr="004F5513">
        <w:rPr>
          <w:bCs/>
          <w:sz w:val="24"/>
          <w:szCs w:val="24"/>
        </w:rPr>
        <w:t>, inscrita no CNPJ sob o n.º 36.113.876/0004-34</w:t>
      </w:r>
      <w:bookmarkEnd w:id="3"/>
      <w:r w:rsidRPr="004F5513">
        <w:rPr>
          <w:bCs/>
          <w:sz w:val="24"/>
          <w:szCs w:val="24"/>
        </w:rPr>
        <w:t xml:space="preserve">, neste ato representada nos termos de seu estatuto social </w:t>
      </w:r>
      <w:r w:rsidR="005A57E1" w:rsidRPr="004F5513">
        <w:rPr>
          <w:sz w:val="24"/>
          <w:szCs w:val="24"/>
        </w:rPr>
        <w:t>(</w:t>
      </w:r>
      <w:r w:rsidR="00667875" w:rsidRPr="004F5513">
        <w:rPr>
          <w:sz w:val="24"/>
          <w:szCs w:val="24"/>
        </w:rPr>
        <w:t>"</w:t>
      </w:r>
      <w:r w:rsidR="005A57E1" w:rsidRPr="004F5513">
        <w:rPr>
          <w:sz w:val="24"/>
          <w:szCs w:val="24"/>
          <w:u w:val="single"/>
        </w:rPr>
        <w:t>Agente Fiduciário</w:t>
      </w:r>
      <w:r w:rsidR="00667875" w:rsidRPr="004F5513">
        <w:rPr>
          <w:sz w:val="24"/>
          <w:szCs w:val="24"/>
        </w:rPr>
        <w:t>"</w:t>
      </w:r>
      <w:r w:rsidR="00760004" w:rsidRPr="004F5513">
        <w:rPr>
          <w:sz w:val="24"/>
          <w:szCs w:val="24"/>
        </w:rPr>
        <w:t xml:space="preserve">, </w:t>
      </w:r>
      <w:r w:rsidR="00C03D2E" w:rsidRPr="004F5513">
        <w:rPr>
          <w:sz w:val="24"/>
          <w:szCs w:val="24"/>
        </w:rPr>
        <w:t>sendo</w:t>
      </w:r>
      <w:r w:rsidR="00760004" w:rsidRPr="004F5513">
        <w:rPr>
          <w:sz w:val="24"/>
          <w:szCs w:val="24"/>
        </w:rPr>
        <w:t xml:space="preserve"> a Companhia e o Agente Fiduciário, </w:t>
      </w:r>
      <w:r w:rsidR="00667875" w:rsidRPr="004F5513">
        <w:rPr>
          <w:sz w:val="24"/>
          <w:szCs w:val="24"/>
        </w:rPr>
        <w:t>"</w:t>
      </w:r>
      <w:r w:rsidR="00760004" w:rsidRPr="004F5513">
        <w:rPr>
          <w:sz w:val="24"/>
          <w:szCs w:val="24"/>
          <w:u w:val="single"/>
        </w:rPr>
        <w:t>Partes</w:t>
      </w:r>
      <w:r w:rsidR="00667875" w:rsidRPr="004F5513">
        <w:rPr>
          <w:sz w:val="24"/>
          <w:szCs w:val="24"/>
        </w:rPr>
        <w:t>"</w:t>
      </w:r>
      <w:r w:rsidR="00760004" w:rsidRPr="004F5513">
        <w:rPr>
          <w:sz w:val="24"/>
          <w:szCs w:val="24"/>
        </w:rPr>
        <w:t xml:space="preserve">, quando referidos coletivamente, e </w:t>
      </w:r>
      <w:r w:rsidR="00667875" w:rsidRPr="004F5513">
        <w:rPr>
          <w:sz w:val="24"/>
          <w:szCs w:val="24"/>
        </w:rPr>
        <w:t>"</w:t>
      </w:r>
      <w:r w:rsidR="00760004" w:rsidRPr="004F5513">
        <w:rPr>
          <w:sz w:val="24"/>
          <w:szCs w:val="24"/>
          <w:u w:val="single"/>
        </w:rPr>
        <w:t>Parte</w:t>
      </w:r>
      <w:r w:rsidR="00667875" w:rsidRPr="004F5513">
        <w:rPr>
          <w:sz w:val="24"/>
          <w:szCs w:val="24"/>
        </w:rPr>
        <w:t>"</w:t>
      </w:r>
      <w:r w:rsidR="00760004" w:rsidRPr="004F5513">
        <w:rPr>
          <w:sz w:val="24"/>
          <w:szCs w:val="24"/>
        </w:rPr>
        <w:t>, quando referidos individualmente</w:t>
      </w:r>
      <w:r w:rsidR="005A57E1" w:rsidRPr="004F5513">
        <w:rPr>
          <w:sz w:val="24"/>
          <w:szCs w:val="24"/>
        </w:rPr>
        <w:t>);</w:t>
      </w:r>
      <w:r w:rsidR="0088323A" w:rsidRPr="004F5513">
        <w:rPr>
          <w:sz w:val="24"/>
          <w:szCs w:val="24"/>
        </w:rPr>
        <w:t xml:space="preserve"> </w:t>
      </w:r>
    </w:p>
    <w:p w14:paraId="42459D92" w14:textId="53ED3139" w:rsidR="00880FA8" w:rsidRPr="004F5513" w:rsidRDefault="00880FA8" w:rsidP="00205BE9">
      <w:pPr>
        <w:spacing w:afterLines="80" w:after="192"/>
        <w:rPr>
          <w:sz w:val="24"/>
          <w:szCs w:val="24"/>
        </w:rPr>
      </w:pPr>
      <w:r w:rsidRPr="004F5513">
        <w:rPr>
          <w:sz w:val="24"/>
          <w:szCs w:val="24"/>
        </w:rPr>
        <w:t>de acordo com os seguintes termos e condições:</w:t>
      </w:r>
    </w:p>
    <w:p w14:paraId="03BAD2CB" w14:textId="77777777" w:rsidR="009E45A6" w:rsidRPr="004F5513" w:rsidRDefault="009E45A6" w:rsidP="00205BE9">
      <w:pPr>
        <w:spacing w:afterLines="80" w:after="192"/>
        <w:rPr>
          <w:sz w:val="24"/>
          <w:szCs w:val="24"/>
        </w:rPr>
      </w:pPr>
    </w:p>
    <w:p w14:paraId="31357224" w14:textId="77777777" w:rsidR="009E45A6" w:rsidRPr="004F5513" w:rsidRDefault="009E45A6" w:rsidP="00205BE9">
      <w:pPr>
        <w:keepNext/>
        <w:numPr>
          <w:ilvl w:val="0"/>
          <w:numId w:val="32"/>
        </w:numPr>
        <w:spacing w:afterLines="80" w:after="192"/>
        <w:rPr>
          <w:smallCaps/>
          <w:sz w:val="24"/>
          <w:szCs w:val="24"/>
          <w:u w:val="single"/>
        </w:rPr>
      </w:pPr>
      <w:r w:rsidRPr="004F5513">
        <w:rPr>
          <w:smallCaps/>
          <w:sz w:val="24"/>
          <w:szCs w:val="24"/>
          <w:u w:val="single"/>
        </w:rPr>
        <w:t>Definições</w:t>
      </w:r>
    </w:p>
    <w:p w14:paraId="6A6891FD" w14:textId="77777777" w:rsidR="009E45A6" w:rsidRPr="004F5513" w:rsidRDefault="009E45A6" w:rsidP="00205BE9">
      <w:pPr>
        <w:numPr>
          <w:ilvl w:val="1"/>
          <w:numId w:val="32"/>
        </w:numPr>
        <w:spacing w:afterLines="80" w:after="192"/>
        <w:rPr>
          <w:smallCaps/>
          <w:sz w:val="24"/>
          <w:szCs w:val="24"/>
          <w:u w:val="single"/>
        </w:rPr>
      </w:pPr>
      <w:bookmarkStart w:id="4" w:name="_Ref167514799"/>
      <w:r w:rsidRPr="004F5513">
        <w:rPr>
          <w:sz w:val="24"/>
          <w:szCs w:val="24"/>
        </w:rPr>
        <w:t>São considerados termos definidos, para os fins desta Escritura de Emissão, no singular ou no plural, os termos a seguir.</w:t>
      </w:r>
      <w:bookmarkEnd w:id="4"/>
    </w:p>
    <w:p w14:paraId="7AA94224" w14:textId="2F0BB08C" w:rsidR="00D97094" w:rsidRPr="004F5513" w:rsidRDefault="00667875" w:rsidP="00205BE9">
      <w:pPr>
        <w:tabs>
          <w:tab w:val="left" w:pos="709"/>
        </w:tabs>
        <w:spacing w:afterLines="80" w:after="192"/>
        <w:ind w:left="709"/>
        <w:rPr>
          <w:sz w:val="24"/>
          <w:szCs w:val="24"/>
        </w:rPr>
      </w:pPr>
      <w:r w:rsidRPr="004F5513">
        <w:rPr>
          <w:sz w:val="24"/>
          <w:szCs w:val="24"/>
        </w:rPr>
        <w:t>"</w:t>
      </w:r>
      <w:r w:rsidR="00FE420F" w:rsidRPr="004F5513">
        <w:rPr>
          <w:sz w:val="24"/>
          <w:szCs w:val="24"/>
          <w:u w:val="single"/>
        </w:rPr>
        <w:t xml:space="preserve">Agente </w:t>
      </w:r>
      <w:r w:rsidR="009B6B84" w:rsidRPr="004F5513">
        <w:rPr>
          <w:sz w:val="24"/>
          <w:szCs w:val="24"/>
          <w:u w:val="single"/>
        </w:rPr>
        <w:t xml:space="preserve">de </w:t>
      </w:r>
      <w:r w:rsidR="0051138D" w:rsidRPr="004F5513">
        <w:rPr>
          <w:sz w:val="24"/>
          <w:szCs w:val="24"/>
          <w:u w:val="single"/>
        </w:rPr>
        <w:t>Liquida</w:t>
      </w:r>
      <w:r w:rsidR="009B6B84" w:rsidRPr="004F5513">
        <w:rPr>
          <w:sz w:val="24"/>
          <w:szCs w:val="24"/>
          <w:u w:val="single"/>
        </w:rPr>
        <w:t>ção</w:t>
      </w:r>
      <w:r w:rsidR="00BE0058" w:rsidRPr="004F5513">
        <w:rPr>
          <w:sz w:val="24"/>
          <w:szCs w:val="24"/>
        </w:rPr>
        <w:t>"</w:t>
      </w:r>
      <w:r w:rsidR="00FE420F" w:rsidRPr="004F5513">
        <w:rPr>
          <w:sz w:val="24"/>
          <w:szCs w:val="24"/>
        </w:rPr>
        <w:t xml:space="preserve"> significa </w:t>
      </w:r>
      <w:r w:rsidR="00A56D79" w:rsidRPr="004F5513">
        <w:rPr>
          <w:sz w:val="24"/>
          <w:szCs w:val="24"/>
        </w:rPr>
        <w:t xml:space="preserve">a </w:t>
      </w:r>
      <w:r w:rsidR="00A56D79" w:rsidRPr="004F5513">
        <w:rPr>
          <w:bCs/>
          <w:smallCaps/>
          <w:sz w:val="24"/>
          <w:szCs w:val="24"/>
        </w:rPr>
        <w:t>Oliveira Trust Distribuidora de Títulos e Valores Mobiliários S.A</w:t>
      </w:r>
      <w:r w:rsidR="00A56D79" w:rsidRPr="004F5513">
        <w:rPr>
          <w:bCs/>
          <w:sz w:val="24"/>
          <w:szCs w:val="24"/>
        </w:rPr>
        <w:t xml:space="preserve">., instituição financeira, </w:t>
      </w:r>
      <w:r w:rsidR="00D73BDD" w:rsidRPr="004F5513">
        <w:rPr>
          <w:bCs/>
          <w:sz w:val="24"/>
          <w:szCs w:val="24"/>
        </w:rPr>
        <w:t xml:space="preserve">com sede na Cidade do Rio de Janeiro, Estado do Rio de Janeiro, na Avenida das Américas, nº 3434, Bloco </w:t>
      </w:r>
      <w:r w:rsidR="00D73BDD" w:rsidRPr="004F5513">
        <w:rPr>
          <w:bCs/>
          <w:sz w:val="24"/>
          <w:szCs w:val="24"/>
        </w:rPr>
        <w:lastRenderedPageBreak/>
        <w:t>07, sala 201, Barra da Tijuca, CEP 22640-102, inscrita no CNPJ/ME sob o nº 36.113.876/0001-91</w:t>
      </w:r>
      <w:r w:rsidR="00A56D79" w:rsidRPr="004F5513">
        <w:rPr>
          <w:sz w:val="24"/>
          <w:szCs w:val="24"/>
        </w:rPr>
        <w:t xml:space="preserve">. </w:t>
      </w:r>
    </w:p>
    <w:p w14:paraId="4A5B54CA" w14:textId="0EC36920" w:rsidR="005A2022" w:rsidRPr="004F5513" w:rsidRDefault="005A2022" w:rsidP="00205BE9">
      <w:pPr>
        <w:tabs>
          <w:tab w:val="left" w:pos="709"/>
        </w:tabs>
        <w:spacing w:afterLines="80" w:after="192"/>
        <w:ind w:left="709"/>
        <w:rPr>
          <w:sz w:val="24"/>
          <w:szCs w:val="24"/>
        </w:rPr>
      </w:pPr>
      <w:r w:rsidRPr="004F5513">
        <w:rPr>
          <w:sz w:val="24"/>
          <w:szCs w:val="24"/>
        </w:rPr>
        <w:t>"</w:t>
      </w:r>
      <w:r w:rsidRPr="004F5513">
        <w:rPr>
          <w:sz w:val="24"/>
          <w:szCs w:val="24"/>
          <w:u w:val="single"/>
        </w:rPr>
        <w:t>Afiliadas</w:t>
      </w:r>
      <w:r w:rsidRPr="004F5513">
        <w:rPr>
          <w:sz w:val="24"/>
          <w:szCs w:val="24"/>
        </w:rPr>
        <w:t>" significam, com relação a uma pessoa, as Controladoras, as Controladas e as Coligadas de, e as Sociedades sob Controle Comum com, tal pessoa.</w:t>
      </w:r>
    </w:p>
    <w:p w14:paraId="79A4A1ED" w14:textId="73008A1D" w:rsidR="00AC6FF8" w:rsidRPr="004F5513" w:rsidRDefault="00AC6FF8" w:rsidP="00BE2905">
      <w:pPr>
        <w:tabs>
          <w:tab w:val="left" w:pos="709"/>
        </w:tabs>
        <w:spacing w:line="300" w:lineRule="exact"/>
        <w:ind w:left="709"/>
        <w:rPr>
          <w:sz w:val="24"/>
          <w:szCs w:val="24"/>
        </w:rPr>
      </w:pPr>
      <w:r w:rsidRPr="004F5513">
        <w:rPr>
          <w:sz w:val="24"/>
          <w:szCs w:val="24"/>
        </w:rPr>
        <w:t>"</w:t>
      </w:r>
      <w:r w:rsidRPr="004F5513">
        <w:rPr>
          <w:sz w:val="24"/>
          <w:szCs w:val="24"/>
          <w:u w:val="single"/>
        </w:rPr>
        <w:t>Agência de Classificação de Risco</w:t>
      </w:r>
      <w:r w:rsidRPr="004F5513">
        <w:rPr>
          <w:sz w:val="24"/>
          <w:szCs w:val="24"/>
        </w:rPr>
        <w:t>" significa a agência de classificação de risco contratada para a Emissão e para atualização anual da classificação de risco</w:t>
      </w:r>
      <w:r w:rsidR="00573C4B" w:rsidRPr="004F5513">
        <w:rPr>
          <w:sz w:val="24"/>
          <w:szCs w:val="24"/>
        </w:rPr>
        <w:t>, observado o disposto no item XXXI da Cláusula 8.1</w:t>
      </w:r>
      <w:r w:rsidRPr="004F5513">
        <w:rPr>
          <w:sz w:val="24"/>
          <w:szCs w:val="24"/>
        </w:rPr>
        <w:t xml:space="preserve">. </w:t>
      </w:r>
    </w:p>
    <w:p w14:paraId="2CD0B103" w14:textId="77777777"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Agente Fiduciário</w:t>
      </w:r>
      <w:r w:rsidRPr="004F5513">
        <w:rPr>
          <w:sz w:val="24"/>
          <w:szCs w:val="24"/>
        </w:rPr>
        <w:t>"</w:t>
      </w:r>
      <w:r w:rsidR="009E45A6" w:rsidRPr="004F5513">
        <w:rPr>
          <w:sz w:val="24"/>
          <w:szCs w:val="24"/>
        </w:rPr>
        <w:t xml:space="preserve"> </w:t>
      </w:r>
      <w:r w:rsidR="009E45A6" w:rsidRPr="004F5513">
        <w:rPr>
          <w:bCs/>
          <w:sz w:val="24"/>
          <w:szCs w:val="24"/>
        </w:rPr>
        <w:t>tem o significado previsto no preâmbulo</w:t>
      </w:r>
      <w:r w:rsidR="009E45A6" w:rsidRPr="004F5513">
        <w:rPr>
          <w:sz w:val="24"/>
          <w:szCs w:val="24"/>
        </w:rPr>
        <w:t>.</w:t>
      </w:r>
    </w:p>
    <w:p w14:paraId="5D237B95" w14:textId="5BCEDB0C"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ANBIMA</w:t>
      </w:r>
      <w:r w:rsidRPr="004F5513">
        <w:rPr>
          <w:sz w:val="24"/>
          <w:szCs w:val="24"/>
        </w:rPr>
        <w:t>"</w:t>
      </w:r>
      <w:r w:rsidR="009E45A6" w:rsidRPr="004F5513">
        <w:rPr>
          <w:sz w:val="24"/>
          <w:szCs w:val="24"/>
        </w:rPr>
        <w:t xml:space="preserve"> significa</w:t>
      </w:r>
      <w:r w:rsidR="004733DE" w:rsidRPr="004F5513">
        <w:rPr>
          <w:sz w:val="24"/>
          <w:szCs w:val="24"/>
        </w:rPr>
        <w:t xml:space="preserve"> a</w:t>
      </w:r>
      <w:r w:rsidR="009E45A6" w:rsidRPr="004F5513">
        <w:rPr>
          <w:sz w:val="24"/>
          <w:szCs w:val="24"/>
        </w:rPr>
        <w:t xml:space="preserve"> ANBIMA – Associação Brasileira das Entidades dos Mercados Financeiro e de Capitais</w:t>
      </w:r>
      <w:r w:rsidR="004733DE" w:rsidRPr="004F5513">
        <w:rPr>
          <w:sz w:val="24"/>
          <w:szCs w:val="24"/>
        </w:rPr>
        <w:t xml:space="preserve">, </w:t>
      </w:r>
      <w:bookmarkStart w:id="5" w:name="_Hlk23951790"/>
      <w:r w:rsidR="004733DE" w:rsidRPr="004F5513">
        <w:rPr>
          <w:sz w:val="24"/>
          <w:szCs w:val="24"/>
        </w:rPr>
        <w:t>com sede na Cidade de São Paulo, Estado de São Paulo, na Avenida das Nações Unidas, n.º 8501, 21º andar, Conjunto A, Pinheiros, CEP 05425-070, inscrita no CNPJ sob o n.º 34.271.171/0001-77</w:t>
      </w:r>
      <w:bookmarkEnd w:id="5"/>
      <w:r w:rsidR="009E45A6" w:rsidRPr="004F5513">
        <w:rPr>
          <w:sz w:val="24"/>
          <w:szCs w:val="24"/>
        </w:rPr>
        <w:t>.</w:t>
      </w:r>
    </w:p>
    <w:p w14:paraId="1A3071EF" w14:textId="77777777"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Auditor Independente</w:t>
      </w:r>
      <w:r w:rsidRPr="004F5513">
        <w:rPr>
          <w:sz w:val="24"/>
          <w:szCs w:val="24"/>
        </w:rPr>
        <w:t>"</w:t>
      </w:r>
      <w:r w:rsidR="009E45A6" w:rsidRPr="004F5513">
        <w:rPr>
          <w:sz w:val="24"/>
          <w:szCs w:val="24"/>
        </w:rPr>
        <w:t xml:space="preserve"> significa </w:t>
      </w:r>
      <w:r w:rsidR="00187596" w:rsidRPr="004F5513">
        <w:rPr>
          <w:sz w:val="24"/>
          <w:szCs w:val="24"/>
        </w:rPr>
        <w:t xml:space="preserve">um </w:t>
      </w:r>
      <w:r w:rsidR="009E45A6" w:rsidRPr="004F5513">
        <w:rPr>
          <w:sz w:val="24"/>
          <w:szCs w:val="24"/>
        </w:rPr>
        <w:t xml:space="preserve">auditor independente registrado na CVM, dentre Deloitte Touche </w:t>
      </w:r>
      <w:proofErr w:type="spellStart"/>
      <w:r w:rsidR="009E45A6" w:rsidRPr="004F5513">
        <w:rPr>
          <w:sz w:val="24"/>
          <w:szCs w:val="24"/>
        </w:rPr>
        <w:t>Tohmatsu</w:t>
      </w:r>
      <w:proofErr w:type="spellEnd"/>
      <w:r w:rsidR="009E45A6" w:rsidRPr="004F5513">
        <w:rPr>
          <w:sz w:val="24"/>
          <w:szCs w:val="24"/>
        </w:rPr>
        <w:t xml:space="preserve"> Auditores Independentes, Ernst &amp; Young Auditores Independentes, KPMG Auditores Independentes e </w:t>
      </w:r>
      <w:proofErr w:type="spellStart"/>
      <w:r w:rsidR="009E45A6" w:rsidRPr="004F5513">
        <w:rPr>
          <w:sz w:val="24"/>
          <w:szCs w:val="24"/>
        </w:rPr>
        <w:t>PricewaterhouseCoopers</w:t>
      </w:r>
      <w:proofErr w:type="spellEnd"/>
      <w:r w:rsidR="009E45A6" w:rsidRPr="004F5513">
        <w:rPr>
          <w:sz w:val="24"/>
          <w:szCs w:val="24"/>
        </w:rPr>
        <w:t xml:space="preserve"> Auditores Independentes.</w:t>
      </w:r>
    </w:p>
    <w:p w14:paraId="1EE55159" w14:textId="2C512D56" w:rsidR="00CF6B52" w:rsidRPr="004F5513" w:rsidRDefault="00667875" w:rsidP="00205BE9">
      <w:pPr>
        <w:tabs>
          <w:tab w:val="left" w:pos="709"/>
        </w:tabs>
        <w:spacing w:afterLines="80" w:after="192"/>
        <w:ind w:left="709"/>
        <w:rPr>
          <w:sz w:val="24"/>
          <w:szCs w:val="24"/>
        </w:rPr>
      </w:pPr>
      <w:r w:rsidRPr="004F5513">
        <w:rPr>
          <w:rFonts w:eastAsia="MS Mincho"/>
          <w:sz w:val="24"/>
          <w:szCs w:val="24"/>
        </w:rPr>
        <w:t>"</w:t>
      </w:r>
      <w:r w:rsidR="00CF6B52" w:rsidRPr="004F5513">
        <w:rPr>
          <w:rFonts w:eastAsia="MS Mincho"/>
          <w:sz w:val="24"/>
          <w:szCs w:val="24"/>
          <w:u w:val="single"/>
        </w:rPr>
        <w:t>B3</w:t>
      </w:r>
      <w:r w:rsidRPr="004F5513">
        <w:rPr>
          <w:rFonts w:eastAsia="MS Mincho"/>
          <w:sz w:val="24"/>
          <w:szCs w:val="24"/>
        </w:rPr>
        <w:t>"</w:t>
      </w:r>
      <w:r w:rsidR="00CF6B52" w:rsidRPr="004F5513">
        <w:rPr>
          <w:rFonts w:eastAsia="MS Mincho"/>
          <w:sz w:val="24"/>
          <w:szCs w:val="24"/>
        </w:rPr>
        <w:t xml:space="preserve"> significa </w:t>
      </w:r>
      <w:r w:rsidR="001E444F" w:rsidRPr="004F5513">
        <w:rPr>
          <w:rFonts w:eastAsia="MS Mincho"/>
          <w:sz w:val="24"/>
          <w:szCs w:val="24"/>
        </w:rPr>
        <w:t xml:space="preserve">a </w:t>
      </w:r>
      <w:r w:rsidR="00CF6B52" w:rsidRPr="004F5513">
        <w:rPr>
          <w:rFonts w:eastAsia="MS Mincho"/>
          <w:sz w:val="24"/>
          <w:szCs w:val="24"/>
        </w:rPr>
        <w:t>B3 S.A. – Brasil, Bolsa, Balcão</w:t>
      </w:r>
      <w:r w:rsidR="004733DE" w:rsidRPr="004F5513">
        <w:rPr>
          <w:rFonts w:eastAsia="MS Mincho"/>
          <w:sz w:val="24"/>
          <w:szCs w:val="24"/>
        </w:rPr>
        <w:t>, com sede na Cidade de São Paulo, Estado de São Paulo, na Praça Antônio Prado, n.º 48, 7º andar, Centro, CEP 01010-901, inscrita no CNPJ sob o n.º 09.346.601/0001-25</w:t>
      </w:r>
      <w:r w:rsidR="00CF6B52" w:rsidRPr="004F5513">
        <w:rPr>
          <w:rFonts w:eastAsia="MS Mincho"/>
          <w:sz w:val="24"/>
          <w:szCs w:val="24"/>
        </w:rPr>
        <w:t>.</w:t>
      </w:r>
    </w:p>
    <w:p w14:paraId="7C0BD037" w14:textId="4D890F34" w:rsidR="009E45A6" w:rsidRPr="004F5513" w:rsidRDefault="00667875" w:rsidP="00205BE9">
      <w:pPr>
        <w:tabs>
          <w:tab w:val="left" w:pos="709"/>
        </w:tabs>
        <w:spacing w:afterLines="80" w:after="192"/>
        <w:ind w:left="709"/>
        <w:rPr>
          <w:iCs/>
          <w:sz w:val="24"/>
          <w:szCs w:val="24"/>
        </w:rPr>
      </w:pPr>
      <w:r w:rsidRPr="004F5513">
        <w:rPr>
          <w:iCs/>
          <w:sz w:val="24"/>
          <w:szCs w:val="24"/>
        </w:rPr>
        <w:t>"</w:t>
      </w:r>
      <w:r w:rsidR="009E45A6" w:rsidRPr="004F5513">
        <w:rPr>
          <w:sz w:val="24"/>
          <w:szCs w:val="24"/>
          <w:u w:val="single"/>
        </w:rPr>
        <w:t>CETIP21</w:t>
      </w:r>
      <w:r w:rsidRPr="004F5513">
        <w:rPr>
          <w:sz w:val="24"/>
          <w:szCs w:val="24"/>
        </w:rPr>
        <w:t>"</w:t>
      </w:r>
      <w:r w:rsidR="009E45A6" w:rsidRPr="004F5513">
        <w:rPr>
          <w:sz w:val="24"/>
          <w:szCs w:val="24"/>
        </w:rPr>
        <w:t xml:space="preserve"> significa </w:t>
      </w:r>
      <w:r w:rsidR="004733DE" w:rsidRPr="004F5513">
        <w:rPr>
          <w:sz w:val="24"/>
          <w:szCs w:val="24"/>
        </w:rPr>
        <w:t xml:space="preserve">a </w:t>
      </w:r>
      <w:r w:rsidR="009E45A6" w:rsidRPr="004F5513">
        <w:rPr>
          <w:sz w:val="24"/>
          <w:szCs w:val="24"/>
        </w:rPr>
        <w:t>CETIP21 – Títulos e Valores Mobiliários</w:t>
      </w:r>
      <w:r w:rsidR="009E45A6" w:rsidRPr="004F5513">
        <w:rPr>
          <w:iCs/>
          <w:sz w:val="24"/>
          <w:szCs w:val="24"/>
        </w:rPr>
        <w:t xml:space="preserve">, administrado e operacionalizado pela </w:t>
      </w:r>
      <w:r w:rsidR="00CF6B52" w:rsidRPr="004F5513">
        <w:rPr>
          <w:iCs/>
          <w:sz w:val="24"/>
          <w:szCs w:val="24"/>
        </w:rPr>
        <w:t>B3</w:t>
      </w:r>
      <w:r w:rsidR="009E45A6" w:rsidRPr="004F5513">
        <w:rPr>
          <w:sz w:val="24"/>
          <w:szCs w:val="24"/>
        </w:rPr>
        <w:t>.</w:t>
      </w:r>
    </w:p>
    <w:p w14:paraId="6C3FB5D4" w14:textId="5C7464AC"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CNPJ</w:t>
      </w:r>
      <w:r w:rsidRPr="004F5513">
        <w:rPr>
          <w:sz w:val="24"/>
          <w:szCs w:val="24"/>
        </w:rPr>
        <w:t>"</w:t>
      </w:r>
      <w:r w:rsidR="009E45A6" w:rsidRPr="004F5513">
        <w:rPr>
          <w:sz w:val="24"/>
          <w:szCs w:val="24"/>
        </w:rPr>
        <w:t xml:space="preserve"> </w:t>
      </w:r>
      <w:r w:rsidR="009E45A6" w:rsidRPr="004F5513">
        <w:rPr>
          <w:iCs/>
          <w:sz w:val="24"/>
          <w:szCs w:val="24"/>
        </w:rPr>
        <w:t xml:space="preserve">significa </w:t>
      </w:r>
      <w:r w:rsidR="004733DE" w:rsidRPr="004F5513">
        <w:rPr>
          <w:iCs/>
          <w:sz w:val="24"/>
          <w:szCs w:val="24"/>
        </w:rPr>
        <w:t xml:space="preserve">o </w:t>
      </w:r>
      <w:r w:rsidR="009E45A6" w:rsidRPr="004F5513">
        <w:rPr>
          <w:sz w:val="24"/>
          <w:szCs w:val="24"/>
        </w:rPr>
        <w:t xml:space="preserve">Cadastro Nacional da Pessoa Jurídica do Ministério da </w:t>
      </w:r>
      <w:r w:rsidR="0035491D" w:rsidRPr="004F5513">
        <w:rPr>
          <w:sz w:val="24"/>
          <w:szCs w:val="24"/>
        </w:rPr>
        <w:t>Economia</w:t>
      </w:r>
      <w:r w:rsidR="009E45A6" w:rsidRPr="004F5513">
        <w:rPr>
          <w:sz w:val="24"/>
          <w:szCs w:val="24"/>
        </w:rPr>
        <w:t>.</w:t>
      </w:r>
    </w:p>
    <w:p w14:paraId="35656512" w14:textId="33153730" w:rsidR="00280FEE" w:rsidRPr="004F5513" w:rsidRDefault="0057036D" w:rsidP="00205BE9">
      <w:pPr>
        <w:tabs>
          <w:tab w:val="left" w:pos="709"/>
        </w:tabs>
        <w:spacing w:afterLines="80" w:after="192"/>
        <w:ind w:left="709"/>
        <w:rPr>
          <w:sz w:val="24"/>
          <w:szCs w:val="24"/>
        </w:rPr>
      </w:pPr>
      <w:r w:rsidRPr="004F5513">
        <w:rPr>
          <w:sz w:val="24"/>
          <w:szCs w:val="24"/>
        </w:rPr>
        <w:t>"</w:t>
      </w:r>
      <w:r w:rsidRPr="004F5513">
        <w:rPr>
          <w:sz w:val="24"/>
          <w:szCs w:val="24"/>
          <w:u w:val="single"/>
        </w:rPr>
        <w:t>Código ANBIMA</w:t>
      </w:r>
      <w:r w:rsidRPr="004F5513">
        <w:rPr>
          <w:sz w:val="24"/>
          <w:szCs w:val="24"/>
        </w:rPr>
        <w:t xml:space="preserve">" significa </w:t>
      </w:r>
      <w:r w:rsidR="00280FEE" w:rsidRPr="004F5513">
        <w:rPr>
          <w:sz w:val="24"/>
          <w:szCs w:val="24"/>
        </w:rPr>
        <w:t>o "</w:t>
      </w:r>
      <w:r w:rsidR="00280FEE" w:rsidRPr="004F5513">
        <w:rPr>
          <w:i/>
          <w:iCs/>
          <w:sz w:val="24"/>
          <w:szCs w:val="24"/>
        </w:rPr>
        <w:t>Código ANBIMA de Regulação e Melhores Práticas para Ofertas Públicas</w:t>
      </w:r>
      <w:r w:rsidR="00280FEE" w:rsidRPr="004F5513">
        <w:rPr>
          <w:sz w:val="24"/>
          <w:szCs w:val="24"/>
        </w:rPr>
        <w:t xml:space="preserve">", </w:t>
      </w:r>
      <w:r w:rsidR="004E3964" w:rsidRPr="004F5513">
        <w:rPr>
          <w:sz w:val="24"/>
          <w:szCs w:val="24"/>
        </w:rPr>
        <w:t xml:space="preserve">em vigor desde </w:t>
      </w:r>
      <w:r w:rsidR="008C005A" w:rsidRPr="004F5513">
        <w:rPr>
          <w:sz w:val="24"/>
          <w:szCs w:val="24"/>
        </w:rPr>
        <w:t>6</w:t>
      </w:r>
      <w:r w:rsidR="004E3964" w:rsidRPr="004F5513">
        <w:rPr>
          <w:sz w:val="24"/>
          <w:szCs w:val="24"/>
        </w:rPr>
        <w:t> de </w:t>
      </w:r>
      <w:r w:rsidR="008C005A" w:rsidRPr="004F5513">
        <w:rPr>
          <w:sz w:val="24"/>
          <w:szCs w:val="24"/>
        </w:rPr>
        <w:t>maio</w:t>
      </w:r>
      <w:r w:rsidR="004E3964" w:rsidRPr="004F5513">
        <w:rPr>
          <w:sz w:val="24"/>
          <w:szCs w:val="24"/>
        </w:rPr>
        <w:t> de 20</w:t>
      </w:r>
      <w:r w:rsidR="004F0A97" w:rsidRPr="004F5513">
        <w:rPr>
          <w:sz w:val="24"/>
          <w:szCs w:val="24"/>
        </w:rPr>
        <w:t>21</w:t>
      </w:r>
      <w:r w:rsidR="00280FEE" w:rsidRPr="004F5513">
        <w:rPr>
          <w:sz w:val="24"/>
          <w:szCs w:val="24"/>
        </w:rPr>
        <w:t>.</w:t>
      </w:r>
    </w:p>
    <w:p w14:paraId="2919FF36" w14:textId="77777777" w:rsidR="000C5041"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Código de Processo Civil</w:t>
      </w:r>
      <w:r w:rsidRPr="004F5513">
        <w:rPr>
          <w:sz w:val="24"/>
          <w:szCs w:val="24"/>
        </w:rPr>
        <w:t>"</w:t>
      </w:r>
      <w:r w:rsidR="009E45A6" w:rsidRPr="004F5513">
        <w:rPr>
          <w:sz w:val="24"/>
          <w:szCs w:val="24"/>
        </w:rPr>
        <w:t xml:space="preserve"> significa a Lei n.º 13.105, de 16 de março de 2015, conforme alterada.</w:t>
      </w:r>
    </w:p>
    <w:p w14:paraId="298568DE" w14:textId="64C65E3C" w:rsidR="00134A48" w:rsidRPr="004F5513" w:rsidRDefault="00667875" w:rsidP="00205BE9">
      <w:pPr>
        <w:tabs>
          <w:tab w:val="left" w:pos="709"/>
        </w:tabs>
        <w:spacing w:afterLines="80" w:after="192"/>
        <w:ind w:left="709"/>
        <w:rPr>
          <w:sz w:val="24"/>
          <w:szCs w:val="24"/>
        </w:rPr>
      </w:pPr>
      <w:r w:rsidRPr="004F5513">
        <w:rPr>
          <w:sz w:val="24"/>
          <w:szCs w:val="24"/>
        </w:rPr>
        <w:t>"</w:t>
      </w:r>
      <w:r w:rsidR="00134A48" w:rsidRPr="004F5513">
        <w:rPr>
          <w:sz w:val="24"/>
          <w:szCs w:val="24"/>
          <w:u w:val="single"/>
        </w:rPr>
        <w:t>Coligada</w:t>
      </w:r>
      <w:r w:rsidRPr="004F5513">
        <w:rPr>
          <w:sz w:val="24"/>
          <w:szCs w:val="24"/>
        </w:rPr>
        <w:t>"</w:t>
      </w:r>
      <w:r w:rsidR="00134A48" w:rsidRPr="004F5513">
        <w:rPr>
          <w:sz w:val="24"/>
          <w:szCs w:val="24"/>
        </w:rPr>
        <w:t xml:space="preserve"> significa, com relação a qualquer pessoa, qualquer sociedade coligada a tal pessoa, conforme definido no artigo 243, parágrafo 1º, da Lei das Sociedades por Ações.</w:t>
      </w:r>
    </w:p>
    <w:p w14:paraId="7E14C5D1" w14:textId="77777777"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Companhia</w:t>
      </w:r>
      <w:r w:rsidRPr="004F5513">
        <w:rPr>
          <w:sz w:val="24"/>
          <w:szCs w:val="24"/>
        </w:rPr>
        <w:t>"</w:t>
      </w:r>
      <w:r w:rsidR="009E45A6" w:rsidRPr="004F5513">
        <w:rPr>
          <w:sz w:val="24"/>
          <w:szCs w:val="24"/>
        </w:rPr>
        <w:t xml:space="preserve"> </w:t>
      </w:r>
      <w:r w:rsidR="009E45A6" w:rsidRPr="004F5513">
        <w:rPr>
          <w:bCs/>
          <w:sz w:val="24"/>
          <w:szCs w:val="24"/>
        </w:rPr>
        <w:t>tem o significado previsto no preâmbulo.</w:t>
      </w:r>
    </w:p>
    <w:p w14:paraId="5ABE75D6" w14:textId="206B219E"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Comunicação de Oferta Facultativa de Resgate Antecipado</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_Ref306628854 \n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7.17 abaixo</w:t>
      </w:r>
      <w:r w:rsidR="009E45A6" w:rsidRPr="004F5513">
        <w:rPr>
          <w:sz w:val="24"/>
          <w:szCs w:val="24"/>
        </w:rPr>
        <w:fldChar w:fldCharType="end"/>
      </w:r>
      <w:r w:rsidR="009E45A6" w:rsidRPr="004F5513">
        <w:rPr>
          <w:sz w:val="24"/>
          <w:szCs w:val="24"/>
        </w:rPr>
        <w:t>, inciso </w:t>
      </w:r>
      <w:r w:rsidR="000C0601" w:rsidRPr="004F5513">
        <w:rPr>
          <w:sz w:val="24"/>
          <w:szCs w:val="24"/>
        </w:rPr>
        <w:fldChar w:fldCharType="begin"/>
      </w:r>
      <w:r w:rsidR="000C0601" w:rsidRPr="004F5513">
        <w:rPr>
          <w:sz w:val="24"/>
          <w:szCs w:val="24"/>
        </w:rPr>
        <w:instrText xml:space="preserve"> REF _Ref488942306 \n \h </w:instrText>
      </w:r>
      <w:r w:rsidR="005F60A2" w:rsidRPr="004F5513">
        <w:rPr>
          <w:sz w:val="24"/>
          <w:szCs w:val="24"/>
        </w:rPr>
        <w:instrText xml:space="preserve"> \* MERGEFORMAT </w:instrText>
      </w:r>
      <w:r w:rsidR="000C0601" w:rsidRPr="004F5513">
        <w:rPr>
          <w:sz w:val="24"/>
          <w:szCs w:val="24"/>
        </w:rPr>
      </w:r>
      <w:r w:rsidR="000C0601" w:rsidRPr="004F5513">
        <w:rPr>
          <w:sz w:val="24"/>
          <w:szCs w:val="24"/>
        </w:rPr>
        <w:fldChar w:fldCharType="separate"/>
      </w:r>
      <w:r w:rsidR="009661F9" w:rsidRPr="004F5513">
        <w:rPr>
          <w:sz w:val="24"/>
          <w:szCs w:val="24"/>
        </w:rPr>
        <w:t>I</w:t>
      </w:r>
      <w:r w:rsidR="000C0601" w:rsidRPr="004F5513">
        <w:rPr>
          <w:sz w:val="24"/>
          <w:szCs w:val="24"/>
        </w:rPr>
        <w:fldChar w:fldCharType="end"/>
      </w:r>
      <w:r w:rsidR="009E45A6" w:rsidRPr="004F5513">
        <w:rPr>
          <w:sz w:val="24"/>
          <w:szCs w:val="24"/>
        </w:rPr>
        <w:t>.</w:t>
      </w:r>
    </w:p>
    <w:p w14:paraId="49FEE54C" w14:textId="6209258D"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Contrato de Distribuição</w:t>
      </w:r>
      <w:r w:rsidRPr="004F5513">
        <w:rPr>
          <w:sz w:val="24"/>
          <w:szCs w:val="24"/>
        </w:rPr>
        <w:t>"</w:t>
      </w:r>
      <w:r w:rsidR="009E45A6" w:rsidRPr="004F5513">
        <w:rPr>
          <w:sz w:val="24"/>
          <w:szCs w:val="24"/>
        </w:rPr>
        <w:t xml:space="preserve"> significa o </w:t>
      </w:r>
      <w:r w:rsidRPr="004F5513">
        <w:rPr>
          <w:sz w:val="24"/>
          <w:szCs w:val="24"/>
        </w:rPr>
        <w:t>"</w:t>
      </w:r>
      <w:r w:rsidR="008A2435" w:rsidRPr="004F5513">
        <w:rPr>
          <w:i/>
          <w:iCs/>
          <w:sz w:val="24"/>
          <w:szCs w:val="24"/>
        </w:rPr>
        <w:t xml:space="preserve">Contrato de Coordenação e Distribuição Pública de Debêntures Simples, Não Conversíveis em Ações, da Espécie </w:t>
      </w:r>
      <w:r w:rsidR="00781852" w:rsidRPr="004F5513">
        <w:rPr>
          <w:i/>
          <w:iCs/>
          <w:sz w:val="24"/>
          <w:szCs w:val="24"/>
        </w:rPr>
        <w:lastRenderedPageBreak/>
        <w:t>Quirografária</w:t>
      </w:r>
      <w:r w:rsidR="00612F30" w:rsidRPr="004F5513">
        <w:rPr>
          <w:i/>
          <w:iCs/>
          <w:sz w:val="24"/>
          <w:szCs w:val="24"/>
        </w:rPr>
        <w:t xml:space="preserve">, </w:t>
      </w:r>
      <w:r w:rsidR="008A2435" w:rsidRPr="004F5513">
        <w:rPr>
          <w:i/>
          <w:iCs/>
          <w:sz w:val="24"/>
          <w:szCs w:val="24"/>
        </w:rPr>
        <w:t xml:space="preserve">da </w:t>
      </w:r>
      <w:r w:rsidR="008B448C" w:rsidRPr="004F5513">
        <w:rPr>
          <w:i/>
          <w:iCs/>
          <w:sz w:val="24"/>
          <w:szCs w:val="24"/>
        </w:rPr>
        <w:t>9</w:t>
      </w:r>
      <w:r w:rsidR="001D1FCA" w:rsidRPr="004F5513">
        <w:rPr>
          <w:i/>
          <w:iCs/>
          <w:sz w:val="24"/>
          <w:szCs w:val="24"/>
        </w:rPr>
        <w:t>ª (</w:t>
      </w:r>
      <w:r w:rsidR="008B448C" w:rsidRPr="004F5513">
        <w:rPr>
          <w:i/>
          <w:iCs/>
          <w:sz w:val="24"/>
          <w:szCs w:val="24"/>
        </w:rPr>
        <w:t>Nona</w:t>
      </w:r>
      <w:r w:rsidR="001D1FCA" w:rsidRPr="004F5513">
        <w:rPr>
          <w:i/>
          <w:iCs/>
          <w:sz w:val="24"/>
          <w:szCs w:val="24"/>
        </w:rPr>
        <w:t>)</w:t>
      </w:r>
      <w:r w:rsidR="008A2435" w:rsidRPr="004F5513">
        <w:rPr>
          <w:i/>
          <w:iCs/>
          <w:sz w:val="24"/>
          <w:szCs w:val="24"/>
        </w:rPr>
        <w:t xml:space="preserve"> Emissão de </w:t>
      </w:r>
      <w:r w:rsidR="00307B86" w:rsidRPr="004F5513">
        <w:rPr>
          <w:i/>
          <w:iCs/>
          <w:sz w:val="24"/>
          <w:szCs w:val="24"/>
        </w:rPr>
        <w:t>Construtora Tenda</w:t>
      </w:r>
      <w:r w:rsidR="00612F30" w:rsidRPr="004F5513">
        <w:rPr>
          <w:i/>
          <w:iCs/>
          <w:sz w:val="24"/>
          <w:szCs w:val="24"/>
        </w:rPr>
        <w:t xml:space="preserve"> S.A.</w:t>
      </w:r>
      <w:r w:rsidRPr="004F5513">
        <w:rPr>
          <w:sz w:val="24"/>
          <w:szCs w:val="24"/>
        </w:rPr>
        <w:t>"</w:t>
      </w:r>
      <w:r w:rsidR="007C16C9" w:rsidRPr="004F5513">
        <w:rPr>
          <w:sz w:val="24"/>
          <w:szCs w:val="24"/>
        </w:rPr>
        <w:t xml:space="preserve"> a ser</w:t>
      </w:r>
      <w:r w:rsidR="009E45A6" w:rsidRPr="004F5513">
        <w:rPr>
          <w:sz w:val="24"/>
          <w:szCs w:val="24"/>
        </w:rPr>
        <w:t xml:space="preserve"> </w:t>
      </w:r>
      <w:r w:rsidR="004733DE" w:rsidRPr="004F5513">
        <w:rPr>
          <w:sz w:val="24"/>
          <w:szCs w:val="24"/>
        </w:rPr>
        <w:t>celebrado</w:t>
      </w:r>
      <w:r w:rsidR="00191B75" w:rsidRPr="004F5513">
        <w:rPr>
          <w:sz w:val="24"/>
          <w:szCs w:val="24"/>
        </w:rPr>
        <w:t xml:space="preserve"> em 8 de setembro de 2021</w:t>
      </w:r>
      <w:r w:rsidR="0095076A" w:rsidRPr="004F5513">
        <w:rPr>
          <w:sz w:val="24"/>
          <w:szCs w:val="24"/>
        </w:rPr>
        <w:t xml:space="preserve">, </w:t>
      </w:r>
      <w:r w:rsidR="009E45A6" w:rsidRPr="004F5513">
        <w:rPr>
          <w:sz w:val="24"/>
          <w:szCs w:val="24"/>
        </w:rPr>
        <w:t>entre a Companhia</w:t>
      </w:r>
      <w:r w:rsidR="00763885" w:rsidRPr="004F5513">
        <w:rPr>
          <w:sz w:val="24"/>
          <w:szCs w:val="24"/>
        </w:rPr>
        <w:t xml:space="preserve"> e o Coordenador Líder</w:t>
      </w:r>
      <w:r w:rsidR="009E45A6" w:rsidRPr="004F5513">
        <w:rPr>
          <w:sz w:val="24"/>
          <w:szCs w:val="24"/>
        </w:rPr>
        <w:t>.</w:t>
      </w:r>
    </w:p>
    <w:p w14:paraId="52AF817B" w14:textId="73EC1B5A" w:rsidR="002A4437" w:rsidRPr="004F5513" w:rsidRDefault="00667875" w:rsidP="00205BE9">
      <w:pPr>
        <w:tabs>
          <w:tab w:val="left" w:pos="709"/>
        </w:tabs>
        <w:spacing w:afterLines="80" w:after="192"/>
        <w:ind w:left="709"/>
        <w:rPr>
          <w:sz w:val="24"/>
          <w:szCs w:val="24"/>
        </w:rPr>
      </w:pPr>
      <w:r w:rsidRPr="004F5513">
        <w:rPr>
          <w:sz w:val="24"/>
          <w:szCs w:val="24"/>
        </w:rPr>
        <w:t>"</w:t>
      </w:r>
      <w:r w:rsidR="002A4437" w:rsidRPr="004F5513">
        <w:rPr>
          <w:sz w:val="24"/>
          <w:szCs w:val="24"/>
          <w:u w:val="single"/>
        </w:rPr>
        <w:t>Controlada</w:t>
      </w:r>
      <w:r w:rsidRPr="004F5513">
        <w:rPr>
          <w:sz w:val="24"/>
          <w:szCs w:val="24"/>
        </w:rPr>
        <w:t>"</w:t>
      </w:r>
      <w:r w:rsidR="002A4437" w:rsidRPr="004F5513">
        <w:rPr>
          <w:sz w:val="24"/>
          <w:szCs w:val="24"/>
        </w:rPr>
        <w:t xml:space="preserve"> significa, com relação a qualquer pessoa, qualquer sociedade controlada (conforme definição de Controle), direta ou indiretamente, por tal pessoa.</w:t>
      </w:r>
    </w:p>
    <w:p w14:paraId="3207229A" w14:textId="77777777" w:rsidR="002A4437" w:rsidRPr="004F5513" w:rsidRDefault="00667875" w:rsidP="00205BE9">
      <w:pPr>
        <w:tabs>
          <w:tab w:val="left" w:pos="709"/>
        </w:tabs>
        <w:spacing w:afterLines="80" w:after="192"/>
        <w:ind w:left="709"/>
        <w:rPr>
          <w:sz w:val="24"/>
          <w:szCs w:val="24"/>
        </w:rPr>
      </w:pPr>
      <w:r w:rsidRPr="004F5513">
        <w:rPr>
          <w:sz w:val="24"/>
          <w:szCs w:val="24"/>
        </w:rPr>
        <w:t>"</w:t>
      </w:r>
      <w:r w:rsidR="002A4437" w:rsidRPr="004F5513">
        <w:rPr>
          <w:sz w:val="24"/>
          <w:szCs w:val="24"/>
          <w:u w:val="single"/>
        </w:rPr>
        <w:t>Controladora</w:t>
      </w:r>
      <w:r w:rsidRPr="004F5513">
        <w:rPr>
          <w:sz w:val="24"/>
          <w:szCs w:val="24"/>
        </w:rPr>
        <w:t>"</w:t>
      </w:r>
      <w:r w:rsidR="002A4437" w:rsidRPr="004F5513">
        <w:rPr>
          <w:sz w:val="24"/>
          <w:szCs w:val="24"/>
        </w:rPr>
        <w:t xml:space="preserve"> significa, com relação a qualquer pessoa, qualquer controladora (conforme definição de Controle), direta ou indireta, de tal pessoa.</w:t>
      </w:r>
    </w:p>
    <w:p w14:paraId="56C73C65" w14:textId="77777777" w:rsidR="002A4437" w:rsidRPr="004F5513" w:rsidRDefault="00667875" w:rsidP="00205BE9">
      <w:pPr>
        <w:tabs>
          <w:tab w:val="left" w:pos="709"/>
        </w:tabs>
        <w:spacing w:afterLines="80" w:after="192"/>
        <w:ind w:left="709"/>
        <w:rPr>
          <w:sz w:val="24"/>
          <w:szCs w:val="24"/>
        </w:rPr>
      </w:pPr>
      <w:r w:rsidRPr="004F5513">
        <w:rPr>
          <w:sz w:val="24"/>
          <w:szCs w:val="24"/>
        </w:rPr>
        <w:t>"</w:t>
      </w:r>
      <w:r w:rsidR="002A4437" w:rsidRPr="004F5513">
        <w:rPr>
          <w:sz w:val="24"/>
          <w:szCs w:val="24"/>
          <w:u w:val="single"/>
        </w:rPr>
        <w:t>Controle</w:t>
      </w:r>
      <w:r w:rsidRPr="004F5513">
        <w:rPr>
          <w:sz w:val="24"/>
          <w:szCs w:val="24"/>
        </w:rPr>
        <w:t>"</w:t>
      </w:r>
      <w:r w:rsidR="002A4437" w:rsidRPr="004F5513">
        <w:rPr>
          <w:sz w:val="24"/>
          <w:szCs w:val="24"/>
        </w:rPr>
        <w:t xml:space="preserve"> significa o controle, direto ou indireto, de qualquer sociedade, conforme definido no artigo 116</w:t>
      </w:r>
      <w:r w:rsidR="00ED4804" w:rsidRPr="004F5513">
        <w:rPr>
          <w:sz w:val="24"/>
          <w:szCs w:val="24"/>
        </w:rPr>
        <w:t xml:space="preserve"> </w:t>
      </w:r>
      <w:r w:rsidR="002A4437" w:rsidRPr="004F5513">
        <w:rPr>
          <w:sz w:val="24"/>
          <w:szCs w:val="24"/>
        </w:rPr>
        <w:t>da Lei das Sociedades por Ações.</w:t>
      </w:r>
    </w:p>
    <w:p w14:paraId="3464CF5A" w14:textId="4DFA895F" w:rsidR="00CC6FB4" w:rsidRPr="004F5513" w:rsidRDefault="00667875" w:rsidP="00205BE9">
      <w:pPr>
        <w:tabs>
          <w:tab w:val="left" w:pos="709"/>
        </w:tabs>
        <w:spacing w:afterLines="80" w:after="192"/>
        <w:ind w:left="709"/>
        <w:rPr>
          <w:sz w:val="24"/>
          <w:szCs w:val="24"/>
        </w:rPr>
      </w:pPr>
      <w:r w:rsidRPr="004F5513">
        <w:rPr>
          <w:sz w:val="24"/>
          <w:szCs w:val="24"/>
        </w:rPr>
        <w:t>"</w:t>
      </w:r>
      <w:r w:rsidR="00CC6FB4" w:rsidRPr="004F5513">
        <w:rPr>
          <w:sz w:val="24"/>
          <w:szCs w:val="24"/>
          <w:u w:val="single"/>
        </w:rPr>
        <w:t>Coordenador Líder</w:t>
      </w:r>
      <w:r w:rsidRPr="004F5513">
        <w:rPr>
          <w:sz w:val="24"/>
          <w:szCs w:val="24"/>
        </w:rPr>
        <w:t>"</w:t>
      </w:r>
      <w:r w:rsidR="00CC6FB4" w:rsidRPr="004F5513">
        <w:rPr>
          <w:sz w:val="24"/>
          <w:szCs w:val="24"/>
        </w:rPr>
        <w:t xml:space="preserve"> significa a instituição </w:t>
      </w:r>
      <w:r w:rsidR="0081631E" w:rsidRPr="004F5513">
        <w:rPr>
          <w:sz w:val="24"/>
          <w:szCs w:val="24"/>
        </w:rPr>
        <w:t>integrante do sistema de distribuição de valores mobiliários contratada para coordenar e intermediar a Oferta, sendo a instituição líder da distribuição</w:t>
      </w:r>
      <w:r w:rsidR="00CC6FB4" w:rsidRPr="004F5513">
        <w:rPr>
          <w:sz w:val="24"/>
          <w:szCs w:val="24"/>
        </w:rPr>
        <w:t>.</w:t>
      </w:r>
    </w:p>
    <w:p w14:paraId="498BB1C8" w14:textId="7EDE8EE4"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CVM</w:t>
      </w:r>
      <w:r w:rsidRPr="004F5513">
        <w:rPr>
          <w:sz w:val="24"/>
          <w:szCs w:val="24"/>
        </w:rPr>
        <w:t>"</w:t>
      </w:r>
      <w:r w:rsidR="009E45A6" w:rsidRPr="004F5513">
        <w:rPr>
          <w:sz w:val="24"/>
          <w:szCs w:val="24"/>
        </w:rPr>
        <w:t xml:space="preserve"> significa </w:t>
      </w:r>
      <w:r w:rsidR="004733DE" w:rsidRPr="004F5513">
        <w:rPr>
          <w:sz w:val="24"/>
          <w:szCs w:val="24"/>
        </w:rPr>
        <w:t xml:space="preserve">a </w:t>
      </w:r>
      <w:r w:rsidR="009E45A6" w:rsidRPr="004F5513">
        <w:rPr>
          <w:sz w:val="24"/>
          <w:szCs w:val="24"/>
        </w:rPr>
        <w:t>Comissão de Valores Mobiliários.</w:t>
      </w:r>
    </w:p>
    <w:p w14:paraId="0F3010BD" w14:textId="0D4F304D"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Data de Emissão</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_Ref279826913 \r \p \h  \* MERGEFORMAT </w:instrText>
      </w:r>
      <w:r w:rsidR="009E45A6" w:rsidRPr="004F5513">
        <w:rPr>
          <w:sz w:val="24"/>
          <w:szCs w:val="24"/>
        </w:rPr>
      </w:r>
      <w:r w:rsidR="009E45A6" w:rsidRPr="004F5513">
        <w:rPr>
          <w:sz w:val="24"/>
          <w:szCs w:val="24"/>
        </w:rPr>
        <w:fldChar w:fldCharType="separate"/>
      </w:r>
      <w:r w:rsidR="009661F9" w:rsidRPr="004F5513">
        <w:rPr>
          <w:sz w:val="24"/>
          <w:szCs w:val="24"/>
        </w:rPr>
        <w:t>7.9 abaixo</w:t>
      </w:r>
      <w:r w:rsidR="009E45A6" w:rsidRPr="004F5513">
        <w:rPr>
          <w:sz w:val="24"/>
          <w:szCs w:val="24"/>
        </w:rPr>
        <w:fldChar w:fldCharType="end"/>
      </w:r>
      <w:r w:rsidR="009E45A6" w:rsidRPr="004F5513">
        <w:rPr>
          <w:sz w:val="24"/>
          <w:szCs w:val="24"/>
        </w:rPr>
        <w:t>.</w:t>
      </w:r>
    </w:p>
    <w:p w14:paraId="41FED649" w14:textId="47A7CEA7"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Data de Integralização</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_Ref312315490 \n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6.3 abaixo</w:t>
      </w:r>
      <w:r w:rsidR="009E45A6" w:rsidRPr="004F5513">
        <w:rPr>
          <w:sz w:val="24"/>
          <w:szCs w:val="24"/>
        </w:rPr>
        <w:fldChar w:fldCharType="end"/>
      </w:r>
      <w:r w:rsidR="009E45A6" w:rsidRPr="004F5513">
        <w:rPr>
          <w:sz w:val="24"/>
          <w:szCs w:val="24"/>
        </w:rPr>
        <w:t>.</w:t>
      </w:r>
    </w:p>
    <w:p w14:paraId="686F8E20" w14:textId="70411C27"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Data de Vencimento</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_Ref272250319 \r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7.10 abaixo</w:t>
      </w:r>
      <w:r w:rsidR="009E45A6" w:rsidRPr="004F5513">
        <w:rPr>
          <w:sz w:val="24"/>
          <w:szCs w:val="24"/>
        </w:rPr>
        <w:fldChar w:fldCharType="end"/>
      </w:r>
      <w:r w:rsidR="009E45A6" w:rsidRPr="004F5513">
        <w:rPr>
          <w:sz w:val="24"/>
          <w:szCs w:val="24"/>
        </w:rPr>
        <w:t>.</w:t>
      </w:r>
    </w:p>
    <w:p w14:paraId="1AAC5923" w14:textId="77777777" w:rsidR="00D57AFC" w:rsidRPr="004F5513" w:rsidRDefault="00667875" w:rsidP="00205BE9">
      <w:pPr>
        <w:tabs>
          <w:tab w:val="left" w:pos="709"/>
        </w:tabs>
        <w:spacing w:afterLines="80" w:after="192"/>
        <w:ind w:left="709"/>
        <w:rPr>
          <w:sz w:val="24"/>
          <w:szCs w:val="24"/>
        </w:rPr>
      </w:pPr>
      <w:r w:rsidRPr="004F5513">
        <w:rPr>
          <w:sz w:val="24"/>
          <w:szCs w:val="24"/>
        </w:rPr>
        <w:t>"</w:t>
      </w:r>
      <w:r w:rsidR="00D57AFC" w:rsidRPr="004F5513">
        <w:rPr>
          <w:sz w:val="24"/>
          <w:szCs w:val="24"/>
          <w:u w:val="single"/>
        </w:rPr>
        <w:t>Data Limite de Colocação</w:t>
      </w:r>
      <w:r w:rsidRPr="004F5513">
        <w:rPr>
          <w:sz w:val="24"/>
          <w:szCs w:val="24"/>
        </w:rPr>
        <w:t>"</w:t>
      </w:r>
      <w:r w:rsidR="00D57AFC" w:rsidRPr="004F5513">
        <w:rPr>
          <w:sz w:val="24"/>
          <w:szCs w:val="24"/>
        </w:rPr>
        <w:t xml:space="preserve"> tem o significado previsto no Contrato de Distribuição.</w:t>
      </w:r>
    </w:p>
    <w:p w14:paraId="60E462B0" w14:textId="77777777" w:rsidR="009E45A6" w:rsidRPr="004F5513" w:rsidRDefault="00667875" w:rsidP="00205BE9">
      <w:pPr>
        <w:tabs>
          <w:tab w:val="left" w:pos="709"/>
        </w:tabs>
        <w:spacing w:afterLines="80" w:after="192"/>
        <w:ind w:left="709"/>
        <w:rPr>
          <w:bCs/>
          <w:sz w:val="24"/>
          <w:szCs w:val="24"/>
        </w:rPr>
      </w:pPr>
      <w:r w:rsidRPr="004F5513">
        <w:rPr>
          <w:sz w:val="24"/>
          <w:szCs w:val="24"/>
        </w:rPr>
        <w:t>"</w:t>
      </w:r>
      <w:r w:rsidR="009E45A6" w:rsidRPr="004F5513">
        <w:rPr>
          <w:sz w:val="24"/>
          <w:szCs w:val="24"/>
          <w:u w:val="single"/>
        </w:rPr>
        <w:t>Debêntures</w:t>
      </w:r>
      <w:r w:rsidRPr="004F5513">
        <w:rPr>
          <w:sz w:val="24"/>
          <w:szCs w:val="24"/>
        </w:rPr>
        <w:t>"</w:t>
      </w:r>
      <w:r w:rsidR="009E45A6" w:rsidRPr="004F5513">
        <w:rPr>
          <w:sz w:val="24"/>
          <w:szCs w:val="24"/>
        </w:rPr>
        <w:t xml:space="preserve"> </w:t>
      </w:r>
      <w:r w:rsidR="00AD1AD3" w:rsidRPr="004F5513">
        <w:rPr>
          <w:bCs/>
          <w:sz w:val="24"/>
          <w:szCs w:val="24"/>
        </w:rPr>
        <w:t xml:space="preserve">significam as </w:t>
      </w:r>
      <w:r w:rsidR="00AD1AD3" w:rsidRPr="004F5513">
        <w:rPr>
          <w:sz w:val="24"/>
          <w:szCs w:val="24"/>
        </w:rPr>
        <w:t>debêntures objeto desta Escritura de Emissão</w:t>
      </w:r>
      <w:r w:rsidR="009E45A6" w:rsidRPr="004F5513">
        <w:rPr>
          <w:bCs/>
          <w:sz w:val="24"/>
          <w:szCs w:val="24"/>
        </w:rPr>
        <w:t>.</w:t>
      </w:r>
    </w:p>
    <w:p w14:paraId="1B206D39" w14:textId="6AD1E10C" w:rsidR="001D7AF5" w:rsidRPr="004F5513" w:rsidRDefault="00667875" w:rsidP="00205BE9">
      <w:pPr>
        <w:tabs>
          <w:tab w:val="left" w:pos="709"/>
        </w:tabs>
        <w:spacing w:afterLines="80" w:after="192"/>
        <w:ind w:left="709"/>
        <w:rPr>
          <w:sz w:val="24"/>
          <w:szCs w:val="24"/>
        </w:rPr>
      </w:pPr>
      <w:r w:rsidRPr="004F5513">
        <w:rPr>
          <w:sz w:val="24"/>
          <w:szCs w:val="24"/>
        </w:rPr>
        <w:t>"</w:t>
      </w:r>
      <w:r w:rsidR="001D7AF5" w:rsidRPr="004F5513">
        <w:rPr>
          <w:sz w:val="24"/>
          <w:szCs w:val="24"/>
          <w:u w:val="single"/>
        </w:rPr>
        <w:t xml:space="preserve">Debêntures em </w:t>
      </w:r>
      <w:r w:rsidR="00FF17D9" w:rsidRPr="004F5513">
        <w:rPr>
          <w:sz w:val="24"/>
          <w:szCs w:val="24"/>
          <w:u w:val="single"/>
        </w:rPr>
        <w:t>C</w:t>
      </w:r>
      <w:r w:rsidR="001D7AF5" w:rsidRPr="004F5513">
        <w:rPr>
          <w:sz w:val="24"/>
          <w:szCs w:val="24"/>
          <w:u w:val="single"/>
        </w:rPr>
        <w:t>irculação</w:t>
      </w:r>
      <w:r w:rsidRPr="004F5513">
        <w:rPr>
          <w:sz w:val="24"/>
          <w:szCs w:val="24"/>
        </w:rPr>
        <w:t>"</w:t>
      </w:r>
      <w:r w:rsidR="001D7AF5" w:rsidRPr="004F5513">
        <w:rPr>
          <w:sz w:val="24"/>
          <w:szCs w:val="24"/>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Companhia; (</w:t>
      </w:r>
      <w:proofErr w:type="spellStart"/>
      <w:r w:rsidR="001D7AF5" w:rsidRPr="004F5513">
        <w:rPr>
          <w:sz w:val="24"/>
          <w:szCs w:val="24"/>
        </w:rPr>
        <w:t>ii</w:t>
      </w:r>
      <w:proofErr w:type="spellEnd"/>
      <w:r w:rsidR="001D7AF5" w:rsidRPr="004F5513">
        <w:rPr>
          <w:sz w:val="24"/>
          <w:szCs w:val="24"/>
        </w:rPr>
        <w:t xml:space="preserve">) a qualquer Controladora, a qualquer Controlada e/ou a qualquer </w:t>
      </w:r>
      <w:r w:rsidR="00BE072C" w:rsidRPr="004F5513">
        <w:rPr>
          <w:sz w:val="24"/>
          <w:szCs w:val="24"/>
        </w:rPr>
        <w:t>C</w:t>
      </w:r>
      <w:r w:rsidR="001D7AF5" w:rsidRPr="004F5513">
        <w:rPr>
          <w:sz w:val="24"/>
          <w:szCs w:val="24"/>
        </w:rPr>
        <w:t>oligada de qualquer das pessoas indicadas no item anterior; ou (</w:t>
      </w:r>
      <w:proofErr w:type="spellStart"/>
      <w:r w:rsidR="001D7AF5" w:rsidRPr="004F5513">
        <w:rPr>
          <w:sz w:val="24"/>
          <w:szCs w:val="24"/>
        </w:rPr>
        <w:t>iii</w:t>
      </w:r>
      <w:proofErr w:type="spellEnd"/>
      <w:r w:rsidR="001D7AF5" w:rsidRPr="004F5513">
        <w:rPr>
          <w:sz w:val="24"/>
          <w:szCs w:val="24"/>
        </w:rPr>
        <w:t>) a qualquer</w:t>
      </w:r>
      <w:r w:rsidR="00E316EE" w:rsidRPr="004F5513">
        <w:rPr>
          <w:sz w:val="24"/>
          <w:szCs w:val="24"/>
        </w:rPr>
        <w:t xml:space="preserve"> administrador</w:t>
      </w:r>
      <w:r w:rsidR="001D7AF5" w:rsidRPr="004F5513">
        <w:rPr>
          <w:sz w:val="24"/>
          <w:szCs w:val="24"/>
        </w:rPr>
        <w:t>, cônjuge, companheiro ou parente até o 3º (terceiro) grau de qualquer das pessoas referidas nos itens anteriores.</w:t>
      </w:r>
    </w:p>
    <w:p w14:paraId="460AE1F9" w14:textId="77777777"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Debenturistas</w:t>
      </w:r>
      <w:r w:rsidRPr="004F5513">
        <w:rPr>
          <w:sz w:val="24"/>
          <w:szCs w:val="24"/>
        </w:rPr>
        <w:t>"</w:t>
      </w:r>
      <w:r w:rsidR="009E45A6" w:rsidRPr="004F5513">
        <w:rPr>
          <w:sz w:val="24"/>
          <w:szCs w:val="24"/>
        </w:rPr>
        <w:t xml:space="preserve"> </w:t>
      </w:r>
      <w:r w:rsidR="00D017C6" w:rsidRPr="004F5513">
        <w:rPr>
          <w:bCs/>
          <w:sz w:val="24"/>
          <w:szCs w:val="24"/>
        </w:rPr>
        <w:t xml:space="preserve">significam os </w:t>
      </w:r>
      <w:r w:rsidR="00D017C6" w:rsidRPr="004F5513">
        <w:rPr>
          <w:sz w:val="24"/>
          <w:szCs w:val="24"/>
        </w:rPr>
        <w:t>titulares das Debêntures</w:t>
      </w:r>
      <w:r w:rsidR="00AD1AD3" w:rsidRPr="004F5513">
        <w:rPr>
          <w:sz w:val="24"/>
          <w:szCs w:val="24"/>
        </w:rPr>
        <w:t>.</w:t>
      </w:r>
    </w:p>
    <w:p w14:paraId="2A8BE520" w14:textId="0F481CAD"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Demonstrações Financeiras Consolidadas Auditadas da Companhia</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_Ref279333767 \n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8.1 abaixo</w:t>
      </w:r>
      <w:r w:rsidR="009E45A6" w:rsidRPr="004F5513">
        <w:rPr>
          <w:sz w:val="24"/>
          <w:szCs w:val="24"/>
        </w:rPr>
        <w:fldChar w:fldCharType="end"/>
      </w:r>
      <w:r w:rsidR="009E45A6" w:rsidRPr="004F5513">
        <w:rPr>
          <w:sz w:val="24"/>
          <w:szCs w:val="24"/>
        </w:rPr>
        <w:t>, inciso </w:t>
      </w:r>
      <w:r w:rsidR="009E45A6" w:rsidRPr="004F5513">
        <w:rPr>
          <w:sz w:val="24"/>
          <w:szCs w:val="24"/>
        </w:rPr>
        <w:fldChar w:fldCharType="begin"/>
      </w:r>
      <w:r w:rsidR="009E45A6" w:rsidRPr="004F5513">
        <w:rPr>
          <w:sz w:val="24"/>
          <w:szCs w:val="24"/>
        </w:rPr>
        <w:instrText xml:space="preserve"> REF _Ref262552287 \n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I</w:t>
      </w:r>
      <w:r w:rsidR="009E45A6" w:rsidRPr="004F5513">
        <w:rPr>
          <w:sz w:val="24"/>
          <w:szCs w:val="24"/>
        </w:rPr>
        <w:fldChar w:fldCharType="end"/>
      </w:r>
      <w:r w:rsidR="009E45A6" w:rsidRPr="004F5513">
        <w:rPr>
          <w:sz w:val="24"/>
          <w:szCs w:val="24"/>
        </w:rPr>
        <w:t>, alínea </w:t>
      </w:r>
      <w:r w:rsidR="00D66980" w:rsidRPr="004F5513">
        <w:rPr>
          <w:sz w:val="24"/>
          <w:szCs w:val="24"/>
        </w:rPr>
        <w:fldChar w:fldCharType="begin"/>
      </w:r>
      <w:r w:rsidR="00D66980" w:rsidRPr="004F5513">
        <w:rPr>
          <w:sz w:val="24"/>
          <w:szCs w:val="24"/>
        </w:rPr>
        <w:instrText xml:space="preserve"> REF _Ref488848532 \n \h </w:instrText>
      </w:r>
      <w:r w:rsidR="005F60A2" w:rsidRPr="004F5513">
        <w:rPr>
          <w:sz w:val="24"/>
          <w:szCs w:val="24"/>
        </w:rPr>
        <w:instrText xml:space="preserve"> \* MERGEFORMAT </w:instrText>
      </w:r>
      <w:r w:rsidR="00D66980" w:rsidRPr="004F5513">
        <w:rPr>
          <w:sz w:val="24"/>
          <w:szCs w:val="24"/>
        </w:rPr>
      </w:r>
      <w:r w:rsidR="00D66980" w:rsidRPr="004F5513">
        <w:rPr>
          <w:sz w:val="24"/>
          <w:szCs w:val="24"/>
        </w:rPr>
        <w:fldChar w:fldCharType="separate"/>
      </w:r>
      <w:r w:rsidR="009661F9" w:rsidRPr="004F5513">
        <w:rPr>
          <w:sz w:val="24"/>
          <w:szCs w:val="24"/>
        </w:rPr>
        <w:t>(a)</w:t>
      </w:r>
      <w:r w:rsidR="00D66980" w:rsidRPr="004F5513">
        <w:rPr>
          <w:sz w:val="24"/>
          <w:szCs w:val="24"/>
        </w:rPr>
        <w:fldChar w:fldCharType="end"/>
      </w:r>
      <w:r w:rsidR="009E45A6" w:rsidRPr="004F5513">
        <w:rPr>
          <w:sz w:val="24"/>
          <w:szCs w:val="24"/>
        </w:rPr>
        <w:t>.</w:t>
      </w:r>
    </w:p>
    <w:p w14:paraId="53E1C408" w14:textId="2B37DD15"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Demonstrações Financeiras Consolidadas da Companhia</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_Ref279333767 \n \p \h </w:instrText>
      </w:r>
      <w:r w:rsidR="00EB61CA"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8.1 abaixo</w:t>
      </w:r>
      <w:r w:rsidR="009E45A6" w:rsidRPr="004F5513">
        <w:rPr>
          <w:sz w:val="24"/>
          <w:szCs w:val="24"/>
        </w:rPr>
        <w:fldChar w:fldCharType="end"/>
      </w:r>
      <w:r w:rsidR="009E45A6" w:rsidRPr="004F5513">
        <w:rPr>
          <w:sz w:val="24"/>
          <w:szCs w:val="24"/>
        </w:rPr>
        <w:t>, inciso </w:t>
      </w:r>
      <w:r w:rsidR="009E45A6" w:rsidRPr="004F5513">
        <w:rPr>
          <w:sz w:val="24"/>
          <w:szCs w:val="24"/>
        </w:rPr>
        <w:fldChar w:fldCharType="begin"/>
      </w:r>
      <w:r w:rsidR="009E45A6" w:rsidRPr="004F5513">
        <w:rPr>
          <w:sz w:val="24"/>
          <w:szCs w:val="24"/>
        </w:rPr>
        <w:instrText xml:space="preserve"> REF _Ref262552287 \n \h </w:instrText>
      </w:r>
      <w:r w:rsidR="00EB61CA"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I</w:t>
      </w:r>
      <w:r w:rsidR="009E45A6" w:rsidRPr="004F5513">
        <w:rPr>
          <w:sz w:val="24"/>
          <w:szCs w:val="24"/>
        </w:rPr>
        <w:fldChar w:fldCharType="end"/>
      </w:r>
      <w:r w:rsidR="009E45A6" w:rsidRPr="004F5513">
        <w:rPr>
          <w:sz w:val="24"/>
          <w:szCs w:val="24"/>
        </w:rPr>
        <w:t>, alínea </w:t>
      </w:r>
      <w:r w:rsidR="00D66980" w:rsidRPr="004F5513">
        <w:rPr>
          <w:sz w:val="24"/>
          <w:szCs w:val="24"/>
        </w:rPr>
        <w:fldChar w:fldCharType="begin"/>
      </w:r>
      <w:r w:rsidR="00D66980" w:rsidRPr="004F5513">
        <w:rPr>
          <w:sz w:val="24"/>
          <w:szCs w:val="24"/>
        </w:rPr>
        <w:instrText xml:space="preserve"> REF _Ref488848536 \n \h </w:instrText>
      </w:r>
      <w:r w:rsidR="00EB61CA" w:rsidRPr="004F5513">
        <w:rPr>
          <w:sz w:val="24"/>
          <w:szCs w:val="24"/>
        </w:rPr>
        <w:instrText xml:space="preserve"> \* MERGEFORMAT </w:instrText>
      </w:r>
      <w:r w:rsidR="00D66980" w:rsidRPr="004F5513">
        <w:rPr>
          <w:sz w:val="24"/>
          <w:szCs w:val="24"/>
        </w:rPr>
      </w:r>
      <w:r w:rsidR="00D66980" w:rsidRPr="004F5513">
        <w:rPr>
          <w:sz w:val="24"/>
          <w:szCs w:val="24"/>
        </w:rPr>
        <w:fldChar w:fldCharType="separate"/>
      </w:r>
      <w:r w:rsidR="009661F9" w:rsidRPr="004F5513">
        <w:rPr>
          <w:sz w:val="24"/>
          <w:szCs w:val="24"/>
        </w:rPr>
        <w:t>(b)</w:t>
      </w:r>
      <w:r w:rsidR="00D66980" w:rsidRPr="004F5513">
        <w:rPr>
          <w:sz w:val="24"/>
          <w:szCs w:val="24"/>
        </w:rPr>
        <w:fldChar w:fldCharType="end"/>
      </w:r>
      <w:r w:rsidR="009E45A6" w:rsidRPr="004F5513">
        <w:rPr>
          <w:sz w:val="24"/>
          <w:szCs w:val="24"/>
        </w:rPr>
        <w:t>.</w:t>
      </w:r>
    </w:p>
    <w:p w14:paraId="172A44B8" w14:textId="2C6878F3"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Demonstrações Financeiras Consolidadas Revisadas da Companhia</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_Ref279333767 \n \p \h </w:instrText>
      </w:r>
      <w:r w:rsidR="00EB61CA"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8.1 abaixo</w:t>
      </w:r>
      <w:r w:rsidR="009E45A6" w:rsidRPr="004F5513">
        <w:rPr>
          <w:sz w:val="24"/>
          <w:szCs w:val="24"/>
        </w:rPr>
        <w:fldChar w:fldCharType="end"/>
      </w:r>
      <w:r w:rsidR="009E45A6" w:rsidRPr="004F5513">
        <w:rPr>
          <w:sz w:val="24"/>
          <w:szCs w:val="24"/>
        </w:rPr>
        <w:t>, inciso </w:t>
      </w:r>
      <w:r w:rsidR="009E45A6" w:rsidRPr="004F5513">
        <w:rPr>
          <w:sz w:val="24"/>
          <w:szCs w:val="24"/>
        </w:rPr>
        <w:fldChar w:fldCharType="begin"/>
      </w:r>
      <w:r w:rsidR="009E45A6" w:rsidRPr="004F5513">
        <w:rPr>
          <w:sz w:val="24"/>
          <w:szCs w:val="24"/>
        </w:rPr>
        <w:instrText xml:space="preserve"> REF _Ref262552287 \n \h </w:instrText>
      </w:r>
      <w:r w:rsidR="00EB61CA"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I</w:t>
      </w:r>
      <w:r w:rsidR="009E45A6" w:rsidRPr="004F5513">
        <w:rPr>
          <w:sz w:val="24"/>
          <w:szCs w:val="24"/>
        </w:rPr>
        <w:fldChar w:fldCharType="end"/>
      </w:r>
      <w:r w:rsidR="009E45A6" w:rsidRPr="004F5513">
        <w:rPr>
          <w:sz w:val="24"/>
          <w:szCs w:val="24"/>
        </w:rPr>
        <w:t>, alínea </w:t>
      </w:r>
      <w:r w:rsidR="00D66980" w:rsidRPr="004F5513">
        <w:rPr>
          <w:sz w:val="24"/>
          <w:szCs w:val="24"/>
        </w:rPr>
        <w:fldChar w:fldCharType="begin"/>
      </w:r>
      <w:r w:rsidR="00D66980" w:rsidRPr="004F5513">
        <w:rPr>
          <w:sz w:val="24"/>
          <w:szCs w:val="24"/>
        </w:rPr>
        <w:instrText xml:space="preserve"> REF _Ref488848536 \n \h </w:instrText>
      </w:r>
      <w:r w:rsidR="00EB61CA" w:rsidRPr="004F5513">
        <w:rPr>
          <w:sz w:val="24"/>
          <w:szCs w:val="24"/>
        </w:rPr>
        <w:instrText xml:space="preserve"> \* MERGEFORMAT </w:instrText>
      </w:r>
      <w:r w:rsidR="00D66980" w:rsidRPr="004F5513">
        <w:rPr>
          <w:sz w:val="24"/>
          <w:szCs w:val="24"/>
        </w:rPr>
      </w:r>
      <w:r w:rsidR="00D66980" w:rsidRPr="004F5513">
        <w:rPr>
          <w:sz w:val="24"/>
          <w:szCs w:val="24"/>
        </w:rPr>
        <w:fldChar w:fldCharType="separate"/>
      </w:r>
      <w:r w:rsidR="009661F9" w:rsidRPr="004F5513">
        <w:rPr>
          <w:sz w:val="24"/>
          <w:szCs w:val="24"/>
        </w:rPr>
        <w:t>(b)</w:t>
      </w:r>
      <w:r w:rsidR="00D66980" w:rsidRPr="004F5513">
        <w:rPr>
          <w:sz w:val="24"/>
          <w:szCs w:val="24"/>
        </w:rPr>
        <w:fldChar w:fldCharType="end"/>
      </w:r>
      <w:r w:rsidR="009E45A6" w:rsidRPr="004F5513">
        <w:rPr>
          <w:sz w:val="24"/>
          <w:szCs w:val="24"/>
        </w:rPr>
        <w:t>.</w:t>
      </w:r>
    </w:p>
    <w:p w14:paraId="11869AF8" w14:textId="77777777" w:rsidR="002D0AC3" w:rsidRPr="004F5513" w:rsidRDefault="00667875" w:rsidP="00205BE9">
      <w:pPr>
        <w:tabs>
          <w:tab w:val="left" w:pos="709"/>
        </w:tabs>
        <w:spacing w:afterLines="80" w:after="192"/>
        <w:ind w:left="709"/>
        <w:rPr>
          <w:rStyle w:val="DeltaViewInsertion"/>
          <w:rFonts w:eastAsia="MS Mincho"/>
          <w:color w:val="auto"/>
          <w:sz w:val="24"/>
          <w:szCs w:val="24"/>
          <w:u w:val="none"/>
        </w:rPr>
      </w:pPr>
      <w:r w:rsidRPr="004F5513">
        <w:rPr>
          <w:sz w:val="24"/>
          <w:szCs w:val="24"/>
        </w:rPr>
        <w:lastRenderedPageBreak/>
        <w:t>"</w:t>
      </w:r>
      <w:r w:rsidR="009E45A6" w:rsidRPr="004F5513">
        <w:rPr>
          <w:sz w:val="24"/>
          <w:szCs w:val="24"/>
          <w:u w:val="single"/>
        </w:rPr>
        <w:t>Dia Útil</w:t>
      </w:r>
      <w:r w:rsidRPr="004F5513">
        <w:rPr>
          <w:sz w:val="24"/>
          <w:szCs w:val="24"/>
        </w:rPr>
        <w:t>"</w:t>
      </w:r>
      <w:r w:rsidR="009E45A6" w:rsidRPr="004F5513">
        <w:rPr>
          <w:sz w:val="24"/>
          <w:szCs w:val="24"/>
        </w:rPr>
        <w:t xml:space="preserve"> </w:t>
      </w:r>
      <w:bookmarkStart w:id="6" w:name="_Hlk23952347"/>
      <w:r w:rsidR="002D0AC3" w:rsidRPr="004F5513">
        <w:rPr>
          <w:rStyle w:val="DeltaViewInsertion"/>
          <w:rFonts w:eastAsia="MS Mincho"/>
          <w:color w:val="auto"/>
          <w:sz w:val="24"/>
          <w:szCs w:val="24"/>
          <w:u w:val="none"/>
        </w:rPr>
        <w:t>significa todo dia que não seja sábado, domingo ou feriado declarado nacional na República Federativa do Brasil.</w:t>
      </w:r>
      <w:bookmarkStart w:id="7" w:name="_Hlk513044024"/>
      <w:bookmarkEnd w:id="6"/>
    </w:p>
    <w:p w14:paraId="15E3520C" w14:textId="2AE7ECDE" w:rsidR="00DF3A0C" w:rsidRPr="004F5513" w:rsidRDefault="00DF3A0C" w:rsidP="00205BE9">
      <w:pPr>
        <w:tabs>
          <w:tab w:val="left" w:pos="709"/>
        </w:tabs>
        <w:spacing w:afterLines="80" w:after="192"/>
        <w:ind w:left="709"/>
        <w:rPr>
          <w:sz w:val="24"/>
          <w:szCs w:val="24"/>
        </w:rPr>
      </w:pPr>
      <w:r w:rsidRPr="004F5513">
        <w:rPr>
          <w:sz w:val="24"/>
          <w:szCs w:val="24"/>
        </w:rPr>
        <w:t>"</w:t>
      </w:r>
      <w:r w:rsidRPr="004F5513">
        <w:rPr>
          <w:sz w:val="24"/>
          <w:szCs w:val="24"/>
          <w:u w:val="single"/>
        </w:rPr>
        <w:t>Dívida Financeira</w:t>
      </w:r>
      <w:r w:rsidRPr="004F5513">
        <w:rPr>
          <w:sz w:val="24"/>
          <w:szCs w:val="24"/>
        </w:rPr>
        <w:t>" significa</w:t>
      </w:r>
      <w:r w:rsidR="00433C2B" w:rsidRPr="004F5513">
        <w:rPr>
          <w:sz w:val="24"/>
          <w:szCs w:val="24"/>
        </w:rPr>
        <w:t xml:space="preserve"> </w:t>
      </w:r>
      <w:r w:rsidRPr="004F5513">
        <w:rPr>
          <w:sz w:val="24"/>
          <w:szCs w:val="24"/>
        </w:rPr>
        <w:t>qualquer endividamento contratado no âmbito do mercado financeiro e/ou de capitais</w:t>
      </w:r>
      <w:r w:rsidR="00EF462B" w:rsidRPr="004F5513">
        <w:rPr>
          <w:sz w:val="24"/>
          <w:szCs w:val="24"/>
        </w:rPr>
        <w:t>, local ou internacional</w:t>
      </w:r>
      <w:r w:rsidR="00190C8D" w:rsidRPr="004F5513">
        <w:rPr>
          <w:sz w:val="24"/>
          <w:szCs w:val="24"/>
        </w:rPr>
        <w:t>.</w:t>
      </w:r>
    </w:p>
    <w:p w14:paraId="15977048" w14:textId="3AD16B15" w:rsidR="00BC45EE" w:rsidRPr="004F5513" w:rsidRDefault="00667875" w:rsidP="009D726D">
      <w:pPr>
        <w:tabs>
          <w:tab w:val="left" w:pos="709"/>
        </w:tabs>
        <w:spacing w:afterLines="80" w:after="192"/>
        <w:ind w:left="709"/>
        <w:rPr>
          <w:sz w:val="24"/>
          <w:szCs w:val="24"/>
        </w:rPr>
      </w:pPr>
      <w:r w:rsidRPr="004F5513">
        <w:rPr>
          <w:sz w:val="24"/>
          <w:szCs w:val="24"/>
        </w:rPr>
        <w:t>"</w:t>
      </w:r>
      <w:r w:rsidR="009E45A6" w:rsidRPr="004F5513">
        <w:rPr>
          <w:sz w:val="24"/>
          <w:szCs w:val="24"/>
        </w:rPr>
        <w:t>Dívida Líquida</w:t>
      </w:r>
      <w:r w:rsidR="0099588E" w:rsidRPr="004F5513">
        <w:rPr>
          <w:sz w:val="24"/>
          <w:szCs w:val="24"/>
        </w:rPr>
        <w:t xml:space="preserve"> Corporativa</w:t>
      </w:r>
      <w:r w:rsidRPr="004F5513">
        <w:rPr>
          <w:sz w:val="24"/>
          <w:szCs w:val="24"/>
        </w:rPr>
        <w:t>"</w:t>
      </w:r>
      <w:r w:rsidR="009E45A6" w:rsidRPr="004F5513">
        <w:rPr>
          <w:sz w:val="24"/>
          <w:szCs w:val="24"/>
        </w:rPr>
        <w:t xml:space="preserve"> </w:t>
      </w:r>
      <w:r w:rsidR="00A175DD" w:rsidRPr="004F5513">
        <w:rPr>
          <w:sz w:val="24"/>
          <w:szCs w:val="24"/>
        </w:rPr>
        <w:t xml:space="preserve">significa, </w:t>
      </w:r>
      <w:r w:rsidR="001158F7" w:rsidRPr="004F5513">
        <w:rPr>
          <w:sz w:val="24"/>
          <w:szCs w:val="24"/>
        </w:rPr>
        <w:t xml:space="preserve">com base nas </w:t>
      </w:r>
      <w:r w:rsidR="00B24FCA" w:rsidRPr="004F5513">
        <w:rPr>
          <w:sz w:val="24"/>
          <w:szCs w:val="24"/>
        </w:rPr>
        <w:t>Demonstrações Financeiras Consolidadas da Companhia</w:t>
      </w:r>
      <w:r w:rsidR="001158F7" w:rsidRPr="004F5513">
        <w:rPr>
          <w:sz w:val="24"/>
          <w:szCs w:val="24"/>
        </w:rPr>
        <w:t xml:space="preserve">, o somatório de qualquer valor devido, no Brasil ou no exterior, em decorrência </w:t>
      </w:r>
      <w:r w:rsidR="005A4149" w:rsidRPr="004F5513">
        <w:rPr>
          <w:sz w:val="24"/>
          <w:szCs w:val="24"/>
        </w:rPr>
        <w:t xml:space="preserve">de seu </w:t>
      </w:r>
      <w:r w:rsidR="00796E54" w:rsidRPr="004F5513">
        <w:rPr>
          <w:sz w:val="24"/>
          <w:szCs w:val="24"/>
        </w:rPr>
        <w:t xml:space="preserve">endividamento bancário e emissões de debêntures e notas promissórias comerciais de curto e longo prazo </w:t>
      </w:r>
      <w:r w:rsidR="00E8559E" w:rsidRPr="004F5513">
        <w:rPr>
          <w:sz w:val="24"/>
          <w:szCs w:val="24"/>
        </w:rPr>
        <w:t>deduzid</w:t>
      </w:r>
      <w:r w:rsidR="00DF3ACB" w:rsidRPr="004F5513">
        <w:rPr>
          <w:sz w:val="24"/>
          <w:szCs w:val="24"/>
        </w:rPr>
        <w:t>o</w:t>
      </w:r>
      <w:r w:rsidR="00865618" w:rsidRPr="004F5513">
        <w:rPr>
          <w:sz w:val="24"/>
          <w:szCs w:val="24"/>
        </w:rPr>
        <w:t xml:space="preserve"> do somatório</w:t>
      </w:r>
      <w:r w:rsidR="00E8559E" w:rsidRPr="004F5513">
        <w:rPr>
          <w:sz w:val="24"/>
          <w:szCs w:val="24"/>
        </w:rPr>
        <w:t xml:space="preserve"> </w:t>
      </w:r>
      <w:r w:rsidR="00DF3ACB" w:rsidRPr="004F5513">
        <w:rPr>
          <w:sz w:val="24"/>
          <w:szCs w:val="24"/>
        </w:rPr>
        <w:t>(i) </w:t>
      </w:r>
      <w:r w:rsidR="00E8559E" w:rsidRPr="004F5513">
        <w:rPr>
          <w:sz w:val="24"/>
          <w:szCs w:val="24"/>
        </w:rPr>
        <w:t>dos</w:t>
      </w:r>
      <w:r w:rsidR="00796E54" w:rsidRPr="004F5513">
        <w:rPr>
          <w:sz w:val="24"/>
          <w:szCs w:val="24"/>
        </w:rPr>
        <w:t xml:space="preserve"> </w:t>
      </w:r>
      <w:r w:rsidR="00865618" w:rsidRPr="004F5513">
        <w:rPr>
          <w:sz w:val="24"/>
          <w:szCs w:val="24"/>
        </w:rPr>
        <w:t xml:space="preserve">valores devidos em razão de </w:t>
      </w:r>
      <w:r w:rsidR="00796E54" w:rsidRPr="004F5513">
        <w:rPr>
          <w:sz w:val="24"/>
          <w:szCs w:val="24"/>
        </w:rPr>
        <w:t xml:space="preserve">financiamentos </w:t>
      </w:r>
      <w:r w:rsidR="00AD2B66" w:rsidRPr="004F5513">
        <w:rPr>
          <w:sz w:val="24"/>
          <w:szCs w:val="24"/>
        </w:rPr>
        <w:t xml:space="preserve">contratados </w:t>
      </w:r>
      <w:r w:rsidR="00796E54" w:rsidRPr="004F5513">
        <w:rPr>
          <w:sz w:val="24"/>
          <w:szCs w:val="24"/>
        </w:rPr>
        <w:t xml:space="preserve">no âmbito do Sistema Financeiro Habitacional ou </w:t>
      </w:r>
      <w:r w:rsidR="006A7192" w:rsidRPr="004F5513">
        <w:rPr>
          <w:sz w:val="24"/>
          <w:szCs w:val="24"/>
        </w:rPr>
        <w:t>de</w:t>
      </w:r>
      <w:r w:rsidR="00796E54" w:rsidRPr="004F5513">
        <w:rPr>
          <w:sz w:val="24"/>
          <w:szCs w:val="24"/>
        </w:rPr>
        <w:t xml:space="preserve"> financiamentos obtidos junto </w:t>
      </w:r>
      <w:r w:rsidR="00507259" w:rsidRPr="004F5513">
        <w:rPr>
          <w:sz w:val="24"/>
          <w:szCs w:val="24"/>
        </w:rPr>
        <w:t xml:space="preserve">ao </w:t>
      </w:r>
      <w:r w:rsidR="00796E54" w:rsidRPr="004F5513">
        <w:rPr>
          <w:sz w:val="24"/>
          <w:szCs w:val="24"/>
        </w:rPr>
        <w:t xml:space="preserve">Fundo de </w:t>
      </w:r>
      <w:r w:rsidR="00D31306" w:rsidRPr="004F5513">
        <w:rPr>
          <w:sz w:val="24"/>
          <w:szCs w:val="24"/>
        </w:rPr>
        <w:t xml:space="preserve">Garantia </w:t>
      </w:r>
      <w:r w:rsidR="00ED0455" w:rsidRPr="004F5513">
        <w:rPr>
          <w:sz w:val="24"/>
          <w:szCs w:val="24"/>
        </w:rPr>
        <w:t>do</w:t>
      </w:r>
      <w:r w:rsidR="00507259" w:rsidRPr="004F5513">
        <w:rPr>
          <w:sz w:val="24"/>
          <w:szCs w:val="24"/>
        </w:rPr>
        <w:t xml:space="preserve"> </w:t>
      </w:r>
      <w:r w:rsidR="00D31306" w:rsidRPr="004F5513">
        <w:rPr>
          <w:sz w:val="24"/>
          <w:szCs w:val="24"/>
        </w:rPr>
        <w:t>Tempo de Serviço</w:t>
      </w:r>
      <w:r w:rsidR="00507259" w:rsidRPr="004F5513">
        <w:rPr>
          <w:sz w:val="24"/>
          <w:szCs w:val="24"/>
        </w:rPr>
        <w:t xml:space="preserve"> - FGTS</w:t>
      </w:r>
      <w:r w:rsidR="006A7192" w:rsidRPr="004F5513">
        <w:rPr>
          <w:sz w:val="24"/>
          <w:szCs w:val="24"/>
        </w:rPr>
        <w:t>; e (</w:t>
      </w:r>
      <w:proofErr w:type="spellStart"/>
      <w:r w:rsidR="006A7192" w:rsidRPr="004F5513">
        <w:rPr>
          <w:sz w:val="24"/>
          <w:szCs w:val="24"/>
        </w:rPr>
        <w:t>ii</w:t>
      </w:r>
      <w:proofErr w:type="spellEnd"/>
      <w:r w:rsidR="006A7192" w:rsidRPr="004F5513">
        <w:rPr>
          <w:sz w:val="24"/>
          <w:szCs w:val="24"/>
        </w:rPr>
        <w:t>) </w:t>
      </w:r>
      <w:r w:rsidR="00DF1633" w:rsidRPr="004F5513">
        <w:rPr>
          <w:sz w:val="24"/>
          <w:szCs w:val="24"/>
        </w:rPr>
        <w:t>d</w:t>
      </w:r>
      <w:r w:rsidR="00796E54" w:rsidRPr="004F5513">
        <w:rPr>
          <w:sz w:val="24"/>
          <w:szCs w:val="24"/>
        </w:rPr>
        <w:t>as disponibilidades em caixa, bancos e aplicações financeiras</w:t>
      </w:r>
      <w:r w:rsidR="006D3B7F" w:rsidRPr="004F5513">
        <w:rPr>
          <w:sz w:val="24"/>
          <w:szCs w:val="24"/>
        </w:rPr>
        <w:t>.</w:t>
      </w:r>
      <w:r w:rsidR="004278AB" w:rsidRPr="004F5513">
        <w:rPr>
          <w:sz w:val="24"/>
          <w:szCs w:val="24"/>
        </w:rPr>
        <w:t xml:space="preserve"> </w:t>
      </w:r>
      <w:r w:rsidR="00BC78AB" w:rsidRPr="004F5513">
        <w:rPr>
          <w:sz w:val="24"/>
          <w:szCs w:val="24"/>
        </w:rPr>
        <w:t xml:space="preserve">Caso a </w:t>
      </w:r>
      <w:r w:rsidR="00ED0455" w:rsidRPr="004F5513">
        <w:rPr>
          <w:sz w:val="24"/>
          <w:szCs w:val="24"/>
        </w:rPr>
        <w:t xml:space="preserve">Caixa </w:t>
      </w:r>
      <w:r w:rsidR="00BC78AB" w:rsidRPr="004F5513">
        <w:rPr>
          <w:sz w:val="24"/>
          <w:szCs w:val="24"/>
        </w:rPr>
        <w:t xml:space="preserve">Econômica Federal altere a forma de crédito dos valores provenientes de financiamentos imobiliários, a definição acima passa a vigorar com a seguinte redação: "Dívida Líquida Corporativa" significa, com base nas Demonstrações Financeiras Consolidadas da Companhia, o somatório de qualquer valor devido, no Brasil ou no exterior, em decorrência de seu endividamento bancário e emissões de debêntures e notas promissórias comerciais de curto e longo prazo deduzido do somatório (i) dos valores devidos em razão de financiamentos contratados no âmbito do Sistema Financeiro Habitacional ou de financiamentos obtidos junto ao Fundo de Garantia </w:t>
      </w:r>
      <w:r w:rsidR="00ED0455" w:rsidRPr="004F5513">
        <w:rPr>
          <w:sz w:val="24"/>
          <w:szCs w:val="24"/>
        </w:rPr>
        <w:t>do</w:t>
      </w:r>
      <w:r w:rsidR="00BC78AB" w:rsidRPr="004F5513">
        <w:rPr>
          <w:sz w:val="24"/>
          <w:szCs w:val="24"/>
        </w:rPr>
        <w:t> Tempo de Serviço </w:t>
      </w:r>
      <w:r w:rsidR="00C632E5" w:rsidRPr="004F5513">
        <w:rPr>
          <w:sz w:val="24"/>
          <w:szCs w:val="24"/>
        </w:rPr>
        <w:t xml:space="preserve">- </w:t>
      </w:r>
      <w:r w:rsidR="00BC78AB" w:rsidRPr="004F5513">
        <w:rPr>
          <w:sz w:val="24"/>
          <w:szCs w:val="24"/>
        </w:rPr>
        <w:t>FGTS; e (</w:t>
      </w:r>
      <w:proofErr w:type="spellStart"/>
      <w:r w:rsidR="00BC78AB" w:rsidRPr="004F5513">
        <w:rPr>
          <w:sz w:val="24"/>
          <w:szCs w:val="24"/>
        </w:rPr>
        <w:t>ii</w:t>
      </w:r>
      <w:proofErr w:type="spellEnd"/>
      <w:r w:rsidR="00BC78AB" w:rsidRPr="004F5513">
        <w:rPr>
          <w:sz w:val="24"/>
          <w:szCs w:val="24"/>
        </w:rPr>
        <w:t>) das disponibilidades em caixa, bancos e aplicações financeiras</w:t>
      </w:r>
      <w:r w:rsidR="00C632E5" w:rsidRPr="004F5513">
        <w:rPr>
          <w:sz w:val="24"/>
          <w:szCs w:val="24"/>
        </w:rPr>
        <w:t>,</w:t>
      </w:r>
      <w:r w:rsidR="00BC78AB" w:rsidRPr="004F5513">
        <w:rPr>
          <w:sz w:val="24"/>
          <w:szCs w:val="24"/>
        </w:rPr>
        <w:t xml:space="preserve"> bem como saldos de financiamentos imobiliários bloqueados da </w:t>
      </w:r>
      <w:r w:rsidR="00ED0455" w:rsidRPr="004F5513">
        <w:rPr>
          <w:sz w:val="24"/>
          <w:szCs w:val="24"/>
        </w:rPr>
        <w:t xml:space="preserve">Caixa </w:t>
      </w:r>
      <w:r w:rsidR="00BC78AB" w:rsidRPr="004F5513">
        <w:rPr>
          <w:sz w:val="24"/>
          <w:szCs w:val="24"/>
        </w:rPr>
        <w:t>Econômica Federal, saldos estes que estarão destacados em rubrica especifica nas Demonstrações Financeiras auditadas.</w:t>
      </w:r>
    </w:p>
    <w:bookmarkEnd w:id="7"/>
    <w:p w14:paraId="5F27AF22" w14:textId="3CD08685" w:rsidR="002D62EA" w:rsidRPr="004F5513" w:rsidRDefault="00667875" w:rsidP="00205BE9">
      <w:pPr>
        <w:tabs>
          <w:tab w:val="left" w:pos="709"/>
        </w:tabs>
        <w:spacing w:afterLines="80" w:after="192"/>
        <w:ind w:left="709"/>
        <w:rPr>
          <w:sz w:val="24"/>
          <w:szCs w:val="24"/>
        </w:rPr>
      </w:pPr>
      <w:r w:rsidRPr="004F5513">
        <w:rPr>
          <w:sz w:val="24"/>
          <w:szCs w:val="24"/>
        </w:rPr>
        <w:t>"</w:t>
      </w:r>
      <w:r w:rsidR="002D62EA" w:rsidRPr="004F5513">
        <w:rPr>
          <w:sz w:val="24"/>
          <w:szCs w:val="24"/>
          <w:u w:val="single"/>
        </w:rPr>
        <w:t>DOE</w:t>
      </w:r>
      <w:r w:rsidR="00A175DD" w:rsidRPr="004F5513">
        <w:rPr>
          <w:sz w:val="24"/>
          <w:szCs w:val="24"/>
          <w:u w:val="single"/>
        </w:rPr>
        <w:t>SP</w:t>
      </w:r>
      <w:r w:rsidRPr="004F5513">
        <w:rPr>
          <w:sz w:val="24"/>
          <w:szCs w:val="24"/>
        </w:rPr>
        <w:t>"</w:t>
      </w:r>
      <w:r w:rsidR="002D62EA" w:rsidRPr="004F5513">
        <w:rPr>
          <w:sz w:val="24"/>
          <w:szCs w:val="24"/>
        </w:rPr>
        <w:t xml:space="preserve"> significa </w:t>
      </w:r>
      <w:r w:rsidR="004733DE" w:rsidRPr="004F5513">
        <w:rPr>
          <w:sz w:val="24"/>
          <w:szCs w:val="24"/>
        </w:rPr>
        <w:t xml:space="preserve">o </w:t>
      </w:r>
      <w:r w:rsidR="002D62EA" w:rsidRPr="004F5513">
        <w:rPr>
          <w:sz w:val="24"/>
          <w:szCs w:val="24"/>
        </w:rPr>
        <w:t xml:space="preserve">Diário Oficial do Estado de </w:t>
      </w:r>
      <w:r w:rsidR="00A175DD" w:rsidRPr="004F5513">
        <w:rPr>
          <w:sz w:val="24"/>
          <w:szCs w:val="24"/>
        </w:rPr>
        <w:t>São Paulo</w:t>
      </w:r>
      <w:r w:rsidR="002D62EA" w:rsidRPr="004F5513">
        <w:rPr>
          <w:sz w:val="24"/>
          <w:szCs w:val="24"/>
        </w:rPr>
        <w:t>.</w:t>
      </w:r>
    </w:p>
    <w:p w14:paraId="10769381" w14:textId="6EC04310" w:rsidR="00957FFB"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Efeito Adverso Relevante</w:t>
      </w:r>
      <w:r w:rsidRPr="004F5513">
        <w:rPr>
          <w:sz w:val="24"/>
          <w:szCs w:val="24"/>
        </w:rPr>
        <w:t>"</w:t>
      </w:r>
      <w:r w:rsidR="009E45A6" w:rsidRPr="004F5513">
        <w:rPr>
          <w:sz w:val="24"/>
          <w:szCs w:val="24"/>
        </w:rPr>
        <w:t xml:space="preserve"> </w:t>
      </w:r>
      <w:r w:rsidR="0096114F" w:rsidRPr="004F5513">
        <w:rPr>
          <w:sz w:val="24"/>
          <w:szCs w:val="24"/>
        </w:rPr>
        <w:t xml:space="preserve">significa </w:t>
      </w:r>
      <w:r w:rsidR="000512EF" w:rsidRPr="004F5513">
        <w:rPr>
          <w:sz w:val="24"/>
          <w:szCs w:val="24"/>
        </w:rPr>
        <w:t>(i) qualquer efeito adverso relevante na situação financeira</w:t>
      </w:r>
      <w:r w:rsidR="0053740C" w:rsidRPr="004F5513">
        <w:rPr>
          <w:sz w:val="24"/>
          <w:szCs w:val="24"/>
        </w:rPr>
        <w:t>, jurídica</w:t>
      </w:r>
      <w:r w:rsidR="000512EF" w:rsidRPr="004F5513">
        <w:rPr>
          <w:sz w:val="24"/>
          <w:szCs w:val="24"/>
        </w:rPr>
        <w:t xml:space="preserve"> ou </w:t>
      </w:r>
      <w:r w:rsidR="009422BA" w:rsidRPr="004F5513">
        <w:rPr>
          <w:sz w:val="24"/>
          <w:szCs w:val="24"/>
        </w:rPr>
        <w:t>reputacional</w:t>
      </w:r>
      <w:r w:rsidR="000512EF" w:rsidRPr="004F5513">
        <w:rPr>
          <w:sz w:val="24"/>
          <w:szCs w:val="24"/>
        </w:rPr>
        <w:t>, nos negócios, nos bens</w:t>
      </w:r>
      <w:r w:rsidR="00EF462B" w:rsidRPr="004F5513">
        <w:rPr>
          <w:sz w:val="24"/>
          <w:szCs w:val="24"/>
        </w:rPr>
        <w:t xml:space="preserve"> e/ou </w:t>
      </w:r>
      <w:r w:rsidR="000512EF" w:rsidRPr="004F5513">
        <w:rPr>
          <w:sz w:val="24"/>
          <w:szCs w:val="24"/>
        </w:rPr>
        <w:t>nos resultados operacionais da Companhia; e/ou (</w:t>
      </w:r>
      <w:proofErr w:type="spellStart"/>
      <w:r w:rsidR="000512EF" w:rsidRPr="004F5513">
        <w:rPr>
          <w:sz w:val="24"/>
          <w:szCs w:val="24"/>
        </w:rPr>
        <w:t>ii</w:t>
      </w:r>
      <w:proofErr w:type="spellEnd"/>
      <w:r w:rsidR="000512EF" w:rsidRPr="004F5513">
        <w:rPr>
          <w:sz w:val="24"/>
          <w:szCs w:val="24"/>
        </w:rPr>
        <w:t>) qualquer efeito adverso na capacidade da Companhia de cumprir qualquer de suas obrigações nos termos desta Escritura de Emissão</w:t>
      </w:r>
      <w:r w:rsidR="0096114F" w:rsidRPr="004F5513">
        <w:rPr>
          <w:sz w:val="24"/>
          <w:szCs w:val="24"/>
        </w:rPr>
        <w:t>.</w:t>
      </w:r>
      <w:r w:rsidR="00385FC2" w:rsidRPr="004F5513">
        <w:rPr>
          <w:sz w:val="24"/>
          <w:szCs w:val="24"/>
        </w:rPr>
        <w:t xml:space="preserve"> </w:t>
      </w:r>
    </w:p>
    <w:p w14:paraId="300581C6" w14:textId="77777777" w:rsidR="004E5AE0" w:rsidRPr="004F5513" w:rsidRDefault="00667875" w:rsidP="00205BE9">
      <w:pPr>
        <w:tabs>
          <w:tab w:val="left" w:pos="709"/>
        </w:tabs>
        <w:spacing w:afterLines="80" w:after="192"/>
        <w:ind w:left="709"/>
        <w:rPr>
          <w:sz w:val="24"/>
          <w:szCs w:val="24"/>
        </w:rPr>
      </w:pPr>
      <w:r w:rsidRPr="004F5513">
        <w:rPr>
          <w:sz w:val="24"/>
          <w:szCs w:val="24"/>
        </w:rPr>
        <w:t>"</w:t>
      </w:r>
      <w:r w:rsidR="004E5AE0" w:rsidRPr="004F5513">
        <w:rPr>
          <w:sz w:val="24"/>
          <w:szCs w:val="24"/>
          <w:u w:val="single"/>
        </w:rPr>
        <w:t>Emissão</w:t>
      </w:r>
      <w:r w:rsidRPr="004F5513">
        <w:rPr>
          <w:sz w:val="24"/>
          <w:szCs w:val="24"/>
        </w:rPr>
        <w:t>"</w:t>
      </w:r>
      <w:r w:rsidR="004E5AE0" w:rsidRPr="004F5513">
        <w:rPr>
          <w:sz w:val="24"/>
          <w:szCs w:val="24"/>
        </w:rPr>
        <w:t xml:space="preserve"> significa a emissão das Debêntures, nos termos da Lei das Sociedades por Ações.</w:t>
      </w:r>
    </w:p>
    <w:p w14:paraId="5E504E76" w14:textId="51A4C878"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Encargos Moratórios</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_Ref279851957 \n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7.22 abaixo</w:t>
      </w:r>
      <w:r w:rsidR="009E45A6" w:rsidRPr="004F5513">
        <w:rPr>
          <w:sz w:val="24"/>
          <w:szCs w:val="24"/>
        </w:rPr>
        <w:fldChar w:fldCharType="end"/>
      </w:r>
      <w:r w:rsidR="009E45A6" w:rsidRPr="004F5513">
        <w:rPr>
          <w:sz w:val="24"/>
          <w:szCs w:val="24"/>
        </w:rPr>
        <w:t>.</w:t>
      </w:r>
    </w:p>
    <w:p w14:paraId="268E3789" w14:textId="7A2DEECE" w:rsidR="00396529"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Escritura de Emissão</w:t>
      </w:r>
      <w:r w:rsidRPr="004F5513">
        <w:rPr>
          <w:sz w:val="24"/>
          <w:szCs w:val="24"/>
        </w:rPr>
        <w:t>"</w:t>
      </w:r>
      <w:r w:rsidR="009E45A6" w:rsidRPr="004F5513">
        <w:rPr>
          <w:sz w:val="24"/>
          <w:szCs w:val="24"/>
        </w:rPr>
        <w:t xml:space="preserve"> </w:t>
      </w:r>
      <w:r w:rsidR="009E45A6" w:rsidRPr="004F5513">
        <w:rPr>
          <w:bCs/>
          <w:sz w:val="24"/>
          <w:szCs w:val="24"/>
        </w:rPr>
        <w:t>tem o significado previsto no preâmbulo.</w:t>
      </w:r>
    </w:p>
    <w:p w14:paraId="0FBCB095" w14:textId="50DBA0BF" w:rsidR="00BE0058" w:rsidRPr="004F5513" w:rsidRDefault="00BE0058" w:rsidP="00BE0058">
      <w:pPr>
        <w:tabs>
          <w:tab w:val="left" w:pos="709"/>
        </w:tabs>
        <w:spacing w:afterLines="80" w:after="192"/>
        <w:ind w:left="709"/>
        <w:rPr>
          <w:sz w:val="24"/>
          <w:szCs w:val="24"/>
        </w:rPr>
      </w:pPr>
      <w:r w:rsidRPr="004F5513">
        <w:rPr>
          <w:sz w:val="24"/>
          <w:szCs w:val="24"/>
        </w:rPr>
        <w:t>"</w:t>
      </w:r>
      <w:proofErr w:type="spellStart"/>
      <w:r w:rsidRPr="004F5513">
        <w:rPr>
          <w:sz w:val="24"/>
          <w:szCs w:val="24"/>
          <w:u w:val="single"/>
        </w:rPr>
        <w:t>Escriturador</w:t>
      </w:r>
      <w:proofErr w:type="spellEnd"/>
      <w:r w:rsidRPr="004F5513">
        <w:rPr>
          <w:sz w:val="24"/>
          <w:szCs w:val="24"/>
        </w:rPr>
        <w:t xml:space="preserve">" significa </w:t>
      </w:r>
      <w:r w:rsidR="00A33474" w:rsidRPr="004F5513">
        <w:rPr>
          <w:sz w:val="24"/>
          <w:szCs w:val="24"/>
        </w:rPr>
        <w:t xml:space="preserve">a </w:t>
      </w:r>
      <w:r w:rsidR="00A33474" w:rsidRPr="004F5513">
        <w:rPr>
          <w:bCs/>
          <w:smallCaps/>
          <w:sz w:val="24"/>
          <w:szCs w:val="24"/>
        </w:rPr>
        <w:t>Oliveira Trust Distribuidora de Títulos e Valores Mobiliários S.A.,</w:t>
      </w:r>
      <w:r w:rsidR="00A33474" w:rsidRPr="004F5513">
        <w:rPr>
          <w:bCs/>
          <w:sz w:val="24"/>
          <w:szCs w:val="24"/>
        </w:rPr>
        <w:t xml:space="preserve"> instituição financeira, </w:t>
      </w:r>
      <w:r w:rsidR="00D73BDD" w:rsidRPr="004F5513">
        <w:rPr>
          <w:bCs/>
          <w:sz w:val="24"/>
          <w:szCs w:val="24"/>
        </w:rPr>
        <w:t>com sede na Cidade do Rio de Janeiro, Estado do Rio de Janeiro, na Avenida das Américas, nº 3434, Bloco 07, sala 201, Barra da Tijuca, CEP 22640-102, inscrita no CNPJ/ME sob o nº 36.113.876/0001-91</w:t>
      </w:r>
      <w:r w:rsidRPr="004F5513">
        <w:rPr>
          <w:sz w:val="24"/>
          <w:szCs w:val="24"/>
        </w:rPr>
        <w:t xml:space="preserve">. </w:t>
      </w:r>
    </w:p>
    <w:p w14:paraId="6EB173B6" w14:textId="2A4E0653" w:rsidR="00396529" w:rsidRPr="004F5513" w:rsidRDefault="00667875" w:rsidP="00205BE9">
      <w:pPr>
        <w:spacing w:afterLines="80" w:after="192"/>
        <w:ind w:left="709"/>
        <w:rPr>
          <w:sz w:val="24"/>
          <w:szCs w:val="24"/>
        </w:rPr>
      </w:pPr>
      <w:r w:rsidRPr="004F5513">
        <w:rPr>
          <w:sz w:val="24"/>
          <w:szCs w:val="24"/>
        </w:rPr>
        <w:lastRenderedPageBreak/>
        <w:t>"</w:t>
      </w:r>
      <w:r w:rsidR="009E45A6" w:rsidRPr="004F5513">
        <w:rPr>
          <w:sz w:val="24"/>
          <w:szCs w:val="24"/>
          <w:u w:val="single"/>
        </w:rPr>
        <w:t>Evento de Inadimplemento</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_Ref359943667 \n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7.25 abaixo</w:t>
      </w:r>
      <w:r w:rsidR="009E45A6" w:rsidRPr="004F5513">
        <w:rPr>
          <w:sz w:val="24"/>
          <w:szCs w:val="24"/>
        </w:rPr>
        <w:fldChar w:fldCharType="end"/>
      </w:r>
      <w:r w:rsidR="009E45A6" w:rsidRPr="004F5513">
        <w:rPr>
          <w:sz w:val="24"/>
          <w:szCs w:val="24"/>
        </w:rPr>
        <w:t>.</w:t>
      </w:r>
    </w:p>
    <w:p w14:paraId="28B107C7" w14:textId="77777777" w:rsidR="00947FED" w:rsidRPr="004F5513" w:rsidRDefault="00667875" w:rsidP="00205BE9">
      <w:pPr>
        <w:tabs>
          <w:tab w:val="left" w:pos="709"/>
        </w:tabs>
        <w:spacing w:afterLines="80" w:after="192"/>
        <w:ind w:left="709"/>
        <w:rPr>
          <w:sz w:val="24"/>
          <w:szCs w:val="24"/>
        </w:rPr>
      </w:pPr>
      <w:r w:rsidRPr="004F5513">
        <w:rPr>
          <w:sz w:val="24"/>
          <w:szCs w:val="24"/>
        </w:rPr>
        <w:t>"</w:t>
      </w:r>
      <w:r w:rsidR="00947FED" w:rsidRPr="004F5513">
        <w:rPr>
          <w:sz w:val="24"/>
          <w:szCs w:val="24"/>
          <w:u w:val="single"/>
        </w:rPr>
        <w:t>Formulário de Referência</w:t>
      </w:r>
      <w:r w:rsidRPr="004F5513">
        <w:rPr>
          <w:sz w:val="24"/>
          <w:szCs w:val="24"/>
        </w:rPr>
        <w:t>"</w:t>
      </w:r>
      <w:r w:rsidR="00947FED" w:rsidRPr="004F5513">
        <w:rPr>
          <w:sz w:val="24"/>
          <w:szCs w:val="24"/>
        </w:rPr>
        <w:t xml:space="preserve"> significa o formulário de referência da Companhia, elaborado pela Companhia em conformidade com a Instrução CVM 480</w:t>
      </w:r>
      <w:r w:rsidR="003B6CF7" w:rsidRPr="004F5513">
        <w:rPr>
          <w:sz w:val="24"/>
          <w:szCs w:val="24"/>
        </w:rPr>
        <w:t xml:space="preserve">, disponível nas páginas da CVM e da Companhia na </w:t>
      </w:r>
      <w:r w:rsidR="00BF3FE8" w:rsidRPr="004F5513">
        <w:rPr>
          <w:sz w:val="24"/>
          <w:szCs w:val="24"/>
        </w:rPr>
        <w:t>rede mundial de computadores</w:t>
      </w:r>
      <w:r w:rsidR="00947FED" w:rsidRPr="004F5513">
        <w:rPr>
          <w:sz w:val="24"/>
          <w:szCs w:val="24"/>
        </w:rPr>
        <w:t>.</w:t>
      </w:r>
    </w:p>
    <w:p w14:paraId="2983D038" w14:textId="7E84ACFA" w:rsidR="00B0058E" w:rsidRPr="004F5513" w:rsidRDefault="00B0058E" w:rsidP="00205BE9">
      <w:pPr>
        <w:tabs>
          <w:tab w:val="left" w:pos="709"/>
        </w:tabs>
        <w:spacing w:afterLines="80" w:after="192"/>
        <w:ind w:left="709"/>
        <w:rPr>
          <w:sz w:val="24"/>
          <w:szCs w:val="24"/>
        </w:rPr>
      </w:pPr>
      <w:r w:rsidRPr="004F5513">
        <w:rPr>
          <w:sz w:val="24"/>
          <w:szCs w:val="24"/>
        </w:rPr>
        <w:t>"</w:t>
      </w:r>
      <w:r w:rsidRPr="004F5513">
        <w:rPr>
          <w:sz w:val="24"/>
          <w:szCs w:val="24"/>
          <w:u w:val="single"/>
        </w:rPr>
        <w:t>Garantia Firme</w:t>
      </w:r>
      <w:r w:rsidRPr="004F5513">
        <w:rPr>
          <w:sz w:val="24"/>
          <w:szCs w:val="24"/>
        </w:rPr>
        <w:t>" tem o significado previsto na Cláusula </w:t>
      </w:r>
      <w:r w:rsidRPr="004F5513">
        <w:rPr>
          <w:sz w:val="24"/>
          <w:szCs w:val="24"/>
        </w:rPr>
        <w:fldChar w:fldCharType="begin"/>
      </w:r>
      <w:r w:rsidRPr="004F5513">
        <w:rPr>
          <w:sz w:val="24"/>
          <w:szCs w:val="24"/>
        </w:rPr>
        <w:instrText xml:space="preserve"> REF _Ref488943219 \n \p \h </w:instrText>
      </w:r>
      <w:r w:rsidR="005F60A2"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6.1 abaixo</w:t>
      </w:r>
      <w:r w:rsidRPr="004F5513">
        <w:rPr>
          <w:sz w:val="24"/>
          <w:szCs w:val="24"/>
        </w:rPr>
        <w:fldChar w:fldCharType="end"/>
      </w:r>
      <w:r w:rsidRPr="004F5513">
        <w:rPr>
          <w:sz w:val="24"/>
          <w:szCs w:val="24"/>
        </w:rPr>
        <w:t>.</w:t>
      </w:r>
    </w:p>
    <w:p w14:paraId="40D7C917" w14:textId="77777777" w:rsidR="00996E6C" w:rsidRPr="004F5513" w:rsidRDefault="00667875" w:rsidP="00205BE9">
      <w:pPr>
        <w:tabs>
          <w:tab w:val="left" w:pos="709"/>
        </w:tabs>
        <w:spacing w:afterLines="80" w:after="192"/>
        <w:ind w:left="709"/>
        <w:rPr>
          <w:sz w:val="24"/>
          <w:szCs w:val="24"/>
        </w:rPr>
      </w:pPr>
      <w:r w:rsidRPr="004F5513">
        <w:rPr>
          <w:sz w:val="24"/>
          <w:szCs w:val="24"/>
        </w:rPr>
        <w:t>"</w:t>
      </w:r>
      <w:r w:rsidR="00996E6C" w:rsidRPr="004F5513">
        <w:rPr>
          <w:sz w:val="24"/>
          <w:szCs w:val="24"/>
          <w:u w:val="single"/>
        </w:rPr>
        <w:t>IGPM</w:t>
      </w:r>
      <w:r w:rsidRPr="004F5513">
        <w:rPr>
          <w:sz w:val="24"/>
          <w:szCs w:val="24"/>
        </w:rPr>
        <w:t>"</w:t>
      </w:r>
      <w:r w:rsidR="00996E6C" w:rsidRPr="004F5513">
        <w:rPr>
          <w:sz w:val="24"/>
          <w:szCs w:val="24"/>
        </w:rPr>
        <w:t xml:space="preserve"> significa Índice Geral de Preços – Mercado, divulgado pela Fundação Getúlio Vargas.</w:t>
      </w:r>
    </w:p>
    <w:p w14:paraId="77F0ACBA" w14:textId="4FFC94A5" w:rsidR="00FD64BC"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Índice Financeiro</w:t>
      </w:r>
      <w:r w:rsidRPr="004F5513">
        <w:rPr>
          <w:sz w:val="24"/>
          <w:szCs w:val="24"/>
        </w:rPr>
        <w:t>"</w:t>
      </w:r>
      <w:r w:rsidR="009E45A6" w:rsidRPr="004F5513">
        <w:rPr>
          <w:sz w:val="24"/>
          <w:szCs w:val="24"/>
        </w:rPr>
        <w:t xml:space="preserve"> tem o significado previsto na Cláusula </w:t>
      </w:r>
      <w:r w:rsidR="000D42F7" w:rsidRPr="004F5513">
        <w:rPr>
          <w:sz w:val="24"/>
          <w:szCs w:val="24"/>
        </w:rPr>
        <w:fldChar w:fldCharType="begin"/>
      </w:r>
      <w:r w:rsidR="000D42F7" w:rsidRPr="004F5513">
        <w:rPr>
          <w:sz w:val="24"/>
          <w:szCs w:val="24"/>
        </w:rPr>
        <w:instrText xml:space="preserve"> REF _Ref356481704 \n \p \h </w:instrText>
      </w:r>
      <w:r w:rsidR="005D350F" w:rsidRPr="004F5513">
        <w:rPr>
          <w:sz w:val="24"/>
          <w:szCs w:val="24"/>
        </w:rPr>
        <w:instrText xml:space="preserve"> \* MERGEFORMAT </w:instrText>
      </w:r>
      <w:r w:rsidR="000D42F7" w:rsidRPr="004F5513">
        <w:rPr>
          <w:sz w:val="24"/>
          <w:szCs w:val="24"/>
        </w:rPr>
      </w:r>
      <w:r w:rsidR="000D42F7" w:rsidRPr="004F5513">
        <w:rPr>
          <w:sz w:val="24"/>
          <w:szCs w:val="24"/>
        </w:rPr>
        <w:fldChar w:fldCharType="separate"/>
      </w:r>
      <w:r w:rsidR="009661F9" w:rsidRPr="004F5513">
        <w:rPr>
          <w:sz w:val="24"/>
          <w:szCs w:val="24"/>
        </w:rPr>
        <w:t>7.25.2 abaixo</w:t>
      </w:r>
      <w:r w:rsidR="000D42F7" w:rsidRPr="004F5513">
        <w:rPr>
          <w:sz w:val="24"/>
          <w:szCs w:val="24"/>
        </w:rPr>
        <w:fldChar w:fldCharType="end"/>
      </w:r>
      <w:r w:rsidR="00CB146D" w:rsidRPr="004F5513">
        <w:rPr>
          <w:sz w:val="24"/>
          <w:szCs w:val="24"/>
        </w:rPr>
        <w:t>, inciso </w:t>
      </w:r>
      <w:r w:rsidR="00894273" w:rsidRPr="004F5513">
        <w:rPr>
          <w:sz w:val="24"/>
          <w:szCs w:val="24"/>
        </w:rPr>
        <w:t>XIX</w:t>
      </w:r>
      <w:r w:rsidR="00FD64BC" w:rsidRPr="004F5513">
        <w:rPr>
          <w:sz w:val="24"/>
          <w:szCs w:val="24"/>
        </w:rPr>
        <w:t>.</w:t>
      </w:r>
    </w:p>
    <w:p w14:paraId="00E44F83" w14:textId="17550E9A" w:rsidR="00BD72C2" w:rsidRPr="004F5513" w:rsidRDefault="00667875" w:rsidP="00205BE9">
      <w:pPr>
        <w:tabs>
          <w:tab w:val="left" w:pos="709"/>
        </w:tabs>
        <w:spacing w:afterLines="80" w:after="192"/>
        <w:ind w:left="709"/>
        <w:rPr>
          <w:sz w:val="24"/>
          <w:szCs w:val="24"/>
        </w:rPr>
      </w:pPr>
      <w:r w:rsidRPr="004F5513">
        <w:rPr>
          <w:sz w:val="24"/>
          <w:szCs w:val="24"/>
        </w:rPr>
        <w:t>"</w:t>
      </w:r>
      <w:r w:rsidR="00BD72C2" w:rsidRPr="004F5513">
        <w:rPr>
          <w:sz w:val="24"/>
          <w:szCs w:val="24"/>
          <w:u w:val="single"/>
        </w:rPr>
        <w:t>Instrução</w:t>
      </w:r>
      <w:r w:rsidR="00573C4B" w:rsidRPr="004F5513">
        <w:rPr>
          <w:sz w:val="24"/>
          <w:szCs w:val="24"/>
          <w:u w:val="single"/>
        </w:rPr>
        <w:t xml:space="preserve"> </w:t>
      </w:r>
      <w:r w:rsidR="00BD72C2" w:rsidRPr="004F5513">
        <w:rPr>
          <w:sz w:val="24"/>
          <w:szCs w:val="24"/>
          <w:u w:val="single"/>
        </w:rPr>
        <w:t>CVM</w:t>
      </w:r>
      <w:r w:rsidR="00573C4B" w:rsidRPr="004F5513">
        <w:rPr>
          <w:sz w:val="24"/>
          <w:szCs w:val="24"/>
          <w:u w:val="single"/>
        </w:rPr>
        <w:t xml:space="preserve"> </w:t>
      </w:r>
      <w:r w:rsidR="00BD72C2" w:rsidRPr="004F5513">
        <w:rPr>
          <w:sz w:val="24"/>
          <w:szCs w:val="24"/>
          <w:u w:val="single"/>
        </w:rPr>
        <w:t>476</w:t>
      </w:r>
      <w:r w:rsidRPr="004F5513">
        <w:rPr>
          <w:sz w:val="24"/>
          <w:szCs w:val="24"/>
        </w:rPr>
        <w:t>"</w:t>
      </w:r>
      <w:r w:rsidR="00BD72C2" w:rsidRPr="004F5513">
        <w:rPr>
          <w:sz w:val="24"/>
          <w:szCs w:val="24"/>
        </w:rPr>
        <w:t xml:space="preserve"> significa Instrução da CVM n.º 476, de 16 de janeiro de 2009, conforme alterada.</w:t>
      </w:r>
    </w:p>
    <w:p w14:paraId="51CB0D89" w14:textId="583CAD74" w:rsidR="00BD72C2" w:rsidRPr="004F5513" w:rsidRDefault="00667875" w:rsidP="00205BE9">
      <w:pPr>
        <w:tabs>
          <w:tab w:val="left" w:pos="709"/>
        </w:tabs>
        <w:spacing w:afterLines="80" w:after="192"/>
        <w:ind w:left="709"/>
        <w:rPr>
          <w:sz w:val="24"/>
          <w:szCs w:val="24"/>
        </w:rPr>
      </w:pPr>
      <w:r w:rsidRPr="004F5513">
        <w:rPr>
          <w:sz w:val="24"/>
          <w:szCs w:val="24"/>
        </w:rPr>
        <w:t>"</w:t>
      </w:r>
      <w:r w:rsidR="00BD72C2" w:rsidRPr="004F5513">
        <w:rPr>
          <w:sz w:val="24"/>
          <w:szCs w:val="24"/>
          <w:u w:val="single"/>
        </w:rPr>
        <w:t>Instrução</w:t>
      </w:r>
      <w:r w:rsidR="00573C4B" w:rsidRPr="004F5513">
        <w:rPr>
          <w:sz w:val="24"/>
          <w:szCs w:val="24"/>
          <w:u w:val="single"/>
        </w:rPr>
        <w:t xml:space="preserve"> </w:t>
      </w:r>
      <w:r w:rsidR="00BD72C2" w:rsidRPr="004F5513">
        <w:rPr>
          <w:sz w:val="24"/>
          <w:szCs w:val="24"/>
          <w:u w:val="single"/>
        </w:rPr>
        <w:t>CVM</w:t>
      </w:r>
      <w:r w:rsidR="00573C4B" w:rsidRPr="004F5513">
        <w:rPr>
          <w:sz w:val="24"/>
          <w:szCs w:val="24"/>
          <w:u w:val="single"/>
        </w:rPr>
        <w:t xml:space="preserve"> </w:t>
      </w:r>
      <w:r w:rsidR="00BD72C2" w:rsidRPr="004F5513">
        <w:rPr>
          <w:sz w:val="24"/>
          <w:szCs w:val="24"/>
          <w:u w:val="single"/>
        </w:rPr>
        <w:t>480</w:t>
      </w:r>
      <w:r w:rsidRPr="004F5513">
        <w:rPr>
          <w:sz w:val="24"/>
          <w:szCs w:val="24"/>
        </w:rPr>
        <w:t>"</w:t>
      </w:r>
      <w:r w:rsidR="00BD72C2" w:rsidRPr="004F5513">
        <w:rPr>
          <w:sz w:val="24"/>
          <w:szCs w:val="24"/>
        </w:rPr>
        <w:t xml:space="preserve"> significa Instrução da CVM n.º 480, de 7 de dezembro de 2009, conforme alterada.</w:t>
      </w:r>
    </w:p>
    <w:p w14:paraId="71EF5705" w14:textId="490B6A1A"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Investidores Profissionais</w:t>
      </w:r>
      <w:r w:rsidRPr="004F5513">
        <w:rPr>
          <w:sz w:val="24"/>
          <w:szCs w:val="24"/>
        </w:rPr>
        <w:t>"</w:t>
      </w:r>
      <w:r w:rsidR="009E45A6" w:rsidRPr="004F5513">
        <w:rPr>
          <w:sz w:val="24"/>
          <w:szCs w:val="24"/>
        </w:rPr>
        <w:t xml:space="preserve"> tem o significado previsto no artigo </w:t>
      </w:r>
      <w:r w:rsidR="004F0A97" w:rsidRPr="004F5513">
        <w:rPr>
          <w:sz w:val="24"/>
          <w:szCs w:val="24"/>
        </w:rPr>
        <w:t>11</w:t>
      </w:r>
      <w:r w:rsidR="009E45A6" w:rsidRPr="004F5513">
        <w:rPr>
          <w:sz w:val="24"/>
          <w:szCs w:val="24"/>
        </w:rPr>
        <w:t xml:space="preserve"> da </w:t>
      </w:r>
      <w:r w:rsidR="00AE1F92" w:rsidRPr="004F5513">
        <w:rPr>
          <w:sz w:val="24"/>
          <w:szCs w:val="24"/>
        </w:rPr>
        <w:t>Resolução</w:t>
      </w:r>
      <w:r w:rsidR="00BD72C2" w:rsidRPr="004F5513">
        <w:rPr>
          <w:sz w:val="24"/>
          <w:szCs w:val="24"/>
        </w:rPr>
        <w:t> </w:t>
      </w:r>
      <w:r w:rsidR="009E45A6" w:rsidRPr="004F5513">
        <w:rPr>
          <w:sz w:val="24"/>
          <w:szCs w:val="24"/>
        </w:rPr>
        <w:t>CVM</w:t>
      </w:r>
      <w:r w:rsidR="00BD72C2" w:rsidRPr="004F5513">
        <w:rPr>
          <w:sz w:val="24"/>
          <w:szCs w:val="24"/>
        </w:rPr>
        <w:t> </w:t>
      </w:r>
      <w:r w:rsidR="004F0A97" w:rsidRPr="004F5513">
        <w:rPr>
          <w:sz w:val="24"/>
          <w:szCs w:val="24"/>
        </w:rPr>
        <w:t>30</w:t>
      </w:r>
      <w:r w:rsidR="009E45A6" w:rsidRPr="004F5513">
        <w:rPr>
          <w:sz w:val="24"/>
          <w:szCs w:val="24"/>
        </w:rPr>
        <w:t>.</w:t>
      </w:r>
    </w:p>
    <w:p w14:paraId="05EA4EA9" w14:textId="77777777" w:rsidR="009E4640" w:rsidRPr="004F5513" w:rsidRDefault="00667875" w:rsidP="00205BE9">
      <w:pPr>
        <w:tabs>
          <w:tab w:val="left" w:pos="709"/>
        </w:tabs>
        <w:spacing w:afterLines="80" w:after="192"/>
        <w:ind w:left="709"/>
        <w:rPr>
          <w:sz w:val="24"/>
          <w:szCs w:val="24"/>
        </w:rPr>
      </w:pPr>
      <w:r w:rsidRPr="004F5513">
        <w:rPr>
          <w:sz w:val="24"/>
          <w:szCs w:val="24"/>
        </w:rPr>
        <w:t>"</w:t>
      </w:r>
      <w:r w:rsidR="00C33AF6" w:rsidRPr="004F5513">
        <w:rPr>
          <w:sz w:val="24"/>
          <w:szCs w:val="24"/>
          <w:u w:val="single"/>
        </w:rPr>
        <w:t>IPCA</w:t>
      </w:r>
      <w:r w:rsidRPr="004F5513">
        <w:rPr>
          <w:sz w:val="24"/>
          <w:szCs w:val="24"/>
        </w:rPr>
        <w:t>"</w:t>
      </w:r>
      <w:r w:rsidR="00C33AF6" w:rsidRPr="004F5513">
        <w:rPr>
          <w:sz w:val="24"/>
          <w:szCs w:val="24"/>
        </w:rPr>
        <w:t xml:space="preserve"> significa o </w:t>
      </w:r>
      <w:r w:rsidR="00B0058E" w:rsidRPr="004F5513">
        <w:rPr>
          <w:sz w:val="24"/>
          <w:szCs w:val="24"/>
        </w:rPr>
        <w:t>Índice Nacional de Preços ao Consumidor Amplo, divulgado pelo Instituto Brasileiro de Geografia e Estatística</w:t>
      </w:r>
      <w:r w:rsidR="00C33AF6" w:rsidRPr="004F5513">
        <w:rPr>
          <w:sz w:val="24"/>
          <w:szCs w:val="24"/>
        </w:rPr>
        <w:t>.</w:t>
      </w:r>
    </w:p>
    <w:p w14:paraId="77EB53AD" w14:textId="0AE31846" w:rsidR="00BA1F5B"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JUCE</w:t>
      </w:r>
      <w:r w:rsidR="00844A9A" w:rsidRPr="004F5513">
        <w:rPr>
          <w:sz w:val="24"/>
          <w:szCs w:val="24"/>
          <w:u w:val="single"/>
        </w:rPr>
        <w:t>SP</w:t>
      </w:r>
      <w:r w:rsidRPr="004F5513">
        <w:rPr>
          <w:sz w:val="24"/>
          <w:szCs w:val="24"/>
        </w:rPr>
        <w:t>"</w:t>
      </w:r>
      <w:r w:rsidR="009E45A6" w:rsidRPr="004F5513">
        <w:rPr>
          <w:sz w:val="24"/>
          <w:szCs w:val="24"/>
        </w:rPr>
        <w:t xml:space="preserve"> significa </w:t>
      </w:r>
      <w:r w:rsidR="004733DE" w:rsidRPr="004F5513">
        <w:rPr>
          <w:sz w:val="24"/>
          <w:szCs w:val="24"/>
        </w:rPr>
        <w:t xml:space="preserve">a </w:t>
      </w:r>
      <w:r w:rsidR="009E45A6" w:rsidRPr="004F5513">
        <w:rPr>
          <w:sz w:val="24"/>
          <w:szCs w:val="24"/>
        </w:rPr>
        <w:t xml:space="preserve">Junta Comercial do Estado de </w:t>
      </w:r>
      <w:r w:rsidR="001A2FF3" w:rsidRPr="004F5513">
        <w:rPr>
          <w:sz w:val="24"/>
          <w:szCs w:val="24"/>
        </w:rPr>
        <w:t>São Paulo</w:t>
      </w:r>
      <w:r w:rsidR="009E45A6" w:rsidRPr="004F5513">
        <w:rPr>
          <w:sz w:val="24"/>
          <w:szCs w:val="24"/>
        </w:rPr>
        <w:t>.</w:t>
      </w:r>
    </w:p>
    <w:p w14:paraId="19F611F4" w14:textId="60943766" w:rsidR="003C2394" w:rsidRPr="004F5513" w:rsidRDefault="003C2394" w:rsidP="00205BE9">
      <w:pPr>
        <w:tabs>
          <w:tab w:val="left" w:pos="709"/>
        </w:tabs>
        <w:spacing w:afterLines="80" w:after="192"/>
        <w:ind w:left="709"/>
        <w:rPr>
          <w:sz w:val="24"/>
          <w:szCs w:val="24"/>
        </w:rPr>
      </w:pPr>
      <w:r w:rsidRPr="004F5513">
        <w:rPr>
          <w:sz w:val="24"/>
          <w:szCs w:val="24"/>
        </w:rPr>
        <w:t>"</w:t>
      </w:r>
      <w:r w:rsidRPr="004F5513">
        <w:rPr>
          <w:sz w:val="24"/>
          <w:szCs w:val="24"/>
          <w:u w:val="single"/>
        </w:rPr>
        <w:t>Legislação Socioambiental</w:t>
      </w:r>
      <w:r w:rsidRPr="004F5513">
        <w:rPr>
          <w:sz w:val="24"/>
          <w:szCs w:val="24"/>
        </w:rPr>
        <w:t xml:space="preserve">" significam </w:t>
      </w:r>
      <w:r w:rsidR="00B0058E" w:rsidRPr="004F5513">
        <w:rPr>
          <w:sz w:val="24"/>
          <w:szCs w:val="24"/>
        </w:rPr>
        <w:t>as disposições legais e regulamentares</w:t>
      </w:r>
      <w:r w:rsidR="004733DE" w:rsidRPr="004F5513">
        <w:rPr>
          <w:sz w:val="24"/>
          <w:szCs w:val="24"/>
        </w:rPr>
        <w:t xml:space="preserve"> </w:t>
      </w:r>
      <w:r w:rsidRPr="004F5513">
        <w:rPr>
          <w:sz w:val="24"/>
          <w:szCs w:val="24"/>
        </w:rPr>
        <w:t>relacionadas ao meio ambiente, saúde e segurança oc</w:t>
      </w:r>
      <w:r w:rsidR="00F420AD" w:rsidRPr="004F5513">
        <w:rPr>
          <w:sz w:val="24"/>
          <w:szCs w:val="24"/>
        </w:rPr>
        <w:t xml:space="preserve">upacional, </w:t>
      </w:r>
      <w:r w:rsidRPr="004F5513">
        <w:rPr>
          <w:sz w:val="24"/>
          <w:szCs w:val="24"/>
        </w:rPr>
        <w:t>questões sanitárias</w:t>
      </w:r>
      <w:r w:rsidR="00306A97" w:rsidRPr="004F5513">
        <w:rPr>
          <w:sz w:val="24"/>
          <w:szCs w:val="24"/>
        </w:rPr>
        <w:t>,</w:t>
      </w:r>
      <w:r w:rsidR="00B0058E" w:rsidRPr="004F5513" w:rsidDel="00B0058E">
        <w:rPr>
          <w:sz w:val="24"/>
          <w:szCs w:val="24"/>
        </w:rPr>
        <w:t xml:space="preserve"> </w:t>
      </w:r>
      <w:r w:rsidRPr="004F5513">
        <w:rPr>
          <w:sz w:val="24"/>
          <w:szCs w:val="24"/>
        </w:rPr>
        <w:t>bem como</w:t>
      </w:r>
      <w:r w:rsidR="0095076A" w:rsidRPr="004F5513">
        <w:rPr>
          <w:sz w:val="24"/>
          <w:szCs w:val="24"/>
        </w:rPr>
        <w:t xml:space="preserve"> o não incentivo</w:t>
      </w:r>
      <w:r w:rsidRPr="004F5513">
        <w:rPr>
          <w:sz w:val="24"/>
          <w:szCs w:val="24"/>
        </w:rPr>
        <w:t xml:space="preserve"> </w:t>
      </w:r>
      <w:r w:rsidR="00306A97" w:rsidRPr="004F5513">
        <w:rPr>
          <w:sz w:val="24"/>
          <w:szCs w:val="24"/>
        </w:rPr>
        <w:t xml:space="preserve">à </w:t>
      </w:r>
      <w:r w:rsidRPr="004F5513">
        <w:rPr>
          <w:sz w:val="24"/>
          <w:szCs w:val="24"/>
        </w:rPr>
        <w:t xml:space="preserve">prostituição, </w:t>
      </w:r>
      <w:r w:rsidR="0095076A" w:rsidRPr="004F5513">
        <w:rPr>
          <w:sz w:val="24"/>
          <w:szCs w:val="24"/>
        </w:rPr>
        <w:t xml:space="preserve">a não utilização de </w:t>
      </w:r>
      <w:r w:rsidR="007C68A1" w:rsidRPr="004F5513">
        <w:rPr>
          <w:sz w:val="24"/>
          <w:szCs w:val="24"/>
        </w:rPr>
        <w:t xml:space="preserve">mão-de-obra infantil e/ou </w:t>
      </w:r>
      <w:r w:rsidRPr="004F5513">
        <w:rPr>
          <w:sz w:val="24"/>
          <w:szCs w:val="24"/>
        </w:rPr>
        <w:t xml:space="preserve">condição análoga à de escravo ou </w:t>
      </w:r>
      <w:r w:rsidR="0095076A" w:rsidRPr="004F5513">
        <w:rPr>
          <w:sz w:val="24"/>
          <w:szCs w:val="24"/>
        </w:rPr>
        <w:t xml:space="preserve">não infração </w:t>
      </w:r>
      <w:r w:rsidR="007F3FFA" w:rsidRPr="004F5513">
        <w:rPr>
          <w:sz w:val="24"/>
          <w:szCs w:val="24"/>
        </w:rPr>
        <w:t>aos</w:t>
      </w:r>
      <w:r w:rsidRPr="004F5513">
        <w:rPr>
          <w:sz w:val="24"/>
          <w:szCs w:val="24"/>
        </w:rPr>
        <w:t xml:space="preserve"> direi</w:t>
      </w:r>
      <w:r w:rsidR="00E31849" w:rsidRPr="004F5513">
        <w:rPr>
          <w:sz w:val="24"/>
          <w:szCs w:val="24"/>
        </w:rPr>
        <w:t>tos dos silvícolas, em especial,</w:t>
      </w:r>
      <w:r w:rsidRPr="004F5513">
        <w:rPr>
          <w:sz w:val="24"/>
          <w:szCs w:val="24"/>
        </w:rPr>
        <w:t xml:space="preserve"> mas não se limitando, ao direito sobre as áreas de ocupação indígena, assim declaradas pela autoridade competente</w:t>
      </w:r>
      <w:r w:rsidR="00897B59" w:rsidRPr="004F5513">
        <w:rPr>
          <w:sz w:val="24"/>
          <w:szCs w:val="24"/>
        </w:rPr>
        <w:t>,</w:t>
      </w:r>
      <w:r w:rsidR="001D602E" w:rsidRPr="004F5513">
        <w:rPr>
          <w:sz w:val="24"/>
          <w:szCs w:val="24"/>
        </w:rPr>
        <w:t xml:space="preserve"> incluindo</w:t>
      </w:r>
      <w:r w:rsidR="00171278" w:rsidRPr="004F5513">
        <w:rPr>
          <w:sz w:val="24"/>
          <w:szCs w:val="24"/>
        </w:rPr>
        <w:t xml:space="preserve">, </w:t>
      </w:r>
      <w:r w:rsidR="00171278" w:rsidRPr="004F5513">
        <w:rPr>
          <w:color w:val="000000"/>
          <w:sz w:val="24"/>
          <w:szCs w:val="24"/>
        </w:rPr>
        <w:t xml:space="preserve">mas não limitado à, legislação em vigor pertinente à Política Nacional do Meio Ambiente, às </w:t>
      </w:r>
      <w:r w:rsidR="00171278" w:rsidRPr="004F5513">
        <w:rPr>
          <w:sz w:val="24"/>
          <w:szCs w:val="24"/>
        </w:rPr>
        <w:t>Resoluções</w:t>
      </w:r>
      <w:r w:rsidR="00171278" w:rsidRPr="004F5513">
        <w:rPr>
          <w:color w:val="000000"/>
          <w:sz w:val="24"/>
          <w:szCs w:val="24"/>
        </w:rPr>
        <w:t xml:space="preserve"> do CONAMA – Conselho Nacional do Meio Ambiente e às demais legislações e regulamentações ambientais supletivas, adotando as medidas e ações preventivas ou reparatórias, destinadas a evitar e corrigir eventuais danos</w:t>
      </w:r>
      <w:r w:rsidR="0095076A" w:rsidRPr="004F5513">
        <w:rPr>
          <w:color w:val="000000"/>
          <w:sz w:val="24"/>
          <w:szCs w:val="24"/>
        </w:rPr>
        <w:t xml:space="preserve">, </w:t>
      </w:r>
      <w:r w:rsidR="00B40BC9" w:rsidRPr="004F5513">
        <w:rPr>
          <w:color w:val="000000"/>
          <w:sz w:val="24"/>
          <w:szCs w:val="24"/>
        </w:rPr>
        <w:t>bem como proceder a todas as diligências exigidas para a atividade da espécie, preservando o meio ambiente e atendendo às determinações dos órgãos municipais, estaduais e federais que subsidiariamente venham a legislar ou regulamentar as normas ambientais em vigor</w:t>
      </w:r>
      <w:r w:rsidRPr="004F5513">
        <w:rPr>
          <w:sz w:val="24"/>
          <w:szCs w:val="24"/>
        </w:rPr>
        <w:t>.</w:t>
      </w:r>
      <w:r w:rsidR="00321A52" w:rsidRPr="004F5513">
        <w:rPr>
          <w:sz w:val="24"/>
          <w:szCs w:val="24"/>
        </w:rPr>
        <w:t xml:space="preserve"> </w:t>
      </w:r>
      <w:r w:rsidR="00D375BF" w:rsidRPr="004F5513">
        <w:rPr>
          <w:sz w:val="24"/>
          <w:szCs w:val="24"/>
        </w:rPr>
        <w:t xml:space="preserve"> </w:t>
      </w:r>
    </w:p>
    <w:p w14:paraId="5E20AA2E" w14:textId="3019A663" w:rsidR="00A66595" w:rsidRPr="004F5513" w:rsidRDefault="00667875" w:rsidP="00205BE9">
      <w:pPr>
        <w:spacing w:afterLines="80" w:after="192"/>
        <w:ind w:left="709"/>
        <w:rPr>
          <w:sz w:val="24"/>
          <w:szCs w:val="24"/>
        </w:rPr>
      </w:pPr>
      <w:r w:rsidRPr="004F5513">
        <w:rPr>
          <w:sz w:val="24"/>
          <w:szCs w:val="24"/>
        </w:rPr>
        <w:t>"</w:t>
      </w:r>
      <w:r w:rsidR="00A66595" w:rsidRPr="004F5513">
        <w:rPr>
          <w:sz w:val="24"/>
          <w:szCs w:val="24"/>
          <w:u w:val="single"/>
        </w:rPr>
        <w:t>Lei das Sociedades por Ações</w:t>
      </w:r>
      <w:r w:rsidRPr="004F5513">
        <w:rPr>
          <w:sz w:val="24"/>
          <w:szCs w:val="24"/>
        </w:rPr>
        <w:t>"</w:t>
      </w:r>
      <w:r w:rsidR="00A66595" w:rsidRPr="004F5513">
        <w:rPr>
          <w:sz w:val="24"/>
          <w:szCs w:val="24"/>
        </w:rPr>
        <w:t xml:space="preserve"> significa </w:t>
      </w:r>
      <w:r w:rsidR="004733DE" w:rsidRPr="004F5513">
        <w:rPr>
          <w:sz w:val="24"/>
          <w:szCs w:val="24"/>
        </w:rPr>
        <w:t xml:space="preserve">a </w:t>
      </w:r>
      <w:r w:rsidR="00A66595" w:rsidRPr="004F5513">
        <w:rPr>
          <w:sz w:val="24"/>
          <w:szCs w:val="24"/>
        </w:rPr>
        <w:t>Lei n.º 6.404, de 15 de dezembro de 1976, conforme alterada.</w:t>
      </w:r>
    </w:p>
    <w:p w14:paraId="262D9708" w14:textId="7D1DA2E6" w:rsidR="00A66595" w:rsidRPr="004F5513" w:rsidRDefault="00667875" w:rsidP="00205BE9">
      <w:pPr>
        <w:spacing w:afterLines="80" w:after="192"/>
        <w:ind w:left="709"/>
        <w:rPr>
          <w:sz w:val="24"/>
          <w:szCs w:val="24"/>
        </w:rPr>
      </w:pPr>
      <w:r w:rsidRPr="004F5513">
        <w:rPr>
          <w:sz w:val="24"/>
          <w:szCs w:val="24"/>
        </w:rPr>
        <w:t>"</w:t>
      </w:r>
      <w:r w:rsidR="00A66595" w:rsidRPr="004F5513">
        <w:rPr>
          <w:sz w:val="24"/>
          <w:szCs w:val="24"/>
          <w:u w:val="single"/>
        </w:rPr>
        <w:t>Lei do Mercado de Valores Mobiliários</w:t>
      </w:r>
      <w:r w:rsidRPr="004F5513">
        <w:rPr>
          <w:sz w:val="24"/>
          <w:szCs w:val="24"/>
        </w:rPr>
        <w:t>"</w:t>
      </w:r>
      <w:r w:rsidR="00A66595" w:rsidRPr="004F5513">
        <w:rPr>
          <w:sz w:val="24"/>
          <w:szCs w:val="24"/>
        </w:rPr>
        <w:t xml:space="preserve"> significa </w:t>
      </w:r>
      <w:r w:rsidR="004733DE" w:rsidRPr="004F5513">
        <w:rPr>
          <w:sz w:val="24"/>
          <w:szCs w:val="24"/>
        </w:rPr>
        <w:t xml:space="preserve">a </w:t>
      </w:r>
      <w:r w:rsidR="00A66595" w:rsidRPr="004F5513">
        <w:rPr>
          <w:sz w:val="24"/>
          <w:szCs w:val="24"/>
        </w:rPr>
        <w:t>Lei n.º 6.385, de 7 de dezembro de 1976, conforme alterada.</w:t>
      </w:r>
    </w:p>
    <w:p w14:paraId="3E07CC19" w14:textId="1B65CA16" w:rsidR="00553403" w:rsidRPr="004F5513" w:rsidRDefault="00667875" w:rsidP="00205BE9">
      <w:pPr>
        <w:tabs>
          <w:tab w:val="left" w:pos="709"/>
        </w:tabs>
        <w:spacing w:afterLines="80" w:after="192"/>
        <w:ind w:left="709"/>
        <w:rPr>
          <w:iCs/>
          <w:sz w:val="24"/>
          <w:szCs w:val="24"/>
        </w:rPr>
      </w:pPr>
      <w:r w:rsidRPr="004F5513">
        <w:rPr>
          <w:iCs/>
          <w:sz w:val="24"/>
          <w:szCs w:val="24"/>
        </w:rPr>
        <w:lastRenderedPageBreak/>
        <w:t>"</w:t>
      </w:r>
      <w:r w:rsidR="009E45A6" w:rsidRPr="004F5513">
        <w:rPr>
          <w:iCs/>
          <w:sz w:val="24"/>
          <w:szCs w:val="24"/>
          <w:u w:val="single"/>
        </w:rPr>
        <w:t>MDA</w:t>
      </w:r>
      <w:r w:rsidRPr="004F5513">
        <w:rPr>
          <w:iCs/>
          <w:sz w:val="24"/>
          <w:szCs w:val="24"/>
        </w:rPr>
        <w:t>"</w:t>
      </w:r>
      <w:r w:rsidR="009E45A6" w:rsidRPr="004F5513">
        <w:rPr>
          <w:iCs/>
          <w:sz w:val="24"/>
          <w:szCs w:val="24"/>
        </w:rPr>
        <w:t xml:space="preserve"> significa</w:t>
      </w:r>
      <w:r w:rsidR="004733DE" w:rsidRPr="004F5513">
        <w:rPr>
          <w:iCs/>
          <w:sz w:val="24"/>
          <w:szCs w:val="24"/>
        </w:rPr>
        <w:t xml:space="preserve"> o</w:t>
      </w:r>
      <w:r w:rsidR="009E45A6" w:rsidRPr="004F5513">
        <w:rPr>
          <w:iCs/>
          <w:sz w:val="24"/>
          <w:szCs w:val="24"/>
        </w:rPr>
        <w:t xml:space="preserve"> MDA – Módulo de Distribuição de Ativos, administrado e operacionalizado pela </w:t>
      </w:r>
      <w:r w:rsidR="00CF6B52" w:rsidRPr="004F5513">
        <w:rPr>
          <w:iCs/>
          <w:sz w:val="24"/>
          <w:szCs w:val="24"/>
        </w:rPr>
        <w:t>B3</w:t>
      </w:r>
      <w:r w:rsidR="009E45A6" w:rsidRPr="004F5513">
        <w:rPr>
          <w:iCs/>
          <w:sz w:val="24"/>
          <w:szCs w:val="24"/>
        </w:rPr>
        <w:t>.</w:t>
      </w:r>
    </w:p>
    <w:p w14:paraId="4C2DABC8" w14:textId="6436FE26" w:rsidR="00B44C08" w:rsidRPr="004F5513" w:rsidRDefault="00B44C08" w:rsidP="00205BE9">
      <w:pPr>
        <w:spacing w:afterLines="80" w:after="192"/>
        <w:ind w:left="709"/>
        <w:rPr>
          <w:sz w:val="24"/>
          <w:szCs w:val="24"/>
        </w:rPr>
      </w:pPr>
      <w:r w:rsidRPr="004F5513">
        <w:rPr>
          <w:sz w:val="24"/>
          <w:szCs w:val="24"/>
        </w:rPr>
        <w:t>"</w:t>
      </w:r>
      <w:r w:rsidRPr="004F5513">
        <w:rPr>
          <w:sz w:val="24"/>
          <w:szCs w:val="24"/>
          <w:u w:val="single"/>
        </w:rPr>
        <w:t>Normas Anticorrupção</w:t>
      </w:r>
      <w:r w:rsidRPr="004F5513">
        <w:rPr>
          <w:sz w:val="24"/>
          <w:szCs w:val="24"/>
        </w:rPr>
        <w:t xml:space="preserve">" </w:t>
      </w:r>
      <w:r w:rsidR="00D375BF" w:rsidRPr="004F5513">
        <w:rPr>
          <w:sz w:val="24"/>
          <w:szCs w:val="24"/>
        </w:rPr>
        <w:t>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w:t>
      </w:r>
      <w:r w:rsidR="006F7CA3" w:rsidRPr="004F5513">
        <w:rPr>
          <w:sz w:val="24"/>
          <w:szCs w:val="24"/>
        </w:rPr>
        <w:t>, inclusive Lei nº 13.303</w:t>
      </w:r>
      <w:r w:rsidR="00573C4B" w:rsidRPr="004F5513">
        <w:rPr>
          <w:sz w:val="24"/>
          <w:szCs w:val="24"/>
        </w:rPr>
        <w:t>, de 30 de junho de 2016</w:t>
      </w:r>
      <w:r w:rsidR="006F7CA3" w:rsidRPr="004F5513">
        <w:rPr>
          <w:sz w:val="24"/>
          <w:szCs w:val="24"/>
        </w:rPr>
        <w:t xml:space="preserve"> e </w:t>
      </w:r>
      <w:r w:rsidR="00573C4B" w:rsidRPr="004F5513">
        <w:rPr>
          <w:sz w:val="24"/>
          <w:szCs w:val="24"/>
        </w:rPr>
        <w:t xml:space="preserve">Lei </w:t>
      </w:r>
      <w:proofErr w:type="spellStart"/>
      <w:r w:rsidR="00573C4B" w:rsidRPr="004F5513">
        <w:rPr>
          <w:sz w:val="24"/>
          <w:szCs w:val="24"/>
        </w:rPr>
        <w:t>n.°</w:t>
      </w:r>
      <w:proofErr w:type="spellEnd"/>
      <w:r w:rsidR="00573C4B" w:rsidRPr="004F5513">
        <w:rPr>
          <w:sz w:val="24"/>
          <w:szCs w:val="24"/>
        </w:rPr>
        <w:t xml:space="preserve"> </w:t>
      </w:r>
      <w:r w:rsidR="006F7CA3" w:rsidRPr="004F5513">
        <w:rPr>
          <w:sz w:val="24"/>
          <w:szCs w:val="24"/>
        </w:rPr>
        <w:t>14.133</w:t>
      </w:r>
      <w:r w:rsidR="00573C4B" w:rsidRPr="004F5513">
        <w:rPr>
          <w:sz w:val="24"/>
          <w:szCs w:val="24"/>
        </w:rPr>
        <w:t xml:space="preserve">, de 1° de abril de </w:t>
      </w:r>
      <w:r w:rsidR="006F7CA3" w:rsidRPr="004F5513">
        <w:rPr>
          <w:sz w:val="24"/>
          <w:szCs w:val="24"/>
        </w:rPr>
        <w:t>2021</w:t>
      </w:r>
      <w:r w:rsidR="00D375BF" w:rsidRPr="004F5513">
        <w:rPr>
          <w:sz w:val="24"/>
          <w:szCs w:val="24"/>
        </w:rPr>
        <w:t xml:space="preserve">), nº 9.613, de 3 de março de 1998, nº 12.529, de 30 de novembro de 2011, nº 12.846, de 1º de agosto de 2013, o Decreto nº 8.420, de 18 de março de 2015, o Decreto-Lei n° 2.848/40, Decreto nº 5.687, de 31 de janeiro de 2006 que promulgou a Convenção das Nações Unidas contra a Corrupção, adotada pela Assembleia Geral das Nações Unidas em 31 de outubro de 2003, </w:t>
      </w:r>
      <w:r w:rsidR="00D375BF" w:rsidRPr="004F5513">
        <w:rPr>
          <w:i/>
          <w:iCs/>
          <w:sz w:val="24"/>
          <w:szCs w:val="24"/>
        </w:rPr>
        <w:t xml:space="preserve">U.S. </w:t>
      </w:r>
      <w:proofErr w:type="spellStart"/>
      <w:r w:rsidR="00D375BF" w:rsidRPr="004F5513">
        <w:rPr>
          <w:i/>
          <w:iCs/>
          <w:sz w:val="24"/>
          <w:szCs w:val="24"/>
        </w:rPr>
        <w:t>Foreign</w:t>
      </w:r>
      <w:proofErr w:type="spellEnd"/>
      <w:r w:rsidR="00D375BF" w:rsidRPr="004F5513">
        <w:rPr>
          <w:i/>
          <w:iCs/>
          <w:sz w:val="24"/>
          <w:szCs w:val="24"/>
        </w:rPr>
        <w:t xml:space="preserve"> </w:t>
      </w:r>
      <w:proofErr w:type="spellStart"/>
      <w:r w:rsidR="00D375BF" w:rsidRPr="004F5513">
        <w:rPr>
          <w:i/>
          <w:iCs/>
          <w:sz w:val="24"/>
          <w:szCs w:val="24"/>
        </w:rPr>
        <w:t>Corrupt</w:t>
      </w:r>
      <w:proofErr w:type="spellEnd"/>
      <w:r w:rsidR="00D375BF" w:rsidRPr="004F5513">
        <w:rPr>
          <w:i/>
          <w:iCs/>
          <w:sz w:val="24"/>
          <w:szCs w:val="24"/>
        </w:rPr>
        <w:t xml:space="preserve"> </w:t>
      </w:r>
      <w:proofErr w:type="spellStart"/>
      <w:r w:rsidR="00D375BF" w:rsidRPr="004F5513">
        <w:rPr>
          <w:i/>
          <w:iCs/>
          <w:sz w:val="24"/>
          <w:szCs w:val="24"/>
        </w:rPr>
        <w:t>Practices</w:t>
      </w:r>
      <w:proofErr w:type="spellEnd"/>
      <w:r w:rsidR="00D375BF" w:rsidRPr="004F5513">
        <w:rPr>
          <w:i/>
          <w:iCs/>
          <w:sz w:val="24"/>
          <w:szCs w:val="24"/>
        </w:rPr>
        <w:t xml:space="preserve"> </w:t>
      </w:r>
      <w:proofErr w:type="spellStart"/>
      <w:r w:rsidR="00D375BF" w:rsidRPr="004F5513">
        <w:rPr>
          <w:i/>
          <w:iCs/>
          <w:sz w:val="24"/>
          <w:szCs w:val="24"/>
        </w:rPr>
        <w:t>Act</w:t>
      </w:r>
      <w:proofErr w:type="spellEnd"/>
      <w:r w:rsidR="00D375BF" w:rsidRPr="004F5513">
        <w:rPr>
          <w:i/>
          <w:iCs/>
          <w:sz w:val="24"/>
          <w:szCs w:val="24"/>
        </w:rPr>
        <w:t xml:space="preserve"> </w:t>
      </w:r>
      <w:proofErr w:type="spellStart"/>
      <w:r w:rsidR="00D375BF" w:rsidRPr="004F5513">
        <w:rPr>
          <w:i/>
          <w:iCs/>
          <w:sz w:val="24"/>
          <w:szCs w:val="24"/>
        </w:rPr>
        <w:t>of</w:t>
      </w:r>
      <w:proofErr w:type="spellEnd"/>
      <w:r w:rsidR="00D375BF" w:rsidRPr="004F5513">
        <w:rPr>
          <w:i/>
          <w:iCs/>
          <w:sz w:val="24"/>
          <w:szCs w:val="24"/>
        </w:rPr>
        <w:t xml:space="preserve"> 1977</w:t>
      </w:r>
      <w:r w:rsidR="00D375BF" w:rsidRPr="004F5513">
        <w:rPr>
          <w:sz w:val="24"/>
          <w:szCs w:val="24"/>
        </w:rPr>
        <w:t xml:space="preserve">, e a </w:t>
      </w:r>
      <w:r w:rsidR="00D375BF" w:rsidRPr="004F5513">
        <w:rPr>
          <w:i/>
          <w:iCs/>
          <w:sz w:val="24"/>
          <w:szCs w:val="24"/>
        </w:rPr>
        <w:t xml:space="preserve">UK </w:t>
      </w:r>
      <w:proofErr w:type="spellStart"/>
      <w:r w:rsidR="00D375BF" w:rsidRPr="004F5513">
        <w:rPr>
          <w:i/>
          <w:iCs/>
          <w:sz w:val="24"/>
          <w:szCs w:val="24"/>
        </w:rPr>
        <w:t>Bribery</w:t>
      </w:r>
      <w:proofErr w:type="spellEnd"/>
      <w:r w:rsidR="00D375BF" w:rsidRPr="004F5513">
        <w:rPr>
          <w:i/>
          <w:iCs/>
          <w:sz w:val="24"/>
          <w:szCs w:val="24"/>
        </w:rPr>
        <w:t xml:space="preserve"> </w:t>
      </w:r>
      <w:proofErr w:type="spellStart"/>
      <w:r w:rsidR="00D375BF" w:rsidRPr="004F5513">
        <w:rPr>
          <w:i/>
          <w:iCs/>
          <w:sz w:val="24"/>
          <w:szCs w:val="24"/>
        </w:rPr>
        <w:t>Act</w:t>
      </w:r>
      <w:proofErr w:type="spellEnd"/>
      <w:r w:rsidR="00D375BF" w:rsidRPr="004F5513">
        <w:rPr>
          <w:sz w:val="24"/>
          <w:szCs w:val="24"/>
        </w:rPr>
        <w:t xml:space="preserve">, as portarias e instruções normativas expedidas pela Controladoria Geral da União nos termos da lei e decreto acima mencionados, bem como todas as leis, decretos, regulamentos e demais atos normativos expedidos por autoridade governamental com jurisdição sobre a </w:t>
      </w:r>
      <w:r w:rsidR="001B0DEA" w:rsidRPr="004F5513">
        <w:rPr>
          <w:sz w:val="24"/>
          <w:szCs w:val="24"/>
        </w:rPr>
        <w:t>Companhia</w:t>
      </w:r>
      <w:r w:rsidR="00D375BF" w:rsidRPr="004F5513">
        <w:rPr>
          <w:sz w:val="24"/>
          <w:szCs w:val="24"/>
        </w:rPr>
        <w:t xml:space="preserve"> em questão, relacionados a esta matéria</w:t>
      </w:r>
      <w:r w:rsidRPr="004F5513">
        <w:rPr>
          <w:sz w:val="24"/>
          <w:szCs w:val="24"/>
        </w:rPr>
        <w:t>.</w:t>
      </w:r>
      <w:r w:rsidR="00635C16" w:rsidRPr="004F5513">
        <w:rPr>
          <w:sz w:val="24"/>
          <w:szCs w:val="24"/>
        </w:rPr>
        <w:t xml:space="preserve"> </w:t>
      </w:r>
    </w:p>
    <w:p w14:paraId="028EB43C" w14:textId="77777777" w:rsidR="004E5AE0" w:rsidRPr="004F5513" w:rsidRDefault="00667875" w:rsidP="00205BE9">
      <w:pPr>
        <w:tabs>
          <w:tab w:val="left" w:pos="709"/>
        </w:tabs>
        <w:spacing w:afterLines="80" w:after="192"/>
        <w:ind w:left="709"/>
        <w:rPr>
          <w:sz w:val="24"/>
          <w:szCs w:val="24"/>
        </w:rPr>
      </w:pPr>
      <w:r w:rsidRPr="004F5513">
        <w:rPr>
          <w:sz w:val="24"/>
          <w:szCs w:val="24"/>
        </w:rPr>
        <w:t>"</w:t>
      </w:r>
      <w:r w:rsidR="004E5AE0" w:rsidRPr="004F5513">
        <w:rPr>
          <w:sz w:val="24"/>
          <w:szCs w:val="24"/>
          <w:u w:val="single"/>
        </w:rPr>
        <w:t>Oferta</w:t>
      </w:r>
      <w:r w:rsidRPr="004F5513">
        <w:rPr>
          <w:sz w:val="24"/>
          <w:szCs w:val="24"/>
        </w:rPr>
        <w:t>"</w:t>
      </w:r>
      <w:r w:rsidR="004E5AE0" w:rsidRPr="004F5513">
        <w:rPr>
          <w:sz w:val="24"/>
          <w:szCs w:val="24"/>
        </w:rPr>
        <w:t xml:space="preserve"> significa a oferta pública de distribuição com esforços restritos das Debêntures, nos termos da Lei do Mercado de Valores Mobiliários, da Instrução CVM 476 e das demais disposições legais e regulamentares aplicáveis.</w:t>
      </w:r>
    </w:p>
    <w:p w14:paraId="37A5108E" w14:textId="3F037C25" w:rsidR="009E45A6" w:rsidRPr="004F5513" w:rsidRDefault="00667875" w:rsidP="00205BE9">
      <w:pPr>
        <w:tabs>
          <w:tab w:val="left" w:pos="709"/>
        </w:tabs>
        <w:spacing w:afterLines="80" w:after="192"/>
        <w:ind w:left="709"/>
        <w:rPr>
          <w:sz w:val="24"/>
          <w:szCs w:val="24"/>
        </w:rPr>
      </w:pPr>
      <w:r w:rsidRPr="004F5513">
        <w:rPr>
          <w:iCs/>
          <w:sz w:val="24"/>
          <w:szCs w:val="24"/>
        </w:rPr>
        <w:t>"</w:t>
      </w:r>
      <w:r w:rsidR="009E45A6" w:rsidRPr="004F5513">
        <w:rPr>
          <w:iCs/>
          <w:sz w:val="24"/>
          <w:szCs w:val="24"/>
          <w:u w:val="single"/>
        </w:rPr>
        <w:t>Oferta Facultativa de Resgate Antecipado</w:t>
      </w:r>
      <w:r w:rsidRPr="004F5513">
        <w:rPr>
          <w:iCs/>
          <w:sz w:val="24"/>
          <w:szCs w:val="24"/>
        </w:rPr>
        <w:t>"</w:t>
      </w:r>
      <w:r w:rsidR="009E45A6" w:rsidRPr="004F5513">
        <w:rPr>
          <w:iCs/>
          <w:sz w:val="24"/>
          <w:szCs w:val="24"/>
        </w:rPr>
        <w:t xml:space="preserve"> </w:t>
      </w:r>
      <w:r w:rsidR="009E45A6" w:rsidRPr="004F5513">
        <w:rPr>
          <w:sz w:val="24"/>
          <w:szCs w:val="24"/>
        </w:rPr>
        <w:t>tem o significado previsto na Cláusula </w:t>
      </w:r>
      <w:r w:rsidR="009E45A6" w:rsidRPr="004F5513">
        <w:rPr>
          <w:sz w:val="24"/>
          <w:szCs w:val="24"/>
        </w:rPr>
        <w:fldChar w:fldCharType="begin"/>
      </w:r>
      <w:r w:rsidR="009E45A6" w:rsidRPr="004F5513">
        <w:rPr>
          <w:sz w:val="24"/>
          <w:szCs w:val="24"/>
        </w:rPr>
        <w:instrText xml:space="preserve"> REF _Ref306628854 \n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7.17 abaixo</w:t>
      </w:r>
      <w:r w:rsidR="009E45A6" w:rsidRPr="004F5513">
        <w:rPr>
          <w:sz w:val="24"/>
          <w:szCs w:val="24"/>
        </w:rPr>
        <w:fldChar w:fldCharType="end"/>
      </w:r>
      <w:r w:rsidR="009E45A6" w:rsidRPr="004F5513">
        <w:rPr>
          <w:sz w:val="24"/>
          <w:szCs w:val="24"/>
        </w:rPr>
        <w:t>.</w:t>
      </w:r>
    </w:p>
    <w:p w14:paraId="5278D840" w14:textId="09C4A826" w:rsidR="00D46E12" w:rsidRPr="004F5513" w:rsidRDefault="00D46E12" w:rsidP="00205BE9">
      <w:pPr>
        <w:tabs>
          <w:tab w:val="left" w:pos="709"/>
        </w:tabs>
        <w:spacing w:afterLines="80" w:after="192"/>
        <w:ind w:left="709"/>
        <w:rPr>
          <w:sz w:val="24"/>
          <w:szCs w:val="24"/>
        </w:rPr>
      </w:pPr>
      <w:r w:rsidRPr="004F5513">
        <w:rPr>
          <w:sz w:val="24"/>
          <w:szCs w:val="24"/>
        </w:rPr>
        <w:t>"</w:t>
      </w:r>
      <w:r w:rsidRPr="004F5513">
        <w:rPr>
          <w:sz w:val="24"/>
          <w:szCs w:val="24"/>
          <w:u w:val="single"/>
        </w:rPr>
        <w:t>Patrimônio Líquido</w:t>
      </w:r>
      <w:r w:rsidRPr="004F5513">
        <w:rPr>
          <w:sz w:val="24"/>
          <w:szCs w:val="24"/>
        </w:rPr>
        <w:t>" significa o patrimônio líquido apresentado n</w:t>
      </w:r>
      <w:r w:rsidR="00E74C83" w:rsidRPr="004F5513">
        <w:rPr>
          <w:sz w:val="24"/>
          <w:szCs w:val="24"/>
        </w:rPr>
        <w:t xml:space="preserve">as Demonstrações Financeiras Consolidadas da </w:t>
      </w:r>
      <w:r w:rsidRPr="004F5513">
        <w:rPr>
          <w:sz w:val="24"/>
          <w:szCs w:val="24"/>
        </w:rPr>
        <w:t>Companhia, excluídos os valores da</w:t>
      </w:r>
      <w:r w:rsidR="00E74C83" w:rsidRPr="004F5513">
        <w:rPr>
          <w:sz w:val="24"/>
          <w:szCs w:val="24"/>
        </w:rPr>
        <w:t>s</w:t>
      </w:r>
      <w:r w:rsidRPr="004F5513">
        <w:rPr>
          <w:sz w:val="24"/>
          <w:szCs w:val="24"/>
        </w:rPr>
        <w:t xml:space="preserve"> conta</w:t>
      </w:r>
      <w:r w:rsidR="00E74C83" w:rsidRPr="004F5513">
        <w:rPr>
          <w:sz w:val="24"/>
          <w:szCs w:val="24"/>
        </w:rPr>
        <w:t>s</w:t>
      </w:r>
      <w:r w:rsidRPr="004F5513">
        <w:rPr>
          <w:sz w:val="24"/>
          <w:szCs w:val="24"/>
        </w:rPr>
        <w:t xml:space="preserve"> reservas de reavaliação, se houver.</w:t>
      </w:r>
      <w:r w:rsidR="0031081B" w:rsidRPr="004F5513">
        <w:rPr>
          <w:sz w:val="24"/>
          <w:szCs w:val="24"/>
        </w:rPr>
        <w:t xml:space="preserve"> </w:t>
      </w:r>
    </w:p>
    <w:p w14:paraId="010CF6BB" w14:textId="3E2070E7" w:rsidR="00651410" w:rsidRPr="004F5513" w:rsidRDefault="00651410" w:rsidP="00205BE9">
      <w:pPr>
        <w:tabs>
          <w:tab w:val="left" w:pos="709"/>
        </w:tabs>
        <w:spacing w:afterLines="80" w:after="192"/>
        <w:ind w:left="709"/>
        <w:rPr>
          <w:sz w:val="24"/>
          <w:szCs w:val="24"/>
        </w:rPr>
      </w:pPr>
      <w:r w:rsidRPr="004F5513">
        <w:rPr>
          <w:sz w:val="24"/>
          <w:szCs w:val="24"/>
        </w:rPr>
        <w:t>"</w:t>
      </w:r>
      <w:r w:rsidRPr="004F5513">
        <w:rPr>
          <w:sz w:val="24"/>
          <w:szCs w:val="24"/>
          <w:u w:val="single"/>
        </w:rPr>
        <w:t>Parâmetro Substituto</w:t>
      </w:r>
      <w:r w:rsidRPr="004F5513">
        <w:rPr>
          <w:sz w:val="24"/>
          <w:szCs w:val="24"/>
        </w:rPr>
        <w:t>" tem o significado previsto na Cláusula </w:t>
      </w:r>
      <w:r w:rsidRPr="004F5513">
        <w:rPr>
          <w:sz w:val="24"/>
          <w:szCs w:val="24"/>
        </w:rPr>
        <w:fldChar w:fldCharType="begin"/>
      </w:r>
      <w:r w:rsidRPr="004F5513">
        <w:rPr>
          <w:sz w:val="24"/>
          <w:szCs w:val="24"/>
        </w:rPr>
        <w:instrText xml:space="preserve"> REF _Ref2107164 \n \p \h </w:instrText>
      </w:r>
      <w:r w:rsidR="005F60A2"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7.13.2 abaixo</w:t>
      </w:r>
      <w:r w:rsidRPr="004F5513">
        <w:rPr>
          <w:sz w:val="24"/>
          <w:szCs w:val="24"/>
        </w:rPr>
        <w:fldChar w:fldCharType="end"/>
      </w:r>
      <w:r w:rsidRPr="004F5513">
        <w:rPr>
          <w:sz w:val="24"/>
          <w:szCs w:val="24"/>
        </w:rPr>
        <w:t>.</w:t>
      </w:r>
    </w:p>
    <w:p w14:paraId="6962117D" w14:textId="5AF1357F"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Parte</w:t>
      </w:r>
      <w:r w:rsidRPr="004F5513">
        <w:rPr>
          <w:sz w:val="24"/>
          <w:szCs w:val="24"/>
        </w:rPr>
        <w:t>"</w:t>
      </w:r>
      <w:r w:rsidR="009E45A6" w:rsidRPr="004F5513">
        <w:rPr>
          <w:sz w:val="24"/>
          <w:szCs w:val="24"/>
        </w:rPr>
        <w:t xml:space="preserve"> </w:t>
      </w:r>
      <w:r w:rsidR="009E45A6" w:rsidRPr="004F5513">
        <w:rPr>
          <w:bCs/>
          <w:sz w:val="24"/>
          <w:szCs w:val="24"/>
        </w:rPr>
        <w:t>tem o significado previsto no preâmbulo</w:t>
      </w:r>
      <w:r w:rsidR="009E45A6" w:rsidRPr="004F5513">
        <w:rPr>
          <w:sz w:val="24"/>
          <w:szCs w:val="24"/>
        </w:rPr>
        <w:t>.</w:t>
      </w:r>
    </w:p>
    <w:p w14:paraId="7BBDD16A" w14:textId="51E3A784" w:rsidR="00873BAE" w:rsidRPr="004F5513" w:rsidRDefault="00873BAE" w:rsidP="00205BE9">
      <w:pPr>
        <w:tabs>
          <w:tab w:val="left" w:pos="709"/>
        </w:tabs>
        <w:spacing w:afterLines="80" w:after="192"/>
        <w:ind w:left="709"/>
        <w:rPr>
          <w:sz w:val="24"/>
          <w:szCs w:val="24"/>
        </w:rPr>
      </w:pPr>
      <w:r w:rsidRPr="004F5513">
        <w:rPr>
          <w:sz w:val="24"/>
          <w:szCs w:val="24"/>
        </w:rPr>
        <w:t>"</w:t>
      </w:r>
      <w:r w:rsidRPr="004F5513">
        <w:rPr>
          <w:sz w:val="24"/>
          <w:szCs w:val="24"/>
          <w:u w:val="single"/>
        </w:rPr>
        <w:t>Primeira Data de Integralização</w:t>
      </w:r>
      <w:r w:rsidRPr="004F5513">
        <w:rPr>
          <w:sz w:val="24"/>
          <w:szCs w:val="24"/>
        </w:rPr>
        <w:t>" tem o significado previsto na Cláusula </w:t>
      </w:r>
      <w:r w:rsidRPr="004F5513">
        <w:rPr>
          <w:sz w:val="24"/>
          <w:szCs w:val="24"/>
        </w:rPr>
        <w:fldChar w:fldCharType="begin"/>
      </w:r>
      <w:r w:rsidRPr="004F5513">
        <w:rPr>
          <w:sz w:val="24"/>
          <w:szCs w:val="24"/>
        </w:rPr>
        <w:instrText xml:space="preserve"> REF _Ref312315490 \n \p \h </w:instrText>
      </w:r>
      <w:r w:rsidR="0029320E"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6.3 abaixo</w:t>
      </w:r>
      <w:r w:rsidRPr="004F5513">
        <w:rPr>
          <w:sz w:val="24"/>
          <w:szCs w:val="24"/>
        </w:rPr>
        <w:fldChar w:fldCharType="end"/>
      </w:r>
      <w:r w:rsidRPr="004F5513">
        <w:rPr>
          <w:sz w:val="24"/>
          <w:szCs w:val="24"/>
        </w:rPr>
        <w:t>.</w:t>
      </w:r>
    </w:p>
    <w:p w14:paraId="6E35BD9F" w14:textId="2A7A03FA" w:rsidR="004E2803" w:rsidRPr="004F5513" w:rsidRDefault="00667875" w:rsidP="00205BE9">
      <w:pPr>
        <w:tabs>
          <w:tab w:val="left" w:pos="709"/>
        </w:tabs>
        <w:spacing w:afterLines="80" w:after="192"/>
        <w:ind w:left="709"/>
        <w:rPr>
          <w:sz w:val="24"/>
          <w:szCs w:val="24"/>
        </w:rPr>
      </w:pPr>
      <w:r w:rsidRPr="004F5513">
        <w:rPr>
          <w:sz w:val="24"/>
          <w:szCs w:val="24"/>
        </w:rPr>
        <w:t>"</w:t>
      </w:r>
      <w:r w:rsidR="004E2803" w:rsidRPr="004F5513">
        <w:rPr>
          <w:sz w:val="24"/>
          <w:szCs w:val="24"/>
          <w:u w:val="single"/>
        </w:rPr>
        <w:t>Remuneração</w:t>
      </w:r>
      <w:r w:rsidRPr="004F5513">
        <w:rPr>
          <w:sz w:val="24"/>
          <w:szCs w:val="24"/>
        </w:rPr>
        <w:t>"</w:t>
      </w:r>
      <w:r w:rsidR="004E2803" w:rsidRPr="004F5513">
        <w:rPr>
          <w:sz w:val="24"/>
          <w:szCs w:val="24"/>
        </w:rPr>
        <w:t xml:space="preserve"> tem o significado previsto na Cláusula </w:t>
      </w:r>
      <w:r w:rsidR="004E2803" w:rsidRPr="004F5513">
        <w:rPr>
          <w:sz w:val="24"/>
          <w:szCs w:val="24"/>
        </w:rPr>
        <w:fldChar w:fldCharType="begin"/>
      </w:r>
      <w:r w:rsidR="004E2803" w:rsidRPr="004F5513">
        <w:rPr>
          <w:sz w:val="24"/>
          <w:szCs w:val="24"/>
        </w:rPr>
        <w:instrText xml:space="preserve"> REF _Ref279826774 \r \p \h </w:instrText>
      </w:r>
      <w:r w:rsidR="005F60A2" w:rsidRPr="004F5513">
        <w:rPr>
          <w:sz w:val="24"/>
          <w:szCs w:val="24"/>
        </w:rPr>
        <w:instrText xml:space="preserve"> \* MERGEFORMAT </w:instrText>
      </w:r>
      <w:r w:rsidR="004E2803" w:rsidRPr="004F5513">
        <w:rPr>
          <w:sz w:val="24"/>
          <w:szCs w:val="24"/>
        </w:rPr>
      </w:r>
      <w:r w:rsidR="004E2803" w:rsidRPr="004F5513">
        <w:rPr>
          <w:sz w:val="24"/>
          <w:szCs w:val="24"/>
        </w:rPr>
        <w:fldChar w:fldCharType="separate"/>
      </w:r>
      <w:r w:rsidR="009661F9" w:rsidRPr="004F5513">
        <w:rPr>
          <w:sz w:val="24"/>
          <w:szCs w:val="24"/>
        </w:rPr>
        <w:t>7.12 abaixo</w:t>
      </w:r>
      <w:r w:rsidR="004E2803" w:rsidRPr="004F5513">
        <w:rPr>
          <w:sz w:val="24"/>
          <w:szCs w:val="24"/>
        </w:rPr>
        <w:fldChar w:fldCharType="end"/>
      </w:r>
      <w:r w:rsidR="004E2803" w:rsidRPr="004F5513">
        <w:rPr>
          <w:sz w:val="24"/>
          <w:szCs w:val="24"/>
        </w:rPr>
        <w:t>, inciso </w:t>
      </w:r>
      <w:r w:rsidR="004E2803" w:rsidRPr="004F5513">
        <w:rPr>
          <w:sz w:val="24"/>
          <w:szCs w:val="24"/>
        </w:rPr>
        <w:fldChar w:fldCharType="begin"/>
      </w:r>
      <w:r w:rsidR="004E2803" w:rsidRPr="004F5513">
        <w:rPr>
          <w:sz w:val="24"/>
          <w:szCs w:val="24"/>
        </w:rPr>
        <w:instrText xml:space="preserve"> REF _Ref488948415 \n \h </w:instrText>
      </w:r>
      <w:r w:rsidR="005F60A2" w:rsidRPr="004F5513">
        <w:rPr>
          <w:sz w:val="24"/>
          <w:szCs w:val="24"/>
        </w:rPr>
        <w:instrText xml:space="preserve"> \* MERGEFORMAT </w:instrText>
      </w:r>
      <w:r w:rsidR="004E2803" w:rsidRPr="004F5513">
        <w:rPr>
          <w:sz w:val="24"/>
          <w:szCs w:val="24"/>
        </w:rPr>
      </w:r>
      <w:r w:rsidR="004E2803" w:rsidRPr="004F5513">
        <w:rPr>
          <w:sz w:val="24"/>
          <w:szCs w:val="24"/>
        </w:rPr>
        <w:fldChar w:fldCharType="separate"/>
      </w:r>
      <w:r w:rsidR="009661F9" w:rsidRPr="004F5513">
        <w:rPr>
          <w:sz w:val="24"/>
          <w:szCs w:val="24"/>
        </w:rPr>
        <w:t>II</w:t>
      </w:r>
      <w:r w:rsidR="004E2803" w:rsidRPr="004F5513">
        <w:rPr>
          <w:sz w:val="24"/>
          <w:szCs w:val="24"/>
        </w:rPr>
        <w:fldChar w:fldCharType="end"/>
      </w:r>
      <w:r w:rsidR="00A77CC1" w:rsidRPr="004F5513">
        <w:rPr>
          <w:sz w:val="24"/>
          <w:szCs w:val="24"/>
        </w:rPr>
        <w:t>.</w:t>
      </w:r>
    </w:p>
    <w:p w14:paraId="05BD026D" w14:textId="757D990B" w:rsidR="00982C66" w:rsidRPr="004F5513" w:rsidRDefault="00982C66" w:rsidP="00205BE9">
      <w:pPr>
        <w:tabs>
          <w:tab w:val="left" w:pos="709"/>
        </w:tabs>
        <w:spacing w:afterLines="80" w:after="192"/>
        <w:ind w:left="709"/>
        <w:rPr>
          <w:sz w:val="24"/>
          <w:szCs w:val="24"/>
        </w:rPr>
      </w:pPr>
      <w:r w:rsidRPr="004F5513">
        <w:rPr>
          <w:sz w:val="24"/>
          <w:szCs w:val="24"/>
        </w:rPr>
        <w:t>"</w:t>
      </w:r>
      <w:r w:rsidRPr="004F5513">
        <w:rPr>
          <w:sz w:val="24"/>
          <w:szCs w:val="24"/>
          <w:u w:val="single"/>
        </w:rPr>
        <w:t>Resolução CVM 17</w:t>
      </w:r>
      <w:r w:rsidRPr="004F5513">
        <w:rPr>
          <w:sz w:val="24"/>
          <w:szCs w:val="24"/>
        </w:rPr>
        <w:t>"significa a Resolução CVM nº 17, de 9 de fevereiro de 2021, conforme em vigor.</w:t>
      </w:r>
    </w:p>
    <w:p w14:paraId="25F74D70" w14:textId="07459D6A" w:rsidR="004F0A97" w:rsidRPr="004F5513" w:rsidRDefault="004F0A97" w:rsidP="00205BE9">
      <w:pPr>
        <w:tabs>
          <w:tab w:val="left" w:pos="709"/>
        </w:tabs>
        <w:spacing w:afterLines="80" w:after="192"/>
        <w:ind w:left="709"/>
        <w:rPr>
          <w:sz w:val="24"/>
          <w:szCs w:val="24"/>
        </w:rPr>
      </w:pPr>
      <w:r w:rsidRPr="004F5513">
        <w:rPr>
          <w:sz w:val="24"/>
          <w:szCs w:val="24"/>
        </w:rPr>
        <w:t>"</w:t>
      </w:r>
      <w:r w:rsidRPr="004F5513">
        <w:rPr>
          <w:sz w:val="24"/>
          <w:szCs w:val="24"/>
          <w:u w:val="single"/>
        </w:rPr>
        <w:t>Resolução CVM 30</w:t>
      </w:r>
      <w:r w:rsidRPr="004F5513">
        <w:rPr>
          <w:sz w:val="24"/>
          <w:szCs w:val="24"/>
        </w:rPr>
        <w:t>" significa a Resolução CVM nº 30, de 11 de maio de 2021, conforme</w:t>
      </w:r>
      <w:r w:rsidR="00AE1F92" w:rsidRPr="004F5513">
        <w:rPr>
          <w:sz w:val="24"/>
          <w:szCs w:val="24"/>
        </w:rPr>
        <w:t xml:space="preserve"> em vigor</w:t>
      </w:r>
      <w:r w:rsidRPr="004F5513">
        <w:rPr>
          <w:sz w:val="24"/>
          <w:szCs w:val="24"/>
        </w:rPr>
        <w:t>.</w:t>
      </w:r>
    </w:p>
    <w:p w14:paraId="14B490FA" w14:textId="57498A29" w:rsidR="004E1E31" w:rsidRPr="004F5513" w:rsidRDefault="004E1E31" w:rsidP="00205BE9">
      <w:pPr>
        <w:tabs>
          <w:tab w:val="left" w:pos="709"/>
        </w:tabs>
        <w:spacing w:afterLines="80" w:after="192"/>
        <w:ind w:left="709"/>
        <w:rPr>
          <w:sz w:val="24"/>
          <w:szCs w:val="24"/>
        </w:rPr>
      </w:pPr>
      <w:r w:rsidRPr="004F5513">
        <w:rPr>
          <w:sz w:val="24"/>
          <w:szCs w:val="24"/>
        </w:rPr>
        <w:lastRenderedPageBreak/>
        <w:t>"</w:t>
      </w:r>
      <w:r w:rsidRPr="004F5513">
        <w:rPr>
          <w:sz w:val="24"/>
          <w:szCs w:val="24"/>
          <w:u w:val="single"/>
        </w:rPr>
        <w:t>Resolução CVM 44</w:t>
      </w:r>
      <w:r w:rsidRPr="004F5513">
        <w:rPr>
          <w:sz w:val="24"/>
          <w:szCs w:val="24"/>
        </w:rPr>
        <w:t>" significa a Resolução CVM nº 44, de 23 de agosto de 2021, conforme em vigor.</w:t>
      </w:r>
    </w:p>
    <w:p w14:paraId="24153EB5" w14:textId="2092BB60" w:rsidR="001E07CB" w:rsidRPr="004F5513" w:rsidRDefault="001E07CB" w:rsidP="00205BE9">
      <w:pPr>
        <w:tabs>
          <w:tab w:val="left" w:pos="709"/>
        </w:tabs>
        <w:spacing w:afterLines="80" w:after="192"/>
        <w:ind w:left="709"/>
        <w:rPr>
          <w:sz w:val="24"/>
          <w:szCs w:val="24"/>
        </w:rPr>
      </w:pPr>
      <w:r w:rsidRPr="004F5513">
        <w:rPr>
          <w:sz w:val="24"/>
          <w:szCs w:val="24"/>
        </w:rPr>
        <w:t>"</w:t>
      </w:r>
      <w:r w:rsidRPr="004F5513">
        <w:rPr>
          <w:sz w:val="24"/>
          <w:szCs w:val="24"/>
          <w:u w:val="single"/>
        </w:rPr>
        <w:t>Sobretaxa</w:t>
      </w:r>
      <w:r w:rsidRPr="004F5513">
        <w:rPr>
          <w:sz w:val="24"/>
          <w:szCs w:val="24"/>
        </w:rPr>
        <w:t>" tem o significado previsto na Cláusula </w:t>
      </w:r>
      <w:r w:rsidRPr="004F5513">
        <w:rPr>
          <w:sz w:val="24"/>
          <w:szCs w:val="24"/>
        </w:rPr>
        <w:fldChar w:fldCharType="begin"/>
      </w:r>
      <w:r w:rsidRPr="004F5513">
        <w:rPr>
          <w:sz w:val="24"/>
          <w:szCs w:val="24"/>
        </w:rPr>
        <w:instrText xml:space="preserve"> REF _Ref279826774 \n \p \h </w:instrText>
      </w:r>
      <w:r w:rsidR="001C6B07"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7.12 abaixo</w:t>
      </w:r>
      <w:r w:rsidRPr="004F5513">
        <w:rPr>
          <w:sz w:val="24"/>
          <w:szCs w:val="24"/>
        </w:rPr>
        <w:fldChar w:fldCharType="end"/>
      </w:r>
      <w:r w:rsidRPr="004F5513">
        <w:rPr>
          <w:sz w:val="24"/>
          <w:szCs w:val="24"/>
        </w:rPr>
        <w:t>, inciso </w:t>
      </w:r>
      <w:r w:rsidRPr="004F5513">
        <w:rPr>
          <w:sz w:val="24"/>
          <w:szCs w:val="24"/>
        </w:rPr>
        <w:fldChar w:fldCharType="begin"/>
      </w:r>
      <w:r w:rsidRPr="004F5513">
        <w:rPr>
          <w:sz w:val="24"/>
          <w:szCs w:val="24"/>
        </w:rPr>
        <w:instrText xml:space="preserve"> REF _Ref2099460 \n \h </w:instrText>
      </w:r>
      <w:r w:rsidR="001C6B07"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II</w:t>
      </w:r>
      <w:r w:rsidRPr="004F5513">
        <w:rPr>
          <w:sz w:val="24"/>
          <w:szCs w:val="24"/>
        </w:rPr>
        <w:fldChar w:fldCharType="end"/>
      </w:r>
      <w:r w:rsidRPr="004F5513">
        <w:rPr>
          <w:sz w:val="24"/>
          <w:szCs w:val="24"/>
        </w:rPr>
        <w:t>.</w:t>
      </w:r>
    </w:p>
    <w:p w14:paraId="5E136A63" w14:textId="68D4C86E" w:rsidR="00EC29AF" w:rsidRPr="004F5513" w:rsidRDefault="00667875" w:rsidP="00205BE9">
      <w:pPr>
        <w:tabs>
          <w:tab w:val="left" w:pos="709"/>
        </w:tabs>
        <w:spacing w:afterLines="80" w:after="192"/>
        <w:ind w:left="709"/>
        <w:rPr>
          <w:sz w:val="24"/>
          <w:szCs w:val="24"/>
        </w:rPr>
      </w:pPr>
      <w:r w:rsidRPr="004F5513">
        <w:rPr>
          <w:sz w:val="24"/>
          <w:szCs w:val="24"/>
        </w:rPr>
        <w:t>"</w:t>
      </w:r>
      <w:r w:rsidR="00BE072C" w:rsidRPr="004F5513">
        <w:rPr>
          <w:sz w:val="24"/>
          <w:szCs w:val="24"/>
          <w:u w:val="single"/>
        </w:rPr>
        <w:t>Sociedade Sob Controle Comum</w:t>
      </w:r>
      <w:r w:rsidRPr="004F5513">
        <w:rPr>
          <w:sz w:val="24"/>
          <w:szCs w:val="24"/>
        </w:rPr>
        <w:t>"</w:t>
      </w:r>
      <w:r w:rsidR="00BE072C" w:rsidRPr="004F5513">
        <w:rPr>
          <w:sz w:val="24"/>
          <w:szCs w:val="24"/>
        </w:rPr>
        <w:t xml:space="preserve"> significa, com relação a qualquer pessoa, qualquer sociedade sob Controle comum com tal pessoa.</w:t>
      </w:r>
    </w:p>
    <w:p w14:paraId="0D28D030" w14:textId="3581E998" w:rsidR="009E45A6"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Taxa DI</w:t>
      </w:r>
      <w:r w:rsidRPr="004F5513">
        <w:rPr>
          <w:sz w:val="24"/>
          <w:szCs w:val="24"/>
        </w:rPr>
        <w:t>"</w:t>
      </w:r>
      <w:r w:rsidR="009E45A6" w:rsidRPr="004F5513">
        <w:rPr>
          <w:sz w:val="24"/>
          <w:szCs w:val="24"/>
        </w:rPr>
        <w:t xml:space="preserve"> significa as taxas médias diárias dos DI – Depósitos Interfinanceiros de um dia, </w:t>
      </w:r>
      <w:r w:rsidRPr="004F5513">
        <w:rPr>
          <w:sz w:val="24"/>
          <w:szCs w:val="24"/>
        </w:rPr>
        <w:t>"</w:t>
      </w:r>
      <w:r w:rsidR="009E45A6" w:rsidRPr="004F5513">
        <w:rPr>
          <w:sz w:val="24"/>
          <w:szCs w:val="24"/>
        </w:rPr>
        <w:t xml:space="preserve">over </w:t>
      </w:r>
      <w:proofErr w:type="spellStart"/>
      <w:r w:rsidR="009E45A6" w:rsidRPr="004F5513">
        <w:rPr>
          <w:sz w:val="24"/>
          <w:szCs w:val="24"/>
        </w:rPr>
        <w:t>extra-grupo</w:t>
      </w:r>
      <w:proofErr w:type="spellEnd"/>
      <w:r w:rsidRPr="004F5513">
        <w:rPr>
          <w:sz w:val="24"/>
          <w:szCs w:val="24"/>
        </w:rPr>
        <w:t>"</w:t>
      </w:r>
      <w:r w:rsidR="009E45A6" w:rsidRPr="004F5513">
        <w:rPr>
          <w:sz w:val="24"/>
          <w:szCs w:val="24"/>
        </w:rPr>
        <w:t xml:space="preserve">, expressas na forma percentual ao ano, base 252 (duzentos e cinquenta e dois) </w:t>
      </w:r>
      <w:r w:rsidR="00522D1C" w:rsidRPr="004F5513">
        <w:rPr>
          <w:sz w:val="24"/>
          <w:szCs w:val="24"/>
        </w:rPr>
        <w:t>Dias Úteis</w:t>
      </w:r>
      <w:r w:rsidR="009E45A6" w:rsidRPr="004F5513">
        <w:rPr>
          <w:sz w:val="24"/>
          <w:szCs w:val="24"/>
        </w:rPr>
        <w:t xml:space="preserve">, calculadas e divulgadas diariamente pela </w:t>
      </w:r>
      <w:r w:rsidR="00CF6B52" w:rsidRPr="004F5513">
        <w:rPr>
          <w:sz w:val="24"/>
          <w:szCs w:val="24"/>
        </w:rPr>
        <w:t>B3</w:t>
      </w:r>
      <w:r w:rsidR="009E45A6" w:rsidRPr="004F5513">
        <w:rPr>
          <w:sz w:val="24"/>
          <w:szCs w:val="24"/>
        </w:rPr>
        <w:t xml:space="preserve">, no informativo diário disponível em sua página na </w:t>
      </w:r>
      <w:r w:rsidR="00BF3FE8" w:rsidRPr="004F5513">
        <w:rPr>
          <w:sz w:val="24"/>
          <w:szCs w:val="24"/>
        </w:rPr>
        <w:t>rede mundial de computadores</w:t>
      </w:r>
      <w:r w:rsidR="009E45A6" w:rsidRPr="004F5513">
        <w:rPr>
          <w:sz w:val="24"/>
          <w:szCs w:val="24"/>
        </w:rPr>
        <w:t xml:space="preserve"> (</w:t>
      </w:r>
      <w:hyperlink r:id="rId8" w:history="1">
        <w:r w:rsidR="004733DE" w:rsidRPr="004F5513">
          <w:rPr>
            <w:rStyle w:val="Hyperlink"/>
            <w:sz w:val="24"/>
            <w:szCs w:val="24"/>
          </w:rPr>
          <w:t>http://www.b3.com.br</w:t>
        </w:r>
      </w:hyperlink>
      <w:r w:rsidR="009E45A6" w:rsidRPr="004F5513">
        <w:rPr>
          <w:sz w:val="24"/>
          <w:szCs w:val="24"/>
        </w:rPr>
        <w:t>).</w:t>
      </w:r>
    </w:p>
    <w:p w14:paraId="71C78C5D" w14:textId="77777777" w:rsidR="00651410" w:rsidRPr="004F5513" w:rsidRDefault="00CF6783" w:rsidP="00205BE9">
      <w:pPr>
        <w:tabs>
          <w:tab w:val="left" w:pos="709"/>
        </w:tabs>
        <w:spacing w:afterLines="80" w:after="192"/>
        <w:ind w:left="709"/>
        <w:rPr>
          <w:sz w:val="24"/>
          <w:szCs w:val="24"/>
        </w:rPr>
      </w:pPr>
      <w:r w:rsidRPr="004F5513">
        <w:rPr>
          <w:bCs/>
          <w:sz w:val="24"/>
          <w:szCs w:val="24"/>
        </w:rPr>
        <w:t>"</w:t>
      </w:r>
      <w:r w:rsidRPr="004F5513">
        <w:rPr>
          <w:bCs/>
          <w:sz w:val="24"/>
          <w:szCs w:val="24"/>
          <w:u w:val="single"/>
        </w:rPr>
        <w:t>Taxa SELIC</w:t>
      </w:r>
      <w:r w:rsidRPr="004F5513">
        <w:rPr>
          <w:bCs/>
          <w:sz w:val="24"/>
          <w:szCs w:val="24"/>
        </w:rPr>
        <w:t>" significa a taxa de juros média ponderada pelo volume das operações de financiamento por um dia, lastreadas em títulos públicos federais</w:t>
      </w:r>
      <w:r w:rsidRPr="004F5513">
        <w:rPr>
          <w:sz w:val="24"/>
          <w:szCs w:val="24"/>
        </w:rPr>
        <w:t xml:space="preserve"> de curto prazo</w:t>
      </w:r>
      <w:r w:rsidRPr="004F5513">
        <w:rPr>
          <w:bCs/>
          <w:sz w:val="24"/>
          <w:szCs w:val="24"/>
        </w:rPr>
        <w:t>, apurados pelo Sistema Especial de Liquidação e Custódia – SELIC</w:t>
      </w:r>
      <w:r w:rsidRPr="004F5513">
        <w:rPr>
          <w:sz w:val="24"/>
          <w:szCs w:val="24"/>
        </w:rPr>
        <w:t>, que tiverem sido negociados nos últimos 30 (trinta) dias da data em questão, com prazo de vencimento de até 360 (trezentos e sessenta) dias.</w:t>
      </w:r>
    </w:p>
    <w:p w14:paraId="66B92C8B" w14:textId="6AC02295" w:rsidR="006C541E" w:rsidRPr="004F5513" w:rsidRDefault="00667875" w:rsidP="00205BE9">
      <w:pPr>
        <w:tabs>
          <w:tab w:val="left" w:pos="709"/>
        </w:tabs>
        <w:spacing w:afterLines="80" w:after="192"/>
        <w:ind w:left="709"/>
        <w:rPr>
          <w:sz w:val="24"/>
          <w:szCs w:val="24"/>
        </w:rPr>
      </w:pPr>
      <w:r w:rsidRPr="004F5513">
        <w:rPr>
          <w:sz w:val="24"/>
          <w:szCs w:val="24"/>
        </w:rPr>
        <w:t>"</w:t>
      </w:r>
      <w:r w:rsidR="009E45A6" w:rsidRPr="004F5513">
        <w:rPr>
          <w:sz w:val="24"/>
          <w:szCs w:val="24"/>
          <w:u w:val="single"/>
        </w:rPr>
        <w:t>Valor Nominal Unitário</w:t>
      </w:r>
      <w:r w:rsidRPr="004F5513">
        <w:rPr>
          <w:sz w:val="24"/>
          <w:szCs w:val="24"/>
        </w:rPr>
        <w:t>"</w:t>
      </w:r>
      <w:r w:rsidR="009E45A6" w:rsidRPr="004F5513">
        <w:rPr>
          <w:sz w:val="24"/>
          <w:szCs w:val="24"/>
        </w:rPr>
        <w:t xml:space="preserve"> tem o significado previsto na Cláusula </w:t>
      </w:r>
      <w:r w:rsidR="009E45A6" w:rsidRPr="004F5513">
        <w:rPr>
          <w:sz w:val="24"/>
          <w:szCs w:val="24"/>
        </w:rPr>
        <w:fldChar w:fldCharType="begin"/>
      </w:r>
      <w:r w:rsidR="009E45A6" w:rsidRPr="004F5513">
        <w:rPr>
          <w:sz w:val="24"/>
          <w:szCs w:val="24"/>
        </w:rPr>
        <w:instrText xml:space="preserve"> REF _Ref264653613 \n \p \h </w:instrText>
      </w:r>
      <w:r w:rsidR="005F60A2" w:rsidRPr="004F5513">
        <w:rPr>
          <w:sz w:val="24"/>
          <w:szCs w:val="24"/>
        </w:rPr>
        <w:instrText xml:space="preserve"> \* MERGEFORMAT </w:instrText>
      </w:r>
      <w:r w:rsidR="009E45A6" w:rsidRPr="004F5513">
        <w:rPr>
          <w:sz w:val="24"/>
          <w:szCs w:val="24"/>
        </w:rPr>
      </w:r>
      <w:r w:rsidR="009E45A6" w:rsidRPr="004F5513">
        <w:rPr>
          <w:sz w:val="24"/>
          <w:szCs w:val="24"/>
        </w:rPr>
        <w:fldChar w:fldCharType="separate"/>
      </w:r>
      <w:r w:rsidR="009661F9" w:rsidRPr="004F5513">
        <w:rPr>
          <w:sz w:val="24"/>
          <w:szCs w:val="24"/>
        </w:rPr>
        <w:t>7.4 abaixo</w:t>
      </w:r>
      <w:r w:rsidR="009E45A6" w:rsidRPr="004F5513">
        <w:rPr>
          <w:sz w:val="24"/>
          <w:szCs w:val="24"/>
        </w:rPr>
        <w:fldChar w:fldCharType="end"/>
      </w:r>
      <w:r w:rsidR="009E45A6" w:rsidRPr="004F5513">
        <w:rPr>
          <w:sz w:val="24"/>
          <w:szCs w:val="24"/>
        </w:rPr>
        <w:t>.</w:t>
      </w:r>
    </w:p>
    <w:p w14:paraId="68EEC6A8" w14:textId="77777777" w:rsidR="009E45A6" w:rsidRPr="004F5513" w:rsidRDefault="009E45A6" w:rsidP="00205BE9">
      <w:pPr>
        <w:spacing w:afterLines="80" w:after="192"/>
        <w:rPr>
          <w:sz w:val="24"/>
          <w:szCs w:val="24"/>
        </w:rPr>
      </w:pPr>
    </w:p>
    <w:p w14:paraId="2B480608" w14:textId="77777777" w:rsidR="00880FA8" w:rsidRPr="004F5513" w:rsidRDefault="00880FA8" w:rsidP="00205BE9">
      <w:pPr>
        <w:keepNext/>
        <w:numPr>
          <w:ilvl w:val="0"/>
          <w:numId w:val="32"/>
        </w:numPr>
        <w:spacing w:afterLines="80" w:after="192"/>
        <w:rPr>
          <w:smallCaps/>
          <w:sz w:val="24"/>
          <w:szCs w:val="24"/>
          <w:u w:val="single"/>
        </w:rPr>
      </w:pPr>
      <w:bookmarkStart w:id="8" w:name="_Ref532040236"/>
      <w:r w:rsidRPr="004F5513">
        <w:rPr>
          <w:smallCaps/>
          <w:sz w:val="24"/>
          <w:szCs w:val="24"/>
          <w:u w:val="single"/>
        </w:rPr>
        <w:t>Autorizaç</w:t>
      </w:r>
      <w:r w:rsidR="001208E3" w:rsidRPr="004F5513">
        <w:rPr>
          <w:smallCaps/>
          <w:sz w:val="24"/>
          <w:szCs w:val="24"/>
          <w:u w:val="single"/>
        </w:rPr>
        <w:t>ões</w:t>
      </w:r>
    </w:p>
    <w:bookmarkEnd w:id="8"/>
    <w:p w14:paraId="051C2312" w14:textId="5D9779E7" w:rsidR="00FA2317" w:rsidRPr="004F5513" w:rsidRDefault="00880FA8" w:rsidP="00205BE9">
      <w:pPr>
        <w:numPr>
          <w:ilvl w:val="1"/>
          <w:numId w:val="32"/>
        </w:numPr>
        <w:spacing w:afterLines="80" w:after="192"/>
        <w:rPr>
          <w:sz w:val="24"/>
          <w:szCs w:val="24"/>
        </w:rPr>
      </w:pPr>
      <w:r w:rsidRPr="004F5513">
        <w:rPr>
          <w:sz w:val="24"/>
          <w:szCs w:val="24"/>
        </w:rPr>
        <w:t xml:space="preserve">A </w:t>
      </w:r>
      <w:r w:rsidR="002F21C7" w:rsidRPr="004F5513">
        <w:rPr>
          <w:sz w:val="24"/>
          <w:szCs w:val="24"/>
        </w:rPr>
        <w:t>Emissão</w:t>
      </w:r>
      <w:r w:rsidR="001C5667" w:rsidRPr="004F5513">
        <w:rPr>
          <w:sz w:val="24"/>
          <w:szCs w:val="24"/>
        </w:rPr>
        <w:t>,</w:t>
      </w:r>
      <w:r w:rsidR="001A4D66" w:rsidRPr="004F5513">
        <w:rPr>
          <w:sz w:val="24"/>
          <w:szCs w:val="24"/>
        </w:rPr>
        <w:t xml:space="preserve"> </w:t>
      </w:r>
      <w:r w:rsidR="00A42AAC" w:rsidRPr="004F5513">
        <w:rPr>
          <w:sz w:val="24"/>
          <w:szCs w:val="24"/>
        </w:rPr>
        <w:t xml:space="preserve">a </w:t>
      </w:r>
      <w:r w:rsidR="00157142" w:rsidRPr="004F5513">
        <w:rPr>
          <w:sz w:val="24"/>
          <w:szCs w:val="24"/>
        </w:rPr>
        <w:t>Oferta</w:t>
      </w:r>
      <w:r w:rsidR="001C5667" w:rsidRPr="004F5513">
        <w:rPr>
          <w:sz w:val="24"/>
          <w:szCs w:val="24"/>
        </w:rPr>
        <w:t xml:space="preserve"> e a celebração desta Escritura de Emissão</w:t>
      </w:r>
      <w:r w:rsidR="00A324C8" w:rsidRPr="004F5513">
        <w:rPr>
          <w:sz w:val="24"/>
          <w:szCs w:val="24"/>
        </w:rPr>
        <w:t xml:space="preserve"> e do Contrato de Distribuição</w:t>
      </w:r>
      <w:r w:rsidRPr="004F5513">
        <w:rPr>
          <w:sz w:val="24"/>
          <w:szCs w:val="24"/>
        </w:rPr>
        <w:t xml:space="preserve"> s</w:t>
      </w:r>
      <w:r w:rsidR="00F95EF2" w:rsidRPr="004F5513">
        <w:rPr>
          <w:sz w:val="24"/>
          <w:szCs w:val="24"/>
        </w:rPr>
        <w:t>er</w:t>
      </w:r>
      <w:r w:rsidRPr="004F5513">
        <w:rPr>
          <w:sz w:val="24"/>
          <w:szCs w:val="24"/>
        </w:rPr>
        <w:t>ão realizadas com base</w:t>
      </w:r>
      <w:r w:rsidR="00C67EF7" w:rsidRPr="004F5513">
        <w:rPr>
          <w:sz w:val="24"/>
          <w:szCs w:val="24"/>
        </w:rPr>
        <w:t xml:space="preserve"> nas deliberações</w:t>
      </w:r>
      <w:r w:rsidR="00782402" w:rsidRPr="004F5513">
        <w:rPr>
          <w:sz w:val="24"/>
          <w:szCs w:val="24"/>
        </w:rPr>
        <w:t xml:space="preserve"> </w:t>
      </w:r>
      <w:r w:rsidR="00E4714D" w:rsidRPr="004F5513">
        <w:rPr>
          <w:sz w:val="24"/>
          <w:szCs w:val="24"/>
        </w:rPr>
        <w:t>da reunião do conselho de administraç</w:t>
      </w:r>
      <w:r w:rsidR="00353DDC" w:rsidRPr="004F5513">
        <w:rPr>
          <w:sz w:val="24"/>
          <w:szCs w:val="24"/>
        </w:rPr>
        <w:t xml:space="preserve">ão da Companhia realizada em </w:t>
      </w:r>
      <w:r w:rsidR="00BC57E2" w:rsidRPr="004F5513">
        <w:rPr>
          <w:sz w:val="24"/>
          <w:szCs w:val="24"/>
        </w:rPr>
        <w:t xml:space="preserve">8 </w:t>
      </w:r>
      <w:r w:rsidR="009A7982" w:rsidRPr="004F5513">
        <w:rPr>
          <w:sz w:val="24"/>
          <w:szCs w:val="24"/>
        </w:rPr>
        <w:t xml:space="preserve">de </w:t>
      </w:r>
      <w:r w:rsidR="001D3276" w:rsidRPr="004F5513">
        <w:rPr>
          <w:sz w:val="24"/>
          <w:szCs w:val="24"/>
        </w:rPr>
        <w:t>setembro </w:t>
      </w:r>
      <w:r w:rsidR="00E4714D" w:rsidRPr="004F5513">
        <w:rPr>
          <w:sz w:val="24"/>
          <w:szCs w:val="24"/>
        </w:rPr>
        <w:t>de 20</w:t>
      </w:r>
      <w:r w:rsidR="004E3964" w:rsidRPr="004F5513">
        <w:rPr>
          <w:sz w:val="24"/>
          <w:szCs w:val="24"/>
        </w:rPr>
        <w:t>21</w:t>
      </w:r>
      <w:r w:rsidR="00782402" w:rsidRPr="004F5513">
        <w:rPr>
          <w:sz w:val="24"/>
          <w:szCs w:val="24"/>
        </w:rPr>
        <w:t>.</w:t>
      </w:r>
      <w:r w:rsidR="00885883" w:rsidRPr="004F5513">
        <w:rPr>
          <w:sz w:val="24"/>
          <w:szCs w:val="24"/>
        </w:rPr>
        <w:t xml:space="preserve"> </w:t>
      </w:r>
    </w:p>
    <w:p w14:paraId="237A2BED" w14:textId="77777777" w:rsidR="00880FA8" w:rsidRPr="004F5513" w:rsidRDefault="00880FA8" w:rsidP="00205BE9">
      <w:pPr>
        <w:spacing w:afterLines="80" w:after="192"/>
        <w:rPr>
          <w:sz w:val="24"/>
          <w:szCs w:val="24"/>
        </w:rPr>
      </w:pPr>
    </w:p>
    <w:p w14:paraId="20F3FA64" w14:textId="77777777" w:rsidR="00880FA8" w:rsidRPr="004F5513" w:rsidRDefault="00880FA8" w:rsidP="00205BE9">
      <w:pPr>
        <w:keepNext/>
        <w:numPr>
          <w:ilvl w:val="0"/>
          <w:numId w:val="32"/>
        </w:numPr>
        <w:spacing w:afterLines="80" w:after="192"/>
        <w:rPr>
          <w:smallCaps/>
          <w:sz w:val="24"/>
          <w:szCs w:val="24"/>
          <w:u w:val="single"/>
        </w:rPr>
      </w:pPr>
      <w:bookmarkStart w:id="9" w:name="_Ref330905317"/>
      <w:r w:rsidRPr="004F5513">
        <w:rPr>
          <w:smallCaps/>
          <w:sz w:val="24"/>
          <w:szCs w:val="24"/>
          <w:u w:val="single"/>
        </w:rPr>
        <w:t>Requisitos</w:t>
      </w:r>
      <w:bookmarkEnd w:id="9"/>
    </w:p>
    <w:p w14:paraId="4AD99942" w14:textId="007687E5" w:rsidR="00880FA8" w:rsidRPr="004F5513" w:rsidRDefault="00880FA8" w:rsidP="00205BE9">
      <w:pPr>
        <w:numPr>
          <w:ilvl w:val="1"/>
          <w:numId w:val="32"/>
        </w:numPr>
        <w:spacing w:afterLines="80" w:after="192"/>
        <w:rPr>
          <w:sz w:val="24"/>
          <w:szCs w:val="24"/>
        </w:rPr>
      </w:pPr>
      <w:bookmarkStart w:id="10" w:name="_Ref376965967"/>
      <w:r w:rsidRPr="004F5513">
        <w:rPr>
          <w:sz w:val="24"/>
          <w:szCs w:val="24"/>
        </w:rPr>
        <w:t xml:space="preserve">A </w:t>
      </w:r>
      <w:r w:rsidR="002F21C7" w:rsidRPr="004F5513">
        <w:rPr>
          <w:sz w:val="24"/>
          <w:szCs w:val="24"/>
        </w:rPr>
        <w:t>E</w:t>
      </w:r>
      <w:r w:rsidRPr="004F5513">
        <w:rPr>
          <w:sz w:val="24"/>
          <w:szCs w:val="24"/>
        </w:rPr>
        <w:t>missão</w:t>
      </w:r>
      <w:r w:rsidR="005F5887" w:rsidRPr="004F5513">
        <w:rPr>
          <w:sz w:val="24"/>
          <w:szCs w:val="24"/>
        </w:rPr>
        <w:t xml:space="preserve">, a </w:t>
      </w:r>
      <w:r w:rsidRPr="004F5513">
        <w:rPr>
          <w:sz w:val="24"/>
          <w:szCs w:val="24"/>
        </w:rPr>
        <w:t>Oferta</w:t>
      </w:r>
      <w:r w:rsidR="001C5667" w:rsidRPr="004F5513">
        <w:rPr>
          <w:sz w:val="24"/>
          <w:szCs w:val="24"/>
        </w:rPr>
        <w:t xml:space="preserve"> e a celebração desta Escritura de Emissão</w:t>
      </w:r>
      <w:r w:rsidR="00A324C8" w:rsidRPr="004F5513">
        <w:rPr>
          <w:sz w:val="24"/>
          <w:szCs w:val="24"/>
        </w:rPr>
        <w:t xml:space="preserve"> e do Contrato de Distribuição</w:t>
      </w:r>
      <w:r w:rsidRPr="004F5513">
        <w:rPr>
          <w:sz w:val="24"/>
          <w:szCs w:val="24"/>
        </w:rPr>
        <w:t xml:space="preserve"> serão realizadas com observância aos seguintes requisitos:</w:t>
      </w:r>
      <w:bookmarkEnd w:id="10"/>
    </w:p>
    <w:p w14:paraId="18D94508" w14:textId="2B5CD2EE" w:rsidR="000D4F56" w:rsidRPr="004F5513" w:rsidRDefault="00EE69E5" w:rsidP="00205BE9">
      <w:pPr>
        <w:numPr>
          <w:ilvl w:val="2"/>
          <w:numId w:val="32"/>
        </w:numPr>
        <w:spacing w:afterLines="80" w:after="192"/>
        <w:rPr>
          <w:sz w:val="24"/>
          <w:szCs w:val="24"/>
        </w:rPr>
      </w:pPr>
      <w:r w:rsidRPr="004F5513">
        <w:rPr>
          <w:i/>
          <w:iCs/>
          <w:sz w:val="24"/>
          <w:szCs w:val="24"/>
        </w:rPr>
        <w:t xml:space="preserve">arquivamento e publicação </w:t>
      </w:r>
      <w:r w:rsidR="00767DD6" w:rsidRPr="004F5513">
        <w:rPr>
          <w:i/>
          <w:iCs/>
          <w:sz w:val="24"/>
          <w:szCs w:val="24"/>
        </w:rPr>
        <w:t>das atas dos atos societários</w:t>
      </w:r>
      <w:r w:rsidRPr="004F5513">
        <w:rPr>
          <w:iCs/>
          <w:sz w:val="24"/>
          <w:szCs w:val="24"/>
        </w:rPr>
        <w:t>.</w:t>
      </w:r>
      <w:r w:rsidR="008771F4" w:rsidRPr="004F5513">
        <w:rPr>
          <w:sz w:val="24"/>
          <w:szCs w:val="24"/>
        </w:rPr>
        <w:t xml:space="preserve"> </w:t>
      </w:r>
      <w:r w:rsidRPr="004F5513">
        <w:rPr>
          <w:sz w:val="24"/>
          <w:szCs w:val="24"/>
        </w:rPr>
        <w:t>Nos termos do artigo 62, inciso I, da Lei das Sociedades por Ações</w:t>
      </w:r>
      <w:r w:rsidR="00E703C4" w:rsidRPr="004F5513">
        <w:rPr>
          <w:sz w:val="24"/>
          <w:szCs w:val="24"/>
        </w:rPr>
        <w:t>,</w:t>
      </w:r>
      <w:r w:rsidR="00782402" w:rsidRPr="004F5513">
        <w:rPr>
          <w:sz w:val="24"/>
          <w:szCs w:val="24"/>
        </w:rPr>
        <w:t xml:space="preserve"> </w:t>
      </w:r>
      <w:r w:rsidR="00767DD6" w:rsidRPr="004F5513">
        <w:rPr>
          <w:sz w:val="24"/>
          <w:szCs w:val="24"/>
        </w:rPr>
        <w:t xml:space="preserve">a ata da reunião do conselho de administração da Companhia realizada em </w:t>
      </w:r>
      <w:r w:rsidR="00FB7BB0" w:rsidRPr="004F5513">
        <w:rPr>
          <w:sz w:val="24"/>
          <w:szCs w:val="24"/>
        </w:rPr>
        <w:t xml:space="preserve">8 </w:t>
      </w:r>
      <w:r w:rsidR="009A7982" w:rsidRPr="004F5513">
        <w:rPr>
          <w:sz w:val="24"/>
          <w:szCs w:val="24"/>
        </w:rPr>
        <w:t xml:space="preserve">de </w:t>
      </w:r>
      <w:r w:rsidR="001D3276" w:rsidRPr="004F5513">
        <w:rPr>
          <w:sz w:val="24"/>
          <w:szCs w:val="24"/>
        </w:rPr>
        <w:t xml:space="preserve">setembro </w:t>
      </w:r>
      <w:r w:rsidR="00767DD6" w:rsidRPr="004F5513">
        <w:rPr>
          <w:sz w:val="24"/>
          <w:szCs w:val="24"/>
        </w:rPr>
        <w:t>de 20</w:t>
      </w:r>
      <w:r w:rsidR="002E312B" w:rsidRPr="004F5513">
        <w:rPr>
          <w:sz w:val="24"/>
          <w:szCs w:val="24"/>
        </w:rPr>
        <w:t>21</w:t>
      </w:r>
      <w:r w:rsidR="00767DD6" w:rsidRPr="004F5513">
        <w:rPr>
          <w:sz w:val="24"/>
          <w:szCs w:val="24"/>
        </w:rPr>
        <w:t xml:space="preserve"> </w:t>
      </w:r>
      <w:r w:rsidR="00555B13" w:rsidRPr="004F5513">
        <w:rPr>
          <w:sz w:val="24"/>
          <w:szCs w:val="24"/>
        </w:rPr>
        <w:t>("</w:t>
      </w:r>
      <w:r w:rsidR="00555B13" w:rsidRPr="004F5513">
        <w:rPr>
          <w:sz w:val="24"/>
          <w:szCs w:val="24"/>
          <w:u w:val="single"/>
        </w:rPr>
        <w:t>Ata de RCA</w:t>
      </w:r>
      <w:r w:rsidR="00555B13" w:rsidRPr="004F5513">
        <w:rPr>
          <w:sz w:val="24"/>
          <w:szCs w:val="24"/>
        </w:rPr>
        <w:t>")</w:t>
      </w:r>
      <w:r w:rsidR="00BF6304" w:rsidRPr="004F5513">
        <w:rPr>
          <w:sz w:val="24"/>
          <w:szCs w:val="24"/>
        </w:rPr>
        <w:t xml:space="preserve">, deverá ser protocolada na JUCESP em até 5 (cinco) Dias </w:t>
      </w:r>
      <w:r w:rsidR="009D726D" w:rsidRPr="004F5513">
        <w:rPr>
          <w:sz w:val="24"/>
          <w:szCs w:val="24"/>
        </w:rPr>
        <w:t xml:space="preserve">Úteis </w:t>
      </w:r>
      <w:r w:rsidR="00BF6304" w:rsidRPr="004F5513">
        <w:rPr>
          <w:sz w:val="24"/>
          <w:szCs w:val="24"/>
        </w:rPr>
        <w:t>contados de sua respectiva celebração e</w:t>
      </w:r>
      <w:r w:rsidR="00767DD6" w:rsidRPr="004F5513">
        <w:rPr>
          <w:sz w:val="24"/>
          <w:szCs w:val="24"/>
        </w:rPr>
        <w:t xml:space="preserve"> arquivada </w:t>
      </w:r>
      <w:r w:rsidR="009D726D" w:rsidRPr="004F5513">
        <w:rPr>
          <w:sz w:val="24"/>
          <w:szCs w:val="24"/>
        </w:rPr>
        <w:t xml:space="preserve">para inscrição </w:t>
      </w:r>
      <w:r w:rsidR="00767DD6" w:rsidRPr="004F5513">
        <w:rPr>
          <w:sz w:val="24"/>
          <w:szCs w:val="24"/>
        </w:rPr>
        <w:t xml:space="preserve">na </w:t>
      </w:r>
      <w:r w:rsidR="00A142D9" w:rsidRPr="004F5513">
        <w:rPr>
          <w:sz w:val="24"/>
          <w:szCs w:val="24"/>
        </w:rPr>
        <w:t>JUCESP</w:t>
      </w:r>
      <w:r w:rsidR="00A11A62" w:rsidRPr="004F5513">
        <w:rPr>
          <w:sz w:val="24"/>
          <w:szCs w:val="24"/>
        </w:rPr>
        <w:t xml:space="preserve"> </w:t>
      </w:r>
      <w:r w:rsidR="00BF6304" w:rsidRPr="004F5513">
        <w:rPr>
          <w:sz w:val="24"/>
          <w:szCs w:val="24"/>
        </w:rPr>
        <w:t>no prazo de 10 (dez) Dias Úteis contados da</w:t>
      </w:r>
      <w:r w:rsidR="009D726D" w:rsidRPr="004F5513">
        <w:rPr>
          <w:sz w:val="24"/>
          <w:szCs w:val="24"/>
        </w:rPr>
        <w:t xml:space="preserve"> </w:t>
      </w:r>
      <w:r w:rsidR="001C389F" w:rsidRPr="004F5513">
        <w:rPr>
          <w:sz w:val="24"/>
          <w:szCs w:val="24"/>
        </w:rPr>
        <w:t>data de assinatura</w:t>
      </w:r>
      <w:r w:rsidR="009D726D" w:rsidRPr="004F5513">
        <w:rPr>
          <w:sz w:val="24"/>
          <w:szCs w:val="24"/>
        </w:rPr>
        <w:t>, bem como</w:t>
      </w:r>
      <w:r w:rsidR="00767DD6" w:rsidRPr="004F5513">
        <w:rPr>
          <w:sz w:val="24"/>
          <w:szCs w:val="24"/>
        </w:rPr>
        <w:t xml:space="preserve"> </w:t>
      </w:r>
      <w:r w:rsidR="003A1A37" w:rsidRPr="004F5513">
        <w:rPr>
          <w:sz w:val="24"/>
          <w:szCs w:val="24"/>
        </w:rPr>
        <w:t>publicada no DOESP e no jornal "</w:t>
      </w:r>
      <w:r w:rsidR="00590506" w:rsidRPr="004F5513">
        <w:rPr>
          <w:sz w:val="24"/>
          <w:szCs w:val="24"/>
        </w:rPr>
        <w:t>O Estadão</w:t>
      </w:r>
      <w:r w:rsidR="003A1A37" w:rsidRPr="004F5513">
        <w:rPr>
          <w:sz w:val="24"/>
          <w:szCs w:val="24"/>
        </w:rPr>
        <w:t>"</w:t>
      </w:r>
      <w:r w:rsidR="008F1ABC" w:rsidRPr="004F5513">
        <w:rPr>
          <w:sz w:val="24"/>
          <w:szCs w:val="24"/>
        </w:rPr>
        <w:t>;</w:t>
      </w:r>
      <w:r w:rsidR="000305F0" w:rsidRPr="004F5513">
        <w:rPr>
          <w:sz w:val="24"/>
          <w:szCs w:val="24"/>
        </w:rPr>
        <w:t xml:space="preserve"> </w:t>
      </w:r>
    </w:p>
    <w:p w14:paraId="623A0564" w14:textId="399A7EA9" w:rsidR="003F377C" w:rsidRPr="004F5513" w:rsidRDefault="00880FA8" w:rsidP="00205BE9">
      <w:pPr>
        <w:numPr>
          <w:ilvl w:val="2"/>
          <w:numId w:val="32"/>
        </w:numPr>
        <w:spacing w:afterLines="80" w:after="192"/>
        <w:rPr>
          <w:sz w:val="24"/>
          <w:szCs w:val="24"/>
        </w:rPr>
      </w:pPr>
      <w:bookmarkStart w:id="11" w:name="_Ref411417147"/>
      <w:r w:rsidRPr="004F5513">
        <w:rPr>
          <w:i/>
          <w:sz w:val="24"/>
          <w:szCs w:val="24"/>
        </w:rPr>
        <w:t>inscrição</w:t>
      </w:r>
      <w:r w:rsidR="00370EAE" w:rsidRPr="004F5513">
        <w:rPr>
          <w:i/>
          <w:sz w:val="24"/>
          <w:szCs w:val="24"/>
        </w:rPr>
        <w:t xml:space="preserve"> </w:t>
      </w:r>
      <w:r w:rsidRPr="004F5513">
        <w:rPr>
          <w:i/>
          <w:sz w:val="24"/>
          <w:szCs w:val="24"/>
        </w:rPr>
        <w:t>desta Escritura de Emissão</w:t>
      </w:r>
      <w:r w:rsidR="00587613" w:rsidRPr="004F5513">
        <w:rPr>
          <w:i/>
          <w:sz w:val="24"/>
          <w:szCs w:val="24"/>
        </w:rPr>
        <w:t xml:space="preserve"> e seus aditamentos</w:t>
      </w:r>
      <w:r w:rsidRPr="004F5513">
        <w:rPr>
          <w:sz w:val="24"/>
          <w:szCs w:val="24"/>
        </w:rPr>
        <w:t>.</w:t>
      </w:r>
      <w:r w:rsidR="008771F4" w:rsidRPr="004F5513">
        <w:rPr>
          <w:sz w:val="24"/>
          <w:szCs w:val="24"/>
        </w:rPr>
        <w:t xml:space="preserve"> </w:t>
      </w:r>
      <w:r w:rsidR="00CE2AEF" w:rsidRPr="004F5513">
        <w:rPr>
          <w:sz w:val="24"/>
          <w:szCs w:val="24"/>
        </w:rPr>
        <w:t>Nos termos do artigo 62, inciso II</w:t>
      </w:r>
      <w:r w:rsidR="00D54BB2" w:rsidRPr="004F5513">
        <w:rPr>
          <w:sz w:val="24"/>
          <w:szCs w:val="24"/>
        </w:rPr>
        <w:t xml:space="preserve"> e parágrafo 3º</w:t>
      </w:r>
      <w:r w:rsidR="00CE2AEF" w:rsidRPr="004F5513">
        <w:rPr>
          <w:sz w:val="24"/>
          <w:szCs w:val="24"/>
        </w:rPr>
        <w:t>, da Lei das Sociedades por Ações, e</w:t>
      </w:r>
      <w:r w:rsidR="00370EAE" w:rsidRPr="004F5513">
        <w:rPr>
          <w:sz w:val="24"/>
          <w:szCs w:val="24"/>
        </w:rPr>
        <w:t xml:space="preserve">sta Escritura de Emissão e seus aditamentos </w:t>
      </w:r>
      <w:r w:rsidR="00BF6304" w:rsidRPr="004F5513">
        <w:rPr>
          <w:sz w:val="24"/>
          <w:szCs w:val="24"/>
        </w:rPr>
        <w:t xml:space="preserve">deverão ser protocolados na JUCESP em até 5 (cinco) </w:t>
      </w:r>
      <w:r w:rsidR="001C389F" w:rsidRPr="004F5513">
        <w:rPr>
          <w:sz w:val="24"/>
          <w:szCs w:val="24"/>
        </w:rPr>
        <w:t>dias</w:t>
      </w:r>
      <w:r w:rsidR="009D726D" w:rsidRPr="004F5513">
        <w:rPr>
          <w:sz w:val="24"/>
          <w:szCs w:val="24"/>
        </w:rPr>
        <w:t xml:space="preserve"> </w:t>
      </w:r>
      <w:r w:rsidR="00BF6304" w:rsidRPr="004F5513">
        <w:rPr>
          <w:sz w:val="24"/>
          <w:szCs w:val="24"/>
        </w:rPr>
        <w:t xml:space="preserve">contados de sua respectiva celebração </w:t>
      </w:r>
      <w:r w:rsidR="00BF6304" w:rsidRPr="004F5513">
        <w:rPr>
          <w:sz w:val="24"/>
          <w:szCs w:val="24"/>
        </w:rPr>
        <w:lastRenderedPageBreak/>
        <w:t xml:space="preserve">e </w:t>
      </w:r>
      <w:r w:rsidR="001D3276" w:rsidRPr="004F5513">
        <w:rPr>
          <w:sz w:val="24"/>
          <w:szCs w:val="24"/>
        </w:rPr>
        <w:t>inscrit</w:t>
      </w:r>
      <w:r w:rsidR="009D726D" w:rsidRPr="004F5513">
        <w:rPr>
          <w:sz w:val="24"/>
          <w:szCs w:val="24"/>
        </w:rPr>
        <w:t>os</w:t>
      </w:r>
      <w:r w:rsidR="00BF6304" w:rsidRPr="004F5513">
        <w:rPr>
          <w:sz w:val="24"/>
          <w:szCs w:val="24"/>
        </w:rPr>
        <w:t xml:space="preserve"> na JUCESP no prazo de 10 (dez) Dias Úteis contados da data </w:t>
      </w:r>
      <w:r w:rsidR="009D726D" w:rsidRPr="004F5513">
        <w:rPr>
          <w:sz w:val="24"/>
          <w:szCs w:val="24"/>
        </w:rPr>
        <w:t>de sua respectiva celebração</w:t>
      </w:r>
      <w:bookmarkEnd w:id="11"/>
      <w:r w:rsidR="00F45FFC" w:rsidRPr="004F5513">
        <w:rPr>
          <w:sz w:val="24"/>
          <w:szCs w:val="24"/>
        </w:rPr>
        <w:t>;</w:t>
      </w:r>
      <w:r w:rsidR="004E3964" w:rsidRPr="004F5513">
        <w:rPr>
          <w:sz w:val="24"/>
          <w:szCs w:val="24"/>
        </w:rPr>
        <w:t xml:space="preserve"> </w:t>
      </w:r>
    </w:p>
    <w:p w14:paraId="66EDC416" w14:textId="77777777" w:rsidR="0020360D" w:rsidRPr="004F5513" w:rsidRDefault="00CD75F1" w:rsidP="00205BE9">
      <w:pPr>
        <w:numPr>
          <w:ilvl w:val="2"/>
          <w:numId w:val="32"/>
        </w:numPr>
        <w:spacing w:afterLines="80" w:after="192"/>
        <w:rPr>
          <w:sz w:val="24"/>
          <w:szCs w:val="24"/>
        </w:rPr>
      </w:pPr>
      <w:bookmarkStart w:id="12" w:name="_Ref201729546"/>
      <w:r w:rsidRPr="004F5513">
        <w:rPr>
          <w:i/>
          <w:sz w:val="24"/>
          <w:szCs w:val="24"/>
        </w:rPr>
        <w:t>depósito</w:t>
      </w:r>
      <w:r w:rsidR="0020360D" w:rsidRPr="004F5513">
        <w:rPr>
          <w:i/>
          <w:sz w:val="24"/>
          <w:szCs w:val="24"/>
        </w:rPr>
        <w:t xml:space="preserve"> para distribuição</w:t>
      </w:r>
      <w:r w:rsidR="0020360D" w:rsidRPr="004F5513">
        <w:rPr>
          <w:sz w:val="24"/>
          <w:szCs w:val="24"/>
        </w:rPr>
        <w:t>.</w:t>
      </w:r>
      <w:r w:rsidR="008771F4" w:rsidRPr="004F5513">
        <w:rPr>
          <w:sz w:val="24"/>
          <w:szCs w:val="24"/>
        </w:rPr>
        <w:t xml:space="preserve"> </w:t>
      </w:r>
      <w:bookmarkEnd w:id="12"/>
      <w:r w:rsidR="0020360D" w:rsidRPr="004F5513">
        <w:rPr>
          <w:sz w:val="24"/>
          <w:szCs w:val="24"/>
        </w:rPr>
        <w:t xml:space="preserve">As Debêntures serão </w:t>
      </w:r>
      <w:r w:rsidRPr="004F5513">
        <w:rPr>
          <w:sz w:val="24"/>
          <w:szCs w:val="24"/>
        </w:rPr>
        <w:t>depositadas</w:t>
      </w:r>
      <w:r w:rsidR="0020360D" w:rsidRPr="004F5513">
        <w:rPr>
          <w:sz w:val="24"/>
          <w:szCs w:val="24"/>
        </w:rPr>
        <w:t xml:space="preserve"> para distribuição </w:t>
      </w:r>
      <w:r w:rsidR="004B5F25" w:rsidRPr="004F5513">
        <w:rPr>
          <w:sz w:val="24"/>
          <w:szCs w:val="24"/>
        </w:rPr>
        <w:t xml:space="preserve">no mercado primário </w:t>
      </w:r>
      <w:r w:rsidR="0020360D" w:rsidRPr="004F5513">
        <w:rPr>
          <w:sz w:val="24"/>
          <w:szCs w:val="24"/>
        </w:rPr>
        <w:t xml:space="preserve">por meio do </w:t>
      </w:r>
      <w:r w:rsidR="00F82AE0" w:rsidRPr="004F5513">
        <w:rPr>
          <w:iCs/>
          <w:sz w:val="24"/>
          <w:szCs w:val="24"/>
        </w:rPr>
        <w:t>MDA</w:t>
      </w:r>
      <w:r w:rsidR="0020360D" w:rsidRPr="004F5513">
        <w:rPr>
          <w:iCs/>
          <w:sz w:val="24"/>
          <w:szCs w:val="24"/>
        </w:rPr>
        <w:t xml:space="preserve">, sendo a distribuição liquidada </w:t>
      </w:r>
      <w:r w:rsidR="00876FCA" w:rsidRPr="004F5513">
        <w:rPr>
          <w:iCs/>
          <w:sz w:val="24"/>
          <w:szCs w:val="24"/>
        </w:rPr>
        <w:t xml:space="preserve">financeiramente </w:t>
      </w:r>
      <w:r w:rsidR="00A07A91" w:rsidRPr="004F5513">
        <w:rPr>
          <w:iCs/>
          <w:sz w:val="24"/>
          <w:szCs w:val="24"/>
        </w:rPr>
        <w:t>por meio da</w:t>
      </w:r>
      <w:r w:rsidR="0020360D" w:rsidRPr="004F5513">
        <w:rPr>
          <w:iCs/>
          <w:sz w:val="24"/>
          <w:szCs w:val="24"/>
        </w:rPr>
        <w:t xml:space="preserve"> </w:t>
      </w:r>
      <w:r w:rsidR="00BA5EED" w:rsidRPr="004F5513">
        <w:rPr>
          <w:iCs/>
          <w:sz w:val="24"/>
          <w:szCs w:val="24"/>
        </w:rPr>
        <w:t>B3</w:t>
      </w:r>
      <w:r w:rsidR="000F7CA3" w:rsidRPr="004F5513">
        <w:rPr>
          <w:sz w:val="24"/>
          <w:szCs w:val="24"/>
        </w:rPr>
        <w:t>;</w:t>
      </w:r>
    </w:p>
    <w:p w14:paraId="4A887C5F" w14:textId="3A7BE5A9" w:rsidR="0020360D" w:rsidRPr="004F5513" w:rsidRDefault="00CD75F1" w:rsidP="00205BE9">
      <w:pPr>
        <w:numPr>
          <w:ilvl w:val="2"/>
          <w:numId w:val="32"/>
        </w:numPr>
        <w:spacing w:afterLines="80" w:after="192"/>
        <w:rPr>
          <w:sz w:val="24"/>
          <w:szCs w:val="24"/>
        </w:rPr>
      </w:pPr>
      <w:r w:rsidRPr="004F5513">
        <w:rPr>
          <w:i/>
          <w:sz w:val="24"/>
          <w:szCs w:val="24"/>
        </w:rPr>
        <w:t>depósito</w:t>
      </w:r>
      <w:r w:rsidR="0020360D" w:rsidRPr="004F5513">
        <w:rPr>
          <w:i/>
          <w:sz w:val="24"/>
          <w:szCs w:val="24"/>
        </w:rPr>
        <w:t xml:space="preserve"> para negociação</w:t>
      </w:r>
      <w:r w:rsidR="0020360D" w:rsidRPr="004F5513">
        <w:rPr>
          <w:sz w:val="24"/>
          <w:szCs w:val="24"/>
        </w:rPr>
        <w:t>.</w:t>
      </w:r>
      <w:r w:rsidR="008771F4" w:rsidRPr="004F5513">
        <w:rPr>
          <w:sz w:val="24"/>
          <w:szCs w:val="24"/>
        </w:rPr>
        <w:t xml:space="preserve"> </w:t>
      </w:r>
      <w:r w:rsidR="00433CD9" w:rsidRPr="004F5513">
        <w:rPr>
          <w:sz w:val="24"/>
          <w:szCs w:val="24"/>
        </w:rPr>
        <w:t>Observado o disposto na Cláusula </w:t>
      </w:r>
      <w:r w:rsidR="00433CD9" w:rsidRPr="004F5513">
        <w:rPr>
          <w:sz w:val="24"/>
          <w:szCs w:val="24"/>
        </w:rPr>
        <w:fldChar w:fldCharType="begin"/>
      </w:r>
      <w:r w:rsidR="00433CD9" w:rsidRPr="004F5513">
        <w:rPr>
          <w:sz w:val="24"/>
          <w:szCs w:val="24"/>
        </w:rPr>
        <w:instrText xml:space="preserve"> REF _Ref310606049 \n \p \h </w:instrText>
      </w:r>
      <w:r w:rsidR="00A9508A" w:rsidRPr="004F5513">
        <w:rPr>
          <w:sz w:val="24"/>
          <w:szCs w:val="24"/>
        </w:rPr>
        <w:instrText xml:space="preserve"> \* MERGEFORMAT </w:instrText>
      </w:r>
      <w:r w:rsidR="00433CD9" w:rsidRPr="004F5513">
        <w:rPr>
          <w:sz w:val="24"/>
          <w:szCs w:val="24"/>
        </w:rPr>
      </w:r>
      <w:r w:rsidR="00433CD9" w:rsidRPr="004F5513">
        <w:rPr>
          <w:sz w:val="24"/>
          <w:szCs w:val="24"/>
        </w:rPr>
        <w:fldChar w:fldCharType="separate"/>
      </w:r>
      <w:r w:rsidR="009661F9" w:rsidRPr="004F5513">
        <w:rPr>
          <w:sz w:val="24"/>
          <w:szCs w:val="24"/>
        </w:rPr>
        <w:t>6.4 abaixo</w:t>
      </w:r>
      <w:r w:rsidR="00433CD9" w:rsidRPr="004F5513">
        <w:rPr>
          <w:sz w:val="24"/>
          <w:szCs w:val="24"/>
        </w:rPr>
        <w:fldChar w:fldCharType="end"/>
      </w:r>
      <w:r w:rsidR="00433CD9" w:rsidRPr="004F5513">
        <w:rPr>
          <w:sz w:val="24"/>
          <w:szCs w:val="24"/>
        </w:rPr>
        <w:t>, as</w:t>
      </w:r>
      <w:r w:rsidR="006530AB" w:rsidRPr="004F5513">
        <w:rPr>
          <w:sz w:val="24"/>
          <w:szCs w:val="24"/>
        </w:rPr>
        <w:t xml:space="preserve"> </w:t>
      </w:r>
      <w:r w:rsidR="0020360D" w:rsidRPr="004F5513">
        <w:rPr>
          <w:sz w:val="24"/>
          <w:szCs w:val="24"/>
        </w:rPr>
        <w:t xml:space="preserve">Debêntures serão </w:t>
      </w:r>
      <w:r w:rsidRPr="004F5513">
        <w:rPr>
          <w:sz w:val="24"/>
          <w:szCs w:val="24"/>
        </w:rPr>
        <w:t>depositadas</w:t>
      </w:r>
      <w:r w:rsidR="0020360D" w:rsidRPr="004F5513">
        <w:rPr>
          <w:sz w:val="24"/>
          <w:szCs w:val="24"/>
        </w:rPr>
        <w:t xml:space="preserve"> para negociação no mercado secundário por meio</w:t>
      </w:r>
      <w:r w:rsidR="0020360D" w:rsidRPr="004F5513">
        <w:rPr>
          <w:iCs/>
          <w:sz w:val="24"/>
          <w:szCs w:val="24"/>
        </w:rPr>
        <w:t xml:space="preserve"> do</w:t>
      </w:r>
      <w:r w:rsidR="00F82AE0" w:rsidRPr="004F5513">
        <w:rPr>
          <w:iCs/>
          <w:sz w:val="24"/>
          <w:szCs w:val="24"/>
        </w:rPr>
        <w:t xml:space="preserve"> </w:t>
      </w:r>
      <w:r w:rsidR="00F82AE0" w:rsidRPr="004F5513">
        <w:rPr>
          <w:sz w:val="24"/>
          <w:szCs w:val="24"/>
        </w:rPr>
        <w:t>CETIP21</w:t>
      </w:r>
      <w:r w:rsidR="0020360D" w:rsidRPr="004F5513">
        <w:rPr>
          <w:iCs/>
          <w:sz w:val="24"/>
          <w:szCs w:val="24"/>
        </w:rPr>
        <w:t>, sendo a</w:t>
      </w:r>
      <w:r w:rsidR="008E3B42" w:rsidRPr="004F5513">
        <w:rPr>
          <w:iCs/>
          <w:sz w:val="24"/>
          <w:szCs w:val="24"/>
        </w:rPr>
        <w:t>s</w:t>
      </w:r>
      <w:r w:rsidR="0020360D" w:rsidRPr="004F5513">
        <w:rPr>
          <w:iCs/>
          <w:sz w:val="24"/>
          <w:szCs w:val="24"/>
        </w:rPr>
        <w:t xml:space="preserve"> negociaç</w:t>
      </w:r>
      <w:r w:rsidR="008E3B42" w:rsidRPr="004F5513">
        <w:rPr>
          <w:iCs/>
          <w:sz w:val="24"/>
          <w:szCs w:val="24"/>
        </w:rPr>
        <w:t>ões</w:t>
      </w:r>
      <w:r w:rsidR="0020360D" w:rsidRPr="004F5513">
        <w:rPr>
          <w:iCs/>
          <w:sz w:val="24"/>
          <w:szCs w:val="24"/>
        </w:rPr>
        <w:t xml:space="preserve"> liquidada</w:t>
      </w:r>
      <w:r w:rsidR="008E3B42" w:rsidRPr="004F5513">
        <w:rPr>
          <w:iCs/>
          <w:sz w:val="24"/>
          <w:szCs w:val="24"/>
        </w:rPr>
        <w:t>s financeiramente</w:t>
      </w:r>
      <w:r w:rsidR="0020360D" w:rsidRPr="004F5513">
        <w:rPr>
          <w:iCs/>
          <w:sz w:val="24"/>
          <w:szCs w:val="24"/>
        </w:rPr>
        <w:t xml:space="preserve"> </w:t>
      </w:r>
      <w:r w:rsidR="00A07A91" w:rsidRPr="004F5513">
        <w:rPr>
          <w:iCs/>
          <w:sz w:val="24"/>
          <w:szCs w:val="24"/>
        </w:rPr>
        <w:t>por meio da</w:t>
      </w:r>
      <w:r w:rsidR="0020360D" w:rsidRPr="004F5513">
        <w:rPr>
          <w:iCs/>
          <w:sz w:val="24"/>
          <w:szCs w:val="24"/>
        </w:rPr>
        <w:t xml:space="preserve"> </w:t>
      </w:r>
      <w:r w:rsidR="00BA5EED" w:rsidRPr="004F5513">
        <w:rPr>
          <w:iCs/>
          <w:sz w:val="24"/>
          <w:szCs w:val="24"/>
        </w:rPr>
        <w:t>B3</w:t>
      </w:r>
      <w:r w:rsidR="0020360D" w:rsidRPr="004F5513">
        <w:rPr>
          <w:iCs/>
          <w:sz w:val="24"/>
          <w:szCs w:val="24"/>
        </w:rPr>
        <w:t xml:space="preserve"> e as Debêntures </w:t>
      </w:r>
      <w:r w:rsidR="009E5C4B" w:rsidRPr="004F5513">
        <w:rPr>
          <w:iCs/>
          <w:sz w:val="24"/>
          <w:szCs w:val="24"/>
        </w:rPr>
        <w:t xml:space="preserve">custodiadas </w:t>
      </w:r>
      <w:r w:rsidR="0020360D" w:rsidRPr="004F5513">
        <w:rPr>
          <w:iCs/>
          <w:sz w:val="24"/>
          <w:szCs w:val="24"/>
        </w:rPr>
        <w:t xml:space="preserve">eletronicamente na </w:t>
      </w:r>
      <w:r w:rsidR="00BA5EED" w:rsidRPr="004F5513">
        <w:rPr>
          <w:iCs/>
          <w:sz w:val="24"/>
          <w:szCs w:val="24"/>
        </w:rPr>
        <w:t>B3</w:t>
      </w:r>
      <w:r w:rsidR="00E2465C" w:rsidRPr="004F5513">
        <w:rPr>
          <w:sz w:val="24"/>
          <w:szCs w:val="24"/>
        </w:rPr>
        <w:t>;</w:t>
      </w:r>
    </w:p>
    <w:p w14:paraId="7118366E" w14:textId="091A23EC" w:rsidR="004329BC" w:rsidRPr="004F5513" w:rsidRDefault="00B21990" w:rsidP="00205BE9">
      <w:pPr>
        <w:numPr>
          <w:ilvl w:val="2"/>
          <w:numId w:val="32"/>
        </w:numPr>
        <w:spacing w:afterLines="80" w:after="192"/>
        <w:rPr>
          <w:sz w:val="24"/>
          <w:szCs w:val="24"/>
        </w:rPr>
      </w:pPr>
      <w:r w:rsidRPr="004F5513">
        <w:rPr>
          <w:i/>
          <w:sz w:val="24"/>
          <w:szCs w:val="24"/>
        </w:rPr>
        <w:t>registro</w:t>
      </w:r>
      <w:r w:rsidR="00DF0175" w:rsidRPr="004F5513">
        <w:rPr>
          <w:i/>
          <w:sz w:val="24"/>
          <w:szCs w:val="24"/>
        </w:rPr>
        <w:t xml:space="preserve"> da Oferta</w:t>
      </w:r>
      <w:r w:rsidRPr="004F5513">
        <w:rPr>
          <w:i/>
          <w:sz w:val="24"/>
          <w:szCs w:val="24"/>
        </w:rPr>
        <w:t xml:space="preserve"> pela CVM</w:t>
      </w:r>
      <w:r w:rsidRPr="004F5513">
        <w:rPr>
          <w:sz w:val="24"/>
          <w:szCs w:val="24"/>
        </w:rPr>
        <w:t>.</w:t>
      </w:r>
      <w:r w:rsidR="008771F4" w:rsidRPr="004F5513">
        <w:rPr>
          <w:sz w:val="24"/>
          <w:szCs w:val="24"/>
        </w:rPr>
        <w:t xml:space="preserve"> </w:t>
      </w:r>
      <w:r w:rsidR="00416BED" w:rsidRPr="004F5513">
        <w:rPr>
          <w:sz w:val="24"/>
          <w:szCs w:val="24"/>
        </w:rPr>
        <w:t xml:space="preserve">A Oferta </w:t>
      </w:r>
      <w:r w:rsidR="007B1E71" w:rsidRPr="004F5513">
        <w:rPr>
          <w:sz w:val="24"/>
          <w:szCs w:val="24"/>
        </w:rPr>
        <w:t xml:space="preserve">está automaticamente dispensada de registro pela CVM, </w:t>
      </w:r>
      <w:r w:rsidR="00386FBD" w:rsidRPr="004F5513">
        <w:rPr>
          <w:sz w:val="24"/>
          <w:szCs w:val="24"/>
        </w:rPr>
        <w:t xml:space="preserve">nos termos </w:t>
      </w:r>
      <w:r w:rsidR="007B1E71" w:rsidRPr="004F5513">
        <w:rPr>
          <w:sz w:val="24"/>
          <w:szCs w:val="24"/>
        </w:rPr>
        <w:t>do artigo 6º da Instrução CVM 476, por se tratar de oferta pública de distribuição com esforços restritos</w:t>
      </w:r>
      <w:r w:rsidRPr="004F5513">
        <w:rPr>
          <w:sz w:val="24"/>
          <w:szCs w:val="24"/>
        </w:rPr>
        <w:t>; e</w:t>
      </w:r>
    </w:p>
    <w:p w14:paraId="48ED05B5" w14:textId="73AAA5BD" w:rsidR="00880FA8" w:rsidRPr="004F5513" w:rsidRDefault="00442C78" w:rsidP="00205BE9">
      <w:pPr>
        <w:numPr>
          <w:ilvl w:val="2"/>
          <w:numId w:val="32"/>
        </w:numPr>
        <w:spacing w:afterLines="80" w:after="192"/>
        <w:rPr>
          <w:sz w:val="24"/>
          <w:szCs w:val="24"/>
        </w:rPr>
      </w:pPr>
      <w:r w:rsidRPr="004F5513">
        <w:rPr>
          <w:i/>
          <w:sz w:val="24"/>
          <w:szCs w:val="24"/>
        </w:rPr>
        <w:t>registro da Oferta pela ANBIMA</w:t>
      </w:r>
      <w:r w:rsidRPr="004F5513">
        <w:rPr>
          <w:sz w:val="24"/>
          <w:szCs w:val="24"/>
        </w:rPr>
        <w:t>.</w:t>
      </w:r>
      <w:r w:rsidR="008771F4" w:rsidRPr="004F5513">
        <w:rPr>
          <w:sz w:val="24"/>
          <w:szCs w:val="24"/>
        </w:rPr>
        <w:t xml:space="preserve"> </w:t>
      </w:r>
      <w:r w:rsidR="00C30EF6" w:rsidRPr="004F5513">
        <w:rPr>
          <w:sz w:val="24"/>
          <w:szCs w:val="24"/>
        </w:rPr>
        <w:t>A Oferta será objeto de registro pela ANBIMA, nos termos do artigo 16 do Código ANBIMA, no prazo de até 15 (quinze) dias contados do comunicado de encerramento da Oferta</w:t>
      </w:r>
      <w:r w:rsidR="00310E51" w:rsidRPr="004F5513">
        <w:rPr>
          <w:sz w:val="24"/>
          <w:szCs w:val="24"/>
        </w:rPr>
        <w:t>.</w:t>
      </w:r>
    </w:p>
    <w:p w14:paraId="4800D263" w14:textId="77777777" w:rsidR="000916A3" w:rsidRPr="004F5513" w:rsidRDefault="000916A3" w:rsidP="00205BE9">
      <w:pPr>
        <w:spacing w:afterLines="80" w:after="192"/>
        <w:rPr>
          <w:sz w:val="24"/>
          <w:szCs w:val="24"/>
        </w:rPr>
      </w:pPr>
    </w:p>
    <w:p w14:paraId="6293ED70" w14:textId="77777777" w:rsidR="00F62360" w:rsidRPr="004F5513" w:rsidRDefault="00850E25" w:rsidP="00205BE9">
      <w:pPr>
        <w:keepNext/>
        <w:numPr>
          <w:ilvl w:val="0"/>
          <w:numId w:val="32"/>
        </w:numPr>
        <w:spacing w:afterLines="80" w:after="192"/>
        <w:rPr>
          <w:smallCaps/>
          <w:sz w:val="24"/>
          <w:szCs w:val="24"/>
          <w:u w:val="single"/>
        </w:rPr>
      </w:pPr>
      <w:r w:rsidRPr="004F5513">
        <w:rPr>
          <w:smallCaps/>
          <w:sz w:val="24"/>
          <w:szCs w:val="24"/>
          <w:u w:val="single"/>
        </w:rPr>
        <w:t>Objeto Social da Companhia</w:t>
      </w:r>
    </w:p>
    <w:p w14:paraId="6008DAD8" w14:textId="0CFFBF69" w:rsidR="003F3062" w:rsidRPr="004F5513" w:rsidRDefault="00880FA8" w:rsidP="00205BE9">
      <w:pPr>
        <w:numPr>
          <w:ilvl w:val="1"/>
          <w:numId w:val="32"/>
        </w:numPr>
        <w:autoSpaceDE w:val="0"/>
        <w:autoSpaceDN w:val="0"/>
        <w:adjustRightInd w:val="0"/>
        <w:spacing w:afterLines="80" w:after="192"/>
        <w:rPr>
          <w:sz w:val="24"/>
          <w:szCs w:val="24"/>
        </w:rPr>
      </w:pPr>
      <w:r w:rsidRPr="004F5513">
        <w:rPr>
          <w:sz w:val="24"/>
          <w:szCs w:val="24"/>
        </w:rPr>
        <w:t>A Companhia tem por objeto</w:t>
      </w:r>
      <w:r w:rsidR="004C4BD7" w:rsidRPr="004F5513">
        <w:rPr>
          <w:sz w:val="24"/>
          <w:szCs w:val="24"/>
        </w:rPr>
        <w:t xml:space="preserve"> social</w:t>
      </w:r>
      <w:r w:rsidR="001C3F5C" w:rsidRPr="004F5513">
        <w:rPr>
          <w:sz w:val="24"/>
          <w:szCs w:val="24"/>
        </w:rPr>
        <w:t xml:space="preserve"> </w:t>
      </w:r>
      <w:r w:rsidR="004C4BD7" w:rsidRPr="004F5513">
        <w:rPr>
          <w:sz w:val="24"/>
          <w:szCs w:val="24"/>
        </w:rPr>
        <w:t>(i) a execução de obras de construção civil; (</w:t>
      </w:r>
      <w:proofErr w:type="spellStart"/>
      <w:r w:rsidR="004C4BD7" w:rsidRPr="004F5513">
        <w:rPr>
          <w:sz w:val="24"/>
          <w:szCs w:val="24"/>
        </w:rPr>
        <w:t>ii</w:t>
      </w:r>
      <w:proofErr w:type="spellEnd"/>
      <w:r w:rsidR="004C4BD7" w:rsidRPr="004F5513">
        <w:rPr>
          <w:sz w:val="24"/>
          <w:szCs w:val="24"/>
        </w:rPr>
        <w:t>) a promoção, participação, administração ou produção de empreendimentos imobiliários de qualquer natureza, incluindo incorporação e loteamento de imóveis próprios ou de terceiros; (</w:t>
      </w:r>
      <w:proofErr w:type="spellStart"/>
      <w:r w:rsidR="004C4BD7" w:rsidRPr="004F5513">
        <w:rPr>
          <w:sz w:val="24"/>
          <w:szCs w:val="24"/>
        </w:rPr>
        <w:t>iii</w:t>
      </w:r>
      <w:proofErr w:type="spellEnd"/>
      <w:r w:rsidR="004C4BD7" w:rsidRPr="004F5513">
        <w:rPr>
          <w:sz w:val="24"/>
          <w:szCs w:val="24"/>
        </w:rPr>
        <w:t>) a aquisição e a alienação de imóveis, prontos ou a construir, residenciais ou comerciais, terrenos e frações ideais vinculadas ou não a unidades futuras; (</w:t>
      </w:r>
      <w:proofErr w:type="spellStart"/>
      <w:r w:rsidR="004C4BD7" w:rsidRPr="004F5513">
        <w:rPr>
          <w:sz w:val="24"/>
          <w:szCs w:val="24"/>
        </w:rPr>
        <w:t>iv</w:t>
      </w:r>
      <w:proofErr w:type="spellEnd"/>
      <w:r w:rsidR="004C4BD7" w:rsidRPr="004F5513">
        <w:rPr>
          <w:sz w:val="24"/>
          <w:szCs w:val="24"/>
        </w:rPr>
        <w:t>) a prestação de serviços; (v) a intermediação da comercialização de quotas de consórcio; (vi) a locação de imóveis próprios; (</w:t>
      </w:r>
      <w:proofErr w:type="spellStart"/>
      <w:r w:rsidR="004C4BD7" w:rsidRPr="004F5513">
        <w:rPr>
          <w:sz w:val="24"/>
          <w:szCs w:val="24"/>
        </w:rPr>
        <w:t>vii</w:t>
      </w:r>
      <w:proofErr w:type="spellEnd"/>
      <w:r w:rsidR="004C4BD7" w:rsidRPr="004F5513">
        <w:rPr>
          <w:sz w:val="24"/>
          <w:szCs w:val="24"/>
        </w:rPr>
        <w:t>) a participação em outras sociedades, no Brasil e no exterior; e (</w:t>
      </w:r>
      <w:proofErr w:type="spellStart"/>
      <w:r w:rsidR="004C4BD7" w:rsidRPr="004F5513">
        <w:rPr>
          <w:sz w:val="24"/>
          <w:szCs w:val="24"/>
        </w:rPr>
        <w:t>viii</w:t>
      </w:r>
      <w:proofErr w:type="spellEnd"/>
      <w:r w:rsidR="004C4BD7" w:rsidRPr="004F5513">
        <w:rPr>
          <w:sz w:val="24"/>
          <w:szCs w:val="24"/>
        </w:rPr>
        <w:t xml:space="preserve">) o desenvolvimento e a implementação de estratégias de </w:t>
      </w:r>
      <w:r w:rsidR="004C4BD7" w:rsidRPr="004F5513">
        <w:rPr>
          <w:i/>
          <w:sz w:val="24"/>
          <w:szCs w:val="24"/>
        </w:rPr>
        <w:t>marketing</w:t>
      </w:r>
      <w:r w:rsidR="004C4BD7" w:rsidRPr="004F5513">
        <w:rPr>
          <w:sz w:val="24"/>
          <w:szCs w:val="24"/>
        </w:rPr>
        <w:t xml:space="preserve"> relativas a empreendimentos imobiliários próprios e de terceiros</w:t>
      </w:r>
      <w:r w:rsidR="00A0097F" w:rsidRPr="004F5513">
        <w:rPr>
          <w:sz w:val="24"/>
          <w:szCs w:val="24"/>
        </w:rPr>
        <w:t>.</w:t>
      </w:r>
      <w:r w:rsidR="004E3964" w:rsidRPr="004F5513">
        <w:rPr>
          <w:sz w:val="24"/>
          <w:szCs w:val="24"/>
        </w:rPr>
        <w:t xml:space="preserve"> </w:t>
      </w:r>
    </w:p>
    <w:p w14:paraId="4EC085A8" w14:textId="77777777" w:rsidR="00773600" w:rsidRPr="004F5513" w:rsidRDefault="00773600" w:rsidP="00205BE9">
      <w:pPr>
        <w:autoSpaceDE w:val="0"/>
        <w:autoSpaceDN w:val="0"/>
        <w:adjustRightInd w:val="0"/>
        <w:spacing w:afterLines="80" w:after="192"/>
        <w:rPr>
          <w:smallCaps/>
          <w:sz w:val="24"/>
          <w:szCs w:val="24"/>
          <w:u w:val="single"/>
        </w:rPr>
      </w:pPr>
    </w:p>
    <w:p w14:paraId="4AD45B2B" w14:textId="77777777" w:rsidR="00880FA8" w:rsidRPr="004F5513" w:rsidRDefault="00880FA8" w:rsidP="00205BE9">
      <w:pPr>
        <w:keepNext/>
        <w:numPr>
          <w:ilvl w:val="0"/>
          <w:numId w:val="32"/>
        </w:numPr>
        <w:autoSpaceDE w:val="0"/>
        <w:autoSpaceDN w:val="0"/>
        <w:adjustRightInd w:val="0"/>
        <w:spacing w:afterLines="80" w:after="192"/>
        <w:rPr>
          <w:smallCaps/>
          <w:sz w:val="24"/>
          <w:szCs w:val="24"/>
          <w:u w:val="single"/>
        </w:rPr>
      </w:pPr>
      <w:bookmarkStart w:id="13" w:name="_Ref368578037"/>
      <w:bookmarkStart w:id="14" w:name="_Hlk64548550"/>
      <w:r w:rsidRPr="004F5513">
        <w:rPr>
          <w:smallCaps/>
          <w:sz w:val="24"/>
          <w:szCs w:val="24"/>
          <w:u w:val="single"/>
        </w:rPr>
        <w:t>Destinação dos Recursos</w:t>
      </w:r>
      <w:bookmarkEnd w:id="13"/>
    </w:p>
    <w:p w14:paraId="3706DC3B" w14:textId="62EFB46C" w:rsidR="001A2C36" w:rsidRPr="004F5513" w:rsidRDefault="00880FA8" w:rsidP="00205BE9">
      <w:pPr>
        <w:numPr>
          <w:ilvl w:val="1"/>
          <w:numId w:val="32"/>
        </w:numPr>
        <w:autoSpaceDE w:val="0"/>
        <w:autoSpaceDN w:val="0"/>
        <w:adjustRightInd w:val="0"/>
        <w:spacing w:afterLines="80" w:after="192"/>
        <w:rPr>
          <w:sz w:val="24"/>
          <w:szCs w:val="24"/>
        </w:rPr>
      </w:pPr>
      <w:bookmarkStart w:id="15" w:name="_DV_M66"/>
      <w:bookmarkStart w:id="16" w:name="_Ref264564155"/>
      <w:bookmarkStart w:id="17" w:name="_Ref164254172"/>
      <w:bookmarkEnd w:id="15"/>
      <w:r w:rsidRPr="004F5513">
        <w:rPr>
          <w:sz w:val="24"/>
          <w:szCs w:val="24"/>
        </w:rPr>
        <w:t xml:space="preserve">Os recursos líquidos obtidos pela Companhia com a </w:t>
      </w:r>
      <w:r w:rsidR="00095711" w:rsidRPr="004F5513">
        <w:rPr>
          <w:sz w:val="24"/>
          <w:szCs w:val="24"/>
        </w:rPr>
        <w:t>Emissão</w:t>
      </w:r>
      <w:r w:rsidRPr="004F5513">
        <w:rPr>
          <w:sz w:val="24"/>
          <w:szCs w:val="24"/>
        </w:rPr>
        <w:t xml:space="preserve"> serão integralmente </w:t>
      </w:r>
      <w:r w:rsidR="0020752F" w:rsidRPr="004F5513">
        <w:rPr>
          <w:sz w:val="24"/>
          <w:szCs w:val="24"/>
        </w:rPr>
        <w:t>utilizados para</w:t>
      </w:r>
      <w:r w:rsidR="00566475" w:rsidRPr="004F5513">
        <w:rPr>
          <w:sz w:val="24"/>
          <w:szCs w:val="24"/>
        </w:rPr>
        <w:t xml:space="preserve"> </w:t>
      </w:r>
      <w:r w:rsidR="008920EF" w:rsidRPr="004F5513">
        <w:rPr>
          <w:sz w:val="24"/>
          <w:szCs w:val="24"/>
        </w:rPr>
        <w:t>a gestão ordinária da Companhia, incluindo reforço do capital de giro e incremento de sua estrutura patrimonial</w:t>
      </w:r>
      <w:r w:rsidR="00544AF2" w:rsidRPr="004F5513">
        <w:rPr>
          <w:sz w:val="24"/>
          <w:szCs w:val="24"/>
        </w:rPr>
        <w:t>.</w:t>
      </w:r>
      <w:bookmarkEnd w:id="16"/>
      <w:r w:rsidR="00CC00A2" w:rsidRPr="004F5513">
        <w:rPr>
          <w:sz w:val="24"/>
          <w:szCs w:val="24"/>
        </w:rPr>
        <w:t xml:space="preserve"> </w:t>
      </w:r>
    </w:p>
    <w:bookmarkEnd w:id="14"/>
    <w:bookmarkEnd w:id="17"/>
    <w:p w14:paraId="1D3B9AA7" w14:textId="77777777" w:rsidR="0020752F" w:rsidRPr="004F5513" w:rsidRDefault="0020752F" w:rsidP="00205BE9">
      <w:pPr>
        <w:spacing w:afterLines="80" w:after="192"/>
        <w:rPr>
          <w:sz w:val="24"/>
          <w:szCs w:val="24"/>
        </w:rPr>
      </w:pPr>
    </w:p>
    <w:p w14:paraId="7FAA8F95" w14:textId="3605F435" w:rsidR="00880FA8" w:rsidRPr="004F5513" w:rsidRDefault="00880FA8" w:rsidP="00205BE9">
      <w:pPr>
        <w:keepNext/>
        <w:numPr>
          <w:ilvl w:val="0"/>
          <w:numId w:val="32"/>
        </w:numPr>
        <w:spacing w:afterLines="80" w:after="192"/>
        <w:rPr>
          <w:smallCaps/>
          <w:sz w:val="24"/>
          <w:szCs w:val="24"/>
          <w:u w:val="single"/>
        </w:rPr>
      </w:pPr>
      <w:r w:rsidRPr="004F5513">
        <w:rPr>
          <w:smallCaps/>
          <w:sz w:val="24"/>
          <w:szCs w:val="24"/>
          <w:u w:val="single"/>
        </w:rPr>
        <w:lastRenderedPageBreak/>
        <w:t>Características da Oferta</w:t>
      </w:r>
    </w:p>
    <w:p w14:paraId="4D533DF7" w14:textId="73C3749F" w:rsidR="00C35423" w:rsidRPr="004F5513" w:rsidRDefault="00880FA8" w:rsidP="00205BE9">
      <w:pPr>
        <w:numPr>
          <w:ilvl w:val="1"/>
          <w:numId w:val="32"/>
        </w:numPr>
        <w:spacing w:afterLines="80" w:after="192"/>
        <w:ind w:left="720"/>
        <w:rPr>
          <w:sz w:val="24"/>
          <w:szCs w:val="24"/>
        </w:rPr>
      </w:pPr>
      <w:bookmarkStart w:id="18" w:name="_Ref488943219"/>
      <w:r w:rsidRPr="004F5513">
        <w:rPr>
          <w:i/>
          <w:sz w:val="24"/>
          <w:szCs w:val="24"/>
        </w:rPr>
        <w:t>Colocação</w:t>
      </w:r>
      <w:r w:rsidRPr="004F5513">
        <w:rPr>
          <w:sz w:val="24"/>
          <w:szCs w:val="24"/>
        </w:rPr>
        <w:t>.</w:t>
      </w:r>
      <w:r w:rsidR="008771F4" w:rsidRPr="004F5513">
        <w:rPr>
          <w:sz w:val="24"/>
          <w:szCs w:val="24"/>
        </w:rPr>
        <w:t xml:space="preserve"> </w:t>
      </w:r>
      <w:r w:rsidRPr="004F5513">
        <w:rPr>
          <w:sz w:val="24"/>
          <w:szCs w:val="24"/>
        </w:rPr>
        <w:t xml:space="preserve">As Debêntures serão objeto </w:t>
      </w:r>
      <w:r w:rsidR="00544AF2" w:rsidRPr="004F5513">
        <w:rPr>
          <w:sz w:val="24"/>
          <w:szCs w:val="24"/>
        </w:rPr>
        <w:t>d</w:t>
      </w:r>
      <w:r w:rsidR="00566CB2" w:rsidRPr="004F5513">
        <w:rPr>
          <w:sz w:val="24"/>
          <w:szCs w:val="24"/>
        </w:rPr>
        <w:t>e</w:t>
      </w:r>
      <w:r w:rsidR="00544AF2" w:rsidRPr="004F5513">
        <w:rPr>
          <w:sz w:val="24"/>
          <w:szCs w:val="24"/>
        </w:rPr>
        <w:t xml:space="preserve"> </w:t>
      </w:r>
      <w:r w:rsidR="0047232A" w:rsidRPr="004F5513">
        <w:rPr>
          <w:sz w:val="24"/>
          <w:szCs w:val="24"/>
        </w:rPr>
        <w:t xml:space="preserve">oferta pública de distribuição com esforços restritos, nos termos da </w:t>
      </w:r>
      <w:r w:rsidR="00B43C7E" w:rsidRPr="004F5513">
        <w:rPr>
          <w:sz w:val="24"/>
          <w:szCs w:val="24"/>
        </w:rPr>
        <w:t xml:space="preserve">Lei do Mercado de Valores Mobiliários, da </w:t>
      </w:r>
      <w:r w:rsidR="009149E9" w:rsidRPr="004F5513">
        <w:rPr>
          <w:sz w:val="24"/>
          <w:szCs w:val="24"/>
        </w:rPr>
        <w:t>Instrução CVM 476</w:t>
      </w:r>
      <w:r w:rsidR="00EA6207" w:rsidRPr="004F5513">
        <w:rPr>
          <w:sz w:val="24"/>
          <w:szCs w:val="24"/>
        </w:rPr>
        <w:t xml:space="preserve"> </w:t>
      </w:r>
      <w:r w:rsidR="00B43C7E" w:rsidRPr="004F5513">
        <w:rPr>
          <w:sz w:val="24"/>
          <w:szCs w:val="24"/>
        </w:rPr>
        <w:t>e das demais disposições legais e regulamentares aplicáveis</w:t>
      </w:r>
      <w:r w:rsidR="00290671" w:rsidRPr="004F5513">
        <w:rPr>
          <w:bCs/>
          <w:sz w:val="24"/>
          <w:szCs w:val="24"/>
        </w:rPr>
        <w:t>, e</w:t>
      </w:r>
      <w:r w:rsidR="00290671" w:rsidRPr="004F5513">
        <w:rPr>
          <w:sz w:val="24"/>
          <w:szCs w:val="24"/>
        </w:rPr>
        <w:t xml:space="preserve"> do Contrato de Distribuição, com a intermediação </w:t>
      </w:r>
      <w:r w:rsidR="00F50E78" w:rsidRPr="004F5513">
        <w:rPr>
          <w:sz w:val="24"/>
          <w:szCs w:val="24"/>
        </w:rPr>
        <w:t xml:space="preserve">do </w:t>
      </w:r>
      <w:r w:rsidR="00290671" w:rsidRPr="004F5513">
        <w:rPr>
          <w:sz w:val="24"/>
          <w:szCs w:val="24"/>
        </w:rPr>
        <w:t>Coordenador Líder</w:t>
      </w:r>
      <w:r w:rsidR="00566CB2" w:rsidRPr="004F5513">
        <w:rPr>
          <w:sz w:val="24"/>
          <w:szCs w:val="24"/>
        </w:rPr>
        <w:t>,</w:t>
      </w:r>
      <w:r w:rsidRPr="004F5513">
        <w:rPr>
          <w:sz w:val="24"/>
          <w:szCs w:val="24"/>
        </w:rPr>
        <w:t xml:space="preserve"> sob o </w:t>
      </w:r>
      <w:r w:rsidR="00E05771" w:rsidRPr="004F5513">
        <w:rPr>
          <w:sz w:val="24"/>
          <w:szCs w:val="24"/>
        </w:rPr>
        <w:t xml:space="preserve">regime de </w:t>
      </w:r>
      <w:r w:rsidR="005E098C" w:rsidRPr="004F5513">
        <w:rPr>
          <w:sz w:val="24"/>
          <w:szCs w:val="24"/>
        </w:rPr>
        <w:t>garantia firme de colocação, com relação à totalidade das Debêntures ("</w:t>
      </w:r>
      <w:r w:rsidR="005E098C" w:rsidRPr="004F5513">
        <w:rPr>
          <w:sz w:val="24"/>
          <w:szCs w:val="24"/>
          <w:u w:val="single"/>
        </w:rPr>
        <w:t>Garantia Firme</w:t>
      </w:r>
      <w:r w:rsidR="005E098C" w:rsidRPr="004F5513">
        <w:rPr>
          <w:sz w:val="24"/>
          <w:szCs w:val="24"/>
        </w:rPr>
        <w:t>")</w:t>
      </w:r>
      <w:r w:rsidR="006A6180" w:rsidRPr="004F5513">
        <w:rPr>
          <w:sz w:val="24"/>
          <w:szCs w:val="24"/>
        </w:rPr>
        <w:t xml:space="preserve">, tendo como público alvo </w:t>
      </w:r>
      <w:r w:rsidR="003A787D" w:rsidRPr="004F5513">
        <w:rPr>
          <w:sz w:val="24"/>
          <w:szCs w:val="24"/>
        </w:rPr>
        <w:t>Investidores Profissionais</w:t>
      </w:r>
      <w:r w:rsidR="00B552C8" w:rsidRPr="004F5513">
        <w:rPr>
          <w:sz w:val="24"/>
          <w:szCs w:val="24"/>
        </w:rPr>
        <w:t>.</w:t>
      </w:r>
      <w:bookmarkEnd w:id="18"/>
    </w:p>
    <w:p w14:paraId="2C5DE755" w14:textId="057A055A" w:rsidR="00013A86" w:rsidRPr="004F5513" w:rsidRDefault="00013A86" w:rsidP="00E12C58">
      <w:pPr>
        <w:numPr>
          <w:ilvl w:val="5"/>
          <w:numId w:val="32"/>
        </w:numPr>
        <w:spacing w:afterLines="80" w:after="192"/>
        <w:ind w:firstLine="0"/>
        <w:rPr>
          <w:sz w:val="24"/>
          <w:szCs w:val="24"/>
        </w:rPr>
      </w:pPr>
      <w:r w:rsidRPr="004F5513">
        <w:rPr>
          <w:sz w:val="24"/>
          <w:szCs w:val="24"/>
        </w:rPr>
        <w:t>Não será admitida distribuição parcial no âmbito da Oferta. Observada a Garantia Firme, válida até a Data Limite de Colocação, na eventualidade da totalidade das Debêntures não ser colocada, a Oferta será cancelada, sendo todas as intenções de investimento automaticamente canceladas.</w:t>
      </w:r>
    </w:p>
    <w:p w14:paraId="10F05B06" w14:textId="5E08D75A" w:rsidR="001969FF" w:rsidRPr="004F5513" w:rsidRDefault="001969FF" w:rsidP="00205BE9">
      <w:pPr>
        <w:numPr>
          <w:ilvl w:val="1"/>
          <w:numId w:val="32"/>
        </w:numPr>
        <w:spacing w:afterLines="80" w:after="192"/>
        <w:rPr>
          <w:sz w:val="24"/>
          <w:szCs w:val="24"/>
        </w:rPr>
      </w:pPr>
      <w:r w:rsidRPr="004F5513">
        <w:rPr>
          <w:i/>
          <w:sz w:val="24"/>
          <w:szCs w:val="24"/>
        </w:rPr>
        <w:t>Prazo de Subscrição</w:t>
      </w:r>
      <w:r w:rsidRPr="004F5513">
        <w:rPr>
          <w:sz w:val="24"/>
          <w:szCs w:val="24"/>
        </w:rPr>
        <w:t>.</w:t>
      </w:r>
      <w:r w:rsidR="008771F4" w:rsidRPr="004F5513">
        <w:rPr>
          <w:sz w:val="24"/>
          <w:szCs w:val="24"/>
        </w:rPr>
        <w:t xml:space="preserve"> </w:t>
      </w:r>
      <w:r w:rsidR="00FC3CE0" w:rsidRPr="004F5513">
        <w:rPr>
          <w:sz w:val="24"/>
          <w:szCs w:val="24"/>
        </w:rPr>
        <w:t>Respeitado o atendimento dos requisitos a que se refere a Cláusula</w:t>
      </w:r>
      <w:r w:rsidR="00BF2FC2" w:rsidRPr="004F5513">
        <w:rPr>
          <w:sz w:val="24"/>
          <w:szCs w:val="24"/>
        </w:rPr>
        <w:t xml:space="preserve"> </w:t>
      </w:r>
      <w:r w:rsidR="00FC3CE0" w:rsidRPr="004F5513">
        <w:rPr>
          <w:sz w:val="24"/>
          <w:szCs w:val="24"/>
        </w:rPr>
        <w:fldChar w:fldCharType="begin"/>
      </w:r>
      <w:r w:rsidR="00FC3CE0" w:rsidRPr="004F5513">
        <w:rPr>
          <w:sz w:val="24"/>
          <w:szCs w:val="24"/>
        </w:rPr>
        <w:instrText xml:space="preserve"> REF _Ref330905317 \n \p \h </w:instrText>
      </w:r>
      <w:r w:rsidR="007645A7" w:rsidRPr="004F5513">
        <w:rPr>
          <w:sz w:val="24"/>
          <w:szCs w:val="24"/>
        </w:rPr>
        <w:instrText xml:space="preserve"> \* MERGEFORMAT </w:instrText>
      </w:r>
      <w:r w:rsidR="00FC3CE0" w:rsidRPr="004F5513">
        <w:rPr>
          <w:sz w:val="24"/>
          <w:szCs w:val="24"/>
        </w:rPr>
      </w:r>
      <w:r w:rsidR="00FC3CE0" w:rsidRPr="004F5513">
        <w:rPr>
          <w:sz w:val="24"/>
          <w:szCs w:val="24"/>
        </w:rPr>
        <w:fldChar w:fldCharType="separate"/>
      </w:r>
      <w:r w:rsidR="009661F9" w:rsidRPr="004F5513">
        <w:rPr>
          <w:sz w:val="24"/>
          <w:szCs w:val="24"/>
        </w:rPr>
        <w:t>3 acima</w:t>
      </w:r>
      <w:r w:rsidR="00FC3CE0" w:rsidRPr="004F5513">
        <w:rPr>
          <w:sz w:val="24"/>
          <w:szCs w:val="24"/>
        </w:rPr>
        <w:fldChar w:fldCharType="end"/>
      </w:r>
      <w:r w:rsidR="00FC3CE0" w:rsidRPr="004F5513">
        <w:rPr>
          <w:sz w:val="24"/>
          <w:szCs w:val="24"/>
        </w:rPr>
        <w:t>, a</w:t>
      </w:r>
      <w:r w:rsidR="00864841" w:rsidRPr="004F5513">
        <w:rPr>
          <w:sz w:val="24"/>
          <w:szCs w:val="24"/>
        </w:rPr>
        <w:t>s Debêntures serão subscritas, a qualquer tempo</w:t>
      </w:r>
      <w:r w:rsidR="00270D26" w:rsidRPr="004F5513">
        <w:rPr>
          <w:sz w:val="24"/>
          <w:szCs w:val="24"/>
        </w:rPr>
        <w:t>,</w:t>
      </w:r>
      <w:r w:rsidR="00864841" w:rsidRPr="004F5513">
        <w:rPr>
          <w:sz w:val="24"/>
          <w:szCs w:val="24"/>
        </w:rPr>
        <w:t xml:space="preserve"> a partir da data de início de distribuição da Oferta, observado o disposto no</w:t>
      </w:r>
      <w:r w:rsidR="00036B13" w:rsidRPr="004F5513">
        <w:rPr>
          <w:sz w:val="24"/>
          <w:szCs w:val="24"/>
        </w:rPr>
        <w:t>s</w:t>
      </w:r>
      <w:r w:rsidR="00864841" w:rsidRPr="004F5513">
        <w:rPr>
          <w:sz w:val="24"/>
          <w:szCs w:val="24"/>
        </w:rPr>
        <w:t xml:space="preserve"> artigo</w:t>
      </w:r>
      <w:r w:rsidR="00036B13" w:rsidRPr="004F5513">
        <w:rPr>
          <w:sz w:val="24"/>
          <w:szCs w:val="24"/>
        </w:rPr>
        <w:t>s</w:t>
      </w:r>
      <w:r w:rsidR="00864841" w:rsidRPr="004F5513">
        <w:rPr>
          <w:sz w:val="24"/>
          <w:szCs w:val="24"/>
        </w:rPr>
        <w:t> </w:t>
      </w:r>
      <w:r w:rsidR="00036B13" w:rsidRPr="004F5513">
        <w:rPr>
          <w:sz w:val="24"/>
          <w:szCs w:val="24"/>
        </w:rPr>
        <w:t>7º</w:t>
      </w:r>
      <w:r w:rsidR="00036B13" w:rsidRPr="004F5513">
        <w:rPr>
          <w:sz w:val="24"/>
          <w:szCs w:val="24"/>
        </w:rPr>
        <w:noBreakHyphen/>
        <w:t>A</w:t>
      </w:r>
      <w:r w:rsidR="006E110D" w:rsidRPr="004F5513">
        <w:rPr>
          <w:sz w:val="24"/>
          <w:szCs w:val="24"/>
        </w:rPr>
        <w:t>,</w:t>
      </w:r>
      <w:r w:rsidR="00036B13" w:rsidRPr="004F5513">
        <w:rPr>
          <w:sz w:val="24"/>
          <w:szCs w:val="24"/>
        </w:rPr>
        <w:t xml:space="preserve"> </w:t>
      </w:r>
      <w:r w:rsidR="00864841" w:rsidRPr="004F5513">
        <w:rPr>
          <w:sz w:val="24"/>
          <w:szCs w:val="24"/>
        </w:rPr>
        <w:t xml:space="preserve">8º, parágrafo 2º, </w:t>
      </w:r>
      <w:r w:rsidR="006E110D" w:rsidRPr="004F5513">
        <w:rPr>
          <w:sz w:val="24"/>
          <w:szCs w:val="24"/>
        </w:rPr>
        <w:t>e 8º</w:t>
      </w:r>
      <w:r w:rsidR="006E110D" w:rsidRPr="004F5513">
        <w:rPr>
          <w:sz w:val="24"/>
          <w:szCs w:val="24"/>
        </w:rPr>
        <w:noBreakHyphen/>
        <w:t xml:space="preserve">A </w:t>
      </w:r>
      <w:r w:rsidR="00864841" w:rsidRPr="004F5513">
        <w:rPr>
          <w:sz w:val="24"/>
          <w:szCs w:val="24"/>
        </w:rPr>
        <w:t>da Instrução CVM 476</w:t>
      </w:r>
      <w:r w:rsidR="00A844EF" w:rsidRPr="004F5513">
        <w:rPr>
          <w:sz w:val="24"/>
          <w:szCs w:val="24"/>
        </w:rPr>
        <w:t>, limitado à Data Limite de Colocação prevista no Contrato de Distribuição</w:t>
      </w:r>
      <w:r w:rsidR="005A3780" w:rsidRPr="004F5513">
        <w:rPr>
          <w:sz w:val="24"/>
          <w:szCs w:val="24"/>
        </w:rPr>
        <w:t>.</w:t>
      </w:r>
    </w:p>
    <w:p w14:paraId="13AADEFE" w14:textId="54C7BE8A" w:rsidR="00880FA8" w:rsidRPr="004F5513" w:rsidRDefault="00880FA8" w:rsidP="00205BE9">
      <w:pPr>
        <w:numPr>
          <w:ilvl w:val="1"/>
          <w:numId w:val="32"/>
        </w:numPr>
        <w:spacing w:afterLines="80" w:after="192"/>
        <w:rPr>
          <w:sz w:val="24"/>
          <w:szCs w:val="24"/>
        </w:rPr>
      </w:pPr>
      <w:bookmarkStart w:id="19" w:name="_Ref312315490"/>
      <w:r w:rsidRPr="004F5513">
        <w:rPr>
          <w:i/>
          <w:sz w:val="24"/>
          <w:szCs w:val="24"/>
        </w:rPr>
        <w:t xml:space="preserve">Forma </w:t>
      </w:r>
      <w:r w:rsidR="00BC0A61" w:rsidRPr="004F5513">
        <w:rPr>
          <w:i/>
          <w:sz w:val="24"/>
          <w:szCs w:val="24"/>
        </w:rPr>
        <w:t>d</w:t>
      </w:r>
      <w:r w:rsidRPr="004F5513">
        <w:rPr>
          <w:i/>
          <w:sz w:val="24"/>
          <w:szCs w:val="24"/>
        </w:rPr>
        <w:t xml:space="preserve">e </w:t>
      </w:r>
      <w:r w:rsidR="00263C54" w:rsidRPr="004F5513">
        <w:rPr>
          <w:i/>
          <w:sz w:val="24"/>
          <w:szCs w:val="24"/>
        </w:rPr>
        <w:t xml:space="preserve">Subscrição </w:t>
      </w:r>
      <w:r w:rsidR="00BC0A61" w:rsidRPr="004F5513">
        <w:rPr>
          <w:i/>
          <w:sz w:val="24"/>
          <w:szCs w:val="24"/>
        </w:rPr>
        <w:t xml:space="preserve">e de Integralização </w:t>
      </w:r>
      <w:r w:rsidR="00263C54" w:rsidRPr="004F5513">
        <w:rPr>
          <w:i/>
          <w:sz w:val="24"/>
          <w:szCs w:val="24"/>
        </w:rPr>
        <w:t xml:space="preserve">e </w:t>
      </w:r>
      <w:r w:rsidR="00BC0A61" w:rsidRPr="004F5513">
        <w:rPr>
          <w:i/>
          <w:sz w:val="24"/>
          <w:szCs w:val="24"/>
        </w:rPr>
        <w:t xml:space="preserve">Preço </w:t>
      </w:r>
      <w:r w:rsidR="00263C54" w:rsidRPr="004F5513">
        <w:rPr>
          <w:i/>
          <w:sz w:val="24"/>
          <w:szCs w:val="24"/>
        </w:rPr>
        <w:t xml:space="preserve">de </w:t>
      </w:r>
      <w:r w:rsidRPr="004F5513">
        <w:rPr>
          <w:i/>
          <w:sz w:val="24"/>
          <w:szCs w:val="24"/>
        </w:rPr>
        <w:t>Integralização</w:t>
      </w:r>
      <w:r w:rsidRPr="004F5513">
        <w:rPr>
          <w:sz w:val="24"/>
          <w:szCs w:val="24"/>
        </w:rPr>
        <w:t>.</w:t>
      </w:r>
      <w:r w:rsidR="008771F4" w:rsidRPr="004F5513">
        <w:rPr>
          <w:sz w:val="24"/>
          <w:szCs w:val="24"/>
        </w:rPr>
        <w:t xml:space="preserve"> </w:t>
      </w:r>
      <w:bookmarkEnd w:id="19"/>
      <w:r w:rsidR="00E20667" w:rsidRPr="004F5513">
        <w:rPr>
          <w:sz w:val="24"/>
          <w:szCs w:val="24"/>
        </w:rPr>
        <w:t>As Debêntures serão subscritas e integralizadas por meio do MDA, sendo a distribuição liquidada financeiramente por meio da B3, por, no máximo, 50 (cinquenta) Investidores Profissionais, à vista, no ato da subscrição ("</w:t>
      </w:r>
      <w:r w:rsidR="00E20667" w:rsidRPr="004F5513">
        <w:rPr>
          <w:sz w:val="24"/>
          <w:szCs w:val="24"/>
          <w:u w:val="single"/>
        </w:rPr>
        <w:t>Data de Integralização</w:t>
      </w:r>
      <w:r w:rsidR="00E20667" w:rsidRPr="004F5513">
        <w:rPr>
          <w:sz w:val="24"/>
          <w:szCs w:val="24"/>
        </w:rPr>
        <w:t>"), e em moeda corrente nacional, pelo Valor Nominal Unitário</w:t>
      </w:r>
      <w:r w:rsidR="00B52159" w:rsidRPr="004F5513">
        <w:rPr>
          <w:sz w:val="24"/>
          <w:szCs w:val="24"/>
        </w:rPr>
        <w:t>, na 1ª (primeira) Data de Integralização ("</w:t>
      </w:r>
      <w:r w:rsidR="00B52159" w:rsidRPr="004F5513">
        <w:rPr>
          <w:sz w:val="24"/>
          <w:szCs w:val="24"/>
          <w:u w:val="single"/>
        </w:rPr>
        <w:t>Primeira Data de Integralização</w:t>
      </w:r>
      <w:r w:rsidR="00B52159" w:rsidRPr="004F5513">
        <w:rPr>
          <w:sz w:val="24"/>
          <w:szCs w:val="24"/>
        </w:rPr>
        <w:t>")</w:t>
      </w:r>
      <w:r w:rsidR="00E20667" w:rsidRPr="004F5513">
        <w:rPr>
          <w:sz w:val="24"/>
          <w:szCs w:val="24"/>
        </w:rPr>
        <w:t xml:space="preserve">, ou pelo Valor Nominal Unitário, acrescido da Remuneração, calculada </w:t>
      </w:r>
      <w:r w:rsidR="00E20667" w:rsidRPr="004F5513">
        <w:rPr>
          <w:i/>
          <w:sz w:val="24"/>
          <w:szCs w:val="24"/>
        </w:rPr>
        <w:t xml:space="preserve">pro rata </w:t>
      </w:r>
      <w:proofErr w:type="spellStart"/>
      <w:r w:rsidR="00E20667" w:rsidRPr="004F5513">
        <w:rPr>
          <w:i/>
          <w:sz w:val="24"/>
          <w:szCs w:val="24"/>
        </w:rPr>
        <w:t>temporis</w:t>
      </w:r>
      <w:proofErr w:type="spellEnd"/>
      <w:r w:rsidR="00E20667" w:rsidRPr="004F5513">
        <w:rPr>
          <w:sz w:val="24"/>
          <w:szCs w:val="24"/>
        </w:rPr>
        <w:t>, desde a Primeira Data de Integralização até a respectiva Data de Integralização, no caso das integralizações que ocorram após a Primeira Data de Integralização</w:t>
      </w:r>
      <w:r w:rsidR="002E312B" w:rsidRPr="004F5513">
        <w:rPr>
          <w:sz w:val="24"/>
          <w:szCs w:val="24"/>
        </w:rPr>
        <w:t xml:space="preserve"> ("</w:t>
      </w:r>
      <w:r w:rsidR="002E312B" w:rsidRPr="004F5513">
        <w:rPr>
          <w:sz w:val="24"/>
          <w:szCs w:val="24"/>
          <w:u w:val="single"/>
        </w:rPr>
        <w:t>Preço de Integralização</w:t>
      </w:r>
      <w:r w:rsidR="002E312B" w:rsidRPr="004F5513">
        <w:rPr>
          <w:sz w:val="24"/>
          <w:szCs w:val="24"/>
        </w:rPr>
        <w:t>")</w:t>
      </w:r>
      <w:r w:rsidR="00E20667" w:rsidRPr="004F5513">
        <w:rPr>
          <w:sz w:val="24"/>
          <w:szCs w:val="24"/>
        </w:rPr>
        <w:t>.</w:t>
      </w:r>
      <w:r w:rsidR="005371B8" w:rsidRPr="004F5513">
        <w:rPr>
          <w:sz w:val="24"/>
          <w:szCs w:val="24"/>
        </w:rPr>
        <w:t xml:space="preserve"> </w:t>
      </w:r>
    </w:p>
    <w:p w14:paraId="1D39766A" w14:textId="69B4B199" w:rsidR="0024222F" w:rsidRPr="004F5513" w:rsidRDefault="00880FA8" w:rsidP="00205BE9">
      <w:pPr>
        <w:numPr>
          <w:ilvl w:val="1"/>
          <w:numId w:val="32"/>
        </w:numPr>
        <w:spacing w:afterLines="80" w:after="192"/>
        <w:rPr>
          <w:sz w:val="24"/>
          <w:szCs w:val="24"/>
        </w:rPr>
      </w:pPr>
      <w:bookmarkStart w:id="20" w:name="_Ref264481789"/>
      <w:bookmarkStart w:id="21" w:name="_Ref310606049"/>
      <w:r w:rsidRPr="004F5513">
        <w:rPr>
          <w:i/>
          <w:sz w:val="24"/>
          <w:szCs w:val="24"/>
        </w:rPr>
        <w:t>Negociação</w:t>
      </w:r>
      <w:r w:rsidRPr="004F5513">
        <w:rPr>
          <w:sz w:val="24"/>
          <w:szCs w:val="24"/>
        </w:rPr>
        <w:t>.</w:t>
      </w:r>
      <w:r w:rsidR="008771F4" w:rsidRPr="004F5513">
        <w:rPr>
          <w:sz w:val="24"/>
          <w:szCs w:val="24"/>
        </w:rPr>
        <w:t xml:space="preserve"> </w:t>
      </w:r>
      <w:r w:rsidR="00CC778B" w:rsidRPr="004F5513">
        <w:rPr>
          <w:sz w:val="24"/>
          <w:szCs w:val="24"/>
        </w:rPr>
        <w:t xml:space="preserve">As Debêntures serão </w:t>
      </w:r>
      <w:r w:rsidR="00C628B7" w:rsidRPr="004F5513">
        <w:rPr>
          <w:sz w:val="24"/>
          <w:szCs w:val="24"/>
        </w:rPr>
        <w:t>depositadas</w:t>
      </w:r>
      <w:r w:rsidR="00CC778B" w:rsidRPr="004F5513">
        <w:rPr>
          <w:sz w:val="24"/>
          <w:szCs w:val="24"/>
        </w:rPr>
        <w:t xml:space="preserve"> para negociação no mercado secundário por meio do </w:t>
      </w:r>
      <w:r w:rsidR="00F82AE0" w:rsidRPr="004F5513">
        <w:rPr>
          <w:sz w:val="24"/>
          <w:szCs w:val="24"/>
        </w:rPr>
        <w:t>CETIP21</w:t>
      </w:r>
      <w:r w:rsidR="00C82781" w:rsidRPr="004F5513">
        <w:rPr>
          <w:iCs/>
          <w:sz w:val="24"/>
          <w:szCs w:val="24"/>
        </w:rPr>
        <w:t xml:space="preserve">, sendo as negociações liquidadas financeiramente por meio da B3 e as Debêntures </w:t>
      </w:r>
      <w:r w:rsidR="009E5C4B" w:rsidRPr="004F5513">
        <w:rPr>
          <w:iCs/>
          <w:sz w:val="24"/>
          <w:szCs w:val="24"/>
        </w:rPr>
        <w:t xml:space="preserve">custodiadas </w:t>
      </w:r>
      <w:r w:rsidR="00C82781" w:rsidRPr="004F5513">
        <w:rPr>
          <w:iCs/>
          <w:sz w:val="24"/>
          <w:szCs w:val="24"/>
        </w:rPr>
        <w:t>eletronicamente na B3</w:t>
      </w:r>
      <w:r w:rsidRPr="004F5513">
        <w:rPr>
          <w:sz w:val="24"/>
          <w:szCs w:val="24"/>
        </w:rPr>
        <w:t>.</w:t>
      </w:r>
      <w:bookmarkEnd w:id="20"/>
      <w:r w:rsidR="008771F4" w:rsidRPr="004F5513">
        <w:rPr>
          <w:sz w:val="24"/>
          <w:szCs w:val="24"/>
        </w:rPr>
        <w:t xml:space="preserve"> </w:t>
      </w:r>
      <w:r w:rsidR="003514EE" w:rsidRPr="004F5513">
        <w:rPr>
          <w:sz w:val="24"/>
          <w:szCs w:val="24"/>
        </w:rPr>
        <w:t xml:space="preserve">As Debêntures somente poderão ser negociadas </w:t>
      </w:r>
      <w:r w:rsidR="00BF11B4" w:rsidRPr="004F5513">
        <w:rPr>
          <w:sz w:val="24"/>
          <w:szCs w:val="24"/>
        </w:rPr>
        <w:t xml:space="preserve">nos mercados regulamentados de valores mobiliários </w:t>
      </w:r>
      <w:r w:rsidR="003514EE" w:rsidRPr="004F5513">
        <w:rPr>
          <w:sz w:val="24"/>
          <w:szCs w:val="24"/>
        </w:rPr>
        <w:t xml:space="preserve">depois de decorridos 90 (noventa) dias contados </w:t>
      </w:r>
      <w:r w:rsidR="00702907" w:rsidRPr="004F5513">
        <w:rPr>
          <w:sz w:val="24"/>
          <w:szCs w:val="24"/>
        </w:rPr>
        <w:t xml:space="preserve">de cada </w:t>
      </w:r>
      <w:r w:rsidR="003514EE" w:rsidRPr="004F5513">
        <w:rPr>
          <w:sz w:val="24"/>
          <w:szCs w:val="24"/>
        </w:rPr>
        <w:t>subscrição ou aquisição</w:t>
      </w:r>
      <w:r w:rsidR="00A92139" w:rsidRPr="004F5513">
        <w:rPr>
          <w:sz w:val="24"/>
          <w:szCs w:val="24"/>
        </w:rPr>
        <w:t xml:space="preserve"> pelo </w:t>
      </w:r>
      <w:r w:rsidR="00D273F6" w:rsidRPr="004F5513">
        <w:rPr>
          <w:sz w:val="24"/>
          <w:szCs w:val="24"/>
        </w:rPr>
        <w:t>Investidor P</w:t>
      </w:r>
      <w:r w:rsidR="00506B6F" w:rsidRPr="004F5513">
        <w:rPr>
          <w:sz w:val="24"/>
          <w:szCs w:val="24"/>
        </w:rPr>
        <w:t>rofissional</w:t>
      </w:r>
      <w:r w:rsidR="003514EE" w:rsidRPr="004F5513">
        <w:rPr>
          <w:sz w:val="24"/>
          <w:szCs w:val="24"/>
        </w:rPr>
        <w:t>, nos termos do artigo 13 da Instrução CVM 476</w:t>
      </w:r>
      <w:r w:rsidR="00584659" w:rsidRPr="004F5513">
        <w:rPr>
          <w:sz w:val="24"/>
          <w:szCs w:val="24"/>
        </w:rPr>
        <w:t>, exceto pelo lote de Debêntures objeto da Garantia Firme indicado no momento da subscrição, se houver, observados, na negociação subsequente, os limites e condições previstos nos artigos 2º e 3º da Instrução CVM 476</w:t>
      </w:r>
      <w:r w:rsidR="0032151E" w:rsidRPr="004F5513">
        <w:rPr>
          <w:sz w:val="24"/>
          <w:szCs w:val="24"/>
        </w:rPr>
        <w:t>,</w:t>
      </w:r>
      <w:r w:rsidR="003514EE" w:rsidRPr="004F5513">
        <w:rPr>
          <w:sz w:val="24"/>
          <w:szCs w:val="24"/>
        </w:rPr>
        <w:t xml:space="preserve"> </w:t>
      </w:r>
      <w:r w:rsidR="00A92139" w:rsidRPr="004F5513">
        <w:rPr>
          <w:sz w:val="24"/>
          <w:szCs w:val="24"/>
        </w:rPr>
        <w:t>observado</w:t>
      </w:r>
      <w:r w:rsidR="003C7529" w:rsidRPr="004F5513">
        <w:rPr>
          <w:sz w:val="24"/>
          <w:szCs w:val="24"/>
        </w:rPr>
        <w:t>, ainda,</w:t>
      </w:r>
      <w:r w:rsidR="00A92139" w:rsidRPr="004F5513">
        <w:rPr>
          <w:sz w:val="24"/>
          <w:szCs w:val="24"/>
        </w:rPr>
        <w:t xml:space="preserve"> o </w:t>
      </w:r>
      <w:r w:rsidR="003514EE" w:rsidRPr="004F5513">
        <w:rPr>
          <w:sz w:val="24"/>
          <w:szCs w:val="24"/>
        </w:rPr>
        <w:t>cumprimento, pela Companhia, das obrigações previstas no artigo 17 da Instrução CVM 476</w:t>
      </w:r>
      <w:r w:rsidR="0024222F" w:rsidRPr="004F5513">
        <w:rPr>
          <w:sz w:val="24"/>
          <w:szCs w:val="24"/>
        </w:rPr>
        <w:t>.</w:t>
      </w:r>
      <w:bookmarkEnd w:id="21"/>
    </w:p>
    <w:p w14:paraId="40808691" w14:textId="77777777" w:rsidR="00880FA8" w:rsidRPr="004F5513" w:rsidRDefault="00880FA8" w:rsidP="00205BE9">
      <w:pPr>
        <w:spacing w:afterLines="80" w:after="192"/>
        <w:rPr>
          <w:sz w:val="24"/>
          <w:szCs w:val="24"/>
        </w:rPr>
      </w:pPr>
    </w:p>
    <w:p w14:paraId="1DB73C26" w14:textId="24A5D57F" w:rsidR="00880FA8" w:rsidRPr="004F5513" w:rsidRDefault="00880FA8" w:rsidP="00205BE9">
      <w:pPr>
        <w:keepNext/>
        <w:numPr>
          <w:ilvl w:val="0"/>
          <w:numId w:val="32"/>
        </w:numPr>
        <w:spacing w:afterLines="80" w:after="192"/>
        <w:rPr>
          <w:smallCaps/>
          <w:sz w:val="24"/>
          <w:szCs w:val="24"/>
          <w:u w:val="single"/>
        </w:rPr>
      </w:pPr>
      <w:r w:rsidRPr="004F5513">
        <w:rPr>
          <w:smallCaps/>
          <w:sz w:val="24"/>
          <w:szCs w:val="24"/>
          <w:u w:val="single"/>
        </w:rPr>
        <w:lastRenderedPageBreak/>
        <w:t xml:space="preserve">Características </w:t>
      </w:r>
      <w:r w:rsidR="00002708" w:rsidRPr="004F5513">
        <w:rPr>
          <w:smallCaps/>
          <w:sz w:val="24"/>
          <w:szCs w:val="24"/>
          <w:u w:val="single"/>
        </w:rPr>
        <w:t xml:space="preserve">da Emissão e </w:t>
      </w:r>
      <w:r w:rsidRPr="004F5513">
        <w:rPr>
          <w:smallCaps/>
          <w:sz w:val="24"/>
          <w:szCs w:val="24"/>
          <w:u w:val="single"/>
        </w:rPr>
        <w:t>das Debêntures</w:t>
      </w:r>
    </w:p>
    <w:p w14:paraId="198B3E9F" w14:textId="6DBD6179" w:rsidR="00880FA8" w:rsidRPr="004F5513" w:rsidRDefault="00880FA8" w:rsidP="00205BE9">
      <w:pPr>
        <w:numPr>
          <w:ilvl w:val="1"/>
          <w:numId w:val="32"/>
        </w:numPr>
        <w:spacing w:afterLines="80" w:after="192"/>
        <w:rPr>
          <w:sz w:val="24"/>
          <w:szCs w:val="24"/>
        </w:rPr>
      </w:pPr>
      <w:r w:rsidRPr="004F5513">
        <w:rPr>
          <w:i/>
          <w:sz w:val="24"/>
          <w:szCs w:val="24"/>
        </w:rPr>
        <w:t>Número da Emissão</w:t>
      </w:r>
      <w:r w:rsidRPr="004F5513">
        <w:rPr>
          <w:sz w:val="24"/>
          <w:szCs w:val="24"/>
        </w:rPr>
        <w:t>.</w:t>
      </w:r>
      <w:r w:rsidR="008771F4" w:rsidRPr="004F5513">
        <w:rPr>
          <w:sz w:val="24"/>
          <w:szCs w:val="24"/>
        </w:rPr>
        <w:t xml:space="preserve"> </w:t>
      </w:r>
      <w:bookmarkStart w:id="22" w:name="_Ref130282607"/>
      <w:r w:rsidRPr="004F5513">
        <w:rPr>
          <w:sz w:val="24"/>
          <w:szCs w:val="24"/>
        </w:rPr>
        <w:t xml:space="preserve">As Debêntures representam a </w:t>
      </w:r>
      <w:r w:rsidR="008B448C" w:rsidRPr="004F5513">
        <w:rPr>
          <w:sz w:val="24"/>
          <w:szCs w:val="24"/>
        </w:rPr>
        <w:t>9</w:t>
      </w:r>
      <w:r w:rsidR="00A70CF4" w:rsidRPr="004F5513">
        <w:rPr>
          <w:sz w:val="24"/>
          <w:szCs w:val="24"/>
        </w:rPr>
        <w:t>ª (</w:t>
      </w:r>
      <w:r w:rsidR="008B448C" w:rsidRPr="004F5513">
        <w:rPr>
          <w:sz w:val="24"/>
          <w:szCs w:val="24"/>
        </w:rPr>
        <w:t>nona</w:t>
      </w:r>
      <w:r w:rsidR="00A70CF4" w:rsidRPr="004F5513">
        <w:rPr>
          <w:sz w:val="24"/>
          <w:szCs w:val="24"/>
        </w:rPr>
        <w:t>)</w:t>
      </w:r>
      <w:r w:rsidR="00911924" w:rsidRPr="004F5513">
        <w:rPr>
          <w:sz w:val="24"/>
          <w:szCs w:val="24"/>
        </w:rPr>
        <w:t xml:space="preserve"> </w:t>
      </w:r>
      <w:r w:rsidRPr="004F5513">
        <w:rPr>
          <w:sz w:val="24"/>
          <w:szCs w:val="24"/>
        </w:rPr>
        <w:t>emissão de debêntures da Companhia.</w:t>
      </w:r>
    </w:p>
    <w:p w14:paraId="336539BE" w14:textId="69E565DE" w:rsidR="00880FA8" w:rsidRPr="004F5513" w:rsidRDefault="00880FA8" w:rsidP="00205BE9">
      <w:pPr>
        <w:numPr>
          <w:ilvl w:val="1"/>
          <w:numId w:val="32"/>
        </w:numPr>
        <w:spacing w:afterLines="80" w:after="192"/>
        <w:rPr>
          <w:sz w:val="24"/>
          <w:szCs w:val="24"/>
        </w:rPr>
      </w:pPr>
      <w:r w:rsidRPr="004F5513">
        <w:rPr>
          <w:i/>
          <w:sz w:val="24"/>
          <w:szCs w:val="24"/>
        </w:rPr>
        <w:t>Valor Total da Emissão</w:t>
      </w:r>
      <w:r w:rsidRPr="004F5513">
        <w:rPr>
          <w:sz w:val="24"/>
          <w:szCs w:val="24"/>
        </w:rPr>
        <w:t>.</w:t>
      </w:r>
      <w:r w:rsidR="008771F4" w:rsidRPr="004F5513">
        <w:rPr>
          <w:sz w:val="24"/>
          <w:szCs w:val="24"/>
        </w:rPr>
        <w:t xml:space="preserve"> </w:t>
      </w:r>
      <w:r w:rsidRPr="004F5513">
        <w:rPr>
          <w:sz w:val="24"/>
          <w:szCs w:val="24"/>
        </w:rPr>
        <w:t xml:space="preserve">O valor total da </w:t>
      </w:r>
      <w:r w:rsidR="009C02E2" w:rsidRPr="004F5513">
        <w:rPr>
          <w:sz w:val="24"/>
          <w:szCs w:val="24"/>
        </w:rPr>
        <w:t>E</w:t>
      </w:r>
      <w:r w:rsidR="00CB6971" w:rsidRPr="004F5513">
        <w:rPr>
          <w:sz w:val="24"/>
          <w:szCs w:val="24"/>
        </w:rPr>
        <w:t>missão</w:t>
      </w:r>
      <w:r w:rsidRPr="004F5513">
        <w:rPr>
          <w:sz w:val="24"/>
          <w:szCs w:val="24"/>
        </w:rPr>
        <w:t xml:space="preserve"> </w:t>
      </w:r>
      <w:r w:rsidR="00696667" w:rsidRPr="004F5513">
        <w:rPr>
          <w:sz w:val="24"/>
          <w:szCs w:val="24"/>
        </w:rPr>
        <w:t>será</w:t>
      </w:r>
      <w:r w:rsidRPr="004F5513">
        <w:rPr>
          <w:sz w:val="24"/>
          <w:szCs w:val="24"/>
        </w:rPr>
        <w:t xml:space="preserve"> de</w:t>
      </w:r>
      <w:r w:rsidR="00FA7813" w:rsidRPr="004F5513">
        <w:rPr>
          <w:sz w:val="24"/>
          <w:szCs w:val="24"/>
        </w:rPr>
        <w:t xml:space="preserve"> </w:t>
      </w:r>
      <w:r w:rsidR="00607658" w:rsidRPr="004F5513">
        <w:rPr>
          <w:sz w:val="24"/>
          <w:szCs w:val="24"/>
        </w:rPr>
        <w:t>R$</w:t>
      </w:r>
      <w:r w:rsidR="008C005A" w:rsidRPr="004F5513">
        <w:rPr>
          <w:sz w:val="24"/>
          <w:szCs w:val="24"/>
        </w:rPr>
        <w:t>150</w:t>
      </w:r>
      <w:r w:rsidR="0099088C" w:rsidRPr="004F5513">
        <w:rPr>
          <w:sz w:val="24"/>
          <w:szCs w:val="24"/>
        </w:rPr>
        <w:t>.000.000,00</w:t>
      </w:r>
      <w:r w:rsidR="00607658" w:rsidRPr="004F5513">
        <w:rPr>
          <w:sz w:val="24"/>
          <w:szCs w:val="24"/>
        </w:rPr>
        <w:t xml:space="preserve"> (</w:t>
      </w:r>
      <w:r w:rsidR="008C005A" w:rsidRPr="004F5513">
        <w:rPr>
          <w:sz w:val="24"/>
          <w:szCs w:val="24"/>
        </w:rPr>
        <w:t>cento e cinquenta</w:t>
      </w:r>
      <w:r w:rsidR="0099088C" w:rsidRPr="004F5513">
        <w:rPr>
          <w:sz w:val="24"/>
          <w:szCs w:val="24"/>
        </w:rPr>
        <w:t xml:space="preserve"> milhões de reais</w:t>
      </w:r>
      <w:r w:rsidR="00607658" w:rsidRPr="004F5513">
        <w:rPr>
          <w:sz w:val="24"/>
          <w:szCs w:val="24"/>
        </w:rPr>
        <w:t>)</w:t>
      </w:r>
      <w:r w:rsidR="00C2481D" w:rsidRPr="004F5513">
        <w:rPr>
          <w:sz w:val="24"/>
          <w:szCs w:val="24"/>
        </w:rPr>
        <w:t>, na Data de Emissão</w:t>
      </w:r>
      <w:bookmarkEnd w:id="22"/>
      <w:r w:rsidR="00D34D0A" w:rsidRPr="004F5513">
        <w:rPr>
          <w:sz w:val="24"/>
          <w:szCs w:val="24"/>
        </w:rPr>
        <w:t>.</w:t>
      </w:r>
    </w:p>
    <w:p w14:paraId="4D6508E9" w14:textId="0F9E5F3A" w:rsidR="00880FA8" w:rsidRPr="004F5513" w:rsidRDefault="00880FA8" w:rsidP="00205BE9">
      <w:pPr>
        <w:numPr>
          <w:ilvl w:val="1"/>
          <w:numId w:val="32"/>
        </w:numPr>
        <w:spacing w:afterLines="80" w:after="192"/>
        <w:rPr>
          <w:sz w:val="24"/>
          <w:szCs w:val="24"/>
        </w:rPr>
      </w:pPr>
      <w:bookmarkStart w:id="23" w:name="_Ref130282609"/>
      <w:bookmarkStart w:id="24" w:name="_Ref191891558"/>
      <w:bookmarkStart w:id="25" w:name="_Ref310951543"/>
      <w:r w:rsidRPr="004F5513">
        <w:rPr>
          <w:i/>
          <w:sz w:val="24"/>
          <w:szCs w:val="24"/>
        </w:rPr>
        <w:t>Quantidade</w:t>
      </w:r>
      <w:r w:rsidRPr="004F5513">
        <w:rPr>
          <w:sz w:val="24"/>
          <w:szCs w:val="24"/>
        </w:rPr>
        <w:t>.</w:t>
      </w:r>
      <w:r w:rsidR="008771F4" w:rsidRPr="004F5513">
        <w:rPr>
          <w:sz w:val="24"/>
          <w:szCs w:val="24"/>
        </w:rPr>
        <w:t xml:space="preserve"> </w:t>
      </w:r>
      <w:r w:rsidRPr="004F5513">
        <w:rPr>
          <w:sz w:val="24"/>
          <w:szCs w:val="24"/>
        </w:rPr>
        <w:t xml:space="preserve">Serão emitidas </w:t>
      </w:r>
      <w:r w:rsidR="008C005A" w:rsidRPr="004F5513">
        <w:rPr>
          <w:sz w:val="24"/>
          <w:szCs w:val="24"/>
        </w:rPr>
        <w:t>150</w:t>
      </w:r>
      <w:r w:rsidR="00C64E95" w:rsidRPr="004F5513">
        <w:rPr>
          <w:sz w:val="24"/>
          <w:szCs w:val="24"/>
        </w:rPr>
        <w:t>.000 (</w:t>
      </w:r>
      <w:r w:rsidR="008C005A" w:rsidRPr="004F5513">
        <w:rPr>
          <w:sz w:val="24"/>
          <w:szCs w:val="24"/>
        </w:rPr>
        <w:t>cento e cinquenta</w:t>
      </w:r>
      <w:r w:rsidR="00C64E95" w:rsidRPr="004F5513">
        <w:rPr>
          <w:sz w:val="24"/>
          <w:szCs w:val="24"/>
        </w:rPr>
        <w:t xml:space="preserve"> mil) </w:t>
      </w:r>
      <w:r w:rsidRPr="004F5513">
        <w:rPr>
          <w:sz w:val="24"/>
          <w:szCs w:val="24"/>
        </w:rPr>
        <w:t>Debêntures</w:t>
      </w:r>
      <w:bookmarkEnd w:id="23"/>
      <w:bookmarkEnd w:id="24"/>
      <w:r w:rsidR="00B70EFC" w:rsidRPr="004F5513">
        <w:rPr>
          <w:sz w:val="24"/>
          <w:szCs w:val="24"/>
        </w:rPr>
        <w:t>.</w:t>
      </w:r>
      <w:bookmarkEnd w:id="25"/>
    </w:p>
    <w:p w14:paraId="3813B926" w14:textId="6D39C6C5" w:rsidR="00880FA8" w:rsidRPr="004F5513" w:rsidRDefault="00133F26" w:rsidP="00205BE9">
      <w:pPr>
        <w:numPr>
          <w:ilvl w:val="1"/>
          <w:numId w:val="32"/>
        </w:numPr>
        <w:spacing w:afterLines="80" w:after="192"/>
        <w:rPr>
          <w:sz w:val="24"/>
          <w:szCs w:val="24"/>
        </w:rPr>
      </w:pPr>
      <w:bookmarkStart w:id="26" w:name="_Ref264653613"/>
      <w:r w:rsidRPr="004F5513">
        <w:rPr>
          <w:i/>
          <w:sz w:val="24"/>
          <w:szCs w:val="24"/>
        </w:rPr>
        <w:t>Valor Nominal Unitário</w:t>
      </w:r>
      <w:r w:rsidR="00880FA8" w:rsidRPr="004F5513">
        <w:rPr>
          <w:sz w:val="24"/>
          <w:szCs w:val="24"/>
        </w:rPr>
        <w:t>.</w:t>
      </w:r>
      <w:r w:rsidR="008771F4" w:rsidRPr="004F5513">
        <w:rPr>
          <w:sz w:val="24"/>
          <w:szCs w:val="24"/>
        </w:rPr>
        <w:t xml:space="preserve"> </w:t>
      </w:r>
      <w:r w:rsidR="00880FA8" w:rsidRPr="004F5513">
        <w:rPr>
          <w:sz w:val="24"/>
          <w:szCs w:val="24"/>
        </w:rPr>
        <w:t xml:space="preserve">As Debêntures terão valor nominal unitário de </w:t>
      </w:r>
      <w:r w:rsidR="00FF5851" w:rsidRPr="004F5513">
        <w:rPr>
          <w:sz w:val="24"/>
          <w:szCs w:val="24"/>
        </w:rPr>
        <w:t>R$</w:t>
      </w:r>
      <w:r w:rsidR="00A8368D" w:rsidRPr="004F5513">
        <w:rPr>
          <w:sz w:val="24"/>
          <w:szCs w:val="24"/>
        </w:rPr>
        <w:t>1.000,00</w:t>
      </w:r>
      <w:r w:rsidR="00FF5851" w:rsidRPr="004F5513">
        <w:rPr>
          <w:sz w:val="24"/>
          <w:szCs w:val="24"/>
        </w:rPr>
        <w:t xml:space="preserve"> (</w:t>
      </w:r>
      <w:r w:rsidR="00A8368D" w:rsidRPr="004F5513">
        <w:rPr>
          <w:sz w:val="24"/>
          <w:szCs w:val="24"/>
        </w:rPr>
        <w:t>mil reais</w:t>
      </w:r>
      <w:r w:rsidR="00FF5851" w:rsidRPr="004F5513">
        <w:rPr>
          <w:sz w:val="24"/>
          <w:szCs w:val="24"/>
        </w:rPr>
        <w:t>)</w:t>
      </w:r>
      <w:r w:rsidR="00C2481D" w:rsidRPr="004F5513">
        <w:rPr>
          <w:sz w:val="24"/>
          <w:szCs w:val="24"/>
        </w:rPr>
        <w:t>, na Data de Emissão</w:t>
      </w:r>
      <w:r w:rsidR="00880FA8" w:rsidRPr="004F5513">
        <w:rPr>
          <w:sz w:val="24"/>
          <w:szCs w:val="24"/>
        </w:rPr>
        <w:t xml:space="preserve"> (</w:t>
      </w:r>
      <w:r w:rsidR="00667875" w:rsidRPr="004F5513">
        <w:rPr>
          <w:sz w:val="24"/>
          <w:szCs w:val="24"/>
        </w:rPr>
        <w:t>"</w:t>
      </w:r>
      <w:r w:rsidRPr="004F5513">
        <w:rPr>
          <w:sz w:val="24"/>
          <w:szCs w:val="24"/>
          <w:u w:val="single"/>
        </w:rPr>
        <w:t>Valor Nominal Unitário</w:t>
      </w:r>
      <w:r w:rsidR="00667875" w:rsidRPr="004F5513">
        <w:rPr>
          <w:sz w:val="24"/>
          <w:szCs w:val="24"/>
        </w:rPr>
        <w:t>"</w:t>
      </w:r>
      <w:r w:rsidR="00880FA8" w:rsidRPr="004F5513">
        <w:rPr>
          <w:sz w:val="24"/>
          <w:szCs w:val="24"/>
        </w:rPr>
        <w:t>).</w:t>
      </w:r>
      <w:bookmarkEnd w:id="26"/>
    </w:p>
    <w:p w14:paraId="67B2ACDC" w14:textId="531CFD7C" w:rsidR="00880FA8" w:rsidRPr="004F5513" w:rsidRDefault="00880FA8" w:rsidP="00205BE9">
      <w:pPr>
        <w:numPr>
          <w:ilvl w:val="1"/>
          <w:numId w:val="32"/>
        </w:numPr>
        <w:spacing w:afterLines="80" w:after="192"/>
        <w:rPr>
          <w:sz w:val="24"/>
          <w:szCs w:val="24"/>
        </w:rPr>
      </w:pPr>
      <w:bookmarkStart w:id="27" w:name="_Ref137548372"/>
      <w:bookmarkStart w:id="28" w:name="_Ref168458019"/>
      <w:bookmarkStart w:id="29" w:name="_Ref191891571"/>
      <w:bookmarkStart w:id="30" w:name="_Ref130363099"/>
      <w:r w:rsidRPr="004F5513">
        <w:rPr>
          <w:i/>
          <w:sz w:val="24"/>
          <w:szCs w:val="24"/>
        </w:rPr>
        <w:t>Séries</w:t>
      </w:r>
      <w:r w:rsidRPr="004F5513">
        <w:rPr>
          <w:sz w:val="24"/>
          <w:szCs w:val="24"/>
        </w:rPr>
        <w:t>.</w:t>
      </w:r>
      <w:r w:rsidR="008771F4" w:rsidRPr="004F5513">
        <w:rPr>
          <w:sz w:val="24"/>
          <w:szCs w:val="24"/>
        </w:rPr>
        <w:t xml:space="preserve"> </w:t>
      </w:r>
      <w:bookmarkEnd w:id="27"/>
      <w:r w:rsidRPr="004F5513">
        <w:rPr>
          <w:sz w:val="24"/>
          <w:szCs w:val="24"/>
        </w:rPr>
        <w:t xml:space="preserve">A </w:t>
      </w:r>
      <w:r w:rsidR="009C02E2" w:rsidRPr="004F5513">
        <w:rPr>
          <w:sz w:val="24"/>
          <w:szCs w:val="24"/>
        </w:rPr>
        <w:t>E</w:t>
      </w:r>
      <w:r w:rsidRPr="004F5513">
        <w:rPr>
          <w:sz w:val="24"/>
          <w:szCs w:val="24"/>
        </w:rPr>
        <w:t>missão será realizada em série</w:t>
      </w:r>
      <w:r w:rsidR="00FF5851" w:rsidRPr="004F5513">
        <w:rPr>
          <w:sz w:val="24"/>
          <w:szCs w:val="24"/>
        </w:rPr>
        <w:t xml:space="preserve"> única</w:t>
      </w:r>
      <w:r w:rsidR="004303F2" w:rsidRPr="004F5513">
        <w:rPr>
          <w:sz w:val="24"/>
          <w:szCs w:val="24"/>
        </w:rPr>
        <w:t>.</w:t>
      </w:r>
      <w:bookmarkEnd w:id="28"/>
      <w:bookmarkEnd w:id="29"/>
    </w:p>
    <w:bookmarkEnd w:id="30"/>
    <w:p w14:paraId="4C9E6DC1" w14:textId="58C6425F" w:rsidR="00880FA8" w:rsidRPr="004F5513" w:rsidRDefault="00880FA8" w:rsidP="00205BE9">
      <w:pPr>
        <w:numPr>
          <w:ilvl w:val="1"/>
          <w:numId w:val="32"/>
        </w:numPr>
        <w:spacing w:afterLines="80" w:after="192"/>
        <w:rPr>
          <w:sz w:val="24"/>
          <w:szCs w:val="24"/>
        </w:rPr>
      </w:pPr>
      <w:r w:rsidRPr="004F5513">
        <w:rPr>
          <w:i/>
          <w:sz w:val="24"/>
          <w:szCs w:val="24"/>
        </w:rPr>
        <w:t>Forma</w:t>
      </w:r>
      <w:r w:rsidR="00E01DC7" w:rsidRPr="004F5513">
        <w:rPr>
          <w:i/>
          <w:sz w:val="24"/>
          <w:szCs w:val="24"/>
        </w:rPr>
        <w:t xml:space="preserve"> e Comprovação de Titularidade</w:t>
      </w:r>
      <w:r w:rsidRPr="004F5513">
        <w:rPr>
          <w:sz w:val="24"/>
          <w:szCs w:val="24"/>
        </w:rPr>
        <w:t>.</w:t>
      </w:r>
      <w:r w:rsidR="008771F4" w:rsidRPr="004F5513">
        <w:rPr>
          <w:sz w:val="24"/>
          <w:szCs w:val="24"/>
        </w:rPr>
        <w:t xml:space="preserve"> </w:t>
      </w:r>
      <w:r w:rsidRPr="004F5513">
        <w:rPr>
          <w:sz w:val="24"/>
          <w:szCs w:val="24"/>
        </w:rPr>
        <w:t xml:space="preserve">As Debêntures serão emitidas sob a forma nominativa, escritural, sem emissão de </w:t>
      </w:r>
      <w:r w:rsidR="00AC6FF8" w:rsidRPr="004F5513">
        <w:rPr>
          <w:sz w:val="24"/>
          <w:szCs w:val="24"/>
        </w:rPr>
        <w:t xml:space="preserve">cautelas ou </w:t>
      </w:r>
      <w:r w:rsidRPr="004F5513">
        <w:rPr>
          <w:sz w:val="24"/>
          <w:szCs w:val="24"/>
        </w:rPr>
        <w:t xml:space="preserve">certificados, sendo que, para todos os fins de direito, a titularidade das Debêntures será comprovada pelo extrato emitido </w:t>
      </w:r>
      <w:r w:rsidR="00600769" w:rsidRPr="004F5513">
        <w:rPr>
          <w:sz w:val="24"/>
          <w:szCs w:val="24"/>
        </w:rPr>
        <w:t xml:space="preserve">pelo </w:t>
      </w:r>
      <w:proofErr w:type="spellStart"/>
      <w:r w:rsidR="004E124B" w:rsidRPr="004F5513">
        <w:rPr>
          <w:sz w:val="24"/>
          <w:szCs w:val="24"/>
        </w:rPr>
        <w:t>Escriturador</w:t>
      </w:r>
      <w:proofErr w:type="spellEnd"/>
      <w:r w:rsidR="00C03F3D" w:rsidRPr="004F5513">
        <w:rPr>
          <w:sz w:val="24"/>
          <w:szCs w:val="24"/>
        </w:rPr>
        <w:t xml:space="preserve">, </w:t>
      </w:r>
      <w:r w:rsidR="007625F1" w:rsidRPr="004F5513">
        <w:rPr>
          <w:sz w:val="24"/>
          <w:szCs w:val="24"/>
        </w:rPr>
        <w:t xml:space="preserve">e, adicionalmente, com relação às Debêntures </w:t>
      </w:r>
      <w:r w:rsidR="00703DAD" w:rsidRPr="004F5513">
        <w:rPr>
          <w:sz w:val="24"/>
          <w:szCs w:val="24"/>
        </w:rPr>
        <w:t xml:space="preserve">que estiverem </w:t>
      </w:r>
      <w:r w:rsidR="009E5C4B" w:rsidRPr="004F5513">
        <w:rPr>
          <w:sz w:val="24"/>
          <w:szCs w:val="24"/>
        </w:rPr>
        <w:t xml:space="preserve">custodiadas </w:t>
      </w:r>
      <w:r w:rsidR="007625F1" w:rsidRPr="004F5513">
        <w:rPr>
          <w:iCs/>
          <w:sz w:val="24"/>
          <w:szCs w:val="24"/>
        </w:rPr>
        <w:t xml:space="preserve">eletronicamente </w:t>
      </w:r>
      <w:r w:rsidR="007625F1" w:rsidRPr="004F5513">
        <w:rPr>
          <w:sz w:val="24"/>
          <w:szCs w:val="24"/>
        </w:rPr>
        <w:t xml:space="preserve">na </w:t>
      </w:r>
      <w:r w:rsidR="00BA5EED" w:rsidRPr="004F5513">
        <w:rPr>
          <w:sz w:val="24"/>
          <w:szCs w:val="24"/>
        </w:rPr>
        <w:t>B3</w:t>
      </w:r>
      <w:r w:rsidR="007625F1" w:rsidRPr="004F5513">
        <w:rPr>
          <w:sz w:val="24"/>
          <w:szCs w:val="24"/>
        </w:rPr>
        <w:t xml:space="preserve">, será </w:t>
      </w:r>
      <w:r w:rsidR="00EC74C6" w:rsidRPr="004F5513">
        <w:rPr>
          <w:sz w:val="24"/>
          <w:szCs w:val="24"/>
        </w:rPr>
        <w:t xml:space="preserve">comprovada pelo </w:t>
      </w:r>
      <w:r w:rsidR="007625F1" w:rsidRPr="004F5513">
        <w:rPr>
          <w:sz w:val="24"/>
          <w:szCs w:val="24"/>
        </w:rPr>
        <w:t>extrato</w:t>
      </w:r>
      <w:r w:rsidR="00EC74C6" w:rsidRPr="004F5513">
        <w:rPr>
          <w:sz w:val="24"/>
          <w:szCs w:val="24"/>
        </w:rPr>
        <w:t xml:space="preserve"> expedido pela </w:t>
      </w:r>
      <w:r w:rsidR="00BA5EED" w:rsidRPr="004F5513">
        <w:rPr>
          <w:sz w:val="24"/>
          <w:szCs w:val="24"/>
        </w:rPr>
        <w:t>B3</w:t>
      </w:r>
      <w:r w:rsidR="007625F1" w:rsidRPr="004F5513">
        <w:rPr>
          <w:sz w:val="24"/>
          <w:szCs w:val="24"/>
        </w:rPr>
        <w:t xml:space="preserve"> em nome do Debenturista</w:t>
      </w:r>
      <w:r w:rsidRPr="004F5513">
        <w:rPr>
          <w:sz w:val="24"/>
          <w:szCs w:val="24"/>
        </w:rPr>
        <w:t>.</w:t>
      </w:r>
      <w:r w:rsidR="00AC6FF8" w:rsidRPr="004F5513">
        <w:rPr>
          <w:sz w:val="24"/>
          <w:szCs w:val="24"/>
        </w:rPr>
        <w:t xml:space="preserve"> </w:t>
      </w:r>
    </w:p>
    <w:p w14:paraId="74E56C49" w14:textId="171D3970" w:rsidR="00880FA8" w:rsidRPr="004F5513" w:rsidRDefault="00880FA8" w:rsidP="00205BE9">
      <w:pPr>
        <w:numPr>
          <w:ilvl w:val="1"/>
          <w:numId w:val="32"/>
        </w:numPr>
        <w:spacing w:afterLines="80" w:after="192"/>
        <w:rPr>
          <w:sz w:val="24"/>
          <w:szCs w:val="24"/>
        </w:rPr>
      </w:pPr>
      <w:r w:rsidRPr="004F5513">
        <w:rPr>
          <w:i/>
          <w:sz w:val="24"/>
          <w:szCs w:val="24"/>
        </w:rPr>
        <w:t>Conversibilidade</w:t>
      </w:r>
      <w:r w:rsidRPr="004F5513">
        <w:rPr>
          <w:sz w:val="24"/>
          <w:szCs w:val="24"/>
        </w:rPr>
        <w:t>.</w:t>
      </w:r>
      <w:r w:rsidR="008771F4" w:rsidRPr="004F5513">
        <w:rPr>
          <w:sz w:val="24"/>
          <w:szCs w:val="24"/>
        </w:rPr>
        <w:t xml:space="preserve"> </w:t>
      </w:r>
      <w:r w:rsidRPr="004F5513">
        <w:rPr>
          <w:sz w:val="24"/>
          <w:szCs w:val="24"/>
        </w:rPr>
        <w:t>As Debêntures não serão conversíveis em ações</w:t>
      </w:r>
      <w:r w:rsidR="00577853" w:rsidRPr="004F5513">
        <w:rPr>
          <w:sz w:val="24"/>
          <w:szCs w:val="24"/>
        </w:rPr>
        <w:t xml:space="preserve"> de emissão da Companhia</w:t>
      </w:r>
      <w:r w:rsidRPr="004F5513">
        <w:rPr>
          <w:sz w:val="24"/>
          <w:szCs w:val="24"/>
        </w:rPr>
        <w:t>.</w:t>
      </w:r>
    </w:p>
    <w:p w14:paraId="2078314B" w14:textId="57313B81" w:rsidR="008215B4" w:rsidRPr="004F5513" w:rsidRDefault="00880FA8" w:rsidP="00205BE9">
      <w:pPr>
        <w:numPr>
          <w:ilvl w:val="1"/>
          <w:numId w:val="32"/>
        </w:numPr>
        <w:spacing w:afterLines="80" w:after="192"/>
        <w:rPr>
          <w:sz w:val="24"/>
          <w:szCs w:val="24"/>
        </w:rPr>
      </w:pPr>
      <w:bookmarkStart w:id="31" w:name="_Ref516493263"/>
      <w:r w:rsidRPr="004F5513">
        <w:rPr>
          <w:i/>
          <w:sz w:val="24"/>
          <w:szCs w:val="24"/>
        </w:rPr>
        <w:t>Espécie</w:t>
      </w:r>
      <w:r w:rsidRPr="004F5513">
        <w:rPr>
          <w:sz w:val="24"/>
          <w:szCs w:val="24"/>
        </w:rPr>
        <w:t>.</w:t>
      </w:r>
      <w:r w:rsidR="008771F4" w:rsidRPr="004F5513">
        <w:rPr>
          <w:sz w:val="24"/>
          <w:szCs w:val="24"/>
        </w:rPr>
        <w:t xml:space="preserve"> </w:t>
      </w:r>
      <w:r w:rsidRPr="004F5513">
        <w:rPr>
          <w:sz w:val="24"/>
          <w:szCs w:val="24"/>
        </w:rPr>
        <w:t xml:space="preserve">As Debêntures serão da espécie </w:t>
      </w:r>
      <w:r w:rsidR="00B223D9" w:rsidRPr="004F5513">
        <w:rPr>
          <w:sz w:val="24"/>
          <w:szCs w:val="24"/>
        </w:rPr>
        <w:t>quirografária, nos termos do artigo 58 da Lei das Sociedades por Ações</w:t>
      </w:r>
      <w:r w:rsidR="00A94E9C" w:rsidRPr="004F5513">
        <w:rPr>
          <w:sz w:val="24"/>
          <w:szCs w:val="24"/>
        </w:rPr>
        <w:t>, sem garantia e sem preferência</w:t>
      </w:r>
      <w:r w:rsidR="00152C8B" w:rsidRPr="004F5513">
        <w:rPr>
          <w:sz w:val="24"/>
          <w:szCs w:val="24"/>
        </w:rPr>
        <w:t>.</w:t>
      </w:r>
      <w:bookmarkStart w:id="32" w:name="_Ref279826043"/>
      <w:bookmarkStart w:id="33" w:name="_Ref264653840"/>
      <w:bookmarkStart w:id="34" w:name="_Ref278297550"/>
      <w:bookmarkEnd w:id="31"/>
    </w:p>
    <w:p w14:paraId="3E07DEFE" w14:textId="106CCFF4" w:rsidR="00880FA8" w:rsidRPr="004F5513" w:rsidRDefault="00880FA8" w:rsidP="00205BE9">
      <w:pPr>
        <w:numPr>
          <w:ilvl w:val="1"/>
          <w:numId w:val="32"/>
        </w:numPr>
        <w:spacing w:afterLines="80" w:after="192"/>
        <w:rPr>
          <w:sz w:val="24"/>
          <w:szCs w:val="24"/>
        </w:rPr>
      </w:pPr>
      <w:bookmarkStart w:id="35" w:name="_Ref279826913"/>
      <w:bookmarkEnd w:id="32"/>
      <w:r w:rsidRPr="004F5513">
        <w:rPr>
          <w:i/>
          <w:sz w:val="24"/>
          <w:szCs w:val="24"/>
        </w:rPr>
        <w:t>Data de Emissão</w:t>
      </w:r>
      <w:r w:rsidRPr="004F5513">
        <w:rPr>
          <w:sz w:val="24"/>
          <w:szCs w:val="24"/>
        </w:rPr>
        <w:t>.</w:t>
      </w:r>
      <w:r w:rsidR="008771F4" w:rsidRPr="004F5513">
        <w:rPr>
          <w:sz w:val="24"/>
          <w:szCs w:val="24"/>
        </w:rPr>
        <w:t xml:space="preserve"> </w:t>
      </w:r>
      <w:r w:rsidRPr="004F5513">
        <w:rPr>
          <w:sz w:val="24"/>
          <w:szCs w:val="24"/>
        </w:rPr>
        <w:t xml:space="preserve">Para todos os efeitos legais, a data de emissão das Debêntures será </w:t>
      </w:r>
      <w:r w:rsidR="00FB7BB0" w:rsidRPr="004F5513">
        <w:rPr>
          <w:sz w:val="24"/>
          <w:szCs w:val="24"/>
        </w:rPr>
        <w:t xml:space="preserve">15 </w:t>
      </w:r>
      <w:r w:rsidR="00152168" w:rsidRPr="004F5513">
        <w:rPr>
          <w:sz w:val="24"/>
          <w:szCs w:val="24"/>
        </w:rPr>
        <w:t xml:space="preserve">de </w:t>
      </w:r>
      <w:r w:rsidR="00FB7BB0" w:rsidRPr="004F5513">
        <w:rPr>
          <w:sz w:val="24"/>
          <w:szCs w:val="24"/>
        </w:rPr>
        <w:t>setembro </w:t>
      </w:r>
      <w:r w:rsidR="006D4A9A" w:rsidRPr="004F5513">
        <w:rPr>
          <w:sz w:val="24"/>
          <w:szCs w:val="24"/>
        </w:rPr>
        <w:t>de </w:t>
      </w:r>
      <w:r w:rsidR="00B12B36" w:rsidRPr="004F5513">
        <w:rPr>
          <w:sz w:val="24"/>
          <w:szCs w:val="24"/>
        </w:rPr>
        <w:t>20</w:t>
      </w:r>
      <w:r w:rsidR="002E312B" w:rsidRPr="004F5513">
        <w:rPr>
          <w:sz w:val="24"/>
          <w:szCs w:val="24"/>
        </w:rPr>
        <w:t>21</w:t>
      </w:r>
      <w:r w:rsidR="00B223D9" w:rsidRPr="004F5513">
        <w:rPr>
          <w:sz w:val="24"/>
          <w:szCs w:val="24"/>
        </w:rPr>
        <w:t xml:space="preserve"> </w:t>
      </w:r>
      <w:r w:rsidRPr="004F5513">
        <w:rPr>
          <w:sz w:val="24"/>
          <w:szCs w:val="24"/>
        </w:rPr>
        <w:t>(</w:t>
      </w:r>
      <w:r w:rsidR="00667875" w:rsidRPr="004F5513">
        <w:rPr>
          <w:sz w:val="24"/>
          <w:szCs w:val="24"/>
        </w:rPr>
        <w:t>"</w:t>
      </w:r>
      <w:r w:rsidRPr="004F5513">
        <w:rPr>
          <w:sz w:val="24"/>
          <w:szCs w:val="24"/>
          <w:u w:val="single"/>
        </w:rPr>
        <w:t>Data de Emissão</w:t>
      </w:r>
      <w:r w:rsidR="00667875" w:rsidRPr="004F5513">
        <w:rPr>
          <w:sz w:val="24"/>
          <w:szCs w:val="24"/>
        </w:rPr>
        <w:t>"</w:t>
      </w:r>
      <w:r w:rsidRPr="004F5513">
        <w:rPr>
          <w:sz w:val="24"/>
          <w:szCs w:val="24"/>
        </w:rPr>
        <w:t>).</w:t>
      </w:r>
      <w:bookmarkStart w:id="36" w:name="_Ref535067474"/>
      <w:bookmarkEnd w:id="33"/>
      <w:bookmarkEnd w:id="34"/>
      <w:bookmarkEnd w:id="35"/>
      <w:r w:rsidR="00792E85" w:rsidRPr="004F5513">
        <w:rPr>
          <w:sz w:val="24"/>
          <w:szCs w:val="24"/>
        </w:rPr>
        <w:t xml:space="preserve"> </w:t>
      </w:r>
    </w:p>
    <w:p w14:paraId="4F027A75" w14:textId="552CE4BC" w:rsidR="00880FA8" w:rsidRPr="004F5513" w:rsidRDefault="00880FA8" w:rsidP="00205BE9">
      <w:pPr>
        <w:numPr>
          <w:ilvl w:val="1"/>
          <w:numId w:val="32"/>
        </w:numPr>
        <w:spacing w:afterLines="80" w:after="192"/>
        <w:rPr>
          <w:sz w:val="24"/>
          <w:szCs w:val="24"/>
        </w:rPr>
      </w:pPr>
      <w:bookmarkStart w:id="37" w:name="_Ref272250319"/>
      <w:r w:rsidRPr="004F5513">
        <w:rPr>
          <w:i/>
          <w:sz w:val="24"/>
          <w:szCs w:val="24"/>
        </w:rPr>
        <w:t>Prazo e Data de Vencimento</w:t>
      </w:r>
      <w:r w:rsidRPr="004F5513">
        <w:rPr>
          <w:sz w:val="24"/>
          <w:szCs w:val="24"/>
        </w:rPr>
        <w:t>.</w:t>
      </w:r>
      <w:r w:rsidR="008771F4" w:rsidRPr="004F5513">
        <w:rPr>
          <w:sz w:val="24"/>
          <w:szCs w:val="24"/>
        </w:rPr>
        <w:t xml:space="preserve"> </w:t>
      </w:r>
      <w:r w:rsidR="00F87155" w:rsidRPr="004F5513">
        <w:rPr>
          <w:sz w:val="24"/>
          <w:szCs w:val="24"/>
        </w:rPr>
        <w:t xml:space="preserve">Ressalvadas as hipóteses de resgate antecipado </w:t>
      </w:r>
      <w:r w:rsidR="004733DE" w:rsidRPr="004F5513">
        <w:rPr>
          <w:sz w:val="24"/>
          <w:szCs w:val="24"/>
        </w:rPr>
        <w:t xml:space="preserve">da totalidade </w:t>
      </w:r>
      <w:r w:rsidR="00F87155" w:rsidRPr="004F5513">
        <w:rPr>
          <w:sz w:val="24"/>
          <w:szCs w:val="24"/>
        </w:rPr>
        <w:t>das Debêntures</w:t>
      </w:r>
      <w:r w:rsidR="00B73C77" w:rsidRPr="004F5513">
        <w:rPr>
          <w:sz w:val="24"/>
          <w:szCs w:val="24"/>
        </w:rPr>
        <w:t xml:space="preserve">, </w:t>
      </w:r>
      <w:bookmarkStart w:id="38" w:name="_Hlk63791825"/>
      <w:r w:rsidR="00B73C77" w:rsidRPr="004F5513">
        <w:rPr>
          <w:sz w:val="24"/>
          <w:szCs w:val="24"/>
        </w:rPr>
        <w:t xml:space="preserve">amortização </w:t>
      </w:r>
      <w:r w:rsidR="00CA5AF2" w:rsidRPr="004F5513">
        <w:rPr>
          <w:sz w:val="24"/>
          <w:szCs w:val="24"/>
        </w:rPr>
        <w:t>extraordinária das Debêntures</w:t>
      </w:r>
      <w:r w:rsidR="00F87155" w:rsidRPr="004F5513">
        <w:rPr>
          <w:sz w:val="24"/>
          <w:szCs w:val="24"/>
        </w:rPr>
        <w:t xml:space="preserve"> </w:t>
      </w:r>
      <w:bookmarkEnd w:id="38"/>
      <w:r w:rsidR="00F87155" w:rsidRPr="004F5513">
        <w:rPr>
          <w:sz w:val="24"/>
          <w:szCs w:val="24"/>
        </w:rPr>
        <w:t>ou de vencimento antecipado das obrigações decorrentes das Debêntures, nos termos previstos nesta Escritura de Emissão, o</w:t>
      </w:r>
      <w:r w:rsidRPr="004F5513">
        <w:rPr>
          <w:sz w:val="24"/>
          <w:szCs w:val="24"/>
        </w:rPr>
        <w:t xml:space="preserve"> prazo das Debêntures será de </w:t>
      </w:r>
      <w:bookmarkStart w:id="39" w:name="_Hlk78294876"/>
      <w:r w:rsidR="00506128" w:rsidRPr="004F5513">
        <w:rPr>
          <w:sz w:val="24"/>
          <w:szCs w:val="24"/>
        </w:rPr>
        <w:t>0</w:t>
      </w:r>
      <w:r w:rsidR="00FB7BB0" w:rsidRPr="004F5513">
        <w:rPr>
          <w:sz w:val="24"/>
          <w:szCs w:val="24"/>
        </w:rPr>
        <w:t>5 </w:t>
      </w:r>
      <w:r w:rsidRPr="004F5513">
        <w:rPr>
          <w:sz w:val="24"/>
          <w:szCs w:val="24"/>
        </w:rPr>
        <w:t>(</w:t>
      </w:r>
      <w:r w:rsidR="00FB7BB0" w:rsidRPr="004F5513">
        <w:rPr>
          <w:sz w:val="24"/>
          <w:szCs w:val="24"/>
        </w:rPr>
        <w:t>cinco anos</w:t>
      </w:r>
      <w:r w:rsidRPr="004F5513">
        <w:rPr>
          <w:sz w:val="24"/>
          <w:szCs w:val="24"/>
        </w:rPr>
        <w:t xml:space="preserve">) </w:t>
      </w:r>
      <w:bookmarkEnd w:id="39"/>
      <w:r w:rsidR="00A5541F" w:rsidRPr="004F5513">
        <w:rPr>
          <w:sz w:val="24"/>
          <w:szCs w:val="24"/>
        </w:rPr>
        <w:t>anos</w:t>
      </w:r>
      <w:r w:rsidRPr="004F5513">
        <w:rPr>
          <w:sz w:val="24"/>
          <w:szCs w:val="24"/>
        </w:rPr>
        <w:t xml:space="preserve"> contados da Data de Emissão, vencendo</w:t>
      </w:r>
      <w:r w:rsidR="00775278" w:rsidRPr="004F5513">
        <w:rPr>
          <w:sz w:val="24"/>
          <w:szCs w:val="24"/>
        </w:rPr>
        <w:t>-</w:t>
      </w:r>
      <w:r w:rsidRPr="004F5513">
        <w:rPr>
          <w:sz w:val="24"/>
          <w:szCs w:val="24"/>
        </w:rPr>
        <w:t xml:space="preserve">se, portanto, em </w:t>
      </w:r>
      <w:r w:rsidR="00FB7BB0" w:rsidRPr="004F5513">
        <w:rPr>
          <w:sz w:val="24"/>
          <w:szCs w:val="24"/>
        </w:rPr>
        <w:t xml:space="preserve">15 </w:t>
      </w:r>
      <w:r w:rsidR="00152168" w:rsidRPr="004F5513">
        <w:rPr>
          <w:sz w:val="24"/>
          <w:szCs w:val="24"/>
        </w:rPr>
        <w:t xml:space="preserve">de </w:t>
      </w:r>
      <w:r w:rsidR="00FB7BB0" w:rsidRPr="004F5513">
        <w:rPr>
          <w:sz w:val="24"/>
          <w:szCs w:val="24"/>
        </w:rPr>
        <w:t xml:space="preserve">setembro </w:t>
      </w:r>
      <w:r w:rsidR="006D4A9A" w:rsidRPr="004F5513">
        <w:rPr>
          <w:sz w:val="24"/>
          <w:szCs w:val="24"/>
        </w:rPr>
        <w:t>de </w:t>
      </w:r>
      <w:r w:rsidR="00B223D9" w:rsidRPr="004F5513">
        <w:rPr>
          <w:sz w:val="24"/>
          <w:szCs w:val="24"/>
        </w:rPr>
        <w:t>20</w:t>
      </w:r>
      <w:r w:rsidR="003E1BD9" w:rsidRPr="004F5513">
        <w:rPr>
          <w:sz w:val="24"/>
          <w:szCs w:val="24"/>
        </w:rPr>
        <w:t>2</w:t>
      </w:r>
      <w:r w:rsidR="004E3964" w:rsidRPr="004F5513">
        <w:rPr>
          <w:sz w:val="24"/>
          <w:szCs w:val="24"/>
        </w:rPr>
        <w:t>6</w:t>
      </w:r>
      <w:r w:rsidR="00B223D9" w:rsidRPr="004F5513">
        <w:rPr>
          <w:sz w:val="24"/>
          <w:szCs w:val="24"/>
        </w:rPr>
        <w:t xml:space="preserve"> </w:t>
      </w:r>
      <w:r w:rsidRPr="004F5513">
        <w:rPr>
          <w:sz w:val="24"/>
          <w:szCs w:val="24"/>
        </w:rPr>
        <w:t>(</w:t>
      </w:r>
      <w:r w:rsidR="00667875" w:rsidRPr="004F5513">
        <w:rPr>
          <w:sz w:val="24"/>
          <w:szCs w:val="24"/>
        </w:rPr>
        <w:t>"</w:t>
      </w:r>
      <w:r w:rsidRPr="004F5513">
        <w:rPr>
          <w:sz w:val="24"/>
          <w:szCs w:val="24"/>
          <w:u w:val="single"/>
        </w:rPr>
        <w:t>Data de Vencimento</w:t>
      </w:r>
      <w:r w:rsidR="00667875" w:rsidRPr="004F5513">
        <w:rPr>
          <w:sz w:val="24"/>
          <w:szCs w:val="24"/>
        </w:rPr>
        <w:t>"</w:t>
      </w:r>
      <w:r w:rsidRPr="004F5513">
        <w:rPr>
          <w:sz w:val="24"/>
          <w:szCs w:val="24"/>
        </w:rPr>
        <w:t>).</w:t>
      </w:r>
      <w:bookmarkEnd w:id="37"/>
      <w:r w:rsidR="00573C4B" w:rsidRPr="004F5513">
        <w:rPr>
          <w:sz w:val="24"/>
          <w:szCs w:val="24"/>
        </w:rPr>
        <w:t xml:space="preserve"> </w:t>
      </w:r>
    </w:p>
    <w:p w14:paraId="2D20BF95" w14:textId="2193962E" w:rsidR="00880FA8" w:rsidRPr="004F5513" w:rsidRDefault="00880FA8" w:rsidP="00205BE9">
      <w:pPr>
        <w:numPr>
          <w:ilvl w:val="1"/>
          <w:numId w:val="32"/>
        </w:numPr>
        <w:spacing w:afterLines="80" w:after="192"/>
        <w:rPr>
          <w:sz w:val="24"/>
          <w:szCs w:val="24"/>
        </w:rPr>
      </w:pPr>
      <w:bookmarkStart w:id="40" w:name="_Ref264560361"/>
      <w:bookmarkStart w:id="41" w:name="_Ref507069533"/>
      <w:bookmarkStart w:id="42" w:name="_Hlk64546946"/>
      <w:r w:rsidRPr="004F5513">
        <w:rPr>
          <w:i/>
          <w:sz w:val="24"/>
          <w:szCs w:val="24"/>
        </w:rPr>
        <w:t xml:space="preserve">Pagamento </w:t>
      </w:r>
      <w:r w:rsidR="00D375BF" w:rsidRPr="004F5513">
        <w:rPr>
          <w:i/>
          <w:sz w:val="24"/>
          <w:szCs w:val="24"/>
        </w:rPr>
        <w:t xml:space="preserve">do Saldo </w:t>
      </w:r>
      <w:r w:rsidRPr="004F5513">
        <w:rPr>
          <w:i/>
          <w:sz w:val="24"/>
          <w:szCs w:val="24"/>
        </w:rPr>
        <w:t xml:space="preserve">do </w:t>
      </w:r>
      <w:r w:rsidR="00133F26" w:rsidRPr="004F5513">
        <w:rPr>
          <w:i/>
          <w:sz w:val="24"/>
          <w:szCs w:val="24"/>
        </w:rPr>
        <w:t>Valor Nominal Unitário</w:t>
      </w:r>
      <w:r w:rsidRPr="004F5513">
        <w:rPr>
          <w:sz w:val="24"/>
          <w:szCs w:val="24"/>
        </w:rPr>
        <w:t>.</w:t>
      </w:r>
      <w:r w:rsidR="008771F4" w:rsidRPr="004F5513">
        <w:rPr>
          <w:sz w:val="24"/>
          <w:szCs w:val="24"/>
        </w:rPr>
        <w:t xml:space="preserve"> </w:t>
      </w:r>
      <w:r w:rsidR="00625C5B" w:rsidRPr="004F5513">
        <w:rPr>
          <w:sz w:val="24"/>
          <w:szCs w:val="24"/>
        </w:rPr>
        <w:t xml:space="preserve">Sem prejuízo dos pagamentos em decorrência </w:t>
      </w:r>
      <w:r w:rsidR="006B008B" w:rsidRPr="004F5513">
        <w:rPr>
          <w:sz w:val="24"/>
          <w:szCs w:val="24"/>
        </w:rPr>
        <w:t>de resgate antecipado</w:t>
      </w:r>
      <w:r w:rsidR="00ED261D" w:rsidRPr="004F5513">
        <w:rPr>
          <w:sz w:val="24"/>
          <w:szCs w:val="24"/>
        </w:rPr>
        <w:t>,</w:t>
      </w:r>
      <w:r w:rsidR="006B008B" w:rsidRPr="004F5513">
        <w:rPr>
          <w:sz w:val="24"/>
          <w:szCs w:val="24"/>
        </w:rPr>
        <w:t xml:space="preserve"> </w:t>
      </w:r>
      <w:r w:rsidR="00ED261D" w:rsidRPr="004F5513">
        <w:rPr>
          <w:sz w:val="24"/>
          <w:szCs w:val="24"/>
        </w:rPr>
        <w:t xml:space="preserve">de amortização extraordinária </w:t>
      </w:r>
      <w:r w:rsidR="006B008B" w:rsidRPr="004F5513">
        <w:rPr>
          <w:sz w:val="24"/>
          <w:szCs w:val="24"/>
        </w:rPr>
        <w:t>das Debêntures ou de vencimento antecipado das obrigações decorrentes das Debêntures</w:t>
      </w:r>
      <w:r w:rsidR="00625C5B" w:rsidRPr="004F5513">
        <w:rPr>
          <w:sz w:val="24"/>
          <w:szCs w:val="24"/>
        </w:rPr>
        <w:t xml:space="preserve">, nos termos previstos nesta Escritura de Emissão, o </w:t>
      </w:r>
      <w:r w:rsidR="00133F26" w:rsidRPr="004F5513">
        <w:rPr>
          <w:sz w:val="24"/>
          <w:szCs w:val="24"/>
        </w:rPr>
        <w:t>Valor Nominal Unitário</w:t>
      </w:r>
      <w:r w:rsidR="00C92AFF" w:rsidRPr="004F5513">
        <w:rPr>
          <w:sz w:val="24"/>
          <w:szCs w:val="24"/>
        </w:rPr>
        <w:t xml:space="preserve"> das Debêntures será </w:t>
      </w:r>
      <w:r w:rsidR="00F62CA3" w:rsidRPr="004F5513">
        <w:rPr>
          <w:sz w:val="24"/>
          <w:szCs w:val="24"/>
        </w:rPr>
        <w:t xml:space="preserve">amortizado </w:t>
      </w:r>
      <w:r w:rsidR="00C92AFF" w:rsidRPr="004F5513">
        <w:rPr>
          <w:sz w:val="24"/>
          <w:szCs w:val="24"/>
        </w:rPr>
        <w:t xml:space="preserve">em </w:t>
      </w:r>
      <w:r w:rsidR="008C005A" w:rsidRPr="004F5513">
        <w:rPr>
          <w:sz w:val="24"/>
          <w:szCs w:val="24"/>
        </w:rPr>
        <w:t>2</w:t>
      </w:r>
      <w:r w:rsidR="00C92AFF" w:rsidRPr="004F5513">
        <w:rPr>
          <w:sz w:val="24"/>
          <w:szCs w:val="24"/>
        </w:rPr>
        <w:t> (</w:t>
      </w:r>
      <w:r w:rsidR="008C005A" w:rsidRPr="004F5513">
        <w:rPr>
          <w:sz w:val="24"/>
          <w:szCs w:val="24"/>
        </w:rPr>
        <w:t>duas</w:t>
      </w:r>
      <w:r w:rsidR="00C92AFF" w:rsidRPr="004F5513">
        <w:rPr>
          <w:sz w:val="24"/>
          <w:szCs w:val="24"/>
        </w:rPr>
        <w:t>) parcelas,</w:t>
      </w:r>
      <w:bookmarkEnd w:id="40"/>
      <w:r w:rsidR="00E26078" w:rsidRPr="004F5513">
        <w:rPr>
          <w:sz w:val="24"/>
          <w:szCs w:val="24"/>
        </w:rPr>
        <w:t xml:space="preserve"> sendo</w:t>
      </w:r>
      <w:r w:rsidR="00E47612" w:rsidRPr="004F5513">
        <w:rPr>
          <w:sz w:val="24"/>
          <w:szCs w:val="24"/>
        </w:rPr>
        <w:t>:</w:t>
      </w:r>
      <w:bookmarkEnd w:id="41"/>
    </w:p>
    <w:p w14:paraId="7CFB03DC" w14:textId="347D7D97" w:rsidR="00915E74" w:rsidRPr="004F5513" w:rsidRDefault="00E26078" w:rsidP="00205BE9">
      <w:pPr>
        <w:numPr>
          <w:ilvl w:val="2"/>
          <w:numId w:val="32"/>
        </w:numPr>
        <w:spacing w:afterLines="80" w:after="192"/>
        <w:rPr>
          <w:sz w:val="24"/>
          <w:szCs w:val="24"/>
        </w:rPr>
      </w:pPr>
      <w:r w:rsidRPr="004F5513">
        <w:rPr>
          <w:sz w:val="24"/>
          <w:szCs w:val="24"/>
        </w:rPr>
        <w:t xml:space="preserve">a </w:t>
      </w:r>
      <w:r w:rsidR="008C005A" w:rsidRPr="004F5513">
        <w:rPr>
          <w:sz w:val="24"/>
          <w:szCs w:val="24"/>
        </w:rPr>
        <w:t>primeira</w:t>
      </w:r>
      <w:r w:rsidRPr="004F5513">
        <w:rPr>
          <w:sz w:val="24"/>
          <w:szCs w:val="24"/>
        </w:rPr>
        <w:t xml:space="preserve"> parcela, no valor correspondente a </w:t>
      </w:r>
      <w:r w:rsidR="00D375BF" w:rsidRPr="004F5513">
        <w:rPr>
          <w:sz w:val="24"/>
          <w:szCs w:val="24"/>
        </w:rPr>
        <w:t>50,00</w:t>
      </w:r>
      <w:r w:rsidRPr="004F5513">
        <w:rPr>
          <w:sz w:val="24"/>
          <w:szCs w:val="24"/>
        </w:rPr>
        <w:t>% (</w:t>
      </w:r>
      <w:r w:rsidR="00D375BF" w:rsidRPr="004F5513">
        <w:rPr>
          <w:sz w:val="24"/>
          <w:szCs w:val="24"/>
        </w:rPr>
        <w:t>cinquenta</w:t>
      </w:r>
      <w:r w:rsidRPr="004F5513">
        <w:rPr>
          <w:sz w:val="24"/>
          <w:szCs w:val="24"/>
        </w:rPr>
        <w:t xml:space="preserve"> por cento) do </w:t>
      </w:r>
      <w:r w:rsidR="00D375BF" w:rsidRPr="004F5513">
        <w:rPr>
          <w:sz w:val="24"/>
          <w:szCs w:val="24"/>
        </w:rPr>
        <w:t xml:space="preserve">saldo do </w:t>
      </w:r>
      <w:r w:rsidRPr="004F5513">
        <w:rPr>
          <w:sz w:val="24"/>
          <w:szCs w:val="24"/>
        </w:rPr>
        <w:t xml:space="preserve">Valor Nominal Unitário das Debêntures, devida </w:t>
      </w:r>
      <w:r w:rsidR="00915E74" w:rsidRPr="004F5513">
        <w:rPr>
          <w:sz w:val="24"/>
          <w:szCs w:val="24"/>
        </w:rPr>
        <w:t xml:space="preserve">em </w:t>
      </w:r>
      <w:r w:rsidR="00FB7BB0" w:rsidRPr="004F5513">
        <w:rPr>
          <w:sz w:val="24"/>
          <w:szCs w:val="24"/>
        </w:rPr>
        <w:t xml:space="preserve">15 </w:t>
      </w:r>
      <w:r w:rsidR="00152168" w:rsidRPr="004F5513">
        <w:rPr>
          <w:sz w:val="24"/>
          <w:szCs w:val="24"/>
        </w:rPr>
        <w:t xml:space="preserve">de </w:t>
      </w:r>
      <w:r w:rsidR="00FB7BB0" w:rsidRPr="004F5513">
        <w:rPr>
          <w:sz w:val="24"/>
          <w:szCs w:val="24"/>
        </w:rPr>
        <w:t xml:space="preserve">setembro </w:t>
      </w:r>
      <w:r w:rsidR="00915E74" w:rsidRPr="004F5513">
        <w:rPr>
          <w:sz w:val="24"/>
          <w:szCs w:val="24"/>
        </w:rPr>
        <w:t>de 202</w:t>
      </w:r>
      <w:r w:rsidR="004E3964" w:rsidRPr="004F5513">
        <w:rPr>
          <w:sz w:val="24"/>
          <w:szCs w:val="24"/>
        </w:rPr>
        <w:t>5</w:t>
      </w:r>
      <w:r w:rsidR="00915E74" w:rsidRPr="004F5513">
        <w:rPr>
          <w:sz w:val="24"/>
          <w:szCs w:val="24"/>
        </w:rPr>
        <w:t>;</w:t>
      </w:r>
      <w:r w:rsidR="008C005A" w:rsidRPr="004F5513">
        <w:rPr>
          <w:sz w:val="24"/>
          <w:szCs w:val="24"/>
        </w:rPr>
        <w:t xml:space="preserve"> e</w:t>
      </w:r>
    </w:p>
    <w:p w14:paraId="4C912991" w14:textId="3241EFAE" w:rsidR="00E26078" w:rsidRPr="004F5513" w:rsidRDefault="00915E74" w:rsidP="00205BE9">
      <w:pPr>
        <w:numPr>
          <w:ilvl w:val="2"/>
          <w:numId w:val="32"/>
        </w:numPr>
        <w:spacing w:afterLines="80" w:after="192"/>
        <w:rPr>
          <w:sz w:val="24"/>
          <w:szCs w:val="24"/>
        </w:rPr>
      </w:pPr>
      <w:r w:rsidRPr="004F5513">
        <w:rPr>
          <w:sz w:val="24"/>
          <w:szCs w:val="24"/>
        </w:rPr>
        <w:lastRenderedPageBreak/>
        <w:t xml:space="preserve">a </w:t>
      </w:r>
      <w:r w:rsidR="008C005A" w:rsidRPr="004F5513">
        <w:rPr>
          <w:sz w:val="24"/>
          <w:szCs w:val="24"/>
        </w:rPr>
        <w:t>segunda</w:t>
      </w:r>
      <w:r w:rsidRPr="004F5513">
        <w:rPr>
          <w:sz w:val="24"/>
          <w:szCs w:val="24"/>
        </w:rPr>
        <w:t xml:space="preserve"> parcela, no valor correspondente a </w:t>
      </w:r>
      <w:r w:rsidR="00D375BF" w:rsidRPr="004F5513">
        <w:rPr>
          <w:sz w:val="24"/>
          <w:szCs w:val="24"/>
        </w:rPr>
        <w:t>100,00</w:t>
      </w:r>
      <w:r w:rsidRPr="004F5513">
        <w:rPr>
          <w:sz w:val="24"/>
          <w:szCs w:val="24"/>
        </w:rPr>
        <w:t>% (</w:t>
      </w:r>
      <w:r w:rsidR="00D375BF" w:rsidRPr="004F5513">
        <w:rPr>
          <w:sz w:val="24"/>
          <w:szCs w:val="24"/>
        </w:rPr>
        <w:t>cem</w:t>
      </w:r>
      <w:r w:rsidRPr="004F5513">
        <w:rPr>
          <w:sz w:val="24"/>
          <w:szCs w:val="24"/>
        </w:rPr>
        <w:t xml:space="preserve"> por cento) do </w:t>
      </w:r>
      <w:r w:rsidR="00D375BF" w:rsidRPr="004F5513">
        <w:rPr>
          <w:sz w:val="24"/>
          <w:szCs w:val="24"/>
        </w:rPr>
        <w:t xml:space="preserve">saldo do </w:t>
      </w:r>
      <w:r w:rsidRPr="004F5513">
        <w:rPr>
          <w:sz w:val="24"/>
          <w:szCs w:val="24"/>
        </w:rPr>
        <w:t>Valor Nominal Unitário das Debêntures, devida na Data de Vencimento</w:t>
      </w:r>
      <w:r w:rsidR="0095670E" w:rsidRPr="004F5513">
        <w:rPr>
          <w:sz w:val="24"/>
          <w:szCs w:val="24"/>
        </w:rPr>
        <w:t>.</w:t>
      </w:r>
    </w:p>
    <w:p w14:paraId="77F47FBB" w14:textId="616DF0F3" w:rsidR="00B84E23" w:rsidRPr="004F5513" w:rsidRDefault="00880FA8" w:rsidP="00205BE9">
      <w:pPr>
        <w:numPr>
          <w:ilvl w:val="1"/>
          <w:numId w:val="32"/>
        </w:numPr>
        <w:spacing w:afterLines="80" w:after="192"/>
        <w:rPr>
          <w:sz w:val="24"/>
          <w:szCs w:val="24"/>
        </w:rPr>
      </w:pPr>
      <w:bookmarkStart w:id="43" w:name="_Ref137107211"/>
      <w:bookmarkStart w:id="44" w:name="_Ref264551489"/>
      <w:bookmarkStart w:id="45" w:name="_Ref279826774"/>
      <w:bookmarkEnd w:id="42"/>
      <w:r w:rsidRPr="004F5513">
        <w:rPr>
          <w:i/>
          <w:sz w:val="24"/>
          <w:szCs w:val="24"/>
        </w:rPr>
        <w:t>Remuneração</w:t>
      </w:r>
      <w:r w:rsidRPr="004F5513">
        <w:rPr>
          <w:sz w:val="24"/>
          <w:szCs w:val="24"/>
        </w:rPr>
        <w:t>.</w:t>
      </w:r>
      <w:bookmarkEnd w:id="43"/>
      <w:bookmarkEnd w:id="44"/>
      <w:r w:rsidR="008771F4" w:rsidRPr="004F5513">
        <w:rPr>
          <w:sz w:val="24"/>
          <w:szCs w:val="24"/>
        </w:rPr>
        <w:t xml:space="preserve"> </w:t>
      </w:r>
      <w:bookmarkStart w:id="46" w:name="_Ref260242522"/>
      <w:bookmarkStart w:id="47" w:name="_Ref130286776"/>
      <w:bookmarkStart w:id="48" w:name="_Ref130611431"/>
      <w:bookmarkStart w:id="49" w:name="_Ref168843122"/>
      <w:bookmarkStart w:id="50" w:name="_Ref130282854"/>
      <w:r w:rsidR="00B84E23" w:rsidRPr="004F5513">
        <w:rPr>
          <w:sz w:val="24"/>
          <w:szCs w:val="24"/>
        </w:rPr>
        <w:t>A remuneração das Debêntures será a seguinte:</w:t>
      </w:r>
      <w:bookmarkEnd w:id="45"/>
      <w:bookmarkEnd w:id="46"/>
    </w:p>
    <w:p w14:paraId="79D523E3" w14:textId="77777777" w:rsidR="00C92AFF" w:rsidRPr="004F5513" w:rsidRDefault="00B84E23" w:rsidP="00205BE9">
      <w:pPr>
        <w:numPr>
          <w:ilvl w:val="2"/>
          <w:numId w:val="32"/>
        </w:numPr>
        <w:spacing w:afterLines="80" w:after="192"/>
        <w:rPr>
          <w:sz w:val="24"/>
          <w:szCs w:val="24"/>
        </w:rPr>
      </w:pPr>
      <w:r w:rsidRPr="004F5513">
        <w:rPr>
          <w:i/>
          <w:sz w:val="24"/>
          <w:szCs w:val="24"/>
        </w:rPr>
        <w:t>atualização monetária</w:t>
      </w:r>
      <w:r w:rsidRPr="004F5513">
        <w:rPr>
          <w:sz w:val="24"/>
          <w:szCs w:val="24"/>
        </w:rPr>
        <w:t>:</w:t>
      </w:r>
      <w:r w:rsidR="008771F4" w:rsidRPr="004F5513">
        <w:rPr>
          <w:sz w:val="24"/>
          <w:szCs w:val="24"/>
        </w:rPr>
        <w:t xml:space="preserve"> </w:t>
      </w:r>
      <w:bookmarkStart w:id="51" w:name="_Ref164156803"/>
      <w:r w:rsidR="00E730C2" w:rsidRPr="004F5513">
        <w:rPr>
          <w:sz w:val="24"/>
          <w:szCs w:val="24"/>
        </w:rPr>
        <w:t xml:space="preserve">o </w:t>
      </w:r>
      <w:r w:rsidR="00133F26" w:rsidRPr="004F5513">
        <w:rPr>
          <w:sz w:val="24"/>
          <w:szCs w:val="24"/>
        </w:rPr>
        <w:t>Valor Nominal Unitário</w:t>
      </w:r>
      <w:r w:rsidR="00E730C2" w:rsidRPr="004F5513">
        <w:rPr>
          <w:sz w:val="24"/>
          <w:szCs w:val="24"/>
        </w:rPr>
        <w:t xml:space="preserve"> das Debêntures não será atualizado monetariamente; e</w:t>
      </w:r>
    </w:p>
    <w:p w14:paraId="00CEBE85" w14:textId="4AE6BF0C" w:rsidR="008954B1" w:rsidRPr="004F5513" w:rsidRDefault="00C92AFF" w:rsidP="008C24E5">
      <w:pPr>
        <w:numPr>
          <w:ilvl w:val="2"/>
          <w:numId w:val="32"/>
        </w:numPr>
        <w:rPr>
          <w:sz w:val="24"/>
          <w:szCs w:val="24"/>
        </w:rPr>
      </w:pPr>
      <w:bookmarkStart w:id="52" w:name="_Ref328665579"/>
      <w:bookmarkStart w:id="53" w:name="_Ref488948415"/>
      <w:bookmarkStart w:id="54" w:name="_Ref2099460"/>
      <w:bookmarkStart w:id="55" w:name="_Ref279828381"/>
      <w:bookmarkStart w:id="56" w:name="_Ref289698191"/>
      <w:r w:rsidRPr="004F5513">
        <w:rPr>
          <w:i/>
          <w:sz w:val="24"/>
          <w:szCs w:val="24"/>
        </w:rPr>
        <w:t>juros</w:t>
      </w:r>
      <w:r w:rsidR="005403E3" w:rsidRPr="004F5513">
        <w:rPr>
          <w:i/>
          <w:sz w:val="24"/>
          <w:szCs w:val="24"/>
        </w:rPr>
        <w:t xml:space="preserve"> remuneratórios</w:t>
      </w:r>
      <w:r w:rsidR="009402C9" w:rsidRPr="004F5513">
        <w:rPr>
          <w:sz w:val="24"/>
          <w:szCs w:val="24"/>
        </w:rPr>
        <w:t>:</w:t>
      </w:r>
      <w:r w:rsidR="008771F4" w:rsidRPr="004F5513">
        <w:rPr>
          <w:sz w:val="24"/>
          <w:szCs w:val="24"/>
        </w:rPr>
        <w:t xml:space="preserve"> </w:t>
      </w:r>
      <w:r w:rsidR="00BD1AA0" w:rsidRPr="004F5513">
        <w:rPr>
          <w:sz w:val="24"/>
          <w:szCs w:val="24"/>
        </w:rPr>
        <w:t>sobre o</w:t>
      </w:r>
      <w:r w:rsidR="00A966F2" w:rsidRPr="004F5513">
        <w:rPr>
          <w:sz w:val="24"/>
          <w:szCs w:val="24"/>
        </w:rPr>
        <w:t xml:space="preserve"> Valor Nominal Unitário ou o</w:t>
      </w:r>
      <w:r w:rsidR="00BD1AA0" w:rsidRPr="004F5513">
        <w:rPr>
          <w:sz w:val="24"/>
          <w:szCs w:val="24"/>
        </w:rPr>
        <w:t xml:space="preserve"> </w:t>
      </w:r>
      <w:r w:rsidR="002874E4" w:rsidRPr="004F5513">
        <w:rPr>
          <w:sz w:val="24"/>
          <w:szCs w:val="24"/>
        </w:rPr>
        <w:t>saldo</w:t>
      </w:r>
      <w:r w:rsidR="00BD1AA0" w:rsidRPr="004F5513">
        <w:rPr>
          <w:sz w:val="24"/>
          <w:szCs w:val="24"/>
        </w:rPr>
        <w:t xml:space="preserve"> do </w:t>
      </w:r>
      <w:r w:rsidR="00133F26" w:rsidRPr="004F5513">
        <w:rPr>
          <w:sz w:val="24"/>
          <w:szCs w:val="24"/>
        </w:rPr>
        <w:t>Valor Nominal Unitário</w:t>
      </w:r>
      <w:r w:rsidR="00BD1AA0" w:rsidRPr="004F5513">
        <w:rPr>
          <w:sz w:val="24"/>
          <w:szCs w:val="24"/>
        </w:rPr>
        <w:t xml:space="preserve"> </w:t>
      </w:r>
      <w:bookmarkStart w:id="57" w:name="_Ref137107209"/>
      <w:r w:rsidR="00BD1AA0" w:rsidRPr="004F5513">
        <w:rPr>
          <w:sz w:val="24"/>
          <w:szCs w:val="24"/>
        </w:rPr>
        <w:t>das Debêntures</w:t>
      </w:r>
      <w:r w:rsidR="00D323C3" w:rsidRPr="004F5513">
        <w:rPr>
          <w:sz w:val="24"/>
          <w:szCs w:val="24"/>
        </w:rPr>
        <w:t>, conforme o caso,</w:t>
      </w:r>
      <w:r w:rsidR="0046466A" w:rsidRPr="004F5513">
        <w:rPr>
          <w:sz w:val="24"/>
          <w:szCs w:val="24"/>
        </w:rPr>
        <w:t xml:space="preserve"> </w:t>
      </w:r>
      <w:r w:rsidR="00BD1AA0" w:rsidRPr="004F5513">
        <w:rPr>
          <w:sz w:val="24"/>
          <w:szCs w:val="24"/>
        </w:rPr>
        <w:t xml:space="preserve">incidirão juros remuneratórios correspondentes </w:t>
      </w:r>
      <w:r w:rsidR="0033047F" w:rsidRPr="004F5513">
        <w:rPr>
          <w:sz w:val="24"/>
          <w:szCs w:val="24"/>
        </w:rPr>
        <w:t xml:space="preserve">a </w:t>
      </w:r>
      <w:r w:rsidR="00974DE4" w:rsidRPr="004F5513">
        <w:rPr>
          <w:sz w:val="24"/>
          <w:szCs w:val="24"/>
        </w:rPr>
        <w:t>100</w:t>
      </w:r>
      <w:r w:rsidR="004733DE" w:rsidRPr="004F5513">
        <w:rPr>
          <w:sz w:val="24"/>
          <w:szCs w:val="24"/>
        </w:rPr>
        <w:t>,00</w:t>
      </w:r>
      <w:r w:rsidR="00974DE4" w:rsidRPr="004F5513">
        <w:rPr>
          <w:sz w:val="24"/>
          <w:szCs w:val="24"/>
        </w:rPr>
        <w:t xml:space="preserve">% (cem por cento) da variação acumulada da Taxa DI, acrescida de sobretaxa de </w:t>
      </w:r>
      <w:r w:rsidR="008C005A" w:rsidRPr="004F5513">
        <w:rPr>
          <w:sz w:val="24"/>
          <w:szCs w:val="24"/>
        </w:rPr>
        <w:t>1,85</w:t>
      </w:r>
      <w:r w:rsidR="00974DE4" w:rsidRPr="004F5513">
        <w:rPr>
          <w:sz w:val="24"/>
          <w:szCs w:val="24"/>
        </w:rPr>
        <w:t>% (</w:t>
      </w:r>
      <w:r w:rsidR="008C005A" w:rsidRPr="004F5513">
        <w:rPr>
          <w:sz w:val="24"/>
          <w:szCs w:val="24"/>
        </w:rPr>
        <w:t>um</w:t>
      </w:r>
      <w:r w:rsidR="00974DE4" w:rsidRPr="004F5513">
        <w:rPr>
          <w:sz w:val="24"/>
          <w:szCs w:val="24"/>
        </w:rPr>
        <w:t xml:space="preserve"> inteiro e </w:t>
      </w:r>
      <w:r w:rsidR="008C005A" w:rsidRPr="004F5513">
        <w:rPr>
          <w:sz w:val="24"/>
          <w:szCs w:val="24"/>
        </w:rPr>
        <w:t xml:space="preserve">oitenta e cinco </w:t>
      </w:r>
      <w:r w:rsidR="00974DE4" w:rsidRPr="004F5513">
        <w:rPr>
          <w:sz w:val="24"/>
          <w:szCs w:val="24"/>
        </w:rPr>
        <w:t>centésimos por cento) ao ano, base 252 (duzentos e cinquenta e dois) dias úteis</w:t>
      </w:r>
      <w:r w:rsidR="004A284B" w:rsidRPr="004F5513">
        <w:rPr>
          <w:sz w:val="24"/>
          <w:szCs w:val="24"/>
        </w:rPr>
        <w:t xml:space="preserve"> </w:t>
      </w:r>
      <w:r w:rsidR="00974DE4" w:rsidRPr="004F5513">
        <w:rPr>
          <w:sz w:val="24"/>
          <w:szCs w:val="24"/>
        </w:rPr>
        <w:t>("</w:t>
      </w:r>
      <w:r w:rsidR="00974DE4" w:rsidRPr="004F5513">
        <w:rPr>
          <w:sz w:val="24"/>
          <w:szCs w:val="24"/>
          <w:u w:val="single"/>
        </w:rPr>
        <w:t>Sobretaxa</w:t>
      </w:r>
      <w:r w:rsidR="00974DE4" w:rsidRPr="004F5513">
        <w:rPr>
          <w:sz w:val="24"/>
          <w:szCs w:val="24"/>
        </w:rPr>
        <w:t>", e, em conjunto com a Taxa DI, "</w:t>
      </w:r>
      <w:r w:rsidR="00974DE4" w:rsidRPr="004F5513">
        <w:rPr>
          <w:sz w:val="24"/>
          <w:szCs w:val="24"/>
          <w:u w:val="single"/>
        </w:rPr>
        <w:t>Remuneração</w:t>
      </w:r>
      <w:r w:rsidR="00974DE4" w:rsidRPr="004F5513">
        <w:rPr>
          <w:sz w:val="24"/>
          <w:szCs w:val="24"/>
        </w:rPr>
        <w:t>")</w:t>
      </w:r>
      <w:r w:rsidR="00005B2C" w:rsidRPr="004F5513">
        <w:rPr>
          <w:sz w:val="24"/>
          <w:szCs w:val="24"/>
        </w:rPr>
        <w:t xml:space="preserve">, </w:t>
      </w:r>
      <w:r w:rsidR="00BD1AA0" w:rsidRPr="004F5513">
        <w:rPr>
          <w:sz w:val="24"/>
          <w:szCs w:val="24"/>
        </w:rPr>
        <w:t xml:space="preserve">calculados de forma exponencial e cumulativa </w:t>
      </w:r>
      <w:r w:rsidR="00BD1AA0" w:rsidRPr="004F5513">
        <w:rPr>
          <w:i/>
          <w:sz w:val="24"/>
          <w:szCs w:val="24"/>
        </w:rPr>
        <w:t xml:space="preserve">pro rata </w:t>
      </w:r>
      <w:proofErr w:type="spellStart"/>
      <w:r w:rsidR="005A1A29" w:rsidRPr="004F5513">
        <w:rPr>
          <w:i/>
          <w:sz w:val="24"/>
          <w:szCs w:val="24"/>
        </w:rPr>
        <w:t>temporis</w:t>
      </w:r>
      <w:proofErr w:type="spellEnd"/>
      <w:r w:rsidR="005A1A29" w:rsidRPr="004F5513">
        <w:rPr>
          <w:sz w:val="24"/>
          <w:szCs w:val="24"/>
        </w:rPr>
        <w:t>,</w:t>
      </w:r>
      <w:r w:rsidR="00BD1AA0" w:rsidRPr="004F5513">
        <w:rPr>
          <w:sz w:val="24"/>
          <w:szCs w:val="24"/>
        </w:rPr>
        <w:t xml:space="preserve"> por dias úteis decorridos, desde </w:t>
      </w:r>
      <w:r w:rsidR="00960E34" w:rsidRPr="004F5513">
        <w:rPr>
          <w:sz w:val="24"/>
          <w:szCs w:val="24"/>
        </w:rPr>
        <w:t xml:space="preserve">a </w:t>
      </w:r>
      <w:r w:rsidR="009369F0" w:rsidRPr="004F5513">
        <w:rPr>
          <w:sz w:val="24"/>
          <w:szCs w:val="24"/>
        </w:rPr>
        <w:t>P</w:t>
      </w:r>
      <w:r w:rsidR="00427231" w:rsidRPr="004F5513">
        <w:rPr>
          <w:sz w:val="24"/>
          <w:szCs w:val="24"/>
        </w:rPr>
        <w:t xml:space="preserve">rimeira Data de Integralização </w:t>
      </w:r>
      <w:r w:rsidR="00BD1AA0" w:rsidRPr="004F5513">
        <w:rPr>
          <w:sz w:val="24"/>
          <w:szCs w:val="24"/>
        </w:rPr>
        <w:t>ou a data de pagamento d</w:t>
      </w:r>
      <w:r w:rsidR="0015541A" w:rsidRPr="004F5513">
        <w:rPr>
          <w:sz w:val="24"/>
          <w:szCs w:val="24"/>
        </w:rPr>
        <w:t>a</w:t>
      </w:r>
      <w:r w:rsidR="00BD1AA0" w:rsidRPr="004F5513">
        <w:rPr>
          <w:sz w:val="24"/>
          <w:szCs w:val="24"/>
        </w:rPr>
        <w:t xml:space="preserve"> Remuneração</w:t>
      </w:r>
      <w:r w:rsidR="00C509CF" w:rsidRPr="004F5513">
        <w:rPr>
          <w:sz w:val="24"/>
          <w:szCs w:val="24"/>
        </w:rPr>
        <w:t xml:space="preserve"> </w:t>
      </w:r>
      <w:r w:rsidR="00BD1AA0" w:rsidRPr="004F5513">
        <w:rPr>
          <w:sz w:val="24"/>
          <w:szCs w:val="24"/>
        </w:rPr>
        <w:t>imediatamente anterior, conforme o caso, até a data do efetivo pagamento</w:t>
      </w:r>
      <w:bookmarkEnd w:id="57"/>
      <w:r w:rsidR="00BD1AA0" w:rsidRPr="004F5513">
        <w:rPr>
          <w:sz w:val="24"/>
          <w:szCs w:val="24"/>
        </w:rPr>
        <w:t>.</w:t>
      </w:r>
      <w:r w:rsidR="008771F4" w:rsidRPr="004F5513">
        <w:rPr>
          <w:sz w:val="24"/>
          <w:szCs w:val="24"/>
        </w:rPr>
        <w:t xml:space="preserve"> </w:t>
      </w:r>
      <w:r w:rsidR="00A650BA" w:rsidRPr="004F5513">
        <w:rPr>
          <w:sz w:val="24"/>
          <w:szCs w:val="24"/>
        </w:rPr>
        <w:t>Sem prejuízo dos pagamentos em decorrência de resgate antecipado</w:t>
      </w:r>
      <w:r w:rsidR="00ED261D" w:rsidRPr="004F5513">
        <w:rPr>
          <w:sz w:val="24"/>
          <w:szCs w:val="24"/>
        </w:rPr>
        <w:t xml:space="preserve"> ou amortização extraordinária</w:t>
      </w:r>
      <w:r w:rsidR="00A650BA" w:rsidRPr="004F5513">
        <w:rPr>
          <w:sz w:val="24"/>
          <w:szCs w:val="24"/>
        </w:rPr>
        <w:t xml:space="preserve"> das Debêntures ou de vencimento antecipado das obrigações decorrentes das Debêntures, nos termos previstos nesta Escritura de Emissão, a</w:t>
      </w:r>
      <w:r w:rsidR="00BD1AA0" w:rsidRPr="004F5513">
        <w:rPr>
          <w:sz w:val="24"/>
          <w:szCs w:val="24"/>
        </w:rPr>
        <w:t xml:space="preserve"> Remuneração será paga </w:t>
      </w:r>
      <w:bookmarkStart w:id="58" w:name="_Hlk533614477"/>
      <w:r w:rsidR="002978D1" w:rsidRPr="004F5513">
        <w:rPr>
          <w:sz w:val="24"/>
          <w:szCs w:val="24"/>
        </w:rPr>
        <w:t xml:space="preserve">no dia </w:t>
      </w:r>
      <w:r w:rsidR="00FB7BB0" w:rsidRPr="004F5513">
        <w:rPr>
          <w:sz w:val="24"/>
          <w:szCs w:val="24"/>
        </w:rPr>
        <w:t xml:space="preserve">15 </w:t>
      </w:r>
      <w:r w:rsidR="00CC154D" w:rsidRPr="004F5513">
        <w:rPr>
          <w:sz w:val="24"/>
          <w:szCs w:val="24"/>
        </w:rPr>
        <w:t xml:space="preserve">dos meses de </w:t>
      </w:r>
      <w:r w:rsidR="00FB7BB0" w:rsidRPr="004F5513">
        <w:rPr>
          <w:sz w:val="24"/>
          <w:szCs w:val="24"/>
        </w:rPr>
        <w:t xml:space="preserve">setembro </w:t>
      </w:r>
      <w:r w:rsidR="00374563" w:rsidRPr="004F5513">
        <w:rPr>
          <w:sz w:val="24"/>
          <w:szCs w:val="24"/>
        </w:rPr>
        <w:t xml:space="preserve">e </w:t>
      </w:r>
      <w:r w:rsidR="00FB7BB0" w:rsidRPr="004F5513">
        <w:rPr>
          <w:sz w:val="24"/>
          <w:szCs w:val="24"/>
        </w:rPr>
        <w:t xml:space="preserve">março </w:t>
      </w:r>
      <w:r w:rsidR="00CC154D" w:rsidRPr="004F5513">
        <w:rPr>
          <w:sz w:val="24"/>
          <w:szCs w:val="24"/>
        </w:rPr>
        <w:t>de cada ano</w:t>
      </w:r>
      <w:r w:rsidR="00280FEE" w:rsidRPr="004F5513">
        <w:rPr>
          <w:sz w:val="24"/>
          <w:szCs w:val="24"/>
        </w:rPr>
        <w:t>, a partir da Data de Emissão</w:t>
      </w:r>
      <w:r w:rsidR="00CC154D" w:rsidRPr="004F5513">
        <w:rPr>
          <w:sz w:val="24"/>
          <w:szCs w:val="24"/>
        </w:rPr>
        <w:t>, ocorr</w:t>
      </w:r>
      <w:r w:rsidR="002978D1" w:rsidRPr="004F5513">
        <w:rPr>
          <w:sz w:val="24"/>
          <w:szCs w:val="24"/>
        </w:rPr>
        <w:t xml:space="preserve">endo o primeiro pagamento em </w:t>
      </w:r>
      <w:r w:rsidR="00FB7BB0" w:rsidRPr="004F5513">
        <w:rPr>
          <w:sz w:val="24"/>
          <w:szCs w:val="24"/>
        </w:rPr>
        <w:t xml:space="preserve">15 </w:t>
      </w:r>
      <w:r w:rsidR="00374563" w:rsidRPr="004F5513">
        <w:rPr>
          <w:sz w:val="24"/>
          <w:szCs w:val="24"/>
        </w:rPr>
        <w:t xml:space="preserve">de </w:t>
      </w:r>
      <w:r w:rsidR="00FB7BB0" w:rsidRPr="004F5513">
        <w:rPr>
          <w:sz w:val="24"/>
          <w:szCs w:val="24"/>
        </w:rPr>
        <w:t xml:space="preserve">março </w:t>
      </w:r>
      <w:r w:rsidR="00CC154D" w:rsidRPr="004F5513">
        <w:rPr>
          <w:sz w:val="24"/>
          <w:szCs w:val="24"/>
        </w:rPr>
        <w:t>de 20</w:t>
      </w:r>
      <w:r w:rsidR="00280FEE" w:rsidRPr="004F5513">
        <w:rPr>
          <w:sz w:val="24"/>
          <w:szCs w:val="24"/>
        </w:rPr>
        <w:t>2</w:t>
      </w:r>
      <w:r w:rsidR="008860AA" w:rsidRPr="004F5513">
        <w:rPr>
          <w:sz w:val="24"/>
          <w:szCs w:val="24"/>
        </w:rPr>
        <w:t>2</w:t>
      </w:r>
      <w:r w:rsidR="00CC154D" w:rsidRPr="004F5513">
        <w:rPr>
          <w:sz w:val="24"/>
          <w:szCs w:val="24"/>
        </w:rPr>
        <w:t xml:space="preserve"> </w:t>
      </w:r>
      <w:bookmarkEnd w:id="58"/>
      <w:r w:rsidR="00CC154D" w:rsidRPr="004F5513">
        <w:rPr>
          <w:sz w:val="24"/>
          <w:szCs w:val="24"/>
        </w:rPr>
        <w:t>e o último, na Data de Vencimento</w:t>
      </w:r>
      <w:r w:rsidR="00374563" w:rsidRPr="004F5513">
        <w:rPr>
          <w:sz w:val="24"/>
          <w:szCs w:val="24"/>
        </w:rPr>
        <w:t>, observado o disposto na Cláusula 7.2</w:t>
      </w:r>
      <w:r w:rsidR="003D489B" w:rsidRPr="004F5513">
        <w:rPr>
          <w:sz w:val="24"/>
          <w:szCs w:val="24"/>
        </w:rPr>
        <w:t>1</w:t>
      </w:r>
      <w:r w:rsidR="00374563" w:rsidRPr="004F5513">
        <w:rPr>
          <w:sz w:val="24"/>
          <w:szCs w:val="24"/>
        </w:rPr>
        <w:t xml:space="preserve"> abaixo</w:t>
      </w:r>
      <w:r w:rsidR="00245816" w:rsidRPr="004F5513">
        <w:rPr>
          <w:sz w:val="24"/>
          <w:szCs w:val="24"/>
        </w:rPr>
        <w:t xml:space="preserve">. </w:t>
      </w:r>
      <w:bookmarkEnd w:id="52"/>
      <w:bookmarkEnd w:id="53"/>
      <w:r w:rsidR="00132902" w:rsidRPr="004F5513">
        <w:rPr>
          <w:sz w:val="24"/>
          <w:szCs w:val="24"/>
        </w:rPr>
        <w:t>A Remuneração será calculada de acordo com a seguinte fórmula:</w:t>
      </w:r>
      <w:bookmarkEnd w:id="54"/>
      <w:r w:rsidR="008860AA" w:rsidRPr="004F5513">
        <w:rPr>
          <w:sz w:val="24"/>
          <w:szCs w:val="24"/>
        </w:rPr>
        <w:t xml:space="preserve"> </w:t>
      </w:r>
    </w:p>
    <w:p w14:paraId="166F9BF5" w14:textId="77777777" w:rsidR="007577DA" w:rsidRPr="004F5513" w:rsidRDefault="007577DA" w:rsidP="00205BE9">
      <w:pPr>
        <w:spacing w:afterLines="80" w:after="192"/>
        <w:ind w:left="1701"/>
        <w:jc w:val="center"/>
        <w:rPr>
          <w:sz w:val="24"/>
          <w:szCs w:val="24"/>
        </w:rPr>
      </w:pPr>
      <w:r w:rsidRPr="004F5513">
        <w:rPr>
          <w:sz w:val="24"/>
          <w:szCs w:val="24"/>
        </w:rPr>
        <w:t xml:space="preserve">J = </w:t>
      </w:r>
      <w:proofErr w:type="spellStart"/>
      <w:r w:rsidRPr="004F5513">
        <w:rPr>
          <w:i/>
          <w:sz w:val="24"/>
          <w:szCs w:val="24"/>
        </w:rPr>
        <w:t>VNe</w:t>
      </w:r>
      <w:proofErr w:type="spellEnd"/>
      <w:r w:rsidRPr="004F5513">
        <w:rPr>
          <w:sz w:val="24"/>
          <w:szCs w:val="24"/>
        </w:rPr>
        <w:t xml:space="preserve"> x (</w:t>
      </w:r>
      <w:proofErr w:type="spellStart"/>
      <w:r w:rsidRPr="004F5513">
        <w:rPr>
          <w:i/>
          <w:sz w:val="24"/>
          <w:szCs w:val="24"/>
        </w:rPr>
        <w:t>FatorJuros</w:t>
      </w:r>
      <w:proofErr w:type="spellEnd"/>
      <w:r w:rsidRPr="004F5513">
        <w:rPr>
          <w:sz w:val="24"/>
          <w:szCs w:val="24"/>
        </w:rPr>
        <w:t xml:space="preserve"> – 1)</w:t>
      </w:r>
    </w:p>
    <w:p w14:paraId="52BEBCDA" w14:textId="77777777" w:rsidR="007577DA" w:rsidRPr="004F5513" w:rsidRDefault="007577DA" w:rsidP="00205BE9">
      <w:pPr>
        <w:keepNext/>
        <w:spacing w:afterLines="80" w:after="192"/>
        <w:ind w:left="1701"/>
        <w:rPr>
          <w:sz w:val="24"/>
          <w:szCs w:val="24"/>
        </w:rPr>
      </w:pPr>
      <w:r w:rsidRPr="004F5513">
        <w:rPr>
          <w:sz w:val="24"/>
          <w:szCs w:val="24"/>
        </w:rPr>
        <w:t>Sendo que:</w:t>
      </w:r>
    </w:p>
    <w:p w14:paraId="7A5FDB09" w14:textId="7907BE88" w:rsidR="007577DA" w:rsidRPr="004F5513" w:rsidRDefault="007577DA" w:rsidP="00205BE9">
      <w:pPr>
        <w:spacing w:afterLines="80" w:after="192"/>
        <w:ind w:left="1701"/>
        <w:rPr>
          <w:sz w:val="24"/>
          <w:szCs w:val="24"/>
        </w:rPr>
      </w:pPr>
      <w:r w:rsidRPr="004F5513">
        <w:rPr>
          <w:sz w:val="24"/>
          <w:szCs w:val="24"/>
        </w:rPr>
        <w:t>J = valor unitário da Remuneração devida, calculado com 8 (oito) casas decimais, sem arredondamento;</w:t>
      </w:r>
    </w:p>
    <w:p w14:paraId="4A62D6B7" w14:textId="0CADC55F" w:rsidR="007577DA" w:rsidRPr="004F5513" w:rsidRDefault="007577DA" w:rsidP="00205BE9">
      <w:pPr>
        <w:spacing w:afterLines="80" w:after="192"/>
        <w:ind w:left="1701"/>
        <w:rPr>
          <w:sz w:val="24"/>
          <w:szCs w:val="24"/>
        </w:rPr>
      </w:pPr>
      <w:proofErr w:type="spellStart"/>
      <w:r w:rsidRPr="004F5513">
        <w:rPr>
          <w:sz w:val="24"/>
          <w:szCs w:val="24"/>
        </w:rPr>
        <w:t>VNe</w:t>
      </w:r>
      <w:proofErr w:type="spellEnd"/>
      <w:r w:rsidRPr="004F5513">
        <w:rPr>
          <w:sz w:val="24"/>
          <w:szCs w:val="24"/>
        </w:rPr>
        <w:t xml:space="preserve"> = </w:t>
      </w:r>
      <w:r w:rsidR="00D323C3" w:rsidRPr="004F5513">
        <w:rPr>
          <w:sz w:val="24"/>
          <w:szCs w:val="24"/>
        </w:rPr>
        <w:t xml:space="preserve">Valor Nominal Unitário ou </w:t>
      </w:r>
      <w:r w:rsidRPr="004F5513">
        <w:rPr>
          <w:sz w:val="24"/>
          <w:szCs w:val="24"/>
        </w:rPr>
        <w:t xml:space="preserve">saldo do Valor Nominal Unitário, </w:t>
      </w:r>
      <w:r w:rsidR="00D323C3" w:rsidRPr="004F5513">
        <w:rPr>
          <w:sz w:val="24"/>
          <w:szCs w:val="24"/>
        </w:rPr>
        <w:t xml:space="preserve">conforme o caso, </w:t>
      </w:r>
      <w:r w:rsidRPr="004F5513">
        <w:rPr>
          <w:sz w:val="24"/>
          <w:szCs w:val="24"/>
        </w:rPr>
        <w:t>informado/calculado com 8 (oito) casas decimais, sem arredondamento;</w:t>
      </w:r>
    </w:p>
    <w:p w14:paraId="4CD3FA6E" w14:textId="77777777" w:rsidR="007577DA" w:rsidRPr="004F5513" w:rsidRDefault="007577DA" w:rsidP="00205BE9">
      <w:pPr>
        <w:spacing w:afterLines="80" w:after="192"/>
        <w:ind w:left="1701"/>
        <w:rPr>
          <w:sz w:val="24"/>
          <w:szCs w:val="24"/>
        </w:rPr>
      </w:pPr>
      <w:proofErr w:type="spellStart"/>
      <w:r w:rsidRPr="004F5513">
        <w:rPr>
          <w:sz w:val="24"/>
          <w:szCs w:val="24"/>
        </w:rPr>
        <w:t>FatorJuros</w:t>
      </w:r>
      <w:proofErr w:type="spellEnd"/>
      <w:r w:rsidRPr="004F5513">
        <w:rPr>
          <w:sz w:val="24"/>
          <w:szCs w:val="24"/>
        </w:rPr>
        <w:t xml:space="preserve"> = fator de juros composto pelo parâmetro de flutuação acrescido de </w:t>
      </w:r>
      <w:r w:rsidRPr="004F5513">
        <w:rPr>
          <w:i/>
          <w:sz w:val="24"/>
          <w:szCs w:val="24"/>
        </w:rPr>
        <w:t>spread</w:t>
      </w:r>
      <w:r w:rsidRPr="004F5513">
        <w:rPr>
          <w:sz w:val="24"/>
          <w:szCs w:val="24"/>
        </w:rPr>
        <w:t xml:space="preserve"> (Sobretaxa), calculado com 9 (nove) casas decimais, com arredondamento, apurado da seguinte forma:</w:t>
      </w:r>
    </w:p>
    <w:p w14:paraId="7B3B2087" w14:textId="77777777" w:rsidR="007577DA" w:rsidRPr="004F5513" w:rsidRDefault="00D9248F" w:rsidP="00205BE9">
      <w:pPr>
        <w:spacing w:afterLines="80" w:after="192"/>
        <w:ind w:left="1701"/>
        <w:jc w:val="center"/>
        <w:rPr>
          <w:sz w:val="24"/>
          <w:szCs w:val="24"/>
        </w:rPr>
      </w:pPr>
      <w:r w:rsidRPr="00D9248F">
        <w:rPr>
          <w:i/>
          <w:noProof/>
          <w:position w:val="-10"/>
          <w:sz w:val="24"/>
          <w:szCs w:val="24"/>
        </w:rPr>
        <w:object w:dxaOrig="3720" w:dyaOrig="320" w14:anchorId="55A4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6pt;height:15pt;mso-width-percent:0;mso-height-percent:0;mso-width-percent:0;mso-height-percent:0" o:ole="" fillcolor="window">
            <v:imagedata r:id="rId9" o:title=""/>
          </v:shape>
          <o:OLEObject Type="Embed" ProgID="Equation.3" ShapeID="_x0000_i1025" DrawAspect="Content" ObjectID="_1692195711" r:id="rId10"/>
        </w:object>
      </w:r>
    </w:p>
    <w:p w14:paraId="265BE1B1" w14:textId="77777777" w:rsidR="007577DA" w:rsidRPr="004F5513" w:rsidRDefault="007577DA" w:rsidP="00205BE9">
      <w:pPr>
        <w:keepNext/>
        <w:spacing w:afterLines="80" w:after="192"/>
        <w:ind w:left="1701"/>
        <w:rPr>
          <w:iCs/>
          <w:sz w:val="24"/>
          <w:szCs w:val="24"/>
        </w:rPr>
      </w:pPr>
      <w:r w:rsidRPr="004F5513">
        <w:rPr>
          <w:iCs/>
          <w:sz w:val="24"/>
          <w:szCs w:val="24"/>
        </w:rPr>
        <w:lastRenderedPageBreak/>
        <w:t>Sendo que:</w:t>
      </w:r>
    </w:p>
    <w:p w14:paraId="2DEE0683" w14:textId="2B39EF35" w:rsidR="007577DA" w:rsidRPr="004F5513" w:rsidRDefault="007577DA" w:rsidP="00205BE9">
      <w:pPr>
        <w:spacing w:afterLines="80" w:after="192"/>
        <w:ind w:left="1701"/>
        <w:rPr>
          <w:sz w:val="24"/>
          <w:szCs w:val="24"/>
        </w:rPr>
      </w:pPr>
      <w:r w:rsidRPr="004F5513">
        <w:rPr>
          <w:sz w:val="24"/>
          <w:szCs w:val="24"/>
        </w:rPr>
        <w:t xml:space="preserve">Fator DI = </w:t>
      </w:r>
      <w:proofErr w:type="spellStart"/>
      <w:r w:rsidRPr="004F5513">
        <w:rPr>
          <w:sz w:val="24"/>
          <w:szCs w:val="24"/>
        </w:rPr>
        <w:t>pr</w:t>
      </w:r>
      <w:r w:rsidR="001A0C67" w:rsidRPr="004F5513">
        <w:rPr>
          <w:sz w:val="24"/>
          <w:szCs w:val="24"/>
        </w:rPr>
        <w:t>odutório</w:t>
      </w:r>
      <w:proofErr w:type="spellEnd"/>
      <w:r w:rsidR="001A0C67" w:rsidRPr="004F5513">
        <w:rPr>
          <w:sz w:val="24"/>
          <w:szCs w:val="24"/>
        </w:rPr>
        <w:t xml:space="preserve"> das Taxas DI, desde a </w:t>
      </w:r>
      <w:r w:rsidRPr="004F5513">
        <w:rPr>
          <w:sz w:val="24"/>
          <w:szCs w:val="24"/>
        </w:rPr>
        <w:t>Primeira Data de Integralização ou a data de pagamento da Remuneração imediatamente anterior, conforme o caso, inclusive, até a data de cálculo, exclusive, calculado com 8 (oito) casas decimais, com arredondamento, apurado da seguinte forma:</w:t>
      </w:r>
    </w:p>
    <w:p w14:paraId="1F7CA6CF" w14:textId="77777777" w:rsidR="007577DA" w:rsidRPr="004F5513" w:rsidRDefault="007577DA" w:rsidP="00205BE9">
      <w:pPr>
        <w:spacing w:afterLines="80" w:after="192"/>
        <w:ind w:left="1701"/>
        <w:jc w:val="center"/>
        <w:rPr>
          <w:sz w:val="24"/>
          <w:szCs w:val="24"/>
        </w:rPr>
      </w:pPr>
      <w:r w:rsidRPr="004F5513">
        <w:rPr>
          <w:noProof/>
          <w:sz w:val="24"/>
          <w:szCs w:val="24"/>
        </w:rPr>
        <w:drawing>
          <wp:inline distT="0" distB="0" distL="0" distR="0" wp14:anchorId="1D500C8E" wp14:editId="22FE59FC">
            <wp:extent cx="1914211" cy="388016"/>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339" cy="388650"/>
                    </a:xfrm>
                    <a:prstGeom prst="rect">
                      <a:avLst/>
                    </a:prstGeom>
                    <a:noFill/>
                    <a:ln>
                      <a:noFill/>
                    </a:ln>
                  </pic:spPr>
                </pic:pic>
              </a:graphicData>
            </a:graphic>
          </wp:inline>
        </w:drawing>
      </w:r>
    </w:p>
    <w:p w14:paraId="0C18172A" w14:textId="77777777" w:rsidR="007577DA" w:rsidRPr="004F5513" w:rsidRDefault="007577DA" w:rsidP="00205BE9">
      <w:pPr>
        <w:keepNext/>
        <w:spacing w:afterLines="80" w:after="192"/>
        <w:ind w:left="1701"/>
        <w:rPr>
          <w:sz w:val="24"/>
          <w:szCs w:val="24"/>
        </w:rPr>
      </w:pPr>
      <w:r w:rsidRPr="004F5513">
        <w:rPr>
          <w:sz w:val="24"/>
          <w:szCs w:val="24"/>
        </w:rPr>
        <w:t>Sendo que:</w:t>
      </w:r>
    </w:p>
    <w:p w14:paraId="133D5012" w14:textId="689A983F" w:rsidR="007577DA" w:rsidRPr="004F5513" w:rsidRDefault="007577DA" w:rsidP="00205BE9">
      <w:pPr>
        <w:spacing w:afterLines="80" w:after="192"/>
        <w:ind w:left="1701"/>
        <w:rPr>
          <w:sz w:val="24"/>
          <w:szCs w:val="24"/>
        </w:rPr>
      </w:pPr>
      <w:proofErr w:type="spellStart"/>
      <w:r w:rsidRPr="004F5513">
        <w:rPr>
          <w:sz w:val="24"/>
          <w:szCs w:val="24"/>
        </w:rPr>
        <w:t>n</w:t>
      </w:r>
      <w:r w:rsidRPr="004F5513">
        <w:rPr>
          <w:sz w:val="24"/>
          <w:szCs w:val="24"/>
          <w:vertAlign w:val="subscript"/>
        </w:rPr>
        <w:t>DI</w:t>
      </w:r>
      <w:proofErr w:type="spellEnd"/>
      <w:r w:rsidRPr="004F5513">
        <w:rPr>
          <w:sz w:val="24"/>
          <w:szCs w:val="24"/>
        </w:rPr>
        <w:t xml:space="preserve"> = número total de Taxas DI, consideradas na apuração do </w:t>
      </w:r>
      <w:proofErr w:type="spellStart"/>
      <w:r w:rsidRPr="004F5513">
        <w:rPr>
          <w:sz w:val="24"/>
          <w:szCs w:val="24"/>
        </w:rPr>
        <w:t>produtório</w:t>
      </w:r>
      <w:proofErr w:type="spellEnd"/>
      <w:r w:rsidRPr="004F5513">
        <w:rPr>
          <w:sz w:val="24"/>
          <w:szCs w:val="24"/>
        </w:rPr>
        <w:t>, sendo "n" um número inteiro;</w:t>
      </w:r>
    </w:p>
    <w:p w14:paraId="323583A7" w14:textId="0DCF9A7B" w:rsidR="007577DA" w:rsidRPr="004F5513" w:rsidRDefault="007577DA" w:rsidP="00205BE9">
      <w:pPr>
        <w:spacing w:afterLines="80" w:after="192"/>
        <w:ind w:left="1701"/>
        <w:rPr>
          <w:sz w:val="24"/>
          <w:szCs w:val="24"/>
        </w:rPr>
      </w:pPr>
      <w:r w:rsidRPr="004F5513">
        <w:rPr>
          <w:sz w:val="24"/>
          <w:szCs w:val="24"/>
        </w:rPr>
        <w:t>k = número de ordem das Taxas DI, variando de "1" até "n";</w:t>
      </w:r>
    </w:p>
    <w:p w14:paraId="4A087196" w14:textId="77777777" w:rsidR="007577DA" w:rsidRPr="004F5513" w:rsidRDefault="007577DA" w:rsidP="00205BE9">
      <w:pPr>
        <w:spacing w:afterLines="80" w:after="192"/>
        <w:ind w:left="1701"/>
        <w:rPr>
          <w:sz w:val="24"/>
          <w:szCs w:val="24"/>
        </w:rPr>
      </w:pPr>
      <w:proofErr w:type="spellStart"/>
      <w:r w:rsidRPr="004F5513">
        <w:rPr>
          <w:sz w:val="24"/>
          <w:szCs w:val="24"/>
        </w:rPr>
        <w:t>TDI</w:t>
      </w:r>
      <w:r w:rsidRPr="004F5513">
        <w:rPr>
          <w:sz w:val="24"/>
          <w:szCs w:val="24"/>
          <w:vertAlign w:val="subscript"/>
        </w:rPr>
        <w:t>k</w:t>
      </w:r>
      <w:proofErr w:type="spellEnd"/>
      <w:r w:rsidRPr="004F5513">
        <w:rPr>
          <w:sz w:val="24"/>
          <w:szCs w:val="24"/>
        </w:rPr>
        <w:t xml:space="preserve"> = Taxa DI, de ordem "k", expressa ao dia, calculada com 8 (oito) casas decimais, com arredondamento, apurada da seguinte forma:</w:t>
      </w:r>
    </w:p>
    <w:p w14:paraId="40FA721E" w14:textId="77777777" w:rsidR="007577DA" w:rsidRPr="004F5513" w:rsidRDefault="007577DA" w:rsidP="00205BE9">
      <w:pPr>
        <w:spacing w:afterLines="80" w:after="192"/>
        <w:ind w:left="1701"/>
        <w:jc w:val="center"/>
        <w:rPr>
          <w:sz w:val="24"/>
          <w:szCs w:val="24"/>
        </w:rPr>
      </w:pPr>
      <w:r w:rsidRPr="004F5513">
        <w:rPr>
          <w:noProof/>
          <w:sz w:val="24"/>
          <w:szCs w:val="24"/>
        </w:rPr>
        <w:drawing>
          <wp:inline distT="0" distB="0" distL="0" distR="0" wp14:anchorId="12CEED72" wp14:editId="2777DA2D">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14:paraId="62F8AE94" w14:textId="77777777" w:rsidR="007577DA" w:rsidRPr="004F5513" w:rsidRDefault="007577DA" w:rsidP="00205BE9">
      <w:pPr>
        <w:keepNext/>
        <w:spacing w:afterLines="80" w:after="192"/>
        <w:ind w:left="1701"/>
        <w:rPr>
          <w:sz w:val="24"/>
          <w:szCs w:val="24"/>
        </w:rPr>
      </w:pPr>
      <w:r w:rsidRPr="004F5513">
        <w:rPr>
          <w:sz w:val="24"/>
          <w:szCs w:val="24"/>
        </w:rPr>
        <w:t>Sendo que:</w:t>
      </w:r>
    </w:p>
    <w:p w14:paraId="794E611E" w14:textId="4492686E" w:rsidR="007577DA" w:rsidRPr="004F5513" w:rsidRDefault="007577DA" w:rsidP="00205BE9">
      <w:pPr>
        <w:spacing w:afterLines="80" w:after="192"/>
        <w:ind w:left="1701"/>
        <w:rPr>
          <w:sz w:val="24"/>
          <w:szCs w:val="24"/>
        </w:rPr>
      </w:pPr>
      <w:proofErr w:type="spellStart"/>
      <w:r w:rsidRPr="004F5513">
        <w:rPr>
          <w:sz w:val="24"/>
          <w:szCs w:val="24"/>
        </w:rPr>
        <w:t>DI</w:t>
      </w:r>
      <w:r w:rsidRPr="004F5513">
        <w:rPr>
          <w:sz w:val="24"/>
          <w:szCs w:val="24"/>
          <w:vertAlign w:val="subscript"/>
        </w:rPr>
        <w:t>k</w:t>
      </w:r>
      <w:proofErr w:type="spellEnd"/>
      <w:r w:rsidRPr="004F5513">
        <w:rPr>
          <w:sz w:val="24"/>
          <w:szCs w:val="24"/>
        </w:rPr>
        <w:t xml:space="preserve"> = Taxa DI, de ordem "k", divulgada pela B3</w:t>
      </w:r>
      <w:r w:rsidR="009A3C5C" w:rsidRPr="004F5513">
        <w:rPr>
          <w:sz w:val="24"/>
          <w:szCs w:val="24"/>
        </w:rPr>
        <w:t xml:space="preserve"> S.A. – Brasil, Bolsa, Balcão</w:t>
      </w:r>
      <w:r w:rsidRPr="004F5513">
        <w:rPr>
          <w:sz w:val="24"/>
          <w:szCs w:val="24"/>
        </w:rPr>
        <w:t>, utilizada com 2 (duas) casas decimais;</w:t>
      </w:r>
    </w:p>
    <w:p w14:paraId="4EF0B7AE" w14:textId="77777777" w:rsidR="007577DA" w:rsidRPr="004F5513" w:rsidRDefault="001079E8" w:rsidP="00205BE9">
      <w:pPr>
        <w:spacing w:afterLines="80" w:after="192"/>
        <w:ind w:left="1701"/>
        <w:rPr>
          <w:sz w:val="24"/>
          <w:szCs w:val="24"/>
        </w:rPr>
      </w:pPr>
      <w:proofErr w:type="spellStart"/>
      <w:r w:rsidRPr="004F5513">
        <w:rPr>
          <w:sz w:val="24"/>
          <w:szCs w:val="24"/>
        </w:rPr>
        <w:t>FatorSpread</w:t>
      </w:r>
      <w:proofErr w:type="spellEnd"/>
      <w:r w:rsidRPr="004F5513">
        <w:rPr>
          <w:sz w:val="24"/>
          <w:szCs w:val="24"/>
        </w:rPr>
        <w:t xml:space="preserve"> = Sobretaxa</w:t>
      </w:r>
      <w:r w:rsidR="007577DA" w:rsidRPr="004F5513">
        <w:rPr>
          <w:sz w:val="24"/>
          <w:szCs w:val="24"/>
        </w:rPr>
        <w:t>, calculada com 9 (nove) casas decimais, com arredondamento, apurado da seguinte forma:</w:t>
      </w:r>
    </w:p>
    <w:p w14:paraId="03C36AC0" w14:textId="77777777" w:rsidR="007577DA" w:rsidRPr="004F5513" w:rsidRDefault="00D9248F" w:rsidP="00205BE9">
      <w:pPr>
        <w:spacing w:afterLines="80" w:after="192"/>
        <w:ind w:left="1701"/>
        <w:jc w:val="center"/>
        <w:rPr>
          <w:sz w:val="24"/>
          <w:szCs w:val="24"/>
        </w:rPr>
      </w:pPr>
      <w:r w:rsidRPr="00D9248F">
        <w:rPr>
          <w:noProof/>
          <w:position w:val="-46"/>
          <w:sz w:val="24"/>
          <w:szCs w:val="24"/>
        </w:rPr>
        <w:object w:dxaOrig="3580" w:dyaOrig="1040" w14:anchorId="5424631C">
          <v:shape id="_x0000_i1026" type="#_x0000_t75" alt="" style="width:181.5pt;height:49.5pt;mso-width-percent:0;mso-height-percent:0;mso-width-percent:0;mso-height-percent:0" o:ole="">
            <v:imagedata r:id="rId13" o:title=""/>
          </v:shape>
          <o:OLEObject Type="Embed" ProgID="Equation.3" ShapeID="_x0000_i1026" DrawAspect="Content" ObjectID="_1692195712" r:id="rId14"/>
        </w:object>
      </w:r>
    </w:p>
    <w:p w14:paraId="7AE307BC" w14:textId="77777777" w:rsidR="007577DA" w:rsidRPr="004F5513" w:rsidRDefault="007577DA" w:rsidP="00205BE9">
      <w:pPr>
        <w:keepNext/>
        <w:spacing w:afterLines="80" w:after="192"/>
        <w:ind w:left="1701"/>
        <w:rPr>
          <w:sz w:val="24"/>
          <w:szCs w:val="24"/>
        </w:rPr>
      </w:pPr>
      <w:r w:rsidRPr="004F5513">
        <w:rPr>
          <w:sz w:val="24"/>
          <w:szCs w:val="24"/>
        </w:rPr>
        <w:t>Sendo que:</w:t>
      </w:r>
    </w:p>
    <w:p w14:paraId="72ACBC24" w14:textId="52313410" w:rsidR="007577DA" w:rsidRPr="004F5513" w:rsidRDefault="007577DA" w:rsidP="00205BE9">
      <w:pPr>
        <w:spacing w:afterLines="80" w:after="192"/>
        <w:ind w:left="1701"/>
        <w:rPr>
          <w:sz w:val="24"/>
          <w:szCs w:val="24"/>
        </w:rPr>
      </w:pPr>
      <w:r w:rsidRPr="004F5513">
        <w:rPr>
          <w:i/>
          <w:sz w:val="24"/>
          <w:szCs w:val="24"/>
        </w:rPr>
        <w:t>spread</w:t>
      </w:r>
      <w:r w:rsidRPr="004F5513">
        <w:rPr>
          <w:sz w:val="24"/>
          <w:szCs w:val="24"/>
        </w:rPr>
        <w:t xml:space="preserve"> = </w:t>
      </w:r>
      <w:r w:rsidR="008860AA" w:rsidRPr="004F5513">
        <w:rPr>
          <w:sz w:val="24"/>
          <w:szCs w:val="24"/>
        </w:rPr>
        <w:t>1,8500</w:t>
      </w:r>
      <w:r w:rsidRPr="004F5513">
        <w:rPr>
          <w:sz w:val="24"/>
          <w:szCs w:val="24"/>
        </w:rPr>
        <w:t>; e</w:t>
      </w:r>
    </w:p>
    <w:p w14:paraId="67BAB33A" w14:textId="7066223E" w:rsidR="007577DA" w:rsidRPr="004F5513" w:rsidRDefault="007577DA" w:rsidP="00205BE9">
      <w:pPr>
        <w:spacing w:afterLines="80" w:after="192"/>
        <w:ind w:left="1701"/>
        <w:rPr>
          <w:sz w:val="24"/>
          <w:szCs w:val="24"/>
        </w:rPr>
      </w:pPr>
      <w:r w:rsidRPr="004F5513">
        <w:rPr>
          <w:sz w:val="24"/>
          <w:szCs w:val="24"/>
        </w:rPr>
        <w:t>n = número de dias úteis entre a Primeira Data de Integralização ou a data de pagamento da</w:t>
      </w:r>
      <w:r w:rsidR="00A37F04" w:rsidRPr="004F5513">
        <w:rPr>
          <w:sz w:val="24"/>
          <w:szCs w:val="24"/>
        </w:rPr>
        <w:t xml:space="preserve"> Remuneração</w:t>
      </w:r>
      <w:r w:rsidRPr="004F5513">
        <w:rPr>
          <w:sz w:val="24"/>
          <w:szCs w:val="24"/>
        </w:rPr>
        <w:t xml:space="preserve"> imediatamente anterior, conforme o caso, e a data de cálculo, sendo "n" um número inteiro.</w:t>
      </w:r>
    </w:p>
    <w:p w14:paraId="007AA58B" w14:textId="77777777" w:rsidR="007577DA" w:rsidRPr="004F5513" w:rsidRDefault="007577DA" w:rsidP="00205BE9">
      <w:pPr>
        <w:keepNext/>
        <w:spacing w:afterLines="80" w:after="192"/>
        <w:ind w:left="1701"/>
        <w:rPr>
          <w:sz w:val="24"/>
          <w:szCs w:val="24"/>
        </w:rPr>
      </w:pPr>
      <w:r w:rsidRPr="004F5513">
        <w:rPr>
          <w:sz w:val="24"/>
          <w:szCs w:val="24"/>
        </w:rPr>
        <w:t>Observações:</w:t>
      </w:r>
    </w:p>
    <w:p w14:paraId="1F167C10" w14:textId="77777777" w:rsidR="007577DA" w:rsidRPr="004F5513" w:rsidRDefault="007577DA" w:rsidP="00205BE9">
      <w:pPr>
        <w:spacing w:afterLines="80" w:after="192"/>
        <w:ind w:left="1701"/>
        <w:rPr>
          <w:sz w:val="24"/>
          <w:szCs w:val="24"/>
        </w:rPr>
      </w:pPr>
      <w:r w:rsidRPr="004F5513">
        <w:rPr>
          <w:sz w:val="24"/>
          <w:szCs w:val="24"/>
        </w:rPr>
        <w:t xml:space="preserve">O fator resultante da expressão (1 + </w:t>
      </w:r>
      <w:proofErr w:type="spellStart"/>
      <w:r w:rsidRPr="004F5513">
        <w:rPr>
          <w:sz w:val="24"/>
          <w:szCs w:val="24"/>
        </w:rPr>
        <w:t>TDI</w:t>
      </w:r>
      <w:r w:rsidRPr="004F5513">
        <w:rPr>
          <w:sz w:val="24"/>
          <w:szCs w:val="24"/>
          <w:vertAlign w:val="subscript"/>
        </w:rPr>
        <w:t>k</w:t>
      </w:r>
      <w:proofErr w:type="spellEnd"/>
      <w:r w:rsidRPr="004F5513">
        <w:rPr>
          <w:sz w:val="24"/>
          <w:szCs w:val="24"/>
        </w:rPr>
        <w:t>) é considerado com 16 (dezesseis) casas decimais, sem arredondamento.</w:t>
      </w:r>
    </w:p>
    <w:p w14:paraId="3CA22178" w14:textId="77777777" w:rsidR="007577DA" w:rsidRPr="004F5513" w:rsidRDefault="007577DA" w:rsidP="00205BE9">
      <w:pPr>
        <w:spacing w:afterLines="80" w:after="192"/>
        <w:ind w:left="1701"/>
        <w:rPr>
          <w:sz w:val="24"/>
          <w:szCs w:val="24"/>
        </w:rPr>
      </w:pPr>
      <w:r w:rsidRPr="004F5513">
        <w:rPr>
          <w:sz w:val="24"/>
          <w:szCs w:val="24"/>
        </w:rPr>
        <w:lastRenderedPageBreak/>
        <w:t xml:space="preserve">Efetua-se o </w:t>
      </w:r>
      <w:proofErr w:type="spellStart"/>
      <w:r w:rsidRPr="004F5513">
        <w:rPr>
          <w:sz w:val="24"/>
          <w:szCs w:val="24"/>
        </w:rPr>
        <w:t>produtório</w:t>
      </w:r>
      <w:proofErr w:type="spellEnd"/>
      <w:r w:rsidRPr="004F5513">
        <w:rPr>
          <w:sz w:val="24"/>
          <w:szCs w:val="24"/>
        </w:rPr>
        <w:t xml:space="preserve"> dos fatores (1 + </w:t>
      </w:r>
      <w:proofErr w:type="spellStart"/>
      <w:r w:rsidRPr="004F5513">
        <w:rPr>
          <w:sz w:val="24"/>
          <w:szCs w:val="24"/>
        </w:rPr>
        <w:t>TDI</w:t>
      </w:r>
      <w:r w:rsidRPr="004F5513">
        <w:rPr>
          <w:sz w:val="24"/>
          <w:szCs w:val="24"/>
          <w:vertAlign w:val="subscript"/>
        </w:rPr>
        <w:t>k</w:t>
      </w:r>
      <w:proofErr w:type="spellEnd"/>
      <w:r w:rsidRPr="004F5513">
        <w:rPr>
          <w:sz w:val="24"/>
          <w:szCs w:val="24"/>
        </w:rPr>
        <w:t>), sendo que a cada fator acumulado, trunca-se o resultado com 16 (dezesseis) casas decimais, aplicando-se o próximo fator diário, e assim por diante até o último considerado.</w:t>
      </w:r>
    </w:p>
    <w:p w14:paraId="32EAC027" w14:textId="77777777" w:rsidR="007577DA" w:rsidRPr="004F5513" w:rsidRDefault="007577DA" w:rsidP="00205BE9">
      <w:pPr>
        <w:spacing w:afterLines="80" w:after="192"/>
        <w:ind w:left="1701"/>
        <w:rPr>
          <w:sz w:val="24"/>
          <w:szCs w:val="24"/>
        </w:rPr>
      </w:pPr>
      <w:r w:rsidRPr="004F5513">
        <w:rPr>
          <w:sz w:val="24"/>
          <w:szCs w:val="24"/>
        </w:rPr>
        <w:t>Estando os fatores acumulados, considera-se o fator resultante "Fator DI" com 8 (oito) casas decimais, com arredondamento.</w:t>
      </w:r>
    </w:p>
    <w:p w14:paraId="72DA5D8C" w14:textId="77777777" w:rsidR="007577DA" w:rsidRPr="004F5513" w:rsidRDefault="007577DA" w:rsidP="00205BE9">
      <w:pPr>
        <w:spacing w:afterLines="80" w:after="192"/>
        <w:ind w:left="1701"/>
        <w:rPr>
          <w:sz w:val="24"/>
          <w:szCs w:val="24"/>
        </w:rPr>
      </w:pPr>
      <w:r w:rsidRPr="004F5513">
        <w:rPr>
          <w:sz w:val="24"/>
          <w:szCs w:val="24"/>
        </w:rPr>
        <w:t xml:space="preserve">O fator resultante da expressão (Fator DI x </w:t>
      </w:r>
      <w:proofErr w:type="spellStart"/>
      <w:r w:rsidRPr="004F5513">
        <w:rPr>
          <w:sz w:val="24"/>
          <w:szCs w:val="24"/>
        </w:rPr>
        <w:t>FatorSpread</w:t>
      </w:r>
      <w:proofErr w:type="spellEnd"/>
      <w:r w:rsidRPr="004F5513">
        <w:rPr>
          <w:sz w:val="24"/>
          <w:szCs w:val="24"/>
        </w:rPr>
        <w:t>) deve ser considerado com 9 (nove) casas decimais, com arredondamento.</w:t>
      </w:r>
    </w:p>
    <w:p w14:paraId="3E43CBB4" w14:textId="77777777" w:rsidR="009E7A5E" w:rsidRPr="004F5513" w:rsidRDefault="007577DA" w:rsidP="00205BE9">
      <w:pPr>
        <w:spacing w:afterLines="80" w:after="192"/>
        <w:ind w:left="1701"/>
        <w:rPr>
          <w:sz w:val="24"/>
          <w:szCs w:val="24"/>
        </w:rPr>
      </w:pPr>
      <w:r w:rsidRPr="004F5513">
        <w:rPr>
          <w:sz w:val="24"/>
          <w:szCs w:val="24"/>
        </w:rPr>
        <w:t>A Taxa DI deverá ser utilizada considerando idêntico número de casas decimais divulgado pela entidade responsável por seu cálculo, salvo quando expressamente indicado de outra forma.</w:t>
      </w:r>
    </w:p>
    <w:p w14:paraId="49EA9E5E" w14:textId="62ACEDC5" w:rsidR="00C94473" w:rsidRPr="004F5513" w:rsidRDefault="00C94473" w:rsidP="00205BE9">
      <w:pPr>
        <w:numPr>
          <w:ilvl w:val="1"/>
          <w:numId w:val="32"/>
        </w:numPr>
        <w:spacing w:afterLines="80" w:after="192"/>
        <w:rPr>
          <w:sz w:val="24"/>
          <w:szCs w:val="24"/>
        </w:rPr>
      </w:pPr>
      <w:bookmarkStart w:id="59" w:name="_Ref495492067"/>
      <w:bookmarkStart w:id="60" w:name="_Ref286154048"/>
      <w:bookmarkEnd w:id="47"/>
      <w:bookmarkEnd w:id="48"/>
      <w:bookmarkEnd w:id="49"/>
      <w:bookmarkEnd w:id="51"/>
      <w:bookmarkEnd w:id="55"/>
      <w:bookmarkEnd w:id="56"/>
      <w:r w:rsidRPr="004F5513">
        <w:rPr>
          <w:i/>
          <w:sz w:val="24"/>
          <w:szCs w:val="24"/>
        </w:rPr>
        <w:t>Indisponibilidade Temporária, Extinção, Limitação e/ou Não Divulgação da Taxa DI</w:t>
      </w:r>
      <w:r w:rsidRPr="004F5513">
        <w:rPr>
          <w:sz w:val="24"/>
          <w:szCs w:val="24"/>
        </w:rPr>
        <w:t>.</w:t>
      </w:r>
      <w:r w:rsidR="008771F4" w:rsidRPr="004F5513">
        <w:rPr>
          <w:sz w:val="24"/>
          <w:szCs w:val="24"/>
        </w:rPr>
        <w:t xml:space="preserve"> </w:t>
      </w:r>
      <w:r w:rsidRPr="004F5513">
        <w:rPr>
          <w:sz w:val="24"/>
          <w:szCs w:val="24"/>
        </w:rPr>
        <w:t>Serão aplicáveis as disposições abaixo em caso de indisponibilidade temporária, extinção, limitação e/ou não divulgação da Taxa DI.</w:t>
      </w:r>
      <w:bookmarkEnd w:id="59"/>
    </w:p>
    <w:p w14:paraId="48CA5E28" w14:textId="4434C910" w:rsidR="0052473B" w:rsidRPr="004F5513" w:rsidRDefault="00151253" w:rsidP="00BB37E9">
      <w:pPr>
        <w:numPr>
          <w:ilvl w:val="5"/>
          <w:numId w:val="32"/>
        </w:numPr>
        <w:spacing w:afterLines="80" w:after="192"/>
        <w:ind w:firstLine="0"/>
        <w:rPr>
          <w:sz w:val="24"/>
          <w:szCs w:val="24"/>
        </w:rPr>
      </w:pPr>
      <w:bookmarkStart w:id="61" w:name="_Ref314589042"/>
      <w:r w:rsidRPr="004F5513">
        <w:rPr>
          <w:sz w:val="24"/>
          <w:szCs w:val="24"/>
        </w:rPr>
        <w:t xml:space="preserve">Observado o disposto </w:t>
      </w:r>
      <w:r w:rsidR="00B0058E" w:rsidRPr="004F5513">
        <w:rPr>
          <w:sz w:val="24"/>
          <w:szCs w:val="24"/>
        </w:rPr>
        <w:t>nas Cláusulas </w:t>
      </w:r>
      <w:r w:rsidR="00695392" w:rsidRPr="004F5513">
        <w:rPr>
          <w:sz w:val="24"/>
          <w:szCs w:val="24"/>
        </w:rPr>
        <w:fldChar w:fldCharType="begin"/>
      </w:r>
      <w:r w:rsidR="00695392" w:rsidRPr="004F5513">
        <w:rPr>
          <w:sz w:val="24"/>
          <w:szCs w:val="24"/>
        </w:rPr>
        <w:instrText xml:space="preserve"> REF _Ref3313316 \n \h </w:instrText>
      </w:r>
      <w:r w:rsidR="005F60A2" w:rsidRPr="004F5513">
        <w:rPr>
          <w:sz w:val="24"/>
          <w:szCs w:val="24"/>
        </w:rPr>
        <w:instrText xml:space="preserve"> \* MERGEFORMAT </w:instrText>
      </w:r>
      <w:r w:rsidR="00695392" w:rsidRPr="004F5513">
        <w:rPr>
          <w:sz w:val="24"/>
          <w:szCs w:val="24"/>
        </w:rPr>
      </w:r>
      <w:r w:rsidR="00695392" w:rsidRPr="004F5513">
        <w:rPr>
          <w:sz w:val="24"/>
          <w:szCs w:val="24"/>
        </w:rPr>
        <w:fldChar w:fldCharType="separate"/>
      </w:r>
      <w:r w:rsidR="009661F9" w:rsidRPr="004F5513">
        <w:rPr>
          <w:sz w:val="24"/>
          <w:szCs w:val="24"/>
        </w:rPr>
        <w:t>7.13.2</w:t>
      </w:r>
      <w:r w:rsidR="00695392" w:rsidRPr="004F5513">
        <w:rPr>
          <w:sz w:val="24"/>
          <w:szCs w:val="24"/>
        </w:rPr>
        <w:fldChar w:fldCharType="end"/>
      </w:r>
      <w:r w:rsidR="00695392" w:rsidRPr="004F5513">
        <w:rPr>
          <w:sz w:val="24"/>
          <w:szCs w:val="24"/>
        </w:rPr>
        <w:t xml:space="preserve"> e </w:t>
      </w:r>
      <w:r w:rsidR="00695392" w:rsidRPr="004F5513">
        <w:rPr>
          <w:sz w:val="24"/>
          <w:szCs w:val="24"/>
        </w:rPr>
        <w:fldChar w:fldCharType="begin"/>
      </w:r>
      <w:r w:rsidR="00695392" w:rsidRPr="004F5513">
        <w:rPr>
          <w:sz w:val="24"/>
          <w:szCs w:val="24"/>
        </w:rPr>
        <w:instrText xml:space="preserve"> REF _Ref3313320 \n \p \h </w:instrText>
      </w:r>
      <w:r w:rsidR="005F60A2" w:rsidRPr="004F5513">
        <w:rPr>
          <w:sz w:val="24"/>
          <w:szCs w:val="24"/>
        </w:rPr>
        <w:instrText xml:space="preserve"> \* MERGEFORMAT </w:instrText>
      </w:r>
      <w:r w:rsidR="00695392" w:rsidRPr="004F5513">
        <w:rPr>
          <w:sz w:val="24"/>
          <w:szCs w:val="24"/>
        </w:rPr>
      </w:r>
      <w:r w:rsidR="00695392" w:rsidRPr="004F5513">
        <w:rPr>
          <w:sz w:val="24"/>
          <w:szCs w:val="24"/>
        </w:rPr>
        <w:fldChar w:fldCharType="separate"/>
      </w:r>
      <w:r w:rsidR="009661F9" w:rsidRPr="004F5513">
        <w:rPr>
          <w:sz w:val="24"/>
          <w:szCs w:val="24"/>
        </w:rPr>
        <w:t>7.13.3 abaixo</w:t>
      </w:r>
      <w:r w:rsidR="00695392" w:rsidRPr="004F5513">
        <w:rPr>
          <w:sz w:val="24"/>
          <w:szCs w:val="24"/>
        </w:rPr>
        <w:fldChar w:fldCharType="end"/>
      </w:r>
      <w:r w:rsidRPr="004F5513">
        <w:rPr>
          <w:sz w:val="24"/>
          <w:szCs w:val="24"/>
        </w:rPr>
        <w:t>, se, quando do cálculo de quaisquer obrigações pecuniárias relativas</w:t>
      </w:r>
      <w:r w:rsidR="00F755B9" w:rsidRPr="004F5513">
        <w:rPr>
          <w:sz w:val="24"/>
          <w:szCs w:val="24"/>
        </w:rPr>
        <w:t xml:space="preserve"> </w:t>
      </w:r>
      <w:r w:rsidR="000332A8" w:rsidRPr="004F5513">
        <w:rPr>
          <w:sz w:val="24"/>
          <w:szCs w:val="24"/>
        </w:rPr>
        <w:t>às Debêntures previstas nesta Escritura de Emissão, a Taxa DI não estiver disponível, será utilizado, em sua substituição, o percentual correspondente à última Taxa DI divulgada oficialmente até a data d</w:t>
      </w:r>
      <w:r w:rsidR="005A497B" w:rsidRPr="004F5513">
        <w:rPr>
          <w:sz w:val="24"/>
          <w:szCs w:val="24"/>
        </w:rPr>
        <w:t>e</w:t>
      </w:r>
      <w:r w:rsidR="000332A8" w:rsidRPr="004F5513">
        <w:rPr>
          <w:sz w:val="24"/>
          <w:szCs w:val="24"/>
        </w:rPr>
        <w:t xml:space="preserve"> cálculo, não sendo devidas quaisquer compensações financeiras, multas ou penalidades entre a Companhia e os Debenturistas quando da divulgação posterior da Taxa DI</w:t>
      </w:r>
      <w:r w:rsidR="0052473B" w:rsidRPr="004F5513">
        <w:rPr>
          <w:sz w:val="24"/>
          <w:szCs w:val="24"/>
        </w:rPr>
        <w:t>.</w:t>
      </w:r>
      <w:bookmarkEnd w:id="61"/>
    </w:p>
    <w:p w14:paraId="168AEE7D" w14:textId="0BC78574" w:rsidR="0099032F" w:rsidRPr="004F5513" w:rsidRDefault="0010785E" w:rsidP="00BB37E9">
      <w:pPr>
        <w:numPr>
          <w:ilvl w:val="5"/>
          <w:numId w:val="32"/>
        </w:numPr>
        <w:spacing w:afterLines="80" w:after="192"/>
        <w:ind w:firstLine="0"/>
        <w:rPr>
          <w:sz w:val="24"/>
          <w:szCs w:val="24"/>
        </w:rPr>
      </w:pPr>
      <w:bookmarkStart w:id="62" w:name="_Ref3313316"/>
      <w:bookmarkStart w:id="63" w:name="_Ref306030694"/>
      <w:bookmarkStart w:id="64" w:name="_Ref2107164"/>
      <w:r w:rsidRPr="004F5513">
        <w:rPr>
          <w:sz w:val="24"/>
          <w:szCs w:val="24"/>
        </w:rPr>
        <w:t xml:space="preserve">Na hipótese de extinção, limitação e/ou não divulgação </w:t>
      </w:r>
      <w:r w:rsidR="00DC13BB" w:rsidRPr="004F5513">
        <w:rPr>
          <w:sz w:val="24"/>
          <w:szCs w:val="24"/>
        </w:rPr>
        <w:t>da Taxa DI</w:t>
      </w:r>
      <w:r w:rsidR="00F755B9" w:rsidRPr="004F5513">
        <w:rPr>
          <w:sz w:val="24"/>
          <w:szCs w:val="24"/>
        </w:rPr>
        <w:t xml:space="preserve"> </w:t>
      </w:r>
      <w:r w:rsidRPr="004F5513">
        <w:rPr>
          <w:sz w:val="24"/>
          <w:szCs w:val="24"/>
        </w:rPr>
        <w:t>por mais de 10 (dez) dias consecutivos após a data esperada para sua apuração e/ou divulgação</w:t>
      </w:r>
      <w:r w:rsidR="000A2486" w:rsidRPr="004F5513">
        <w:rPr>
          <w:sz w:val="24"/>
          <w:szCs w:val="24"/>
        </w:rPr>
        <w:t>,</w:t>
      </w:r>
      <w:r w:rsidRPr="004F5513">
        <w:rPr>
          <w:sz w:val="24"/>
          <w:szCs w:val="24"/>
        </w:rPr>
        <w:t xml:space="preserve"> ou no caso de impossibilidade de aplicação </w:t>
      </w:r>
      <w:r w:rsidR="00DC13BB" w:rsidRPr="004F5513">
        <w:rPr>
          <w:sz w:val="24"/>
          <w:szCs w:val="24"/>
        </w:rPr>
        <w:t xml:space="preserve">da Taxa DI às Debêntures </w:t>
      </w:r>
      <w:r w:rsidRPr="004F5513">
        <w:rPr>
          <w:sz w:val="24"/>
          <w:szCs w:val="24"/>
        </w:rPr>
        <w:t>por proibição legal ou judicial</w:t>
      </w:r>
      <w:r w:rsidR="005C54E5" w:rsidRPr="004F5513">
        <w:rPr>
          <w:sz w:val="24"/>
          <w:szCs w:val="24"/>
        </w:rPr>
        <w:t>, será utilizad</w:t>
      </w:r>
      <w:r w:rsidR="00816B3C" w:rsidRPr="004F5513">
        <w:rPr>
          <w:sz w:val="24"/>
          <w:szCs w:val="24"/>
        </w:rPr>
        <w:t>o</w:t>
      </w:r>
      <w:r w:rsidR="005C54E5" w:rsidRPr="004F5513">
        <w:rPr>
          <w:sz w:val="24"/>
          <w:szCs w:val="24"/>
        </w:rPr>
        <w:t>, em sua substituição, o substituto determinado legalmente para tanto</w:t>
      </w:r>
      <w:r w:rsidR="00820D1A" w:rsidRPr="004F5513">
        <w:rPr>
          <w:sz w:val="24"/>
          <w:szCs w:val="24"/>
        </w:rPr>
        <w:t xml:space="preserve"> ou, na sua falta, </w:t>
      </w:r>
      <w:r w:rsidR="00651410" w:rsidRPr="004F5513">
        <w:rPr>
          <w:sz w:val="24"/>
          <w:szCs w:val="24"/>
        </w:rPr>
        <w:t xml:space="preserve">será utilizada </w:t>
      </w:r>
      <w:r w:rsidR="00820D1A" w:rsidRPr="004F5513">
        <w:rPr>
          <w:sz w:val="24"/>
          <w:szCs w:val="24"/>
        </w:rPr>
        <w:t xml:space="preserve">a taxa que vier a ser </w:t>
      </w:r>
      <w:r w:rsidR="00DD3E3D" w:rsidRPr="004F5513">
        <w:rPr>
          <w:sz w:val="24"/>
          <w:szCs w:val="24"/>
        </w:rPr>
        <w:t>divulgada e calculada</w:t>
      </w:r>
      <w:r w:rsidR="00820D1A" w:rsidRPr="004F5513">
        <w:rPr>
          <w:sz w:val="24"/>
          <w:szCs w:val="24"/>
        </w:rPr>
        <w:t xml:space="preserve"> pela B3 em substituição à Taxa DI, se houver, </w:t>
      </w:r>
      <w:r w:rsidR="00DD3E3D" w:rsidRPr="004F5513">
        <w:rPr>
          <w:sz w:val="24"/>
          <w:szCs w:val="24"/>
        </w:rPr>
        <w:t>desde que a mesma seja</w:t>
      </w:r>
      <w:r w:rsidR="00820D1A" w:rsidRPr="004F5513">
        <w:rPr>
          <w:sz w:val="24"/>
          <w:szCs w:val="24"/>
        </w:rPr>
        <w:t xml:space="preserve"> adotada pelas principais instituições financeiras de primeira linha, assim consideradas as</w:t>
      </w:r>
      <w:r w:rsidR="00EF462B" w:rsidRPr="004F5513">
        <w:rPr>
          <w:sz w:val="24"/>
          <w:szCs w:val="24"/>
        </w:rPr>
        <w:t xml:space="preserve"> 5</w:t>
      </w:r>
      <w:r w:rsidR="00820D1A" w:rsidRPr="004F5513">
        <w:rPr>
          <w:sz w:val="24"/>
          <w:szCs w:val="24"/>
        </w:rPr>
        <w:t xml:space="preserve"> </w:t>
      </w:r>
      <w:r w:rsidR="00EF462B" w:rsidRPr="004F5513">
        <w:rPr>
          <w:sz w:val="24"/>
          <w:szCs w:val="24"/>
        </w:rPr>
        <w:t>(</w:t>
      </w:r>
      <w:r w:rsidR="00820D1A" w:rsidRPr="004F5513">
        <w:rPr>
          <w:sz w:val="24"/>
          <w:szCs w:val="24"/>
        </w:rPr>
        <w:t>cinco</w:t>
      </w:r>
      <w:r w:rsidR="00EF462B" w:rsidRPr="004F5513">
        <w:rPr>
          <w:sz w:val="24"/>
          <w:szCs w:val="24"/>
        </w:rPr>
        <w:t>)</w:t>
      </w:r>
      <w:r w:rsidR="00820D1A" w:rsidRPr="004F5513">
        <w:rPr>
          <w:sz w:val="24"/>
          <w:szCs w:val="24"/>
        </w:rPr>
        <w:t xml:space="preserve"> primeiras colocadas no </w:t>
      </w:r>
      <w:r w:rsidR="00820D1A" w:rsidRPr="004F5513">
        <w:rPr>
          <w:i/>
          <w:iCs/>
          <w:sz w:val="24"/>
          <w:szCs w:val="24"/>
        </w:rPr>
        <w:t>ranking</w:t>
      </w:r>
      <w:r w:rsidR="00820D1A" w:rsidRPr="004F5513">
        <w:rPr>
          <w:sz w:val="24"/>
          <w:szCs w:val="24"/>
        </w:rPr>
        <w:t xml:space="preserve"> de renda fixa da ANBIMA, em suas operações de crédito e por suas tesourarias (</w:t>
      </w:r>
      <w:r w:rsidR="00A51BF9" w:rsidRPr="004F5513">
        <w:rPr>
          <w:sz w:val="24"/>
          <w:szCs w:val="24"/>
        </w:rPr>
        <w:t>"</w:t>
      </w:r>
      <w:r w:rsidR="00820D1A" w:rsidRPr="004F5513">
        <w:rPr>
          <w:sz w:val="24"/>
          <w:szCs w:val="24"/>
          <w:u w:val="single"/>
        </w:rPr>
        <w:t>Parâmetro Substituto</w:t>
      </w:r>
      <w:r w:rsidR="00A51BF9" w:rsidRPr="004F5513">
        <w:rPr>
          <w:sz w:val="24"/>
          <w:szCs w:val="24"/>
        </w:rPr>
        <w:t>"</w:t>
      </w:r>
      <w:r w:rsidR="00820D1A" w:rsidRPr="004F5513">
        <w:rPr>
          <w:sz w:val="24"/>
          <w:szCs w:val="24"/>
        </w:rPr>
        <w:t>)</w:t>
      </w:r>
      <w:r w:rsidR="005C54E5" w:rsidRPr="004F5513">
        <w:rPr>
          <w:sz w:val="24"/>
          <w:szCs w:val="24"/>
        </w:rPr>
        <w:t xml:space="preserve">. </w:t>
      </w:r>
      <w:r w:rsidR="00A51BF9" w:rsidRPr="004F5513">
        <w:rPr>
          <w:sz w:val="24"/>
          <w:szCs w:val="24"/>
        </w:rPr>
        <w:t>Caso não haja um Parâmetro Substituto para a Taxa DI, será utilizada a</w:t>
      </w:r>
      <w:r w:rsidR="00D32F6B" w:rsidRPr="004F5513">
        <w:rPr>
          <w:sz w:val="24"/>
          <w:szCs w:val="24"/>
        </w:rPr>
        <w:t xml:space="preserve"> Taxa SELIC</w:t>
      </w:r>
      <w:r w:rsidR="0099032F" w:rsidRPr="004F5513">
        <w:rPr>
          <w:sz w:val="24"/>
          <w:szCs w:val="24"/>
        </w:rPr>
        <w:t>.</w:t>
      </w:r>
      <w:bookmarkEnd w:id="62"/>
    </w:p>
    <w:p w14:paraId="2C9701C2" w14:textId="3DF25582" w:rsidR="00EF462B" w:rsidRPr="004F5513" w:rsidRDefault="005F79A4" w:rsidP="00BB37E9">
      <w:pPr>
        <w:numPr>
          <w:ilvl w:val="5"/>
          <w:numId w:val="32"/>
        </w:numPr>
        <w:spacing w:afterLines="80" w:after="192"/>
        <w:ind w:firstLine="0"/>
        <w:rPr>
          <w:sz w:val="24"/>
          <w:szCs w:val="24"/>
        </w:rPr>
      </w:pPr>
      <w:bookmarkStart w:id="65" w:name="_Ref3313320"/>
      <w:r w:rsidRPr="004F5513">
        <w:rPr>
          <w:sz w:val="24"/>
          <w:szCs w:val="24"/>
        </w:rPr>
        <w:t>Caso não haja Parâmetro Substituto</w:t>
      </w:r>
      <w:r w:rsidR="00660A2D" w:rsidRPr="004F5513">
        <w:rPr>
          <w:sz w:val="24"/>
          <w:szCs w:val="24"/>
        </w:rPr>
        <w:t xml:space="preserve"> na forma da Cláusula 7.13.2 acima</w:t>
      </w:r>
      <w:r w:rsidRPr="004F5513">
        <w:rPr>
          <w:sz w:val="24"/>
          <w:szCs w:val="24"/>
        </w:rPr>
        <w:t xml:space="preserve">, </w:t>
      </w:r>
      <w:r w:rsidR="0010785E" w:rsidRPr="004F5513">
        <w:rPr>
          <w:sz w:val="24"/>
          <w:szCs w:val="24"/>
        </w:rPr>
        <w:t xml:space="preserve">o Agente Fiduciário deverá, no prazo de até 5 (cinco) dias contados da data de término do prazo de 10 (dez) dias consecutivos ou da data de extinção ou </w:t>
      </w:r>
      <w:r w:rsidR="00542787" w:rsidRPr="004F5513">
        <w:rPr>
          <w:sz w:val="24"/>
          <w:szCs w:val="24"/>
        </w:rPr>
        <w:t xml:space="preserve">da data da </w:t>
      </w:r>
      <w:r w:rsidR="003F1FBC" w:rsidRPr="004F5513">
        <w:rPr>
          <w:sz w:val="24"/>
          <w:szCs w:val="24"/>
        </w:rPr>
        <w:t xml:space="preserve">proibição </w:t>
      </w:r>
      <w:r w:rsidR="0010785E" w:rsidRPr="004F5513">
        <w:rPr>
          <w:sz w:val="24"/>
          <w:szCs w:val="24"/>
        </w:rPr>
        <w:t xml:space="preserve">legal ou judicial, conforme o caso, convocar assembleia geral de Debenturistas para </w:t>
      </w:r>
      <w:r w:rsidR="00980D8E" w:rsidRPr="004F5513">
        <w:rPr>
          <w:sz w:val="24"/>
          <w:szCs w:val="24"/>
        </w:rPr>
        <w:t>os Debenturistas</w:t>
      </w:r>
      <w:r w:rsidR="00B4777D" w:rsidRPr="004F5513">
        <w:rPr>
          <w:sz w:val="24"/>
          <w:szCs w:val="24"/>
        </w:rPr>
        <w:t xml:space="preserve"> </w:t>
      </w:r>
      <w:r w:rsidR="0010785E" w:rsidRPr="004F5513">
        <w:rPr>
          <w:sz w:val="24"/>
          <w:szCs w:val="24"/>
        </w:rPr>
        <w:t>deliberar</w:t>
      </w:r>
      <w:r w:rsidR="00980D8E" w:rsidRPr="004F5513">
        <w:rPr>
          <w:sz w:val="24"/>
          <w:szCs w:val="24"/>
        </w:rPr>
        <w:t>em</w:t>
      </w:r>
      <w:r w:rsidR="0010785E" w:rsidRPr="004F5513">
        <w:rPr>
          <w:sz w:val="24"/>
          <w:szCs w:val="24"/>
        </w:rPr>
        <w:t xml:space="preserve">, em comum acordo com a Companhia e observada </w:t>
      </w:r>
      <w:r w:rsidR="001F2458" w:rsidRPr="004F5513">
        <w:rPr>
          <w:sz w:val="24"/>
          <w:szCs w:val="24"/>
        </w:rPr>
        <w:t xml:space="preserve">a </w:t>
      </w:r>
      <w:r w:rsidR="0010785E" w:rsidRPr="004F5513">
        <w:rPr>
          <w:sz w:val="24"/>
          <w:szCs w:val="24"/>
        </w:rPr>
        <w:t xml:space="preserve">regulamentação aplicável, sobre o novo parâmetro de remuneração das Debêntures a ser aplicado, que deverá ser aquele que melhor reflita </w:t>
      </w:r>
      <w:r w:rsidR="00AE4287" w:rsidRPr="004F5513">
        <w:rPr>
          <w:sz w:val="24"/>
          <w:szCs w:val="24"/>
        </w:rPr>
        <w:t xml:space="preserve">as condições do mercado </w:t>
      </w:r>
      <w:r w:rsidR="0010785E" w:rsidRPr="004F5513">
        <w:rPr>
          <w:sz w:val="24"/>
          <w:szCs w:val="24"/>
        </w:rPr>
        <w:t>vigentes à época.</w:t>
      </w:r>
      <w:r w:rsidR="008771F4" w:rsidRPr="004F5513">
        <w:rPr>
          <w:sz w:val="24"/>
          <w:szCs w:val="24"/>
        </w:rPr>
        <w:t xml:space="preserve"> </w:t>
      </w:r>
      <w:r w:rsidR="0010785E" w:rsidRPr="004F5513">
        <w:rPr>
          <w:sz w:val="24"/>
          <w:szCs w:val="24"/>
        </w:rPr>
        <w:t xml:space="preserve">Até a deliberação desse novo parâmetro de remuneração das Debêntures, quando do cálculo de quaisquer </w:t>
      </w:r>
      <w:r w:rsidR="0010785E" w:rsidRPr="004F5513">
        <w:rPr>
          <w:sz w:val="24"/>
          <w:szCs w:val="24"/>
        </w:rPr>
        <w:lastRenderedPageBreak/>
        <w:t xml:space="preserve">obrigações pecuniárias relativas às Debêntures previstas nesta Escritura de Emissão, </w:t>
      </w:r>
      <w:r w:rsidR="00EA4A8B" w:rsidRPr="004F5513">
        <w:rPr>
          <w:sz w:val="24"/>
          <w:szCs w:val="24"/>
        </w:rPr>
        <w:t xml:space="preserve">será utilizado </w:t>
      </w:r>
      <w:r w:rsidR="00C8524A" w:rsidRPr="004F5513">
        <w:rPr>
          <w:sz w:val="24"/>
          <w:szCs w:val="24"/>
        </w:rPr>
        <w:t>o percentual correspondente à última Taxa DI</w:t>
      </w:r>
      <w:r w:rsidR="009D304E" w:rsidRPr="004F5513">
        <w:rPr>
          <w:sz w:val="24"/>
          <w:szCs w:val="24"/>
        </w:rPr>
        <w:t xml:space="preserve">, </w:t>
      </w:r>
      <w:r w:rsidR="00985337" w:rsidRPr="004F5513">
        <w:rPr>
          <w:sz w:val="24"/>
          <w:szCs w:val="24"/>
        </w:rPr>
        <w:t xml:space="preserve">ao </w:t>
      </w:r>
      <w:r w:rsidR="009D304E" w:rsidRPr="004F5513">
        <w:rPr>
          <w:sz w:val="24"/>
          <w:szCs w:val="24"/>
        </w:rPr>
        <w:t>último Parâmetro Substituto</w:t>
      </w:r>
      <w:r w:rsidR="00C8524A" w:rsidRPr="004F5513">
        <w:rPr>
          <w:sz w:val="24"/>
          <w:szCs w:val="24"/>
        </w:rPr>
        <w:t xml:space="preserve"> </w:t>
      </w:r>
      <w:r w:rsidR="004C7F2B" w:rsidRPr="004F5513">
        <w:rPr>
          <w:sz w:val="24"/>
          <w:szCs w:val="24"/>
        </w:rPr>
        <w:t xml:space="preserve">ou </w:t>
      </w:r>
      <w:r w:rsidR="00985337" w:rsidRPr="004F5513">
        <w:rPr>
          <w:sz w:val="24"/>
          <w:szCs w:val="24"/>
        </w:rPr>
        <w:t xml:space="preserve">à </w:t>
      </w:r>
      <w:r w:rsidR="009D304E" w:rsidRPr="004F5513">
        <w:rPr>
          <w:sz w:val="24"/>
          <w:szCs w:val="24"/>
        </w:rPr>
        <w:t xml:space="preserve">última </w:t>
      </w:r>
      <w:r w:rsidR="004C7F2B" w:rsidRPr="004F5513">
        <w:rPr>
          <w:sz w:val="24"/>
          <w:szCs w:val="24"/>
        </w:rPr>
        <w:t xml:space="preserve">Taxa SELIC, conforme o caso, </w:t>
      </w:r>
      <w:r w:rsidR="00C8524A" w:rsidRPr="004F5513">
        <w:rPr>
          <w:sz w:val="24"/>
          <w:szCs w:val="24"/>
        </w:rPr>
        <w:t>divulgad</w:t>
      </w:r>
      <w:r w:rsidR="00985337" w:rsidRPr="004F5513">
        <w:rPr>
          <w:sz w:val="24"/>
          <w:szCs w:val="24"/>
        </w:rPr>
        <w:t>o</w:t>
      </w:r>
      <w:r w:rsidR="00C8524A" w:rsidRPr="004F5513">
        <w:rPr>
          <w:sz w:val="24"/>
          <w:szCs w:val="24"/>
        </w:rPr>
        <w:t xml:space="preserve"> oficialmente até a data d</w:t>
      </w:r>
      <w:r w:rsidR="005A497B" w:rsidRPr="004F5513">
        <w:rPr>
          <w:sz w:val="24"/>
          <w:szCs w:val="24"/>
        </w:rPr>
        <w:t>e</w:t>
      </w:r>
      <w:r w:rsidR="00C8524A" w:rsidRPr="004F5513">
        <w:rPr>
          <w:sz w:val="24"/>
          <w:szCs w:val="24"/>
        </w:rPr>
        <w:t xml:space="preserve"> cálculo, não sendo devidas quaisquer compensações financeiras, multas ou penalidades entre a Companhia e/ou os Debenturistas quando da divulgação posterior da Taxa DI</w:t>
      </w:r>
      <w:r w:rsidR="00FE5FD1" w:rsidRPr="004F5513">
        <w:rPr>
          <w:sz w:val="24"/>
          <w:szCs w:val="24"/>
        </w:rPr>
        <w:t>, do Parâmetro Substituto</w:t>
      </w:r>
      <w:r w:rsidR="006C17BF" w:rsidRPr="004F5513">
        <w:rPr>
          <w:sz w:val="24"/>
          <w:szCs w:val="24"/>
        </w:rPr>
        <w:t xml:space="preserve"> ou da Taxa SELIC, conforme o caso</w:t>
      </w:r>
      <w:r w:rsidR="00EF462B" w:rsidRPr="004F5513">
        <w:rPr>
          <w:sz w:val="24"/>
          <w:szCs w:val="24"/>
        </w:rPr>
        <w:t>.</w:t>
      </w:r>
    </w:p>
    <w:p w14:paraId="76B56B2B" w14:textId="3B663C59" w:rsidR="00EF462B" w:rsidRPr="004F5513" w:rsidRDefault="00660A2D" w:rsidP="00BB37E9">
      <w:pPr>
        <w:numPr>
          <w:ilvl w:val="5"/>
          <w:numId w:val="32"/>
        </w:numPr>
        <w:spacing w:afterLines="80" w:after="192"/>
        <w:ind w:firstLine="0"/>
        <w:rPr>
          <w:sz w:val="24"/>
          <w:szCs w:val="24"/>
        </w:rPr>
      </w:pPr>
      <w:r w:rsidRPr="004F5513">
        <w:rPr>
          <w:sz w:val="24"/>
          <w:szCs w:val="24"/>
        </w:rPr>
        <w:t>Na hipótese de</w:t>
      </w:r>
      <w:r w:rsidR="0010785E" w:rsidRPr="004F5513">
        <w:rPr>
          <w:sz w:val="24"/>
          <w:szCs w:val="24"/>
        </w:rPr>
        <w:t xml:space="preserve"> </w:t>
      </w:r>
      <w:r w:rsidR="00C8524A" w:rsidRPr="004F5513">
        <w:rPr>
          <w:sz w:val="24"/>
          <w:szCs w:val="24"/>
        </w:rPr>
        <w:t>a Taxa DI</w:t>
      </w:r>
      <w:r w:rsidR="00FE5FD1" w:rsidRPr="004F5513">
        <w:rPr>
          <w:sz w:val="24"/>
          <w:szCs w:val="24"/>
        </w:rPr>
        <w:t>,</w:t>
      </w:r>
      <w:r w:rsidR="00290185" w:rsidRPr="004F5513">
        <w:rPr>
          <w:sz w:val="24"/>
          <w:szCs w:val="24"/>
        </w:rPr>
        <w:t xml:space="preserve"> </w:t>
      </w:r>
      <w:r w:rsidR="009D304E" w:rsidRPr="004F5513">
        <w:rPr>
          <w:sz w:val="24"/>
          <w:szCs w:val="24"/>
        </w:rPr>
        <w:t>o Parâmetro Substituto</w:t>
      </w:r>
      <w:r w:rsidR="00FE5FD1" w:rsidRPr="004F5513">
        <w:rPr>
          <w:sz w:val="24"/>
          <w:szCs w:val="24"/>
        </w:rPr>
        <w:t xml:space="preserve"> ou a Taxa SELIC, conforme o caso,</w:t>
      </w:r>
      <w:r w:rsidR="00290185" w:rsidRPr="004F5513">
        <w:rPr>
          <w:sz w:val="24"/>
          <w:szCs w:val="24"/>
        </w:rPr>
        <w:t xml:space="preserve"> </w:t>
      </w:r>
      <w:r w:rsidR="0010785E" w:rsidRPr="004F5513">
        <w:rPr>
          <w:sz w:val="24"/>
          <w:szCs w:val="24"/>
        </w:rPr>
        <w:t>volt</w:t>
      </w:r>
      <w:r w:rsidR="00452663" w:rsidRPr="004F5513">
        <w:rPr>
          <w:sz w:val="24"/>
          <w:szCs w:val="24"/>
        </w:rPr>
        <w:t>ar</w:t>
      </w:r>
      <w:r w:rsidR="0010785E" w:rsidRPr="004F5513">
        <w:rPr>
          <w:sz w:val="24"/>
          <w:szCs w:val="24"/>
        </w:rPr>
        <w:t xml:space="preserve"> a ser </w:t>
      </w:r>
      <w:r w:rsidR="009F3610" w:rsidRPr="004F5513">
        <w:rPr>
          <w:sz w:val="24"/>
          <w:szCs w:val="24"/>
        </w:rPr>
        <w:t>divulgada</w:t>
      </w:r>
      <w:r w:rsidR="0010785E" w:rsidRPr="004F5513">
        <w:rPr>
          <w:sz w:val="24"/>
          <w:szCs w:val="24"/>
        </w:rPr>
        <w:t xml:space="preserve"> antes da realização da assembleia geral de Debenturistas prevista acima, referida assembleia geral de Debenturistas não será realizada, e </w:t>
      </w:r>
      <w:r w:rsidR="0056195A" w:rsidRPr="004F5513">
        <w:rPr>
          <w:sz w:val="24"/>
          <w:szCs w:val="24"/>
        </w:rPr>
        <w:t>a Taxa DI</w:t>
      </w:r>
      <w:r w:rsidR="00FE5FD1" w:rsidRPr="004F5513">
        <w:rPr>
          <w:sz w:val="24"/>
          <w:szCs w:val="24"/>
        </w:rPr>
        <w:t>, o Parâmetro Substituto ou a Taxa SELIC, conforme o caso</w:t>
      </w:r>
      <w:r w:rsidR="0010785E" w:rsidRPr="004F5513">
        <w:rPr>
          <w:sz w:val="24"/>
          <w:szCs w:val="24"/>
        </w:rPr>
        <w:t>, a partir da data de sua</w:t>
      </w:r>
      <w:r w:rsidR="005A24DE" w:rsidRPr="004F5513">
        <w:rPr>
          <w:sz w:val="24"/>
          <w:szCs w:val="24"/>
        </w:rPr>
        <w:t xml:space="preserve"> divulgação</w:t>
      </w:r>
      <w:r w:rsidR="0010785E" w:rsidRPr="004F5513">
        <w:rPr>
          <w:sz w:val="24"/>
          <w:szCs w:val="24"/>
        </w:rPr>
        <w:t xml:space="preserve">, passará a ser novamente </w:t>
      </w:r>
      <w:r w:rsidR="0064370D" w:rsidRPr="004F5513">
        <w:rPr>
          <w:sz w:val="24"/>
          <w:szCs w:val="24"/>
        </w:rPr>
        <w:t xml:space="preserve">utilizada </w:t>
      </w:r>
      <w:r w:rsidR="0010785E" w:rsidRPr="004F5513">
        <w:rPr>
          <w:sz w:val="24"/>
          <w:szCs w:val="24"/>
        </w:rPr>
        <w:t>para o cálculo de quaisquer obrigações pecuniárias relativas às Debêntures previstas nesta Escritura de Emissão</w:t>
      </w:r>
      <w:r w:rsidR="00EF462B" w:rsidRPr="004F5513">
        <w:rPr>
          <w:sz w:val="24"/>
          <w:szCs w:val="24"/>
        </w:rPr>
        <w:t xml:space="preserve">, não sendo devidas quaisquer compensações financeiras, multas ou penalidades entre a Companhia e os Debenturistas. </w:t>
      </w:r>
    </w:p>
    <w:p w14:paraId="6AEBEF99" w14:textId="6B7CE9E8" w:rsidR="002F301F" w:rsidRPr="004F5513" w:rsidRDefault="0010785E" w:rsidP="00BB37E9">
      <w:pPr>
        <w:numPr>
          <w:ilvl w:val="5"/>
          <w:numId w:val="32"/>
        </w:numPr>
        <w:spacing w:afterLines="80" w:after="192"/>
        <w:ind w:firstLine="0"/>
        <w:rPr>
          <w:sz w:val="24"/>
          <w:szCs w:val="24"/>
        </w:rPr>
      </w:pPr>
      <w:r w:rsidRPr="004F5513">
        <w:rPr>
          <w:sz w:val="24"/>
          <w:szCs w:val="24"/>
        </w:rPr>
        <w:t>Caso</w:t>
      </w:r>
      <w:r w:rsidR="00F646AE" w:rsidRPr="004F5513">
        <w:rPr>
          <w:sz w:val="24"/>
          <w:szCs w:val="24"/>
        </w:rPr>
        <w:t xml:space="preserve"> a assembleia geral de Debenturistas prevista acima</w:t>
      </w:r>
      <w:r w:rsidRPr="004F5513">
        <w:rPr>
          <w:sz w:val="24"/>
          <w:szCs w:val="24"/>
        </w:rPr>
        <w:t xml:space="preserve"> </w:t>
      </w:r>
      <w:r w:rsidR="00655E11" w:rsidRPr="004F5513">
        <w:rPr>
          <w:sz w:val="24"/>
          <w:szCs w:val="24"/>
        </w:rPr>
        <w:t xml:space="preserve">não seja instalada em primeira e segunda convocações ou, se instalada, </w:t>
      </w:r>
      <w:r w:rsidRPr="004F5513">
        <w:rPr>
          <w:sz w:val="24"/>
          <w:szCs w:val="24"/>
        </w:rPr>
        <w:t xml:space="preserve">não haja </w:t>
      </w:r>
      <w:r w:rsidR="00CB7E53" w:rsidRPr="004F5513">
        <w:rPr>
          <w:sz w:val="24"/>
          <w:szCs w:val="24"/>
        </w:rPr>
        <w:t xml:space="preserve">acordo </w:t>
      </w:r>
      <w:r w:rsidRPr="004F5513">
        <w:rPr>
          <w:sz w:val="24"/>
          <w:szCs w:val="24"/>
        </w:rPr>
        <w:t xml:space="preserve">sobre a nova remuneração das Debêntures entre a Companhia e Debenturistas representando, no mínimo, </w:t>
      </w:r>
      <w:r w:rsidR="004066A7" w:rsidRPr="004F5513">
        <w:rPr>
          <w:sz w:val="24"/>
          <w:szCs w:val="24"/>
        </w:rPr>
        <w:t>2/3</w:t>
      </w:r>
      <w:r w:rsidR="002A193F" w:rsidRPr="004F5513">
        <w:rPr>
          <w:sz w:val="24"/>
          <w:szCs w:val="24"/>
        </w:rPr>
        <w:t> </w:t>
      </w:r>
      <w:r w:rsidRPr="004F5513">
        <w:rPr>
          <w:sz w:val="24"/>
          <w:szCs w:val="24"/>
        </w:rPr>
        <w:t>(</w:t>
      </w:r>
      <w:r w:rsidR="004066A7" w:rsidRPr="004F5513">
        <w:rPr>
          <w:sz w:val="24"/>
          <w:szCs w:val="24"/>
        </w:rPr>
        <w:t>dois terços</w:t>
      </w:r>
      <w:r w:rsidRPr="004F5513">
        <w:rPr>
          <w:sz w:val="24"/>
          <w:szCs w:val="24"/>
        </w:rPr>
        <w:t>) das Debêntures</w:t>
      </w:r>
      <w:r w:rsidR="004B5CBF" w:rsidRPr="004F5513">
        <w:rPr>
          <w:sz w:val="24"/>
          <w:szCs w:val="24"/>
        </w:rPr>
        <w:t xml:space="preserve"> </w:t>
      </w:r>
      <w:r w:rsidRPr="004F5513">
        <w:rPr>
          <w:sz w:val="24"/>
          <w:szCs w:val="24"/>
        </w:rPr>
        <w:t xml:space="preserve">em </w:t>
      </w:r>
      <w:r w:rsidR="00FF17D9" w:rsidRPr="004F5513">
        <w:rPr>
          <w:sz w:val="24"/>
          <w:szCs w:val="24"/>
        </w:rPr>
        <w:t>Circulação</w:t>
      </w:r>
      <w:r w:rsidR="004B5CBF" w:rsidRPr="004F5513">
        <w:rPr>
          <w:sz w:val="24"/>
          <w:szCs w:val="24"/>
        </w:rPr>
        <w:t xml:space="preserve">, </w:t>
      </w:r>
      <w:r w:rsidRPr="004F5513">
        <w:rPr>
          <w:sz w:val="24"/>
          <w:szCs w:val="24"/>
        </w:rPr>
        <w:t xml:space="preserve">a Companhia se obriga, desde já, a resgatar a totalidade das Debêntures, com seu consequente cancelamento, no prazo de </w:t>
      </w:r>
      <w:r w:rsidR="000B294F" w:rsidRPr="004F5513">
        <w:rPr>
          <w:sz w:val="24"/>
          <w:szCs w:val="24"/>
        </w:rPr>
        <w:t>3</w:t>
      </w:r>
      <w:r w:rsidR="007D4BBF" w:rsidRPr="004F5513">
        <w:rPr>
          <w:sz w:val="24"/>
          <w:szCs w:val="24"/>
        </w:rPr>
        <w:t>0</w:t>
      </w:r>
      <w:r w:rsidRPr="004F5513">
        <w:rPr>
          <w:sz w:val="24"/>
          <w:szCs w:val="24"/>
        </w:rPr>
        <w:t> (</w:t>
      </w:r>
      <w:r w:rsidR="000B294F" w:rsidRPr="004F5513">
        <w:rPr>
          <w:sz w:val="24"/>
          <w:szCs w:val="24"/>
        </w:rPr>
        <w:t>trinta</w:t>
      </w:r>
      <w:r w:rsidRPr="004F5513">
        <w:rPr>
          <w:sz w:val="24"/>
          <w:szCs w:val="24"/>
        </w:rPr>
        <w:t>) dias contados da data da realização da assembleia geral de Debenturistas prevista acima</w:t>
      </w:r>
      <w:r w:rsidR="006B7D35" w:rsidRPr="004F5513">
        <w:rPr>
          <w:sz w:val="24"/>
          <w:szCs w:val="24"/>
        </w:rPr>
        <w:t xml:space="preserve"> (ou da data em que deveria ter ocorrido, caso não tenha ocorrido)</w:t>
      </w:r>
      <w:r w:rsidRPr="004F5513">
        <w:rPr>
          <w:sz w:val="24"/>
          <w:szCs w:val="24"/>
        </w:rPr>
        <w:t xml:space="preserve"> ou na Data de Vencimento</w:t>
      </w:r>
      <w:r w:rsidR="00805CBB" w:rsidRPr="004F5513">
        <w:rPr>
          <w:sz w:val="24"/>
          <w:szCs w:val="24"/>
        </w:rPr>
        <w:t>,</w:t>
      </w:r>
      <w:r w:rsidRPr="004F5513">
        <w:rPr>
          <w:sz w:val="24"/>
          <w:szCs w:val="24"/>
        </w:rPr>
        <w:t xml:space="preserve"> o que ocorrer primeiro, </w:t>
      </w:r>
      <w:bookmarkEnd w:id="63"/>
      <w:r w:rsidR="003269BC" w:rsidRPr="004F5513">
        <w:rPr>
          <w:sz w:val="24"/>
          <w:szCs w:val="24"/>
        </w:rPr>
        <w:t>pelo</w:t>
      </w:r>
      <w:r w:rsidR="00224B06" w:rsidRPr="004F5513">
        <w:rPr>
          <w:sz w:val="24"/>
          <w:szCs w:val="24"/>
        </w:rPr>
        <w:t xml:space="preserve"> </w:t>
      </w:r>
      <w:r w:rsidR="004C71CC" w:rsidRPr="004F5513">
        <w:rPr>
          <w:sz w:val="24"/>
          <w:szCs w:val="24"/>
        </w:rPr>
        <w:t xml:space="preserve">Valor Nominal Unitário ou </w:t>
      </w:r>
      <w:r w:rsidR="002874E4" w:rsidRPr="004F5513">
        <w:rPr>
          <w:sz w:val="24"/>
          <w:szCs w:val="24"/>
        </w:rPr>
        <w:t>saldo</w:t>
      </w:r>
      <w:r w:rsidR="003269BC" w:rsidRPr="004F5513">
        <w:rPr>
          <w:sz w:val="24"/>
          <w:szCs w:val="24"/>
        </w:rPr>
        <w:t xml:space="preserve"> do Valor Nominal Unitário das Debêntures</w:t>
      </w:r>
      <w:r w:rsidR="00224B06" w:rsidRPr="004F5513">
        <w:rPr>
          <w:sz w:val="24"/>
          <w:szCs w:val="24"/>
        </w:rPr>
        <w:t>,</w:t>
      </w:r>
      <w:r w:rsidR="004C71CC" w:rsidRPr="004F5513">
        <w:rPr>
          <w:sz w:val="24"/>
          <w:szCs w:val="24"/>
        </w:rPr>
        <w:t xml:space="preserve"> conforme o caso,</w:t>
      </w:r>
      <w:r w:rsidR="003269BC" w:rsidRPr="004F5513">
        <w:rPr>
          <w:sz w:val="24"/>
          <w:szCs w:val="24"/>
        </w:rPr>
        <w:t xml:space="preserve"> acrescido da Remuneração, calculada </w:t>
      </w:r>
      <w:r w:rsidR="003269BC" w:rsidRPr="004F5513">
        <w:rPr>
          <w:i/>
          <w:sz w:val="24"/>
          <w:szCs w:val="24"/>
        </w:rPr>
        <w:t xml:space="preserve">pro rata </w:t>
      </w:r>
      <w:proofErr w:type="spellStart"/>
      <w:r w:rsidR="003269BC" w:rsidRPr="004F5513">
        <w:rPr>
          <w:i/>
          <w:sz w:val="24"/>
          <w:szCs w:val="24"/>
        </w:rPr>
        <w:t>temporis</w:t>
      </w:r>
      <w:proofErr w:type="spellEnd"/>
      <w:r w:rsidR="003269BC" w:rsidRPr="004F5513">
        <w:rPr>
          <w:sz w:val="24"/>
          <w:szCs w:val="24"/>
        </w:rPr>
        <w:t xml:space="preserve">, desde a </w:t>
      </w:r>
      <w:r w:rsidR="006E1874" w:rsidRPr="004F5513">
        <w:rPr>
          <w:sz w:val="24"/>
          <w:szCs w:val="24"/>
        </w:rPr>
        <w:t xml:space="preserve">Primeira Data de Integralização </w:t>
      </w:r>
      <w:r w:rsidR="003269BC" w:rsidRPr="004F5513">
        <w:rPr>
          <w:sz w:val="24"/>
          <w:szCs w:val="24"/>
        </w:rPr>
        <w:t>ou a data de pagamento da Remuneração imediatamente anterior, conforme o caso, até a data do efetivo pagamento, sem qualquer prêmio ou penalidade, caso em que, quando do cálculo de quaisquer obrigações pecuniárias relativas às Debêntures previstas nesta Escritura de Emissão, será utilizado, o percentual correspondente à última Taxa DI</w:t>
      </w:r>
      <w:r w:rsidR="00D54488" w:rsidRPr="004F5513">
        <w:rPr>
          <w:sz w:val="24"/>
          <w:szCs w:val="24"/>
        </w:rPr>
        <w:t xml:space="preserve">, </w:t>
      </w:r>
      <w:r w:rsidR="00985337" w:rsidRPr="004F5513">
        <w:rPr>
          <w:sz w:val="24"/>
          <w:szCs w:val="24"/>
        </w:rPr>
        <w:t xml:space="preserve">ao </w:t>
      </w:r>
      <w:r w:rsidR="00D54488" w:rsidRPr="004F5513">
        <w:rPr>
          <w:sz w:val="24"/>
          <w:szCs w:val="24"/>
        </w:rPr>
        <w:t xml:space="preserve">último Parâmetro Substituto ou </w:t>
      </w:r>
      <w:r w:rsidR="00985337" w:rsidRPr="004F5513">
        <w:rPr>
          <w:sz w:val="24"/>
          <w:szCs w:val="24"/>
        </w:rPr>
        <w:t xml:space="preserve">à </w:t>
      </w:r>
      <w:r w:rsidR="00D54488" w:rsidRPr="004F5513">
        <w:rPr>
          <w:sz w:val="24"/>
          <w:szCs w:val="24"/>
        </w:rPr>
        <w:t>última Taxa SELIC, conforme o caso,</w:t>
      </w:r>
      <w:r w:rsidR="003269BC" w:rsidRPr="004F5513">
        <w:rPr>
          <w:sz w:val="24"/>
          <w:szCs w:val="24"/>
        </w:rPr>
        <w:t xml:space="preserve"> divulgada oficialmente</w:t>
      </w:r>
      <w:r w:rsidR="00FB7C97" w:rsidRPr="004F5513">
        <w:rPr>
          <w:sz w:val="24"/>
          <w:szCs w:val="24"/>
        </w:rPr>
        <w:t>.</w:t>
      </w:r>
      <w:bookmarkEnd w:id="64"/>
      <w:bookmarkEnd w:id="65"/>
      <w:r w:rsidR="00F23C59" w:rsidRPr="004F5513">
        <w:rPr>
          <w:sz w:val="24"/>
          <w:szCs w:val="24"/>
        </w:rPr>
        <w:t xml:space="preserve"> </w:t>
      </w:r>
    </w:p>
    <w:bookmarkEnd w:id="60"/>
    <w:p w14:paraId="7853B7A4" w14:textId="6728D4DD" w:rsidR="00880FA8" w:rsidRPr="004F5513" w:rsidRDefault="00880FA8" w:rsidP="00205BE9">
      <w:pPr>
        <w:numPr>
          <w:ilvl w:val="1"/>
          <w:numId w:val="32"/>
        </w:numPr>
        <w:spacing w:afterLines="80" w:after="192"/>
        <w:rPr>
          <w:sz w:val="24"/>
          <w:szCs w:val="24"/>
        </w:rPr>
      </w:pPr>
      <w:r w:rsidRPr="004F5513">
        <w:rPr>
          <w:i/>
          <w:sz w:val="24"/>
          <w:szCs w:val="24"/>
        </w:rPr>
        <w:t>Repactuação</w:t>
      </w:r>
      <w:r w:rsidR="00B8759C" w:rsidRPr="004F5513">
        <w:rPr>
          <w:i/>
          <w:sz w:val="24"/>
          <w:szCs w:val="24"/>
        </w:rPr>
        <w:t xml:space="preserve"> Programada</w:t>
      </w:r>
      <w:r w:rsidRPr="004F5513">
        <w:rPr>
          <w:sz w:val="24"/>
          <w:szCs w:val="24"/>
        </w:rPr>
        <w:t>.</w:t>
      </w:r>
      <w:r w:rsidR="008771F4" w:rsidRPr="004F5513">
        <w:rPr>
          <w:sz w:val="24"/>
          <w:szCs w:val="24"/>
        </w:rPr>
        <w:t xml:space="preserve"> </w:t>
      </w:r>
      <w:r w:rsidRPr="004F5513">
        <w:rPr>
          <w:sz w:val="24"/>
          <w:szCs w:val="24"/>
        </w:rPr>
        <w:t>Não haverá repactuação programada</w:t>
      </w:r>
      <w:r w:rsidR="003F5B11" w:rsidRPr="004F5513">
        <w:rPr>
          <w:sz w:val="24"/>
          <w:szCs w:val="24"/>
        </w:rPr>
        <w:t xml:space="preserve"> das Debêntures</w:t>
      </w:r>
      <w:r w:rsidRPr="004F5513">
        <w:rPr>
          <w:sz w:val="24"/>
          <w:szCs w:val="24"/>
        </w:rPr>
        <w:t>.</w:t>
      </w:r>
    </w:p>
    <w:p w14:paraId="0FDEDC6E" w14:textId="1BA981A7" w:rsidR="00E85DDF" w:rsidRPr="004F5513" w:rsidRDefault="00123214" w:rsidP="00862626">
      <w:pPr>
        <w:numPr>
          <w:ilvl w:val="1"/>
          <w:numId w:val="32"/>
        </w:numPr>
        <w:spacing w:afterLines="80" w:after="192"/>
        <w:rPr>
          <w:sz w:val="24"/>
          <w:szCs w:val="24"/>
        </w:rPr>
      </w:pPr>
      <w:bookmarkStart w:id="66" w:name="_Ref488955249"/>
      <w:bookmarkStart w:id="67" w:name="_Ref534176584"/>
      <w:bookmarkEnd w:id="36"/>
      <w:bookmarkEnd w:id="50"/>
      <w:r w:rsidRPr="004F5513">
        <w:rPr>
          <w:i/>
          <w:sz w:val="24"/>
          <w:szCs w:val="24"/>
        </w:rPr>
        <w:t xml:space="preserve">Resgate </w:t>
      </w:r>
      <w:r w:rsidR="005F2BBA" w:rsidRPr="004F5513">
        <w:rPr>
          <w:i/>
          <w:sz w:val="24"/>
          <w:szCs w:val="24"/>
        </w:rPr>
        <w:t>Antecipado Facultativo</w:t>
      </w:r>
      <w:r w:rsidR="005F2BBA" w:rsidRPr="004F5513">
        <w:rPr>
          <w:sz w:val="24"/>
          <w:szCs w:val="24"/>
        </w:rPr>
        <w:t>.</w:t>
      </w:r>
      <w:r w:rsidR="008771F4" w:rsidRPr="004F5513">
        <w:rPr>
          <w:sz w:val="24"/>
          <w:szCs w:val="24"/>
        </w:rPr>
        <w:t xml:space="preserve"> </w:t>
      </w:r>
      <w:r w:rsidR="00985337" w:rsidRPr="004F5513">
        <w:rPr>
          <w:sz w:val="24"/>
          <w:szCs w:val="24"/>
        </w:rPr>
        <w:t xml:space="preserve">A Companhia poderá, a seu exclusivo critério, realizar, a </w:t>
      </w:r>
      <w:r w:rsidR="004E3964" w:rsidRPr="004F5513">
        <w:rPr>
          <w:sz w:val="24"/>
          <w:szCs w:val="24"/>
        </w:rPr>
        <w:t xml:space="preserve">partir de </w:t>
      </w:r>
      <w:r w:rsidR="00FB7BB0" w:rsidRPr="004F5513">
        <w:rPr>
          <w:sz w:val="24"/>
          <w:szCs w:val="24"/>
        </w:rPr>
        <w:t xml:space="preserve">15 </w:t>
      </w:r>
      <w:r w:rsidR="004E3964" w:rsidRPr="004F5513">
        <w:rPr>
          <w:sz w:val="24"/>
          <w:szCs w:val="24"/>
        </w:rPr>
        <w:t xml:space="preserve">de </w:t>
      </w:r>
      <w:r w:rsidR="00FB7BB0" w:rsidRPr="004F5513">
        <w:rPr>
          <w:sz w:val="24"/>
          <w:szCs w:val="24"/>
        </w:rPr>
        <w:t xml:space="preserve">setembro </w:t>
      </w:r>
      <w:r w:rsidR="004E3964" w:rsidRPr="004F5513">
        <w:rPr>
          <w:sz w:val="24"/>
          <w:szCs w:val="24"/>
        </w:rPr>
        <w:t>de 20</w:t>
      </w:r>
      <w:r w:rsidR="00CA5220" w:rsidRPr="004F5513">
        <w:rPr>
          <w:sz w:val="24"/>
          <w:szCs w:val="24"/>
        </w:rPr>
        <w:t>24</w:t>
      </w:r>
      <w:r w:rsidR="00E85DDF" w:rsidRPr="004F5513">
        <w:rPr>
          <w:sz w:val="24"/>
          <w:szCs w:val="24"/>
        </w:rPr>
        <w:t xml:space="preserve"> (inclusive)</w:t>
      </w:r>
      <w:r w:rsidR="00985337" w:rsidRPr="004F5513">
        <w:rPr>
          <w:sz w:val="24"/>
          <w:szCs w:val="24"/>
        </w:rPr>
        <w:t xml:space="preserve">, e com aviso prévio aos Debenturistas (por meio de </w:t>
      </w:r>
      <w:r w:rsidR="00152168" w:rsidRPr="004F5513">
        <w:rPr>
          <w:sz w:val="24"/>
          <w:szCs w:val="24"/>
        </w:rPr>
        <w:t xml:space="preserve">publicação </w:t>
      </w:r>
      <w:r w:rsidR="00985337" w:rsidRPr="004F5513">
        <w:rPr>
          <w:sz w:val="24"/>
          <w:szCs w:val="24"/>
        </w:rPr>
        <w:t>de anúncio nos termos da Cláusula </w:t>
      </w:r>
      <w:r w:rsidR="00985337" w:rsidRPr="004F5513">
        <w:rPr>
          <w:sz w:val="24"/>
          <w:szCs w:val="24"/>
        </w:rPr>
        <w:fldChar w:fldCharType="begin"/>
      </w:r>
      <w:r w:rsidR="00985337" w:rsidRPr="004F5513">
        <w:rPr>
          <w:sz w:val="24"/>
          <w:szCs w:val="24"/>
        </w:rPr>
        <w:instrText xml:space="preserve"> REF _Ref284530595 \n \p \h  \* MERGEFORMAT </w:instrText>
      </w:r>
      <w:r w:rsidR="00985337" w:rsidRPr="004F5513">
        <w:rPr>
          <w:sz w:val="24"/>
          <w:szCs w:val="24"/>
        </w:rPr>
      </w:r>
      <w:r w:rsidR="00985337" w:rsidRPr="004F5513">
        <w:rPr>
          <w:sz w:val="24"/>
          <w:szCs w:val="24"/>
        </w:rPr>
        <w:fldChar w:fldCharType="separate"/>
      </w:r>
      <w:r w:rsidR="009661F9" w:rsidRPr="004F5513">
        <w:rPr>
          <w:sz w:val="24"/>
          <w:szCs w:val="24"/>
        </w:rPr>
        <w:t>7.26 abaixo</w:t>
      </w:r>
      <w:r w:rsidR="00985337" w:rsidRPr="004F5513">
        <w:rPr>
          <w:sz w:val="24"/>
          <w:szCs w:val="24"/>
        </w:rPr>
        <w:fldChar w:fldCharType="end"/>
      </w:r>
      <w:r w:rsidR="00985337" w:rsidRPr="004F5513">
        <w:rPr>
          <w:sz w:val="24"/>
          <w:szCs w:val="24"/>
        </w:rPr>
        <w:t xml:space="preserve"> ou de comunicação individual a todos os Debenturistas, com cópia ao Agente Fiduciário), ao Agente Fiduciário, ao Agente </w:t>
      </w:r>
      <w:r w:rsidR="00F868C1" w:rsidRPr="004F5513">
        <w:rPr>
          <w:sz w:val="24"/>
          <w:szCs w:val="24"/>
        </w:rPr>
        <w:t>de Liquidação</w:t>
      </w:r>
      <w:r w:rsidR="00897B59" w:rsidRPr="004F5513">
        <w:rPr>
          <w:sz w:val="24"/>
          <w:szCs w:val="24"/>
        </w:rPr>
        <w:t xml:space="preserve">, ao </w:t>
      </w:r>
      <w:proofErr w:type="spellStart"/>
      <w:r w:rsidR="00F868C1" w:rsidRPr="004F5513">
        <w:rPr>
          <w:sz w:val="24"/>
          <w:szCs w:val="24"/>
        </w:rPr>
        <w:t>Escriturador</w:t>
      </w:r>
      <w:proofErr w:type="spellEnd"/>
      <w:r w:rsidR="00985337" w:rsidRPr="004F5513">
        <w:rPr>
          <w:sz w:val="24"/>
          <w:szCs w:val="24"/>
        </w:rPr>
        <w:t xml:space="preserve"> e à B3, de, no mínimo, </w:t>
      </w:r>
      <w:r w:rsidR="008C48BD" w:rsidRPr="004F5513">
        <w:rPr>
          <w:sz w:val="24"/>
          <w:szCs w:val="24"/>
        </w:rPr>
        <w:t>3</w:t>
      </w:r>
      <w:r w:rsidR="00985337" w:rsidRPr="004F5513">
        <w:rPr>
          <w:sz w:val="24"/>
          <w:szCs w:val="24"/>
        </w:rPr>
        <w:t> (</w:t>
      </w:r>
      <w:r w:rsidR="008C48BD" w:rsidRPr="004F5513">
        <w:rPr>
          <w:sz w:val="24"/>
          <w:szCs w:val="24"/>
        </w:rPr>
        <w:t>três</w:t>
      </w:r>
      <w:r w:rsidR="00985337" w:rsidRPr="004F5513">
        <w:rPr>
          <w:sz w:val="24"/>
          <w:szCs w:val="24"/>
        </w:rPr>
        <w:t>) Dias Úteis da data do evento, o resgate antecipado da totalidade (sendo vedado o resgate parcial) das Debêntures</w:t>
      </w:r>
      <w:r w:rsidR="00E85DDF" w:rsidRPr="004F5513">
        <w:rPr>
          <w:sz w:val="24"/>
          <w:szCs w:val="24"/>
        </w:rPr>
        <w:t xml:space="preserve"> ("</w:t>
      </w:r>
      <w:r w:rsidR="00E85DDF" w:rsidRPr="004F5513">
        <w:rPr>
          <w:sz w:val="24"/>
          <w:szCs w:val="24"/>
          <w:u w:val="single"/>
        </w:rPr>
        <w:t>Resgate Antecipado Facultativo Total</w:t>
      </w:r>
      <w:r w:rsidR="00E85DDF" w:rsidRPr="004F5513">
        <w:rPr>
          <w:sz w:val="24"/>
          <w:szCs w:val="24"/>
        </w:rPr>
        <w:t>")</w:t>
      </w:r>
      <w:r w:rsidR="00985337" w:rsidRPr="004F5513">
        <w:rPr>
          <w:sz w:val="24"/>
          <w:szCs w:val="24"/>
        </w:rPr>
        <w:t>, com o consequente cancelamento de tais Debêntures, mediante</w:t>
      </w:r>
      <w:r w:rsidR="00F868C1" w:rsidRPr="004F5513">
        <w:rPr>
          <w:sz w:val="24"/>
          <w:szCs w:val="24"/>
        </w:rPr>
        <w:t xml:space="preserve"> </w:t>
      </w:r>
      <w:r w:rsidR="00985337" w:rsidRPr="004F5513">
        <w:rPr>
          <w:sz w:val="24"/>
          <w:szCs w:val="24"/>
        </w:rPr>
        <w:t>o pagamento do</w:t>
      </w:r>
      <w:r w:rsidR="004C71CC" w:rsidRPr="004F5513">
        <w:rPr>
          <w:sz w:val="24"/>
          <w:szCs w:val="24"/>
        </w:rPr>
        <w:t xml:space="preserve"> Valor Nominal Unitário ou do</w:t>
      </w:r>
      <w:r w:rsidR="00985337" w:rsidRPr="004F5513">
        <w:rPr>
          <w:sz w:val="24"/>
          <w:szCs w:val="24"/>
        </w:rPr>
        <w:t xml:space="preserve"> saldo do Valor Nominal Unitário das Debêntures, </w:t>
      </w:r>
      <w:r w:rsidR="004C71CC" w:rsidRPr="004F5513">
        <w:rPr>
          <w:sz w:val="24"/>
          <w:szCs w:val="24"/>
        </w:rPr>
        <w:t xml:space="preserve">conforme o caso, </w:t>
      </w:r>
      <w:r w:rsidR="00985337" w:rsidRPr="004F5513">
        <w:rPr>
          <w:sz w:val="24"/>
          <w:szCs w:val="24"/>
        </w:rPr>
        <w:t xml:space="preserve">acrescido da </w:t>
      </w:r>
      <w:r w:rsidR="00985337" w:rsidRPr="004F5513">
        <w:rPr>
          <w:sz w:val="24"/>
          <w:szCs w:val="24"/>
        </w:rPr>
        <w:lastRenderedPageBreak/>
        <w:t xml:space="preserve">Remuneração, calculada </w:t>
      </w:r>
      <w:r w:rsidR="00985337" w:rsidRPr="004F5513">
        <w:rPr>
          <w:i/>
          <w:sz w:val="24"/>
          <w:szCs w:val="24"/>
        </w:rPr>
        <w:t xml:space="preserve">pro rata </w:t>
      </w:r>
      <w:proofErr w:type="spellStart"/>
      <w:r w:rsidR="00985337" w:rsidRPr="004F5513">
        <w:rPr>
          <w:i/>
          <w:sz w:val="24"/>
          <w:szCs w:val="24"/>
        </w:rPr>
        <w:t>temporis</w:t>
      </w:r>
      <w:proofErr w:type="spellEnd"/>
      <w:r w:rsidR="00985337" w:rsidRPr="004F5513">
        <w:rPr>
          <w:sz w:val="24"/>
          <w:szCs w:val="24"/>
        </w:rPr>
        <w:t>, desde a Primeira Data de Integralização ou a data de pagamento da Remuneração</w:t>
      </w:r>
      <w:r w:rsidR="004733DE" w:rsidRPr="004F5513">
        <w:rPr>
          <w:sz w:val="24"/>
          <w:szCs w:val="24"/>
        </w:rPr>
        <w:t xml:space="preserve"> </w:t>
      </w:r>
      <w:r w:rsidR="00985337" w:rsidRPr="004F5513">
        <w:rPr>
          <w:sz w:val="24"/>
          <w:szCs w:val="24"/>
        </w:rPr>
        <w:t xml:space="preserve">imediatamente anterior, conforme o caso, até a data do efetivo pagamento, </w:t>
      </w:r>
      <w:bookmarkStart w:id="68" w:name="_Hlk63784585"/>
      <w:r w:rsidR="00985337" w:rsidRPr="004F5513">
        <w:rPr>
          <w:sz w:val="24"/>
          <w:szCs w:val="24"/>
        </w:rPr>
        <w:t>acrescido de prêmio</w:t>
      </w:r>
      <w:bookmarkEnd w:id="68"/>
      <w:r w:rsidR="00E85DDF" w:rsidRPr="004F5513">
        <w:rPr>
          <w:sz w:val="24"/>
          <w:szCs w:val="24"/>
        </w:rPr>
        <w:t xml:space="preserve"> equivalente a </w:t>
      </w:r>
      <w:r w:rsidR="006F7CA3" w:rsidRPr="004F5513">
        <w:rPr>
          <w:sz w:val="24"/>
          <w:szCs w:val="24"/>
        </w:rPr>
        <w:t>0,50</w:t>
      </w:r>
      <w:r w:rsidR="00E85DDF" w:rsidRPr="004F5513">
        <w:rPr>
          <w:sz w:val="24"/>
          <w:szCs w:val="24"/>
        </w:rPr>
        <w:t>% (</w:t>
      </w:r>
      <w:r w:rsidR="002D13E6" w:rsidRPr="004F5513">
        <w:rPr>
          <w:sz w:val="24"/>
          <w:szCs w:val="24"/>
        </w:rPr>
        <w:t>cinquenta centésimos</w:t>
      </w:r>
      <w:r w:rsidR="00A93996" w:rsidRPr="004F5513">
        <w:rPr>
          <w:sz w:val="24"/>
          <w:szCs w:val="24"/>
        </w:rPr>
        <w:t xml:space="preserve"> </w:t>
      </w:r>
      <w:r w:rsidR="00E85DDF" w:rsidRPr="004F5513">
        <w:rPr>
          <w:sz w:val="24"/>
          <w:szCs w:val="24"/>
        </w:rPr>
        <w:t xml:space="preserve">por cento) ao ano, </w:t>
      </w:r>
      <w:r w:rsidR="00E85DDF" w:rsidRPr="004F5513">
        <w:rPr>
          <w:i/>
          <w:iCs/>
          <w:sz w:val="24"/>
          <w:szCs w:val="24"/>
        </w:rPr>
        <w:t xml:space="preserve">pro rata </w:t>
      </w:r>
      <w:proofErr w:type="spellStart"/>
      <w:r w:rsidR="00E85DDF" w:rsidRPr="004F5513">
        <w:rPr>
          <w:i/>
          <w:iCs/>
          <w:sz w:val="24"/>
          <w:szCs w:val="24"/>
        </w:rPr>
        <w:t>temporis</w:t>
      </w:r>
      <w:proofErr w:type="spellEnd"/>
      <w:r w:rsidR="00E85DDF" w:rsidRPr="004F5513">
        <w:rPr>
          <w:sz w:val="24"/>
          <w:szCs w:val="24"/>
        </w:rPr>
        <w:t>, base 252 (duzentos e cinquenta e dois) Dias Úteis, considerando a quantidade de Dias Úteis a transcorrer entre a data do efetivo Resgate Antecipado Facultativo Total e a Data de Vencimento das Debêntures, calculado conforme fórmula abaixo</w:t>
      </w:r>
      <w:r w:rsidR="00E374A1" w:rsidRPr="004F5513">
        <w:rPr>
          <w:sz w:val="24"/>
          <w:szCs w:val="24"/>
        </w:rPr>
        <w:t xml:space="preserve"> ("</w:t>
      </w:r>
      <w:r w:rsidR="00E374A1" w:rsidRPr="004F5513">
        <w:rPr>
          <w:sz w:val="24"/>
          <w:szCs w:val="24"/>
          <w:u w:val="single"/>
        </w:rPr>
        <w:t>Prêmio</w:t>
      </w:r>
      <w:r w:rsidR="00E374A1" w:rsidRPr="004F5513">
        <w:rPr>
          <w:sz w:val="24"/>
          <w:szCs w:val="24"/>
        </w:rPr>
        <w:t>")</w:t>
      </w:r>
      <w:r w:rsidR="00E85DDF" w:rsidRPr="004F5513">
        <w:rPr>
          <w:sz w:val="24"/>
          <w:szCs w:val="24"/>
        </w:rPr>
        <w:t xml:space="preserve">: </w:t>
      </w:r>
    </w:p>
    <w:p w14:paraId="2659C3A1" w14:textId="77777777" w:rsidR="00E85DDF" w:rsidRPr="004F5513" w:rsidRDefault="00E85DDF" w:rsidP="00BB37E9">
      <w:pPr>
        <w:pStyle w:val="PargrafodaLista"/>
        <w:spacing w:afterLines="80" w:after="192"/>
        <w:ind w:left="709"/>
        <w:jc w:val="center"/>
        <w:rPr>
          <w:sz w:val="24"/>
          <w:szCs w:val="24"/>
        </w:rPr>
      </w:pPr>
      <w:r w:rsidRPr="004F5513">
        <w:rPr>
          <w:sz w:val="24"/>
          <w:szCs w:val="24"/>
        </w:rPr>
        <w:t>Prêmio = VR * ((1 + Taxa</w:t>
      </w:r>
      <w:proofErr w:type="gramStart"/>
      <w:r w:rsidRPr="004F5513">
        <w:rPr>
          <w:sz w:val="24"/>
          <w:szCs w:val="24"/>
        </w:rPr>
        <w:t>1)^</w:t>
      </w:r>
      <w:proofErr w:type="gramEnd"/>
      <w:r w:rsidRPr="004F5513">
        <w:rPr>
          <w:sz w:val="24"/>
          <w:szCs w:val="24"/>
        </w:rPr>
        <w:t>(</w:t>
      </w:r>
      <w:proofErr w:type="spellStart"/>
      <w:r w:rsidRPr="004F5513">
        <w:rPr>
          <w:sz w:val="24"/>
          <w:szCs w:val="24"/>
        </w:rPr>
        <w:t>du_vcto</w:t>
      </w:r>
      <w:proofErr w:type="spellEnd"/>
      <w:r w:rsidRPr="004F5513">
        <w:rPr>
          <w:sz w:val="24"/>
          <w:szCs w:val="24"/>
        </w:rPr>
        <w:t>/252)-1)</w:t>
      </w:r>
    </w:p>
    <w:p w14:paraId="618784E1" w14:textId="77777777" w:rsidR="00E85DDF" w:rsidRPr="004F5513" w:rsidRDefault="00E85DDF" w:rsidP="00E85DDF">
      <w:pPr>
        <w:spacing w:after="0"/>
        <w:ind w:left="624"/>
        <w:rPr>
          <w:iCs/>
          <w:sz w:val="24"/>
          <w:szCs w:val="24"/>
        </w:rPr>
      </w:pPr>
      <w:r w:rsidRPr="004F5513">
        <w:rPr>
          <w:iCs/>
          <w:sz w:val="24"/>
          <w:szCs w:val="24"/>
        </w:rPr>
        <w:t>onde:</w:t>
      </w:r>
    </w:p>
    <w:p w14:paraId="27018641" w14:textId="77777777" w:rsidR="00E85DDF" w:rsidRPr="004F5513" w:rsidRDefault="00E85DDF" w:rsidP="00E85DDF">
      <w:pPr>
        <w:spacing w:after="0"/>
        <w:ind w:left="624"/>
        <w:rPr>
          <w:iCs/>
          <w:sz w:val="24"/>
          <w:szCs w:val="24"/>
        </w:rPr>
      </w:pPr>
      <w:r w:rsidRPr="004F5513">
        <w:rPr>
          <w:iCs/>
          <w:sz w:val="24"/>
          <w:szCs w:val="24"/>
        </w:rPr>
        <w:t>Prêmio = valor do prêmio de Resgate Antecipado Facultativo Total;</w:t>
      </w:r>
    </w:p>
    <w:p w14:paraId="038A6B19" w14:textId="34A59188" w:rsidR="00E85DDF" w:rsidRPr="004F5513" w:rsidRDefault="00E85DDF" w:rsidP="00E85DDF">
      <w:pPr>
        <w:spacing w:after="0"/>
        <w:ind w:left="624"/>
        <w:rPr>
          <w:iCs/>
          <w:sz w:val="24"/>
          <w:szCs w:val="24"/>
        </w:rPr>
      </w:pPr>
      <w:r w:rsidRPr="004F5513">
        <w:rPr>
          <w:iCs/>
          <w:sz w:val="24"/>
          <w:szCs w:val="24"/>
        </w:rPr>
        <w:t>VR = Valor Nominal Unitário ou saldo do Valor Nominal Unitário das Debêntures acrescido da Remuneração;</w:t>
      </w:r>
    </w:p>
    <w:p w14:paraId="703B4950" w14:textId="022B279F" w:rsidR="00E85DDF" w:rsidRPr="004F5513" w:rsidRDefault="00E85DDF" w:rsidP="00E85DDF">
      <w:pPr>
        <w:spacing w:after="0"/>
        <w:ind w:left="624"/>
        <w:rPr>
          <w:iCs/>
          <w:sz w:val="24"/>
          <w:szCs w:val="24"/>
        </w:rPr>
      </w:pPr>
      <w:r w:rsidRPr="004F5513">
        <w:rPr>
          <w:iCs/>
          <w:sz w:val="24"/>
          <w:szCs w:val="24"/>
        </w:rPr>
        <w:t xml:space="preserve">Taxa1 = </w:t>
      </w:r>
      <w:r w:rsidR="00D364B2" w:rsidRPr="004F5513">
        <w:rPr>
          <w:iCs/>
          <w:sz w:val="24"/>
          <w:szCs w:val="24"/>
        </w:rPr>
        <w:t xml:space="preserve">0,50% </w:t>
      </w:r>
      <w:r w:rsidRPr="004F5513">
        <w:rPr>
          <w:iCs/>
          <w:sz w:val="24"/>
          <w:szCs w:val="24"/>
        </w:rPr>
        <w:t>(</w:t>
      </w:r>
      <w:r w:rsidR="00D364B2" w:rsidRPr="004F5513">
        <w:rPr>
          <w:iCs/>
          <w:sz w:val="24"/>
          <w:szCs w:val="24"/>
        </w:rPr>
        <w:t>cinquenta centésimos</w:t>
      </w:r>
      <w:r w:rsidR="00A93996" w:rsidRPr="004F5513">
        <w:rPr>
          <w:iCs/>
          <w:sz w:val="24"/>
          <w:szCs w:val="24"/>
        </w:rPr>
        <w:t xml:space="preserve"> </w:t>
      </w:r>
      <w:r w:rsidRPr="004F5513">
        <w:rPr>
          <w:iCs/>
          <w:sz w:val="24"/>
          <w:szCs w:val="24"/>
        </w:rPr>
        <w:t>por cento); e</w:t>
      </w:r>
    </w:p>
    <w:p w14:paraId="42AAAC21" w14:textId="6187363D" w:rsidR="00985337" w:rsidRPr="004F5513" w:rsidRDefault="00E85DDF" w:rsidP="00F54E9C">
      <w:pPr>
        <w:spacing w:after="0"/>
        <w:ind w:left="624"/>
        <w:rPr>
          <w:sz w:val="24"/>
          <w:szCs w:val="24"/>
        </w:rPr>
      </w:pPr>
      <w:proofErr w:type="spellStart"/>
      <w:r w:rsidRPr="004F5513">
        <w:rPr>
          <w:iCs/>
          <w:sz w:val="24"/>
          <w:szCs w:val="24"/>
        </w:rPr>
        <w:t>du_vcto</w:t>
      </w:r>
      <w:proofErr w:type="spellEnd"/>
      <w:r w:rsidRPr="004F5513">
        <w:rPr>
          <w:iCs/>
          <w:sz w:val="24"/>
          <w:szCs w:val="24"/>
        </w:rPr>
        <w:t xml:space="preserve"> = quantidade de Dias Úteis entre a data de pagamento do Resgate Antecipado</w:t>
      </w:r>
      <w:r w:rsidR="00F54E9C" w:rsidRPr="004F5513">
        <w:rPr>
          <w:iCs/>
          <w:sz w:val="24"/>
          <w:szCs w:val="24"/>
        </w:rPr>
        <w:t xml:space="preserve"> </w:t>
      </w:r>
      <w:r w:rsidRPr="004F5513">
        <w:rPr>
          <w:iCs/>
          <w:sz w:val="24"/>
          <w:szCs w:val="24"/>
        </w:rPr>
        <w:t>Facultativo e Data de Vencimento das Debêntures</w:t>
      </w:r>
      <w:r w:rsidRPr="004F5513">
        <w:rPr>
          <w:sz w:val="24"/>
          <w:szCs w:val="24"/>
        </w:rPr>
        <w:t>.</w:t>
      </w:r>
    </w:p>
    <w:p w14:paraId="7940295A" w14:textId="1B38B34E" w:rsidR="00F54E9C" w:rsidRPr="004F5513" w:rsidRDefault="00F54E9C" w:rsidP="008A3C59">
      <w:pPr>
        <w:spacing w:after="0"/>
        <w:ind w:left="624"/>
        <w:rPr>
          <w:sz w:val="24"/>
          <w:szCs w:val="24"/>
        </w:rPr>
      </w:pPr>
    </w:p>
    <w:p w14:paraId="5A56B8F9" w14:textId="1DAA209E" w:rsidR="00B238B0" w:rsidRPr="004F5513" w:rsidRDefault="004936E7" w:rsidP="00862626">
      <w:pPr>
        <w:numPr>
          <w:ilvl w:val="1"/>
          <w:numId w:val="32"/>
        </w:numPr>
        <w:spacing w:afterLines="80" w:after="192"/>
        <w:rPr>
          <w:sz w:val="24"/>
          <w:szCs w:val="24"/>
        </w:rPr>
      </w:pPr>
      <w:r w:rsidRPr="004F5513">
        <w:rPr>
          <w:i/>
          <w:sz w:val="24"/>
          <w:szCs w:val="24"/>
        </w:rPr>
        <w:t>Amortização Extraordinária Facultativa</w:t>
      </w:r>
      <w:r w:rsidRPr="004F5513">
        <w:rPr>
          <w:sz w:val="24"/>
          <w:szCs w:val="24"/>
        </w:rPr>
        <w:t xml:space="preserve">. </w:t>
      </w:r>
      <w:bookmarkStart w:id="69" w:name="_Hlk54879131"/>
      <w:r w:rsidR="00E85DDF" w:rsidRPr="004F5513">
        <w:rPr>
          <w:sz w:val="24"/>
          <w:szCs w:val="24"/>
        </w:rPr>
        <w:t xml:space="preserve">A Companhia poderá, a seu exclusivo critério, realizar, a partir de </w:t>
      </w:r>
      <w:r w:rsidR="00FB7BB0" w:rsidRPr="004F5513">
        <w:rPr>
          <w:sz w:val="24"/>
          <w:szCs w:val="24"/>
        </w:rPr>
        <w:t xml:space="preserve">15 </w:t>
      </w:r>
      <w:r w:rsidR="00E85DDF" w:rsidRPr="004F5513">
        <w:rPr>
          <w:sz w:val="24"/>
          <w:szCs w:val="24"/>
        </w:rPr>
        <w:t xml:space="preserve">de </w:t>
      </w:r>
      <w:r w:rsidR="00FB7BB0" w:rsidRPr="004F5513">
        <w:rPr>
          <w:sz w:val="24"/>
          <w:szCs w:val="24"/>
        </w:rPr>
        <w:t xml:space="preserve">setembro </w:t>
      </w:r>
      <w:r w:rsidR="00E85DDF" w:rsidRPr="004F5513">
        <w:rPr>
          <w:sz w:val="24"/>
          <w:szCs w:val="24"/>
        </w:rPr>
        <w:t xml:space="preserve">de 2024 (inclusive), e com aviso prévio aos Debenturistas (por meio de publicação de anúncio nos termos da Cláusula 7.26 abaixo ou de comunicação individual a todos os Debenturistas, com cópia ao Agente Fiduciário), ao Agente Fiduciário, ao </w:t>
      </w:r>
      <w:proofErr w:type="spellStart"/>
      <w:r w:rsidR="00E85DDF" w:rsidRPr="004F5513">
        <w:rPr>
          <w:sz w:val="24"/>
          <w:szCs w:val="24"/>
        </w:rPr>
        <w:t>Escriturador</w:t>
      </w:r>
      <w:proofErr w:type="spellEnd"/>
      <w:r w:rsidR="00E85DDF" w:rsidRPr="004F5513">
        <w:rPr>
          <w:sz w:val="24"/>
          <w:szCs w:val="24"/>
        </w:rPr>
        <w:t xml:space="preserve">, ao </w:t>
      </w:r>
      <w:r w:rsidR="00914516" w:rsidRPr="004F5513">
        <w:rPr>
          <w:sz w:val="24"/>
          <w:szCs w:val="24"/>
        </w:rPr>
        <w:t>Agente de Liquidação</w:t>
      </w:r>
      <w:r w:rsidR="00E85DDF" w:rsidRPr="004F5513">
        <w:rPr>
          <w:sz w:val="24"/>
          <w:szCs w:val="24"/>
        </w:rPr>
        <w:t xml:space="preserve"> e à B3, com, no mínimo, </w:t>
      </w:r>
      <w:r w:rsidR="008C48BD" w:rsidRPr="004F5513">
        <w:rPr>
          <w:sz w:val="24"/>
          <w:szCs w:val="24"/>
        </w:rPr>
        <w:t>3</w:t>
      </w:r>
      <w:r w:rsidR="00E85DDF" w:rsidRPr="004F5513">
        <w:rPr>
          <w:sz w:val="24"/>
          <w:szCs w:val="24"/>
        </w:rPr>
        <w:t> (</w:t>
      </w:r>
      <w:r w:rsidR="008C48BD" w:rsidRPr="004F5513">
        <w:rPr>
          <w:sz w:val="24"/>
          <w:szCs w:val="24"/>
        </w:rPr>
        <w:t>três</w:t>
      </w:r>
      <w:r w:rsidR="00E85DDF" w:rsidRPr="004F5513">
        <w:rPr>
          <w:sz w:val="24"/>
          <w:szCs w:val="24"/>
        </w:rPr>
        <w:t>) Dias Úteis de antecedência da data do evento ("</w:t>
      </w:r>
      <w:r w:rsidR="00E85DDF" w:rsidRPr="004F5513">
        <w:rPr>
          <w:sz w:val="24"/>
          <w:szCs w:val="24"/>
          <w:u w:val="single"/>
        </w:rPr>
        <w:t>Data da Amortização Extraordinária Facultativa</w:t>
      </w:r>
      <w:r w:rsidR="00E85DDF" w:rsidRPr="004F5513">
        <w:rPr>
          <w:sz w:val="24"/>
          <w:szCs w:val="24"/>
        </w:rPr>
        <w:t>" e "</w:t>
      </w:r>
      <w:r w:rsidR="00E85DDF" w:rsidRPr="004F5513">
        <w:rPr>
          <w:sz w:val="24"/>
          <w:szCs w:val="24"/>
          <w:u w:val="single"/>
        </w:rPr>
        <w:t>Comunicação de Amortização Extraordinária Facultativa</w:t>
      </w:r>
      <w:r w:rsidR="00E85DDF" w:rsidRPr="004F5513">
        <w:rPr>
          <w:sz w:val="24"/>
          <w:szCs w:val="24"/>
        </w:rPr>
        <w:t>", respectivamente), promover amortizações extraordinárias sobre o Valor Nominal Unitário ou saldo do Valor Nominal Unitário das Debêntures, conforme o caso ("</w:t>
      </w:r>
      <w:r w:rsidR="00E85DDF" w:rsidRPr="004F5513">
        <w:rPr>
          <w:sz w:val="24"/>
          <w:szCs w:val="24"/>
          <w:u w:val="single"/>
        </w:rPr>
        <w:t>Amortização Extraordinária Facultativa</w:t>
      </w:r>
      <w:r w:rsidR="00E85DDF" w:rsidRPr="004F5513">
        <w:rPr>
          <w:sz w:val="24"/>
          <w:szCs w:val="24"/>
        </w:rPr>
        <w:t xml:space="preserve">"), limitado a 98% (noventa e oito por cento) do Valor Nominal Unitário ou saldo do Valor Nominal Unitário das Debêntures, conforme o caso, mediante o pagamento de percentual do Valor Nominal Unitário ou do saldo do Valor Nominal Unitário das Debêntures, conforme o caso, acrescido da Remuneração, calculada </w:t>
      </w:r>
      <w:r w:rsidR="00E85DDF" w:rsidRPr="004F5513">
        <w:rPr>
          <w:i/>
          <w:sz w:val="24"/>
          <w:szCs w:val="24"/>
        </w:rPr>
        <w:t xml:space="preserve">pro rata </w:t>
      </w:r>
      <w:proofErr w:type="spellStart"/>
      <w:r w:rsidR="00E85DDF" w:rsidRPr="004F5513">
        <w:rPr>
          <w:i/>
          <w:sz w:val="24"/>
          <w:szCs w:val="24"/>
        </w:rPr>
        <w:t>temporis</w:t>
      </w:r>
      <w:proofErr w:type="spellEnd"/>
      <w:r w:rsidR="00E85DDF" w:rsidRPr="004F5513">
        <w:rPr>
          <w:sz w:val="24"/>
          <w:szCs w:val="24"/>
        </w:rPr>
        <w:t>, desde a Primeira Data de Integralização ou a data de pagamento da Remuneração imediatamente anterior, conforme o caso, até a data do efetivo pagamento</w:t>
      </w:r>
      <w:bookmarkEnd w:id="69"/>
      <w:r w:rsidR="00E374A1" w:rsidRPr="004F5513">
        <w:rPr>
          <w:sz w:val="24"/>
          <w:szCs w:val="24"/>
        </w:rPr>
        <w:t>, acrescido d</w:t>
      </w:r>
      <w:r w:rsidR="006775ED" w:rsidRPr="004F5513">
        <w:rPr>
          <w:sz w:val="24"/>
          <w:szCs w:val="24"/>
        </w:rPr>
        <w:t>o</w:t>
      </w:r>
      <w:r w:rsidR="00E374A1" w:rsidRPr="004F5513">
        <w:rPr>
          <w:sz w:val="24"/>
          <w:szCs w:val="24"/>
        </w:rPr>
        <w:t xml:space="preserve"> Prêmio, conforme calculado nos termos da Cláusula </w:t>
      </w:r>
      <w:r w:rsidR="006775ED" w:rsidRPr="004F5513">
        <w:rPr>
          <w:sz w:val="24"/>
          <w:szCs w:val="24"/>
        </w:rPr>
        <w:t>7.15</w:t>
      </w:r>
      <w:r w:rsidR="00E374A1" w:rsidRPr="004F5513">
        <w:rPr>
          <w:sz w:val="24"/>
          <w:szCs w:val="24"/>
        </w:rPr>
        <w:t xml:space="preserve"> acima</w:t>
      </w:r>
      <w:r w:rsidRPr="004F5513">
        <w:rPr>
          <w:sz w:val="24"/>
          <w:szCs w:val="24"/>
        </w:rPr>
        <w:t>.</w:t>
      </w:r>
      <w:bookmarkEnd w:id="66"/>
      <w:r w:rsidR="00E85DDF" w:rsidRPr="004F5513">
        <w:rPr>
          <w:sz w:val="24"/>
          <w:szCs w:val="24"/>
        </w:rPr>
        <w:t xml:space="preserve"> </w:t>
      </w:r>
    </w:p>
    <w:p w14:paraId="656AB4A7" w14:textId="493EDB38" w:rsidR="00E374A1" w:rsidRPr="004F5513" w:rsidRDefault="00E374A1" w:rsidP="00BE2905">
      <w:pPr>
        <w:numPr>
          <w:ilvl w:val="5"/>
          <w:numId w:val="32"/>
        </w:numPr>
        <w:spacing w:afterLines="80" w:after="192"/>
        <w:ind w:firstLine="0"/>
        <w:rPr>
          <w:sz w:val="24"/>
          <w:szCs w:val="24"/>
        </w:rPr>
      </w:pPr>
      <w:r w:rsidRPr="004F5513">
        <w:rPr>
          <w:sz w:val="24"/>
          <w:szCs w:val="24"/>
        </w:rPr>
        <w:t>Na Comunicação de Amortização Extraordinária Facultativa deverá constar: (i) a Data da Amortização Extraordinária Facultativa, que deverá ser um Dia Útil; (</w:t>
      </w:r>
      <w:proofErr w:type="spellStart"/>
      <w:r w:rsidRPr="004F5513">
        <w:rPr>
          <w:sz w:val="24"/>
          <w:szCs w:val="24"/>
        </w:rPr>
        <w:t>ii</w:t>
      </w:r>
      <w:proofErr w:type="spellEnd"/>
      <w:r w:rsidRPr="004F5513">
        <w:rPr>
          <w:sz w:val="24"/>
          <w:szCs w:val="24"/>
        </w:rPr>
        <w:t>) o percentual a ser amortizado do Valor Nominal Unitário ou saldo do Valor Nominal Unitário das Debêntures, conforme o caso; (</w:t>
      </w:r>
      <w:proofErr w:type="spellStart"/>
      <w:r w:rsidRPr="004F5513">
        <w:rPr>
          <w:sz w:val="24"/>
          <w:szCs w:val="24"/>
        </w:rPr>
        <w:t>iii</w:t>
      </w:r>
      <w:proofErr w:type="spellEnd"/>
      <w:r w:rsidRPr="004F5513">
        <w:rPr>
          <w:sz w:val="24"/>
          <w:szCs w:val="24"/>
        </w:rPr>
        <w:t xml:space="preserve">) </w:t>
      </w:r>
      <w:r w:rsidR="002D13E6" w:rsidRPr="004F5513">
        <w:rPr>
          <w:sz w:val="24"/>
          <w:szCs w:val="24"/>
        </w:rPr>
        <w:t>o valor do prêmio incidente sobre o valor do saldo devedor; e (</w:t>
      </w:r>
      <w:proofErr w:type="spellStart"/>
      <w:r w:rsidR="002D13E6" w:rsidRPr="004F5513">
        <w:rPr>
          <w:sz w:val="24"/>
          <w:szCs w:val="24"/>
        </w:rPr>
        <w:t>iv</w:t>
      </w:r>
      <w:proofErr w:type="spellEnd"/>
      <w:r w:rsidR="002D13E6" w:rsidRPr="004F5513">
        <w:rPr>
          <w:sz w:val="24"/>
          <w:szCs w:val="24"/>
        </w:rPr>
        <w:t xml:space="preserve">) quaisquer outras informações necessárias à operacionalização da Amortização Extraordinária Facultativa. </w:t>
      </w:r>
    </w:p>
    <w:p w14:paraId="391AEC4B" w14:textId="465CF416" w:rsidR="00E374A1" w:rsidRPr="004F5513" w:rsidRDefault="00E374A1" w:rsidP="00BB37E9">
      <w:pPr>
        <w:numPr>
          <w:ilvl w:val="5"/>
          <w:numId w:val="32"/>
        </w:numPr>
        <w:spacing w:afterLines="80" w:after="192"/>
        <w:ind w:firstLine="0"/>
        <w:rPr>
          <w:sz w:val="24"/>
          <w:szCs w:val="24"/>
        </w:rPr>
      </w:pPr>
      <w:r w:rsidRPr="004F5513">
        <w:rPr>
          <w:sz w:val="24"/>
          <w:szCs w:val="24"/>
        </w:rPr>
        <w:t xml:space="preserve">Caso ocorra a Amortização Extraordinária Facultativa de Debêntures custodiadas eletronicamente na B3, a respectiva Amortização Extraordinária </w:t>
      </w:r>
      <w:r w:rsidRPr="004F5513">
        <w:rPr>
          <w:sz w:val="24"/>
          <w:szCs w:val="24"/>
        </w:rPr>
        <w:lastRenderedPageBreak/>
        <w:t xml:space="preserve">Facultativa também seguirá os procedimentos adotados pela B3 para as Debêntures custodiadas eletronicamente na B3, sendo que caso as Debêntures não estejam custodiadas eletronicamente na B3, a Amortização Extraordinária Facultativa deverá ocorrer conforme os procedimentos operacionais previstos pelo </w:t>
      </w:r>
      <w:proofErr w:type="spellStart"/>
      <w:r w:rsidRPr="004F5513">
        <w:rPr>
          <w:sz w:val="24"/>
          <w:szCs w:val="24"/>
        </w:rPr>
        <w:t>Escriturador</w:t>
      </w:r>
      <w:proofErr w:type="spellEnd"/>
      <w:r w:rsidRPr="004F5513">
        <w:rPr>
          <w:sz w:val="24"/>
          <w:szCs w:val="24"/>
        </w:rPr>
        <w:t>.</w:t>
      </w:r>
    </w:p>
    <w:p w14:paraId="3AC12BBC" w14:textId="682BF37A" w:rsidR="00757A2E" w:rsidRPr="004F5513" w:rsidRDefault="001D28DD" w:rsidP="00205BE9">
      <w:pPr>
        <w:numPr>
          <w:ilvl w:val="1"/>
          <w:numId w:val="32"/>
        </w:numPr>
        <w:spacing w:afterLines="80" w:after="192"/>
        <w:rPr>
          <w:sz w:val="24"/>
          <w:szCs w:val="24"/>
        </w:rPr>
      </w:pPr>
      <w:bookmarkStart w:id="70" w:name="_Ref286439163"/>
      <w:bookmarkStart w:id="71" w:name="_Ref302744040"/>
      <w:bookmarkStart w:id="72" w:name="_Ref306628854"/>
      <w:r w:rsidRPr="004F5513">
        <w:rPr>
          <w:i/>
          <w:sz w:val="24"/>
          <w:szCs w:val="24"/>
        </w:rPr>
        <w:t>Oferta Facultativa de Resgate Antecipado</w:t>
      </w:r>
      <w:r w:rsidR="00757A2E" w:rsidRPr="004F5513">
        <w:rPr>
          <w:sz w:val="24"/>
          <w:szCs w:val="24"/>
        </w:rPr>
        <w:t>.</w:t>
      </w:r>
      <w:r w:rsidR="008771F4" w:rsidRPr="004F5513">
        <w:rPr>
          <w:sz w:val="24"/>
          <w:szCs w:val="24"/>
        </w:rPr>
        <w:t xml:space="preserve"> </w:t>
      </w:r>
      <w:bookmarkEnd w:id="70"/>
      <w:bookmarkEnd w:id="71"/>
      <w:r w:rsidR="00757A2E" w:rsidRPr="004F5513">
        <w:rPr>
          <w:sz w:val="24"/>
          <w:szCs w:val="24"/>
        </w:rPr>
        <w:t>A Companhia poderá</w:t>
      </w:r>
      <w:r w:rsidR="00C266D2" w:rsidRPr="004F5513">
        <w:rPr>
          <w:sz w:val="24"/>
          <w:szCs w:val="24"/>
        </w:rPr>
        <w:t>, a seu exclusivo critério,</w:t>
      </w:r>
      <w:r w:rsidR="00757A2E" w:rsidRPr="004F5513">
        <w:rPr>
          <w:sz w:val="24"/>
          <w:szCs w:val="24"/>
        </w:rPr>
        <w:t xml:space="preserve"> realizar, a qualquer tempo, </w:t>
      </w:r>
      <w:r w:rsidRPr="004F5513">
        <w:rPr>
          <w:sz w:val="24"/>
          <w:szCs w:val="24"/>
        </w:rPr>
        <w:t>oferta facultativa de resgate antecipado</w:t>
      </w:r>
      <w:r w:rsidR="00757A2E" w:rsidRPr="004F5513">
        <w:rPr>
          <w:sz w:val="24"/>
          <w:szCs w:val="24"/>
        </w:rPr>
        <w:t xml:space="preserve">, </w:t>
      </w:r>
      <w:r w:rsidR="00E90A13" w:rsidRPr="004F5513">
        <w:rPr>
          <w:sz w:val="24"/>
          <w:szCs w:val="24"/>
        </w:rPr>
        <w:t>da totalidade</w:t>
      </w:r>
      <w:r w:rsidR="009D05A9" w:rsidRPr="004F5513">
        <w:rPr>
          <w:sz w:val="24"/>
          <w:szCs w:val="24"/>
        </w:rPr>
        <w:t xml:space="preserve"> </w:t>
      </w:r>
      <w:r w:rsidR="00263DB0" w:rsidRPr="004F5513">
        <w:rPr>
          <w:sz w:val="24"/>
          <w:szCs w:val="24"/>
        </w:rPr>
        <w:t>(sendo vedada</w:t>
      </w:r>
      <w:r w:rsidR="009D05A9" w:rsidRPr="004F5513">
        <w:rPr>
          <w:sz w:val="24"/>
          <w:szCs w:val="24"/>
        </w:rPr>
        <w:t xml:space="preserve"> </w:t>
      </w:r>
      <w:r w:rsidR="00263DB0" w:rsidRPr="004F5513">
        <w:rPr>
          <w:sz w:val="24"/>
          <w:szCs w:val="24"/>
        </w:rPr>
        <w:t>oferta facultativa de resgate antecipado parcial</w:t>
      </w:r>
      <w:r w:rsidR="009D05A9" w:rsidRPr="004F5513">
        <w:rPr>
          <w:sz w:val="24"/>
          <w:szCs w:val="24"/>
        </w:rPr>
        <w:t>)</w:t>
      </w:r>
      <w:r w:rsidR="00757A2E" w:rsidRPr="004F5513">
        <w:rPr>
          <w:sz w:val="24"/>
          <w:szCs w:val="24"/>
        </w:rPr>
        <w:t xml:space="preserve"> das Debêntures, com o consequente cancelamento de tais Debêntures, que será endereçada a todos os Debenturistas, sem distinção, assegurada a igualdade de condições a todos </w:t>
      </w:r>
      <w:r w:rsidR="00757A2E" w:rsidRPr="004F5513">
        <w:rPr>
          <w:iCs/>
          <w:sz w:val="24"/>
          <w:szCs w:val="24"/>
        </w:rPr>
        <w:t xml:space="preserve">os Debenturistas para aceitar o resgate antecipado das </w:t>
      </w:r>
      <w:r w:rsidR="00757A2E" w:rsidRPr="004F5513">
        <w:rPr>
          <w:sz w:val="24"/>
          <w:szCs w:val="24"/>
        </w:rPr>
        <w:t>Debêntures de que forem titulares, de acordo com os termos e condições previstos abaixo</w:t>
      </w:r>
      <w:r w:rsidR="00757A2E" w:rsidRPr="004F5513">
        <w:rPr>
          <w:iCs/>
          <w:sz w:val="24"/>
          <w:szCs w:val="24"/>
        </w:rPr>
        <w:t xml:space="preserve"> (</w:t>
      </w:r>
      <w:r w:rsidR="00667875" w:rsidRPr="004F5513">
        <w:rPr>
          <w:iCs/>
          <w:sz w:val="24"/>
          <w:szCs w:val="24"/>
        </w:rPr>
        <w:t>"</w:t>
      </w:r>
      <w:r w:rsidRPr="004F5513">
        <w:rPr>
          <w:iCs/>
          <w:sz w:val="24"/>
          <w:szCs w:val="24"/>
          <w:u w:val="single"/>
        </w:rPr>
        <w:t>Oferta Facultativa de Resgate Antecipado</w:t>
      </w:r>
      <w:r w:rsidR="00667875" w:rsidRPr="004F5513">
        <w:rPr>
          <w:iCs/>
          <w:sz w:val="24"/>
          <w:szCs w:val="24"/>
        </w:rPr>
        <w:t>"</w:t>
      </w:r>
      <w:r w:rsidR="00757A2E" w:rsidRPr="004F5513">
        <w:rPr>
          <w:iCs/>
          <w:sz w:val="24"/>
          <w:szCs w:val="24"/>
        </w:rPr>
        <w:t>):</w:t>
      </w:r>
      <w:bookmarkEnd w:id="72"/>
      <w:r w:rsidR="006B0302" w:rsidRPr="004F5513">
        <w:rPr>
          <w:iCs/>
          <w:sz w:val="24"/>
          <w:szCs w:val="24"/>
        </w:rPr>
        <w:t xml:space="preserve"> </w:t>
      </w:r>
    </w:p>
    <w:p w14:paraId="1FB79135" w14:textId="2CBD2AF0" w:rsidR="00757A2E" w:rsidRPr="004F5513" w:rsidRDefault="00757A2E" w:rsidP="00205BE9">
      <w:pPr>
        <w:numPr>
          <w:ilvl w:val="2"/>
          <w:numId w:val="32"/>
        </w:numPr>
        <w:spacing w:afterLines="80" w:after="192"/>
        <w:rPr>
          <w:sz w:val="24"/>
          <w:szCs w:val="24"/>
        </w:rPr>
      </w:pPr>
      <w:bookmarkStart w:id="73" w:name="_Ref488942306"/>
      <w:bookmarkStart w:id="74" w:name="_Ref279314174"/>
      <w:r w:rsidRPr="004F5513">
        <w:rPr>
          <w:sz w:val="24"/>
          <w:szCs w:val="24"/>
        </w:rPr>
        <w:t xml:space="preserve">a Companhia realizará a </w:t>
      </w:r>
      <w:r w:rsidR="001D28DD" w:rsidRPr="004F5513">
        <w:rPr>
          <w:sz w:val="24"/>
          <w:szCs w:val="24"/>
        </w:rPr>
        <w:t>Oferta Facultativa de Resgate Antecipado</w:t>
      </w:r>
      <w:r w:rsidRPr="004F5513">
        <w:rPr>
          <w:sz w:val="24"/>
          <w:szCs w:val="24"/>
        </w:rPr>
        <w:t xml:space="preserve"> por meio de comunicação ao Agente Fiduciário e, na mesma data, por meio de </w:t>
      </w:r>
      <w:r w:rsidR="00914103" w:rsidRPr="004F5513">
        <w:rPr>
          <w:sz w:val="24"/>
          <w:szCs w:val="24"/>
        </w:rPr>
        <w:t>aviso aos Debenturistas (por meio de publicação de anúncio nos termos da Cláusula </w:t>
      </w:r>
      <w:r w:rsidR="00914103" w:rsidRPr="004F5513">
        <w:rPr>
          <w:sz w:val="24"/>
          <w:szCs w:val="24"/>
        </w:rPr>
        <w:fldChar w:fldCharType="begin"/>
      </w:r>
      <w:r w:rsidR="00914103" w:rsidRPr="004F5513">
        <w:rPr>
          <w:sz w:val="24"/>
          <w:szCs w:val="24"/>
        </w:rPr>
        <w:instrText xml:space="preserve"> REF _Ref284530595 \n \p \h  \* MERGEFORMAT </w:instrText>
      </w:r>
      <w:r w:rsidR="00914103" w:rsidRPr="004F5513">
        <w:rPr>
          <w:sz w:val="24"/>
          <w:szCs w:val="24"/>
        </w:rPr>
      </w:r>
      <w:r w:rsidR="00914103" w:rsidRPr="004F5513">
        <w:rPr>
          <w:sz w:val="24"/>
          <w:szCs w:val="24"/>
        </w:rPr>
        <w:fldChar w:fldCharType="separate"/>
      </w:r>
      <w:r w:rsidR="009661F9" w:rsidRPr="004F5513">
        <w:rPr>
          <w:sz w:val="24"/>
          <w:szCs w:val="24"/>
        </w:rPr>
        <w:t>7.26 abaixo</w:t>
      </w:r>
      <w:r w:rsidR="00914103" w:rsidRPr="004F5513">
        <w:rPr>
          <w:sz w:val="24"/>
          <w:szCs w:val="24"/>
        </w:rPr>
        <w:fldChar w:fldCharType="end"/>
      </w:r>
      <w:r w:rsidR="00914103" w:rsidRPr="004F5513">
        <w:rPr>
          <w:sz w:val="24"/>
          <w:szCs w:val="24"/>
        </w:rPr>
        <w:t xml:space="preserve"> ou de comunicação individual a todos os Debenturistas, com cópia ao Agente Fiduciário) </w:t>
      </w:r>
      <w:r w:rsidRPr="004F5513">
        <w:rPr>
          <w:sz w:val="24"/>
          <w:szCs w:val="24"/>
        </w:rPr>
        <w:t>(</w:t>
      </w:r>
      <w:r w:rsidR="00667875" w:rsidRPr="004F5513">
        <w:rPr>
          <w:sz w:val="24"/>
          <w:szCs w:val="24"/>
        </w:rPr>
        <w:t>"</w:t>
      </w:r>
      <w:r w:rsidR="0042000C" w:rsidRPr="004F5513">
        <w:rPr>
          <w:sz w:val="24"/>
          <w:szCs w:val="24"/>
          <w:u w:val="single"/>
        </w:rPr>
        <w:t>Comunicação</w:t>
      </w:r>
      <w:r w:rsidRPr="004F5513">
        <w:rPr>
          <w:sz w:val="24"/>
          <w:szCs w:val="24"/>
          <w:u w:val="single"/>
        </w:rPr>
        <w:t xml:space="preserve"> de </w:t>
      </w:r>
      <w:r w:rsidR="001D28DD" w:rsidRPr="004F5513">
        <w:rPr>
          <w:sz w:val="24"/>
          <w:szCs w:val="24"/>
          <w:u w:val="single"/>
        </w:rPr>
        <w:t>Oferta Facultativa de Resgate Antecipado</w:t>
      </w:r>
      <w:r w:rsidR="00667875" w:rsidRPr="004F5513">
        <w:rPr>
          <w:sz w:val="24"/>
          <w:szCs w:val="24"/>
        </w:rPr>
        <w:t>"</w:t>
      </w:r>
      <w:r w:rsidRPr="004F5513">
        <w:rPr>
          <w:sz w:val="24"/>
          <w:szCs w:val="24"/>
        </w:rPr>
        <w:t xml:space="preserve">), o qual deverá descrever os termos e condições da </w:t>
      </w:r>
      <w:r w:rsidR="001D28DD" w:rsidRPr="004F5513">
        <w:rPr>
          <w:sz w:val="24"/>
          <w:szCs w:val="24"/>
        </w:rPr>
        <w:t>Oferta Facultativa de Resgate Antecipado</w:t>
      </w:r>
      <w:r w:rsidRPr="004F5513">
        <w:rPr>
          <w:sz w:val="24"/>
          <w:szCs w:val="24"/>
        </w:rPr>
        <w:t>, incluindo</w:t>
      </w:r>
      <w:r w:rsidR="004257E7" w:rsidRPr="004F5513">
        <w:rPr>
          <w:sz w:val="24"/>
          <w:szCs w:val="24"/>
        </w:rPr>
        <w:t xml:space="preserve"> </w:t>
      </w:r>
      <w:r w:rsidR="00136548" w:rsidRPr="004F5513">
        <w:rPr>
          <w:sz w:val="24"/>
          <w:szCs w:val="24"/>
        </w:rPr>
        <w:t>(a) </w:t>
      </w:r>
      <w:r w:rsidR="00AA39A7" w:rsidRPr="004F5513">
        <w:rPr>
          <w:sz w:val="24"/>
          <w:szCs w:val="24"/>
        </w:rPr>
        <w:t>se a Oferta Facultativa de Resgate Antecipad</w:t>
      </w:r>
      <w:r w:rsidR="0034625B" w:rsidRPr="004F5513">
        <w:rPr>
          <w:sz w:val="24"/>
          <w:szCs w:val="24"/>
        </w:rPr>
        <w:t>o</w:t>
      </w:r>
      <w:r w:rsidR="00AA39A7" w:rsidRPr="004F5513">
        <w:rPr>
          <w:sz w:val="24"/>
          <w:szCs w:val="24"/>
        </w:rPr>
        <w:t xml:space="preserve"> estará condicionada à </w:t>
      </w:r>
      <w:r w:rsidR="0037799B" w:rsidRPr="004F5513">
        <w:rPr>
          <w:sz w:val="24"/>
          <w:szCs w:val="24"/>
        </w:rPr>
        <w:t>adesão</w:t>
      </w:r>
      <w:r w:rsidR="00B5409E" w:rsidRPr="004F5513">
        <w:rPr>
          <w:sz w:val="24"/>
          <w:szCs w:val="24"/>
        </w:rPr>
        <w:t xml:space="preserve"> desta</w:t>
      </w:r>
      <w:r w:rsidR="00AA39A7" w:rsidRPr="004F5513">
        <w:rPr>
          <w:sz w:val="24"/>
          <w:szCs w:val="24"/>
        </w:rPr>
        <w:t xml:space="preserve"> por </w:t>
      </w:r>
      <w:r w:rsidR="00663426" w:rsidRPr="004F5513">
        <w:rPr>
          <w:sz w:val="24"/>
          <w:szCs w:val="24"/>
        </w:rPr>
        <w:t xml:space="preserve">Debenturistas representando determinada </w:t>
      </w:r>
      <w:r w:rsidR="00AA39A7" w:rsidRPr="004F5513">
        <w:rPr>
          <w:sz w:val="24"/>
          <w:szCs w:val="24"/>
        </w:rPr>
        <w:t>quantidade mínima de Deb</w:t>
      </w:r>
      <w:r w:rsidR="00663426" w:rsidRPr="004F5513">
        <w:rPr>
          <w:sz w:val="24"/>
          <w:szCs w:val="24"/>
        </w:rPr>
        <w:t>êntures</w:t>
      </w:r>
      <w:r w:rsidR="00E47BE4" w:rsidRPr="004F5513">
        <w:rPr>
          <w:sz w:val="24"/>
          <w:szCs w:val="24"/>
        </w:rPr>
        <w:t>; (b)</w:t>
      </w:r>
      <w:r w:rsidR="00663426" w:rsidRPr="004F5513">
        <w:rPr>
          <w:sz w:val="24"/>
          <w:szCs w:val="24"/>
        </w:rPr>
        <w:t> </w:t>
      </w:r>
      <w:r w:rsidR="00136548" w:rsidRPr="004F5513">
        <w:rPr>
          <w:sz w:val="24"/>
          <w:szCs w:val="24"/>
        </w:rPr>
        <w:t>o prêmio de resgate</w:t>
      </w:r>
      <w:r w:rsidR="0071684E" w:rsidRPr="004F5513">
        <w:rPr>
          <w:sz w:val="24"/>
          <w:szCs w:val="24"/>
        </w:rPr>
        <w:t xml:space="preserve"> antecipado</w:t>
      </w:r>
      <w:r w:rsidR="00136548" w:rsidRPr="004F5513">
        <w:rPr>
          <w:sz w:val="24"/>
          <w:szCs w:val="24"/>
        </w:rPr>
        <w:t>, caso exista, que não poderá ser negativo; (</w:t>
      </w:r>
      <w:r w:rsidR="00E47BE4" w:rsidRPr="004F5513">
        <w:rPr>
          <w:sz w:val="24"/>
          <w:szCs w:val="24"/>
        </w:rPr>
        <w:t>c</w:t>
      </w:r>
      <w:r w:rsidR="00136548" w:rsidRPr="004F5513">
        <w:rPr>
          <w:sz w:val="24"/>
          <w:szCs w:val="24"/>
        </w:rPr>
        <w:t xml:space="preserve">) a forma </w:t>
      </w:r>
      <w:r w:rsidR="002147B8" w:rsidRPr="004F5513">
        <w:rPr>
          <w:sz w:val="24"/>
          <w:szCs w:val="24"/>
        </w:rPr>
        <w:t xml:space="preserve">e o prazo </w:t>
      </w:r>
      <w:r w:rsidR="00136548" w:rsidRPr="004F5513">
        <w:rPr>
          <w:sz w:val="24"/>
          <w:szCs w:val="24"/>
        </w:rPr>
        <w:t>de manifestação</w:t>
      </w:r>
      <w:r w:rsidR="007670F9" w:rsidRPr="004F5513">
        <w:rPr>
          <w:sz w:val="24"/>
          <w:szCs w:val="24"/>
        </w:rPr>
        <w:t>,</w:t>
      </w:r>
      <w:r w:rsidR="00136548" w:rsidRPr="004F5513">
        <w:rPr>
          <w:sz w:val="24"/>
          <w:szCs w:val="24"/>
        </w:rPr>
        <w:t xml:space="preserve"> </w:t>
      </w:r>
      <w:r w:rsidR="007670F9" w:rsidRPr="004F5513">
        <w:rPr>
          <w:sz w:val="24"/>
          <w:szCs w:val="24"/>
        </w:rPr>
        <w:t>à Companhia</w:t>
      </w:r>
      <w:r w:rsidR="00E56D1A" w:rsidRPr="004F5513">
        <w:rPr>
          <w:sz w:val="24"/>
          <w:szCs w:val="24"/>
        </w:rPr>
        <w:t>, com cópia ao Agente Fiduciário</w:t>
      </w:r>
      <w:r w:rsidR="007670F9" w:rsidRPr="004F5513">
        <w:rPr>
          <w:sz w:val="24"/>
          <w:szCs w:val="24"/>
        </w:rPr>
        <w:t>, pel</w:t>
      </w:r>
      <w:r w:rsidR="00136548" w:rsidRPr="004F5513">
        <w:rPr>
          <w:sz w:val="24"/>
          <w:szCs w:val="24"/>
        </w:rPr>
        <w:t>os Debenturistas que optarem pela adesão à Oferta Facultativa de Resgate Antecipado;</w:t>
      </w:r>
      <w:r w:rsidR="002F5EEC" w:rsidRPr="004F5513">
        <w:rPr>
          <w:sz w:val="24"/>
          <w:szCs w:val="24"/>
        </w:rPr>
        <w:t xml:space="preserve"> (</w:t>
      </w:r>
      <w:r w:rsidR="00E47BE4" w:rsidRPr="004F5513">
        <w:rPr>
          <w:sz w:val="24"/>
          <w:szCs w:val="24"/>
        </w:rPr>
        <w:t>d</w:t>
      </w:r>
      <w:r w:rsidR="002F5EEC" w:rsidRPr="004F5513">
        <w:rPr>
          <w:sz w:val="24"/>
          <w:szCs w:val="24"/>
        </w:rPr>
        <w:t>)</w:t>
      </w:r>
      <w:r w:rsidR="00136548" w:rsidRPr="004F5513">
        <w:rPr>
          <w:sz w:val="24"/>
          <w:szCs w:val="24"/>
        </w:rPr>
        <w:t> a data efetiva para o resgate</w:t>
      </w:r>
      <w:r w:rsidR="0071684E" w:rsidRPr="004F5513">
        <w:rPr>
          <w:sz w:val="24"/>
          <w:szCs w:val="24"/>
        </w:rPr>
        <w:t xml:space="preserve"> antecipado</w:t>
      </w:r>
      <w:r w:rsidR="00136548" w:rsidRPr="004F5513">
        <w:rPr>
          <w:sz w:val="24"/>
          <w:szCs w:val="24"/>
        </w:rPr>
        <w:t xml:space="preserve"> e o pagamento das Debêntures indicadas por seus respectivos titulares em adesão à Oferta Facultativa de Resgate Antecipado</w:t>
      </w:r>
      <w:r w:rsidR="004C56C5" w:rsidRPr="004F5513">
        <w:rPr>
          <w:sz w:val="24"/>
          <w:szCs w:val="24"/>
        </w:rPr>
        <w:t>, que será a mesma para todas as Debêntures indicadas por seus respectivos titulares em adesão à Oferta Facultativa de Resgate Antecipado</w:t>
      </w:r>
      <w:r w:rsidR="00D308DA" w:rsidRPr="004F5513">
        <w:rPr>
          <w:sz w:val="24"/>
          <w:szCs w:val="24"/>
        </w:rPr>
        <w:t xml:space="preserve"> e que deverá ocorrer no prazo de</w:t>
      </w:r>
      <w:r w:rsidR="002D13E6" w:rsidRPr="004F5513">
        <w:rPr>
          <w:sz w:val="24"/>
          <w:szCs w:val="24"/>
        </w:rPr>
        <w:t xml:space="preserve"> até</w:t>
      </w:r>
      <w:r w:rsidR="00D308DA" w:rsidRPr="004F5513">
        <w:rPr>
          <w:sz w:val="24"/>
          <w:szCs w:val="24"/>
        </w:rPr>
        <w:t xml:space="preserve"> </w:t>
      </w:r>
      <w:r w:rsidR="00E07B37" w:rsidRPr="004F5513">
        <w:rPr>
          <w:sz w:val="24"/>
          <w:szCs w:val="24"/>
        </w:rPr>
        <w:t>2</w:t>
      </w:r>
      <w:r w:rsidR="00D308DA" w:rsidRPr="004F5513">
        <w:rPr>
          <w:sz w:val="24"/>
          <w:szCs w:val="24"/>
        </w:rPr>
        <w:t>0 (</w:t>
      </w:r>
      <w:r w:rsidR="00E07B37" w:rsidRPr="004F5513">
        <w:rPr>
          <w:sz w:val="24"/>
          <w:szCs w:val="24"/>
        </w:rPr>
        <w:t>vinte</w:t>
      </w:r>
      <w:r w:rsidR="00D308DA" w:rsidRPr="004F5513">
        <w:rPr>
          <w:sz w:val="24"/>
          <w:szCs w:val="24"/>
        </w:rPr>
        <w:t xml:space="preserve">) dias </w:t>
      </w:r>
      <w:r w:rsidR="00E07B37" w:rsidRPr="004F5513">
        <w:rPr>
          <w:sz w:val="24"/>
          <w:szCs w:val="24"/>
        </w:rPr>
        <w:t>corridos</w:t>
      </w:r>
      <w:r w:rsidR="002D13E6" w:rsidRPr="004F5513">
        <w:rPr>
          <w:sz w:val="24"/>
          <w:szCs w:val="24"/>
        </w:rPr>
        <w:t xml:space="preserve"> </w:t>
      </w:r>
      <w:r w:rsidR="00D308DA" w:rsidRPr="004F5513">
        <w:rPr>
          <w:sz w:val="24"/>
          <w:szCs w:val="24"/>
        </w:rPr>
        <w:t xml:space="preserve">contados da data </w:t>
      </w:r>
      <w:r w:rsidR="0042000C" w:rsidRPr="004F5513">
        <w:rPr>
          <w:sz w:val="24"/>
          <w:szCs w:val="24"/>
        </w:rPr>
        <w:t xml:space="preserve">da Comunicação </w:t>
      </w:r>
      <w:r w:rsidR="00D308DA" w:rsidRPr="004F5513">
        <w:rPr>
          <w:sz w:val="24"/>
          <w:szCs w:val="24"/>
        </w:rPr>
        <w:t>de Oferta Facultativa de Resgate Antecipado</w:t>
      </w:r>
      <w:r w:rsidRPr="004F5513">
        <w:rPr>
          <w:sz w:val="24"/>
          <w:szCs w:val="24"/>
        </w:rPr>
        <w:t xml:space="preserve">; e </w:t>
      </w:r>
      <w:r w:rsidR="00DE141B" w:rsidRPr="004F5513">
        <w:rPr>
          <w:sz w:val="24"/>
          <w:szCs w:val="24"/>
        </w:rPr>
        <w:t>(</w:t>
      </w:r>
      <w:r w:rsidR="00E47BE4" w:rsidRPr="004F5513">
        <w:rPr>
          <w:sz w:val="24"/>
          <w:szCs w:val="24"/>
        </w:rPr>
        <w:t>e</w:t>
      </w:r>
      <w:r w:rsidRPr="004F5513">
        <w:rPr>
          <w:sz w:val="24"/>
          <w:szCs w:val="24"/>
        </w:rPr>
        <w:t xml:space="preserve">) demais informações necessárias para </w:t>
      </w:r>
      <w:r w:rsidR="001E739F" w:rsidRPr="004F5513">
        <w:rPr>
          <w:sz w:val="24"/>
          <w:szCs w:val="24"/>
        </w:rPr>
        <w:t xml:space="preserve">a </w:t>
      </w:r>
      <w:r w:rsidRPr="004F5513">
        <w:rPr>
          <w:sz w:val="24"/>
          <w:szCs w:val="24"/>
        </w:rPr>
        <w:t xml:space="preserve">tomada de decisão pelos Debenturistas e à operacionalização do resgate </w:t>
      </w:r>
      <w:r w:rsidR="0071684E" w:rsidRPr="004F5513">
        <w:rPr>
          <w:sz w:val="24"/>
          <w:szCs w:val="24"/>
        </w:rPr>
        <w:t xml:space="preserve">antecipado </w:t>
      </w:r>
      <w:r w:rsidRPr="004F5513">
        <w:rPr>
          <w:sz w:val="24"/>
          <w:szCs w:val="24"/>
        </w:rPr>
        <w:t>das Debêntures</w:t>
      </w:r>
      <w:r w:rsidR="008E6F40" w:rsidRPr="004F5513">
        <w:rPr>
          <w:sz w:val="24"/>
          <w:szCs w:val="24"/>
        </w:rPr>
        <w:t xml:space="preserve"> indicadas por seus respectivos titulares em adesão à Oferta Facultativa de Resgate Antecipado</w:t>
      </w:r>
      <w:r w:rsidR="00156184" w:rsidRPr="004F5513">
        <w:rPr>
          <w:sz w:val="24"/>
          <w:szCs w:val="24"/>
        </w:rPr>
        <w:t>;</w:t>
      </w:r>
      <w:bookmarkEnd w:id="73"/>
      <w:r w:rsidR="002D13E6" w:rsidRPr="004F5513">
        <w:rPr>
          <w:sz w:val="24"/>
          <w:szCs w:val="24"/>
        </w:rPr>
        <w:t xml:space="preserve"> </w:t>
      </w:r>
    </w:p>
    <w:p w14:paraId="604A63C9" w14:textId="7A57920B" w:rsidR="00757A2E" w:rsidRPr="004F5513" w:rsidRDefault="00757A2E" w:rsidP="00205BE9">
      <w:pPr>
        <w:numPr>
          <w:ilvl w:val="2"/>
          <w:numId w:val="32"/>
        </w:numPr>
        <w:spacing w:afterLines="80" w:after="192"/>
        <w:rPr>
          <w:sz w:val="24"/>
          <w:szCs w:val="24"/>
        </w:rPr>
      </w:pPr>
      <w:r w:rsidRPr="004F5513">
        <w:rPr>
          <w:sz w:val="24"/>
          <w:szCs w:val="24"/>
        </w:rPr>
        <w:t xml:space="preserve">a Companhia deverá (a) na respectiva data de término do prazo de adesão à </w:t>
      </w:r>
      <w:r w:rsidR="001D28DD" w:rsidRPr="004F5513">
        <w:rPr>
          <w:sz w:val="24"/>
          <w:szCs w:val="24"/>
        </w:rPr>
        <w:t>Oferta Facultativa de Resgate Antecipado</w:t>
      </w:r>
      <w:r w:rsidRPr="004F5513">
        <w:rPr>
          <w:sz w:val="24"/>
          <w:szCs w:val="24"/>
        </w:rPr>
        <w:t>, confirmar ao Agente Fiduciário</w:t>
      </w:r>
      <w:r w:rsidR="00147777" w:rsidRPr="004F5513">
        <w:rPr>
          <w:sz w:val="24"/>
          <w:szCs w:val="24"/>
        </w:rPr>
        <w:t xml:space="preserve"> a realização ou não do resgate antecipado, conforme os critérios estabelecidos na Comunicação de Oferta Facultativa de Resgate Antecipado</w:t>
      </w:r>
      <w:r w:rsidR="0072119A" w:rsidRPr="004F5513">
        <w:rPr>
          <w:sz w:val="24"/>
          <w:szCs w:val="24"/>
        </w:rPr>
        <w:t>, e a quantidade de Debêntures que serão resgatadas</w:t>
      </w:r>
      <w:r w:rsidRPr="004F5513">
        <w:rPr>
          <w:sz w:val="24"/>
          <w:szCs w:val="24"/>
        </w:rPr>
        <w:t>; e (b) </w:t>
      </w:r>
      <w:r w:rsidR="00FD0D09" w:rsidRPr="004F5513">
        <w:rPr>
          <w:sz w:val="24"/>
          <w:szCs w:val="24"/>
        </w:rPr>
        <w:t xml:space="preserve">com antecedência mínima de </w:t>
      </w:r>
      <w:r w:rsidR="004461AD" w:rsidRPr="004F5513">
        <w:rPr>
          <w:sz w:val="24"/>
          <w:szCs w:val="24"/>
        </w:rPr>
        <w:t>3</w:t>
      </w:r>
      <w:r w:rsidR="00FD0D09" w:rsidRPr="004F5513">
        <w:rPr>
          <w:sz w:val="24"/>
          <w:szCs w:val="24"/>
        </w:rPr>
        <w:t> (</w:t>
      </w:r>
      <w:r w:rsidR="004461AD" w:rsidRPr="004F5513">
        <w:rPr>
          <w:sz w:val="24"/>
          <w:szCs w:val="24"/>
        </w:rPr>
        <w:t>três</w:t>
      </w:r>
      <w:r w:rsidR="00FD0D09" w:rsidRPr="004F5513">
        <w:rPr>
          <w:sz w:val="24"/>
          <w:szCs w:val="24"/>
        </w:rPr>
        <w:t xml:space="preserve">) Dias Úteis, </w:t>
      </w:r>
      <w:r w:rsidRPr="004F5513">
        <w:rPr>
          <w:sz w:val="24"/>
          <w:szCs w:val="24"/>
        </w:rPr>
        <w:lastRenderedPageBreak/>
        <w:t xml:space="preserve">comunicar </w:t>
      </w:r>
      <w:r w:rsidR="00600769" w:rsidRPr="004F5513">
        <w:rPr>
          <w:sz w:val="24"/>
          <w:szCs w:val="24"/>
        </w:rPr>
        <w:t xml:space="preserve">ao </w:t>
      </w:r>
      <w:r w:rsidR="004E124B" w:rsidRPr="004F5513">
        <w:rPr>
          <w:sz w:val="24"/>
          <w:szCs w:val="24"/>
        </w:rPr>
        <w:t xml:space="preserve">Agente </w:t>
      </w:r>
      <w:r w:rsidR="009B6B84" w:rsidRPr="004F5513">
        <w:rPr>
          <w:sz w:val="24"/>
          <w:szCs w:val="24"/>
        </w:rPr>
        <w:t>de Liquidação</w:t>
      </w:r>
      <w:r w:rsidR="00897B59" w:rsidRPr="004F5513">
        <w:rPr>
          <w:sz w:val="24"/>
          <w:szCs w:val="24"/>
        </w:rPr>
        <w:t>,</w:t>
      </w:r>
      <w:r w:rsidR="004E124B" w:rsidRPr="004F5513">
        <w:rPr>
          <w:sz w:val="24"/>
          <w:szCs w:val="24"/>
        </w:rPr>
        <w:t xml:space="preserve"> </w:t>
      </w:r>
      <w:r w:rsidR="00897B59" w:rsidRPr="004F5513">
        <w:rPr>
          <w:sz w:val="24"/>
          <w:szCs w:val="24"/>
        </w:rPr>
        <w:t xml:space="preserve">ao </w:t>
      </w:r>
      <w:proofErr w:type="spellStart"/>
      <w:r w:rsidR="004E124B" w:rsidRPr="004F5513">
        <w:rPr>
          <w:sz w:val="24"/>
          <w:szCs w:val="24"/>
        </w:rPr>
        <w:t>Escriturador</w:t>
      </w:r>
      <w:proofErr w:type="spellEnd"/>
      <w:r w:rsidR="004E4C0A" w:rsidRPr="004F5513">
        <w:rPr>
          <w:sz w:val="24"/>
          <w:szCs w:val="24"/>
        </w:rPr>
        <w:t xml:space="preserve"> </w:t>
      </w:r>
      <w:r w:rsidR="00FD0D09" w:rsidRPr="004F5513">
        <w:rPr>
          <w:sz w:val="24"/>
          <w:szCs w:val="24"/>
        </w:rPr>
        <w:t xml:space="preserve">e à </w:t>
      </w:r>
      <w:r w:rsidR="00BA5EED" w:rsidRPr="004F5513">
        <w:rPr>
          <w:sz w:val="24"/>
          <w:szCs w:val="24"/>
        </w:rPr>
        <w:t>B3</w:t>
      </w:r>
      <w:r w:rsidRPr="004F5513">
        <w:rPr>
          <w:sz w:val="24"/>
          <w:szCs w:val="24"/>
        </w:rPr>
        <w:t xml:space="preserve"> a respectiva data do resgate antecipado;</w:t>
      </w:r>
    </w:p>
    <w:p w14:paraId="20E30571" w14:textId="2660DFE4" w:rsidR="00757A2E" w:rsidRPr="004F5513" w:rsidRDefault="00757A2E" w:rsidP="00205BE9">
      <w:pPr>
        <w:numPr>
          <w:ilvl w:val="2"/>
          <w:numId w:val="32"/>
        </w:numPr>
        <w:spacing w:afterLines="80" w:after="192"/>
        <w:rPr>
          <w:sz w:val="24"/>
          <w:szCs w:val="24"/>
        </w:rPr>
      </w:pPr>
      <w:r w:rsidRPr="004F5513">
        <w:rPr>
          <w:sz w:val="24"/>
          <w:szCs w:val="24"/>
        </w:rPr>
        <w:t xml:space="preserve">o valor a ser pago em relação a cada uma das Debêntures indicadas por seus respectivos titulares em adesão à </w:t>
      </w:r>
      <w:r w:rsidR="001D28DD" w:rsidRPr="004F5513">
        <w:rPr>
          <w:sz w:val="24"/>
          <w:szCs w:val="24"/>
        </w:rPr>
        <w:t>Oferta Facultativa de Resgate Antecipado</w:t>
      </w:r>
      <w:r w:rsidRPr="004F5513">
        <w:rPr>
          <w:sz w:val="24"/>
          <w:szCs w:val="24"/>
        </w:rPr>
        <w:t xml:space="preserve"> </w:t>
      </w:r>
      <w:r w:rsidR="00FA1768" w:rsidRPr="004F5513">
        <w:rPr>
          <w:sz w:val="24"/>
          <w:szCs w:val="24"/>
        </w:rPr>
        <w:t>corresponderá</w:t>
      </w:r>
      <w:r w:rsidR="00634BAE" w:rsidRPr="004F5513">
        <w:rPr>
          <w:sz w:val="24"/>
          <w:szCs w:val="24"/>
        </w:rPr>
        <w:t xml:space="preserve"> ao </w:t>
      </w:r>
      <w:r w:rsidR="00FF7BAE" w:rsidRPr="004F5513">
        <w:rPr>
          <w:sz w:val="24"/>
          <w:szCs w:val="24"/>
        </w:rPr>
        <w:t xml:space="preserve">Valor Nominal Unitário ou ao </w:t>
      </w:r>
      <w:r w:rsidR="00634BAE" w:rsidRPr="004F5513">
        <w:rPr>
          <w:sz w:val="24"/>
          <w:szCs w:val="24"/>
        </w:rPr>
        <w:t xml:space="preserve">saldo do Valor Nominal Unitário das Debêntures objeto do resgate, </w:t>
      </w:r>
      <w:r w:rsidR="00FF7BAE" w:rsidRPr="004F5513">
        <w:rPr>
          <w:sz w:val="24"/>
          <w:szCs w:val="24"/>
        </w:rPr>
        <w:t xml:space="preserve">conforme o caso, </w:t>
      </w:r>
      <w:r w:rsidR="00634BAE" w:rsidRPr="004F5513">
        <w:rPr>
          <w:sz w:val="24"/>
          <w:szCs w:val="24"/>
          <w:u w:val="single"/>
        </w:rPr>
        <w:t>acrescido</w:t>
      </w:r>
      <w:r w:rsidR="00634BAE" w:rsidRPr="004F5513">
        <w:rPr>
          <w:sz w:val="24"/>
          <w:szCs w:val="24"/>
        </w:rPr>
        <w:t xml:space="preserve"> (a) da Remuneração, calculada </w:t>
      </w:r>
      <w:r w:rsidR="00634BAE" w:rsidRPr="004F5513">
        <w:rPr>
          <w:i/>
          <w:sz w:val="24"/>
          <w:szCs w:val="24"/>
        </w:rPr>
        <w:t xml:space="preserve">pro rata </w:t>
      </w:r>
      <w:proofErr w:type="spellStart"/>
      <w:r w:rsidR="00634BAE" w:rsidRPr="004F5513">
        <w:rPr>
          <w:i/>
          <w:sz w:val="24"/>
          <w:szCs w:val="24"/>
        </w:rPr>
        <w:t>temporis</w:t>
      </w:r>
      <w:proofErr w:type="spellEnd"/>
      <w:r w:rsidR="00634BAE" w:rsidRPr="004F5513">
        <w:rPr>
          <w:sz w:val="24"/>
          <w:szCs w:val="24"/>
        </w:rPr>
        <w:t xml:space="preserve">, desde a </w:t>
      </w:r>
      <w:r w:rsidR="00E47BE4" w:rsidRPr="004F5513">
        <w:rPr>
          <w:sz w:val="24"/>
          <w:szCs w:val="24"/>
        </w:rPr>
        <w:t xml:space="preserve">Primeira Data de Integralização </w:t>
      </w:r>
      <w:r w:rsidR="00634BAE" w:rsidRPr="004F5513">
        <w:rPr>
          <w:sz w:val="24"/>
          <w:szCs w:val="24"/>
        </w:rPr>
        <w:t>ou a data de pagamento da Remuneração imediatamente anterior, conforme o caso, até a data do efetivo pagamento; e (b) se for o caso, de prêmio de resgate antecipado a ser oferecido aos Debenturistas, a exclusivo critério da Companhia, que não poderá ser negativo;</w:t>
      </w:r>
      <w:r w:rsidR="00DA33E0" w:rsidRPr="004F5513">
        <w:rPr>
          <w:sz w:val="24"/>
          <w:szCs w:val="24"/>
        </w:rPr>
        <w:t xml:space="preserve"> </w:t>
      </w:r>
    </w:p>
    <w:p w14:paraId="40547759" w14:textId="316EB36B" w:rsidR="00757A2E" w:rsidRPr="004F5513" w:rsidRDefault="00757A2E" w:rsidP="00205BE9">
      <w:pPr>
        <w:numPr>
          <w:ilvl w:val="2"/>
          <w:numId w:val="32"/>
        </w:numPr>
        <w:spacing w:afterLines="80" w:after="192"/>
        <w:rPr>
          <w:sz w:val="24"/>
          <w:szCs w:val="24"/>
        </w:rPr>
      </w:pPr>
      <w:r w:rsidRPr="004F5513">
        <w:rPr>
          <w:sz w:val="24"/>
          <w:szCs w:val="24"/>
        </w:rPr>
        <w:t xml:space="preserve">o pagamento das Debêntures resgatadas antecipadamente por meio da </w:t>
      </w:r>
      <w:r w:rsidR="001D28DD" w:rsidRPr="004F5513">
        <w:rPr>
          <w:sz w:val="24"/>
          <w:szCs w:val="24"/>
        </w:rPr>
        <w:t>Oferta Facultativa de Resgate Antecipado</w:t>
      </w:r>
      <w:r w:rsidRPr="004F5513">
        <w:rPr>
          <w:sz w:val="24"/>
          <w:szCs w:val="24"/>
        </w:rPr>
        <w:t xml:space="preserve"> será realizado</w:t>
      </w:r>
      <w:r w:rsidR="0062547A" w:rsidRPr="004F5513">
        <w:rPr>
          <w:sz w:val="24"/>
          <w:szCs w:val="24"/>
        </w:rPr>
        <w:t xml:space="preserve"> nos termos da Cláusula </w:t>
      </w:r>
      <w:r w:rsidR="0062547A" w:rsidRPr="004F5513">
        <w:rPr>
          <w:sz w:val="24"/>
          <w:szCs w:val="24"/>
        </w:rPr>
        <w:fldChar w:fldCharType="begin"/>
      </w:r>
      <w:r w:rsidR="0062547A" w:rsidRPr="004F5513">
        <w:rPr>
          <w:sz w:val="24"/>
          <w:szCs w:val="24"/>
        </w:rPr>
        <w:instrText xml:space="preserve"> REF _Ref324932809 \r \p \h </w:instrText>
      </w:r>
      <w:r w:rsidR="007645A7" w:rsidRPr="004F5513">
        <w:rPr>
          <w:sz w:val="24"/>
          <w:szCs w:val="24"/>
        </w:rPr>
        <w:instrText xml:space="preserve"> \* MERGEFORMAT </w:instrText>
      </w:r>
      <w:r w:rsidR="0062547A" w:rsidRPr="004F5513">
        <w:rPr>
          <w:sz w:val="24"/>
          <w:szCs w:val="24"/>
        </w:rPr>
      </w:r>
      <w:r w:rsidR="0062547A" w:rsidRPr="004F5513">
        <w:rPr>
          <w:sz w:val="24"/>
          <w:szCs w:val="24"/>
        </w:rPr>
        <w:fldChar w:fldCharType="separate"/>
      </w:r>
      <w:r w:rsidR="009661F9" w:rsidRPr="004F5513">
        <w:rPr>
          <w:sz w:val="24"/>
          <w:szCs w:val="24"/>
        </w:rPr>
        <w:t>7.20 abaixo</w:t>
      </w:r>
      <w:r w:rsidR="0062547A" w:rsidRPr="004F5513">
        <w:rPr>
          <w:sz w:val="24"/>
          <w:szCs w:val="24"/>
        </w:rPr>
        <w:fldChar w:fldCharType="end"/>
      </w:r>
      <w:r w:rsidRPr="004F5513">
        <w:rPr>
          <w:sz w:val="24"/>
          <w:szCs w:val="24"/>
        </w:rPr>
        <w:t>; e</w:t>
      </w:r>
    </w:p>
    <w:p w14:paraId="03736D20" w14:textId="1B0BB433" w:rsidR="002C4E3D" w:rsidRPr="004F5513" w:rsidRDefault="002D64DF" w:rsidP="00205BE9">
      <w:pPr>
        <w:numPr>
          <w:ilvl w:val="2"/>
          <w:numId w:val="32"/>
        </w:numPr>
        <w:spacing w:afterLines="80" w:after="192"/>
        <w:rPr>
          <w:sz w:val="24"/>
          <w:szCs w:val="24"/>
        </w:rPr>
      </w:pPr>
      <w:r w:rsidRPr="004F5513">
        <w:rPr>
          <w:sz w:val="24"/>
          <w:szCs w:val="24"/>
        </w:rPr>
        <w:t xml:space="preserve">o resgate antecipado, </w:t>
      </w:r>
      <w:r w:rsidR="00757A2E" w:rsidRPr="004F5513">
        <w:rPr>
          <w:sz w:val="24"/>
          <w:szCs w:val="24"/>
        </w:rPr>
        <w:t xml:space="preserve">com relação às Debêntures que </w:t>
      </w:r>
      <w:r w:rsidR="00261DB4" w:rsidRPr="004F5513">
        <w:rPr>
          <w:sz w:val="24"/>
          <w:szCs w:val="24"/>
        </w:rPr>
        <w:t>(a) </w:t>
      </w:r>
      <w:r w:rsidR="00757A2E" w:rsidRPr="004F5513">
        <w:rPr>
          <w:sz w:val="24"/>
          <w:szCs w:val="24"/>
        </w:rPr>
        <w:t xml:space="preserve">estejam </w:t>
      </w:r>
      <w:r w:rsidR="009E5C4B" w:rsidRPr="004F5513">
        <w:rPr>
          <w:sz w:val="24"/>
          <w:szCs w:val="24"/>
        </w:rPr>
        <w:t xml:space="preserve">custodiadas </w:t>
      </w:r>
      <w:r w:rsidR="00757A2E" w:rsidRPr="004F5513">
        <w:rPr>
          <w:sz w:val="24"/>
          <w:szCs w:val="24"/>
        </w:rPr>
        <w:t xml:space="preserve">eletronicamente na </w:t>
      </w:r>
      <w:r w:rsidR="00BA5EED" w:rsidRPr="004F5513">
        <w:rPr>
          <w:sz w:val="24"/>
          <w:szCs w:val="24"/>
        </w:rPr>
        <w:t>B3</w:t>
      </w:r>
      <w:r w:rsidR="00757A2E" w:rsidRPr="004F5513">
        <w:rPr>
          <w:sz w:val="24"/>
          <w:szCs w:val="24"/>
        </w:rPr>
        <w:t xml:space="preserve">, </w:t>
      </w:r>
      <w:r w:rsidR="000800BD" w:rsidRPr="004F5513">
        <w:rPr>
          <w:sz w:val="24"/>
          <w:szCs w:val="24"/>
        </w:rPr>
        <w:t xml:space="preserve">será realizado em conformidade </w:t>
      </w:r>
      <w:r w:rsidR="00D122D4" w:rsidRPr="004F5513">
        <w:rPr>
          <w:sz w:val="24"/>
          <w:szCs w:val="24"/>
        </w:rPr>
        <w:t xml:space="preserve">com </w:t>
      </w:r>
      <w:r w:rsidR="000800BD" w:rsidRPr="004F5513">
        <w:rPr>
          <w:sz w:val="24"/>
          <w:szCs w:val="24"/>
        </w:rPr>
        <w:t xml:space="preserve">os procedimentos operacionais da </w:t>
      </w:r>
      <w:r w:rsidR="00BA5EED" w:rsidRPr="004F5513">
        <w:rPr>
          <w:sz w:val="24"/>
          <w:szCs w:val="24"/>
        </w:rPr>
        <w:t>B3</w:t>
      </w:r>
      <w:r w:rsidR="00A85149" w:rsidRPr="004F5513">
        <w:rPr>
          <w:sz w:val="24"/>
          <w:szCs w:val="24"/>
        </w:rPr>
        <w:t>; e (</w:t>
      </w:r>
      <w:r w:rsidR="007A4185" w:rsidRPr="004F5513">
        <w:rPr>
          <w:sz w:val="24"/>
          <w:szCs w:val="24"/>
        </w:rPr>
        <w:t>b</w:t>
      </w:r>
      <w:r w:rsidR="00A85149" w:rsidRPr="004F5513">
        <w:rPr>
          <w:sz w:val="24"/>
          <w:szCs w:val="24"/>
        </w:rPr>
        <w:t xml:space="preserve">) não estejam </w:t>
      </w:r>
      <w:r w:rsidR="009E5C4B" w:rsidRPr="004F5513">
        <w:rPr>
          <w:sz w:val="24"/>
          <w:szCs w:val="24"/>
        </w:rPr>
        <w:t xml:space="preserve">custodiadas </w:t>
      </w:r>
      <w:r w:rsidR="00A85149" w:rsidRPr="004F5513">
        <w:rPr>
          <w:sz w:val="24"/>
          <w:szCs w:val="24"/>
        </w:rPr>
        <w:t xml:space="preserve">eletronicamente na </w:t>
      </w:r>
      <w:r w:rsidR="00BA5EED" w:rsidRPr="004F5513">
        <w:rPr>
          <w:sz w:val="24"/>
          <w:szCs w:val="24"/>
        </w:rPr>
        <w:t>B3</w:t>
      </w:r>
      <w:r w:rsidR="00A85149" w:rsidRPr="004F5513">
        <w:rPr>
          <w:sz w:val="24"/>
          <w:szCs w:val="24"/>
        </w:rPr>
        <w:t xml:space="preserve">, </w:t>
      </w:r>
      <w:r w:rsidR="00D122D4" w:rsidRPr="004F5513">
        <w:rPr>
          <w:sz w:val="24"/>
          <w:szCs w:val="24"/>
        </w:rPr>
        <w:t xml:space="preserve">será realizado em conformidade com os procedimentos operacionais </w:t>
      </w:r>
      <w:r w:rsidR="00A85149" w:rsidRPr="004F5513">
        <w:rPr>
          <w:sz w:val="24"/>
          <w:szCs w:val="24"/>
        </w:rPr>
        <w:t>d</w:t>
      </w:r>
      <w:r w:rsidR="00600769" w:rsidRPr="004F5513">
        <w:rPr>
          <w:sz w:val="24"/>
          <w:szCs w:val="24"/>
        </w:rPr>
        <w:t xml:space="preserve">o </w:t>
      </w:r>
      <w:r w:rsidR="004E124B" w:rsidRPr="004F5513">
        <w:rPr>
          <w:sz w:val="24"/>
          <w:szCs w:val="24"/>
        </w:rPr>
        <w:t xml:space="preserve">Agente </w:t>
      </w:r>
      <w:r w:rsidR="009B6B84" w:rsidRPr="004F5513">
        <w:rPr>
          <w:sz w:val="24"/>
          <w:szCs w:val="24"/>
        </w:rPr>
        <w:t>de Liquidação</w:t>
      </w:r>
      <w:r w:rsidR="00757A2E" w:rsidRPr="004F5513">
        <w:rPr>
          <w:sz w:val="24"/>
          <w:szCs w:val="24"/>
        </w:rPr>
        <w:t>.</w:t>
      </w:r>
    </w:p>
    <w:p w14:paraId="7E2E054A" w14:textId="792889FA" w:rsidR="00880FA8" w:rsidRPr="004F5513" w:rsidRDefault="00880FA8" w:rsidP="00205BE9">
      <w:pPr>
        <w:numPr>
          <w:ilvl w:val="1"/>
          <w:numId w:val="32"/>
        </w:numPr>
        <w:spacing w:afterLines="80" w:after="192"/>
        <w:rPr>
          <w:sz w:val="24"/>
          <w:szCs w:val="24"/>
        </w:rPr>
      </w:pPr>
      <w:r w:rsidRPr="004F5513">
        <w:rPr>
          <w:i/>
          <w:sz w:val="24"/>
          <w:szCs w:val="24"/>
        </w:rPr>
        <w:t xml:space="preserve">Aquisição </w:t>
      </w:r>
      <w:r w:rsidR="003E732B" w:rsidRPr="004F5513">
        <w:rPr>
          <w:i/>
          <w:sz w:val="24"/>
          <w:szCs w:val="24"/>
        </w:rPr>
        <w:t>F</w:t>
      </w:r>
      <w:r w:rsidRPr="004F5513">
        <w:rPr>
          <w:i/>
          <w:sz w:val="24"/>
          <w:szCs w:val="24"/>
        </w:rPr>
        <w:t>acultativa</w:t>
      </w:r>
      <w:r w:rsidRPr="004F5513">
        <w:rPr>
          <w:sz w:val="24"/>
          <w:szCs w:val="24"/>
        </w:rPr>
        <w:t>.</w:t>
      </w:r>
      <w:r w:rsidR="008771F4" w:rsidRPr="004F5513">
        <w:rPr>
          <w:sz w:val="24"/>
          <w:szCs w:val="24"/>
        </w:rPr>
        <w:t xml:space="preserve"> </w:t>
      </w:r>
      <w:r w:rsidR="006C0380" w:rsidRPr="004F5513">
        <w:rPr>
          <w:sz w:val="24"/>
          <w:szCs w:val="24"/>
        </w:rPr>
        <w:t>A Companhia poderá, a qualquer tempo, adquirir Debêntures</w:t>
      </w:r>
      <w:r w:rsidR="00260BD9" w:rsidRPr="004F5513">
        <w:rPr>
          <w:sz w:val="24"/>
          <w:szCs w:val="24"/>
        </w:rPr>
        <w:t>,</w:t>
      </w:r>
      <w:r w:rsidR="006C0380" w:rsidRPr="004F5513">
        <w:rPr>
          <w:sz w:val="24"/>
          <w:szCs w:val="24"/>
        </w:rPr>
        <w:t xml:space="preserve"> desde que observe o disposto no artigo 55, parágrafo </w:t>
      </w:r>
      <w:r w:rsidR="00A326D7" w:rsidRPr="004F5513">
        <w:rPr>
          <w:sz w:val="24"/>
          <w:szCs w:val="24"/>
        </w:rPr>
        <w:t>3</w:t>
      </w:r>
      <w:r w:rsidR="006C0380" w:rsidRPr="004F5513">
        <w:rPr>
          <w:sz w:val="24"/>
          <w:szCs w:val="24"/>
        </w:rPr>
        <w:t>º, da Lei das Sociedades por Ações</w:t>
      </w:r>
      <w:r w:rsidR="00182A3C" w:rsidRPr="004F5513">
        <w:rPr>
          <w:sz w:val="24"/>
          <w:szCs w:val="24"/>
        </w:rPr>
        <w:t>, no artigo 13 e</w:t>
      </w:r>
      <w:r w:rsidR="00A327A9" w:rsidRPr="004F5513">
        <w:rPr>
          <w:sz w:val="24"/>
          <w:szCs w:val="24"/>
        </w:rPr>
        <w:t>, conforme aplicável, no artigo </w:t>
      </w:r>
      <w:r w:rsidR="00182A3C" w:rsidRPr="004F5513">
        <w:rPr>
          <w:sz w:val="24"/>
          <w:szCs w:val="24"/>
        </w:rPr>
        <w:t>15 da Instrução CVM 476</w:t>
      </w:r>
      <w:r w:rsidR="00452663" w:rsidRPr="004F5513">
        <w:rPr>
          <w:sz w:val="24"/>
          <w:szCs w:val="24"/>
        </w:rPr>
        <w:t xml:space="preserve">, na Instrução da CVM n° </w:t>
      </w:r>
      <w:r w:rsidR="00FB5016" w:rsidRPr="004F5513">
        <w:rPr>
          <w:sz w:val="24"/>
          <w:szCs w:val="24"/>
        </w:rPr>
        <w:t>620, de 17 de março de 2020,</w:t>
      </w:r>
      <w:r w:rsidR="00034062" w:rsidRPr="004F5513">
        <w:rPr>
          <w:sz w:val="24"/>
          <w:szCs w:val="24"/>
        </w:rPr>
        <w:t xml:space="preserve"> e na</w:t>
      </w:r>
      <w:r w:rsidR="00FB5016" w:rsidRPr="004F5513">
        <w:rPr>
          <w:sz w:val="24"/>
          <w:szCs w:val="24"/>
        </w:rPr>
        <w:t>s demais</w:t>
      </w:r>
      <w:r w:rsidR="00034062" w:rsidRPr="004F5513">
        <w:rPr>
          <w:sz w:val="24"/>
          <w:szCs w:val="24"/>
        </w:rPr>
        <w:t xml:space="preserve"> regulamentaç</w:t>
      </w:r>
      <w:r w:rsidR="00FB5016" w:rsidRPr="004F5513">
        <w:rPr>
          <w:sz w:val="24"/>
          <w:szCs w:val="24"/>
        </w:rPr>
        <w:t>ões</w:t>
      </w:r>
      <w:r w:rsidR="00034062" w:rsidRPr="004F5513">
        <w:rPr>
          <w:sz w:val="24"/>
          <w:szCs w:val="24"/>
        </w:rPr>
        <w:t xml:space="preserve"> aplicáve</w:t>
      </w:r>
      <w:r w:rsidR="00FB5016" w:rsidRPr="004F5513">
        <w:rPr>
          <w:sz w:val="24"/>
          <w:szCs w:val="24"/>
        </w:rPr>
        <w:t>is</w:t>
      </w:r>
      <w:r w:rsidR="00034062" w:rsidRPr="004F5513">
        <w:rPr>
          <w:sz w:val="24"/>
          <w:szCs w:val="24"/>
        </w:rPr>
        <w:t xml:space="preserve"> da CVM</w:t>
      </w:r>
      <w:r w:rsidR="006C0380" w:rsidRPr="004F5513">
        <w:rPr>
          <w:sz w:val="24"/>
          <w:szCs w:val="24"/>
        </w:rPr>
        <w:t>.</w:t>
      </w:r>
      <w:r w:rsidR="008771F4" w:rsidRPr="004F5513">
        <w:rPr>
          <w:sz w:val="24"/>
          <w:szCs w:val="24"/>
        </w:rPr>
        <w:t xml:space="preserve"> </w:t>
      </w:r>
      <w:r w:rsidR="006C0380" w:rsidRPr="004F5513">
        <w:rPr>
          <w:sz w:val="24"/>
          <w:szCs w:val="24"/>
        </w:rPr>
        <w:t>As Debêntures adquiridas pela Companhia poderão, a critério da Companhia, ser canceladas, permanecer em tesouraria ou ser novamente colocadas no mercado.</w:t>
      </w:r>
      <w:r w:rsidR="008771F4" w:rsidRPr="004F5513">
        <w:rPr>
          <w:sz w:val="24"/>
          <w:szCs w:val="24"/>
        </w:rPr>
        <w:t xml:space="preserve"> </w:t>
      </w:r>
      <w:r w:rsidR="006C0380" w:rsidRPr="004F5513">
        <w:rPr>
          <w:sz w:val="24"/>
          <w:szCs w:val="24"/>
        </w:rPr>
        <w:t>As Debêntures adquiridas pela Companhia para permanência em tesouraria nos termos desta Cláusula, se e quando recolocadas no mercado, farão jus à mesma Remuneração aplicável às demais Debêntures</w:t>
      </w:r>
      <w:r w:rsidRPr="004F5513">
        <w:rPr>
          <w:sz w:val="24"/>
          <w:szCs w:val="24"/>
        </w:rPr>
        <w:t>.</w:t>
      </w:r>
      <w:bookmarkEnd w:id="74"/>
    </w:p>
    <w:p w14:paraId="468DEF94" w14:textId="698DBE7B" w:rsidR="00AC5A5C" w:rsidRPr="004F5513" w:rsidRDefault="00AC5A5C" w:rsidP="00205BE9">
      <w:pPr>
        <w:numPr>
          <w:ilvl w:val="1"/>
          <w:numId w:val="32"/>
        </w:numPr>
        <w:spacing w:afterLines="80" w:after="192"/>
        <w:rPr>
          <w:sz w:val="24"/>
          <w:szCs w:val="24"/>
        </w:rPr>
      </w:pPr>
      <w:r w:rsidRPr="004F5513">
        <w:rPr>
          <w:i/>
          <w:sz w:val="24"/>
          <w:szCs w:val="24"/>
        </w:rPr>
        <w:t>Direito ao Recebimento dos Pagamentos</w:t>
      </w:r>
      <w:r w:rsidRPr="004F5513">
        <w:rPr>
          <w:sz w:val="24"/>
          <w:szCs w:val="24"/>
        </w:rPr>
        <w:t>.</w:t>
      </w:r>
      <w:r w:rsidR="008771F4" w:rsidRPr="004F5513">
        <w:rPr>
          <w:sz w:val="24"/>
          <w:szCs w:val="24"/>
        </w:rPr>
        <w:t xml:space="preserve"> </w:t>
      </w:r>
      <w:r w:rsidRPr="004F5513">
        <w:rPr>
          <w:sz w:val="24"/>
          <w:szCs w:val="24"/>
        </w:rPr>
        <w:t xml:space="preserve">Farão jus ao recebimento de qualquer valor devido aos Debenturistas nos termos desta Escritura de Emissão aqueles que </w:t>
      </w:r>
      <w:proofErr w:type="gramStart"/>
      <w:r w:rsidRPr="004F5513">
        <w:rPr>
          <w:sz w:val="24"/>
          <w:szCs w:val="24"/>
        </w:rPr>
        <w:t>forem Debenturistas</w:t>
      </w:r>
      <w:proofErr w:type="gramEnd"/>
      <w:r w:rsidRPr="004F5513">
        <w:rPr>
          <w:sz w:val="24"/>
          <w:szCs w:val="24"/>
        </w:rPr>
        <w:t xml:space="preserve"> </w:t>
      </w:r>
      <w:r w:rsidR="00CA3E2E" w:rsidRPr="004F5513">
        <w:rPr>
          <w:sz w:val="24"/>
          <w:szCs w:val="24"/>
        </w:rPr>
        <w:t>no encerramento</w:t>
      </w:r>
      <w:r w:rsidRPr="004F5513">
        <w:rPr>
          <w:sz w:val="24"/>
          <w:szCs w:val="24"/>
        </w:rPr>
        <w:t xml:space="preserve"> do </w:t>
      </w:r>
      <w:r w:rsidR="002736A2" w:rsidRPr="004F5513">
        <w:rPr>
          <w:sz w:val="24"/>
          <w:szCs w:val="24"/>
        </w:rPr>
        <w:t>D</w:t>
      </w:r>
      <w:r w:rsidRPr="004F5513">
        <w:rPr>
          <w:sz w:val="24"/>
          <w:szCs w:val="24"/>
        </w:rPr>
        <w:t xml:space="preserve">ia </w:t>
      </w:r>
      <w:r w:rsidR="002736A2" w:rsidRPr="004F5513">
        <w:rPr>
          <w:sz w:val="24"/>
          <w:szCs w:val="24"/>
        </w:rPr>
        <w:t>Ú</w:t>
      </w:r>
      <w:r w:rsidRPr="004F5513">
        <w:rPr>
          <w:sz w:val="24"/>
          <w:szCs w:val="24"/>
        </w:rPr>
        <w:t>til</w:t>
      </w:r>
      <w:r w:rsidR="002736A2" w:rsidRPr="004F5513">
        <w:rPr>
          <w:sz w:val="24"/>
          <w:szCs w:val="24"/>
        </w:rPr>
        <w:t xml:space="preserve"> </w:t>
      </w:r>
      <w:r w:rsidRPr="004F5513">
        <w:rPr>
          <w:sz w:val="24"/>
          <w:szCs w:val="24"/>
        </w:rPr>
        <w:t>imediatamente anterior à respectiva data de pagamento.</w:t>
      </w:r>
    </w:p>
    <w:p w14:paraId="4E2CD8CE" w14:textId="65FA9D0F" w:rsidR="00AC5A5C" w:rsidRPr="004F5513" w:rsidRDefault="00AC5A5C" w:rsidP="00205BE9">
      <w:pPr>
        <w:numPr>
          <w:ilvl w:val="1"/>
          <w:numId w:val="32"/>
        </w:numPr>
        <w:spacing w:afterLines="80" w:after="192"/>
        <w:rPr>
          <w:sz w:val="24"/>
          <w:szCs w:val="24"/>
        </w:rPr>
      </w:pPr>
      <w:bookmarkStart w:id="75" w:name="_Ref324932809"/>
      <w:r w:rsidRPr="004F5513">
        <w:rPr>
          <w:i/>
          <w:sz w:val="24"/>
          <w:szCs w:val="24"/>
        </w:rPr>
        <w:t>Local de Pagamento</w:t>
      </w:r>
      <w:r w:rsidRPr="004F5513">
        <w:rPr>
          <w:sz w:val="24"/>
          <w:szCs w:val="24"/>
        </w:rPr>
        <w:t>.</w:t>
      </w:r>
      <w:r w:rsidR="008771F4" w:rsidRPr="004F5513">
        <w:rPr>
          <w:sz w:val="24"/>
          <w:szCs w:val="24"/>
        </w:rPr>
        <w:t xml:space="preserve"> </w:t>
      </w:r>
      <w:r w:rsidR="00283A8A" w:rsidRPr="004F5513">
        <w:rPr>
          <w:sz w:val="24"/>
          <w:szCs w:val="24"/>
        </w:rPr>
        <w:t>Os pagamentos referentes às Debêntures e a quaisquer outros valores eventualmente devidos pela Companhia, nos termos desta Escritura de Emissão, serão realizados</w:t>
      </w:r>
      <w:r w:rsidR="00A54228" w:rsidRPr="004F5513">
        <w:rPr>
          <w:sz w:val="24"/>
          <w:szCs w:val="24"/>
        </w:rPr>
        <w:t xml:space="preserve"> </w:t>
      </w:r>
      <w:r w:rsidR="00D515DA" w:rsidRPr="004F5513">
        <w:rPr>
          <w:sz w:val="24"/>
          <w:szCs w:val="24"/>
        </w:rPr>
        <w:t xml:space="preserve">pela Companhia </w:t>
      </w:r>
      <w:r w:rsidR="00A54228" w:rsidRPr="004F5513">
        <w:rPr>
          <w:sz w:val="24"/>
          <w:szCs w:val="24"/>
        </w:rPr>
        <w:t>(i) </w:t>
      </w:r>
      <w:r w:rsidR="00283A8A" w:rsidRPr="004F5513">
        <w:rPr>
          <w:sz w:val="24"/>
          <w:szCs w:val="24"/>
        </w:rPr>
        <w:t xml:space="preserve">no que se refere a pagamentos referentes </w:t>
      </w:r>
      <w:r w:rsidR="009A4D97" w:rsidRPr="004F5513">
        <w:rPr>
          <w:sz w:val="24"/>
          <w:szCs w:val="24"/>
        </w:rPr>
        <w:t xml:space="preserve">ao </w:t>
      </w:r>
      <w:r w:rsidR="00133F26" w:rsidRPr="004F5513">
        <w:rPr>
          <w:sz w:val="24"/>
          <w:szCs w:val="24"/>
        </w:rPr>
        <w:t>Valor Nominal Unitário</w:t>
      </w:r>
      <w:r w:rsidR="009A4D97" w:rsidRPr="004F5513">
        <w:rPr>
          <w:sz w:val="24"/>
          <w:szCs w:val="24"/>
        </w:rPr>
        <w:t>, à Remuneração, a</w:t>
      </w:r>
      <w:r w:rsidR="006D3B7F" w:rsidRPr="004F5513">
        <w:rPr>
          <w:sz w:val="24"/>
          <w:szCs w:val="24"/>
        </w:rPr>
        <w:t>o</w:t>
      </w:r>
      <w:r w:rsidR="009A4D97" w:rsidRPr="004F5513">
        <w:rPr>
          <w:sz w:val="24"/>
          <w:szCs w:val="24"/>
        </w:rPr>
        <w:t xml:space="preserve"> prêmio de </w:t>
      </w:r>
      <w:r w:rsidR="00F63398" w:rsidRPr="004F5513">
        <w:rPr>
          <w:sz w:val="24"/>
          <w:szCs w:val="24"/>
        </w:rPr>
        <w:t>pagamento</w:t>
      </w:r>
      <w:r w:rsidR="009A4D97" w:rsidRPr="004F5513">
        <w:rPr>
          <w:sz w:val="24"/>
          <w:szCs w:val="24"/>
        </w:rPr>
        <w:t xml:space="preserve"> antecipado</w:t>
      </w:r>
      <w:r w:rsidR="00D86956" w:rsidRPr="004F5513">
        <w:rPr>
          <w:sz w:val="24"/>
          <w:szCs w:val="24"/>
        </w:rPr>
        <w:t xml:space="preserve"> quando devido</w:t>
      </w:r>
      <w:r w:rsidR="00D75AC7" w:rsidRPr="004F5513">
        <w:rPr>
          <w:sz w:val="24"/>
          <w:szCs w:val="24"/>
        </w:rPr>
        <w:t xml:space="preserve"> </w:t>
      </w:r>
      <w:r w:rsidR="009A4D97" w:rsidRPr="004F5513">
        <w:rPr>
          <w:sz w:val="24"/>
          <w:szCs w:val="24"/>
        </w:rPr>
        <w:t xml:space="preserve">e aos Encargos Moratórios, </w:t>
      </w:r>
      <w:r w:rsidR="00283A8A" w:rsidRPr="004F5513">
        <w:rPr>
          <w:sz w:val="24"/>
          <w:szCs w:val="24"/>
        </w:rPr>
        <w:t xml:space="preserve">e com relação às Debêntures que estejam </w:t>
      </w:r>
      <w:r w:rsidR="009E5C4B" w:rsidRPr="004F5513">
        <w:rPr>
          <w:sz w:val="24"/>
          <w:szCs w:val="24"/>
        </w:rPr>
        <w:t xml:space="preserve">custodiadas </w:t>
      </w:r>
      <w:r w:rsidR="00283A8A" w:rsidRPr="004F5513">
        <w:rPr>
          <w:sz w:val="24"/>
          <w:szCs w:val="24"/>
        </w:rPr>
        <w:t xml:space="preserve">eletronicamente na </w:t>
      </w:r>
      <w:r w:rsidR="00BA5EED" w:rsidRPr="004F5513">
        <w:rPr>
          <w:sz w:val="24"/>
          <w:szCs w:val="24"/>
        </w:rPr>
        <w:t>B3</w:t>
      </w:r>
      <w:r w:rsidR="00283A8A" w:rsidRPr="004F5513">
        <w:rPr>
          <w:sz w:val="24"/>
          <w:szCs w:val="24"/>
        </w:rPr>
        <w:t xml:space="preserve">, por meio da </w:t>
      </w:r>
      <w:r w:rsidR="00BA5EED" w:rsidRPr="004F5513">
        <w:rPr>
          <w:sz w:val="24"/>
          <w:szCs w:val="24"/>
        </w:rPr>
        <w:t>B3</w:t>
      </w:r>
      <w:r w:rsidR="00283A8A" w:rsidRPr="004F5513">
        <w:rPr>
          <w:sz w:val="24"/>
          <w:szCs w:val="24"/>
        </w:rPr>
        <w:t>;</w:t>
      </w:r>
      <w:r w:rsidR="00530D41" w:rsidRPr="004F5513">
        <w:rPr>
          <w:sz w:val="24"/>
          <w:szCs w:val="24"/>
        </w:rPr>
        <w:t xml:space="preserve"> </w:t>
      </w:r>
      <w:r w:rsidR="00537A99" w:rsidRPr="004F5513">
        <w:rPr>
          <w:sz w:val="24"/>
          <w:szCs w:val="24"/>
        </w:rPr>
        <w:t xml:space="preserve">ou </w:t>
      </w:r>
      <w:r w:rsidR="00A54228" w:rsidRPr="004F5513">
        <w:rPr>
          <w:sz w:val="24"/>
          <w:szCs w:val="24"/>
        </w:rPr>
        <w:lastRenderedPageBreak/>
        <w:t>(</w:t>
      </w:r>
      <w:proofErr w:type="spellStart"/>
      <w:r w:rsidR="00A54228" w:rsidRPr="004F5513">
        <w:rPr>
          <w:sz w:val="24"/>
          <w:szCs w:val="24"/>
        </w:rPr>
        <w:t>ii</w:t>
      </w:r>
      <w:proofErr w:type="spellEnd"/>
      <w:r w:rsidR="00A54228" w:rsidRPr="004F5513">
        <w:rPr>
          <w:sz w:val="24"/>
          <w:szCs w:val="24"/>
        </w:rPr>
        <w:t>) </w:t>
      </w:r>
      <w:r w:rsidR="00303D5A" w:rsidRPr="004F5513">
        <w:rPr>
          <w:sz w:val="24"/>
          <w:szCs w:val="24"/>
        </w:rPr>
        <w:t>nos demais casos</w:t>
      </w:r>
      <w:r w:rsidR="00283A8A" w:rsidRPr="004F5513">
        <w:rPr>
          <w:sz w:val="24"/>
          <w:szCs w:val="24"/>
        </w:rPr>
        <w:t>, por meio d</w:t>
      </w:r>
      <w:r w:rsidR="00600769" w:rsidRPr="004F5513">
        <w:rPr>
          <w:sz w:val="24"/>
          <w:szCs w:val="24"/>
        </w:rPr>
        <w:t xml:space="preserve">o </w:t>
      </w:r>
      <w:proofErr w:type="spellStart"/>
      <w:r w:rsidR="004E124B" w:rsidRPr="004F5513">
        <w:rPr>
          <w:sz w:val="24"/>
          <w:szCs w:val="24"/>
        </w:rPr>
        <w:t>Escriturador</w:t>
      </w:r>
      <w:proofErr w:type="spellEnd"/>
      <w:r w:rsidR="004E124B" w:rsidRPr="004F5513">
        <w:rPr>
          <w:sz w:val="24"/>
          <w:szCs w:val="24"/>
        </w:rPr>
        <w:t xml:space="preserve"> </w:t>
      </w:r>
      <w:r w:rsidR="00A54228" w:rsidRPr="004F5513">
        <w:rPr>
          <w:sz w:val="24"/>
          <w:szCs w:val="24"/>
        </w:rPr>
        <w:t xml:space="preserve">ou </w:t>
      </w:r>
      <w:r w:rsidR="003F0E3A" w:rsidRPr="004F5513">
        <w:rPr>
          <w:sz w:val="24"/>
          <w:szCs w:val="24"/>
        </w:rPr>
        <w:t xml:space="preserve">na </w:t>
      </w:r>
      <w:r w:rsidR="00A54228" w:rsidRPr="004F5513">
        <w:rPr>
          <w:sz w:val="24"/>
          <w:szCs w:val="24"/>
        </w:rPr>
        <w:t>sede</w:t>
      </w:r>
      <w:r w:rsidR="003F0E3A" w:rsidRPr="004F5513">
        <w:rPr>
          <w:sz w:val="24"/>
          <w:szCs w:val="24"/>
        </w:rPr>
        <w:t xml:space="preserve"> da Companhia</w:t>
      </w:r>
      <w:r w:rsidR="00A54228" w:rsidRPr="004F5513">
        <w:rPr>
          <w:sz w:val="24"/>
          <w:szCs w:val="24"/>
        </w:rPr>
        <w:t>, conforme o caso</w:t>
      </w:r>
      <w:r w:rsidR="00FD742D" w:rsidRPr="004F5513">
        <w:rPr>
          <w:sz w:val="24"/>
          <w:szCs w:val="24"/>
        </w:rPr>
        <w:t>.</w:t>
      </w:r>
      <w:bookmarkEnd w:id="75"/>
    </w:p>
    <w:p w14:paraId="29864116" w14:textId="0A37DEB1" w:rsidR="00AC5A5C" w:rsidRPr="004F5513" w:rsidRDefault="00AC5A5C" w:rsidP="00205BE9">
      <w:pPr>
        <w:numPr>
          <w:ilvl w:val="1"/>
          <w:numId w:val="32"/>
        </w:numPr>
        <w:spacing w:afterLines="80" w:after="192"/>
        <w:rPr>
          <w:sz w:val="24"/>
          <w:szCs w:val="24"/>
        </w:rPr>
      </w:pPr>
      <w:bookmarkStart w:id="76" w:name="_Ref278399164"/>
      <w:r w:rsidRPr="004F5513">
        <w:rPr>
          <w:i/>
          <w:sz w:val="24"/>
          <w:szCs w:val="24"/>
        </w:rPr>
        <w:t>Prorrogação dos Prazos</w:t>
      </w:r>
      <w:r w:rsidRPr="004F5513">
        <w:rPr>
          <w:sz w:val="24"/>
          <w:szCs w:val="24"/>
        </w:rPr>
        <w:t>.</w:t>
      </w:r>
      <w:r w:rsidR="008771F4" w:rsidRPr="004F5513">
        <w:rPr>
          <w:sz w:val="24"/>
          <w:szCs w:val="24"/>
        </w:rPr>
        <w:t xml:space="preserve"> </w:t>
      </w:r>
      <w:r w:rsidR="00367098" w:rsidRPr="004F5513">
        <w:rPr>
          <w:sz w:val="24"/>
          <w:szCs w:val="24"/>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76"/>
    </w:p>
    <w:p w14:paraId="1E7BB233" w14:textId="44A732F0" w:rsidR="00880FA8" w:rsidRPr="004F5513" w:rsidRDefault="00880FA8" w:rsidP="00205BE9">
      <w:pPr>
        <w:numPr>
          <w:ilvl w:val="1"/>
          <w:numId w:val="32"/>
        </w:numPr>
        <w:spacing w:afterLines="80" w:after="192"/>
        <w:rPr>
          <w:sz w:val="24"/>
          <w:szCs w:val="24"/>
        </w:rPr>
      </w:pPr>
      <w:bookmarkStart w:id="77" w:name="_Ref279851957"/>
      <w:r w:rsidRPr="004F5513">
        <w:rPr>
          <w:i/>
          <w:sz w:val="24"/>
          <w:szCs w:val="24"/>
        </w:rPr>
        <w:t>Encargos Moratórios</w:t>
      </w:r>
      <w:r w:rsidRPr="004F5513">
        <w:rPr>
          <w:sz w:val="24"/>
          <w:szCs w:val="24"/>
        </w:rPr>
        <w:t>.</w:t>
      </w:r>
      <w:r w:rsidR="008771F4" w:rsidRPr="004F5513">
        <w:rPr>
          <w:sz w:val="24"/>
          <w:szCs w:val="24"/>
        </w:rPr>
        <w:t xml:space="preserve"> </w:t>
      </w:r>
      <w:r w:rsidRPr="004F5513">
        <w:rPr>
          <w:sz w:val="24"/>
          <w:szCs w:val="24"/>
        </w:rPr>
        <w:t>Ocorrendo impontualidade no pagamento</w:t>
      </w:r>
      <w:r w:rsidR="00F56577" w:rsidRPr="004F5513">
        <w:rPr>
          <w:sz w:val="24"/>
          <w:szCs w:val="24"/>
        </w:rPr>
        <w:t xml:space="preserve"> d</w:t>
      </w:r>
      <w:r w:rsidRPr="004F5513">
        <w:rPr>
          <w:sz w:val="24"/>
          <w:szCs w:val="24"/>
        </w:rPr>
        <w:t xml:space="preserve">e qualquer valor devido </w:t>
      </w:r>
      <w:r w:rsidR="00F56577" w:rsidRPr="004F5513">
        <w:rPr>
          <w:sz w:val="24"/>
          <w:szCs w:val="24"/>
        </w:rPr>
        <w:t>pela Companhia</w:t>
      </w:r>
      <w:r w:rsidR="000C0278" w:rsidRPr="004F5513">
        <w:rPr>
          <w:sz w:val="24"/>
          <w:szCs w:val="24"/>
        </w:rPr>
        <w:t xml:space="preserve"> </w:t>
      </w:r>
      <w:r w:rsidR="004758FF" w:rsidRPr="004F5513">
        <w:rPr>
          <w:sz w:val="24"/>
          <w:szCs w:val="24"/>
        </w:rPr>
        <w:t xml:space="preserve">aos Debenturistas </w:t>
      </w:r>
      <w:r w:rsidR="00F56577" w:rsidRPr="004F5513">
        <w:rPr>
          <w:sz w:val="24"/>
          <w:szCs w:val="24"/>
        </w:rPr>
        <w:t>nos termos d</w:t>
      </w:r>
      <w:r w:rsidRPr="004F5513">
        <w:rPr>
          <w:sz w:val="24"/>
          <w:szCs w:val="24"/>
        </w:rPr>
        <w:t>esta Escritura de Emissão</w:t>
      </w:r>
      <w:r w:rsidR="0056395A" w:rsidRPr="004F5513">
        <w:rPr>
          <w:sz w:val="24"/>
          <w:szCs w:val="24"/>
        </w:rPr>
        <w:t xml:space="preserve">, adicionalmente ao pagamento da Remuneração, calculada </w:t>
      </w:r>
      <w:r w:rsidR="0056395A" w:rsidRPr="004F5513">
        <w:rPr>
          <w:i/>
          <w:sz w:val="24"/>
          <w:szCs w:val="24"/>
        </w:rPr>
        <w:t xml:space="preserve">pro rata </w:t>
      </w:r>
      <w:proofErr w:type="spellStart"/>
      <w:r w:rsidR="0056395A" w:rsidRPr="004F5513">
        <w:rPr>
          <w:i/>
          <w:sz w:val="24"/>
          <w:szCs w:val="24"/>
        </w:rPr>
        <w:t>temporis</w:t>
      </w:r>
      <w:proofErr w:type="spellEnd"/>
      <w:r w:rsidR="0056395A" w:rsidRPr="004F5513">
        <w:rPr>
          <w:sz w:val="24"/>
          <w:szCs w:val="24"/>
        </w:rPr>
        <w:t>, desde a data de inadimplemento até a data do efetivo pagamento</w:t>
      </w:r>
      <w:r w:rsidR="00E94AC6" w:rsidRPr="004F5513">
        <w:rPr>
          <w:sz w:val="24"/>
          <w:szCs w:val="24"/>
        </w:rPr>
        <w:t>, sobre todos e quaisquer valores em atraso incidirão</w:t>
      </w:r>
      <w:r w:rsidRPr="004F5513">
        <w:rPr>
          <w:sz w:val="24"/>
          <w:szCs w:val="24"/>
        </w:rPr>
        <w:t xml:space="preserve">, independentemente de aviso, notificação ou interpelação judicial ou extrajudicial, (i) juros de mora de 1% (um por cento) ao mês, calculados </w:t>
      </w:r>
      <w:r w:rsidRPr="004F5513">
        <w:rPr>
          <w:i/>
          <w:sz w:val="24"/>
          <w:szCs w:val="24"/>
        </w:rPr>
        <w:t xml:space="preserve">pro rata </w:t>
      </w:r>
      <w:proofErr w:type="spellStart"/>
      <w:r w:rsidR="005A1A29" w:rsidRPr="004F5513">
        <w:rPr>
          <w:i/>
          <w:sz w:val="24"/>
          <w:szCs w:val="24"/>
        </w:rPr>
        <w:t>temporis</w:t>
      </w:r>
      <w:proofErr w:type="spellEnd"/>
      <w:r w:rsidR="005A1A29" w:rsidRPr="004F5513">
        <w:rPr>
          <w:sz w:val="24"/>
          <w:szCs w:val="24"/>
        </w:rPr>
        <w:t>,</w:t>
      </w:r>
      <w:r w:rsidRPr="004F5513">
        <w:rPr>
          <w:sz w:val="24"/>
          <w:szCs w:val="24"/>
        </w:rPr>
        <w:t xml:space="preserve"> desde a data de inadimplemento até a data </w:t>
      </w:r>
      <w:r w:rsidR="00EE5B4B" w:rsidRPr="004F5513">
        <w:rPr>
          <w:sz w:val="24"/>
          <w:szCs w:val="24"/>
        </w:rPr>
        <w:t>do efetivo</w:t>
      </w:r>
      <w:r w:rsidRPr="004F5513">
        <w:rPr>
          <w:sz w:val="24"/>
          <w:szCs w:val="24"/>
        </w:rPr>
        <w:t xml:space="preserve"> pagamento</w:t>
      </w:r>
      <w:r w:rsidR="000C0278" w:rsidRPr="004F5513">
        <w:rPr>
          <w:sz w:val="24"/>
          <w:szCs w:val="24"/>
        </w:rPr>
        <w:t>; e (</w:t>
      </w:r>
      <w:proofErr w:type="spellStart"/>
      <w:r w:rsidR="000C0278" w:rsidRPr="004F5513">
        <w:rPr>
          <w:sz w:val="24"/>
          <w:szCs w:val="24"/>
        </w:rPr>
        <w:t>ii</w:t>
      </w:r>
      <w:proofErr w:type="spellEnd"/>
      <w:r w:rsidR="000C0278" w:rsidRPr="004F5513">
        <w:rPr>
          <w:sz w:val="24"/>
          <w:szCs w:val="24"/>
        </w:rPr>
        <w:t xml:space="preserve">) multa </w:t>
      </w:r>
      <w:r w:rsidR="002D13E6" w:rsidRPr="004F5513">
        <w:rPr>
          <w:sz w:val="24"/>
          <w:szCs w:val="24"/>
        </w:rPr>
        <w:t xml:space="preserve">convencional, irredutível e de natureza não compensatória </w:t>
      </w:r>
      <w:r w:rsidR="000C0278" w:rsidRPr="004F5513">
        <w:rPr>
          <w:sz w:val="24"/>
          <w:szCs w:val="24"/>
        </w:rPr>
        <w:t>de 2% (dois por cento)</w:t>
      </w:r>
      <w:r w:rsidR="002D13E6" w:rsidRPr="004F5513">
        <w:rPr>
          <w:sz w:val="24"/>
          <w:szCs w:val="24"/>
        </w:rPr>
        <w:t>, ambos calculados sobre o montante devido e não pago</w:t>
      </w:r>
      <w:r w:rsidRPr="004F5513">
        <w:rPr>
          <w:sz w:val="24"/>
          <w:szCs w:val="24"/>
        </w:rPr>
        <w:t xml:space="preserve"> (</w:t>
      </w:r>
      <w:r w:rsidR="00667875" w:rsidRPr="004F5513">
        <w:rPr>
          <w:sz w:val="24"/>
          <w:szCs w:val="24"/>
        </w:rPr>
        <w:t>"</w:t>
      </w:r>
      <w:r w:rsidRPr="004F5513">
        <w:rPr>
          <w:sz w:val="24"/>
          <w:szCs w:val="24"/>
          <w:u w:val="single"/>
        </w:rPr>
        <w:t>Encargos Moratórios</w:t>
      </w:r>
      <w:r w:rsidR="00667875" w:rsidRPr="004F5513">
        <w:rPr>
          <w:sz w:val="24"/>
          <w:szCs w:val="24"/>
        </w:rPr>
        <w:t>"</w:t>
      </w:r>
      <w:r w:rsidRPr="004F5513">
        <w:rPr>
          <w:sz w:val="24"/>
          <w:szCs w:val="24"/>
        </w:rPr>
        <w:t>).</w:t>
      </w:r>
      <w:bookmarkEnd w:id="77"/>
      <w:r w:rsidR="00A9102F" w:rsidRPr="004F5513">
        <w:rPr>
          <w:sz w:val="24"/>
          <w:szCs w:val="24"/>
        </w:rPr>
        <w:t xml:space="preserve"> </w:t>
      </w:r>
    </w:p>
    <w:p w14:paraId="0A7013C4" w14:textId="77777777" w:rsidR="00880FA8" w:rsidRPr="004F5513" w:rsidRDefault="00880FA8" w:rsidP="00205BE9">
      <w:pPr>
        <w:numPr>
          <w:ilvl w:val="1"/>
          <w:numId w:val="32"/>
        </w:numPr>
        <w:spacing w:afterLines="80" w:after="192"/>
        <w:rPr>
          <w:sz w:val="24"/>
          <w:szCs w:val="24"/>
        </w:rPr>
      </w:pPr>
      <w:r w:rsidRPr="004F5513">
        <w:rPr>
          <w:i/>
          <w:sz w:val="24"/>
          <w:szCs w:val="24"/>
        </w:rPr>
        <w:t>Decadência dos Direitos aos Acréscimos</w:t>
      </w:r>
      <w:r w:rsidRPr="004F5513">
        <w:rPr>
          <w:sz w:val="24"/>
          <w:szCs w:val="24"/>
        </w:rPr>
        <w:t>.</w:t>
      </w:r>
      <w:r w:rsidR="008771F4" w:rsidRPr="004F5513">
        <w:rPr>
          <w:sz w:val="24"/>
          <w:szCs w:val="24"/>
        </w:rPr>
        <w:t xml:space="preserve"> </w:t>
      </w:r>
      <w:r w:rsidRPr="004F5513">
        <w:rPr>
          <w:sz w:val="24"/>
          <w:szCs w:val="24"/>
        </w:rPr>
        <w:t xml:space="preserve">O não comparecimento do </w:t>
      </w:r>
      <w:r w:rsidR="009E6E55" w:rsidRPr="004F5513">
        <w:rPr>
          <w:sz w:val="24"/>
          <w:szCs w:val="24"/>
        </w:rPr>
        <w:t>D</w:t>
      </w:r>
      <w:r w:rsidRPr="004F5513">
        <w:rPr>
          <w:sz w:val="24"/>
          <w:szCs w:val="24"/>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4F5513">
        <w:rPr>
          <w:rFonts w:eastAsia="Batang"/>
          <w:sz w:val="24"/>
          <w:szCs w:val="24"/>
        </w:rPr>
        <w:t>ou pagamento, no caso de impontualidade no pagamento</w:t>
      </w:r>
      <w:r w:rsidRPr="004F5513">
        <w:rPr>
          <w:sz w:val="24"/>
          <w:szCs w:val="24"/>
        </w:rPr>
        <w:t>.</w:t>
      </w:r>
    </w:p>
    <w:bookmarkEnd w:id="67"/>
    <w:p w14:paraId="08B2F363" w14:textId="505BEBA3" w:rsidR="004112EA" w:rsidRPr="004F5513" w:rsidRDefault="004112EA" w:rsidP="00205BE9">
      <w:pPr>
        <w:numPr>
          <w:ilvl w:val="1"/>
          <w:numId w:val="32"/>
        </w:numPr>
        <w:spacing w:afterLines="80" w:after="192"/>
        <w:rPr>
          <w:sz w:val="24"/>
          <w:szCs w:val="24"/>
        </w:rPr>
      </w:pPr>
      <w:r w:rsidRPr="004F5513">
        <w:rPr>
          <w:i/>
          <w:iCs/>
          <w:sz w:val="24"/>
          <w:szCs w:val="24"/>
        </w:rPr>
        <w:t>Imunidade Tributária</w:t>
      </w:r>
      <w:r w:rsidRPr="004F5513">
        <w:rPr>
          <w:sz w:val="24"/>
          <w:szCs w:val="24"/>
        </w:rPr>
        <w:t>.</w:t>
      </w:r>
      <w:r w:rsidR="008771F4" w:rsidRPr="004F5513">
        <w:rPr>
          <w:sz w:val="24"/>
          <w:szCs w:val="24"/>
        </w:rPr>
        <w:t xml:space="preserve"> </w:t>
      </w:r>
      <w:r w:rsidRPr="004F5513">
        <w:rPr>
          <w:sz w:val="24"/>
          <w:szCs w:val="24"/>
        </w:rPr>
        <w:t xml:space="preserve">Caso qualquer Debenturista tenha imunidade ou isenção tributária, este deverá encaminhar ao </w:t>
      </w:r>
      <w:r w:rsidR="004E124B" w:rsidRPr="004F5513">
        <w:rPr>
          <w:sz w:val="24"/>
          <w:szCs w:val="24"/>
        </w:rPr>
        <w:t xml:space="preserve">Agente </w:t>
      </w:r>
      <w:r w:rsidR="00E415A0" w:rsidRPr="004F5513">
        <w:rPr>
          <w:sz w:val="24"/>
          <w:szCs w:val="24"/>
        </w:rPr>
        <w:t>de Liquidação</w:t>
      </w:r>
      <w:r w:rsidR="004E124B" w:rsidRPr="004F5513">
        <w:rPr>
          <w:sz w:val="24"/>
          <w:szCs w:val="24"/>
        </w:rPr>
        <w:t xml:space="preserve"> </w:t>
      </w:r>
      <w:r w:rsidR="00897B59" w:rsidRPr="004F5513">
        <w:rPr>
          <w:sz w:val="24"/>
          <w:szCs w:val="24"/>
        </w:rPr>
        <w:t xml:space="preserve">ou </w:t>
      </w:r>
      <w:proofErr w:type="spellStart"/>
      <w:r w:rsidR="004E124B" w:rsidRPr="004F5513">
        <w:rPr>
          <w:sz w:val="24"/>
          <w:szCs w:val="24"/>
        </w:rPr>
        <w:t>Escriturador</w:t>
      </w:r>
      <w:proofErr w:type="spellEnd"/>
      <w:r w:rsidR="001236FA" w:rsidRPr="004F5513">
        <w:rPr>
          <w:sz w:val="24"/>
          <w:szCs w:val="24"/>
        </w:rPr>
        <w:t>, conforme o caso</w:t>
      </w:r>
      <w:r w:rsidRPr="004F5513">
        <w:rPr>
          <w:sz w:val="24"/>
          <w:szCs w:val="24"/>
        </w:rPr>
        <w:t xml:space="preserve">, no prazo mínimo de 10 (dez) </w:t>
      </w:r>
      <w:r w:rsidR="002736A2" w:rsidRPr="004F5513">
        <w:rPr>
          <w:sz w:val="24"/>
          <w:szCs w:val="24"/>
        </w:rPr>
        <w:t>D</w:t>
      </w:r>
      <w:r w:rsidRPr="004F5513">
        <w:rPr>
          <w:sz w:val="24"/>
          <w:szCs w:val="24"/>
        </w:rPr>
        <w:t xml:space="preserve">ias </w:t>
      </w:r>
      <w:r w:rsidR="002736A2" w:rsidRPr="004F5513">
        <w:rPr>
          <w:sz w:val="24"/>
          <w:szCs w:val="24"/>
        </w:rPr>
        <w:t>Ú</w:t>
      </w:r>
      <w:r w:rsidRPr="004F5513">
        <w:rPr>
          <w:sz w:val="24"/>
          <w:szCs w:val="24"/>
        </w:rPr>
        <w:t>teis anteriores à data prevista para recebimento de valores relativos às Debêntures, documentação comprobatória da referida imunidade ou isenção tributária, sob pena de ter descontado</w:t>
      </w:r>
      <w:r w:rsidR="00B14426" w:rsidRPr="004F5513">
        <w:rPr>
          <w:sz w:val="24"/>
          <w:szCs w:val="24"/>
        </w:rPr>
        <w:t>s</w:t>
      </w:r>
      <w:r w:rsidRPr="004F5513">
        <w:rPr>
          <w:sz w:val="24"/>
          <w:szCs w:val="24"/>
        </w:rPr>
        <w:t xml:space="preserve"> de seus pagamentos os valores devidos nos termos da legislação tributária em vigor.</w:t>
      </w:r>
      <w:r w:rsidR="007D3E5E" w:rsidRPr="004F5513">
        <w:rPr>
          <w:sz w:val="24"/>
          <w:szCs w:val="24"/>
        </w:rPr>
        <w:t xml:space="preserve"> Na hipótese de qualquer Debenturista ter sua condição de imunidade ou isenção alterada, deverá informar ao </w:t>
      </w:r>
      <w:r w:rsidR="00797DDB" w:rsidRPr="004F5513">
        <w:rPr>
          <w:sz w:val="24"/>
          <w:szCs w:val="24"/>
        </w:rPr>
        <w:t xml:space="preserve">Agente </w:t>
      </w:r>
      <w:r w:rsidR="00E415A0" w:rsidRPr="004F5513">
        <w:rPr>
          <w:sz w:val="24"/>
          <w:szCs w:val="24"/>
        </w:rPr>
        <w:t>de Liquidação</w:t>
      </w:r>
      <w:r w:rsidR="004E124B" w:rsidRPr="004F5513">
        <w:rPr>
          <w:sz w:val="24"/>
          <w:szCs w:val="24"/>
        </w:rPr>
        <w:t xml:space="preserve"> </w:t>
      </w:r>
      <w:r w:rsidR="00897B59" w:rsidRPr="004F5513">
        <w:rPr>
          <w:sz w:val="24"/>
          <w:szCs w:val="24"/>
        </w:rPr>
        <w:t xml:space="preserve">ou </w:t>
      </w:r>
      <w:proofErr w:type="spellStart"/>
      <w:r w:rsidR="004E124B" w:rsidRPr="004F5513">
        <w:rPr>
          <w:sz w:val="24"/>
          <w:szCs w:val="24"/>
        </w:rPr>
        <w:t>Escriturador</w:t>
      </w:r>
      <w:proofErr w:type="spellEnd"/>
      <w:r w:rsidR="007D3E5E" w:rsidRPr="004F5513">
        <w:rPr>
          <w:sz w:val="24"/>
          <w:szCs w:val="24"/>
        </w:rPr>
        <w:t>, conforme o caso, tal alteração no prazo de 2 (dois) Dias Úteis contados da data da formalização da referida alteração.</w:t>
      </w:r>
    </w:p>
    <w:p w14:paraId="542FE4BF" w14:textId="34F0C1C1" w:rsidR="00880FA8" w:rsidRPr="004F5513" w:rsidRDefault="00880FA8" w:rsidP="00205BE9">
      <w:pPr>
        <w:numPr>
          <w:ilvl w:val="1"/>
          <w:numId w:val="32"/>
        </w:numPr>
        <w:spacing w:afterLines="80" w:after="192"/>
        <w:rPr>
          <w:sz w:val="24"/>
          <w:szCs w:val="24"/>
        </w:rPr>
      </w:pPr>
      <w:bookmarkStart w:id="78" w:name="_Ref534176672"/>
      <w:bookmarkStart w:id="79" w:name="_Ref359943667"/>
      <w:r w:rsidRPr="004F5513">
        <w:rPr>
          <w:i/>
          <w:sz w:val="24"/>
          <w:szCs w:val="24"/>
        </w:rPr>
        <w:t>Vencimento Antecipado</w:t>
      </w:r>
      <w:r w:rsidRPr="004F5513">
        <w:rPr>
          <w:sz w:val="24"/>
          <w:szCs w:val="24"/>
        </w:rPr>
        <w:t>.</w:t>
      </w:r>
      <w:r w:rsidR="008771F4" w:rsidRPr="004F5513">
        <w:rPr>
          <w:sz w:val="24"/>
          <w:szCs w:val="24"/>
        </w:rPr>
        <w:t xml:space="preserve"> </w:t>
      </w:r>
      <w:r w:rsidRPr="004F5513">
        <w:rPr>
          <w:sz w:val="24"/>
          <w:szCs w:val="24"/>
        </w:rPr>
        <w:t>Sujeito ao disposto nas Cláusulas </w:t>
      </w:r>
      <w:r w:rsidR="00DC2119" w:rsidRPr="004F5513">
        <w:rPr>
          <w:sz w:val="24"/>
          <w:szCs w:val="24"/>
        </w:rPr>
        <w:fldChar w:fldCharType="begin"/>
      </w:r>
      <w:r w:rsidR="00DC2119" w:rsidRPr="004F5513">
        <w:rPr>
          <w:sz w:val="24"/>
          <w:szCs w:val="24"/>
        </w:rPr>
        <w:instrText xml:space="preserve"> REF _Ref356481657 \n \h </w:instrText>
      </w:r>
      <w:r w:rsidR="007645A7" w:rsidRPr="004F5513">
        <w:rPr>
          <w:sz w:val="24"/>
          <w:szCs w:val="24"/>
        </w:rPr>
        <w:instrText xml:space="preserve"> \* MERGEFORMAT </w:instrText>
      </w:r>
      <w:r w:rsidR="00DC2119" w:rsidRPr="004F5513">
        <w:rPr>
          <w:sz w:val="24"/>
          <w:szCs w:val="24"/>
        </w:rPr>
      </w:r>
      <w:r w:rsidR="00DC2119" w:rsidRPr="004F5513">
        <w:rPr>
          <w:sz w:val="24"/>
          <w:szCs w:val="24"/>
        </w:rPr>
        <w:fldChar w:fldCharType="separate"/>
      </w:r>
      <w:r w:rsidR="009661F9" w:rsidRPr="004F5513">
        <w:rPr>
          <w:sz w:val="24"/>
          <w:szCs w:val="24"/>
        </w:rPr>
        <w:t>7.25.1</w:t>
      </w:r>
      <w:r w:rsidR="00DC2119" w:rsidRPr="004F5513">
        <w:rPr>
          <w:sz w:val="24"/>
          <w:szCs w:val="24"/>
        </w:rPr>
        <w:fldChar w:fldCharType="end"/>
      </w:r>
      <w:r w:rsidR="00DC2119" w:rsidRPr="004F5513">
        <w:rPr>
          <w:sz w:val="24"/>
          <w:szCs w:val="24"/>
        </w:rPr>
        <w:t xml:space="preserve"> a </w:t>
      </w:r>
      <w:r w:rsidR="00DC2119" w:rsidRPr="004F5513">
        <w:rPr>
          <w:sz w:val="24"/>
          <w:szCs w:val="24"/>
        </w:rPr>
        <w:fldChar w:fldCharType="begin"/>
      </w:r>
      <w:r w:rsidR="00DC2119" w:rsidRPr="004F5513">
        <w:rPr>
          <w:sz w:val="24"/>
          <w:szCs w:val="24"/>
        </w:rPr>
        <w:instrText xml:space="preserve"> REF _Ref359943492 \n \p \h </w:instrText>
      </w:r>
      <w:r w:rsidR="007645A7" w:rsidRPr="004F5513">
        <w:rPr>
          <w:sz w:val="24"/>
          <w:szCs w:val="24"/>
        </w:rPr>
        <w:instrText xml:space="preserve"> \* MERGEFORMAT </w:instrText>
      </w:r>
      <w:r w:rsidR="00DC2119" w:rsidRPr="004F5513">
        <w:rPr>
          <w:sz w:val="24"/>
          <w:szCs w:val="24"/>
        </w:rPr>
      </w:r>
      <w:r w:rsidR="00DC2119" w:rsidRPr="004F5513">
        <w:rPr>
          <w:sz w:val="24"/>
          <w:szCs w:val="24"/>
        </w:rPr>
        <w:fldChar w:fldCharType="separate"/>
      </w:r>
      <w:r w:rsidR="009661F9" w:rsidRPr="004F5513">
        <w:rPr>
          <w:sz w:val="24"/>
          <w:szCs w:val="24"/>
        </w:rPr>
        <w:t>7.25.8 abaixo</w:t>
      </w:r>
      <w:r w:rsidR="00DC2119" w:rsidRPr="004F5513">
        <w:rPr>
          <w:sz w:val="24"/>
          <w:szCs w:val="24"/>
        </w:rPr>
        <w:fldChar w:fldCharType="end"/>
      </w:r>
      <w:r w:rsidRPr="004F5513">
        <w:rPr>
          <w:sz w:val="24"/>
          <w:szCs w:val="24"/>
        </w:rPr>
        <w:t xml:space="preserve">, o Agente Fiduciário deverá </w:t>
      </w:r>
      <w:r w:rsidR="00AE6E65" w:rsidRPr="004F5513">
        <w:rPr>
          <w:sz w:val="24"/>
          <w:szCs w:val="24"/>
        </w:rPr>
        <w:t xml:space="preserve">considerar </w:t>
      </w:r>
      <w:r w:rsidRPr="004F5513">
        <w:rPr>
          <w:sz w:val="24"/>
          <w:szCs w:val="24"/>
        </w:rPr>
        <w:t xml:space="preserve">antecipadamente vencidas as obrigações </w:t>
      </w:r>
      <w:r w:rsidR="00E955D1" w:rsidRPr="004F5513">
        <w:rPr>
          <w:sz w:val="24"/>
          <w:szCs w:val="24"/>
        </w:rPr>
        <w:t>decorrentes das Debêntures</w:t>
      </w:r>
      <w:r w:rsidR="00591476" w:rsidRPr="004F5513">
        <w:rPr>
          <w:sz w:val="24"/>
          <w:szCs w:val="24"/>
        </w:rPr>
        <w:t>,</w:t>
      </w:r>
      <w:r w:rsidRPr="004F5513">
        <w:rPr>
          <w:sz w:val="24"/>
          <w:szCs w:val="24"/>
        </w:rPr>
        <w:t xml:space="preserve"> e exigir o imediato pagamento, pela Companhia, </w:t>
      </w:r>
      <w:r w:rsidR="00466E9C" w:rsidRPr="004F5513">
        <w:rPr>
          <w:sz w:val="24"/>
          <w:szCs w:val="24"/>
        </w:rPr>
        <w:t>dos valores devidos nos termos da Cláusula </w:t>
      </w:r>
      <w:r w:rsidR="00466E9C" w:rsidRPr="004F5513">
        <w:rPr>
          <w:sz w:val="24"/>
          <w:szCs w:val="24"/>
        </w:rPr>
        <w:fldChar w:fldCharType="begin"/>
      </w:r>
      <w:r w:rsidR="00466E9C" w:rsidRPr="004F5513">
        <w:rPr>
          <w:sz w:val="24"/>
          <w:szCs w:val="24"/>
        </w:rPr>
        <w:instrText xml:space="preserve"> REF _Ref495496127 \n \p \h </w:instrText>
      </w:r>
      <w:r w:rsidR="005F60A2" w:rsidRPr="004F5513">
        <w:rPr>
          <w:sz w:val="24"/>
          <w:szCs w:val="24"/>
        </w:rPr>
        <w:instrText xml:space="preserve"> \* MERGEFORMAT </w:instrText>
      </w:r>
      <w:r w:rsidR="00466E9C" w:rsidRPr="004F5513">
        <w:rPr>
          <w:sz w:val="24"/>
          <w:szCs w:val="24"/>
        </w:rPr>
      </w:r>
      <w:r w:rsidR="00466E9C" w:rsidRPr="004F5513">
        <w:rPr>
          <w:sz w:val="24"/>
          <w:szCs w:val="24"/>
        </w:rPr>
        <w:fldChar w:fldCharType="separate"/>
      </w:r>
      <w:r w:rsidR="009661F9" w:rsidRPr="004F5513">
        <w:rPr>
          <w:sz w:val="24"/>
          <w:szCs w:val="24"/>
        </w:rPr>
        <w:t>7.25.5 abaixo</w:t>
      </w:r>
      <w:r w:rsidR="00466E9C" w:rsidRPr="004F5513">
        <w:rPr>
          <w:sz w:val="24"/>
          <w:szCs w:val="24"/>
        </w:rPr>
        <w:fldChar w:fldCharType="end"/>
      </w:r>
      <w:r w:rsidRPr="004F5513">
        <w:rPr>
          <w:sz w:val="24"/>
          <w:szCs w:val="24"/>
        </w:rPr>
        <w:t xml:space="preserve">, </w:t>
      </w:r>
      <w:r w:rsidR="003A548D" w:rsidRPr="004F5513">
        <w:rPr>
          <w:sz w:val="24"/>
          <w:szCs w:val="24"/>
        </w:rPr>
        <w:t>na ocorrência de qualquer dos eventos previstos nas Cláusulas </w:t>
      </w:r>
      <w:r w:rsidR="003A548D" w:rsidRPr="004F5513">
        <w:rPr>
          <w:sz w:val="24"/>
          <w:szCs w:val="24"/>
        </w:rPr>
        <w:fldChar w:fldCharType="begin"/>
      </w:r>
      <w:r w:rsidR="003A548D" w:rsidRPr="004F5513">
        <w:rPr>
          <w:sz w:val="24"/>
          <w:szCs w:val="24"/>
        </w:rPr>
        <w:instrText xml:space="preserve"> REF _Ref356481657 \n \p \h </w:instrText>
      </w:r>
      <w:r w:rsidR="007645A7" w:rsidRPr="004F5513">
        <w:rPr>
          <w:sz w:val="24"/>
          <w:szCs w:val="24"/>
        </w:rPr>
        <w:instrText xml:space="preserve"> \* MERGEFORMAT </w:instrText>
      </w:r>
      <w:r w:rsidR="003A548D" w:rsidRPr="004F5513">
        <w:rPr>
          <w:sz w:val="24"/>
          <w:szCs w:val="24"/>
        </w:rPr>
      </w:r>
      <w:r w:rsidR="003A548D" w:rsidRPr="004F5513">
        <w:rPr>
          <w:sz w:val="24"/>
          <w:szCs w:val="24"/>
        </w:rPr>
        <w:fldChar w:fldCharType="separate"/>
      </w:r>
      <w:r w:rsidR="009661F9" w:rsidRPr="004F5513">
        <w:rPr>
          <w:sz w:val="24"/>
          <w:szCs w:val="24"/>
        </w:rPr>
        <w:t>7.25.1 abaixo</w:t>
      </w:r>
      <w:r w:rsidR="003A548D" w:rsidRPr="004F5513">
        <w:rPr>
          <w:sz w:val="24"/>
          <w:szCs w:val="24"/>
        </w:rPr>
        <w:fldChar w:fldCharType="end"/>
      </w:r>
      <w:r w:rsidR="003A548D" w:rsidRPr="004F5513">
        <w:rPr>
          <w:sz w:val="24"/>
          <w:szCs w:val="24"/>
        </w:rPr>
        <w:t xml:space="preserve"> e </w:t>
      </w:r>
      <w:r w:rsidR="003A548D" w:rsidRPr="004F5513">
        <w:rPr>
          <w:sz w:val="24"/>
          <w:szCs w:val="24"/>
        </w:rPr>
        <w:fldChar w:fldCharType="begin"/>
      </w:r>
      <w:r w:rsidR="003A548D" w:rsidRPr="004F5513">
        <w:rPr>
          <w:sz w:val="24"/>
          <w:szCs w:val="24"/>
        </w:rPr>
        <w:instrText xml:space="preserve"> REF _Ref356481704 \n \p \h </w:instrText>
      </w:r>
      <w:r w:rsidR="007645A7" w:rsidRPr="004F5513">
        <w:rPr>
          <w:sz w:val="24"/>
          <w:szCs w:val="24"/>
        </w:rPr>
        <w:instrText xml:space="preserve"> \* MERGEFORMAT </w:instrText>
      </w:r>
      <w:r w:rsidR="003A548D" w:rsidRPr="004F5513">
        <w:rPr>
          <w:sz w:val="24"/>
          <w:szCs w:val="24"/>
        </w:rPr>
      </w:r>
      <w:r w:rsidR="003A548D" w:rsidRPr="004F5513">
        <w:rPr>
          <w:sz w:val="24"/>
          <w:szCs w:val="24"/>
        </w:rPr>
        <w:fldChar w:fldCharType="separate"/>
      </w:r>
      <w:r w:rsidR="009661F9" w:rsidRPr="004F5513">
        <w:rPr>
          <w:sz w:val="24"/>
          <w:szCs w:val="24"/>
        </w:rPr>
        <w:t>7.25.2 abaixo</w:t>
      </w:r>
      <w:r w:rsidR="003A548D" w:rsidRPr="004F5513">
        <w:rPr>
          <w:sz w:val="24"/>
          <w:szCs w:val="24"/>
        </w:rPr>
        <w:fldChar w:fldCharType="end"/>
      </w:r>
      <w:r w:rsidR="003A548D" w:rsidRPr="004F5513">
        <w:rPr>
          <w:sz w:val="24"/>
          <w:szCs w:val="24"/>
        </w:rPr>
        <w:t xml:space="preserve"> </w:t>
      </w:r>
      <w:r w:rsidRPr="004F5513">
        <w:rPr>
          <w:sz w:val="24"/>
          <w:szCs w:val="24"/>
        </w:rPr>
        <w:t xml:space="preserve">(cada evento, um </w:t>
      </w:r>
      <w:r w:rsidR="00667875" w:rsidRPr="004F5513">
        <w:rPr>
          <w:sz w:val="24"/>
          <w:szCs w:val="24"/>
        </w:rPr>
        <w:t>"</w:t>
      </w:r>
      <w:r w:rsidRPr="004F5513">
        <w:rPr>
          <w:sz w:val="24"/>
          <w:szCs w:val="24"/>
          <w:u w:val="single"/>
        </w:rPr>
        <w:t>Evento de Inadimplemento</w:t>
      </w:r>
      <w:r w:rsidR="00667875" w:rsidRPr="004F5513">
        <w:rPr>
          <w:sz w:val="24"/>
          <w:szCs w:val="24"/>
        </w:rPr>
        <w:t>"</w:t>
      </w:r>
      <w:r w:rsidRPr="004F5513">
        <w:rPr>
          <w:sz w:val="24"/>
          <w:szCs w:val="24"/>
        </w:rPr>
        <w:t>)</w:t>
      </w:r>
      <w:bookmarkEnd w:id="78"/>
      <w:r w:rsidR="003A548D" w:rsidRPr="004F5513">
        <w:rPr>
          <w:sz w:val="24"/>
          <w:szCs w:val="24"/>
        </w:rPr>
        <w:t>.</w:t>
      </w:r>
      <w:bookmarkEnd w:id="79"/>
    </w:p>
    <w:p w14:paraId="4C674DAD" w14:textId="0D64AACD" w:rsidR="003A548D" w:rsidRPr="004F5513" w:rsidRDefault="003A548D" w:rsidP="00BB37E9">
      <w:pPr>
        <w:numPr>
          <w:ilvl w:val="5"/>
          <w:numId w:val="32"/>
        </w:numPr>
        <w:spacing w:afterLines="80" w:after="192"/>
        <w:ind w:firstLine="0"/>
        <w:rPr>
          <w:sz w:val="24"/>
          <w:szCs w:val="24"/>
        </w:rPr>
      </w:pPr>
      <w:bookmarkStart w:id="80" w:name="_Ref356481657"/>
      <w:bookmarkStart w:id="81" w:name="_Ref2878186"/>
      <w:r w:rsidRPr="004F5513">
        <w:rPr>
          <w:sz w:val="24"/>
          <w:szCs w:val="24"/>
        </w:rPr>
        <w:t xml:space="preserve">Constituem Eventos de Inadimplemento que acarretam o vencimento </w:t>
      </w:r>
      <w:r w:rsidR="00B21EA1" w:rsidRPr="004F5513">
        <w:rPr>
          <w:sz w:val="24"/>
          <w:szCs w:val="24"/>
        </w:rPr>
        <w:t xml:space="preserve">antecipado </w:t>
      </w:r>
      <w:r w:rsidRPr="004F5513">
        <w:rPr>
          <w:sz w:val="24"/>
          <w:szCs w:val="24"/>
        </w:rPr>
        <w:t xml:space="preserve">automático das obrigações decorrentes das Debêntures, </w:t>
      </w:r>
      <w:r w:rsidRPr="004F5513">
        <w:rPr>
          <w:sz w:val="24"/>
          <w:szCs w:val="24"/>
        </w:rPr>
        <w:lastRenderedPageBreak/>
        <w:t>independentemente de aviso ou notificação, judicial ou extrajudicial, aplicando-se o disposto na Cláusula </w:t>
      </w:r>
      <w:r w:rsidR="00A42AAC" w:rsidRPr="004F5513">
        <w:rPr>
          <w:sz w:val="24"/>
          <w:szCs w:val="24"/>
        </w:rPr>
        <w:fldChar w:fldCharType="begin"/>
      </w:r>
      <w:r w:rsidR="00A42AAC" w:rsidRPr="004F5513">
        <w:rPr>
          <w:sz w:val="24"/>
          <w:szCs w:val="24"/>
        </w:rPr>
        <w:instrText xml:space="preserve"> REF _Ref130283217 \n \p \h </w:instrText>
      </w:r>
      <w:r w:rsidR="007645A7" w:rsidRPr="004F5513">
        <w:rPr>
          <w:sz w:val="24"/>
          <w:szCs w:val="24"/>
        </w:rPr>
        <w:instrText xml:space="preserve"> \* MERGEFORMAT </w:instrText>
      </w:r>
      <w:r w:rsidR="00A42AAC" w:rsidRPr="004F5513">
        <w:rPr>
          <w:sz w:val="24"/>
          <w:szCs w:val="24"/>
        </w:rPr>
      </w:r>
      <w:r w:rsidR="00A42AAC" w:rsidRPr="004F5513">
        <w:rPr>
          <w:sz w:val="24"/>
          <w:szCs w:val="24"/>
        </w:rPr>
        <w:fldChar w:fldCharType="separate"/>
      </w:r>
      <w:r w:rsidR="009661F9" w:rsidRPr="004F5513">
        <w:rPr>
          <w:sz w:val="24"/>
          <w:szCs w:val="24"/>
        </w:rPr>
        <w:t>7.25.3 abaixo</w:t>
      </w:r>
      <w:r w:rsidR="00A42AAC" w:rsidRPr="004F5513">
        <w:rPr>
          <w:sz w:val="24"/>
          <w:szCs w:val="24"/>
        </w:rPr>
        <w:fldChar w:fldCharType="end"/>
      </w:r>
      <w:r w:rsidR="00711552" w:rsidRPr="004F5513">
        <w:rPr>
          <w:sz w:val="24"/>
          <w:szCs w:val="24"/>
        </w:rPr>
        <w:t xml:space="preserve"> (cada evento, um "</w:t>
      </w:r>
      <w:r w:rsidR="00711552" w:rsidRPr="004F5513">
        <w:rPr>
          <w:sz w:val="24"/>
          <w:szCs w:val="24"/>
          <w:u w:val="single"/>
        </w:rPr>
        <w:t>Evento de Inadimplemento Automático</w:t>
      </w:r>
      <w:r w:rsidR="00711552" w:rsidRPr="004F5513">
        <w:rPr>
          <w:sz w:val="24"/>
          <w:szCs w:val="24"/>
        </w:rPr>
        <w:t>")</w:t>
      </w:r>
      <w:r w:rsidRPr="004F5513">
        <w:rPr>
          <w:sz w:val="24"/>
          <w:szCs w:val="24"/>
        </w:rPr>
        <w:t>:</w:t>
      </w:r>
      <w:bookmarkEnd w:id="80"/>
      <w:bookmarkEnd w:id="81"/>
      <w:r w:rsidR="00E374A1" w:rsidRPr="004F5513">
        <w:rPr>
          <w:sz w:val="24"/>
          <w:szCs w:val="24"/>
        </w:rPr>
        <w:t xml:space="preserve"> </w:t>
      </w:r>
    </w:p>
    <w:p w14:paraId="321BBAF8" w14:textId="77777777" w:rsidR="00671C4A" w:rsidRPr="004F5513" w:rsidRDefault="00BE7A53" w:rsidP="00205BE9">
      <w:pPr>
        <w:numPr>
          <w:ilvl w:val="6"/>
          <w:numId w:val="32"/>
        </w:numPr>
        <w:spacing w:afterLines="80" w:after="192"/>
        <w:rPr>
          <w:sz w:val="24"/>
          <w:szCs w:val="24"/>
        </w:rPr>
      </w:pPr>
      <w:bookmarkStart w:id="82" w:name="_Ref137475231"/>
      <w:bookmarkStart w:id="83" w:name="_Ref149033996"/>
      <w:bookmarkStart w:id="84" w:name="_Ref164238998"/>
      <w:bookmarkStart w:id="85" w:name="_Ref130283570"/>
      <w:bookmarkStart w:id="86" w:name="_Ref130301134"/>
      <w:bookmarkStart w:id="87" w:name="_Ref137104995"/>
      <w:bookmarkStart w:id="88" w:name="_Ref137475230"/>
      <w:r w:rsidRPr="004F5513">
        <w:rPr>
          <w:sz w:val="24"/>
          <w:szCs w:val="24"/>
        </w:rPr>
        <w:t xml:space="preserve">inadimplemento, pela Companhia, no prazo e na forma devidos, de qualquer obrigação pecuniária estabelecida nesta Escritura </w:t>
      </w:r>
      <w:r w:rsidR="00FE6AB9" w:rsidRPr="004F5513">
        <w:rPr>
          <w:sz w:val="24"/>
          <w:szCs w:val="24"/>
        </w:rPr>
        <w:t xml:space="preserve">de Emissão </w:t>
      </w:r>
      <w:r w:rsidRPr="004F5513">
        <w:rPr>
          <w:sz w:val="24"/>
          <w:szCs w:val="24"/>
        </w:rPr>
        <w:t>relativa às Debên</w:t>
      </w:r>
      <w:r w:rsidR="00A22480" w:rsidRPr="004F5513">
        <w:rPr>
          <w:sz w:val="24"/>
          <w:szCs w:val="24"/>
        </w:rPr>
        <w:t>tures, não sanada no prazo de 1 </w:t>
      </w:r>
      <w:r w:rsidRPr="004F5513">
        <w:rPr>
          <w:sz w:val="24"/>
          <w:szCs w:val="24"/>
        </w:rPr>
        <w:t>(um) Dia Útil da data em que se tornou devida;</w:t>
      </w:r>
    </w:p>
    <w:p w14:paraId="474CE66E" w14:textId="59C9D97A" w:rsidR="00E374A1" w:rsidRPr="004F5513" w:rsidRDefault="001B14E2" w:rsidP="00205BE9">
      <w:pPr>
        <w:numPr>
          <w:ilvl w:val="6"/>
          <w:numId w:val="32"/>
        </w:numPr>
        <w:spacing w:afterLines="80" w:after="192"/>
        <w:rPr>
          <w:sz w:val="24"/>
          <w:szCs w:val="24"/>
        </w:rPr>
      </w:pPr>
      <w:r w:rsidRPr="004F5513">
        <w:rPr>
          <w:sz w:val="24"/>
          <w:szCs w:val="24"/>
        </w:rPr>
        <w:t>(a) </w:t>
      </w:r>
      <w:r w:rsidR="00B9364C" w:rsidRPr="004F5513">
        <w:rPr>
          <w:sz w:val="24"/>
          <w:szCs w:val="24"/>
        </w:rPr>
        <w:t xml:space="preserve">decretação de falência, insolvência ou </w:t>
      </w:r>
      <w:r w:rsidR="00E374A1" w:rsidRPr="004F5513">
        <w:rPr>
          <w:sz w:val="24"/>
          <w:szCs w:val="24"/>
        </w:rPr>
        <w:t>qualquer outra modalidade com efeito prático similar prevista em lei específica</w:t>
      </w:r>
      <w:r w:rsidR="00B9364C" w:rsidRPr="004F5513">
        <w:rPr>
          <w:sz w:val="24"/>
          <w:szCs w:val="24"/>
        </w:rPr>
        <w:t xml:space="preserve"> da </w:t>
      </w:r>
      <w:r w:rsidR="00006839" w:rsidRPr="004F5513">
        <w:rPr>
          <w:sz w:val="24"/>
          <w:szCs w:val="24"/>
        </w:rPr>
        <w:t>Companhia</w:t>
      </w:r>
      <w:r w:rsidR="00500893" w:rsidRPr="004F5513">
        <w:rPr>
          <w:sz w:val="24"/>
          <w:szCs w:val="24"/>
        </w:rPr>
        <w:t xml:space="preserve"> e/ou suas Controladas</w:t>
      </w:r>
      <w:r w:rsidR="00006839" w:rsidRPr="004F5513">
        <w:rPr>
          <w:sz w:val="24"/>
          <w:szCs w:val="24"/>
        </w:rPr>
        <w:t>; (b) </w:t>
      </w:r>
      <w:r w:rsidR="00B9364C" w:rsidRPr="004F5513">
        <w:rPr>
          <w:sz w:val="24"/>
          <w:szCs w:val="24"/>
        </w:rPr>
        <w:t xml:space="preserve">pedido de autofalência </w:t>
      </w:r>
      <w:r w:rsidR="00373AEC" w:rsidRPr="004F5513">
        <w:rPr>
          <w:sz w:val="24"/>
          <w:szCs w:val="24"/>
        </w:rPr>
        <w:t xml:space="preserve">formulado </w:t>
      </w:r>
      <w:r w:rsidR="00B9364C" w:rsidRPr="004F5513">
        <w:rPr>
          <w:sz w:val="24"/>
          <w:szCs w:val="24"/>
        </w:rPr>
        <w:t xml:space="preserve">pela </w:t>
      </w:r>
      <w:r w:rsidR="00006839" w:rsidRPr="004F5513">
        <w:rPr>
          <w:sz w:val="24"/>
          <w:szCs w:val="24"/>
        </w:rPr>
        <w:t>Companhia</w:t>
      </w:r>
      <w:r w:rsidR="00500893" w:rsidRPr="004F5513">
        <w:rPr>
          <w:sz w:val="24"/>
          <w:szCs w:val="24"/>
        </w:rPr>
        <w:t xml:space="preserve"> e/ou suas Controladas</w:t>
      </w:r>
      <w:r w:rsidR="00006839" w:rsidRPr="004F5513">
        <w:rPr>
          <w:sz w:val="24"/>
          <w:szCs w:val="24"/>
        </w:rPr>
        <w:t>; (c) </w:t>
      </w:r>
      <w:r w:rsidR="00B9364C" w:rsidRPr="004F5513">
        <w:rPr>
          <w:sz w:val="24"/>
          <w:szCs w:val="24"/>
        </w:rPr>
        <w:t xml:space="preserve">pedido de falência da </w:t>
      </w:r>
      <w:r w:rsidR="00373AEC" w:rsidRPr="004F5513">
        <w:rPr>
          <w:sz w:val="24"/>
          <w:szCs w:val="24"/>
        </w:rPr>
        <w:t xml:space="preserve">Companhia </w:t>
      </w:r>
      <w:r w:rsidR="00500893" w:rsidRPr="004F5513">
        <w:rPr>
          <w:sz w:val="24"/>
          <w:szCs w:val="24"/>
        </w:rPr>
        <w:t xml:space="preserve">e/ou suas Controladas </w:t>
      </w:r>
      <w:r w:rsidR="00B9364C" w:rsidRPr="004F5513">
        <w:rPr>
          <w:sz w:val="24"/>
          <w:szCs w:val="24"/>
        </w:rPr>
        <w:t>formulado por terceiros</w:t>
      </w:r>
      <w:r w:rsidR="00EB26EF" w:rsidRPr="004F5513">
        <w:rPr>
          <w:sz w:val="24"/>
          <w:szCs w:val="24"/>
        </w:rPr>
        <w:t>,</w:t>
      </w:r>
      <w:r w:rsidR="00006839" w:rsidRPr="004F5513">
        <w:rPr>
          <w:sz w:val="24"/>
          <w:szCs w:val="24"/>
        </w:rPr>
        <w:t xml:space="preserve"> não elidido no prazo legal; (d) </w:t>
      </w:r>
      <w:r w:rsidR="00B9364C" w:rsidRPr="004F5513">
        <w:rPr>
          <w:sz w:val="24"/>
          <w:szCs w:val="24"/>
        </w:rPr>
        <w:t xml:space="preserve">pedido de recuperação judicial ou de recuperação extrajudicial da </w:t>
      </w:r>
      <w:r w:rsidR="009832F0" w:rsidRPr="004F5513">
        <w:rPr>
          <w:sz w:val="24"/>
          <w:szCs w:val="24"/>
        </w:rPr>
        <w:t>Companhia</w:t>
      </w:r>
      <w:r w:rsidR="00500893" w:rsidRPr="004F5513">
        <w:rPr>
          <w:sz w:val="24"/>
          <w:szCs w:val="24"/>
        </w:rPr>
        <w:t xml:space="preserve"> e/ou suas Controladas</w:t>
      </w:r>
      <w:r w:rsidR="00B9364C" w:rsidRPr="004F5513">
        <w:rPr>
          <w:sz w:val="24"/>
          <w:szCs w:val="24"/>
        </w:rPr>
        <w:t>, independentemente do deferim</w:t>
      </w:r>
      <w:r w:rsidR="00006839" w:rsidRPr="004F5513">
        <w:rPr>
          <w:sz w:val="24"/>
          <w:szCs w:val="24"/>
        </w:rPr>
        <w:t xml:space="preserve">ento </w:t>
      </w:r>
      <w:r w:rsidR="009832F0" w:rsidRPr="004F5513">
        <w:rPr>
          <w:sz w:val="24"/>
          <w:szCs w:val="24"/>
        </w:rPr>
        <w:t xml:space="preserve">ou homologação </w:t>
      </w:r>
      <w:r w:rsidR="00006839" w:rsidRPr="004F5513">
        <w:rPr>
          <w:sz w:val="24"/>
          <w:szCs w:val="24"/>
        </w:rPr>
        <w:t>do respectivo pedido; ou (e</w:t>
      </w:r>
      <w:r w:rsidR="00B9364C" w:rsidRPr="004F5513">
        <w:rPr>
          <w:sz w:val="24"/>
          <w:szCs w:val="24"/>
        </w:rPr>
        <w:t>)</w:t>
      </w:r>
      <w:r w:rsidR="00006839" w:rsidRPr="004F5513">
        <w:rPr>
          <w:sz w:val="24"/>
          <w:szCs w:val="24"/>
        </w:rPr>
        <w:t> </w:t>
      </w:r>
      <w:r w:rsidR="00B9364C" w:rsidRPr="004F5513">
        <w:rPr>
          <w:sz w:val="24"/>
          <w:szCs w:val="24"/>
        </w:rPr>
        <w:t xml:space="preserve">liquidação, dissolução ou extinção da </w:t>
      </w:r>
      <w:r w:rsidR="00006839" w:rsidRPr="004F5513">
        <w:rPr>
          <w:sz w:val="24"/>
          <w:szCs w:val="24"/>
        </w:rPr>
        <w:t>Companhia</w:t>
      </w:r>
      <w:r w:rsidR="00500893" w:rsidRPr="004F5513">
        <w:rPr>
          <w:sz w:val="24"/>
          <w:szCs w:val="24"/>
        </w:rPr>
        <w:t xml:space="preserve"> e/ou suas Controladas</w:t>
      </w:r>
      <w:r w:rsidR="00EF462B" w:rsidRPr="004F5513">
        <w:rPr>
          <w:sz w:val="24"/>
          <w:szCs w:val="24"/>
        </w:rPr>
        <w:t>, exceto nas hipóteses de reorganizações societárias permitidas nos termos desta Escritura de Emissão</w:t>
      </w:r>
      <w:r w:rsidR="00B9364C" w:rsidRPr="004F5513">
        <w:rPr>
          <w:sz w:val="24"/>
          <w:szCs w:val="24"/>
        </w:rPr>
        <w:t>;</w:t>
      </w:r>
    </w:p>
    <w:p w14:paraId="6CE07CC1" w14:textId="22A28A1C" w:rsidR="00B9364C" w:rsidRPr="004F5513" w:rsidRDefault="00E374A1">
      <w:pPr>
        <w:numPr>
          <w:ilvl w:val="6"/>
          <w:numId w:val="32"/>
        </w:numPr>
        <w:spacing w:afterLines="80" w:after="192"/>
        <w:rPr>
          <w:sz w:val="24"/>
          <w:szCs w:val="24"/>
        </w:rPr>
      </w:pPr>
      <w:r w:rsidRPr="004F5513">
        <w:rPr>
          <w:sz w:val="24"/>
          <w:szCs w:val="24"/>
        </w:rPr>
        <w:t xml:space="preserve">se a </w:t>
      </w:r>
      <w:r w:rsidR="001B0DEA" w:rsidRPr="004F5513">
        <w:rPr>
          <w:sz w:val="24"/>
          <w:szCs w:val="24"/>
        </w:rPr>
        <w:t>Companhia</w:t>
      </w:r>
      <w:r w:rsidRPr="004F5513">
        <w:rPr>
          <w:sz w:val="24"/>
          <w:szCs w:val="24"/>
        </w:rPr>
        <w:t xml:space="preserve"> e/ou suas Controladas,</w:t>
      </w:r>
      <w:r w:rsidR="00862626" w:rsidRPr="004F5513">
        <w:rPr>
          <w:sz w:val="24"/>
          <w:szCs w:val="24"/>
        </w:rPr>
        <w:t xml:space="preserve"> (a)</w:t>
      </w:r>
      <w:r w:rsidRPr="004F5513">
        <w:rPr>
          <w:sz w:val="24"/>
          <w:szCs w:val="24"/>
        </w:rPr>
        <w:t xml:space="preserve"> propuser</w:t>
      </w:r>
      <w:r w:rsidR="00862626" w:rsidRPr="004F5513">
        <w:rPr>
          <w:sz w:val="24"/>
          <w:szCs w:val="24"/>
        </w:rPr>
        <w:t>em</w:t>
      </w:r>
      <w:r w:rsidRPr="004F5513">
        <w:rPr>
          <w:sz w:val="24"/>
          <w:szCs w:val="24"/>
        </w:rPr>
        <w:t xml:space="preserve"> plano de recuperação judicial ou extrajudicial ou qualquer outra modalidade de concurso de credores prevista em lei específica, a qualquer credor ou classe de credores, independentemente de ter sido requerida ou obtida homologação judicial do referido plano; ou (</w:t>
      </w:r>
      <w:r w:rsidR="00862626" w:rsidRPr="004F5513">
        <w:rPr>
          <w:sz w:val="24"/>
          <w:szCs w:val="24"/>
        </w:rPr>
        <w:t>b</w:t>
      </w:r>
      <w:r w:rsidRPr="004F5513">
        <w:rPr>
          <w:sz w:val="24"/>
          <w:szCs w:val="24"/>
        </w:rPr>
        <w:t>) ingressar em juízo com requerimento de recuperação judicial, independentemente de deferimento do processamento da recuperação ou de sua concessão pelo juiz competente;</w:t>
      </w:r>
      <w:r w:rsidR="00EB26EF" w:rsidRPr="004F5513">
        <w:rPr>
          <w:sz w:val="24"/>
          <w:szCs w:val="24"/>
        </w:rPr>
        <w:t xml:space="preserve"> </w:t>
      </w:r>
      <w:r w:rsidR="008C6228" w:rsidRPr="004F5513">
        <w:rPr>
          <w:b/>
          <w:bCs/>
          <w:sz w:val="24"/>
          <w:szCs w:val="24"/>
        </w:rPr>
        <w:t xml:space="preserve"> </w:t>
      </w:r>
    </w:p>
    <w:p w14:paraId="7B1EEEF2" w14:textId="0B293ABF" w:rsidR="001E02B3" w:rsidRPr="004F5513" w:rsidRDefault="001E02B3" w:rsidP="00205BE9">
      <w:pPr>
        <w:numPr>
          <w:ilvl w:val="6"/>
          <w:numId w:val="32"/>
        </w:numPr>
        <w:spacing w:afterLines="80" w:after="192"/>
        <w:rPr>
          <w:sz w:val="24"/>
          <w:szCs w:val="24"/>
        </w:rPr>
      </w:pPr>
      <w:r w:rsidRPr="004F5513">
        <w:rPr>
          <w:sz w:val="24"/>
          <w:szCs w:val="24"/>
        </w:rPr>
        <w:t xml:space="preserve">decretação de vencimento antecipado de </w:t>
      </w:r>
      <w:r w:rsidR="00BD0781" w:rsidRPr="004F5513">
        <w:rPr>
          <w:sz w:val="24"/>
          <w:szCs w:val="24"/>
        </w:rPr>
        <w:t>quaisquer Dívidas Financeiras</w:t>
      </w:r>
      <w:r w:rsidRPr="004F5513">
        <w:rPr>
          <w:sz w:val="24"/>
          <w:szCs w:val="24"/>
        </w:rPr>
        <w:t xml:space="preserve"> da </w:t>
      </w:r>
      <w:r w:rsidR="00B44CB1" w:rsidRPr="004F5513">
        <w:rPr>
          <w:sz w:val="24"/>
          <w:szCs w:val="24"/>
        </w:rPr>
        <w:t>Companhia</w:t>
      </w:r>
      <w:r w:rsidRPr="004F5513">
        <w:rPr>
          <w:sz w:val="24"/>
          <w:szCs w:val="24"/>
        </w:rPr>
        <w:t xml:space="preserve"> </w:t>
      </w:r>
      <w:r w:rsidR="00670D00" w:rsidRPr="004F5513">
        <w:rPr>
          <w:sz w:val="24"/>
          <w:szCs w:val="24"/>
        </w:rPr>
        <w:t>(ainda que na condição</w:t>
      </w:r>
      <w:r w:rsidR="00A82F96" w:rsidRPr="004F5513">
        <w:rPr>
          <w:sz w:val="24"/>
          <w:szCs w:val="24"/>
        </w:rPr>
        <w:t xml:space="preserve"> de garantidora</w:t>
      </w:r>
      <w:r w:rsidR="00513A1D" w:rsidRPr="004F5513">
        <w:rPr>
          <w:sz w:val="24"/>
          <w:szCs w:val="24"/>
        </w:rPr>
        <w:t xml:space="preserve">, exceto se a </w:t>
      </w:r>
      <w:r w:rsidR="001C3F53" w:rsidRPr="004F5513">
        <w:rPr>
          <w:sz w:val="24"/>
          <w:szCs w:val="24"/>
        </w:rPr>
        <w:t xml:space="preserve">Companhia quitar a dívida garantida </w:t>
      </w:r>
      <w:r w:rsidR="00513A1D" w:rsidRPr="004F5513">
        <w:rPr>
          <w:sz w:val="24"/>
          <w:szCs w:val="24"/>
        </w:rPr>
        <w:t>no prazo previsto no respectivo contrato</w:t>
      </w:r>
      <w:r w:rsidR="00A82F96" w:rsidRPr="004F5513">
        <w:rPr>
          <w:sz w:val="24"/>
          <w:szCs w:val="24"/>
        </w:rPr>
        <w:t>)</w:t>
      </w:r>
      <w:r w:rsidR="00670D00" w:rsidRPr="004F5513">
        <w:rPr>
          <w:sz w:val="24"/>
          <w:szCs w:val="24"/>
        </w:rPr>
        <w:t xml:space="preserve"> </w:t>
      </w:r>
      <w:r w:rsidRPr="004F5513">
        <w:rPr>
          <w:sz w:val="24"/>
          <w:szCs w:val="24"/>
        </w:rPr>
        <w:t>cujo valor individual ou agreg</w:t>
      </w:r>
      <w:r w:rsidR="00670D00" w:rsidRPr="004F5513">
        <w:rPr>
          <w:sz w:val="24"/>
          <w:szCs w:val="24"/>
        </w:rPr>
        <w:t>ado seja igual ou superior a R$</w:t>
      </w:r>
      <w:r w:rsidR="00E374A1" w:rsidRPr="004F5513">
        <w:rPr>
          <w:sz w:val="24"/>
          <w:szCs w:val="24"/>
        </w:rPr>
        <w:t>50</w:t>
      </w:r>
      <w:r w:rsidR="00265E6B" w:rsidRPr="004F5513">
        <w:rPr>
          <w:sz w:val="24"/>
          <w:szCs w:val="24"/>
        </w:rPr>
        <w:t>.000.000,00 </w:t>
      </w:r>
      <w:r w:rsidRPr="004F5513">
        <w:rPr>
          <w:sz w:val="24"/>
          <w:szCs w:val="24"/>
        </w:rPr>
        <w:t>(</w:t>
      </w:r>
      <w:r w:rsidR="00E374A1" w:rsidRPr="004F5513">
        <w:rPr>
          <w:sz w:val="24"/>
          <w:szCs w:val="24"/>
        </w:rPr>
        <w:t>cinquenta</w:t>
      </w:r>
      <w:r w:rsidRPr="004F5513">
        <w:rPr>
          <w:sz w:val="24"/>
          <w:szCs w:val="24"/>
        </w:rPr>
        <w:t xml:space="preserve"> milhões de reais), </w:t>
      </w:r>
      <w:r w:rsidR="006264E2" w:rsidRPr="004F5513">
        <w:rPr>
          <w:sz w:val="24"/>
          <w:szCs w:val="24"/>
        </w:rPr>
        <w:t xml:space="preserve">atualizados anualmente, a partir da </w:t>
      </w:r>
      <w:r w:rsidR="00D317BF" w:rsidRPr="004F5513">
        <w:rPr>
          <w:sz w:val="24"/>
          <w:szCs w:val="24"/>
        </w:rPr>
        <w:t>Primeira Data de Integralização</w:t>
      </w:r>
      <w:r w:rsidR="006264E2" w:rsidRPr="004F5513">
        <w:rPr>
          <w:sz w:val="24"/>
          <w:szCs w:val="24"/>
        </w:rPr>
        <w:t xml:space="preserve">, pela variação positiva do </w:t>
      </w:r>
      <w:r w:rsidR="00CA4B28" w:rsidRPr="004F5513">
        <w:rPr>
          <w:sz w:val="24"/>
          <w:szCs w:val="24"/>
        </w:rPr>
        <w:t>IPCA</w:t>
      </w:r>
      <w:r w:rsidR="006264E2" w:rsidRPr="004F5513">
        <w:rPr>
          <w:sz w:val="24"/>
          <w:szCs w:val="24"/>
        </w:rPr>
        <w:t>, ou seu equivalente em outras moedas</w:t>
      </w:r>
      <w:r w:rsidRPr="004F5513">
        <w:rPr>
          <w:sz w:val="24"/>
          <w:szCs w:val="24"/>
        </w:rPr>
        <w:t>;</w:t>
      </w:r>
      <w:r w:rsidR="00A82F96" w:rsidRPr="004F5513">
        <w:rPr>
          <w:sz w:val="24"/>
          <w:szCs w:val="24"/>
        </w:rPr>
        <w:t xml:space="preserve"> </w:t>
      </w:r>
    </w:p>
    <w:p w14:paraId="6CC1BD69" w14:textId="30280ABA" w:rsidR="00E332C5" w:rsidRPr="004F5513" w:rsidRDefault="00E332C5" w:rsidP="00205BE9">
      <w:pPr>
        <w:numPr>
          <w:ilvl w:val="6"/>
          <w:numId w:val="32"/>
        </w:numPr>
        <w:spacing w:afterLines="80" w:after="192"/>
        <w:rPr>
          <w:sz w:val="24"/>
          <w:szCs w:val="24"/>
        </w:rPr>
      </w:pPr>
      <w:r w:rsidRPr="004F5513">
        <w:rPr>
          <w:sz w:val="24"/>
          <w:szCs w:val="24"/>
        </w:rPr>
        <w:t xml:space="preserve">transferência, cessão de qualquer forma ou promessa de cessão a terceiros, pela </w:t>
      </w:r>
      <w:r w:rsidR="003D2411" w:rsidRPr="004F5513">
        <w:rPr>
          <w:sz w:val="24"/>
          <w:szCs w:val="24"/>
        </w:rPr>
        <w:t>Companhia</w:t>
      </w:r>
      <w:r w:rsidRPr="004F5513">
        <w:rPr>
          <w:sz w:val="24"/>
          <w:szCs w:val="24"/>
        </w:rPr>
        <w:t xml:space="preserve">, </w:t>
      </w:r>
      <w:r w:rsidR="003D2411" w:rsidRPr="004F5513">
        <w:rPr>
          <w:sz w:val="24"/>
          <w:szCs w:val="24"/>
        </w:rPr>
        <w:t xml:space="preserve">no todo ou em parte, </w:t>
      </w:r>
      <w:r w:rsidRPr="004F5513">
        <w:rPr>
          <w:sz w:val="24"/>
          <w:szCs w:val="24"/>
        </w:rPr>
        <w:t>dos direitos e obrigações assumidos nos termos desta Escritura</w:t>
      </w:r>
      <w:r w:rsidR="003D2411" w:rsidRPr="004F5513">
        <w:rPr>
          <w:sz w:val="24"/>
          <w:szCs w:val="24"/>
        </w:rPr>
        <w:t xml:space="preserve"> de Emissão</w:t>
      </w:r>
      <w:r w:rsidRPr="004F5513">
        <w:rPr>
          <w:sz w:val="24"/>
          <w:szCs w:val="24"/>
        </w:rPr>
        <w:t xml:space="preserve">, sem o consentimento prévio dos Debenturistas reunidos em </w:t>
      </w:r>
      <w:r w:rsidR="003D2411" w:rsidRPr="004F5513">
        <w:rPr>
          <w:sz w:val="24"/>
          <w:szCs w:val="24"/>
        </w:rPr>
        <w:t>assembleia geral</w:t>
      </w:r>
      <w:r w:rsidRPr="004F5513">
        <w:rPr>
          <w:sz w:val="24"/>
          <w:szCs w:val="24"/>
        </w:rPr>
        <w:t>;</w:t>
      </w:r>
      <w:r w:rsidR="00044D26" w:rsidRPr="004F5513">
        <w:rPr>
          <w:sz w:val="24"/>
          <w:szCs w:val="24"/>
        </w:rPr>
        <w:t xml:space="preserve"> </w:t>
      </w:r>
    </w:p>
    <w:p w14:paraId="5F8C5CF4" w14:textId="50990673" w:rsidR="00786AF2" w:rsidRPr="004F5513" w:rsidRDefault="00786AF2" w:rsidP="00205BE9">
      <w:pPr>
        <w:numPr>
          <w:ilvl w:val="6"/>
          <w:numId w:val="32"/>
        </w:numPr>
        <w:spacing w:afterLines="80" w:after="192"/>
        <w:rPr>
          <w:sz w:val="24"/>
          <w:szCs w:val="24"/>
        </w:rPr>
      </w:pPr>
      <w:r w:rsidRPr="004F5513">
        <w:rPr>
          <w:sz w:val="24"/>
          <w:szCs w:val="24"/>
        </w:rPr>
        <w:t xml:space="preserve">caso a </w:t>
      </w:r>
      <w:r w:rsidR="0080140C" w:rsidRPr="004F5513">
        <w:rPr>
          <w:sz w:val="24"/>
          <w:szCs w:val="24"/>
        </w:rPr>
        <w:t>Companhia</w:t>
      </w:r>
      <w:r w:rsidR="008E071C" w:rsidRPr="004F5513">
        <w:rPr>
          <w:sz w:val="24"/>
          <w:szCs w:val="24"/>
        </w:rPr>
        <w:t xml:space="preserve">, </w:t>
      </w:r>
      <w:r w:rsidR="00ED77F5" w:rsidRPr="004F5513">
        <w:rPr>
          <w:sz w:val="24"/>
          <w:szCs w:val="24"/>
        </w:rPr>
        <w:t>suas</w:t>
      </w:r>
      <w:r w:rsidR="0080140C" w:rsidRPr="004F5513">
        <w:rPr>
          <w:sz w:val="24"/>
          <w:szCs w:val="24"/>
        </w:rPr>
        <w:t xml:space="preserve"> C</w:t>
      </w:r>
      <w:r w:rsidRPr="004F5513">
        <w:rPr>
          <w:sz w:val="24"/>
          <w:szCs w:val="24"/>
        </w:rPr>
        <w:t>ontrolada</w:t>
      </w:r>
      <w:r w:rsidR="00ED77F5" w:rsidRPr="004F5513">
        <w:rPr>
          <w:sz w:val="24"/>
          <w:szCs w:val="24"/>
        </w:rPr>
        <w:t>s</w:t>
      </w:r>
      <w:r w:rsidR="00C2347F" w:rsidRPr="004F5513">
        <w:rPr>
          <w:sz w:val="24"/>
          <w:szCs w:val="24"/>
        </w:rPr>
        <w:t xml:space="preserve"> e/ou </w:t>
      </w:r>
      <w:r w:rsidR="00A0667E" w:rsidRPr="004F5513">
        <w:rPr>
          <w:sz w:val="24"/>
          <w:szCs w:val="24"/>
        </w:rPr>
        <w:t xml:space="preserve">sua </w:t>
      </w:r>
      <w:r w:rsidR="00C2347F" w:rsidRPr="004F5513">
        <w:rPr>
          <w:sz w:val="24"/>
          <w:szCs w:val="24"/>
        </w:rPr>
        <w:t>Controlador</w:t>
      </w:r>
      <w:r w:rsidR="00A0667E" w:rsidRPr="004F5513">
        <w:rPr>
          <w:sz w:val="24"/>
          <w:szCs w:val="24"/>
        </w:rPr>
        <w:t>a</w:t>
      </w:r>
      <w:r w:rsidR="00C2347F" w:rsidRPr="004F5513">
        <w:rPr>
          <w:sz w:val="24"/>
          <w:szCs w:val="24"/>
        </w:rPr>
        <w:t xml:space="preserve"> </w:t>
      </w:r>
      <w:r w:rsidR="00897B59" w:rsidRPr="004F5513">
        <w:rPr>
          <w:sz w:val="24"/>
          <w:szCs w:val="24"/>
        </w:rPr>
        <w:t>(</w:t>
      </w:r>
      <w:r w:rsidR="00C2347F" w:rsidRPr="004F5513">
        <w:rPr>
          <w:sz w:val="24"/>
          <w:szCs w:val="24"/>
        </w:rPr>
        <w:t>se houver</w:t>
      </w:r>
      <w:r w:rsidR="00897B59" w:rsidRPr="004F5513">
        <w:rPr>
          <w:sz w:val="24"/>
          <w:szCs w:val="24"/>
        </w:rPr>
        <w:t>)</w:t>
      </w:r>
      <w:r w:rsidRPr="004F5513">
        <w:rPr>
          <w:sz w:val="24"/>
          <w:szCs w:val="24"/>
        </w:rPr>
        <w:t xml:space="preserve"> pratique quaisquer atos ou medidas, judiciais ou extrajudiciais, que objetivem</w:t>
      </w:r>
      <w:r w:rsidR="00E374A1" w:rsidRPr="004F5513">
        <w:rPr>
          <w:sz w:val="24"/>
          <w:szCs w:val="24"/>
        </w:rPr>
        <w:t xml:space="preserve"> questionar,</w:t>
      </w:r>
      <w:r w:rsidRPr="004F5513">
        <w:rPr>
          <w:sz w:val="24"/>
          <w:szCs w:val="24"/>
        </w:rPr>
        <w:t xml:space="preserve"> anular, cancelar ou invalidar esta Escritura</w:t>
      </w:r>
      <w:r w:rsidR="0080140C" w:rsidRPr="004F5513">
        <w:rPr>
          <w:sz w:val="24"/>
          <w:szCs w:val="24"/>
        </w:rPr>
        <w:t xml:space="preserve"> de </w:t>
      </w:r>
      <w:r w:rsidR="0080140C" w:rsidRPr="004F5513">
        <w:rPr>
          <w:sz w:val="24"/>
          <w:szCs w:val="24"/>
        </w:rPr>
        <w:lastRenderedPageBreak/>
        <w:t>Emissão</w:t>
      </w:r>
      <w:r w:rsidR="00E374A1" w:rsidRPr="004F5513">
        <w:rPr>
          <w:sz w:val="24"/>
          <w:szCs w:val="24"/>
        </w:rPr>
        <w:t>, bem como quaisquer das obrigações estabelecidas no referido documento</w:t>
      </w:r>
      <w:r w:rsidRPr="004F5513">
        <w:rPr>
          <w:sz w:val="24"/>
          <w:szCs w:val="24"/>
        </w:rPr>
        <w:t>;</w:t>
      </w:r>
    </w:p>
    <w:p w14:paraId="26D6E791" w14:textId="7BBBAC26" w:rsidR="00A5652F" w:rsidRPr="004F5513" w:rsidRDefault="00A5652F" w:rsidP="00205BE9">
      <w:pPr>
        <w:numPr>
          <w:ilvl w:val="6"/>
          <w:numId w:val="32"/>
        </w:numPr>
        <w:spacing w:afterLines="80" w:after="192"/>
        <w:rPr>
          <w:sz w:val="24"/>
          <w:szCs w:val="24"/>
        </w:rPr>
      </w:pPr>
      <w:r w:rsidRPr="004F5513">
        <w:rPr>
          <w:sz w:val="24"/>
          <w:szCs w:val="24"/>
        </w:rPr>
        <w:t>se esta Escritura de Emissão ou qualquer uma de suas disposições, forem declaradas</w:t>
      </w:r>
      <w:r w:rsidR="001459A2" w:rsidRPr="004F5513">
        <w:rPr>
          <w:sz w:val="24"/>
          <w:szCs w:val="24"/>
        </w:rPr>
        <w:t>, no todo ou em parte,</w:t>
      </w:r>
      <w:r w:rsidRPr="004F5513">
        <w:rPr>
          <w:sz w:val="24"/>
          <w:szCs w:val="24"/>
        </w:rPr>
        <w:t xml:space="preserve"> inválidas, </w:t>
      </w:r>
      <w:r w:rsidR="00493E70" w:rsidRPr="004F5513">
        <w:rPr>
          <w:sz w:val="24"/>
          <w:szCs w:val="24"/>
        </w:rPr>
        <w:t xml:space="preserve">ineficazes, </w:t>
      </w:r>
      <w:r w:rsidRPr="004F5513">
        <w:rPr>
          <w:sz w:val="24"/>
          <w:szCs w:val="24"/>
        </w:rPr>
        <w:t>nulas ou inexequíveis, por decisão judicial</w:t>
      </w:r>
      <w:r w:rsidR="00493E70" w:rsidRPr="004F5513">
        <w:rPr>
          <w:sz w:val="24"/>
          <w:szCs w:val="24"/>
        </w:rPr>
        <w:t xml:space="preserve"> e/ou administrativa</w:t>
      </w:r>
      <w:r w:rsidRPr="004F5513">
        <w:rPr>
          <w:sz w:val="24"/>
          <w:szCs w:val="24"/>
        </w:rPr>
        <w:t>;</w:t>
      </w:r>
      <w:r w:rsidR="00032059" w:rsidRPr="004F5513">
        <w:rPr>
          <w:sz w:val="24"/>
          <w:szCs w:val="24"/>
        </w:rPr>
        <w:t xml:space="preserve"> </w:t>
      </w:r>
    </w:p>
    <w:p w14:paraId="1D7E60DF" w14:textId="69C830ED" w:rsidR="00760561" w:rsidRPr="004F5513" w:rsidRDefault="00760561">
      <w:pPr>
        <w:numPr>
          <w:ilvl w:val="6"/>
          <w:numId w:val="32"/>
        </w:numPr>
        <w:spacing w:afterLines="80" w:after="192"/>
        <w:rPr>
          <w:sz w:val="24"/>
          <w:szCs w:val="24"/>
        </w:rPr>
      </w:pPr>
      <w:r w:rsidRPr="004F5513">
        <w:rPr>
          <w:sz w:val="24"/>
          <w:szCs w:val="24"/>
        </w:rPr>
        <w:t>transformação do tipo societário da Companhia, de sociedade por ações para sociedade limitada (ou qualquer outro tipo de sociedade), nos termos dos artigos</w:t>
      </w:r>
      <w:r w:rsidR="00B0058E" w:rsidRPr="004F5513">
        <w:rPr>
          <w:sz w:val="24"/>
          <w:szCs w:val="24"/>
        </w:rPr>
        <w:t> </w:t>
      </w:r>
      <w:r w:rsidRPr="004F5513">
        <w:rPr>
          <w:sz w:val="24"/>
          <w:szCs w:val="24"/>
        </w:rPr>
        <w:t>220 e 221, e sem prejuízo do disposto no artigo 222, todos da Lei das Sociedades por Ações</w:t>
      </w:r>
      <w:r w:rsidR="00493E70" w:rsidRPr="004F5513">
        <w:rPr>
          <w:sz w:val="24"/>
          <w:szCs w:val="24"/>
        </w:rPr>
        <w:t>;</w:t>
      </w:r>
    </w:p>
    <w:p w14:paraId="4F124F5A" w14:textId="24929DC3" w:rsidR="00493E70" w:rsidRPr="004F5513" w:rsidRDefault="00493E70">
      <w:pPr>
        <w:numPr>
          <w:ilvl w:val="6"/>
          <w:numId w:val="32"/>
        </w:numPr>
        <w:spacing w:afterLines="80" w:after="192"/>
        <w:rPr>
          <w:sz w:val="24"/>
          <w:szCs w:val="24"/>
        </w:rPr>
      </w:pPr>
      <w:r w:rsidRPr="004F5513">
        <w:rPr>
          <w:sz w:val="24"/>
          <w:szCs w:val="24"/>
        </w:rPr>
        <w:t>utilização dos recursos líquidos provenientes da emissão das Debêntures em desacordo com o disposto na Cláusula 5.1 acima; e</w:t>
      </w:r>
    </w:p>
    <w:p w14:paraId="27BAFDDC" w14:textId="0C72AD51" w:rsidR="00493E70" w:rsidRPr="004F5513" w:rsidRDefault="00493E70">
      <w:pPr>
        <w:numPr>
          <w:ilvl w:val="6"/>
          <w:numId w:val="32"/>
        </w:numPr>
        <w:spacing w:afterLines="80" w:after="192"/>
        <w:rPr>
          <w:sz w:val="24"/>
          <w:szCs w:val="24"/>
        </w:rPr>
      </w:pPr>
      <w:r w:rsidRPr="004F5513">
        <w:rPr>
          <w:sz w:val="24"/>
          <w:szCs w:val="24"/>
        </w:rPr>
        <w:t>cisão, fusão, incorporação (no qual a Companhia seja a sociedade incorporada), incorporação de ações da Companhia ou qualquer outra forma de reorganização societária que envolva a Companhia e resulte na alteração do Controle societário final da Companhia.</w:t>
      </w:r>
    </w:p>
    <w:p w14:paraId="14571186" w14:textId="74B9F570" w:rsidR="004A6655" w:rsidRPr="004F5513" w:rsidRDefault="004A6655" w:rsidP="00BB37E9">
      <w:pPr>
        <w:numPr>
          <w:ilvl w:val="5"/>
          <w:numId w:val="32"/>
        </w:numPr>
        <w:spacing w:afterLines="80" w:after="192"/>
        <w:ind w:firstLine="0"/>
        <w:rPr>
          <w:sz w:val="24"/>
          <w:szCs w:val="24"/>
        </w:rPr>
      </w:pPr>
      <w:bookmarkStart w:id="89" w:name="_DV_M45"/>
      <w:bookmarkStart w:id="90" w:name="_Ref356481704"/>
      <w:bookmarkStart w:id="91" w:name="_Ref359943338"/>
      <w:bookmarkStart w:id="92" w:name="_Ref130283254"/>
      <w:bookmarkEnd w:id="82"/>
      <w:bookmarkEnd w:id="83"/>
      <w:bookmarkEnd w:id="84"/>
      <w:bookmarkEnd w:id="85"/>
      <w:bookmarkEnd w:id="86"/>
      <w:bookmarkEnd w:id="87"/>
      <w:bookmarkEnd w:id="88"/>
      <w:bookmarkEnd w:id="89"/>
      <w:r w:rsidRPr="004F5513">
        <w:rPr>
          <w:sz w:val="24"/>
          <w:szCs w:val="24"/>
        </w:rPr>
        <w:t xml:space="preserve">Constituem Eventos de Inadimplemento que </w:t>
      </w:r>
      <w:r w:rsidR="00025E75" w:rsidRPr="004F5513">
        <w:rPr>
          <w:sz w:val="24"/>
          <w:szCs w:val="24"/>
        </w:rPr>
        <w:t xml:space="preserve">podem </w:t>
      </w:r>
      <w:r w:rsidRPr="004F5513">
        <w:rPr>
          <w:sz w:val="24"/>
          <w:szCs w:val="24"/>
        </w:rPr>
        <w:t>acarreta</w:t>
      </w:r>
      <w:r w:rsidR="00025E75" w:rsidRPr="004F5513">
        <w:rPr>
          <w:sz w:val="24"/>
          <w:szCs w:val="24"/>
        </w:rPr>
        <w:t>r</w:t>
      </w:r>
      <w:r w:rsidRPr="004F5513">
        <w:rPr>
          <w:sz w:val="24"/>
          <w:szCs w:val="24"/>
        </w:rPr>
        <w:t xml:space="preserve"> o vencimento </w:t>
      </w:r>
      <w:r w:rsidR="00B21EA1" w:rsidRPr="004F5513">
        <w:rPr>
          <w:sz w:val="24"/>
          <w:szCs w:val="24"/>
        </w:rPr>
        <w:t xml:space="preserve">antecipado </w:t>
      </w:r>
      <w:r w:rsidR="002D13E6" w:rsidRPr="004F5513">
        <w:rPr>
          <w:sz w:val="24"/>
          <w:szCs w:val="24"/>
        </w:rPr>
        <w:t xml:space="preserve">não automático </w:t>
      </w:r>
      <w:r w:rsidRPr="004F5513">
        <w:rPr>
          <w:sz w:val="24"/>
          <w:szCs w:val="24"/>
        </w:rPr>
        <w:t>das obrigações decorrentes das Debêntures, aplicando-se o disposto na Cláusula </w:t>
      </w:r>
      <w:r w:rsidR="00A42AAC" w:rsidRPr="004F5513">
        <w:rPr>
          <w:sz w:val="24"/>
          <w:szCs w:val="24"/>
        </w:rPr>
        <w:fldChar w:fldCharType="begin"/>
      </w:r>
      <w:r w:rsidR="00A42AAC" w:rsidRPr="004F5513">
        <w:rPr>
          <w:sz w:val="24"/>
          <w:szCs w:val="24"/>
        </w:rPr>
        <w:instrText xml:space="preserve"> REF _Ref130283218 \n \p \h </w:instrText>
      </w:r>
      <w:r w:rsidR="007645A7" w:rsidRPr="004F5513">
        <w:rPr>
          <w:sz w:val="24"/>
          <w:szCs w:val="24"/>
        </w:rPr>
        <w:instrText xml:space="preserve"> \* MERGEFORMAT </w:instrText>
      </w:r>
      <w:r w:rsidR="00A42AAC" w:rsidRPr="004F5513">
        <w:rPr>
          <w:sz w:val="24"/>
          <w:szCs w:val="24"/>
        </w:rPr>
      </w:r>
      <w:r w:rsidR="00A42AAC" w:rsidRPr="004F5513">
        <w:rPr>
          <w:sz w:val="24"/>
          <w:szCs w:val="24"/>
        </w:rPr>
        <w:fldChar w:fldCharType="separate"/>
      </w:r>
      <w:r w:rsidR="009661F9" w:rsidRPr="004F5513">
        <w:rPr>
          <w:sz w:val="24"/>
          <w:szCs w:val="24"/>
        </w:rPr>
        <w:t>7.25.4 abaixo</w:t>
      </w:r>
      <w:r w:rsidR="00A42AAC" w:rsidRPr="004F5513">
        <w:rPr>
          <w:sz w:val="24"/>
          <w:szCs w:val="24"/>
        </w:rPr>
        <w:fldChar w:fldCharType="end"/>
      </w:r>
      <w:r w:rsidRPr="004F5513">
        <w:rPr>
          <w:sz w:val="24"/>
          <w:szCs w:val="24"/>
        </w:rPr>
        <w:t>, qualquer dos eventos previstos em lei e/ou qualquer dos seguintes Eventos de Inadimplemento</w:t>
      </w:r>
      <w:r w:rsidR="000B22B5" w:rsidRPr="004F5513">
        <w:rPr>
          <w:sz w:val="24"/>
          <w:szCs w:val="24"/>
        </w:rPr>
        <w:t xml:space="preserve"> (cada um, um "</w:t>
      </w:r>
      <w:r w:rsidR="000B22B5" w:rsidRPr="004F5513">
        <w:rPr>
          <w:sz w:val="24"/>
          <w:szCs w:val="24"/>
          <w:u w:val="single"/>
        </w:rPr>
        <w:t>Evento de Inadimplemento Não Automático</w:t>
      </w:r>
      <w:r w:rsidR="000B22B5" w:rsidRPr="004F5513">
        <w:rPr>
          <w:sz w:val="24"/>
          <w:szCs w:val="24"/>
        </w:rPr>
        <w:t>")</w:t>
      </w:r>
      <w:r w:rsidRPr="004F5513">
        <w:rPr>
          <w:sz w:val="24"/>
          <w:szCs w:val="24"/>
        </w:rPr>
        <w:t>:</w:t>
      </w:r>
      <w:bookmarkEnd w:id="90"/>
      <w:bookmarkEnd w:id="91"/>
      <w:r w:rsidR="00D9514E" w:rsidRPr="004F5513">
        <w:rPr>
          <w:sz w:val="24"/>
          <w:szCs w:val="24"/>
        </w:rPr>
        <w:t xml:space="preserve"> </w:t>
      </w:r>
    </w:p>
    <w:p w14:paraId="6B47F23B" w14:textId="556DA701" w:rsidR="00DA6636" w:rsidRPr="004F5513" w:rsidRDefault="00B65523" w:rsidP="00205BE9">
      <w:pPr>
        <w:numPr>
          <w:ilvl w:val="6"/>
          <w:numId w:val="32"/>
        </w:numPr>
        <w:spacing w:afterLines="80" w:after="192"/>
        <w:rPr>
          <w:sz w:val="24"/>
          <w:szCs w:val="24"/>
        </w:rPr>
      </w:pPr>
      <w:r w:rsidRPr="004F5513">
        <w:rPr>
          <w:sz w:val="24"/>
          <w:szCs w:val="24"/>
        </w:rPr>
        <w:t>protestos de títulos contra a Companhia</w:t>
      </w:r>
      <w:r w:rsidR="006F06F1" w:rsidRPr="004F5513">
        <w:rPr>
          <w:sz w:val="24"/>
          <w:szCs w:val="24"/>
        </w:rPr>
        <w:t xml:space="preserve"> (ainda que na condição de garantidora)</w:t>
      </w:r>
      <w:r w:rsidRPr="004F5513">
        <w:rPr>
          <w:sz w:val="24"/>
          <w:szCs w:val="24"/>
        </w:rPr>
        <w:t>, cujo valor, individual ou em conjunto, seja igual ou superior a R$</w:t>
      </w:r>
      <w:r w:rsidR="006B35C9" w:rsidRPr="004F5513">
        <w:rPr>
          <w:sz w:val="24"/>
          <w:szCs w:val="24"/>
        </w:rPr>
        <w:t>50</w:t>
      </w:r>
      <w:r w:rsidRPr="004F5513">
        <w:rPr>
          <w:sz w:val="24"/>
          <w:szCs w:val="24"/>
        </w:rPr>
        <w:t>.000.000,00 (</w:t>
      </w:r>
      <w:r w:rsidR="006B35C9" w:rsidRPr="004F5513">
        <w:rPr>
          <w:sz w:val="24"/>
          <w:szCs w:val="24"/>
        </w:rPr>
        <w:t>cinquenta</w:t>
      </w:r>
      <w:r w:rsidRPr="004F5513">
        <w:rPr>
          <w:sz w:val="24"/>
          <w:szCs w:val="24"/>
        </w:rPr>
        <w:t xml:space="preserve"> milhões de reais), </w:t>
      </w:r>
      <w:r w:rsidR="00265E6B" w:rsidRPr="004F5513">
        <w:rPr>
          <w:sz w:val="24"/>
          <w:szCs w:val="24"/>
        </w:rPr>
        <w:t>atualizados anualmente, a partir da Primeira Data de Integralização, pela variação positiva do IPCA, ou seu equivalente em outras moedas</w:t>
      </w:r>
      <w:r w:rsidR="006F06F1" w:rsidRPr="004F5513">
        <w:rPr>
          <w:sz w:val="24"/>
          <w:szCs w:val="24"/>
        </w:rPr>
        <w:t xml:space="preserve">, exceto </w:t>
      </w:r>
      <w:r w:rsidR="00CD6C5B" w:rsidRPr="004F5513">
        <w:rPr>
          <w:sz w:val="24"/>
          <w:szCs w:val="24"/>
        </w:rPr>
        <w:t>se</w:t>
      </w:r>
      <w:r w:rsidR="0013624E" w:rsidRPr="004F5513">
        <w:rPr>
          <w:sz w:val="24"/>
          <w:szCs w:val="24"/>
        </w:rPr>
        <w:t xml:space="preserve"> comprovadamente ao Agente Fiduciário</w:t>
      </w:r>
      <w:r w:rsidR="006F06F1" w:rsidRPr="004F5513">
        <w:rPr>
          <w:sz w:val="24"/>
          <w:szCs w:val="24"/>
        </w:rPr>
        <w:t xml:space="preserve"> (a) </w:t>
      </w:r>
      <w:r w:rsidR="00CD6C5B" w:rsidRPr="004F5513">
        <w:rPr>
          <w:sz w:val="24"/>
          <w:szCs w:val="24"/>
        </w:rPr>
        <w:t>forem</w:t>
      </w:r>
      <w:r w:rsidRPr="004F5513">
        <w:rPr>
          <w:sz w:val="24"/>
          <w:szCs w:val="24"/>
        </w:rPr>
        <w:t xml:space="preserve"> validamente </w:t>
      </w:r>
      <w:r w:rsidR="004733DE" w:rsidRPr="004F5513">
        <w:rPr>
          <w:sz w:val="24"/>
          <w:szCs w:val="24"/>
        </w:rPr>
        <w:t xml:space="preserve">cancelados ou </w:t>
      </w:r>
      <w:r w:rsidRPr="004F5513">
        <w:rPr>
          <w:sz w:val="24"/>
          <w:szCs w:val="24"/>
        </w:rPr>
        <w:t>contestados em juízo no prazo máximo de 30</w:t>
      </w:r>
      <w:r w:rsidR="00CD6C5B" w:rsidRPr="004F5513">
        <w:rPr>
          <w:sz w:val="24"/>
          <w:szCs w:val="24"/>
        </w:rPr>
        <w:t> </w:t>
      </w:r>
      <w:r w:rsidRPr="004F5513">
        <w:rPr>
          <w:sz w:val="24"/>
          <w:szCs w:val="24"/>
        </w:rPr>
        <w:t>(trinta) dias corridos contados da data do respectivo protesto; (</w:t>
      </w:r>
      <w:r w:rsidR="006F06F1" w:rsidRPr="004F5513">
        <w:rPr>
          <w:sz w:val="24"/>
          <w:szCs w:val="24"/>
        </w:rPr>
        <w:t>b</w:t>
      </w:r>
      <w:r w:rsidRPr="004F5513">
        <w:rPr>
          <w:sz w:val="24"/>
          <w:szCs w:val="24"/>
        </w:rPr>
        <w:t>)</w:t>
      </w:r>
      <w:r w:rsidR="006F06F1" w:rsidRPr="004F5513">
        <w:rPr>
          <w:sz w:val="24"/>
          <w:szCs w:val="24"/>
        </w:rPr>
        <w:t> </w:t>
      </w:r>
      <w:r w:rsidRPr="004F5513">
        <w:rPr>
          <w:sz w:val="24"/>
          <w:szCs w:val="24"/>
        </w:rPr>
        <w:t xml:space="preserve">tenham sido efetuados por erro ou má-fé de terceiro, desde que validamente comprovado pela </w:t>
      </w:r>
      <w:r w:rsidR="006F06F1" w:rsidRPr="004F5513">
        <w:rPr>
          <w:sz w:val="24"/>
          <w:szCs w:val="24"/>
        </w:rPr>
        <w:t>Companhia</w:t>
      </w:r>
      <w:r w:rsidRPr="004F5513">
        <w:rPr>
          <w:sz w:val="24"/>
          <w:szCs w:val="24"/>
        </w:rPr>
        <w:t xml:space="preserve"> no prazo supra mencionado</w:t>
      </w:r>
      <w:r w:rsidR="00C64EDF" w:rsidRPr="004F5513">
        <w:rPr>
          <w:sz w:val="24"/>
          <w:szCs w:val="24"/>
        </w:rPr>
        <w:t>;</w:t>
      </w:r>
      <w:r w:rsidR="008C24E5" w:rsidRPr="004F5513">
        <w:rPr>
          <w:sz w:val="24"/>
          <w:szCs w:val="24"/>
        </w:rPr>
        <w:t xml:space="preserve"> ou</w:t>
      </w:r>
      <w:r w:rsidR="00C64EDF" w:rsidRPr="004F5513">
        <w:rPr>
          <w:sz w:val="24"/>
          <w:szCs w:val="24"/>
        </w:rPr>
        <w:t xml:space="preserve"> (c) forem prestadas garantias suficientes em juízo no prazo legal, sendo certo que nos casos descritos nos itens (a) ou (b) </w:t>
      </w:r>
      <w:r w:rsidR="008C24E5" w:rsidRPr="004F5513">
        <w:rPr>
          <w:sz w:val="24"/>
          <w:szCs w:val="24"/>
        </w:rPr>
        <w:t xml:space="preserve">acima, </w:t>
      </w:r>
      <w:r w:rsidR="00C64EDF" w:rsidRPr="004F5513">
        <w:rPr>
          <w:sz w:val="24"/>
          <w:szCs w:val="24"/>
        </w:rPr>
        <w:t xml:space="preserve">o protesto deverá ter sido </w:t>
      </w:r>
      <w:r w:rsidR="00787170" w:rsidRPr="004F5513">
        <w:rPr>
          <w:sz w:val="24"/>
          <w:szCs w:val="24"/>
        </w:rPr>
        <w:t xml:space="preserve">suspenso, </w:t>
      </w:r>
      <w:r w:rsidR="00C64EDF" w:rsidRPr="004F5513">
        <w:rPr>
          <w:sz w:val="24"/>
          <w:szCs w:val="24"/>
        </w:rPr>
        <w:t>sustado ou cancelado</w:t>
      </w:r>
      <w:r w:rsidRPr="004F5513">
        <w:rPr>
          <w:sz w:val="24"/>
          <w:szCs w:val="24"/>
        </w:rPr>
        <w:t>;</w:t>
      </w:r>
      <w:r w:rsidR="004733DE" w:rsidRPr="004F5513">
        <w:rPr>
          <w:sz w:val="24"/>
          <w:szCs w:val="24"/>
        </w:rPr>
        <w:t xml:space="preserve"> </w:t>
      </w:r>
    </w:p>
    <w:p w14:paraId="4224B63F" w14:textId="14F1E8E6" w:rsidR="00CF07B4" w:rsidRPr="004F5513" w:rsidRDefault="004639CA" w:rsidP="00205BE9">
      <w:pPr>
        <w:numPr>
          <w:ilvl w:val="6"/>
          <w:numId w:val="32"/>
        </w:numPr>
        <w:spacing w:afterLines="80" w:after="192"/>
        <w:rPr>
          <w:sz w:val="24"/>
          <w:szCs w:val="24"/>
        </w:rPr>
      </w:pPr>
      <w:r w:rsidRPr="004F5513">
        <w:rPr>
          <w:sz w:val="24"/>
          <w:szCs w:val="24"/>
        </w:rPr>
        <w:t>inadimplemento de qualquer obrigação pecuniária</w:t>
      </w:r>
      <w:r w:rsidR="00C429D2" w:rsidRPr="004F5513">
        <w:rPr>
          <w:sz w:val="24"/>
          <w:szCs w:val="24"/>
        </w:rPr>
        <w:t xml:space="preserve">, contraída no Brasil ou no exterior </w:t>
      </w:r>
      <w:r w:rsidRPr="004F5513">
        <w:rPr>
          <w:sz w:val="24"/>
          <w:szCs w:val="24"/>
        </w:rPr>
        <w:t xml:space="preserve">da </w:t>
      </w:r>
      <w:r w:rsidR="00955793" w:rsidRPr="004F5513">
        <w:rPr>
          <w:sz w:val="24"/>
          <w:szCs w:val="24"/>
        </w:rPr>
        <w:t>Companhia</w:t>
      </w:r>
      <w:r w:rsidRPr="004F5513">
        <w:rPr>
          <w:sz w:val="24"/>
          <w:szCs w:val="24"/>
        </w:rPr>
        <w:t xml:space="preserve"> não decorrente desta Escritura de Emissão</w:t>
      </w:r>
      <w:r w:rsidR="008311A7" w:rsidRPr="004F5513">
        <w:rPr>
          <w:sz w:val="24"/>
          <w:szCs w:val="24"/>
        </w:rPr>
        <w:t xml:space="preserve"> (ainda que na condição de garantidora</w:t>
      </w:r>
      <w:r w:rsidR="00BF0DBE" w:rsidRPr="004F5513">
        <w:rPr>
          <w:sz w:val="24"/>
          <w:szCs w:val="24"/>
        </w:rPr>
        <w:t>, exceto se a Companhia quitar a dívida garantida no prazo previsto no respectivo contrato</w:t>
      </w:r>
      <w:r w:rsidR="008311A7" w:rsidRPr="004F5513">
        <w:rPr>
          <w:sz w:val="24"/>
          <w:szCs w:val="24"/>
        </w:rPr>
        <w:t>)</w:t>
      </w:r>
      <w:r w:rsidRPr="004F5513">
        <w:rPr>
          <w:sz w:val="24"/>
          <w:szCs w:val="24"/>
        </w:rPr>
        <w:t xml:space="preserve"> cujo valor individual ou agreg</w:t>
      </w:r>
      <w:r w:rsidR="00955793" w:rsidRPr="004F5513">
        <w:rPr>
          <w:sz w:val="24"/>
          <w:szCs w:val="24"/>
        </w:rPr>
        <w:t>ado seja igual ou superior a R$</w:t>
      </w:r>
      <w:r w:rsidR="006B35C9" w:rsidRPr="004F5513">
        <w:rPr>
          <w:sz w:val="24"/>
          <w:szCs w:val="24"/>
        </w:rPr>
        <w:t>50</w:t>
      </w:r>
      <w:r w:rsidRPr="004F5513">
        <w:rPr>
          <w:sz w:val="24"/>
          <w:szCs w:val="24"/>
        </w:rPr>
        <w:t>.000.000,00</w:t>
      </w:r>
      <w:r w:rsidR="008311A7" w:rsidRPr="004F5513">
        <w:rPr>
          <w:sz w:val="24"/>
          <w:szCs w:val="24"/>
        </w:rPr>
        <w:t> </w:t>
      </w:r>
      <w:r w:rsidRPr="004F5513">
        <w:rPr>
          <w:sz w:val="24"/>
          <w:szCs w:val="24"/>
        </w:rPr>
        <w:t>(</w:t>
      </w:r>
      <w:r w:rsidR="006B35C9" w:rsidRPr="004F5513">
        <w:rPr>
          <w:sz w:val="24"/>
          <w:szCs w:val="24"/>
        </w:rPr>
        <w:t>cinquenta</w:t>
      </w:r>
      <w:r w:rsidRPr="004F5513">
        <w:rPr>
          <w:sz w:val="24"/>
          <w:szCs w:val="24"/>
        </w:rPr>
        <w:t xml:space="preserve"> milhões de reais), </w:t>
      </w:r>
      <w:r w:rsidR="00955793" w:rsidRPr="004F5513">
        <w:rPr>
          <w:sz w:val="24"/>
          <w:szCs w:val="24"/>
        </w:rPr>
        <w:t>atualizados anualmente, a partir da Primeira Data de Integralização, pela variação positiva do IPCA, ou seu equivalente em outras moedas</w:t>
      </w:r>
      <w:r w:rsidRPr="004F5513">
        <w:rPr>
          <w:sz w:val="24"/>
          <w:szCs w:val="24"/>
        </w:rPr>
        <w:t>;</w:t>
      </w:r>
      <w:r w:rsidR="004733DE" w:rsidRPr="004F5513">
        <w:rPr>
          <w:sz w:val="24"/>
          <w:szCs w:val="24"/>
        </w:rPr>
        <w:t xml:space="preserve"> </w:t>
      </w:r>
    </w:p>
    <w:p w14:paraId="15706F9F" w14:textId="1C655B9E" w:rsidR="00DB775B" w:rsidRPr="004F5513" w:rsidRDefault="00D6107B" w:rsidP="00205BE9">
      <w:pPr>
        <w:numPr>
          <w:ilvl w:val="6"/>
          <w:numId w:val="32"/>
        </w:numPr>
        <w:spacing w:afterLines="80" w:after="192"/>
        <w:rPr>
          <w:sz w:val="24"/>
          <w:szCs w:val="24"/>
        </w:rPr>
      </w:pPr>
      <w:bookmarkStart w:id="93" w:name="_Hlk64548971"/>
      <w:r w:rsidRPr="004F5513">
        <w:rPr>
          <w:sz w:val="24"/>
          <w:szCs w:val="24"/>
        </w:rPr>
        <w:lastRenderedPageBreak/>
        <w:t xml:space="preserve">redução de capital da </w:t>
      </w:r>
      <w:r w:rsidR="0072045A" w:rsidRPr="004F5513">
        <w:rPr>
          <w:sz w:val="24"/>
          <w:szCs w:val="24"/>
        </w:rPr>
        <w:t>Companhia</w:t>
      </w:r>
      <w:r w:rsidR="00DB775B" w:rsidRPr="004F5513">
        <w:rPr>
          <w:sz w:val="24"/>
          <w:szCs w:val="24"/>
        </w:rPr>
        <w:t xml:space="preserve">, </w:t>
      </w:r>
      <w:r w:rsidR="00493E70" w:rsidRPr="004F5513">
        <w:rPr>
          <w:sz w:val="24"/>
          <w:szCs w:val="24"/>
        </w:rPr>
        <w:t>nos termos do artigo 174 da Lei das Sociedades por Ações</w:t>
      </w:r>
      <w:r w:rsidR="00D22FA7" w:rsidRPr="004F5513">
        <w:rPr>
          <w:sz w:val="24"/>
          <w:szCs w:val="24"/>
        </w:rPr>
        <w:t>, exceto</w:t>
      </w:r>
      <w:r w:rsidR="00BF7556" w:rsidRPr="004F5513">
        <w:rPr>
          <w:sz w:val="24"/>
          <w:szCs w:val="24"/>
        </w:rPr>
        <w:t xml:space="preserve">: </w:t>
      </w:r>
    </w:p>
    <w:p w14:paraId="1576ED59" w14:textId="4D120F35" w:rsidR="00DB775B" w:rsidRPr="004F5513" w:rsidRDefault="00DB775B" w:rsidP="00205BE9">
      <w:pPr>
        <w:pStyle w:val="PargrafodaLista"/>
        <w:numPr>
          <w:ilvl w:val="3"/>
          <w:numId w:val="63"/>
        </w:numPr>
        <w:tabs>
          <w:tab w:val="clear" w:pos="2126"/>
          <w:tab w:val="num" w:pos="2552"/>
        </w:tabs>
        <w:spacing w:afterLines="80" w:after="192"/>
        <w:ind w:left="2552" w:hanging="851"/>
        <w:contextualSpacing w:val="0"/>
        <w:rPr>
          <w:sz w:val="24"/>
          <w:szCs w:val="24"/>
        </w:rPr>
      </w:pPr>
      <w:r w:rsidRPr="004F5513">
        <w:rPr>
          <w:sz w:val="24"/>
          <w:szCs w:val="24"/>
        </w:rPr>
        <w:t>se tal redução for para absorção de prejuízos acumulados; ou</w:t>
      </w:r>
    </w:p>
    <w:p w14:paraId="0E7C26DB" w14:textId="7BC0CC1D" w:rsidR="00DB775B" w:rsidRPr="004F5513" w:rsidRDefault="00446727" w:rsidP="00BB37E9">
      <w:pPr>
        <w:pStyle w:val="PargrafodaLista"/>
        <w:numPr>
          <w:ilvl w:val="3"/>
          <w:numId w:val="63"/>
        </w:numPr>
        <w:tabs>
          <w:tab w:val="clear" w:pos="2126"/>
          <w:tab w:val="num" w:pos="2552"/>
        </w:tabs>
        <w:spacing w:afterLines="80" w:after="192"/>
        <w:ind w:left="2552" w:hanging="851"/>
        <w:contextualSpacing w:val="0"/>
        <w:rPr>
          <w:sz w:val="24"/>
          <w:szCs w:val="24"/>
        </w:rPr>
      </w:pPr>
      <w:r w:rsidRPr="004F5513">
        <w:rPr>
          <w:sz w:val="24"/>
          <w:szCs w:val="24"/>
        </w:rPr>
        <w:t xml:space="preserve">se </w:t>
      </w:r>
      <w:r w:rsidR="002E71CC" w:rsidRPr="004F5513">
        <w:rPr>
          <w:sz w:val="24"/>
          <w:szCs w:val="24"/>
        </w:rPr>
        <w:t xml:space="preserve">tal redução corresponder a percentual inferior a 10% (dez por cento) do </w:t>
      </w:r>
      <w:r w:rsidR="003839A4" w:rsidRPr="004F5513">
        <w:rPr>
          <w:sz w:val="24"/>
          <w:szCs w:val="24"/>
        </w:rPr>
        <w:t>P</w:t>
      </w:r>
      <w:r w:rsidR="002E71CC" w:rsidRPr="004F5513">
        <w:rPr>
          <w:sz w:val="24"/>
          <w:szCs w:val="24"/>
        </w:rPr>
        <w:t xml:space="preserve">atrimônio </w:t>
      </w:r>
      <w:r w:rsidR="003839A4" w:rsidRPr="004F5513">
        <w:rPr>
          <w:sz w:val="24"/>
          <w:szCs w:val="24"/>
        </w:rPr>
        <w:t>L</w:t>
      </w:r>
      <w:r w:rsidR="002E71CC" w:rsidRPr="004F5513">
        <w:rPr>
          <w:sz w:val="24"/>
          <w:szCs w:val="24"/>
        </w:rPr>
        <w:t xml:space="preserve">íquido da Companhia, apurado conforme a última </w:t>
      </w:r>
      <w:r w:rsidR="007B70D6" w:rsidRPr="004F5513">
        <w:rPr>
          <w:sz w:val="24"/>
          <w:szCs w:val="24"/>
        </w:rPr>
        <w:t>Demonstração Financeira Consolidada Revisada</w:t>
      </w:r>
      <w:r w:rsidR="002E71CC" w:rsidRPr="004F5513">
        <w:rPr>
          <w:sz w:val="24"/>
          <w:szCs w:val="24"/>
        </w:rPr>
        <w:t xml:space="preserve"> da Companhia</w:t>
      </w:r>
      <w:r w:rsidR="007B70D6" w:rsidRPr="004F5513">
        <w:rPr>
          <w:sz w:val="24"/>
          <w:szCs w:val="24"/>
        </w:rPr>
        <w:t xml:space="preserve"> em relação à data da reduç</w:t>
      </w:r>
      <w:r w:rsidR="000F40DA" w:rsidRPr="004F5513">
        <w:rPr>
          <w:sz w:val="24"/>
          <w:szCs w:val="24"/>
        </w:rPr>
        <w:t>ão de capital e</w:t>
      </w:r>
      <w:r w:rsidR="007B70D6" w:rsidRPr="004F5513">
        <w:rPr>
          <w:sz w:val="24"/>
          <w:szCs w:val="24"/>
        </w:rPr>
        <w:t xml:space="preserve"> desde que a Companhia esteja adimplente com </w:t>
      </w:r>
      <w:r w:rsidR="00E17B7D" w:rsidRPr="004F5513">
        <w:rPr>
          <w:sz w:val="24"/>
          <w:szCs w:val="24"/>
        </w:rPr>
        <w:t xml:space="preserve">todas as </w:t>
      </w:r>
      <w:r w:rsidR="007B70D6" w:rsidRPr="004F5513">
        <w:rPr>
          <w:sz w:val="24"/>
          <w:szCs w:val="24"/>
        </w:rPr>
        <w:t>suas obrigações previstas nesta Escritura de Emissão</w:t>
      </w:r>
      <w:r w:rsidR="00B919A8" w:rsidRPr="004F5513">
        <w:rPr>
          <w:sz w:val="24"/>
          <w:szCs w:val="24"/>
        </w:rPr>
        <w:t>;</w:t>
      </w:r>
    </w:p>
    <w:bookmarkEnd w:id="93"/>
    <w:p w14:paraId="4BEB69E3" w14:textId="7FEF31F0" w:rsidR="00B919A8" w:rsidRPr="004F5513" w:rsidRDefault="00493E70" w:rsidP="00205BE9">
      <w:pPr>
        <w:numPr>
          <w:ilvl w:val="6"/>
          <w:numId w:val="32"/>
        </w:numPr>
        <w:spacing w:afterLines="80" w:after="192"/>
        <w:rPr>
          <w:sz w:val="24"/>
          <w:szCs w:val="24"/>
        </w:rPr>
      </w:pPr>
      <w:r w:rsidRPr="004F5513">
        <w:rPr>
          <w:sz w:val="24"/>
          <w:szCs w:val="24"/>
        </w:rPr>
        <w:t>r</w:t>
      </w:r>
      <w:r w:rsidR="00B919A8" w:rsidRPr="004F5513">
        <w:rPr>
          <w:sz w:val="24"/>
          <w:szCs w:val="24"/>
        </w:rPr>
        <w:t>esgate</w:t>
      </w:r>
      <w:r w:rsidRPr="004F5513">
        <w:rPr>
          <w:sz w:val="24"/>
          <w:szCs w:val="24"/>
        </w:rPr>
        <w:t>, recompra, bonificação</w:t>
      </w:r>
      <w:r w:rsidR="00B919A8" w:rsidRPr="004F5513">
        <w:rPr>
          <w:sz w:val="24"/>
          <w:szCs w:val="24"/>
        </w:rPr>
        <w:t xml:space="preserve"> ou amortização de ações, distribuição pela </w:t>
      </w:r>
      <w:r w:rsidR="00D219B3" w:rsidRPr="004F5513">
        <w:rPr>
          <w:sz w:val="24"/>
          <w:szCs w:val="24"/>
        </w:rPr>
        <w:t>Companhia</w:t>
      </w:r>
      <w:r w:rsidR="00B919A8" w:rsidRPr="004F5513">
        <w:rPr>
          <w:sz w:val="24"/>
          <w:szCs w:val="24"/>
        </w:rPr>
        <w:t xml:space="preserve"> de dividendos, pagamento de juros sobre capital próprio ou a realização de quaisquer outros pagamentos a seus acionistas, caso </w:t>
      </w:r>
      <w:r w:rsidR="002C72BE" w:rsidRPr="004F5513">
        <w:rPr>
          <w:sz w:val="24"/>
          <w:szCs w:val="24"/>
        </w:rPr>
        <w:t>(a) </w:t>
      </w:r>
      <w:r w:rsidR="00B919A8" w:rsidRPr="004F5513">
        <w:rPr>
          <w:sz w:val="24"/>
          <w:szCs w:val="24"/>
        </w:rPr>
        <w:t xml:space="preserve">a </w:t>
      </w:r>
      <w:r w:rsidR="00D219B3" w:rsidRPr="004F5513">
        <w:rPr>
          <w:sz w:val="24"/>
          <w:szCs w:val="24"/>
        </w:rPr>
        <w:t>Companhia</w:t>
      </w:r>
      <w:r w:rsidR="00B919A8" w:rsidRPr="004F5513">
        <w:rPr>
          <w:sz w:val="24"/>
          <w:szCs w:val="24"/>
        </w:rPr>
        <w:t xml:space="preserve"> esteja em mora com qualquer de suas obrigações pecuniárias previstas nesta Escritura de Emissão</w:t>
      </w:r>
      <w:r w:rsidR="002C72BE" w:rsidRPr="004F5513">
        <w:rPr>
          <w:sz w:val="24"/>
          <w:szCs w:val="24"/>
        </w:rPr>
        <w:t>; ou (b) tenha ocorrido e esteja vigente qualquer Evento de Inadimplemento</w:t>
      </w:r>
      <w:r w:rsidR="00B919A8" w:rsidRPr="004F5513">
        <w:rPr>
          <w:sz w:val="24"/>
          <w:szCs w:val="24"/>
        </w:rPr>
        <w:t>, ressalvado, entretanto, o pagamento do dividendo mínimo obrigatório previsto no artigo</w:t>
      </w:r>
      <w:r w:rsidR="00B0058E" w:rsidRPr="004F5513">
        <w:rPr>
          <w:sz w:val="24"/>
          <w:szCs w:val="24"/>
        </w:rPr>
        <w:t> </w:t>
      </w:r>
      <w:r w:rsidR="00B919A8" w:rsidRPr="004F5513">
        <w:rPr>
          <w:sz w:val="24"/>
          <w:szCs w:val="24"/>
        </w:rPr>
        <w:t>202 da Lei das Sociedades por Ações</w:t>
      </w:r>
      <w:r w:rsidR="003841CA" w:rsidRPr="004F5513">
        <w:rPr>
          <w:sz w:val="24"/>
          <w:szCs w:val="24"/>
        </w:rPr>
        <w:t>, conforme disposto em seu estatuto social vigente na Data de Emissão</w:t>
      </w:r>
      <w:r w:rsidR="00B919A8" w:rsidRPr="004F5513">
        <w:rPr>
          <w:sz w:val="24"/>
          <w:szCs w:val="24"/>
        </w:rPr>
        <w:t>;</w:t>
      </w:r>
      <w:r w:rsidR="00962553" w:rsidRPr="004F5513">
        <w:rPr>
          <w:sz w:val="24"/>
          <w:szCs w:val="24"/>
        </w:rPr>
        <w:t xml:space="preserve"> </w:t>
      </w:r>
    </w:p>
    <w:p w14:paraId="41E5D9E1" w14:textId="6436BBCF" w:rsidR="00493E70" w:rsidRPr="004F5513" w:rsidRDefault="001C738F" w:rsidP="00205BE9">
      <w:pPr>
        <w:numPr>
          <w:ilvl w:val="6"/>
          <w:numId w:val="32"/>
        </w:numPr>
        <w:spacing w:afterLines="80" w:after="192"/>
        <w:rPr>
          <w:sz w:val="24"/>
          <w:szCs w:val="24"/>
        </w:rPr>
      </w:pPr>
      <w:r w:rsidRPr="004F5513">
        <w:rPr>
          <w:sz w:val="24"/>
          <w:szCs w:val="24"/>
        </w:rPr>
        <w:t xml:space="preserve">descumprimento, pela Companhia, no prazo e na forma devidos, de qualquer obrigação não pecuniária decorrente das Debêntures, não sanada no prazo de </w:t>
      </w:r>
      <w:r w:rsidR="00ED261D" w:rsidRPr="004F5513">
        <w:rPr>
          <w:sz w:val="24"/>
          <w:szCs w:val="24"/>
        </w:rPr>
        <w:t>15</w:t>
      </w:r>
      <w:r w:rsidRPr="004F5513">
        <w:rPr>
          <w:sz w:val="24"/>
          <w:szCs w:val="24"/>
        </w:rPr>
        <w:t xml:space="preserve"> (</w:t>
      </w:r>
      <w:r w:rsidR="00493E70" w:rsidRPr="004F5513">
        <w:rPr>
          <w:sz w:val="24"/>
          <w:szCs w:val="24"/>
        </w:rPr>
        <w:t>quinze</w:t>
      </w:r>
      <w:r w:rsidRPr="004F5513">
        <w:rPr>
          <w:sz w:val="24"/>
          <w:szCs w:val="24"/>
        </w:rPr>
        <w:t>) dias corridos da data em que se tornou devida</w:t>
      </w:r>
      <w:r w:rsidR="000058A3" w:rsidRPr="004F5513">
        <w:rPr>
          <w:sz w:val="24"/>
          <w:szCs w:val="24"/>
        </w:rPr>
        <w:t>, sendo que o prazo previsto neste inciso não se aplica às obrigações para as quais tenha sido estipulado prazo de cura específico ou para qualquer dos demais Eventos de Inadimplemento</w:t>
      </w:r>
      <w:r w:rsidRPr="004F5513">
        <w:rPr>
          <w:sz w:val="24"/>
          <w:szCs w:val="24"/>
        </w:rPr>
        <w:t>;</w:t>
      </w:r>
    </w:p>
    <w:p w14:paraId="214A0A80" w14:textId="1519E6B7" w:rsidR="001C738F" w:rsidRPr="004F5513" w:rsidRDefault="00493E70" w:rsidP="00205BE9">
      <w:pPr>
        <w:numPr>
          <w:ilvl w:val="6"/>
          <w:numId w:val="32"/>
        </w:numPr>
        <w:spacing w:afterLines="80" w:after="192"/>
        <w:rPr>
          <w:sz w:val="24"/>
          <w:szCs w:val="24"/>
        </w:rPr>
      </w:pPr>
      <w:r w:rsidRPr="004F5513">
        <w:rPr>
          <w:sz w:val="24"/>
          <w:szCs w:val="24"/>
        </w:rPr>
        <w:t>questionamento judicial, por qualquer terceiro, da validade, eficácia e/ou exequibilidade desta Escritura de Emissão, bem como de quaisquer das obrigações estabelecidas por referido</w:t>
      </w:r>
      <w:r w:rsidR="00D22FA7" w:rsidRPr="004F5513">
        <w:rPr>
          <w:sz w:val="24"/>
          <w:szCs w:val="24"/>
        </w:rPr>
        <w:t xml:space="preserve"> documento</w:t>
      </w:r>
      <w:r w:rsidRPr="004F5513">
        <w:rPr>
          <w:sz w:val="24"/>
          <w:szCs w:val="24"/>
        </w:rPr>
        <w:t>;</w:t>
      </w:r>
      <w:r w:rsidR="000058A3" w:rsidRPr="004F5513">
        <w:rPr>
          <w:sz w:val="24"/>
          <w:szCs w:val="24"/>
        </w:rPr>
        <w:t xml:space="preserve"> </w:t>
      </w:r>
    </w:p>
    <w:p w14:paraId="30818C98" w14:textId="642EE19D" w:rsidR="000058A3" w:rsidRPr="004F5513" w:rsidRDefault="009A7982" w:rsidP="00205BE9">
      <w:pPr>
        <w:numPr>
          <w:ilvl w:val="6"/>
          <w:numId w:val="32"/>
        </w:numPr>
        <w:spacing w:afterLines="80" w:after="192"/>
        <w:rPr>
          <w:sz w:val="24"/>
          <w:szCs w:val="24"/>
        </w:rPr>
      </w:pPr>
      <w:r w:rsidRPr="004F5513">
        <w:rPr>
          <w:sz w:val="24"/>
          <w:szCs w:val="24"/>
        </w:rPr>
        <w:t>descumprimento de qualquer decisão ou sentença judicial, decisão arbitral e/ou administrativa, em valor unitário ou agregado igual ou superior a R$</w:t>
      </w:r>
      <w:r w:rsidR="006B35C9" w:rsidRPr="004F5513">
        <w:rPr>
          <w:sz w:val="24"/>
          <w:szCs w:val="24"/>
        </w:rPr>
        <w:t>50</w:t>
      </w:r>
      <w:r w:rsidRPr="004F5513">
        <w:rPr>
          <w:sz w:val="24"/>
          <w:szCs w:val="24"/>
        </w:rPr>
        <w:t>.000.000,00 (</w:t>
      </w:r>
      <w:r w:rsidR="006B35C9" w:rsidRPr="004F5513">
        <w:rPr>
          <w:sz w:val="24"/>
          <w:szCs w:val="24"/>
        </w:rPr>
        <w:t>cinquenta</w:t>
      </w:r>
      <w:r w:rsidRPr="004F5513">
        <w:rPr>
          <w:sz w:val="24"/>
          <w:szCs w:val="24"/>
        </w:rPr>
        <w:t xml:space="preserve"> milhões de reais), atualizados anualmente, a partir da Primeira Data de Integralização, pela variação positiva do IPCA, ou seu equivalente em outras moedas, exceto em caso de obtenção, pela Companhia, de efeito suspensivo da respectiva decisão ou sentença, dentro do prazo legal</w:t>
      </w:r>
      <w:r w:rsidR="000058A3" w:rsidRPr="004F5513">
        <w:rPr>
          <w:sz w:val="24"/>
          <w:szCs w:val="24"/>
        </w:rPr>
        <w:t>;</w:t>
      </w:r>
      <w:r w:rsidR="0056230D" w:rsidRPr="004F5513">
        <w:rPr>
          <w:sz w:val="24"/>
          <w:szCs w:val="24"/>
        </w:rPr>
        <w:t xml:space="preserve"> </w:t>
      </w:r>
    </w:p>
    <w:p w14:paraId="74FB709E" w14:textId="7766F42F" w:rsidR="00AF77A4" w:rsidRPr="004F5513" w:rsidRDefault="00AF77A4" w:rsidP="00205BE9">
      <w:pPr>
        <w:numPr>
          <w:ilvl w:val="6"/>
          <w:numId w:val="32"/>
        </w:numPr>
        <w:spacing w:afterLines="80" w:after="192"/>
        <w:rPr>
          <w:sz w:val="24"/>
          <w:szCs w:val="24"/>
        </w:rPr>
      </w:pPr>
      <w:r w:rsidRPr="004F5513">
        <w:rPr>
          <w:sz w:val="24"/>
          <w:szCs w:val="24"/>
        </w:rPr>
        <w:t xml:space="preserve">mudança ou alteração do objeto social da Companhia, </w:t>
      </w:r>
      <w:r w:rsidR="00AD4711" w:rsidRPr="004F5513">
        <w:rPr>
          <w:sz w:val="24"/>
          <w:szCs w:val="24"/>
        </w:rPr>
        <w:t xml:space="preserve">conforme disposto em seu estatuto social vigente na Data de Emissão, </w:t>
      </w:r>
      <w:r w:rsidRPr="004F5513">
        <w:rPr>
          <w:sz w:val="24"/>
          <w:szCs w:val="24"/>
        </w:rPr>
        <w:t xml:space="preserve">de forma a alterar as atuais atividades principais ou a agregar a essas </w:t>
      </w:r>
      <w:proofErr w:type="gramStart"/>
      <w:r w:rsidRPr="004F5513">
        <w:rPr>
          <w:sz w:val="24"/>
          <w:szCs w:val="24"/>
        </w:rPr>
        <w:t>atividades novos</w:t>
      </w:r>
      <w:proofErr w:type="gramEnd"/>
      <w:r w:rsidRPr="004F5513">
        <w:rPr>
          <w:sz w:val="24"/>
          <w:szCs w:val="24"/>
        </w:rPr>
        <w:t xml:space="preserve"> negócios que tenham prevalência ou possam representar desvios em relação às atividades atualmente desenvolvidas, sem o consentimento prévio dos Debenturistas reunidos em </w:t>
      </w:r>
      <w:r w:rsidR="00495A54" w:rsidRPr="004F5513">
        <w:rPr>
          <w:sz w:val="24"/>
          <w:szCs w:val="24"/>
        </w:rPr>
        <w:t xml:space="preserve">assembleia </w:t>
      </w:r>
      <w:r w:rsidR="00AD4711" w:rsidRPr="004F5513">
        <w:rPr>
          <w:sz w:val="24"/>
          <w:szCs w:val="24"/>
        </w:rPr>
        <w:t>geral</w:t>
      </w:r>
      <w:r w:rsidRPr="004F5513">
        <w:rPr>
          <w:sz w:val="24"/>
          <w:szCs w:val="24"/>
        </w:rPr>
        <w:t>;</w:t>
      </w:r>
      <w:r w:rsidR="004D6A89" w:rsidRPr="004F5513">
        <w:rPr>
          <w:sz w:val="24"/>
          <w:szCs w:val="24"/>
        </w:rPr>
        <w:t xml:space="preserve"> </w:t>
      </w:r>
    </w:p>
    <w:p w14:paraId="6D1C4F96" w14:textId="2E636AB3" w:rsidR="00AF77A4" w:rsidRPr="004F5513" w:rsidRDefault="00AF77A4" w:rsidP="00205BE9">
      <w:pPr>
        <w:numPr>
          <w:ilvl w:val="6"/>
          <w:numId w:val="32"/>
        </w:numPr>
        <w:spacing w:afterLines="80" w:after="192"/>
        <w:rPr>
          <w:sz w:val="24"/>
          <w:szCs w:val="24"/>
        </w:rPr>
      </w:pPr>
      <w:r w:rsidRPr="004F5513">
        <w:rPr>
          <w:sz w:val="24"/>
          <w:szCs w:val="24"/>
        </w:rPr>
        <w:lastRenderedPageBreak/>
        <w:t>a Companhia deixar de ter seu registro de companhia aberta, ou te</w:t>
      </w:r>
      <w:r w:rsidR="003841CA" w:rsidRPr="004F5513">
        <w:rPr>
          <w:sz w:val="24"/>
          <w:szCs w:val="24"/>
        </w:rPr>
        <w:t>r</w:t>
      </w:r>
      <w:r w:rsidRPr="004F5513">
        <w:rPr>
          <w:sz w:val="24"/>
          <w:szCs w:val="24"/>
        </w:rPr>
        <w:t xml:space="preserve"> seu registro de companhia aberta suspenso perante a CVM;</w:t>
      </w:r>
    </w:p>
    <w:p w14:paraId="5C7185AA" w14:textId="5CF4C309" w:rsidR="00493E70" w:rsidRPr="004F5513" w:rsidRDefault="00493E70" w:rsidP="00205BE9">
      <w:pPr>
        <w:numPr>
          <w:ilvl w:val="6"/>
          <w:numId w:val="32"/>
        </w:numPr>
        <w:spacing w:afterLines="80" w:after="192"/>
        <w:rPr>
          <w:sz w:val="24"/>
          <w:szCs w:val="24"/>
        </w:rPr>
      </w:pPr>
      <w:r w:rsidRPr="004F5513">
        <w:rPr>
          <w:sz w:val="24"/>
          <w:szCs w:val="24"/>
        </w:rPr>
        <w:t>a Companhia deixar de ter suas demonstrações financeiras auditadas por auditor independente registrado na CVM;</w:t>
      </w:r>
    </w:p>
    <w:p w14:paraId="722626CC" w14:textId="159F30A7" w:rsidR="00AF77A4" w:rsidRPr="004F5513" w:rsidRDefault="009A7982" w:rsidP="006A4CEF">
      <w:pPr>
        <w:numPr>
          <w:ilvl w:val="6"/>
          <w:numId w:val="32"/>
        </w:numPr>
        <w:spacing w:before="240" w:afterLines="80" w:after="192"/>
        <w:rPr>
          <w:sz w:val="24"/>
          <w:szCs w:val="24"/>
        </w:rPr>
      </w:pPr>
      <w:r w:rsidRPr="004F5513">
        <w:rPr>
          <w:sz w:val="24"/>
          <w:szCs w:val="24"/>
        </w:rPr>
        <w:t>não obtenção ou renovação, cancelamento, revogação, intervenção, extinção ou suspensão das autorizações, dispensas, concessões, subvenções, alvarás ou licenças e/ou protocolos de requerimento, inclusive as ambientais, exigidas para o regular exercício das atividades desenvolvidas pela Companhia</w:t>
      </w:r>
      <w:r w:rsidR="002D13E6" w:rsidRPr="004F5513">
        <w:rPr>
          <w:sz w:val="24"/>
          <w:szCs w:val="24"/>
        </w:rPr>
        <w:t xml:space="preserve"> e/ou por qualquer de suas </w:t>
      </w:r>
      <w:r w:rsidR="00E07B37" w:rsidRPr="004F5513">
        <w:rPr>
          <w:sz w:val="24"/>
          <w:szCs w:val="24"/>
        </w:rPr>
        <w:t>C</w:t>
      </w:r>
      <w:r w:rsidR="002D13E6" w:rsidRPr="004F5513">
        <w:rPr>
          <w:sz w:val="24"/>
          <w:szCs w:val="24"/>
        </w:rPr>
        <w:t>ontroladas</w:t>
      </w:r>
      <w:r w:rsidRPr="004F5513">
        <w:rPr>
          <w:sz w:val="24"/>
          <w:szCs w:val="24"/>
        </w:rPr>
        <w:t xml:space="preserve">, cuja ausência cause um Efeito Adverso Relevante, exceto por aquelas que estejam (a) em processo tempestivo de renovação, nos termos da legislação em vigor; ou (b) em discussão na esfera judicial e/ou administrativa, cuja exigibilidade e/ou aplicabilidade esteja suspensa, dentro do prazo de </w:t>
      </w:r>
      <w:r w:rsidR="00E07B37" w:rsidRPr="004F5513">
        <w:rPr>
          <w:sz w:val="24"/>
        </w:rPr>
        <w:t>3</w:t>
      </w:r>
      <w:r w:rsidR="002D13E6" w:rsidRPr="004F5513">
        <w:rPr>
          <w:sz w:val="24"/>
        </w:rPr>
        <w:t xml:space="preserve">0 </w:t>
      </w:r>
      <w:r w:rsidRPr="004F5513">
        <w:rPr>
          <w:sz w:val="24"/>
        </w:rPr>
        <w:t>(</w:t>
      </w:r>
      <w:r w:rsidR="00E07B37" w:rsidRPr="004F5513">
        <w:rPr>
          <w:sz w:val="24"/>
        </w:rPr>
        <w:t>trinta</w:t>
      </w:r>
      <w:r w:rsidRPr="004F5513">
        <w:rPr>
          <w:sz w:val="24"/>
        </w:rPr>
        <w:t>) dias</w:t>
      </w:r>
      <w:r w:rsidRPr="004F5513">
        <w:rPr>
          <w:sz w:val="24"/>
          <w:szCs w:val="24"/>
        </w:rPr>
        <w:t xml:space="preserve"> contado</w:t>
      </w:r>
      <w:r w:rsidR="00ED261D" w:rsidRPr="004F5513">
        <w:rPr>
          <w:sz w:val="24"/>
          <w:szCs w:val="24"/>
        </w:rPr>
        <w:t>s</w:t>
      </w:r>
      <w:r w:rsidRPr="004F5513">
        <w:rPr>
          <w:sz w:val="24"/>
          <w:szCs w:val="24"/>
        </w:rPr>
        <w:t xml:space="preserve"> da respectiva não obtenção ou renovação, cancelamento, revogação, intervenção, extinção ou suspensão</w:t>
      </w:r>
      <w:r w:rsidR="00CD5226" w:rsidRPr="004F5513">
        <w:rPr>
          <w:sz w:val="24"/>
          <w:szCs w:val="24"/>
        </w:rPr>
        <w:t>;</w:t>
      </w:r>
      <w:r w:rsidR="00CD4425" w:rsidRPr="004F5513">
        <w:rPr>
          <w:sz w:val="24"/>
          <w:szCs w:val="24"/>
        </w:rPr>
        <w:t xml:space="preserve"> </w:t>
      </w:r>
    </w:p>
    <w:p w14:paraId="3CAB634F" w14:textId="222AC5C0" w:rsidR="00EF5656" w:rsidRPr="004F5513" w:rsidRDefault="00EF5656" w:rsidP="00205BE9">
      <w:pPr>
        <w:numPr>
          <w:ilvl w:val="6"/>
          <w:numId w:val="32"/>
        </w:numPr>
        <w:spacing w:afterLines="80" w:after="192"/>
        <w:rPr>
          <w:sz w:val="24"/>
          <w:szCs w:val="24"/>
        </w:rPr>
      </w:pPr>
      <w:r w:rsidRPr="004F5513">
        <w:rPr>
          <w:sz w:val="24"/>
          <w:szCs w:val="24"/>
        </w:rPr>
        <w:t xml:space="preserve">caso as declarações feitas pela </w:t>
      </w:r>
      <w:r w:rsidR="003B6F85" w:rsidRPr="004F5513">
        <w:rPr>
          <w:sz w:val="24"/>
          <w:szCs w:val="24"/>
        </w:rPr>
        <w:t>Companhia</w:t>
      </w:r>
      <w:r w:rsidRPr="004F5513">
        <w:rPr>
          <w:sz w:val="24"/>
          <w:szCs w:val="24"/>
        </w:rPr>
        <w:t xml:space="preserve"> nesta Escritura de Emissão </w:t>
      </w:r>
      <w:r w:rsidR="00493E70" w:rsidRPr="004F5513">
        <w:rPr>
          <w:sz w:val="24"/>
          <w:szCs w:val="24"/>
        </w:rPr>
        <w:t>e/ou nos demais documentos da Oferta, conforme aplicável</w:t>
      </w:r>
      <w:r w:rsidR="008B4AC8" w:rsidRPr="004F5513">
        <w:rPr>
          <w:sz w:val="24"/>
          <w:szCs w:val="24"/>
        </w:rPr>
        <w:t>,</w:t>
      </w:r>
      <w:r w:rsidRPr="004F5513">
        <w:rPr>
          <w:sz w:val="24"/>
          <w:szCs w:val="24"/>
        </w:rPr>
        <w:t xml:space="preserve"> revelem-se falsas</w:t>
      </w:r>
      <w:r w:rsidR="003B6F85" w:rsidRPr="004F5513">
        <w:rPr>
          <w:sz w:val="24"/>
          <w:szCs w:val="24"/>
        </w:rPr>
        <w:t>,</w:t>
      </w:r>
      <w:r w:rsidRPr="004F5513">
        <w:rPr>
          <w:sz w:val="24"/>
          <w:szCs w:val="24"/>
        </w:rPr>
        <w:t xml:space="preserve"> incorretas</w:t>
      </w:r>
      <w:r w:rsidR="00493E70" w:rsidRPr="004F5513">
        <w:rPr>
          <w:sz w:val="24"/>
          <w:szCs w:val="24"/>
        </w:rPr>
        <w:t>, incompletas, inconsistentes, omissas</w:t>
      </w:r>
      <w:r w:rsidRPr="004F5513">
        <w:rPr>
          <w:sz w:val="24"/>
          <w:szCs w:val="24"/>
        </w:rPr>
        <w:t xml:space="preserve"> e/ou enganosas;</w:t>
      </w:r>
      <w:r w:rsidR="00D5081C" w:rsidRPr="004F5513">
        <w:rPr>
          <w:sz w:val="24"/>
          <w:szCs w:val="24"/>
        </w:rPr>
        <w:t xml:space="preserve"> </w:t>
      </w:r>
    </w:p>
    <w:p w14:paraId="2531A72F" w14:textId="03671258" w:rsidR="00EF5656" w:rsidRPr="004F5513" w:rsidRDefault="004733DE" w:rsidP="00205BE9">
      <w:pPr>
        <w:numPr>
          <w:ilvl w:val="6"/>
          <w:numId w:val="32"/>
        </w:numPr>
        <w:spacing w:afterLines="80" w:after="192"/>
        <w:rPr>
          <w:sz w:val="24"/>
          <w:szCs w:val="24"/>
        </w:rPr>
      </w:pPr>
      <w:r w:rsidRPr="004F5513">
        <w:rPr>
          <w:sz w:val="24"/>
          <w:szCs w:val="24"/>
        </w:rPr>
        <w:t xml:space="preserve">considerando que, na data desta Escritura de Emissão, o controle da Companhia é difuso, caso qualquer acionista passe a deter o Controle </w:t>
      </w:r>
      <w:r w:rsidR="00EF5656" w:rsidRPr="004F5513">
        <w:rPr>
          <w:sz w:val="24"/>
          <w:szCs w:val="24"/>
        </w:rPr>
        <w:t xml:space="preserve">societário da </w:t>
      </w:r>
      <w:r w:rsidR="00F00370" w:rsidRPr="004F5513">
        <w:rPr>
          <w:sz w:val="24"/>
          <w:szCs w:val="24"/>
        </w:rPr>
        <w:t>Companhia</w:t>
      </w:r>
      <w:r w:rsidR="00EF5656" w:rsidRPr="004F5513">
        <w:rPr>
          <w:sz w:val="24"/>
          <w:szCs w:val="24"/>
        </w:rPr>
        <w:t xml:space="preserve"> sem o consentimento prévio dos Debenturistas reunidos em </w:t>
      </w:r>
      <w:r w:rsidR="00F00370" w:rsidRPr="004F5513">
        <w:rPr>
          <w:sz w:val="24"/>
          <w:szCs w:val="24"/>
        </w:rPr>
        <w:t>assembleia geral</w:t>
      </w:r>
      <w:r w:rsidR="00EF5656" w:rsidRPr="004F5513">
        <w:rPr>
          <w:sz w:val="24"/>
          <w:szCs w:val="24"/>
        </w:rPr>
        <w:t>;</w:t>
      </w:r>
    </w:p>
    <w:p w14:paraId="7CE78F29" w14:textId="7B31BB89" w:rsidR="00A02857" w:rsidRPr="004F5513" w:rsidRDefault="00A02857" w:rsidP="00205BE9">
      <w:pPr>
        <w:numPr>
          <w:ilvl w:val="6"/>
          <w:numId w:val="32"/>
        </w:numPr>
        <w:spacing w:afterLines="80" w:after="192"/>
        <w:rPr>
          <w:sz w:val="24"/>
          <w:szCs w:val="24"/>
        </w:rPr>
      </w:pPr>
      <w:r w:rsidRPr="004F5513">
        <w:rPr>
          <w:sz w:val="24"/>
          <w:szCs w:val="24"/>
        </w:rPr>
        <w:t xml:space="preserve">não pagamento pela </w:t>
      </w:r>
      <w:r w:rsidR="003C2394" w:rsidRPr="004F5513">
        <w:rPr>
          <w:sz w:val="24"/>
          <w:szCs w:val="24"/>
        </w:rPr>
        <w:t>Companhia</w:t>
      </w:r>
      <w:r w:rsidRPr="004F5513">
        <w:rPr>
          <w:sz w:val="24"/>
          <w:szCs w:val="24"/>
        </w:rPr>
        <w:t xml:space="preserve"> das despesas da Emissão</w:t>
      </w:r>
      <w:r w:rsidR="003C7171" w:rsidRPr="004F5513">
        <w:rPr>
          <w:sz w:val="24"/>
          <w:szCs w:val="24"/>
        </w:rPr>
        <w:t>, descritas na Cláusula </w:t>
      </w:r>
      <w:r w:rsidR="003C7171" w:rsidRPr="004F5513">
        <w:rPr>
          <w:sz w:val="24"/>
          <w:szCs w:val="24"/>
        </w:rPr>
        <w:fldChar w:fldCharType="begin"/>
      </w:r>
      <w:r w:rsidR="003C7171" w:rsidRPr="004F5513">
        <w:rPr>
          <w:sz w:val="24"/>
          <w:szCs w:val="24"/>
        </w:rPr>
        <w:instrText xml:space="preserve"> REF _Ref2169618 \n \p \h </w:instrText>
      </w:r>
      <w:r w:rsidR="005F60A2" w:rsidRPr="004F5513">
        <w:rPr>
          <w:sz w:val="24"/>
          <w:szCs w:val="24"/>
        </w:rPr>
        <w:instrText xml:space="preserve"> \* MERGEFORMAT </w:instrText>
      </w:r>
      <w:r w:rsidR="003C7171" w:rsidRPr="004F5513">
        <w:rPr>
          <w:sz w:val="24"/>
          <w:szCs w:val="24"/>
        </w:rPr>
      </w:r>
      <w:r w:rsidR="003C7171" w:rsidRPr="004F5513">
        <w:rPr>
          <w:sz w:val="24"/>
          <w:szCs w:val="24"/>
        </w:rPr>
        <w:fldChar w:fldCharType="separate"/>
      </w:r>
      <w:r w:rsidR="009661F9" w:rsidRPr="004F5513">
        <w:rPr>
          <w:sz w:val="24"/>
          <w:szCs w:val="24"/>
        </w:rPr>
        <w:t>12 abaixo</w:t>
      </w:r>
      <w:r w:rsidR="003C7171" w:rsidRPr="004F5513">
        <w:rPr>
          <w:sz w:val="24"/>
          <w:szCs w:val="24"/>
        </w:rPr>
        <w:fldChar w:fldCharType="end"/>
      </w:r>
      <w:r w:rsidR="003C7171" w:rsidRPr="004F5513">
        <w:rPr>
          <w:sz w:val="24"/>
          <w:szCs w:val="24"/>
        </w:rPr>
        <w:t>,</w:t>
      </w:r>
      <w:r w:rsidRPr="004F5513">
        <w:rPr>
          <w:sz w:val="24"/>
          <w:szCs w:val="24"/>
        </w:rPr>
        <w:t xml:space="preserve"> nos respectivos prazos estipulados</w:t>
      </w:r>
      <w:r w:rsidR="00A63526" w:rsidRPr="004F5513">
        <w:rPr>
          <w:sz w:val="24"/>
          <w:szCs w:val="24"/>
        </w:rPr>
        <w:t xml:space="preserve"> para pagamento</w:t>
      </w:r>
      <w:r w:rsidRPr="004F5513">
        <w:rPr>
          <w:sz w:val="24"/>
          <w:szCs w:val="24"/>
        </w:rPr>
        <w:t>;</w:t>
      </w:r>
    </w:p>
    <w:p w14:paraId="12B5259E" w14:textId="384B1DB2" w:rsidR="00C92FF6" w:rsidRPr="004F5513" w:rsidRDefault="00A02857" w:rsidP="00205BE9">
      <w:pPr>
        <w:numPr>
          <w:ilvl w:val="6"/>
          <w:numId w:val="32"/>
        </w:numPr>
        <w:spacing w:afterLines="80" w:after="192"/>
        <w:rPr>
          <w:sz w:val="24"/>
          <w:szCs w:val="24"/>
        </w:rPr>
      </w:pPr>
      <w:r w:rsidRPr="004F5513">
        <w:rPr>
          <w:sz w:val="24"/>
          <w:szCs w:val="24"/>
        </w:rPr>
        <w:t xml:space="preserve">descumprimento de qualquer obrigação decorrente </w:t>
      </w:r>
      <w:r w:rsidR="00754117" w:rsidRPr="004F5513">
        <w:rPr>
          <w:sz w:val="24"/>
          <w:szCs w:val="24"/>
        </w:rPr>
        <w:t>(a) </w:t>
      </w:r>
      <w:r w:rsidRPr="004F5513">
        <w:rPr>
          <w:sz w:val="24"/>
          <w:szCs w:val="24"/>
        </w:rPr>
        <w:t>da Legislação Socioambiental</w:t>
      </w:r>
      <w:r w:rsidR="00754117" w:rsidRPr="004F5513">
        <w:rPr>
          <w:sz w:val="24"/>
          <w:szCs w:val="24"/>
        </w:rPr>
        <w:t xml:space="preserve">; </w:t>
      </w:r>
      <w:r w:rsidRPr="004F5513">
        <w:rPr>
          <w:sz w:val="24"/>
          <w:szCs w:val="24"/>
        </w:rPr>
        <w:t xml:space="preserve">e/ou </w:t>
      </w:r>
      <w:r w:rsidR="00754117" w:rsidRPr="004F5513">
        <w:rPr>
          <w:sz w:val="24"/>
          <w:szCs w:val="24"/>
        </w:rPr>
        <w:t>(b) </w:t>
      </w:r>
      <w:r w:rsidRPr="004F5513">
        <w:rPr>
          <w:sz w:val="24"/>
          <w:szCs w:val="24"/>
        </w:rPr>
        <w:t>das Normas Anticorrupção prevista nesta Escritura</w:t>
      </w:r>
      <w:r w:rsidR="00E31849" w:rsidRPr="004F5513">
        <w:rPr>
          <w:sz w:val="24"/>
          <w:szCs w:val="24"/>
        </w:rPr>
        <w:t xml:space="preserve"> de Emissão</w:t>
      </w:r>
      <w:r w:rsidRPr="004F5513">
        <w:rPr>
          <w:sz w:val="24"/>
          <w:szCs w:val="24"/>
        </w:rPr>
        <w:t>;</w:t>
      </w:r>
    </w:p>
    <w:p w14:paraId="5A6C16F9" w14:textId="69DE214F" w:rsidR="00A02857" w:rsidRPr="004F5513" w:rsidRDefault="00C92FF6" w:rsidP="00205BE9">
      <w:pPr>
        <w:numPr>
          <w:ilvl w:val="6"/>
          <w:numId w:val="32"/>
        </w:numPr>
        <w:spacing w:afterLines="80" w:after="192"/>
        <w:rPr>
          <w:sz w:val="24"/>
          <w:szCs w:val="24"/>
        </w:rPr>
      </w:pPr>
      <w:r w:rsidRPr="004F5513">
        <w:rPr>
          <w:sz w:val="24"/>
          <w:szCs w:val="24"/>
        </w:rPr>
        <w:t>se a Companhia ou seus respectivos administradores (atuando em nome da Companhia) forem condenad</w:t>
      </w:r>
      <w:r w:rsidR="00D22FA7" w:rsidRPr="004F5513">
        <w:rPr>
          <w:sz w:val="24"/>
          <w:szCs w:val="24"/>
        </w:rPr>
        <w:t>o</w:t>
      </w:r>
      <w:r w:rsidRPr="004F5513">
        <w:rPr>
          <w:sz w:val="24"/>
          <w:szCs w:val="24"/>
        </w:rPr>
        <w:t>s, por qualquer decisão judicial ou administrativa, em razão da prática de atos que importem em discriminação de raça ou gênero, incentivo à prostituição e/ou trabalho infantil</w:t>
      </w:r>
      <w:r w:rsidR="00D03AD1" w:rsidRPr="004F5513">
        <w:rPr>
          <w:sz w:val="24"/>
          <w:szCs w:val="24"/>
        </w:rPr>
        <w:t xml:space="preserve"> e/ou</w:t>
      </w:r>
      <w:r w:rsidRPr="004F5513">
        <w:rPr>
          <w:sz w:val="24"/>
          <w:szCs w:val="24"/>
        </w:rPr>
        <w:t xml:space="preserve"> trabalho escravo;</w:t>
      </w:r>
      <w:r w:rsidR="0052563A" w:rsidRPr="004F5513">
        <w:rPr>
          <w:sz w:val="24"/>
          <w:szCs w:val="24"/>
        </w:rPr>
        <w:t xml:space="preserve"> </w:t>
      </w:r>
    </w:p>
    <w:p w14:paraId="136E889F" w14:textId="3E5851D9" w:rsidR="00C92FF6" w:rsidRPr="004F5513" w:rsidRDefault="00A02857" w:rsidP="00205BE9">
      <w:pPr>
        <w:numPr>
          <w:ilvl w:val="6"/>
          <w:numId w:val="32"/>
        </w:numPr>
        <w:spacing w:afterLines="80" w:after="192"/>
        <w:rPr>
          <w:sz w:val="24"/>
          <w:szCs w:val="24"/>
        </w:rPr>
      </w:pPr>
      <w:r w:rsidRPr="004F5513">
        <w:rPr>
          <w:sz w:val="24"/>
          <w:szCs w:val="24"/>
        </w:rPr>
        <w:t xml:space="preserve">caso a </w:t>
      </w:r>
      <w:r w:rsidR="003C2394" w:rsidRPr="004F5513">
        <w:rPr>
          <w:sz w:val="24"/>
          <w:szCs w:val="24"/>
        </w:rPr>
        <w:t>Companhia</w:t>
      </w:r>
      <w:r w:rsidRPr="004F5513">
        <w:rPr>
          <w:sz w:val="24"/>
          <w:szCs w:val="24"/>
        </w:rPr>
        <w:t xml:space="preserve"> realize qualquer ato que gere uma prioridade de recebimento de outras </w:t>
      </w:r>
      <w:r w:rsidR="00BD0781" w:rsidRPr="004F5513">
        <w:rPr>
          <w:sz w:val="24"/>
          <w:szCs w:val="24"/>
        </w:rPr>
        <w:t>Dívidas Financeiras</w:t>
      </w:r>
      <w:r w:rsidR="0077329D" w:rsidRPr="004F5513">
        <w:rPr>
          <w:sz w:val="24"/>
          <w:szCs w:val="24"/>
        </w:rPr>
        <w:t>,</w:t>
      </w:r>
      <w:r w:rsidRPr="004F5513">
        <w:rPr>
          <w:sz w:val="24"/>
          <w:szCs w:val="24"/>
        </w:rPr>
        <w:t xml:space="preserve"> que tenham natureza quirografária, em detrimento das obrigações previstas nesta Escritura</w:t>
      </w:r>
      <w:r w:rsidR="007B758E" w:rsidRPr="004F5513">
        <w:rPr>
          <w:sz w:val="24"/>
          <w:szCs w:val="24"/>
        </w:rPr>
        <w:t xml:space="preserve"> de Emissão</w:t>
      </w:r>
      <w:r w:rsidRPr="004F5513">
        <w:rPr>
          <w:sz w:val="24"/>
          <w:szCs w:val="24"/>
        </w:rPr>
        <w:t>, alterando</w:t>
      </w:r>
      <w:r w:rsidR="00A63526" w:rsidRPr="004F5513">
        <w:rPr>
          <w:sz w:val="24"/>
          <w:szCs w:val="24"/>
        </w:rPr>
        <w:t>,</w:t>
      </w:r>
      <w:r w:rsidRPr="004F5513">
        <w:rPr>
          <w:sz w:val="24"/>
          <w:szCs w:val="24"/>
        </w:rPr>
        <w:t xml:space="preserve"> assim</w:t>
      </w:r>
      <w:r w:rsidR="00A63526" w:rsidRPr="004F5513">
        <w:rPr>
          <w:sz w:val="24"/>
          <w:szCs w:val="24"/>
        </w:rPr>
        <w:t>,</w:t>
      </w:r>
      <w:r w:rsidRPr="004F5513">
        <w:rPr>
          <w:sz w:val="24"/>
          <w:szCs w:val="24"/>
        </w:rPr>
        <w:t xml:space="preserve"> a classificação dos créditos p</w:t>
      </w:r>
      <w:r w:rsidR="007B758E" w:rsidRPr="004F5513">
        <w:rPr>
          <w:sz w:val="24"/>
          <w:szCs w:val="24"/>
        </w:rPr>
        <w:t>revistos na Lei n</w:t>
      </w:r>
      <w:r w:rsidR="002411EE" w:rsidRPr="004F5513">
        <w:rPr>
          <w:sz w:val="24"/>
          <w:szCs w:val="24"/>
        </w:rPr>
        <w:t>.</w:t>
      </w:r>
      <w:r w:rsidR="007B758E" w:rsidRPr="004F5513">
        <w:rPr>
          <w:sz w:val="24"/>
          <w:szCs w:val="24"/>
        </w:rPr>
        <w:t>º</w:t>
      </w:r>
      <w:r w:rsidR="00B0058E" w:rsidRPr="004F5513">
        <w:rPr>
          <w:sz w:val="24"/>
          <w:szCs w:val="24"/>
        </w:rPr>
        <w:t> </w:t>
      </w:r>
      <w:r w:rsidR="007B758E" w:rsidRPr="004F5513">
        <w:rPr>
          <w:sz w:val="24"/>
          <w:szCs w:val="24"/>
        </w:rPr>
        <w:t>11.101, de 9 </w:t>
      </w:r>
      <w:r w:rsidRPr="004F5513">
        <w:rPr>
          <w:sz w:val="24"/>
          <w:szCs w:val="24"/>
        </w:rPr>
        <w:t>de</w:t>
      </w:r>
      <w:r w:rsidR="007B758E" w:rsidRPr="004F5513">
        <w:rPr>
          <w:sz w:val="24"/>
          <w:szCs w:val="24"/>
        </w:rPr>
        <w:t> </w:t>
      </w:r>
      <w:r w:rsidRPr="004F5513">
        <w:rPr>
          <w:sz w:val="24"/>
          <w:szCs w:val="24"/>
        </w:rPr>
        <w:t>fevereiro</w:t>
      </w:r>
      <w:r w:rsidR="007B758E" w:rsidRPr="004F5513">
        <w:rPr>
          <w:sz w:val="24"/>
          <w:szCs w:val="24"/>
        </w:rPr>
        <w:t> de </w:t>
      </w:r>
      <w:r w:rsidRPr="004F5513">
        <w:rPr>
          <w:sz w:val="24"/>
          <w:szCs w:val="24"/>
        </w:rPr>
        <w:t>2005</w:t>
      </w:r>
      <w:r w:rsidR="002411EE" w:rsidRPr="004F5513">
        <w:rPr>
          <w:sz w:val="24"/>
          <w:szCs w:val="24"/>
        </w:rPr>
        <w:t>, conforme alterada</w:t>
      </w:r>
      <w:r w:rsidRPr="004F5513">
        <w:rPr>
          <w:sz w:val="24"/>
          <w:szCs w:val="24"/>
        </w:rPr>
        <w:t>;</w:t>
      </w:r>
    </w:p>
    <w:p w14:paraId="5D48D1AA" w14:textId="791D8BC4" w:rsidR="002D13E6" w:rsidRPr="004F5513" w:rsidRDefault="00B16A15">
      <w:pPr>
        <w:numPr>
          <w:ilvl w:val="6"/>
          <w:numId w:val="32"/>
        </w:numPr>
        <w:spacing w:afterLines="80" w:after="192"/>
        <w:rPr>
          <w:sz w:val="24"/>
          <w:szCs w:val="24"/>
        </w:rPr>
      </w:pPr>
      <w:r w:rsidRPr="004F5513">
        <w:rPr>
          <w:sz w:val="24"/>
          <w:szCs w:val="24"/>
        </w:rPr>
        <w:lastRenderedPageBreak/>
        <w:t>se a</w:t>
      </w:r>
      <w:r w:rsidR="002D13E6" w:rsidRPr="004F5513">
        <w:rPr>
          <w:sz w:val="24"/>
          <w:szCs w:val="24"/>
        </w:rPr>
        <w:t xml:space="preserve"> </w:t>
      </w:r>
      <w:r w:rsidRPr="004F5513">
        <w:rPr>
          <w:sz w:val="24"/>
          <w:szCs w:val="24"/>
        </w:rPr>
        <w:t>Companhia</w:t>
      </w:r>
      <w:r w:rsidR="002D13E6" w:rsidRPr="004F5513">
        <w:rPr>
          <w:sz w:val="24"/>
          <w:szCs w:val="24"/>
        </w:rPr>
        <w:t xml:space="preserve"> tiver sua qualidade de crédito deteriorada, o que se verificará, inclusive, por meio de inserção de restrições nos sistemas de informações financeiras, ou ainda, se for proposta ou iniciada contra a Emissora ou seus administradores e membros de conselho de administração, qualquer procedimento investigativo, administrativo judicial ou extrajudicial, ou de qualquer natureza que possa, a exclusivo critério dos titulares das Debêntures, reunidos em Assembleia Geral de Debenturistas, comprometer o seu crédito decorrente desta Escritura de Emissão</w:t>
      </w:r>
      <w:r w:rsidR="00E07B37" w:rsidRPr="004F5513">
        <w:rPr>
          <w:sz w:val="24"/>
          <w:szCs w:val="24"/>
        </w:rPr>
        <w:t>;</w:t>
      </w:r>
    </w:p>
    <w:p w14:paraId="7FBA2AB1" w14:textId="7CB5113B" w:rsidR="00A02857" w:rsidRPr="004F5513" w:rsidRDefault="00C92FF6" w:rsidP="00205BE9">
      <w:pPr>
        <w:numPr>
          <w:ilvl w:val="6"/>
          <w:numId w:val="32"/>
        </w:numPr>
        <w:spacing w:afterLines="80" w:after="192"/>
        <w:rPr>
          <w:sz w:val="24"/>
          <w:szCs w:val="24"/>
        </w:rPr>
      </w:pPr>
      <w:r w:rsidRPr="004F5513">
        <w:rPr>
          <w:sz w:val="24"/>
          <w:szCs w:val="24"/>
        </w:rPr>
        <w:t>se a Companhia (a) sofrer arresto, sequestro, penhora ou outras medidas com efeito prático similar, da totalidade ou de parte substancial dos seus ativos e/ou (b) abandono total ou parcial e/ou paralisação na execução das atividades desenvolvidas pela Companhia ou de qualquer ativo que seja essencial à implementação ou operação de suas atividades</w:t>
      </w:r>
      <w:r w:rsidR="00D22FA7" w:rsidRPr="004F5513">
        <w:rPr>
          <w:sz w:val="24"/>
          <w:szCs w:val="24"/>
        </w:rPr>
        <w:t>;</w:t>
      </w:r>
      <w:r w:rsidR="00A02857" w:rsidRPr="004F5513">
        <w:rPr>
          <w:sz w:val="24"/>
          <w:szCs w:val="24"/>
        </w:rPr>
        <w:t xml:space="preserve"> e</w:t>
      </w:r>
      <w:r w:rsidR="00A01423" w:rsidRPr="004F5513">
        <w:rPr>
          <w:sz w:val="24"/>
          <w:szCs w:val="24"/>
        </w:rPr>
        <w:t xml:space="preserve"> </w:t>
      </w:r>
    </w:p>
    <w:p w14:paraId="2404B925" w14:textId="77B1F44D" w:rsidR="0077329D" w:rsidRPr="004F5513" w:rsidRDefault="0053428C" w:rsidP="00205BE9">
      <w:pPr>
        <w:numPr>
          <w:ilvl w:val="6"/>
          <w:numId w:val="32"/>
        </w:numPr>
        <w:spacing w:afterLines="80" w:after="192"/>
        <w:rPr>
          <w:sz w:val="24"/>
          <w:szCs w:val="24"/>
        </w:rPr>
      </w:pPr>
      <w:bookmarkStart w:id="94" w:name="_Ref2193319"/>
      <w:r w:rsidRPr="004F5513">
        <w:rPr>
          <w:sz w:val="24"/>
          <w:szCs w:val="24"/>
        </w:rPr>
        <w:t>não manutenção</w:t>
      </w:r>
      <w:r w:rsidR="001B1D2B" w:rsidRPr="004F5513">
        <w:rPr>
          <w:sz w:val="24"/>
          <w:szCs w:val="24"/>
        </w:rPr>
        <w:t>, pela Companhia,</w:t>
      </w:r>
      <w:r w:rsidRPr="004F5513">
        <w:rPr>
          <w:sz w:val="24"/>
          <w:szCs w:val="24"/>
        </w:rPr>
        <w:t xml:space="preserve"> do seguinte índice financeiro, </w:t>
      </w:r>
      <w:r w:rsidR="00961C69" w:rsidRPr="004F5513">
        <w:rPr>
          <w:sz w:val="24"/>
          <w:szCs w:val="24"/>
        </w:rPr>
        <w:t>a ser apurado pela Companhia trimestralmente e acompanhado pelo Agente Fiduciário no prazo de até 5 (cinco) Dias Úteis contados da data de recebimento, pelo Agente Fiduciário, das informações a que se refere a Cláusula </w:t>
      </w:r>
      <w:r w:rsidR="00C21C8D" w:rsidRPr="004F5513">
        <w:rPr>
          <w:sz w:val="24"/>
          <w:szCs w:val="24"/>
        </w:rPr>
        <w:fldChar w:fldCharType="begin"/>
      </w:r>
      <w:r w:rsidR="00C21C8D" w:rsidRPr="004F5513">
        <w:rPr>
          <w:sz w:val="24"/>
          <w:szCs w:val="24"/>
        </w:rPr>
        <w:instrText xml:space="preserve"> REF _Ref279333767 \n \p \h </w:instrText>
      </w:r>
      <w:r w:rsidR="005F60A2" w:rsidRPr="004F5513">
        <w:rPr>
          <w:sz w:val="24"/>
          <w:szCs w:val="24"/>
        </w:rPr>
        <w:instrText xml:space="preserve"> \* MERGEFORMAT </w:instrText>
      </w:r>
      <w:r w:rsidR="00C21C8D" w:rsidRPr="004F5513">
        <w:rPr>
          <w:sz w:val="24"/>
          <w:szCs w:val="24"/>
        </w:rPr>
      </w:r>
      <w:r w:rsidR="00C21C8D" w:rsidRPr="004F5513">
        <w:rPr>
          <w:sz w:val="24"/>
          <w:szCs w:val="24"/>
        </w:rPr>
        <w:fldChar w:fldCharType="separate"/>
      </w:r>
      <w:r w:rsidR="009661F9" w:rsidRPr="004F5513">
        <w:rPr>
          <w:sz w:val="24"/>
          <w:szCs w:val="24"/>
        </w:rPr>
        <w:t>8.1 abaixo</w:t>
      </w:r>
      <w:r w:rsidR="00C21C8D" w:rsidRPr="004F5513">
        <w:rPr>
          <w:sz w:val="24"/>
          <w:szCs w:val="24"/>
        </w:rPr>
        <w:fldChar w:fldCharType="end"/>
      </w:r>
      <w:r w:rsidR="00C21C8D" w:rsidRPr="004F5513">
        <w:rPr>
          <w:sz w:val="24"/>
          <w:szCs w:val="24"/>
        </w:rPr>
        <w:t xml:space="preserve">, </w:t>
      </w:r>
      <w:r w:rsidR="00961C69" w:rsidRPr="004F5513">
        <w:rPr>
          <w:sz w:val="24"/>
          <w:szCs w:val="24"/>
        </w:rPr>
        <w:t>inciso </w:t>
      </w:r>
      <w:r w:rsidR="00FF0586" w:rsidRPr="004F5513">
        <w:rPr>
          <w:sz w:val="24"/>
          <w:szCs w:val="24"/>
        </w:rPr>
        <w:fldChar w:fldCharType="begin"/>
      </w:r>
      <w:r w:rsidR="00FF0586" w:rsidRPr="004F5513">
        <w:rPr>
          <w:sz w:val="24"/>
          <w:szCs w:val="24"/>
        </w:rPr>
        <w:instrText xml:space="preserve"> REF _Ref225332080 \n \h </w:instrText>
      </w:r>
      <w:r w:rsidR="005F60A2" w:rsidRPr="004F5513">
        <w:rPr>
          <w:sz w:val="24"/>
          <w:szCs w:val="24"/>
        </w:rPr>
        <w:instrText xml:space="preserve"> \* MERGEFORMAT </w:instrText>
      </w:r>
      <w:r w:rsidR="00FF0586" w:rsidRPr="004F5513">
        <w:rPr>
          <w:sz w:val="24"/>
          <w:szCs w:val="24"/>
        </w:rPr>
      </w:r>
      <w:r w:rsidR="00FF0586" w:rsidRPr="004F5513">
        <w:rPr>
          <w:sz w:val="24"/>
          <w:szCs w:val="24"/>
        </w:rPr>
        <w:fldChar w:fldCharType="separate"/>
      </w:r>
      <w:r w:rsidR="009661F9" w:rsidRPr="004F5513">
        <w:rPr>
          <w:sz w:val="24"/>
          <w:szCs w:val="24"/>
        </w:rPr>
        <w:t>II</w:t>
      </w:r>
      <w:r w:rsidR="00FF0586" w:rsidRPr="004F5513">
        <w:rPr>
          <w:sz w:val="24"/>
          <w:szCs w:val="24"/>
        </w:rPr>
        <w:fldChar w:fldCharType="end"/>
      </w:r>
      <w:r w:rsidR="00FF0586" w:rsidRPr="004F5513">
        <w:rPr>
          <w:sz w:val="24"/>
          <w:szCs w:val="24"/>
        </w:rPr>
        <w:t>, alínea </w:t>
      </w:r>
      <w:r w:rsidR="00FF0586" w:rsidRPr="004F5513">
        <w:rPr>
          <w:sz w:val="24"/>
          <w:szCs w:val="24"/>
        </w:rPr>
        <w:fldChar w:fldCharType="begin"/>
      </w:r>
      <w:r w:rsidR="00FF0586" w:rsidRPr="004F5513">
        <w:rPr>
          <w:sz w:val="24"/>
          <w:szCs w:val="24"/>
        </w:rPr>
        <w:instrText xml:space="preserve"> REF _Ref285571943 \n \h </w:instrText>
      </w:r>
      <w:r w:rsidR="005F60A2" w:rsidRPr="004F5513">
        <w:rPr>
          <w:sz w:val="24"/>
          <w:szCs w:val="24"/>
        </w:rPr>
        <w:instrText xml:space="preserve"> \* MERGEFORMAT </w:instrText>
      </w:r>
      <w:r w:rsidR="00FF0586" w:rsidRPr="004F5513">
        <w:rPr>
          <w:sz w:val="24"/>
          <w:szCs w:val="24"/>
        </w:rPr>
      </w:r>
      <w:r w:rsidR="00FF0586" w:rsidRPr="004F5513">
        <w:rPr>
          <w:sz w:val="24"/>
          <w:szCs w:val="24"/>
        </w:rPr>
        <w:fldChar w:fldCharType="separate"/>
      </w:r>
      <w:r w:rsidR="009661F9" w:rsidRPr="004F5513">
        <w:rPr>
          <w:sz w:val="24"/>
          <w:szCs w:val="24"/>
        </w:rPr>
        <w:t>(a)</w:t>
      </w:r>
      <w:r w:rsidR="00FF0586" w:rsidRPr="004F5513">
        <w:rPr>
          <w:sz w:val="24"/>
          <w:szCs w:val="24"/>
        </w:rPr>
        <w:fldChar w:fldCharType="end"/>
      </w:r>
      <w:r w:rsidR="00961C69" w:rsidRPr="004F5513">
        <w:rPr>
          <w:sz w:val="24"/>
          <w:szCs w:val="24"/>
        </w:rPr>
        <w:t>,</w:t>
      </w:r>
      <w:r w:rsidR="00FF0586" w:rsidRPr="004F5513">
        <w:rPr>
          <w:sz w:val="24"/>
          <w:szCs w:val="24"/>
        </w:rPr>
        <w:t xml:space="preserve"> </w:t>
      </w:r>
      <w:r w:rsidRPr="004F5513">
        <w:rPr>
          <w:sz w:val="24"/>
          <w:szCs w:val="24"/>
        </w:rPr>
        <w:t xml:space="preserve">apurado com base nas </w:t>
      </w:r>
      <w:del w:id="95" w:author="Maria Claudia Amorim" w:date="2021-09-03T17:34:00Z">
        <w:r w:rsidR="00D31417" w:rsidRPr="004F5513" w:rsidDel="00241EA7">
          <w:rPr>
            <w:sz w:val="24"/>
            <w:szCs w:val="24"/>
          </w:rPr>
          <w:delText>Demonstrações Financeiras Consolidadas da Companhia</w:delText>
        </w:r>
        <w:r w:rsidR="00D601E1" w:rsidRPr="004F5513" w:rsidDel="00241EA7">
          <w:rPr>
            <w:sz w:val="24"/>
            <w:szCs w:val="24"/>
          </w:rPr>
          <w:delText>,</w:delText>
        </w:r>
        <w:r w:rsidR="00A226AF" w:rsidRPr="004F5513" w:rsidDel="00241EA7">
          <w:rPr>
            <w:sz w:val="24"/>
            <w:szCs w:val="24"/>
          </w:rPr>
          <w:delText xml:space="preserve"> </w:delText>
        </w:r>
        <w:r w:rsidR="00625C1B" w:rsidRPr="004F5513" w:rsidDel="00241EA7">
          <w:rPr>
            <w:sz w:val="24"/>
            <w:szCs w:val="24"/>
          </w:rPr>
          <w:delText xml:space="preserve">a partir, inclusive, das </w:delText>
        </w:r>
      </w:del>
      <w:r w:rsidR="00625C1B" w:rsidRPr="004F5513">
        <w:rPr>
          <w:sz w:val="24"/>
          <w:szCs w:val="24"/>
        </w:rPr>
        <w:t xml:space="preserve">Demonstrações Financeiras Consolidadas </w:t>
      </w:r>
      <w:r w:rsidR="004733DE" w:rsidRPr="004F5513">
        <w:rPr>
          <w:sz w:val="24"/>
          <w:szCs w:val="24"/>
        </w:rPr>
        <w:t xml:space="preserve">Auditadas </w:t>
      </w:r>
      <w:r w:rsidR="00625C1B" w:rsidRPr="004F5513">
        <w:rPr>
          <w:sz w:val="24"/>
          <w:szCs w:val="24"/>
        </w:rPr>
        <w:t>da Companhia</w:t>
      </w:r>
      <w:ins w:id="96" w:author="Maria Claudia Amorim" w:date="2021-09-03T17:34:00Z">
        <w:r w:rsidR="00241EA7">
          <w:rPr>
            <w:sz w:val="24"/>
            <w:szCs w:val="24"/>
          </w:rPr>
          <w:t xml:space="preserve">. </w:t>
        </w:r>
      </w:ins>
      <w:del w:id="97" w:author="Maria Claudia Amorim" w:date="2021-09-03T17:34:00Z">
        <w:r w:rsidR="00625C1B" w:rsidRPr="004F5513" w:rsidDel="00241EA7">
          <w:rPr>
            <w:sz w:val="24"/>
            <w:szCs w:val="24"/>
          </w:rPr>
          <w:delText xml:space="preserve"> relativas a </w:delText>
        </w:r>
        <w:r w:rsidR="000711FC" w:rsidRPr="004F5513" w:rsidDel="00241EA7">
          <w:rPr>
            <w:sz w:val="24"/>
            <w:szCs w:val="24"/>
          </w:rPr>
          <w:delText>31 de dezembro de 20</w:delText>
        </w:r>
        <w:r w:rsidR="004E3964" w:rsidRPr="004F5513" w:rsidDel="00241EA7">
          <w:rPr>
            <w:sz w:val="24"/>
            <w:szCs w:val="24"/>
          </w:rPr>
          <w:delText>20</w:delText>
        </w:r>
      </w:del>
      <w:r w:rsidR="001B1D2B" w:rsidRPr="004F5513">
        <w:rPr>
          <w:sz w:val="24"/>
          <w:szCs w:val="24"/>
        </w:rPr>
        <w:t xml:space="preserve"> ("</w:t>
      </w:r>
      <w:r w:rsidR="001B1D2B" w:rsidRPr="004F5513">
        <w:rPr>
          <w:sz w:val="24"/>
          <w:szCs w:val="24"/>
          <w:u w:val="single"/>
        </w:rPr>
        <w:t>Índice Financeiro</w:t>
      </w:r>
      <w:r w:rsidR="001B1D2B" w:rsidRPr="004F5513">
        <w:rPr>
          <w:sz w:val="24"/>
          <w:szCs w:val="24"/>
        </w:rPr>
        <w:t>"</w:t>
      </w:r>
      <w:r w:rsidRPr="004F5513">
        <w:rPr>
          <w:sz w:val="24"/>
          <w:szCs w:val="24"/>
        </w:rPr>
        <w:t>):</w:t>
      </w:r>
      <w:bookmarkEnd w:id="94"/>
      <w:r w:rsidR="004246AB" w:rsidRPr="004F5513">
        <w:rPr>
          <w:sz w:val="24"/>
          <w:szCs w:val="24"/>
        </w:rPr>
        <w:t xml:space="preserve"> </w:t>
      </w:r>
    </w:p>
    <w:p w14:paraId="0C72F0C9" w14:textId="39F0EA44" w:rsidR="000305F0" w:rsidRPr="004F5513" w:rsidRDefault="005E1E79" w:rsidP="00205BE9">
      <w:pPr>
        <w:spacing w:afterLines="80" w:after="192"/>
        <w:ind w:left="1701"/>
        <w:jc w:val="center"/>
        <w:rPr>
          <w:sz w:val="24"/>
          <w:szCs w:val="24"/>
          <w:highlight w:val="yellow"/>
        </w:rPr>
      </w:pPr>
      <w:r w:rsidRPr="004F5513">
        <w:rPr>
          <w:sz w:val="24"/>
          <w:szCs w:val="24"/>
        </w:rPr>
        <w:t xml:space="preserve">Dívida Líquida Corporativa / Patrimônio Líquido ≤ </w:t>
      </w:r>
      <w:r w:rsidR="002D6AA5" w:rsidRPr="004F5513">
        <w:rPr>
          <w:sz w:val="24"/>
          <w:szCs w:val="24"/>
        </w:rPr>
        <w:t>15%</w:t>
      </w:r>
      <w:r w:rsidR="000305F0" w:rsidRPr="004F5513">
        <w:rPr>
          <w:sz w:val="24"/>
          <w:szCs w:val="24"/>
          <w:highlight w:val="yellow"/>
        </w:rPr>
        <w:t xml:space="preserve"> </w:t>
      </w:r>
    </w:p>
    <w:p w14:paraId="286362AD" w14:textId="52177EAB" w:rsidR="00921390" w:rsidRPr="004F5513" w:rsidRDefault="00921390" w:rsidP="00921390">
      <w:pPr>
        <w:spacing w:afterLines="80" w:after="192"/>
        <w:ind w:left="709"/>
        <w:rPr>
          <w:sz w:val="24"/>
          <w:szCs w:val="24"/>
        </w:rPr>
      </w:pPr>
      <w:r w:rsidRPr="004F5513">
        <w:rPr>
          <w:sz w:val="24"/>
          <w:szCs w:val="24"/>
        </w:rPr>
        <w:t>Observadas as seguintes regras:</w:t>
      </w:r>
    </w:p>
    <w:p w14:paraId="07CD54B4" w14:textId="7F7C50CC" w:rsidR="00921390" w:rsidRPr="004F5513" w:rsidRDefault="00921390" w:rsidP="00921390">
      <w:pPr>
        <w:pStyle w:val="PargrafodaLista"/>
        <w:numPr>
          <w:ilvl w:val="0"/>
          <w:numId w:val="79"/>
        </w:numPr>
        <w:spacing w:afterLines="80" w:after="192"/>
        <w:rPr>
          <w:sz w:val="24"/>
          <w:szCs w:val="24"/>
        </w:rPr>
      </w:pPr>
      <w:r w:rsidRPr="004F5513">
        <w:rPr>
          <w:sz w:val="24"/>
          <w:szCs w:val="24"/>
        </w:rPr>
        <w:t>o primeiro cálculo do Índice Financeiro será realizado com base no encerramento do primeiro trimestre subsequente ao da primeira data de integralização.</w:t>
      </w:r>
    </w:p>
    <w:p w14:paraId="747F2B50" w14:textId="5E3E669E" w:rsidR="00B65523" w:rsidRPr="004F5513" w:rsidRDefault="00A97492" w:rsidP="00921390">
      <w:pPr>
        <w:pStyle w:val="PargrafodaLista"/>
        <w:numPr>
          <w:ilvl w:val="0"/>
          <w:numId w:val="79"/>
        </w:numPr>
        <w:rPr>
          <w:i/>
          <w:iCs/>
          <w:sz w:val="24"/>
          <w:szCs w:val="24"/>
        </w:rPr>
      </w:pPr>
      <w:r w:rsidRPr="004F5513">
        <w:rPr>
          <w:sz w:val="24"/>
          <w:szCs w:val="24"/>
        </w:rPr>
        <w:t>A</w:t>
      </w:r>
      <w:r w:rsidR="005E1E79" w:rsidRPr="004F5513">
        <w:rPr>
          <w:sz w:val="24"/>
          <w:szCs w:val="24"/>
        </w:rPr>
        <w:t xml:space="preserve"> não manutenção pela </w:t>
      </w:r>
      <w:r w:rsidR="00C94794" w:rsidRPr="004F5513">
        <w:rPr>
          <w:sz w:val="24"/>
          <w:szCs w:val="24"/>
        </w:rPr>
        <w:t>Companhia</w:t>
      </w:r>
      <w:r w:rsidR="005E1E79" w:rsidRPr="004F5513">
        <w:rPr>
          <w:sz w:val="24"/>
          <w:szCs w:val="24"/>
        </w:rPr>
        <w:t xml:space="preserve"> do Índice Financeiro apenas em um dado trimestre não acarretará o vencimento antecipado das Debêntures, desde que ocorra o reenquadramento em todos os 3</w:t>
      </w:r>
      <w:r w:rsidR="00B0058E" w:rsidRPr="004F5513">
        <w:rPr>
          <w:sz w:val="24"/>
          <w:szCs w:val="24"/>
        </w:rPr>
        <w:t> </w:t>
      </w:r>
      <w:r w:rsidR="005E1E79" w:rsidRPr="004F5513">
        <w:rPr>
          <w:sz w:val="24"/>
          <w:szCs w:val="24"/>
        </w:rPr>
        <w:t>(três) trime</w:t>
      </w:r>
      <w:r w:rsidR="00FD756F" w:rsidRPr="004F5513">
        <w:rPr>
          <w:sz w:val="24"/>
          <w:szCs w:val="24"/>
        </w:rPr>
        <w:t>stres imediatamente seguintes</w:t>
      </w:r>
      <w:r w:rsidR="005E1E79" w:rsidRPr="004F5513">
        <w:t>.</w:t>
      </w:r>
    </w:p>
    <w:p w14:paraId="4061A966" w14:textId="53E05931" w:rsidR="00921390" w:rsidRPr="004F5513" w:rsidRDefault="00921390" w:rsidP="00BE2905">
      <w:pPr>
        <w:pStyle w:val="PargrafodaLista"/>
        <w:ind w:left="1069"/>
      </w:pPr>
    </w:p>
    <w:p w14:paraId="21D41FF5" w14:textId="6A71167D" w:rsidR="00880FA8" w:rsidRPr="004F5513" w:rsidRDefault="005A7DD9" w:rsidP="00BB37E9">
      <w:pPr>
        <w:numPr>
          <w:ilvl w:val="5"/>
          <w:numId w:val="32"/>
        </w:numPr>
        <w:spacing w:afterLines="80" w:after="192"/>
        <w:ind w:firstLine="0"/>
        <w:rPr>
          <w:sz w:val="24"/>
          <w:szCs w:val="24"/>
        </w:rPr>
      </w:pPr>
      <w:bookmarkStart w:id="98" w:name="_Ref130283217"/>
      <w:bookmarkStart w:id="99" w:name="_Ref169028300"/>
      <w:bookmarkStart w:id="100" w:name="_Ref278369126"/>
      <w:bookmarkStart w:id="101" w:name="_Ref534176562"/>
      <w:bookmarkEnd w:id="92"/>
      <w:r w:rsidRPr="004F5513">
        <w:rPr>
          <w:sz w:val="24"/>
          <w:szCs w:val="24"/>
        </w:rPr>
        <w:t>Ocorrendo qual</w:t>
      </w:r>
      <w:r w:rsidR="00880FA8" w:rsidRPr="004F5513">
        <w:rPr>
          <w:sz w:val="24"/>
          <w:szCs w:val="24"/>
        </w:rPr>
        <w:t>quer dos Eventos de Inadimplemento</w:t>
      </w:r>
      <w:r w:rsidR="004E3964" w:rsidRPr="004F5513">
        <w:rPr>
          <w:sz w:val="24"/>
          <w:szCs w:val="24"/>
        </w:rPr>
        <w:t xml:space="preserve"> Automáticos</w:t>
      </w:r>
      <w:r w:rsidR="00880FA8" w:rsidRPr="004F5513">
        <w:rPr>
          <w:sz w:val="24"/>
          <w:szCs w:val="24"/>
        </w:rPr>
        <w:t xml:space="preserve"> previstos na Cláusula </w:t>
      </w:r>
      <w:r w:rsidR="00555F35" w:rsidRPr="004F5513">
        <w:rPr>
          <w:sz w:val="24"/>
          <w:szCs w:val="24"/>
        </w:rPr>
        <w:fldChar w:fldCharType="begin"/>
      </w:r>
      <w:r w:rsidR="00555F35" w:rsidRPr="004F5513">
        <w:rPr>
          <w:sz w:val="24"/>
          <w:szCs w:val="24"/>
        </w:rPr>
        <w:instrText xml:space="preserve"> REF _Ref356481657 \n \p \h </w:instrText>
      </w:r>
      <w:r w:rsidR="007645A7" w:rsidRPr="004F5513">
        <w:rPr>
          <w:sz w:val="24"/>
          <w:szCs w:val="24"/>
        </w:rPr>
        <w:instrText xml:space="preserve"> \* MERGEFORMAT </w:instrText>
      </w:r>
      <w:r w:rsidR="00555F35" w:rsidRPr="004F5513">
        <w:rPr>
          <w:sz w:val="24"/>
          <w:szCs w:val="24"/>
        </w:rPr>
      </w:r>
      <w:r w:rsidR="00555F35" w:rsidRPr="004F5513">
        <w:rPr>
          <w:sz w:val="24"/>
          <w:szCs w:val="24"/>
        </w:rPr>
        <w:fldChar w:fldCharType="separate"/>
      </w:r>
      <w:r w:rsidR="009661F9" w:rsidRPr="004F5513">
        <w:rPr>
          <w:sz w:val="24"/>
          <w:szCs w:val="24"/>
        </w:rPr>
        <w:t>7.25.1 acima</w:t>
      </w:r>
      <w:r w:rsidR="00555F35" w:rsidRPr="004F5513">
        <w:rPr>
          <w:sz w:val="24"/>
          <w:szCs w:val="24"/>
        </w:rPr>
        <w:fldChar w:fldCharType="end"/>
      </w:r>
      <w:r w:rsidR="00880FA8" w:rsidRPr="004F5513">
        <w:rPr>
          <w:sz w:val="24"/>
          <w:szCs w:val="24"/>
        </w:rPr>
        <w:t xml:space="preserve">, </w:t>
      </w:r>
      <w:r w:rsidR="008A27CF" w:rsidRPr="004F5513">
        <w:rPr>
          <w:sz w:val="24"/>
          <w:szCs w:val="24"/>
        </w:rPr>
        <w:t xml:space="preserve">as obrigações </w:t>
      </w:r>
      <w:r w:rsidRPr="004F5513">
        <w:rPr>
          <w:sz w:val="24"/>
          <w:szCs w:val="24"/>
        </w:rPr>
        <w:t>decorrentes das Debêntures</w:t>
      </w:r>
      <w:r w:rsidR="008A27CF" w:rsidRPr="004F5513">
        <w:rPr>
          <w:sz w:val="24"/>
          <w:szCs w:val="24"/>
        </w:rPr>
        <w:t xml:space="preserve"> </w:t>
      </w:r>
      <w:r w:rsidR="00880FA8" w:rsidRPr="004F5513">
        <w:rPr>
          <w:sz w:val="24"/>
          <w:szCs w:val="24"/>
        </w:rPr>
        <w:t>tornar</w:t>
      </w:r>
      <w:r w:rsidR="004007AB" w:rsidRPr="004F5513">
        <w:rPr>
          <w:sz w:val="24"/>
          <w:szCs w:val="24"/>
        </w:rPr>
        <w:t>-</w:t>
      </w:r>
      <w:r w:rsidR="00880FA8" w:rsidRPr="004F5513">
        <w:rPr>
          <w:sz w:val="24"/>
          <w:szCs w:val="24"/>
        </w:rPr>
        <w:t>se</w:t>
      </w:r>
      <w:r w:rsidR="004007AB" w:rsidRPr="004F5513">
        <w:rPr>
          <w:sz w:val="24"/>
          <w:szCs w:val="24"/>
        </w:rPr>
        <w:t>-</w:t>
      </w:r>
      <w:r w:rsidR="00880FA8" w:rsidRPr="004F5513">
        <w:rPr>
          <w:sz w:val="24"/>
          <w:szCs w:val="24"/>
        </w:rPr>
        <w:t>ão automaticamente vencidas, independentemente de aviso ou notificação, judicial ou extrajudicial.</w:t>
      </w:r>
      <w:bookmarkEnd w:id="98"/>
      <w:bookmarkEnd w:id="99"/>
      <w:bookmarkEnd w:id="100"/>
    </w:p>
    <w:p w14:paraId="61DAC561" w14:textId="54F6CC8D" w:rsidR="00880FA8" w:rsidRPr="004F5513" w:rsidRDefault="00880FA8" w:rsidP="00BB37E9">
      <w:pPr>
        <w:numPr>
          <w:ilvl w:val="5"/>
          <w:numId w:val="32"/>
        </w:numPr>
        <w:spacing w:afterLines="80" w:after="192"/>
        <w:ind w:firstLine="0"/>
        <w:rPr>
          <w:sz w:val="24"/>
          <w:szCs w:val="24"/>
        </w:rPr>
      </w:pPr>
      <w:bookmarkStart w:id="102" w:name="_Ref130283218"/>
      <w:bookmarkStart w:id="103" w:name="_Hlk64549118"/>
      <w:r w:rsidRPr="004F5513">
        <w:rPr>
          <w:sz w:val="24"/>
          <w:szCs w:val="24"/>
        </w:rPr>
        <w:t>Ocorrendo qua</w:t>
      </w:r>
      <w:r w:rsidR="003B5409" w:rsidRPr="004F5513">
        <w:rPr>
          <w:sz w:val="24"/>
          <w:szCs w:val="24"/>
        </w:rPr>
        <w:t>l</w:t>
      </w:r>
      <w:r w:rsidRPr="004F5513">
        <w:rPr>
          <w:sz w:val="24"/>
          <w:szCs w:val="24"/>
        </w:rPr>
        <w:t>quer dos Eventos de Inadimplemento</w:t>
      </w:r>
      <w:r w:rsidR="004E3964" w:rsidRPr="004F5513">
        <w:rPr>
          <w:sz w:val="24"/>
          <w:szCs w:val="24"/>
        </w:rPr>
        <w:t xml:space="preserve"> Não Automáticos</w:t>
      </w:r>
      <w:r w:rsidRPr="004F5513">
        <w:rPr>
          <w:sz w:val="24"/>
          <w:szCs w:val="24"/>
        </w:rPr>
        <w:t xml:space="preserve"> previstos na Cláusula </w:t>
      </w:r>
      <w:r w:rsidR="00707183" w:rsidRPr="004F5513">
        <w:rPr>
          <w:sz w:val="24"/>
          <w:szCs w:val="24"/>
        </w:rPr>
        <w:fldChar w:fldCharType="begin"/>
      </w:r>
      <w:r w:rsidR="00707183" w:rsidRPr="004F5513">
        <w:rPr>
          <w:sz w:val="24"/>
          <w:szCs w:val="24"/>
        </w:rPr>
        <w:instrText xml:space="preserve"> REF _Ref359943338 \n \p \h </w:instrText>
      </w:r>
      <w:r w:rsidR="007645A7" w:rsidRPr="004F5513">
        <w:rPr>
          <w:sz w:val="24"/>
          <w:szCs w:val="24"/>
        </w:rPr>
        <w:instrText xml:space="preserve"> \* MERGEFORMAT </w:instrText>
      </w:r>
      <w:r w:rsidR="00707183" w:rsidRPr="004F5513">
        <w:rPr>
          <w:sz w:val="24"/>
          <w:szCs w:val="24"/>
        </w:rPr>
      </w:r>
      <w:r w:rsidR="00707183" w:rsidRPr="004F5513">
        <w:rPr>
          <w:sz w:val="24"/>
          <w:szCs w:val="24"/>
        </w:rPr>
        <w:fldChar w:fldCharType="separate"/>
      </w:r>
      <w:r w:rsidR="009661F9" w:rsidRPr="004F5513">
        <w:rPr>
          <w:sz w:val="24"/>
          <w:szCs w:val="24"/>
        </w:rPr>
        <w:t>7.25.2 acima</w:t>
      </w:r>
      <w:r w:rsidR="00707183" w:rsidRPr="004F5513">
        <w:rPr>
          <w:sz w:val="24"/>
          <w:szCs w:val="24"/>
        </w:rPr>
        <w:fldChar w:fldCharType="end"/>
      </w:r>
      <w:r w:rsidRPr="004F5513">
        <w:rPr>
          <w:sz w:val="24"/>
          <w:szCs w:val="24"/>
        </w:rPr>
        <w:t>, o Agente Fiduciário deverá, inclusive para fins do disposto na Cláusula </w:t>
      </w:r>
      <w:r w:rsidR="008F04D0" w:rsidRPr="004F5513">
        <w:rPr>
          <w:sz w:val="24"/>
          <w:szCs w:val="24"/>
        </w:rPr>
        <w:fldChar w:fldCharType="begin"/>
      </w:r>
      <w:r w:rsidR="008F04D0" w:rsidRPr="004F5513">
        <w:rPr>
          <w:sz w:val="24"/>
          <w:szCs w:val="24"/>
        </w:rPr>
        <w:instrText xml:space="preserve"> REF _Ref494783220 \n \p \h </w:instrText>
      </w:r>
      <w:r w:rsidR="003A1BA4" w:rsidRPr="004F5513">
        <w:rPr>
          <w:sz w:val="24"/>
          <w:szCs w:val="24"/>
        </w:rPr>
        <w:instrText xml:space="preserve"> \* MERGEFORMAT </w:instrText>
      </w:r>
      <w:r w:rsidR="008F04D0" w:rsidRPr="004F5513">
        <w:rPr>
          <w:sz w:val="24"/>
          <w:szCs w:val="24"/>
        </w:rPr>
      </w:r>
      <w:r w:rsidR="008F04D0" w:rsidRPr="004F5513">
        <w:rPr>
          <w:sz w:val="24"/>
          <w:szCs w:val="24"/>
        </w:rPr>
        <w:fldChar w:fldCharType="separate"/>
      </w:r>
      <w:r w:rsidR="009661F9" w:rsidRPr="004F5513">
        <w:rPr>
          <w:sz w:val="24"/>
          <w:szCs w:val="24"/>
        </w:rPr>
        <w:t>9.6 abaixo</w:t>
      </w:r>
      <w:r w:rsidR="008F04D0" w:rsidRPr="004F5513">
        <w:rPr>
          <w:sz w:val="24"/>
          <w:szCs w:val="24"/>
        </w:rPr>
        <w:fldChar w:fldCharType="end"/>
      </w:r>
      <w:r w:rsidRPr="004F5513">
        <w:rPr>
          <w:sz w:val="24"/>
          <w:szCs w:val="24"/>
        </w:rPr>
        <w:t>, convocar, no prazo de</w:t>
      </w:r>
      <w:r w:rsidR="008F7B45" w:rsidRPr="004F5513">
        <w:rPr>
          <w:sz w:val="24"/>
          <w:szCs w:val="24"/>
        </w:rPr>
        <w:t xml:space="preserve"> até</w:t>
      </w:r>
      <w:r w:rsidRPr="004F5513">
        <w:rPr>
          <w:sz w:val="24"/>
          <w:szCs w:val="24"/>
        </w:rPr>
        <w:t xml:space="preserve"> </w:t>
      </w:r>
      <w:r w:rsidR="006366DB" w:rsidRPr="004F5513">
        <w:rPr>
          <w:sz w:val="24"/>
          <w:szCs w:val="24"/>
        </w:rPr>
        <w:t>2</w:t>
      </w:r>
      <w:r w:rsidRPr="004F5513">
        <w:rPr>
          <w:sz w:val="24"/>
          <w:szCs w:val="24"/>
        </w:rPr>
        <w:t> (</w:t>
      </w:r>
      <w:r w:rsidR="006366DB" w:rsidRPr="004F5513">
        <w:rPr>
          <w:sz w:val="24"/>
          <w:szCs w:val="24"/>
        </w:rPr>
        <w:t>dois</w:t>
      </w:r>
      <w:r w:rsidRPr="004F5513">
        <w:rPr>
          <w:sz w:val="24"/>
          <w:szCs w:val="24"/>
        </w:rPr>
        <w:t xml:space="preserve">) </w:t>
      </w:r>
      <w:r w:rsidR="002736A2" w:rsidRPr="004F5513">
        <w:rPr>
          <w:sz w:val="24"/>
          <w:szCs w:val="24"/>
        </w:rPr>
        <w:t>D</w:t>
      </w:r>
      <w:r w:rsidRPr="004F5513">
        <w:rPr>
          <w:sz w:val="24"/>
          <w:szCs w:val="24"/>
        </w:rPr>
        <w:t xml:space="preserve">ias </w:t>
      </w:r>
      <w:r w:rsidR="002736A2" w:rsidRPr="004F5513">
        <w:rPr>
          <w:sz w:val="24"/>
          <w:szCs w:val="24"/>
        </w:rPr>
        <w:t>Ú</w:t>
      </w:r>
      <w:r w:rsidRPr="004F5513">
        <w:rPr>
          <w:sz w:val="24"/>
          <w:szCs w:val="24"/>
        </w:rPr>
        <w:t xml:space="preserve">teis contados da data em que </w:t>
      </w:r>
      <w:r w:rsidR="008F7B45" w:rsidRPr="004F5513">
        <w:rPr>
          <w:sz w:val="24"/>
          <w:szCs w:val="24"/>
        </w:rPr>
        <w:t xml:space="preserve">tomar conhecimento </w:t>
      </w:r>
      <w:r w:rsidR="00111014" w:rsidRPr="004F5513">
        <w:rPr>
          <w:sz w:val="24"/>
          <w:szCs w:val="24"/>
        </w:rPr>
        <w:t xml:space="preserve">de </w:t>
      </w:r>
      <w:r w:rsidRPr="004F5513">
        <w:rPr>
          <w:sz w:val="24"/>
          <w:szCs w:val="24"/>
        </w:rPr>
        <w:t>sua ocorrência, assembl</w:t>
      </w:r>
      <w:r w:rsidR="00336E55" w:rsidRPr="004F5513">
        <w:rPr>
          <w:sz w:val="24"/>
          <w:szCs w:val="24"/>
        </w:rPr>
        <w:t>ei</w:t>
      </w:r>
      <w:r w:rsidRPr="004F5513">
        <w:rPr>
          <w:sz w:val="24"/>
          <w:szCs w:val="24"/>
        </w:rPr>
        <w:t xml:space="preserve">a </w:t>
      </w:r>
      <w:r w:rsidRPr="004F5513">
        <w:rPr>
          <w:sz w:val="24"/>
          <w:szCs w:val="24"/>
        </w:rPr>
        <w:lastRenderedPageBreak/>
        <w:t>gera</w:t>
      </w:r>
      <w:r w:rsidR="009F6133" w:rsidRPr="004F5513">
        <w:rPr>
          <w:sz w:val="24"/>
          <w:szCs w:val="24"/>
        </w:rPr>
        <w:t>l</w:t>
      </w:r>
      <w:r w:rsidRPr="004F5513">
        <w:rPr>
          <w:sz w:val="24"/>
          <w:szCs w:val="24"/>
        </w:rPr>
        <w:t xml:space="preserve"> de Debenturistas, a se realizar no prazo mínimo previsto em lei. Se</w:t>
      </w:r>
      <w:r w:rsidR="00632E28" w:rsidRPr="004F5513">
        <w:rPr>
          <w:sz w:val="24"/>
          <w:szCs w:val="24"/>
        </w:rPr>
        <w:t xml:space="preserve"> a</w:t>
      </w:r>
      <w:r w:rsidRPr="004F5513">
        <w:rPr>
          <w:sz w:val="24"/>
          <w:szCs w:val="24"/>
        </w:rPr>
        <w:t xml:space="preserve"> referida assembl</w:t>
      </w:r>
      <w:r w:rsidR="00336E55" w:rsidRPr="004F5513">
        <w:rPr>
          <w:sz w:val="24"/>
          <w:szCs w:val="24"/>
        </w:rPr>
        <w:t>ei</w:t>
      </w:r>
      <w:r w:rsidRPr="004F5513">
        <w:rPr>
          <w:sz w:val="24"/>
          <w:szCs w:val="24"/>
        </w:rPr>
        <w:t>a gera</w:t>
      </w:r>
      <w:r w:rsidR="00C864B5" w:rsidRPr="004F5513">
        <w:rPr>
          <w:sz w:val="24"/>
          <w:szCs w:val="24"/>
        </w:rPr>
        <w:t>l</w:t>
      </w:r>
      <w:r w:rsidRPr="004F5513">
        <w:rPr>
          <w:sz w:val="24"/>
          <w:szCs w:val="24"/>
        </w:rPr>
        <w:t xml:space="preserve"> de Debenturistas</w:t>
      </w:r>
      <w:bookmarkEnd w:id="101"/>
      <w:bookmarkEnd w:id="102"/>
      <w:r w:rsidR="003A1BA4" w:rsidRPr="004F5513">
        <w:rPr>
          <w:sz w:val="24"/>
          <w:szCs w:val="24"/>
        </w:rPr>
        <w:t>:</w:t>
      </w:r>
      <w:r w:rsidR="00D9514E" w:rsidRPr="004F5513">
        <w:rPr>
          <w:sz w:val="24"/>
          <w:szCs w:val="24"/>
        </w:rPr>
        <w:t xml:space="preserve"> </w:t>
      </w:r>
    </w:p>
    <w:p w14:paraId="20D3101A" w14:textId="2C8C65AD" w:rsidR="003A1BA4" w:rsidRPr="004F5513" w:rsidRDefault="00F710DF" w:rsidP="00205BE9">
      <w:pPr>
        <w:numPr>
          <w:ilvl w:val="6"/>
          <w:numId w:val="60"/>
        </w:numPr>
        <w:spacing w:afterLines="80" w:after="192"/>
        <w:rPr>
          <w:sz w:val="24"/>
          <w:szCs w:val="24"/>
        </w:rPr>
      </w:pPr>
      <w:bookmarkStart w:id="104" w:name="_Ref495338909"/>
      <w:r w:rsidRPr="004F5513">
        <w:rPr>
          <w:sz w:val="24"/>
          <w:szCs w:val="24"/>
        </w:rPr>
        <w:t xml:space="preserve">tiver </w:t>
      </w:r>
      <w:r w:rsidR="00955B2C" w:rsidRPr="004F5513">
        <w:rPr>
          <w:sz w:val="24"/>
          <w:szCs w:val="24"/>
        </w:rPr>
        <w:t xml:space="preserve">sido instalada, em primeira </w:t>
      </w:r>
      <w:r w:rsidR="002D7CD0" w:rsidRPr="004F5513">
        <w:rPr>
          <w:sz w:val="24"/>
          <w:szCs w:val="24"/>
        </w:rPr>
        <w:t xml:space="preserve">ou segunda </w:t>
      </w:r>
      <w:r w:rsidR="00955B2C" w:rsidRPr="004F5513">
        <w:rPr>
          <w:sz w:val="24"/>
          <w:szCs w:val="24"/>
        </w:rPr>
        <w:t>convocação</w:t>
      </w:r>
      <w:r w:rsidR="006366DB" w:rsidRPr="004F5513">
        <w:rPr>
          <w:sz w:val="24"/>
          <w:szCs w:val="24"/>
        </w:rPr>
        <w:t xml:space="preserve">, </w:t>
      </w:r>
      <w:r w:rsidR="00955B2C" w:rsidRPr="004F5513">
        <w:rPr>
          <w:sz w:val="24"/>
          <w:szCs w:val="24"/>
        </w:rPr>
        <w:t xml:space="preserve">e </w:t>
      </w:r>
      <w:r w:rsidR="003A1BA4" w:rsidRPr="004F5513">
        <w:rPr>
          <w:sz w:val="24"/>
          <w:szCs w:val="24"/>
        </w:rPr>
        <w:t xml:space="preserve">Debenturistas representando, no mínimo, </w:t>
      </w:r>
      <w:r w:rsidR="001275F0" w:rsidRPr="004F5513">
        <w:rPr>
          <w:sz w:val="24"/>
          <w:szCs w:val="24"/>
        </w:rPr>
        <w:t>2/3</w:t>
      </w:r>
      <w:r w:rsidR="003A1BA4" w:rsidRPr="004F5513">
        <w:rPr>
          <w:sz w:val="24"/>
          <w:szCs w:val="24"/>
        </w:rPr>
        <w:t xml:space="preserve"> (</w:t>
      </w:r>
      <w:r w:rsidR="001275F0" w:rsidRPr="004F5513">
        <w:rPr>
          <w:sz w:val="24"/>
          <w:szCs w:val="24"/>
        </w:rPr>
        <w:t>dois terços</w:t>
      </w:r>
      <w:r w:rsidR="003A1BA4" w:rsidRPr="004F5513">
        <w:rPr>
          <w:sz w:val="24"/>
          <w:szCs w:val="24"/>
        </w:rPr>
        <w:t>) das Debêntures em Circulação</w:t>
      </w:r>
      <w:r w:rsidR="002E16E4" w:rsidRPr="004F5513">
        <w:rPr>
          <w:sz w:val="24"/>
          <w:szCs w:val="24"/>
        </w:rPr>
        <w:t xml:space="preserve">, </w:t>
      </w:r>
      <w:r w:rsidR="003A1BA4" w:rsidRPr="004F5513">
        <w:rPr>
          <w:sz w:val="24"/>
          <w:szCs w:val="24"/>
        </w:rPr>
        <w:t xml:space="preserve">decidirem por </w:t>
      </w:r>
      <w:r w:rsidR="003A1BA4" w:rsidRPr="004F5513">
        <w:rPr>
          <w:sz w:val="24"/>
          <w:szCs w:val="24"/>
          <w:u w:val="single"/>
        </w:rPr>
        <w:t>não</w:t>
      </w:r>
      <w:r w:rsidR="003A1BA4" w:rsidRPr="004F5513">
        <w:rPr>
          <w:sz w:val="24"/>
          <w:szCs w:val="24"/>
        </w:rPr>
        <w:t xml:space="preserve"> </w:t>
      </w:r>
      <w:r w:rsidR="00681088" w:rsidRPr="004F5513">
        <w:rPr>
          <w:sz w:val="24"/>
          <w:szCs w:val="24"/>
        </w:rPr>
        <w:t xml:space="preserve">declarar </w:t>
      </w:r>
      <w:r w:rsidR="003A1BA4" w:rsidRPr="004F5513">
        <w:rPr>
          <w:sz w:val="24"/>
          <w:szCs w:val="24"/>
        </w:rPr>
        <w:t xml:space="preserve">o vencimento antecipado das obrigações decorrentes das Debêntures, o Agente Fiduciário </w:t>
      </w:r>
      <w:r w:rsidR="003A1BA4" w:rsidRPr="004F5513">
        <w:rPr>
          <w:sz w:val="24"/>
          <w:szCs w:val="24"/>
          <w:u w:val="single"/>
        </w:rPr>
        <w:t>não</w:t>
      </w:r>
      <w:r w:rsidR="003A1BA4" w:rsidRPr="004F5513">
        <w:rPr>
          <w:sz w:val="24"/>
          <w:szCs w:val="24"/>
        </w:rPr>
        <w:t xml:space="preserve"> deverá </w:t>
      </w:r>
      <w:r w:rsidR="00E76584" w:rsidRPr="004F5513">
        <w:rPr>
          <w:sz w:val="24"/>
          <w:szCs w:val="24"/>
        </w:rPr>
        <w:t xml:space="preserve">declarar </w:t>
      </w:r>
      <w:r w:rsidR="003A1BA4" w:rsidRPr="004F5513">
        <w:rPr>
          <w:sz w:val="24"/>
          <w:szCs w:val="24"/>
        </w:rPr>
        <w:t>o vencimento antecipado das obrigações decorrentes das Debêntures; ou</w:t>
      </w:r>
      <w:bookmarkEnd w:id="104"/>
      <w:r w:rsidR="00C92FF6" w:rsidRPr="004F5513">
        <w:rPr>
          <w:sz w:val="24"/>
          <w:szCs w:val="24"/>
        </w:rPr>
        <w:t xml:space="preserve"> </w:t>
      </w:r>
      <w:r w:rsidR="00AD1057" w:rsidRPr="004F5513">
        <w:rPr>
          <w:sz w:val="24"/>
          <w:szCs w:val="24"/>
        </w:rPr>
        <w:t xml:space="preserve"> </w:t>
      </w:r>
    </w:p>
    <w:bookmarkEnd w:id="103"/>
    <w:p w14:paraId="5C1D8491" w14:textId="201DACEA" w:rsidR="003A1BA4" w:rsidRPr="004F5513" w:rsidRDefault="00F710DF" w:rsidP="00205BE9">
      <w:pPr>
        <w:numPr>
          <w:ilvl w:val="6"/>
          <w:numId w:val="60"/>
        </w:numPr>
        <w:spacing w:afterLines="80" w:after="192"/>
        <w:rPr>
          <w:sz w:val="24"/>
          <w:szCs w:val="24"/>
        </w:rPr>
      </w:pPr>
      <w:r w:rsidRPr="004F5513">
        <w:rPr>
          <w:sz w:val="24"/>
          <w:szCs w:val="24"/>
        </w:rPr>
        <w:t xml:space="preserve">tiver </w:t>
      </w:r>
      <w:r w:rsidR="003A1BA4" w:rsidRPr="004F5513">
        <w:rPr>
          <w:sz w:val="24"/>
          <w:szCs w:val="24"/>
        </w:rPr>
        <w:t>sido instalada, em primeira ou segunda convocação, mas não tenha sido atingido o quórum de deliberação previsto no inciso </w:t>
      </w:r>
      <w:r w:rsidR="003A1BA4" w:rsidRPr="004F5513">
        <w:rPr>
          <w:sz w:val="24"/>
          <w:szCs w:val="24"/>
        </w:rPr>
        <w:fldChar w:fldCharType="begin"/>
      </w:r>
      <w:r w:rsidR="003A1BA4" w:rsidRPr="004F5513">
        <w:rPr>
          <w:sz w:val="24"/>
          <w:szCs w:val="24"/>
        </w:rPr>
        <w:instrText xml:space="preserve"> REF _Ref495338909 \n \p \h </w:instrText>
      </w:r>
      <w:r w:rsidR="005F60A2" w:rsidRPr="004F5513">
        <w:rPr>
          <w:sz w:val="24"/>
          <w:szCs w:val="24"/>
        </w:rPr>
        <w:instrText xml:space="preserve"> \* MERGEFORMAT </w:instrText>
      </w:r>
      <w:r w:rsidR="003A1BA4" w:rsidRPr="004F5513">
        <w:rPr>
          <w:sz w:val="24"/>
          <w:szCs w:val="24"/>
        </w:rPr>
      </w:r>
      <w:r w:rsidR="003A1BA4" w:rsidRPr="004F5513">
        <w:rPr>
          <w:sz w:val="24"/>
          <w:szCs w:val="24"/>
        </w:rPr>
        <w:fldChar w:fldCharType="separate"/>
      </w:r>
      <w:r w:rsidR="009661F9" w:rsidRPr="004F5513">
        <w:rPr>
          <w:sz w:val="24"/>
          <w:szCs w:val="24"/>
        </w:rPr>
        <w:t>I acima</w:t>
      </w:r>
      <w:r w:rsidR="003A1BA4" w:rsidRPr="004F5513">
        <w:rPr>
          <w:sz w:val="24"/>
          <w:szCs w:val="24"/>
        </w:rPr>
        <w:fldChar w:fldCharType="end"/>
      </w:r>
      <w:r w:rsidR="003A1BA4" w:rsidRPr="004F5513">
        <w:rPr>
          <w:sz w:val="24"/>
          <w:szCs w:val="24"/>
        </w:rPr>
        <w:t xml:space="preserve">, o Agente Fiduciário deverá, imediatamente, </w:t>
      </w:r>
      <w:r w:rsidR="00E76584" w:rsidRPr="004F5513">
        <w:rPr>
          <w:sz w:val="24"/>
          <w:szCs w:val="24"/>
        </w:rPr>
        <w:t xml:space="preserve">declarar </w:t>
      </w:r>
      <w:r w:rsidR="003A1BA4" w:rsidRPr="004F5513">
        <w:rPr>
          <w:sz w:val="24"/>
          <w:szCs w:val="24"/>
        </w:rPr>
        <w:t>o vencimento antecipado das obrigações decorrentes das Debêntures; ou</w:t>
      </w:r>
    </w:p>
    <w:p w14:paraId="7373A7AF" w14:textId="77777777" w:rsidR="00FF49F7" w:rsidRPr="004F5513" w:rsidRDefault="003A1BA4" w:rsidP="00205BE9">
      <w:pPr>
        <w:numPr>
          <w:ilvl w:val="6"/>
          <w:numId w:val="60"/>
        </w:numPr>
        <w:spacing w:afterLines="80" w:after="192"/>
        <w:rPr>
          <w:sz w:val="24"/>
          <w:szCs w:val="24"/>
        </w:rPr>
      </w:pPr>
      <w:r w:rsidRPr="004F5513">
        <w:rPr>
          <w:sz w:val="24"/>
          <w:szCs w:val="24"/>
        </w:rPr>
        <w:t xml:space="preserve">não </w:t>
      </w:r>
      <w:r w:rsidR="00F710DF" w:rsidRPr="004F5513">
        <w:rPr>
          <w:sz w:val="24"/>
          <w:szCs w:val="24"/>
        </w:rPr>
        <w:t xml:space="preserve">tiver </w:t>
      </w:r>
      <w:r w:rsidRPr="004F5513">
        <w:rPr>
          <w:sz w:val="24"/>
          <w:szCs w:val="24"/>
        </w:rPr>
        <w:t xml:space="preserve">sido instalada em primeira e em segunda convocações, o Agente Fiduciário deverá, imediatamente, </w:t>
      </w:r>
      <w:r w:rsidR="00E76584" w:rsidRPr="004F5513">
        <w:rPr>
          <w:sz w:val="24"/>
          <w:szCs w:val="24"/>
        </w:rPr>
        <w:t xml:space="preserve">declarar </w:t>
      </w:r>
      <w:r w:rsidRPr="004F5513">
        <w:rPr>
          <w:sz w:val="24"/>
          <w:szCs w:val="24"/>
        </w:rPr>
        <w:t>o vencimento antecipado das obrigações decorrentes das Debêntures.</w:t>
      </w:r>
    </w:p>
    <w:p w14:paraId="5313E7BE" w14:textId="43BC2313" w:rsidR="00217BE4" w:rsidRPr="004F5513" w:rsidRDefault="00880FA8" w:rsidP="00BB37E9">
      <w:pPr>
        <w:numPr>
          <w:ilvl w:val="5"/>
          <w:numId w:val="32"/>
        </w:numPr>
        <w:spacing w:afterLines="80" w:after="192"/>
        <w:ind w:firstLine="0"/>
        <w:rPr>
          <w:sz w:val="24"/>
          <w:szCs w:val="24"/>
        </w:rPr>
      </w:pPr>
      <w:bookmarkStart w:id="105" w:name="_Ref130283221"/>
      <w:bookmarkStart w:id="106" w:name="_Ref534176563"/>
      <w:bookmarkStart w:id="107" w:name="_Ref495496127"/>
      <w:r w:rsidRPr="004F5513">
        <w:rPr>
          <w:sz w:val="24"/>
          <w:szCs w:val="24"/>
        </w:rPr>
        <w:t>Na ocorrência do vencimento antecipado d</w:t>
      </w:r>
      <w:r w:rsidR="00AB5366" w:rsidRPr="004F5513">
        <w:rPr>
          <w:sz w:val="24"/>
          <w:szCs w:val="24"/>
        </w:rPr>
        <w:t xml:space="preserve">as </w:t>
      </w:r>
      <w:r w:rsidR="005A7DD9" w:rsidRPr="004F5513">
        <w:rPr>
          <w:sz w:val="24"/>
          <w:szCs w:val="24"/>
        </w:rPr>
        <w:t>obrigações decorrentes das Debêntures</w:t>
      </w:r>
      <w:r w:rsidRPr="004F5513">
        <w:rPr>
          <w:sz w:val="24"/>
          <w:szCs w:val="24"/>
        </w:rPr>
        <w:t>, a Companhia</w:t>
      </w:r>
      <w:r w:rsidR="005B2EFB" w:rsidRPr="004F5513">
        <w:rPr>
          <w:sz w:val="24"/>
          <w:szCs w:val="24"/>
        </w:rPr>
        <w:t xml:space="preserve"> </w:t>
      </w:r>
      <w:r w:rsidRPr="004F5513">
        <w:rPr>
          <w:sz w:val="24"/>
          <w:szCs w:val="24"/>
        </w:rPr>
        <w:t>obriga</w:t>
      </w:r>
      <w:r w:rsidR="00C47268" w:rsidRPr="004F5513">
        <w:rPr>
          <w:sz w:val="24"/>
          <w:szCs w:val="24"/>
        </w:rPr>
        <w:t>-se</w:t>
      </w:r>
      <w:r w:rsidRPr="004F5513">
        <w:rPr>
          <w:sz w:val="24"/>
          <w:szCs w:val="24"/>
        </w:rPr>
        <w:t xml:space="preserve"> </w:t>
      </w:r>
      <w:r w:rsidR="0078233A" w:rsidRPr="004F5513">
        <w:rPr>
          <w:sz w:val="24"/>
          <w:szCs w:val="24"/>
        </w:rPr>
        <w:t xml:space="preserve">a </w:t>
      </w:r>
      <w:r w:rsidR="00217BE4" w:rsidRPr="004F5513">
        <w:rPr>
          <w:sz w:val="24"/>
          <w:szCs w:val="24"/>
        </w:rPr>
        <w:t xml:space="preserve">(i) </w:t>
      </w:r>
      <w:r w:rsidR="00201FE5" w:rsidRPr="004F5513">
        <w:rPr>
          <w:sz w:val="24"/>
          <w:szCs w:val="24"/>
        </w:rPr>
        <w:t>resgatar a totalidade das Debêntures, com o seu consequente cancelamento, mediante</w:t>
      </w:r>
      <w:r w:rsidR="00D82563" w:rsidRPr="004F5513">
        <w:rPr>
          <w:sz w:val="24"/>
          <w:szCs w:val="24"/>
        </w:rPr>
        <w:t xml:space="preserve"> o pagamento d</w:t>
      </w:r>
      <w:r w:rsidR="0073370C" w:rsidRPr="004F5513">
        <w:rPr>
          <w:sz w:val="24"/>
          <w:szCs w:val="24"/>
        </w:rPr>
        <w:t xml:space="preserve">o </w:t>
      </w:r>
      <w:r w:rsidR="002B1A6A" w:rsidRPr="004F5513">
        <w:rPr>
          <w:sz w:val="24"/>
          <w:szCs w:val="24"/>
        </w:rPr>
        <w:t xml:space="preserve">Valor Nominal Unitário ou do </w:t>
      </w:r>
      <w:r w:rsidR="002874E4" w:rsidRPr="004F5513">
        <w:rPr>
          <w:sz w:val="24"/>
          <w:szCs w:val="24"/>
        </w:rPr>
        <w:t>saldo</w:t>
      </w:r>
      <w:r w:rsidR="0073370C" w:rsidRPr="004F5513">
        <w:rPr>
          <w:sz w:val="24"/>
          <w:szCs w:val="24"/>
        </w:rPr>
        <w:t xml:space="preserve"> do </w:t>
      </w:r>
      <w:r w:rsidR="00133F26" w:rsidRPr="004F5513">
        <w:rPr>
          <w:sz w:val="24"/>
          <w:szCs w:val="24"/>
        </w:rPr>
        <w:t>Valor Nominal Unitário</w:t>
      </w:r>
      <w:r w:rsidR="0073370C" w:rsidRPr="004F5513">
        <w:rPr>
          <w:sz w:val="24"/>
          <w:szCs w:val="24"/>
        </w:rPr>
        <w:t xml:space="preserve"> das Debêntures</w:t>
      </w:r>
      <w:r w:rsidR="00795719" w:rsidRPr="004F5513">
        <w:rPr>
          <w:sz w:val="24"/>
          <w:szCs w:val="24"/>
        </w:rPr>
        <w:t xml:space="preserve">, </w:t>
      </w:r>
      <w:r w:rsidR="002B1A6A" w:rsidRPr="004F5513">
        <w:rPr>
          <w:sz w:val="24"/>
          <w:szCs w:val="24"/>
        </w:rPr>
        <w:t xml:space="preserve">conforme o caso, </w:t>
      </w:r>
      <w:r w:rsidR="00795719" w:rsidRPr="004F5513">
        <w:rPr>
          <w:sz w:val="24"/>
          <w:szCs w:val="24"/>
        </w:rPr>
        <w:t>acrescido da Remuneração</w:t>
      </w:r>
      <w:r w:rsidR="0073370C" w:rsidRPr="004F5513">
        <w:rPr>
          <w:sz w:val="24"/>
          <w:szCs w:val="24"/>
        </w:rPr>
        <w:t>, calculad</w:t>
      </w:r>
      <w:r w:rsidR="00795719" w:rsidRPr="004F5513">
        <w:rPr>
          <w:sz w:val="24"/>
          <w:szCs w:val="24"/>
        </w:rPr>
        <w:t>a</w:t>
      </w:r>
      <w:r w:rsidR="0073370C" w:rsidRPr="004F5513">
        <w:rPr>
          <w:sz w:val="24"/>
          <w:szCs w:val="24"/>
        </w:rPr>
        <w:t xml:space="preserve"> </w:t>
      </w:r>
      <w:r w:rsidR="0073370C" w:rsidRPr="004F5513">
        <w:rPr>
          <w:i/>
          <w:sz w:val="24"/>
          <w:szCs w:val="24"/>
        </w:rPr>
        <w:t xml:space="preserve">pro rata </w:t>
      </w:r>
      <w:proofErr w:type="spellStart"/>
      <w:r w:rsidR="005A1A29" w:rsidRPr="004F5513">
        <w:rPr>
          <w:i/>
          <w:sz w:val="24"/>
          <w:szCs w:val="24"/>
        </w:rPr>
        <w:t>temporis</w:t>
      </w:r>
      <w:proofErr w:type="spellEnd"/>
      <w:r w:rsidR="005A1A29" w:rsidRPr="004F5513">
        <w:rPr>
          <w:sz w:val="24"/>
          <w:szCs w:val="24"/>
        </w:rPr>
        <w:t>,</w:t>
      </w:r>
      <w:r w:rsidR="0073370C" w:rsidRPr="004F5513">
        <w:rPr>
          <w:sz w:val="24"/>
          <w:szCs w:val="24"/>
        </w:rPr>
        <w:t xml:space="preserve"> </w:t>
      </w:r>
      <w:r w:rsidR="00EE5B4B" w:rsidRPr="004F5513">
        <w:rPr>
          <w:sz w:val="24"/>
          <w:szCs w:val="24"/>
        </w:rPr>
        <w:t xml:space="preserve">desde a </w:t>
      </w:r>
      <w:r w:rsidR="000A477F" w:rsidRPr="004F5513">
        <w:rPr>
          <w:sz w:val="24"/>
          <w:szCs w:val="24"/>
        </w:rPr>
        <w:t>Primeira Data de Integralização</w:t>
      </w:r>
      <w:r w:rsidR="00CD5DFB" w:rsidRPr="004F5513">
        <w:rPr>
          <w:sz w:val="24"/>
          <w:szCs w:val="24"/>
        </w:rPr>
        <w:t xml:space="preserve"> </w:t>
      </w:r>
      <w:r w:rsidR="00EE5B4B" w:rsidRPr="004F5513">
        <w:rPr>
          <w:sz w:val="24"/>
          <w:szCs w:val="24"/>
        </w:rPr>
        <w:t>ou a data de pagamento d</w:t>
      </w:r>
      <w:r w:rsidR="0015541A" w:rsidRPr="004F5513">
        <w:rPr>
          <w:sz w:val="24"/>
          <w:szCs w:val="24"/>
        </w:rPr>
        <w:t>a</w:t>
      </w:r>
      <w:r w:rsidR="00EE5B4B" w:rsidRPr="004F5513">
        <w:rPr>
          <w:sz w:val="24"/>
          <w:szCs w:val="24"/>
        </w:rPr>
        <w:t xml:space="preserve"> Remuneração</w:t>
      </w:r>
      <w:r w:rsidR="00637DE5" w:rsidRPr="004F5513">
        <w:rPr>
          <w:sz w:val="24"/>
          <w:szCs w:val="24"/>
        </w:rPr>
        <w:t xml:space="preserve"> </w:t>
      </w:r>
      <w:r w:rsidR="00EE5B4B" w:rsidRPr="004F5513">
        <w:rPr>
          <w:sz w:val="24"/>
          <w:szCs w:val="24"/>
        </w:rPr>
        <w:t>imediatamente anterior, conforme o caso, até a data do efetivo pagamento</w:t>
      </w:r>
      <w:r w:rsidR="00795719" w:rsidRPr="004F5513">
        <w:rPr>
          <w:sz w:val="24"/>
          <w:szCs w:val="24"/>
        </w:rPr>
        <w:t xml:space="preserve">, sem prejuízo do pagamento </w:t>
      </w:r>
      <w:r w:rsidRPr="004F5513">
        <w:rPr>
          <w:sz w:val="24"/>
          <w:szCs w:val="24"/>
        </w:rPr>
        <w:t>dos Encargos Moratórios</w:t>
      </w:r>
      <w:r w:rsidR="00795719" w:rsidRPr="004F5513">
        <w:rPr>
          <w:sz w:val="24"/>
          <w:szCs w:val="24"/>
        </w:rPr>
        <w:t xml:space="preserve">, </w:t>
      </w:r>
      <w:r w:rsidR="003B0049" w:rsidRPr="004F5513">
        <w:rPr>
          <w:sz w:val="24"/>
          <w:szCs w:val="24"/>
        </w:rPr>
        <w:t xml:space="preserve">quando for o </w:t>
      </w:r>
      <w:r w:rsidR="00795719" w:rsidRPr="004F5513">
        <w:rPr>
          <w:sz w:val="24"/>
          <w:szCs w:val="24"/>
        </w:rPr>
        <w:t>caso</w:t>
      </w:r>
      <w:r w:rsidRPr="004F5513">
        <w:rPr>
          <w:sz w:val="24"/>
          <w:szCs w:val="24"/>
        </w:rPr>
        <w:t>, e de quaisquer outros valores eventualmente devidos pela Companhia</w:t>
      </w:r>
      <w:r w:rsidR="005B2EFB" w:rsidRPr="004F5513">
        <w:rPr>
          <w:sz w:val="24"/>
          <w:szCs w:val="24"/>
        </w:rPr>
        <w:t xml:space="preserve"> </w:t>
      </w:r>
      <w:r w:rsidRPr="004F5513">
        <w:rPr>
          <w:sz w:val="24"/>
          <w:szCs w:val="24"/>
        </w:rPr>
        <w:t xml:space="preserve">nos termos desta Escritura de Emissão, </w:t>
      </w:r>
      <w:r w:rsidR="0073370C" w:rsidRPr="004F5513">
        <w:rPr>
          <w:sz w:val="24"/>
          <w:szCs w:val="24"/>
        </w:rPr>
        <w:t>no prazo de</w:t>
      </w:r>
      <w:r w:rsidRPr="004F5513">
        <w:rPr>
          <w:sz w:val="24"/>
          <w:szCs w:val="24"/>
        </w:rPr>
        <w:t xml:space="preserve"> até </w:t>
      </w:r>
      <w:r w:rsidR="00304F15" w:rsidRPr="004F5513">
        <w:rPr>
          <w:sz w:val="24"/>
          <w:szCs w:val="24"/>
        </w:rPr>
        <w:t>5</w:t>
      </w:r>
      <w:r w:rsidRPr="004F5513">
        <w:rPr>
          <w:sz w:val="24"/>
          <w:szCs w:val="24"/>
        </w:rPr>
        <w:t> (</w:t>
      </w:r>
      <w:r w:rsidR="00304F15" w:rsidRPr="004F5513">
        <w:rPr>
          <w:sz w:val="24"/>
          <w:szCs w:val="24"/>
        </w:rPr>
        <w:t>cinco</w:t>
      </w:r>
      <w:r w:rsidRPr="004F5513">
        <w:rPr>
          <w:sz w:val="24"/>
          <w:szCs w:val="24"/>
        </w:rPr>
        <w:t xml:space="preserve">) </w:t>
      </w:r>
      <w:r w:rsidR="002736A2" w:rsidRPr="004F5513">
        <w:rPr>
          <w:sz w:val="24"/>
          <w:szCs w:val="24"/>
        </w:rPr>
        <w:t>Dias Úteis</w:t>
      </w:r>
      <w:r w:rsidRPr="004F5513">
        <w:rPr>
          <w:sz w:val="24"/>
          <w:szCs w:val="24"/>
        </w:rPr>
        <w:t xml:space="preserve"> contados da data </w:t>
      </w:r>
      <w:r w:rsidR="000514E5" w:rsidRPr="004F5513">
        <w:rPr>
          <w:sz w:val="24"/>
          <w:szCs w:val="24"/>
        </w:rPr>
        <w:t xml:space="preserve">da declaração </w:t>
      </w:r>
      <w:r w:rsidRPr="004F5513">
        <w:rPr>
          <w:sz w:val="24"/>
          <w:szCs w:val="24"/>
        </w:rPr>
        <w:t>do vencimento antecipado, sob pena de, em não o fazendo, ficar</w:t>
      </w:r>
      <w:r w:rsidR="00487B8E" w:rsidRPr="004F5513">
        <w:rPr>
          <w:sz w:val="24"/>
          <w:szCs w:val="24"/>
        </w:rPr>
        <w:t xml:space="preserve"> </w:t>
      </w:r>
      <w:r w:rsidRPr="004F5513">
        <w:rPr>
          <w:sz w:val="24"/>
          <w:szCs w:val="24"/>
        </w:rPr>
        <w:t>obrigad</w:t>
      </w:r>
      <w:r w:rsidR="00C45F18" w:rsidRPr="004F5513">
        <w:rPr>
          <w:sz w:val="24"/>
          <w:szCs w:val="24"/>
        </w:rPr>
        <w:t>a</w:t>
      </w:r>
      <w:r w:rsidRPr="004F5513">
        <w:rPr>
          <w:sz w:val="24"/>
          <w:szCs w:val="24"/>
        </w:rPr>
        <w:t>, ainda, ao pagamento dos Encargos Moratórios</w:t>
      </w:r>
      <w:r w:rsidR="00217BE4" w:rsidRPr="004F5513">
        <w:rPr>
          <w:sz w:val="24"/>
          <w:szCs w:val="24"/>
        </w:rPr>
        <w:t>; e (</w:t>
      </w:r>
      <w:proofErr w:type="spellStart"/>
      <w:r w:rsidR="00217BE4" w:rsidRPr="004F5513">
        <w:rPr>
          <w:sz w:val="24"/>
          <w:szCs w:val="24"/>
        </w:rPr>
        <w:t>ii</w:t>
      </w:r>
      <w:proofErr w:type="spellEnd"/>
      <w:r w:rsidR="00217BE4" w:rsidRPr="004F5513">
        <w:rPr>
          <w:sz w:val="24"/>
          <w:szCs w:val="24"/>
        </w:rPr>
        <w:t xml:space="preserve">) com antecedência mínima de 3 (três) Dias Úteis da respectiva data do resgate, comunicar ao Agente de Liquidação, ao </w:t>
      </w:r>
      <w:proofErr w:type="spellStart"/>
      <w:r w:rsidR="00217BE4" w:rsidRPr="004F5513">
        <w:rPr>
          <w:sz w:val="24"/>
          <w:szCs w:val="24"/>
        </w:rPr>
        <w:t>Escriturador</w:t>
      </w:r>
      <w:proofErr w:type="spellEnd"/>
      <w:r w:rsidR="00217BE4" w:rsidRPr="004F5513">
        <w:rPr>
          <w:sz w:val="24"/>
          <w:szCs w:val="24"/>
        </w:rPr>
        <w:t xml:space="preserve"> e à B3 a respectiva data do resgate.</w:t>
      </w:r>
    </w:p>
    <w:bookmarkEnd w:id="105"/>
    <w:bookmarkEnd w:id="106"/>
    <w:bookmarkEnd w:id="107"/>
    <w:p w14:paraId="683C432E" w14:textId="2D7F505F" w:rsidR="001419A8" w:rsidRPr="004F5513" w:rsidRDefault="001419A8" w:rsidP="00BB37E9">
      <w:pPr>
        <w:numPr>
          <w:ilvl w:val="5"/>
          <w:numId w:val="32"/>
        </w:numPr>
        <w:spacing w:afterLines="80" w:after="192"/>
        <w:ind w:firstLine="0"/>
        <w:rPr>
          <w:sz w:val="24"/>
          <w:szCs w:val="24"/>
        </w:rPr>
      </w:pPr>
      <w:r w:rsidRPr="004F5513">
        <w:rPr>
          <w:sz w:val="24"/>
          <w:szCs w:val="24"/>
        </w:rPr>
        <w:t>O pagamento a que se refere a Cláusula </w:t>
      </w:r>
      <w:r w:rsidRPr="004F5513">
        <w:rPr>
          <w:sz w:val="24"/>
          <w:szCs w:val="24"/>
        </w:rPr>
        <w:fldChar w:fldCharType="begin"/>
      </w:r>
      <w:r w:rsidRPr="004F5513">
        <w:rPr>
          <w:sz w:val="24"/>
          <w:szCs w:val="24"/>
        </w:rPr>
        <w:instrText xml:space="preserve"> REF _Ref495496127 \n \p \h </w:instrText>
      </w:r>
      <w:r w:rsidR="005F60A2"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7.25.5 acima</w:t>
      </w:r>
      <w:r w:rsidRPr="004F5513">
        <w:rPr>
          <w:sz w:val="24"/>
          <w:szCs w:val="24"/>
        </w:rPr>
        <w:fldChar w:fldCharType="end"/>
      </w:r>
      <w:r w:rsidRPr="004F5513">
        <w:rPr>
          <w:sz w:val="24"/>
          <w:szCs w:val="24"/>
        </w:rPr>
        <w:t xml:space="preserve"> deverá ser realizado</w:t>
      </w:r>
      <w:r w:rsidR="00504689" w:rsidRPr="004F5513">
        <w:rPr>
          <w:sz w:val="24"/>
          <w:szCs w:val="24"/>
        </w:rPr>
        <w:t xml:space="preserve"> </w:t>
      </w:r>
      <w:r w:rsidRPr="004F5513">
        <w:rPr>
          <w:sz w:val="24"/>
          <w:szCs w:val="24"/>
        </w:rPr>
        <w:t>nos termos da Cláusula </w:t>
      </w:r>
      <w:r w:rsidRPr="004F5513">
        <w:rPr>
          <w:sz w:val="24"/>
          <w:szCs w:val="24"/>
        </w:rPr>
        <w:fldChar w:fldCharType="begin"/>
      </w:r>
      <w:r w:rsidRPr="004F5513">
        <w:rPr>
          <w:sz w:val="24"/>
          <w:szCs w:val="24"/>
        </w:rPr>
        <w:instrText xml:space="preserve"> REF _Ref324932809 \n \p \h </w:instrText>
      </w:r>
      <w:r w:rsidR="005F60A2"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7.20 acima</w:t>
      </w:r>
      <w:r w:rsidRPr="004F5513">
        <w:rPr>
          <w:sz w:val="24"/>
          <w:szCs w:val="24"/>
        </w:rPr>
        <w:fldChar w:fldCharType="end"/>
      </w:r>
      <w:r w:rsidR="00C8228F" w:rsidRPr="004F5513">
        <w:rPr>
          <w:sz w:val="24"/>
          <w:szCs w:val="24"/>
        </w:rPr>
        <w:t>, item (i)</w:t>
      </w:r>
      <w:r w:rsidRPr="004F5513">
        <w:rPr>
          <w:sz w:val="24"/>
          <w:szCs w:val="24"/>
        </w:rPr>
        <w:t>.</w:t>
      </w:r>
    </w:p>
    <w:p w14:paraId="6AEA1A45" w14:textId="1A97AF03" w:rsidR="006C0400" w:rsidRPr="004F5513" w:rsidRDefault="000A75EC" w:rsidP="00BB37E9">
      <w:pPr>
        <w:numPr>
          <w:ilvl w:val="5"/>
          <w:numId w:val="32"/>
        </w:numPr>
        <w:spacing w:afterLines="80" w:after="192"/>
        <w:ind w:firstLine="0"/>
        <w:rPr>
          <w:sz w:val="24"/>
          <w:szCs w:val="24"/>
        </w:rPr>
      </w:pPr>
      <w:r w:rsidRPr="004F5513">
        <w:rPr>
          <w:sz w:val="24"/>
          <w:szCs w:val="24"/>
        </w:rPr>
        <w:t>Na ocorrência do vencimento antecipado das obrigações decorrentes das Debêntures, o Agente Fiduciário deverá notificar</w:t>
      </w:r>
      <w:r w:rsidR="00921390" w:rsidRPr="004F5513">
        <w:rPr>
          <w:sz w:val="24"/>
          <w:szCs w:val="24"/>
        </w:rPr>
        <w:t>, através de carta protocolada ou aviso de recebimento, a Emissora,</w:t>
      </w:r>
      <w:r w:rsidRPr="004F5513">
        <w:rPr>
          <w:sz w:val="24"/>
          <w:szCs w:val="24"/>
        </w:rPr>
        <w:t xml:space="preserve"> o </w:t>
      </w:r>
      <w:r w:rsidR="004E124B" w:rsidRPr="004F5513">
        <w:rPr>
          <w:sz w:val="24"/>
          <w:szCs w:val="24"/>
        </w:rPr>
        <w:t xml:space="preserve">Agente </w:t>
      </w:r>
      <w:r w:rsidR="00E415A0" w:rsidRPr="004F5513">
        <w:rPr>
          <w:sz w:val="24"/>
          <w:szCs w:val="24"/>
        </w:rPr>
        <w:t>de Liquidação</w:t>
      </w:r>
      <w:r w:rsidR="00897B59" w:rsidRPr="004F5513">
        <w:rPr>
          <w:sz w:val="24"/>
          <w:szCs w:val="24"/>
        </w:rPr>
        <w:t xml:space="preserve">, o </w:t>
      </w:r>
      <w:proofErr w:type="spellStart"/>
      <w:r w:rsidR="004E124B" w:rsidRPr="004F5513">
        <w:rPr>
          <w:sz w:val="24"/>
          <w:szCs w:val="24"/>
        </w:rPr>
        <w:t>Escriturador</w:t>
      </w:r>
      <w:proofErr w:type="spellEnd"/>
      <w:r w:rsidRPr="004F5513">
        <w:rPr>
          <w:sz w:val="24"/>
          <w:szCs w:val="24"/>
        </w:rPr>
        <w:t xml:space="preserve"> e a B3</w:t>
      </w:r>
      <w:r w:rsidR="007A1F2A" w:rsidRPr="004F5513">
        <w:rPr>
          <w:sz w:val="24"/>
          <w:szCs w:val="24"/>
        </w:rPr>
        <w:t xml:space="preserve"> acerca de tal acontecimento </w:t>
      </w:r>
      <w:r w:rsidR="002544F1" w:rsidRPr="004F5513">
        <w:rPr>
          <w:sz w:val="24"/>
          <w:szCs w:val="24"/>
        </w:rPr>
        <w:t>na mesma</w:t>
      </w:r>
      <w:r w:rsidR="007A1F2A" w:rsidRPr="004F5513">
        <w:rPr>
          <w:sz w:val="24"/>
          <w:szCs w:val="24"/>
        </w:rPr>
        <w:t xml:space="preserve"> data de sua ocorrência.</w:t>
      </w:r>
      <w:r w:rsidR="00921390" w:rsidRPr="004F5513">
        <w:rPr>
          <w:sz w:val="24"/>
          <w:szCs w:val="24"/>
        </w:rPr>
        <w:t xml:space="preserve"> </w:t>
      </w:r>
    </w:p>
    <w:p w14:paraId="31FEABC0" w14:textId="022CA028" w:rsidR="004F1C7A" w:rsidRPr="004F5513" w:rsidRDefault="00AD777F" w:rsidP="00BB37E9">
      <w:pPr>
        <w:numPr>
          <w:ilvl w:val="5"/>
          <w:numId w:val="32"/>
        </w:numPr>
        <w:spacing w:afterLines="80" w:after="192"/>
        <w:ind w:firstLine="0"/>
        <w:rPr>
          <w:sz w:val="24"/>
          <w:szCs w:val="24"/>
        </w:rPr>
      </w:pPr>
      <w:bookmarkStart w:id="108" w:name="_Ref359943492"/>
      <w:r w:rsidRPr="004F5513">
        <w:rPr>
          <w:sz w:val="24"/>
          <w:szCs w:val="24"/>
        </w:rPr>
        <w:t xml:space="preserve">Na ocorrência do </w:t>
      </w:r>
      <w:r w:rsidR="004F1C7A" w:rsidRPr="004F5513">
        <w:rPr>
          <w:sz w:val="24"/>
          <w:szCs w:val="24"/>
        </w:rPr>
        <w:t xml:space="preserve">vencimento antecipado das obrigações decorrentes das Debêntures, </w:t>
      </w:r>
      <w:r w:rsidR="004F1C7A" w:rsidRPr="004F5513">
        <w:rPr>
          <w:bCs/>
          <w:sz w:val="24"/>
          <w:szCs w:val="24"/>
        </w:rPr>
        <w:t xml:space="preserve">os recursos recebidos em pagamento </w:t>
      </w:r>
      <w:r w:rsidR="004F1C7A" w:rsidRPr="004F5513">
        <w:rPr>
          <w:sz w:val="24"/>
          <w:szCs w:val="24"/>
        </w:rPr>
        <w:t>das obrigações decorrentes das Debêntures</w:t>
      </w:r>
      <w:r w:rsidR="004F1C7A" w:rsidRPr="004F5513">
        <w:rPr>
          <w:bCs/>
          <w:sz w:val="24"/>
          <w:szCs w:val="24"/>
        </w:rPr>
        <w:t xml:space="preserve">, </w:t>
      </w:r>
      <w:r w:rsidR="00504689" w:rsidRPr="004F5513">
        <w:rPr>
          <w:bCs/>
          <w:sz w:val="24"/>
          <w:szCs w:val="24"/>
        </w:rPr>
        <w:t xml:space="preserve">na </w:t>
      </w:r>
      <w:r w:rsidR="004F1C7A" w:rsidRPr="004F5513">
        <w:rPr>
          <w:sz w:val="24"/>
          <w:szCs w:val="24"/>
        </w:rPr>
        <w:t>medida em que forem sendo recebidos, deverão ser imediatamente aplicados na amortização ou</w:t>
      </w:r>
      <w:r w:rsidR="00671AF1" w:rsidRPr="004F5513">
        <w:rPr>
          <w:sz w:val="24"/>
          <w:szCs w:val="24"/>
        </w:rPr>
        <w:t>, se possível,</w:t>
      </w:r>
      <w:r w:rsidR="004F1C7A" w:rsidRPr="004F5513">
        <w:rPr>
          <w:sz w:val="24"/>
          <w:szCs w:val="24"/>
        </w:rPr>
        <w:t xml:space="preserve"> </w:t>
      </w:r>
      <w:r w:rsidR="006B5450" w:rsidRPr="004F5513">
        <w:rPr>
          <w:sz w:val="24"/>
          <w:szCs w:val="24"/>
        </w:rPr>
        <w:t>quita</w:t>
      </w:r>
      <w:r w:rsidR="004F1C7A" w:rsidRPr="004F5513">
        <w:rPr>
          <w:sz w:val="24"/>
          <w:szCs w:val="24"/>
        </w:rPr>
        <w:t xml:space="preserve">ção do </w:t>
      </w:r>
      <w:r w:rsidR="002874E4" w:rsidRPr="004F5513">
        <w:rPr>
          <w:sz w:val="24"/>
          <w:szCs w:val="24"/>
        </w:rPr>
        <w:t>saldo</w:t>
      </w:r>
      <w:r w:rsidR="004F1C7A" w:rsidRPr="004F5513">
        <w:rPr>
          <w:sz w:val="24"/>
          <w:szCs w:val="24"/>
        </w:rPr>
        <w:t xml:space="preserve"> das obrigações decorrentes das Debêntures</w:t>
      </w:r>
      <w:r w:rsidR="004F1C7A" w:rsidRPr="004F5513">
        <w:rPr>
          <w:bCs/>
          <w:sz w:val="24"/>
          <w:szCs w:val="24"/>
        </w:rPr>
        <w:t>.</w:t>
      </w:r>
      <w:r w:rsidR="008771F4" w:rsidRPr="004F5513">
        <w:rPr>
          <w:bCs/>
          <w:sz w:val="24"/>
          <w:szCs w:val="24"/>
        </w:rPr>
        <w:t xml:space="preserve"> </w:t>
      </w:r>
      <w:r w:rsidR="004F1C7A" w:rsidRPr="004F5513">
        <w:rPr>
          <w:bCs/>
          <w:sz w:val="24"/>
          <w:szCs w:val="24"/>
        </w:rPr>
        <w:t xml:space="preserve">Caso os recursos recebidos em pagamento </w:t>
      </w:r>
      <w:r w:rsidR="004F1C7A" w:rsidRPr="004F5513">
        <w:rPr>
          <w:sz w:val="24"/>
          <w:szCs w:val="24"/>
        </w:rPr>
        <w:t>das obrigações decorrentes das Debêntures</w:t>
      </w:r>
      <w:r w:rsidR="004F1C7A" w:rsidRPr="004F5513">
        <w:rPr>
          <w:bCs/>
          <w:sz w:val="24"/>
          <w:szCs w:val="24"/>
        </w:rPr>
        <w:t xml:space="preserve">, </w:t>
      </w:r>
      <w:r w:rsidR="004F1C7A" w:rsidRPr="004F5513">
        <w:rPr>
          <w:sz w:val="24"/>
          <w:szCs w:val="24"/>
        </w:rPr>
        <w:t xml:space="preserve">não sejam suficientes para quitar </w:t>
      </w:r>
      <w:r w:rsidR="004F1C7A" w:rsidRPr="004F5513">
        <w:rPr>
          <w:sz w:val="24"/>
          <w:szCs w:val="24"/>
        </w:rPr>
        <w:lastRenderedPageBreak/>
        <w:t>simultaneamente todas as obrigações decorrentes das Debêntures, tais recursos</w:t>
      </w:r>
      <w:r w:rsidR="004F1C7A" w:rsidRPr="004F5513">
        <w:rPr>
          <w:bCs/>
          <w:sz w:val="24"/>
          <w:szCs w:val="24"/>
        </w:rPr>
        <w:t xml:space="preserve"> deverão ser imputados na seguinte ordem, de tal forma que, uma vez </w:t>
      </w:r>
      <w:r w:rsidR="006B5450" w:rsidRPr="004F5513">
        <w:rPr>
          <w:bCs/>
          <w:sz w:val="24"/>
          <w:szCs w:val="24"/>
        </w:rPr>
        <w:t>quita</w:t>
      </w:r>
      <w:r w:rsidR="004F1C7A" w:rsidRPr="004F5513">
        <w:rPr>
          <w:bCs/>
          <w:sz w:val="24"/>
          <w:szCs w:val="24"/>
        </w:rPr>
        <w:t>dos os valores referentes ao primeiro item, os recursos sejam alocados para o item imediatamente seguinte, e assim sucessivamente:</w:t>
      </w:r>
      <w:r w:rsidR="008771F4" w:rsidRPr="004F5513">
        <w:rPr>
          <w:bCs/>
          <w:sz w:val="24"/>
          <w:szCs w:val="24"/>
        </w:rPr>
        <w:t xml:space="preserve"> </w:t>
      </w:r>
      <w:r w:rsidR="004F1C7A" w:rsidRPr="004F5513">
        <w:rPr>
          <w:bCs/>
          <w:sz w:val="24"/>
          <w:szCs w:val="24"/>
        </w:rPr>
        <w:t xml:space="preserve">(i) quaisquer valores devidos pela Companhia </w:t>
      </w:r>
      <w:r w:rsidR="004F1C7A" w:rsidRPr="004F5513">
        <w:rPr>
          <w:sz w:val="24"/>
          <w:szCs w:val="24"/>
        </w:rPr>
        <w:t xml:space="preserve">nos termos desta Escritura de Emissão </w:t>
      </w:r>
      <w:r w:rsidR="0019488C" w:rsidRPr="004F5513">
        <w:rPr>
          <w:sz w:val="24"/>
          <w:szCs w:val="24"/>
        </w:rPr>
        <w:t xml:space="preserve">(incluindo </w:t>
      </w:r>
      <w:r w:rsidR="001E0B4F" w:rsidRPr="004F5513">
        <w:rPr>
          <w:sz w:val="24"/>
          <w:szCs w:val="24"/>
        </w:rPr>
        <w:t xml:space="preserve">a remuneração e </w:t>
      </w:r>
      <w:r w:rsidR="0019488C" w:rsidRPr="004F5513">
        <w:rPr>
          <w:sz w:val="24"/>
          <w:szCs w:val="24"/>
        </w:rPr>
        <w:t>as despesas incorridas pelo Agente Fiduciário)</w:t>
      </w:r>
      <w:r w:rsidR="004F1C7A" w:rsidRPr="004F5513">
        <w:rPr>
          <w:bCs/>
          <w:sz w:val="24"/>
          <w:szCs w:val="24"/>
        </w:rPr>
        <w:t>, que não sejam os valores a que se referem os itens (</w:t>
      </w:r>
      <w:proofErr w:type="spellStart"/>
      <w:r w:rsidR="004F1C7A" w:rsidRPr="004F5513">
        <w:rPr>
          <w:bCs/>
          <w:sz w:val="24"/>
          <w:szCs w:val="24"/>
        </w:rPr>
        <w:t>ii</w:t>
      </w:r>
      <w:proofErr w:type="spellEnd"/>
      <w:r w:rsidR="004F1C7A" w:rsidRPr="004F5513">
        <w:rPr>
          <w:bCs/>
          <w:sz w:val="24"/>
          <w:szCs w:val="24"/>
        </w:rPr>
        <w:t>)</w:t>
      </w:r>
      <w:r w:rsidR="001E0B4F" w:rsidRPr="004F5513">
        <w:rPr>
          <w:bCs/>
          <w:sz w:val="24"/>
          <w:szCs w:val="24"/>
        </w:rPr>
        <w:t xml:space="preserve"> </w:t>
      </w:r>
      <w:r w:rsidR="004733DE" w:rsidRPr="004F5513">
        <w:rPr>
          <w:bCs/>
          <w:sz w:val="24"/>
          <w:szCs w:val="24"/>
        </w:rPr>
        <w:t xml:space="preserve">a </w:t>
      </w:r>
      <w:r w:rsidR="004F1C7A" w:rsidRPr="004F5513">
        <w:rPr>
          <w:bCs/>
          <w:sz w:val="24"/>
          <w:szCs w:val="24"/>
        </w:rPr>
        <w:t>(</w:t>
      </w:r>
      <w:proofErr w:type="spellStart"/>
      <w:r w:rsidR="004733DE" w:rsidRPr="004F5513">
        <w:rPr>
          <w:bCs/>
          <w:sz w:val="24"/>
          <w:szCs w:val="24"/>
        </w:rPr>
        <w:t>iv</w:t>
      </w:r>
      <w:proofErr w:type="spellEnd"/>
      <w:r w:rsidR="004F1C7A" w:rsidRPr="004F5513">
        <w:rPr>
          <w:bCs/>
          <w:sz w:val="24"/>
          <w:szCs w:val="24"/>
        </w:rPr>
        <w:t>) abaixo; (</w:t>
      </w:r>
      <w:proofErr w:type="spellStart"/>
      <w:r w:rsidR="004F1C7A" w:rsidRPr="004F5513">
        <w:rPr>
          <w:bCs/>
          <w:sz w:val="24"/>
          <w:szCs w:val="24"/>
        </w:rPr>
        <w:t>ii</w:t>
      </w:r>
      <w:proofErr w:type="spellEnd"/>
      <w:r w:rsidR="004F1C7A" w:rsidRPr="004F5513">
        <w:rPr>
          <w:bCs/>
          <w:sz w:val="24"/>
          <w:szCs w:val="24"/>
        </w:rPr>
        <w:t xml:space="preserve">) Remuneração, </w:t>
      </w:r>
      <w:r w:rsidR="004733DE" w:rsidRPr="004F5513">
        <w:rPr>
          <w:bCs/>
          <w:sz w:val="24"/>
          <w:szCs w:val="24"/>
        </w:rPr>
        <w:t>(</w:t>
      </w:r>
      <w:proofErr w:type="spellStart"/>
      <w:r w:rsidR="004733DE" w:rsidRPr="004F5513">
        <w:rPr>
          <w:bCs/>
          <w:sz w:val="24"/>
          <w:szCs w:val="24"/>
        </w:rPr>
        <w:t>iii</w:t>
      </w:r>
      <w:proofErr w:type="spellEnd"/>
      <w:r w:rsidR="004733DE" w:rsidRPr="004F5513">
        <w:rPr>
          <w:bCs/>
          <w:sz w:val="24"/>
          <w:szCs w:val="24"/>
        </w:rPr>
        <w:t xml:space="preserve">) </w:t>
      </w:r>
      <w:r w:rsidR="004F1C7A" w:rsidRPr="004F5513">
        <w:rPr>
          <w:bCs/>
          <w:sz w:val="24"/>
          <w:szCs w:val="24"/>
        </w:rPr>
        <w:t xml:space="preserve">Encargos Moratórios e demais encargos devidos sob as </w:t>
      </w:r>
      <w:r w:rsidR="004F1C7A" w:rsidRPr="004F5513">
        <w:rPr>
          <w:sz w:val="24"/>
          <w:szCs w:val="24"/>
        </w:rPr>
        <w:t>obrigações decorrentes das Debêntures</w:t>
      </w:r>
      <w:r w:rsidR="004F1C7A" w:rsidRPr="004F5513">
        <w:rPr>
          <w:bCs/>
          <w:sz w:val="24"/>
          <w:szCs w:val="24"/>
        </w:rPr>
        <w:t xml:space="preserve">; </w:t>
      </w:r>
      <w:r w:rsidR="00511FE0" w:rsidRPr="004F5513">
        <w:rPr>
          <w:bCs/>
          <w:sz w:val="24"/>
          <w:szCs w:val="24"/>
        </w:rPr>
        <w:t xml:space="preserve">e </w:t>
      </w:r>
      <w:r w:rsidR="004F1C7A" w:rsidRPr="004F5513">
        <w:rPr>
          <w:bCs/>
          <w:sz w:val="24"/>
          <w:szCs w:val="24"/>
        </w:rPr>
        <w:t>(</w:t>
      </w:r>
      <w:proofErr w:type="spellStart"/>
      <w:r w:rsidR="004F1C7A" w:rsidRPr="004F5513">
        <w:rPr>
          <w:bCs/>
          <w:sz w:val="24"/>
          <w:szCs w:val="24"/>
        </w:rPr>
        <w:t>i</w:t>
      </w:r>
      <w:r w:rsidR="004733DE" w:rsidRPr="004F5513">
        <w:rPr>
          <w:bCs/>
          <w:sz w:val="24"/>
          <w:szCs w:val="24"/>
        </w:rPr>
        <w:t>v</w:t>
      </w:r>
      <w:proofErr w:type="spellEnd"/>
      <w:r w:rsidR="004F1C7A" w:rsidRPr="004F5513">
        <w:rPr>
          <w:bCs/>
          <w:sz w:val="24"/>
          <w:szCs w:val="24"/>
        </w:rPr>
        <w:t>) </w:t>
      </w:r>
      <w:r w:rsidR="002874E4" w:rsidRPr="004F5513">
        <w:rPr>
          <w:bCs/>
          <w:sz w:val="24"/>
          <w:szCs w:val="24"/>
        </w:rPr>
        <w:t>saldo</w:t>
      </w:r>
      <w:r w:rsidR="004F1C7A" w:rsidRPr="004F5513">
        <w:rPr>
          <w:bCs/>
          <w:sz w:val="24"/>
          <w:szCs w:val="24"/>
        </w:rPr>
        <w:t xml:space="preserve"> do </w:t>
      </w:r>
      <w:r w:rsidR="00133F26" w:rsidRPr="004F5513">
        <w:rPr>
          <w:bCs/>
          <w:sz w:val="24"/>
          <w:szCs w:val="24"/>
        </w:rPr>
        <w:t>Valor Nominal Unitário</w:t>
      </w:r>
      <w:r w:rsidR="00822EDD" w:rsidRPr="004F5513">
        <w:rPr>
          <w:bCs/>
          <w:sz w:val="24"/>
          <w:szCs w:val="24"/>
        </w:rPr>
        <w:t xml:space="preserve"> das Debêntures</w:t>
      </w:r>
      <w:r w:rsidR="004F1C7A" w:rsidRPr="004F5513">
        <w:rPr>
          <w:bCs/>
          <w:sz w:val="24"/>
          <w:szCs w:val="24"/>
        </w:rPr>
        <w:t>.</w:t>
      </w:r>
      <w:r w:rsidR="008771F4" w:rsidRPr="004F5513">
        <w:rPr>
          <w:bCs/>
          <w:sz w:val="24"/>
          <w:szCs w:val="24"/>
        </w:rPr>
        <w:t xml:space="preserve"> </w:t>
      </w:r>
      <w:r w:rsidR="004F1C7A" w:rsidRPr="004F5513">
        <w:rPr>
          <w:bCs/>
          <w:sz w:val="24"/>
          <w:szCs w:val="24"/>
        </w:rPr>
        <w:t xml:space="preserve">A Companhia permanecerá responsável pelo </w:t>
      </w:r>
      <w:r w:rsidR="002874E4" w:rsidRPr="004F5513">
        <w:rPr>
          <w:bCs/>
          <w:sz w:val="24"/>
          <w:szCs w:val="24"/>
        </w:rPr>
        <w:t>saldo</w:t>
      </w:r>
      <w:r w:rsidR="004F1C7A" w:rsidRPr="004F5513">
        <w:rPr>
          <w:bCs/>
          <w:sz w:val="24"/>
          <w:szCs w:val="24"/>
        </w:rPr>
        <w:t xml:space="preserve"> das </w:t>
      </w:r>
      <w:r w:rsidR="004F1C7A" w:rsidRPr="004F5513">
        <w:rPr>
          <w:sz w:val="24"/>
          <w:szCs w:val="24"/>
        </w:rPr>
        <w:t>obrigações decorrentes das Debêntures</w:t>
      </w:r>
      <w:r w:rsidR="004F1C7A" w:rsidRPr="004F5513">
        <w:rPr>
          <w:bCs/>
          <w:sz w:val="24"/>
          <w:szCs w:val="24"/>
        </w:rPr>
        <w:t xml:space="preserve"> que não tiverem sido pagas, sem prejuízo dos acréscimos de Remuneração, Encargos Moratórios e outros encargos incidentes sobre o </w:t>
      </w:r>
      <w:r w:rsidR="002874E4" w:rsidRPr="004F5513">
        <w:rPr>
          <w:bCs/>
          <w:sz w:val="24"/>
          <w:szCs w:val="24"/>
        </w:rPr>
        <w:t>saldo</w:t>
      </w:r>
      <w:r w:rsidR="004F1C7A" w:rsidRPr="004F5513">
        <w:rPr>
          <w:bCs/>
          <w:sz w:val="24"/>
          <w:szCs w:val="24"/>
        </w:rPr>
        <w:t xml:space="preserve"> das </w:t>
      </w:r>
      <w:r w:rsidR="004F1C7A" w:rsidRPr="004F5513">
        <w:rPr>
          <w:sz w:val="24"/>
          <w:szCs w:val="24"/>
        </w:rPr>
        <w:t>obrigações decorrentes das Debêntures</w:t>
      </w:r>
      <w:r w:rsidR="004F1C7A" w:rsidRPr="004F5513">
        <w:rPr>
          <w:bCs/>
          <w:sz w:val="24"/>
          <w:szCs w:val="24"/>
        </w:rPr>
        <w:t xml:space="preserve"> enquanto não forem pagas</w:t>
      </w:r>
      <w:r w:rsidR="00191FE5" w:rsidRPr="004F5513">
        <w:rPr>
          <w:bCs/>
          <w:sz w:val="24"/>
          <w:szCs w:val="24"/>
        </w:rPr>
        <w:t xml:space="preserve">, </w:t>
      </w:r>
      <w:r w:rsidR="00615C23" w:rsidRPr="004F5513">
        <w:rPr>
          <w:bCs/>
          <w:sz w:val="24"/>
          <w:szCs w:val="24"/>
        </w:rPr>
        <w:t xml:space="preserve">sendo considerada </w:t>
      </w:r>
      <w:r w:rsidR="002F4F97" w:rsidRPr="004F5513">
        <w:rPr>
          <w:bCs/>
          <w:sz w:val="24"/>
          <w:szCs w:val="24"/>
        </w:rPr>
        <w:t xml:space="preserve">dívida líquida e certa, passível de cobrança </w:t>
      </w:r>
      <w:r w:rsidR="00D90676" w:rsidRPr="004F5513">
        <w:rPr>
          <w:bCs/>
          <w:sz w:val="24"/>
          <w:szCs w:val="24"/>
        </w:rPr>
        <w:t xml:space="preserve">extrajudicial ou </w:t>
      </w:r>
      <w:r w:rsidR="002F4F97" w:rsidRPr="004F5513">
        <w:rPr>
          <w:bCs/>
          <w:sz w:val="24"/>
          <w:szCs w:val="24"/>
        </w:rPr>
        <w:t>por meio de processo de execução judicial</w:t>
      </w:r>
      <w:r w:rsidR="004F1C7A" w:rsidRPr="004F5513">
        <w:rPr>
          <w:sz w:val="24"/>
          <w:szCs w:val="24"/>
        </w:rPr>
        <w:t>.</w:t>
      </w:r>
      <w:bookmarkEnd w:id="108"/>
    </w:p>
    <w:p w14:paraId="120FA0C5" w14:textId="29DD7D7D" w:rsidR="00880FA8" w:rsidRPr="004F5513" w:rsidRDefault="00880FA8" w:rsidP="00205BE9">
      <w:pPr>
        <w:numPr>
          <w:ilvl w:val="1"/>
          <w:numId w:val="32"/>
        </w:numPr>
        <w:spacing w:afterLines="80" w:after="192"/>
        <w:rPr>
          <w:sz w:val="24"/>
          <w:szCs w:val="24"/>
        </w:rPr>
      </w:pPr>
      <w:bookmarkStart w:id="109" w:name="_Ref130286395"/>
      <w:bookmarkStart w:id="110" w:name="_Ref284530595"/>
      <w:r w:rsidRPr="004F5513">
        <w:rPr>
          <w:i/>
          <w:sz w:val="24"/>
          <w:szCs w:val="24"/>
        </w:rPr>
        <w:t>Publicidade</w:t>
      </w:r>
      <w:r w:rsidRPr="004F5513">
        <w:rPr>
          <w:sz w:val="24"/>
          <w:szCs w:val="24"/>
        </w:rPr>
        <w:t>.</w:t>
      </w:r>
      <w:r w:rsidR="008771F4" w:rsidRPr="004F5513">
        <w:rPr>
          <w:sz w:val="24"/>
          <w:szCs w:val="24"/>
        </w:rPr>
        <w:t xml:space="preserve"> </w:t>
      </w:r>
      <w:bookmarkEnd w:id="109"/>
      <w:r w:rsidR="00B27F66" w:rsidRPr="004F5513">
        <w:rPr>
          <w:sz w:val="24"/>
          <w:szCs w:val="24"/>
        </w:rPr>
        <w:t>Todos os atos e decisões relativos às Debêntures deverão ser comunicados, na forma de aviso, no DOESP e no jornal "</w:t>
      </w:r>
      <w:r w:rsidR="008E2F5C" w:rsidRPr="004F5513">
        <w:rPr>
          <w:sz w:val="24"/>
          <w:szCs w:val="24"/>
        </w:rPr>
        <w:t xml:space="preserve">O </w:t>
      </w:r>
      <w:r w:rsidR="00590506" w:rsidRPr="004F5513">
        <w:rPr>
          <w:sz w:val="24"/>
          <w:szCs w:val="24"/>
        </w:rPr>
        <w:t>Estadão</w:t>
      </w:r>
      <w:r w:rsidR="00B27F66" w:rsidRPr="004F5513">
        <w:rPr>
          <w:sz w:val="24"/>
          <w:szCs w:val="24"/>
        </w:rPr>
        <w:t>", sempre imediatamente após a realização ou ocorrência do ato a ser divulgado. A Companhia poderá alterar o jornal acima por outro jornal de grande circulação e de edição nacional que seja adotado para suas publicações societárias, mediante comunicação por escrito ao Agente Fiduciário e a publicação, na forma de aviso, no jornal a ser substituído.</w:t>
      </w:r>
      <w:bookmarkEnd w:id="110"/>
      <w:r w:rsidR="000C3D49" w:rsidRPr="004F5513">
        <w:rPr>
          <w:sz w:val="24"/>
          <w:szCs w:val="24"/>
        </w:rPr>
        <w:t xml:space="preserve"> </w:t>
      </w:r>
    </w:p>
    <w:p w14:paraId="7C976BFF" w14:textId="77777777" w:rsidR="0077716A" w:rsidRPr="004F5513" w:rsidRDefault="0077716A" w:rsidP="00205BE9">
      <w:pPr>
        <w:spacing w:afterLines="80" w:after="192"/>
        <w:rPr>
          <w:sz w:val="24"/>
          <w:szCs w:val="24"/>
        </w:rPr>
      </w:pPr>
    </w:p>
    <w:p w14:paraId="58170BF3" w14:textId="66FA488B" w:rsidR="00EC2E98" w:rsidRPr="004F5513" w:rsidRDefault="00880FA8" w:rsidP="00205BE9">
      <w:pPr>
        <w:keepNext/>
        <w:numPr>
          <w:ilvl w:val="0"/>
          <w:numId w:val="32"/>
        </w:numPr>
        <w:spacing w:afterLines="80" w:after="192"/>
        <w:rPr>
          <w:smallCaps/>
          <w:sz w:val="24"/>
          <w:szCs w:val="24"/>
          <w:u w:val="single"/>
        </w:rPr>
      </w:pPr>
      <w:r w:rsidRPr="004F5513">
        <w:rPr>
          <w:smallCaps/>
          <w:sz w:val="24"/>
          <w:szCs w:val="24"/>
          <w:u w:val="single"/>
        </w:rPr>
        <w:t>Obrigações Adicionais da Companhia</w:t>
      </w:r>
      <w:bookmarkStart w:id="111" w:name="_Ref130390982"/>
    </w:p>
    <w:p w14:paraId="07323BED" w14:textId="2E46BB44" w:rsidR="00880FA8" w:rsidRPr="004F5513" w:rsidRDefault="00880FA8" w:rsidP="00205BE9">
      <w:pPr>
        <w:numPr>
          <w:ilvl w:val="1"/>
          <w:numId w:val="32"/>
        </w:numPr>
        <w:spacing w:afterLines="80" w:after="192"/>
        <w:rPr>
          <w:sz w:val="24"/>
          <w:szCs w:val="24"/>
        </w:rPr>
      </w:pPr>
      <w:bookmarkStart w:id="112" w:name="_Ref279333767"/>
      <w:r w:rsidRPr="004F5513">
        <w:rPr>
          <w:sz w:val="24"/>
          <w:szCs w:val="24"/>
        </w:rPr>
        <w:t>A Companhia</w:t>
      </w:r>
      <w:r w:rsidR="005B2EFB" w:rsidRPr="004F5513">
        <w:rPr>
          <w:sz w:val="24"/>
          <w:szCs w:val="24"/>
        </w:rPr>
        <w:t xml:space="preserve"> </w:t>
      </w:r>
      <w:r w:rsidRPr="004F5513">
        <w:rPr>
          <w:sz w:val="24"/>
          <w:szCs w:val="24"/>
        </w:rPr>
        <w:t>est</w:t>
      </w:r>
      <w:r w:rsidR="00930EE4" w:rsidRPr="004F5513">
        <w:rPr>
          <w:sz w:val="24"/>
          <w:szCs w:val="24"/>
        </w:rPr>
        <w:t>á</w:t>
      </w:r>
      <w:r w:rsidRPr="004F5513">
        <w:rPr>
          <w:sz w:val="24"/>
          <w:szCs w:val="24"/>
        </w:rPr>
        <w:t xml:space="preserve"> adicionalmente obrigad</w:t>
      </w:r>
      <w:r w:rsidR="00BC1749" w:rsidRPr="004F5513">
        <w:rPr>
          <w:sz w:val="24"/>
          <w:szCs w:val="24"/>
        </w:rPr>
        <w:t>a</w:t>
      </w:r>
      <w:r w:rsidRPr="004F5513">
        <w:rPr>
          <w:sz w:val="24"/>
          <w:szCs w:val="24"/>
        </w:rPr>
        <w:t xml:space="preserve"> a:</w:t>
      </w:r>
      <w:bookmarkEnd w:id="111"/>
      <w:bookmarkEnd w:id="112"/>
    </w:p>
    <w:p w14:paraId="2D31B3FD" w14:textId="1BD53429" w:rsidR="003A684C" w:rsidRPr="004F5513" w:rsidRDefault="00E14CCE" w:rsidP="00205BE9">
      <w:pPr>
        <w:numPr>
          <w:ilvl w:val="2"/>
          <w:numId w:val="64"/>
        </w:numPr>
        <w:tabs>
          <w:tab w:val="clear" w:pos="3119"/>
          <w:tab w:val="num" w:pos="3261"/>
        </w:tabs>
        <w:spacing w:afterLines="80" w:after="192"/>
        <w:ind w:left="1701"/>
        <w:rPr>
          <w:sz w:val="24"/>
          <w:szCs w:val="24"/>
        </w:rPr>
      </w:pPr>
      <w:bookmarkStart w:id="113" w:name="_Ref262552287"/>
      <w:bookmarkStart w:id="114" w:name="_Ref168844178"/>
      <w:r w:rsidRPr="004F5513">
        <w:rPr>
          <w:sz w:val="24"/>
          <w:szCs w:val="24"/>
        </w:rPr>
        <w:t xml:space="preserve">disponibilizar em sua página na </w:t>
      </w:r>
      <w:r w:rsidR="00BF3FE8" w:rsidRPr="004F5513">
        <w:rPr>
          <w:sz w:val="24"/>
          <w:szCs w:val="24"/>
        </w:rPr>
        <w:t>rede mundial de computadores</w:t>
      </w:r>
      <w:r w:rsidRPr="004F5513">
        <w:rPr>
          <w:sz w:val="24"/>
          <w:szCs w:val="24"/>
        </w:rPr>
        <w:t xml:space="preserve"> </w:t>
      </w:r>
      <w:r w:rsidR="000125A2" w:rsidRPr="004F5513">
        <w:rPr>
          <w:sz w:val="24"/>
          <w:szCs w:val="24"/>
        </w:rPr>
        <w:t xml:space="preserve">e </w:t>
      </w:r>
      <w:r w:rsidRPr="004F5513">
        <w:rPr>
          <w:sz w:val="24"/>
          <w:szCs w:val="24"/>
        </w:rPr>
        <w:t xml:space="preserve">na página da CVM na </w:t>
      </w:r>
      <w:r w:rsidR="00BF3FE8" w:rsidRPr="004F5513">
        <w:rPr>
          <w:sz w:val="24"/>
          <w:szCs w:val="24"/>
        </w:rPr>
        <w:t>rede mundial de computadores</w:t>
      </w:r>
      <w:r w:rsidR="00304E1A" w:rsidRPr="004F5513">
        <w:rPr>
          <w:sz w:val="24"/>
          <w:szCs w:val="24"/>
        </w:rPr>
        <w:t xml:space="preserve"> </w:t>
      </w:r>
      <w:r w:rsidR="0063043B" w:rsidRPr="004F5513">
        <w:rPr>
          <w:sz w:val="24"/>
          <w:szCs w:val="24"/>
        </w:rPr>
        <w:t>e fornecer ao Agente Fiduciário</w:t>
      </w:r>
      <w:r w:rsidR="003A684C" w:rsidRPr="004F5513">
        <w:rPr>
          <w:sz w:val="24"/>
          <w:szCs w:val="24"/>
        </w:rPr>
        <w:t>:</w:t>
      </w:r>
      <w:bookmarkEnd w:id="113"/>
      <w:r w:rsidR="00B644D5" w:rsidRPr="004F5513">
        <w:rPr>
          <w:sz w:val="24"/>
          <w:szCs w:val="24"/>
        </w:rPr>
        <w:t xml:space="preserve"> </w:t>
      </w:r>
    </w:p>
    <w:p w14:paraId="66D2AFEC" w14:textId="78224C39" w:rsidR="00771123" w:rsidRPr="004F5513" w:rsidRDefault="00C403BD" w:rsidP="00205BE9">
      <w:pPr>
        <w:numPr>
          <w:ilvl w:val="3"/>
          <w:numId w:val="64"/>
        </w:numPr>
        <w:tabs>
          <w:tab w:val="clear" w:pos="2126"/>
          <w:tab w:val="num" w:pos="2552"/>
        </w:tabs>
        <w:spacing w:afterLines="80" w:after="192"/>
        <w:ind w:left="2552" w:hanging="851"/>
        <w:rPr>
          <w:sz w:val="24"/>
          <w:szCs w:val="24"/>
        </w:rPr>
      </w:pPr>
      <w:bookmarkStart w:id="115" w:name="_Ref289720326"/>
      <w:bookmarkStart w:id="116" w:name="_Ref488848532"/>
      <w:bookmarkStart w:id="117" w:name="_Ref262552290"/>
      <w:r w:rsidRPr="004F5513">
        <w:rPr>
          <w:sz w:val="24"/>
          <w:szCs w:val="24"/>
        </w:rPr>
        <w:t>na data em</w:t>
      </w:r>
      <w:r w:rsidR="00E14CCE" w:rsidRPr="004F5513">
        <w:rPr>
          <w:sz w:val="24"/>
          <w:szCs w:val="24"/>
        </w:rPr>
        <w:t xml:space="preserve"> que ocorrer primeiro entre </w:t>
      </w:r>
      <w:r w:rsidR="0072704E" w:rsidRPr="004F5513">
        <w:rPr>
          <w:sz w:val="24"/>
          <w:szCs w:val="24"/>
        </w:rPr>
        <w:t xml:space="preserve">o decurso de </w:t>
      </w:r>
      <w:r w:rsidR="00C13337" w:rsidRPr="004F5513">
        <w:rPr>
          <w:sz w:val="24"/>
          <w:szCs w:val="24"/>
        </w:rPr>
        <w:t>3</w:t>
      </w:r>
      <w:r w:rsidR="00E14CCE" w:rsidRPr="004F5513">
        <w:rPr>
          <w:sz w:val="24"/>
          <w:szCs w:val="24"/>
        </w:rPr>
        <w:t> (</w:t>
      </w:r>
      <w:r w:rsidR="00C13337" w:rsidRPr="004F5513">
        <w:rPr>
          <w:sz w:val="24"/>
          <w:szCs w:val="24"/>
        </w:rPr>
        <w:t>três</w:t>
      </w:r>
      <w:r w:rsidR="00E14CCE" w:rsidRPr="004F5513">
        <w:rPr>
          <w:sz w:val="24"/>
          <w:szCs w:val="24"/>
        </w:rPr>
        <w:t xml:space="preserve">) </w:t>
      </w:r>
      <w:r w:rsidR="00C13337" w:rsidRPr="004F5513">
        <w:rPr>
          <w:sz w:val="24"/>
          <w:szCs w:val="24"/>
        </w:rPr>
        <w:t>meses</w:t>
      </w:r>
      <w:r w:rsidR="00E14CCE" w:rsidRPr="004F5513">
        <w:rPr>
          <w:sz w:val="24"/>
          <w:szCs w:val="24"/>
        </w:rPr>
        <w:t xml:space="preserve"> contados da data de término de cada exercício social ou a data da efetiva divulgação relativas ao respectivo exercício social, </w:t>
      </w:r>
      <w:r w:rsidR="00FC00D9" w:rsidRPr="004F5513">
        <w:rPr>
          <w:sz w:val="24"/>
          <w:szCs w:val="24"/>
        </w:rPr>
        <w:t xml:space="preserve">as demonstrações financeiras consolidadas auditadas pelos Auditores Independentes da Companhia </w:t>
      </w:r>
      <w:r w:rsidR="00E14CCE" w:rsidRPr="004F5513">
        <w:rPr>
          <w:sz w:val="24"/>
          <w:szCs w:val="24"/>
        </w:rPr>
        <w:t xml:space="preserve">preparadas de acordo com </w:t>
      </w:r>
      <w:r w:rsidR="00EC6B43" w:rsidRPr="004F5513">
        <w:rPr>
          <w:sz w:val="24"/>
          <w:szCs w:val="24"/>
        </w:rPr>
        <w:t xml:space="preserve">a Lei das Sociedades por Ações e com as regras emitidas pela CVM </w:t>
      </w:r>
      <w:r w:rsidR="00E14CCE" w:rsidRPr="004F5513">
        <w:rPr>
          <w:sz w:val="24"/>
          <w:szCs w:val="24"/>
        </w:rPr>
        <w:t>(</w:t>
      </w:r>
      <w:r w:rsidR="00667875" w:rsidRPr="004F5513">
        <w:rPr>
          <w:sz w:val="24"/>
          <w:szCs w:val="24"/>
        </w:rPr>
        <w:t>"</w:t>
      </w:r>
      <w:r w:rsidR="00E14CCE" w:rsidRPr="004F5513">
        <w:rPr>
          <w:sz w:val="24"/>
          <w:szCs w:val="24"/>
          <w:u w:val="single"/>
        </w:rPr>
        <w:t>Demonstrações Financeiras Consolidadas Auditadas da Companhia</w:t>
      </w:r>
      <w:r w:rsidR="00667875" w:rsidRPr="004F5513">
        <w:rPr>
          <w:sz w:val="24"/>
          <w:szCs w:val="24"/>
        </w:rPr>
        <w:t>"</w:t>
      </w:r>
      <w:r w:rsidR="00E14CCE" w:rsidRPr="004F5513">
        <w:rPr>
          <w:sz w:val="24"/>
          <w:szCs w:val="24"/>
        </w:rPr>
        <w:t>);</w:t>
      </w:r>
      <w:bookmarkEnd w:id="115"/>
      <w:bookmarkEnd w:id="116"/>
      <w:r w:rsidR="0095076A" w:rsidRPr="004F5513">
        <w:rPr>
          <w:sz w:val="24"/>
          <w:szCs w:val="24"/>
        </w:rPr>
        <w:t xml:space="preserve"> </w:t>
      </w:r>
    </w:p>
    <w:p w14:paraId="3BB3E7B9" w14:textId="083B0B4E" w:rsidR="00E14CCE" w:rsidRPr="004F5513" w:rsidRDefault="00583206" w:rsidP="00205BE9">
      <w:pPr>
        <w:numPr>
          <w:ilvl w:val="3"/>
          <w:numId w:val="64"/>
        </w:numPr>
        <w:tabs>
          <w:tab w:val="clear" w:pos="2126"/>
          <w:tab w:val="num" w:pos="2552"/>
        </w:tabs>
        <w:spacing w:afterLines="80" w:after="192"/>
        <w:ind w:left="2552" w:hanging="851"/>
        <w:rPr>
          <w:sz w:val="24"/>
          <w:szCs w:val="24"/>
        </w:rPr>
      </w:pPr>
      <w:bookmarkStart w:id="118" w:name="_Ref286937833"/>
      <w:bookmarkStart w:id="119" w:name="_Ref262552291"/>
      <w:bookmarkStart w:id="120" w:name="_Ref264563986"/>
      <w:bookmarkStart w:id="121" w:name="_Ref488848536"/>
      <w:r w:rsidRPr="004F5513">
        <w:rPr>
          <w:sz w:val="24"/>
          <w:szCs w:val="24"/>
        </w:rPr>
        <w:t>na data em</w:t>
      </w:r>
      <w:r w:rsidR="005B2678" w:rsidRPr="004F5513">
        <w:rPr>
          <w:sz w:val="24"/>
          <w:szCs w:val="24"/>
        </w:rPr>
        <w:t xml:space="preserve"> </w:t>
      </w:r>
      <w:r w:rsidR="003057D2" w:rsidRPr="004F5513">
        <w:rPr>
          <w:sz w:val="24"/>
          <w:szCs w:val="24"/>
        </w:rPr>
        <w:t xml:space="preserve">que ocorrer primeiro entre </w:t>
      </w:r>
      <w:r w:rsidR="0072704E" w:rsidRPr="004F5513">
        <w:rPr>
          <w:sz w:val="24"/>
          <w:szCs w:val="24"/>
        </w:rPr>
        <w:t xml:space="preserve">o decurso de </w:t>
      </w:r>
      <w:r w:rsidR="003C6662" w:rsidRPr="004F5513">
        <w:rPr>
          <w:sz w:val="24"/>
          <w:szCs w:val="24"/>
        </w:rPr>
        <w:t xml:space="preserve">45 (quarenta e cinco) dias </w:t>
      </w:r>
      <w:r w:rsidR="003057D2" w:rsidRPr="004F5513">
        <w:rPr>
          <w:sz w:val="24"/>
          <w:szCs w:val="24"/>
        </w:rPr>
        <w:t xml:space="preserve">contados da data de término de cada trimestre de seu exercício social </w:t>
      </w:r>
      <w:bookmarkEnd w:id="118"/>
      <w:r w:rsidR="00582BC4" w:rsidRPr="004F5513">
        <w:rPr>
          <w:sz w:val="24"/>
          <w:szCs w:val="24"/>
        </w:rPr>
        <w:t>(exceto pelo último trimestre de seu exercício social)</w:t>
      </w:r>
      <w:r w:rsidR="00776CB2" w:rsidRPr="004F5513">
        <w:rPr>
          <w:sz w:val="24"/>
          <w:szCs w:val="24"/>
        </w:rPr>
        <w:t xml:space="preserve"> e a data da efetiva divulgação</w:t>
      </w:r>
      <w:bookmarkStart w:id="122" w:name="_Ref286937897"/>
      <w:r w:rsidR="00D03AD1" w:rsidRPr="004F5513">
        <w:rPr>
          <w:sz w:val="24"/>
          <w:szCs w:val="24"/>
        </w:rPr>
        <w:t>, cópia das</w:t>
      </w:r>
      <w:r w:rsidR="00FC00D9" w:rsidRPr="004F5513">
        <w:rPr>
          <w:sz w:val="24"/>
          <w:szCs w:val="24"/>
        </w:rPr>
        <w:t xml:space="preserve"> informações financeiras trimestrais</w:t>
      </w:r>
      <w:r w:rsidR="00D03AD1" w:rsidRPr="004F5513">
        <w:rPr>
          <w:sz w:val="24"/>
          <w:szCs w:val="24"/>
        </w:rPr>
        <w:t xml:space="preserve"> consolidadas,</w:t>
      </w:r>
      <w:r w:rsidR="003057D2" w:rsidRPr="004F5513">
        <w:rPr>
          <w:sz w:val="24"/>
          <w:szCs w:val="24"/>
        </w:rPr>
        <w:t xml:space="preserve"> </w:t>
      </w:r>
      <w:r w:rsidR="00FC00D9" w:rsidRPr="004F5513">
        <w:rPr>
          <w:sz w:val="24"/>
          <w:szCs w:val="24"/>
        </w:rPr>
        <w:t xml:space="preserve">revisada </w:t>
      </w:r>
      <w:r w:rsidR="00FC00D9" w:rsidRPr="004F5513">
        <w:rPr>
          <w:sz w:val="24"/>
          <w:szCs w:val="24"/>
        </w:rPr>
        <w:lastRenderedPageBreak/>
        <w:t xml:space="preserve">pelos Auditores Independentes, </w:t>
      </w:r>
      <w:r w:rsidR="003057D2" w:rsidRPr="004F5513">
        <w:rPr>
          <w:sz w:val="24"/>
          <w:szCs w:val="24"/>
        </w:rPr>
        <w:t xml:space="preserve">preparadas de acordo com </w:t>
      </w:r>
      <w:r w:rsidR="005C7A88" w:rsidRPr="004F5513">
        <w:rPr>
          <w:sz w:val="24"/>
          <w:szCs w:val="24"/>
        </w:rPr>
        <w:t xml:space="preserve">a Lei das Sociedades por Ações e com as regras emitidas pela CVM </w:t>
      </w:r>
      <w:r w:rsidR="003057D2" w:rsidRPr="004F5513">
        <w:rPr>
          <w:sz w:val="24"/>
          <w:szCs w:val="24"/>
        </w:rPr>
        <w:t>(</w:t>
      </w:r>
      <w:r w:rsidR="00667875" w:rsidRPr="004F5513">
        <w:rPr>
          <w:sz w:val="24"/>
          <w:szCs w:val="24"/>
        </w:rPr>
        <w:t>"</w:t>
      </w:r>
      <w:r w:rsidR="003057D2" w:rsidRPr="004F5513">
        <w:rPr>
          <w:sz w:val="24"/>
          <w:szCs w:val="24"/>
          <w:u w:val="single"/>
        </w:rPr>
        <w:t>Demonstrações Financeiras Consolidadas Revisadas da Companhia</w:t>
      </w:r>
      <w:r w:rsidR="00667875" w:rsidRPr="004F5513">
        <w:rPr>
          <w:sz w:val="24"/>
          <w:szCs w:val="24"/>
        </w:rPr>
        <w:t>"</w:t>
      </w:r>
      <w:r w:rsidR="008C0321" w:rsidRPr="004F5513">
        <w:rPr>
          <w:sz w:val="24"/>
          <w:szCs w:val="24"/>
        </w:rPr>
        <w:t>, sendo a</w:t>
      </w:r>
      <w:r w:rsidR="003057D2" w:rsidRPr="004F5513">
        <w:rPr>
          <w:sz w:val="24"/>
          <w:szCs w:val="24"/>
        </w:rPr>
        <w:t>s Demonstrações Financeiras Consolidadas Auditadas da Companhia</w:t>
      </w:r>
      <w:r w:rsidR="008C0321" w:rsidRPr="004F5513">
        <w:rPr>
          <w:sz w:val="24"/>
          <w:szCs w:val="24"/>
        </w:rPr>
        <w:t xml:space="preserve"> e as Demonstrações Financeiras Consolidadas Revisadas da Companhia, quando referidas indistintamente</w:t>
      </w:r>
      <w:r w:rsidR="003057D2" w:rsidRPr="004F5513">
        <w:rPr>
          <w:sz w:val="24"/>
          <w:szCs w:val="24"/>
        </w:rPr>
        <w:t xml:space="preserve">, </w:t>
      </w:r>
      <w:r w:rsidR="00667875" w:rsidRPr="004F5513">
        <w:rPr>
          <w:sz w:val="24"/>
          <w:szCs w:val="24"/>
        </w:rPr>
        <w:t>"</w:t>
      </w:r>
      <w:r w:rsidR="003057D2" w:rsidRPr="004F5513">
        <w:rPr>
          <w:sz w:val="24"/>
          <w:szCs w:val="24"/>
          <w:u w:val="single"/>
        </w:rPr>
        <w:t>Demonstrações Financeiras Consolidadas da Companhia</w:t>
      </w:r>
      <w:r w:rsidR="00667875" w:rsidRPr="004F5513">
        <w:rPr>
          <w:sz w:val="24"/>
          <w:szCs w:val="24"/>
        </w:rPr>
        <w:t>"</w:t>
      </w:r>
      <w:r w:rsidR="003057D2" w:rsidRPr="004F5513">
        <w:rPr>
          <w:sz w:val="24"/>
          <w:szCs w:val="24"/>
        </w:rPr>
        <w:t>);</w:t>
      </w:r>
      <w:bookmarkEnd w:id="119"/>
      <w:r w:rsidR="003057D2" w:rsidRPr="004F5513">
        <w:rPr>
          <w:sz w:val="24"/>
          <w:szCs w:val="24"/>
        </w:rPr>
        <w:t xml:space="preserve"> e</w:t>
      </w:r>
      <w:bookmarkEnd w:id="120"/>
      <w:bookmarkEnd w:id="121"/>
      <w:bookmarkEnd w:id="122"/>
    </w:p>
    <w:p w14:paraId="7FCD68C3" w14:textId="77777777" w:rsidR="003057D2" w:rsidRPr="004F5513" w:rsidRDefault="003057D2" w:rsidP="00205BE9">
      <w:pPr>
        <w:numPr>
          <w:ilvl w:val="3"/>
          <w:numId w:val="64"/>
        </w:numPr>
        <w:tabs>
          <w:tab w:val="clear" w:pos="2126"/>
          <w:tab w:val="num" w:pos="2552"/>
        </w:tabs>
        <w:spacing w:afterLines="80" w:after="192"/>
        <w:ind w:left="2552" w:hanging="851"/>
        <w:rPr>
          <w:sz w:val="24"/>
          <w:szCs w:val="24"/>
        </w:rPr>
      </w:pPr>
      <w:r w:rsidRPr="004F5513">
        <w:rPr>
          <w:sz w:val="24"/>
          <w:szCs w:val="24"/>
        </w:rPr>
        <w:t>nos mesmos prazos previstos para o envio dessas informações à CVM, cópia das informações periódicas e eventuais previstas na Instrução</w:t>
      </w:r>
      <w:r w:rsidR="00635146" w:rsidRPr="004F5513">
        <w:rPr>
          <w:sz w:val="24"/>
          <w:szCs w:val="24"/>
        </w:rPr>
        <w:t> </w:t>
      </w:r>
      <w:r w:rsidRPr="004F5513">
        <w:rPr>
          <w:sz w:val="24"/>
          <w:szCs w:val="24"/>
        </w:rPr>
        <w:t>CVM</w:t>
      </w:r>
      <w:r w:rsidR="00635146" w:rsidRPr="004F5513">
        <w:rPr>
          <w:sz w:val="24"/>
          <w:szCs w:val="24"/>
        </w:rPr>
        <w:t> </w:t>
      </w:r>
      <w:r w:rsidRPr="004F5513">
        <w:rPr>
          <w:sz w:val="24"/>
          <w:szCs w:val="24"/>
        </w:rPr>
        <w:t>480</w:t>
      </w:r>
      <w:r w:rsidR="00F2650F" w:rsidRPr="004F5513">
        <w:rPr>
          <w:sz w:val="24"/>
          <w:szCs w:val="24"/>
        </w:rPr>
        <w:t>;</w:t>
      </w:r>
    </w:p>
    <w:p w14:paraId="063908C3" w14:textId="04306FE4" w:rsidR="00635146" w:rsidRPr="004F5513" w:rsidRDefault="00635146" w:rsidP="00205BE9">
      <w:pPr>
        <w:keepNext/>
        <w:numPr>
          <w:ilvl w:val="2"/>
          <w:numId w:val="64"/>
        </w:numPr>
        <w:tabs>
          <w:tab w:val="clear" w:pos="3119"/>
          <w:tab w:val="num" w:pos="2552"/>
        </w:tabs>
        <w:spacing w:afterLines="80" w:after="192"/>
        <w:ind w:left="1701"/>
        <w:rPr>
          <w:sz w:val="24"/>
          <w:szCs w:val="24"/>
        </w:rPr>
      </w:pPr>
      <w:bookmarkStart w:id="123" w:name="_Ref225332080"/>
      <w:bookmarkEnd w:id="114"/>
      <w:bookmarkEnd w:id="117"/>
      <w:r w:rsidRPr="004F5513">
        <w:rPr>
          <w:sz w:val="24"/>
          <w:szCs w:val="24"/>
        </w:rPr>
        <w:t>fornecer ao Agente Fiduciário:</w:t>
      </w:r>
      <w:bookmarkEnd w:id="123"/>
    </w:p>
    <w:p w14:paraId="5511E77F" w14:textId="04BE6E9E" w:rsidR="00635146" w:rsidRPr="004F5513" w:rsidRDefault="00635146" w:rsidP="00205BE9">
      <w:pPr>
        <w:numPr>
          <w:ilvl w:val="3"/>
          <w:numId w:val="64"/>
        </w:numPr>
        <w:tabs>
          <w:tab w:val="clear" w:pos="2126"/>
          <w:tab w:val="num" w:pos="2552"/>
        </w:tabs>
        <w:spacing w:afterLines="80" w:after="192"/>
        <w:ind w:left="2552" w:hanging="851"/>
        <w:rPr>
          <w:sz w:val="24"/>
          <w:szCs w:val="24"/>
        </w:rPr>
      </w:pPr>
      <w:bookmarkStart w:id="124" w:name="_Ref285571943"/>
      <w:bookmarkStart w:id="125" w:name="_Ref1984399"/>
      <w:r w:rsidRPr="004F5513">
        <w:rPr>
          <w:sz w:val="24"/>
          <w:szCs w:val="24"/>
        </w:rPr>
        <w:t xml:space="preserve">no </w:t>
      </w:r>
      <w:r w:rsidR="00375C53" w:rsidRPr="004F5513">
        <w:rPr>
          <w:sz w:val="24"/>
          <w:szCs w:val="24"/>
        </w:rPr>
        <w:t xml:space="preserve">mesmo prazo </w:t>
      </w:r>
      <w:r w:rsidRPr="004F5513">
        <w:rPr>
          <w:sz w:val="24"/>
          <w:szCs w:val="24"/>
        </w:rPr>
        <w:t xml:space="preserve">a que se refere </w:t>
      </w:r>
      <w:r w:rsidR="006776E5" w:rsidRPr="004F5513">
        <w:rPr>
          <w:sz w:val="24"/>
          <w:szCs w:val="24"/>
        </w:rPr>
        <w:t>o</w:t>
      </w:r>
      <w:r w:rsidRPr="004F5513">
        <w:rPr>
          <w:sz w:val="24"/>
          <w:szCs w:val="24"/>
        </w:rPr>
        <w:t xml:space="preserve"> inciso </w:t>
      </w:r>
      <w:r w:rsidR="00BD6317" w:rsidRPr="004F5513">
        <w:rPr>
          <w:sz w:val="24"/>
          <w:szCs w:val="24"/>
        </w:rPr>
        <w:fldChar w:fldCharType="begin"/>
      </w:r>
      <w:r w:rsidR="00BD6317" w:rsidRPr="004F5513">
        <w:rPr>
          <w:sz w:val="24"/>
          <w:szCs w:val="24"/>
        </w:rPr>
        <w:instrText xml:space="preserve"> REF _Ref262552287 \n \p \h </w:instrText>
      </w:r>
      <w:r w:rsidR="00E40F21" w:rsidRPr="004F5513">
        <w:rPr>
          <w:sz w:val="24"/>
          <w:szCs w:val="24"/>
        </w:rPr>
        <w:instrText xml:space="preserve"> \* MERGEFORMAT </w:instrText>
      </w:r>
      <w:r w:rsidR="00BD6317" w:rsidRPr="004F5513">
        <w:rPr>
          <w:sz w:val="24"/>
          <w:szCs w:val="24"/>
        </w:rPr>
      </w:r>
      <w:r w:rsidR="00BD6317" w:rsidRPr="004F5513">
        <w:rPr>
          <w:sz w:val="24"/>
          <w:szCs w:val="24"/>
        </w:rPr>
        <w:fldChar w:fldCharType="separate"/>
      </w:r>
      <w:r w:rsidR="009661F9" w:rsidRPr="004F5513">
        <w:rPr>
          <w:sz w:val="24"/>
          <w:szCs w:val="24"/>
        </w:rPr>
        <w:t>I acima</w:t>
      </w:r>
      <w:r w:rsidR="00BD6317" w:rsidRPr="004F5513">
        <w:rPr>
          <w:sz w:val="24"/>
          <w:szCs w:val="24"/>
        </w:rPr>
        <w:fldChar w:fldCharType="end"/>
      </w:r>
      <w:r w:rsidR="00BD6317" w:rsidRPr="004F5513">
        <w:rPr>
          <w:sz w:val="24"/>
          <w:szCs w:val="24"/>
        </w:rPr>
        <w:t>,</w:t>
      </w:r>
      <w:r w:rsidR="00C73ADE" w:rsidRPr="004F5513">
        <w:rPr>
          <w:sz w:val="24"/>
          <w:szCs w:val="24"/>
        </w:rPr>
        <w:t xml:space="preserve"> </w:t>
      </w:r>
      <w:r w:rsidR="00F65E5F" w:rsidRPr="004F5513">
        <w:rPr>
          <w:sz w:val="24"/>
          <w:szCs w:val="24"/>
        </w:rPr>
        <w:t>alíneas</w:t>
      </w:r>
      <w:r w:rsidR="00BD6317" w:rsidRPr="004F5513">
        <w:rPr>
          <w:sz w:val="24"/>
          <w:szCs w:val="24"/>
        </w:rPr>
        <w:t> </w:t>
      </w:r>
      <w:r w:rsidR="00BD6317" w:rsidRPr="004F5513">
        <w:rPr>
          <w:sz w:val="24"/>
          <w:szCs w:val="24"/>
        </w:rPr>
        <w:fldChar w:fldCharType="begin"/>
      </w:r>
      <w:r w:rsidR="00BD6317" w:rsidRPr="004F5513">
        <w:rPr>
          <w:sz w:val="24"/>
          <w:szCs w:val="24"/>
        </w:rPr>
        <w:instrText xml:space="preserve"> REF _Ref289720326 \n \h </w:instrText>
      </w:r>
      <w:r w:rsidR="00E40F21" w:rsidRPr="004F5513">
        <w:rPr>
          <w:sz w:val="24"/>
          <w:szCs w:val="24"/>
        </w:rPr>
        <w:instrText xml:space="preserve"> \* MERGEFORMAT </w:instrText>
      </w:r>
      <w:r w:rsidR="00BD6317" w:rsidRPr="004F5513">
        <w:rPr>
          <w:sz w:val="24"/>
          <w:szCs w:val="24"/>
        </w:rPr>
      </w:r>
      <w:r w:rsidR="00BD6317" w:rsidRPr="004F5513">
        <w:rPr>
          <w:sz w:val="24"/>
          <w:szCs w:val="24"/>
        </w:rPr>
        <w:fldChar w:fldCharType="separate"/>
      </w:r>
      <w:r w:rsidR="009661F9" w:rsidRPr="004F5513">
        <w:rPr>
          <w:sz w:val="24"/>
          <w:szCs w:val="24"/>
        </w:rPr>
        <w:t>(a)</w:t>
      </w:r>
      <w:r w:rsidR="00BD6317" w:rsidRPr="004F5513">
        <w:rPr>
          <w:sz w:val="24"/>
          <w:szCs w:val="24"/>
        </w:rPr>
        <w:fldChar w:fldCharType="end"/>
      </w:r>
      <w:r w:rsidR="00BD6317" w:rsidRPr="004F5513">
        <w:rPr>
          <w:sz w:val="24"/>
          <w:szCs w:val="24"/>
        </w:rPr>
        <w:t xml:space="preserve"> e </w:t>
      </w:r>
      <w:r w:rsidR="00BD6317" w:rsidRPr="004F5513">
        <w:rPr>
          <w:sz w:val="24"/>
          <w:szCs w:val="24"/>
        </w:rPr>
        <w:fldChar w:fldCharType="begin"/>
      </w:r>
      <w:r w:rsidR="00BD6317" w:rsidRPr="004F5513">
        <w:rPr>
          <w:sz w:val="24"/>
          <w:szCs w:val="24"/>
        </w:rPr>
        <w:instrText xml:space="preserve"> REF _Ref264563986 \n \h </w:instrText>
      </w:r>
      <w:r w:rsidR="00E40F21" w:rsidRPr="004F5513">
        <w:rPr>
          <w:sz w:val="24"/>
          <w:szCs w:val="24"/>
        </w:rPr>
        <w:instrText xml:space="preserve"> \* MERGEFORMAT </w:instrText>
      </w:r>
      <w:r w:rsidR="00BD6317" w:rsidRPr="004F5513">
        <w:rPr>
          <w:sz w:val="24"/>
          <w:szCs w:val="24"/>
        </w:rPr>
      </w:r>
      <w:r w:rsidR="00BD6317" w:rsidRPr="004F5513">
        <w:rPr>
          <w:sz w:val="24"/>
          <w:szCs w:val="24"/>
        </w:rPr>
        <w:fldChar w:fldCharType="separate"/>
      </w:r>
      <w:r w:rsidR="009661F9" w:rsidRPr="004F5513">
        <w:rPr>
          <w:sz w:val="24"/>
          <w:szCs w:val="24"/>
        </w:rPr>
        <w:t>(b)</w:t>
      </w:r>
      <w:r w:rsidR="00BD6317" w:rsidRPr="004F5513">
        <w:rPr>
          <w:sz w:val="24"/>
          <w:szCs w:val="24"/>
        </w:rPr>
        <w:fldChar w:fldCharType="end"/>
      </w:r>
      <w:r w:rsidRPr="004F5513">
        <w:rPr>
          <w:sz w:val="24"/>
          <w:szCs w:val="24"/>
        </w:rPr>
        <w:t xml:space="preserve">, </w:t>
      </w:r>
      <w:r w:rsidR="00D24AA6" w:rsidRPr="004F5513">
        <w:rPr>
          <w:sz w:val="24"/>
          <w:szCs w:val="24"/>
        </w:rPr>
        <w:t>relatório específico de apuração do Índice Financeiro, elaborado pela Companhia, contendo a memória de cálculo com todas as rubricas necessárias que demonstrem o cálculo do Índice Financeiro, sob pena de impossibilidade de acompanhamento do Índice Financeiro pelo Agente Fiduciário, podendo este solicitar à Companhia todos os eventuais esclarecimentos adicionais que se façam necessários</w:t>
      </w:r>
      <w:r w:rsidRPr="004F5513">
        <w:rPr>
          <w:sz w:val="24"/>
          <w:szCs w:val="24"/>
        </w:rPr>
        <w:t>;</w:t>
      </w:r>
      <w:bookmarkEnd w:id="124"/>
      <w:bookmarkEnd w:id="125"/>
    </w:p>
    <w:p w14:paraId="2AEAD7FE" w14:textId="69866BF4" w:rsidR="00C41ECF" w:rsidRPr="004F5513" w:rsidRDefault="00C41ECF" w:rsidP="00205BE9">
      <w:pPr>
        <w:numPr>
          <w:ilvl w:val="3"/>
          <w:numId w:val="64"/>
        </w:numPr>
        <w:tabs>
          <w:tab w:val="clear" w:pos="2126"/>
          <w:tab w:val="num" w:pos="2552"/>
        </w:tabs>
        <w:spacing w:afterLines="80" w:after="192"/>
        <w:ind w:left="2552" w:hanging="851"/>
        <w:rPr>
          <w:sz w:val="24"/>
          <w:szCs w:val="24"/>
        </w:rPr>
      </w:pPr>
      <w:r w:rsidRPr="004F5513">
        <w:rPr>
          <w:sz w:val="24"/>
          <w:szCs w:val="24"/>
        </w:rPr>
        <w:t>no mesmo prazo a que se refere o inciso </w:t>
      </w:r>
      <w:r w:rsidRPr="004F5513">
        <w:rPr>
          <w:sz w:val="24"/>
          <w:szCs w:val="24"/>
        </w:rPr>
        <w:fldChar w:fldCharType="begin"/>
      </w:r>
      <w:r w:rsidRPr="004F5513">
        <w:rPr>
          <w:sz w:val="24"/>
          <w:szCs w:val="24"/>
        </w:rPr>
        <w:instrText xml:space="preserve"> REF _Ref262552287 \n \p \h  \* MERGEFORMAT </w:instrText>
      </w:r>
      <w:r w:rsidRPr="004F5513">
        <w:rPr>
          <w:sz w:val="24"/>
          <w:szCs w:val="24"/>
        </w:rPr>
      </w:r>
      <w:r w:rsidRPr="004F5513">
        <w:rPr>
          <w:sz w:val="24"/>
          <w:szCs w:val="24"/>
        </w:rPr>
        <w:fldChar w:fldCharType="separate"/>
      </w:r>
      <w:r w:rsidR="009661F9" w:rsidRPr="004F5513">
        <w:rPr>
          <w:sz w:val="24"/>
          <w:szCs w:val="24"/>
        </w:rPr>
        <w:t>I acima</w:t>
      </w:r>
      <w:r w:rsidRPr="004F5513">
        <w:rPr>
          <w:sz w:val="24"/>
          <w:szCs w:val="24"/>
        </w:rPr>
        <w:fldChar w:fldCharType="end"/>
      </w:r>
      <w:r w:rsidRPr="004F5513">
        <w:rPr>
          <w:sz w:val="24"/>
          <w:szCs w:val="24"/>
        </w:rPr>
        <w:t>, alíneas </w:t>
      </w:r>
      <w:r w:rsidRPr="004F5513">
        <w:rPr>
          <w:sz w:val="24"/>
          <w:szCs w:val="24"/>
        </w:rPr>
        <w:fldChar w:fldCharType="begin"/>
      </w:r>
      <w:r w:rsidRPr="004F5513">
        <w:rPr>
          <w:sz w:val="24"/>
          <w:szCs w:val="24"/>
        </w:rPr>
        <w:instrText xml:space="preserve"> REF _Ref289720326 \n \h  \* MERGEFORMAT </w:instrText>
      </w:r>
      <w:r w:rsidRPr="004F5513">
        <w:rPr>
          <w:sz w:val="24"/>
          <w:szCs w:val="24"/>
        </w:rPr>
      </w:r>
      <w:r w:rsidRPr="004F5513">
        <w:rPr>
          <w:sz w:val="24"/>
          <w:szCs w:val="24"/>
        </w:rPr>
        <w:fldChar w:fldCharType="separate"/>
      </w:r>
      <w:r w:rsidR="009661F9" w:rsidRPr="004F5513">
        <w:rPr>
          <w:sz w:val="24"/>
          <w:szCs w:val="24"/>
        </w:rPr>
        <w:t>(a)</w:t>
      </w:r>
      <w:r w:rsidRPr="004F5513">
        <w:rPr>
          <w:sz w:val="24"/>
          <w:szCs w:val="24"/>
        </w:rPr>
        <w:fldChar w:fldCharType="end"/>
      </w:r>
      <w:r w:rsidRPr="004F5513">
        <w:rPr>
          <w:sz w:val="24"/>
          <w:szCs w:val="24"/>
        </w:rPr>
        <w:t xml:space="preserve"> e </w:t>
      </w:r>
      <w:r w:rsidRPr="004F5513">
        <w:rPr>
          <w:sz w:val="24"/>
          <w:szCs w:val="24"/>
        </w:rPr>
        <w:fldChar w:fldCharType="begin"/>
      </w:r>
      <w:r w:rsidRPr="004F5513">
        <w:rPr>
          <w:sz w:val="24"/>
          <w:szCs w:val="24"/>
        </w:rPr>
        <w:instrText xml:space="preserve"> REF _Ref264563986 \n \h  \* MERGEFORMAT </w:instrText>
      </w:r>
      <w:r w:rsidRPr="004F5513">
        <w:rPr>
          <w:sz w:val="24"/>
          <w:szCs w:val="24"/>
        </w:rPr>
      </w:r>
      <w:r w:rsidRPr="004F5513">
        <w:rPr>
          <w:sz w:val="24"/>
          <w:szCs w:val="24"/>
        </w:rPr>
        <w:fldChar w:fldCharType="separate"/>
      </w:r>
      <w:r w:rsidR="009661F9" w:rsidRPr="004F5513">
        <w:rPr>
          <w:sz w:val="24"/>
          <w:szCs w:val="24"/>
        </w:rPr>
        <w:t>(b)</w:t>
      </w:r>
      <w:r w:rsidRPr="004F5513">
        <w:rPr>
          <w:sz w:val="24"/>
          <w:szCs w:val="24"/>
        </w:rPr>
        <w:fldChar w:fldCharType="end"/>
      </w:r>
      <w:r w:rsidRPr="004F5513">
        <w:rPr>
          <w:sz w:val="24"/>
          <w:szCs w:val="24"/>
        </w:rPr>
        <w:t>, declaração firmada por representantes legais da Companhia, na forma de seu estatuto social, atestando (</w:t>
      </w:r>
      <w:r w:rsidR="004733DE" w:rsidRPr="004F5513">
        <w:rPr>
          <w:sz w:val="24"/>
          <w:szCs w:val="24"/>
        </w:rPr>
        <w:t>i</w:t>
      </w:r>
      <w:r w:rsidRPr="004F5513">
        <w:rPr>
          <w:sz w:val="24"/>
          <w:szCs w:val="24"/>
        </w:rPr>
        <w:t>) a veracidade e ausência de vícios no cálculo do Índice Financeiro; (</w:t>
      </w:r>
      <w:proofErr w:type="spellStart"/>
      <w:r w:rsidR="004733DE" w:rsidRPr="004F5513">
        <w:rPr>
          <w:sz w:val="24"/>
          <w:szCs w:val="24"/>
        </w:rPr>
        <w:t>ii</w:t>
      </w:r>
      <w:proofErr w:type="spellEnd"/>
      <w:r w:rsidRPr="004F5513">
        <w:rPr>
          <w:sz w:val="24"/>
          <w:szCs w:val="24"/>
        </w:rPr>
        <w:t>) que permanecem válidas as disposições contidas nesta Escritura de Emissão; (</w:t>
      </w:r>
      <w:proofErr w:type="spellStart"/>
      <w:r w:rsidR="004733DE" w:rsidRPr="004F5513">
        <w:rPr>
          <w:sz w:val="24"/>
          <w:szCs w:val="24"/>
        </w:rPr>
        <w:t>iii</w:t>
      </w:r>
      <w:proofErr w:type="spellEnd"/>
      <w:r w:rsidRPr="004F5513">
        <w:rPr>
          <w:sz w:val="24"/>
          <w:szCs w:val="24"/>
        </w:rPr>
        <w:t>) em seu melhor conhecimento, as declarações prestadas nesta Escritura de Emissão permanecem válidas; (</w:t>
      </w:r>
      <w:proofErr w:type="spellStart"/>
      <w:r w:rsidR="004733DE" w:rsidRPr="004F5513">
        <w:rPr>
          <w:sz w:val="24"/>
          <w:szCs w:val="24"/>
        </w:rPr>
        <w:t>iv</w:t>
      </w:r>
      <w:proofErr w:type="spellEnd"/>
      <w:r w:rsidRPr="004F5513">
        <w:rPr>
          <w:sz w:val="24"/>
          <w:szCs w:val="24"/>
        </w:rPr>
        <w:t>) a não ocorrência de qualquer Evento de Inadimplemento e a inexistência de descumprimento de qualquer obrigação prevista nesta Escritura de Emissão ou em desacordo com seu estatuto social; e (</w:t>
      </w:r>
      <w:r w:rsidR="004733DE" w:rsidRPr="004F5513">
        <w:rPr>
          <w:sz w:val="24"/>
          <w:szCs w:val="24"/>
        </w:rPr>
        <w:t>v</w:t>
      </w:r>
      <w:r w:rsidRPr="004F5513">
        <w:rPr>
          <w:sz w:val="24"/>
          <w:szCs w:val="24"/>
        </w:rPr>
        <w:t>) o cumprimento da obrigação de manutenção do registro de emissor de valores mobiliários perante a CVM</w:t>
      </w:r>
      <w:r w:rsidR="00697EBE" w:rsidRPr="004F5513">
        <w:rPr>
          <w:sz w:val="24"/>
          <w:szCs w:val="24"/>
        </w:rPr>
        <w:t>;</w:t>
      </w:r>
    </w:p>
    <w:p w14:paraId="0E6CF17C" w14:textId="1D41EF47" w:rsidR="006612D4" w:rsidRPr="004F5513" w:rsidRDefault="006612D4" w:rsidP="00205BE9">
      <w:pPr>
        <w:numPr>
          <w:ilvl w:val="3"/>
          <w:numId w:val="64"/>
        </w:numPr>
        <w:tabs>
          <w:tab w:val="clear" w:pos="2126"/>
          <w:tab w:val="num" w:pos="2552"/>
        </w:tabs>
        <w:spacing w:afterLines="80" w:after="192"/>
        <w:ind w:left="2552" w:hanging="851"/>
        <w:rPr>
          <w:sz w:val="24"/>
          <w:szCs w:val="24"/>
        </w:rPr>
      </w:pPr>
      <w:r w:rsidRPr="004F5513">
        <w:rPr>
          <w:sz w:val="24"/>
          <w:szCs w:val="24"/>
        </w:rPr>
        <w:t xml:space="preserve">no prazo de até 30 (trinta) dias antes da data de encerramento do prazo para disponibilização, na página do Agente Fiduciário na rede mundial de computadores, do relatório anual do Agente Fiduciário, conforme </w:t>
      </w:r>
      <w:r w:rsidR="00DD2254" w:rsidRPr="004F5513">
        <w:rPr>
          <w:sz w:val="24"/>
          <w:szCs w:val="24"/>
        </w:rPr>
        <w:t>Resolução CVM 17</w:t>
      </w:r>
      <w:r w:rsidRPr="004F5513">
        <w:rPr>
          <w:sz w:val="24"/>
          <w:szCs w:val="24"/>
        </w:rPr>
        <w:t xml:space="preserve">, informações financeiras, atos societários e organograma do grupo societário da Companhia (que deverá conter todas as suas </w:t>
      </w:r>
      <w:r w:rsidR="00DD2254" w:rsidRPr="004F5513">
        <w:rPr>
          <w:sz w:val="24"/>
          <w:szCs w:val="24"/>
        </w:rPr>
        <w:t>Afiliadas</w:t>
      </w:r>
      <w:r w:rsidRPr="004F5513">
        <w:rPr>
          <w:sz w:val="24"/>
          <w:szCs w:val="24"/>
        </w:rPr>
        <w:t xml:space="preserve"> e integrantes do </w:t>
      </w:r>
      <w:r w:rsidR="004708F4" w:rsidRPr="004F5513">
        <w:rPr>
          <w:sz w:val="24"/>
          <w:szCs w:val="24"/>
        </w:rPr>
        <w:t>b</w:t>
      </w:r>
      <w:r w:rsidRPr="004F5513">
        <w:rPr>
          <w:sz w:val="24"/>
          <w:szCs w:val="24"/>
        </w:rPr>
        <w:t xml:space="preserve">loco de Controle no encerramento de cada exercício social) e demais informações </w:t>
      </w:r>
      <w:r w:rsidRPr="004F5513">
        <w:rPr>
          <w:sz w:val="24"/>
          <w:szCs w:val="24"/>
        </w:rPr>
        <w:lastRenderedPageBreak/>
        <w:t>necessárias à realização do relatório que venham a ser solicitados, por escrito, pelo Agente Fiduciário;</w:t>
      </w:r>
    </w:p>
    <w:p w14:paraId="0478DD18" w14:textId="77777777" w:rsidR="00F62F0A" w:rsidRPr="004F5513" w:rsidRDefault="00F62F0A" w:rsidP="00205BE9">
      <w:pPr>
        <w:numPr>
          <w:ilvl w:val="3"/>
          <w:numId w:val="64"/>
        </w:numPr>
        <w:tabs>
          <w:tab w:val="clear" w:pos="2126"/>
          <w:tab w:val="num" w:pos="2552"/>
        </w:tabs>
        <w:spacing w:afterLines="80" w:after="192"/>
        <w:ind w:left="2552" w:hanging="851"/>
        <w:rPr>
          <w:sz w:val="24"/>
          <w:szCs w:val="24"/>
        </w:rPr>
      </w:pPr>
      <w:bookmarkStart w:id="126" w:name="_Ref168844063"/>
      <w:bookmarkStart w:id="127" w:name="_Ref278277903"/>
      <w:r w:rsidRPr="004F5513">
        <w:rPr>
          <w:sz w:val="24"/>
          <w:szCs w:val="24"/>
        </w:rPr>
        <w:t>no prazo de até 2 (dois) Dias Úteis contados da data em que forem realizados, avisos aos Debenturistas;</w:t>
      </w:r>
      <w:bookmarkEnd w:id="126"/>
      <w:bookmarkEnd w:id="127"/>
    </w:p>
    <w:p w14:paraId="2BC69A4B" w14:textId="4BCB2950" w:rsidR="00F27AAC" w:rsidRPr="004F5513" w:rsidRDefault="002A1682" w:rsidP="00205BE9">
      <w:pPr>
        <w:numPr>
          <w:ilvl w:val="3"/>
          <w:numId w:val="64"/>
        </w:numPr>
        <w:tabs>
          <w:tab w:val="clear" w:pos="2126"/>
          <w:tab w:val="num" w:pos="2552"/>
        </w:tabs>
        <w:spacing w:afterLines="80" w:after="192"/>
        <w:ind w:left="2552" w:hanging="851"/>
        <w:rPr>
          <w:sz w:val="24"/>
          <w:szCs w:val="24"/>
        </w:rPr>
      </w:pPr>
      <w:bookmarkStart w:id="128" w:name="_Ref1984401"/>
      <w:r w:rsidRPr="004F5513">
        <w:rPr>
          <w:sz w:val="24"/>
          <w:szCs w:val="24"/>
        </w:rPr>
        <w:t>n</w:t>
      </w:r>
      <w:r w:rsidR="00F27AAC" w:rsidRPr="004F5513">
        <w:rPr>
          <w:sz w:val="24"/>
          <w:szCs w:val="24"/>
        </w:rPr>
        <w:t xml:space="preserve">o prazo de até </w:t>
      </w:r>
      <w:r w:rsidR="002160D4" w:rsidRPr="004F5513">
        <w:rPr>
          <w:sz w:val="24"/>
          <w:szCs w:val="24"/>
        </w:rPr>
        <w:t>2</w:t>
      </w:r>
      <w:r w:rsidR="00F27AAC" w:rsidRPr="004F5513">
        <w:rPr>
          <w:sz w:val="24"/>
          <w:szCs w:val="24"/>
        </w:rPr>
        <w:t> (</w:t>
      </w:r>
      <w:r w:rsidR="002160D4" w:rsidRPr="004F5513">
        <w:rPr>
          <w:sz w:val="24"/>
          <w:szCs w:val="24"/>
        </w:rPr>
        <w:t>dois</w:t>
      </w:r>
      <w:r w:rsidR="00F27AAC" w:rsidRPr="004F5513">
        <w:rPr>
          <w:sz w:val="24"/>
          <w:szCs w:val="24"/>
        </w:rPr>
        <w:t xml:space="preserve">) Dias Úteis contados </w:t>
      </w:r>
      <w:r w:rsidR="008C5F99" w:rsidRPr="004F5513">
        <w:rPr>
          <w:sz w:val="24"/>
          <w:szCs w:val="24"/>
        </w:rPr>
        <w:t xml:space="preserve">da data de ocorrência, informações a respeito </w:t>
      </w:r>
      <w:r w:rsidR="00514FAD" w:rsidRPr="004F5513">
        <w:rPr>
          <w:sz w:val="24"/>
          <w:szCs w:val="24"/>
        </w:rPr>
        <w:t xml:space="preserve">de </w:t>
      </w:r>
      <w:r w:rsidR="008C5F99" w:rsidRPr="004F5513">
        <w:rPr>
          <w:sz w:val="24"/>
          <w:szCs w:val="24"/>
        </w:rPr>
        <w:t>(i) qualquer inadimplemento, pela Companhia, de qualquer obrigação prevista n</w:t>
      </w:r>
      <w:r w:rsidR="00514FAD" w:rsidRPr="004F5513">
        <w:rPr>
          <w:sz w:val="24"/>
          <w:szCs w:val="24"/>
        </w:rPr>
        <w:t>est</w:t>
      </w:r>
      <w:r w:rsidR="008C5F99" w:rsidRPr="004F5513">
        <w:rPr>
          <w:sz w:val="24"/>
          <w:szCs w:val="24"/>
        </w:rPr>
        <w:t>a</w:t>
      </w:r>
      <w:r w:rsidR="00952106" w:rsidRPr="004F5513">
        <w:rPr>
          <w:sz w:val="24"/>
          <w:szCs w:val="24"/>
        </w:rPr>
        <w:t xml:space="preserve"> Escritura de Emissão</w:t>
      </w:r>
      <w:r w:rsidR="008C5F99" w:rsidRPr="004F5513">
        <w:rPr>
          <w:sz w:val="24"/>
          <w:szCs w:val="24"/>
        </w:rPr>
        <w:t>; e/ou (</w:t>
      </w:r>
      <w:proofErr w:type="spellStart"/>
      <w:r w:rsidR="008C5F99" w:rsidRPr="004F5513">
        <w:rPr>
          <w:sz w:val="24"/>
          <w:szCs w:val="24"/>
        </w:rPr>
        <w:t>ii</w:t>
      </w:r>
      <w:proofErr w:type="spellEnd"/>
      <w:r w:rsidR="008C5F99" w:rsidRPr="004F5513">
        <w:rPr>
          <w:sz w:val="24"/>
          <w:szCs w:val="24"/>
        </w:rPr>
        <w:t>) qualquer Evento de Inadimplemento;</w:t>
      </w:r>
      <w:bookmarkEnd w:id="128"/>
      <w:r w:rsidR="002160D4" w:rsidRPr="004F5513">
        <w:rPr>
          <w:sz w:val="24"/>
          <w:szCs w:val="24"/>
        </w:rPr>
        <w:t xml:space="preserve"> </w:t>
      </w:r>
    </w:p>
    <w:p w14:paraId="7D19E80A" w14:textId="1EE8AB7C" w:rsidR="0024548F" w:rsidRPr="004F5513" w:rsidRDefault="0024548F" w:rsidP="00205BE9">
      <w:pPr>
        <w:numPr>
          <w:ilvl w:val="3"/>
          <w:numId w:val="64"/>
        </w:numPr>
        <w:tabs>
          <w:tab w:val="clear" w:pos="2126"/>
          <w:tab w:val="num" w:pos="2552"/>
        </w:tabs>
        <w:spacing w:afterLines="80" w:after="192"/>
        <w:ind w:left="2552" w:hanging="851"/>
        <w:rPr>
          <w:sz w:val="24"/>
          <w:szCs w:val="24"/>
        </w:rPr>
      </w:pPr>
      <w:bookmarkStart w:id="129" w:name="_Ref286939940"/>
      <w:r w:rsidRPr="004F5513">
        <w:rPr>
          <w:sz w:val="24"/>
          <w:szCs w:val="24"/>
        </w:rPr>
        <w:t xml:space="preserve">no prazo de até </w:t>
      </w:r>
      <w:r w:rsidR="003801BC" w:rsidRPr="004F5513">
        <w:rPr>
          <w:sz w:val="24"/>
          <w:szCs w:val="24"/>
        </w:rPr>
        <w:t>5 </w:t>
      </w:r>
      <w:r w:rsidRPr="004F5513">
        <w:rPr>
          <w:sz w:val="24"/>
          <w:szCs w:val="24"/>
        </w:rPr>
        <w:t>(</w:t>
      </w:r>
      <w:r w:rsidR="003801BC" w:rsidRPr="004F5513">
        <w:rPr>
          <w:sz w:val="24"/>
          <w:szCs w:val="24"/>
        </w:rPr>
        <w:t>cinco</w:t>
      </w:r>
      <w:r w:rsidRPr="004F5513">
        <w:rPr>
          <w:sz w:val="24"/>
          <w:szCs w:val="24"/>
        </w:rPr>
        <w:t>) Dias Úteis contados da data de ciência, informações a respeito da ocorrência de qualquer evento ou situação que possa causar um Efeito Adverso Relevante;</w:t>
      </w:r>
      <w:bookmarkEnd w:id="129"/>
      <w:r w:rsidR="003801BC" w:rsidRPr="004F5513">
        <w:rPr>
          <w:sz w:val="24"/>
          <w:szCs w:val="24"/>
        </w:rPr>
        <w:t xml:space="preserve"> </w:t>
      </w:r>
    </w:p>
    <w:p w14:paraId="65E7BBB2" w14:textId="146E6944" w:rsidR="00E21970" w:rsidRPr="004F5513" w:rsidRDefault="00E21970" w:rsidP="00205BE9">
      <w:pPr>
        <w:numPr>
          <w:ilvl w:val="3"/>
          <w:numId w:val="64"/>
        </w:numPr>
        <w:tabs>
          <w:tab w:val="clear" w:pos="2126"/>
          <w:tab w:val="num" w:pos="2552"/>
        </w:tabs>
        <w:spacing w:afterLines="80" w:after="192"/>
        <w:ind w:left="2552" w:hanging="851"/>
        <w:rPr>
          <w:sz w:val="24"/>
          <w:szCs w:val="24"/>
        </w:rPr>
      </w:pPr>
      <w:bookmarkStart w:id="130" w:name="_Ref1984403"/>
      <w:r w:rsidRPr="004F5513">
        <w:rPr>
          <w:sz w:val="24"/>
          <w:szCs w:val="24"/>
        </w:rPr>
        <w:t>no prazo</w:t>
      </w:r>
      <w:r w:rsidR="00F62F7F" w:rsidRPr="004F5513">
        <w:rPr>
          <w:sz w:val="24"/>
          <w:szCs w:val="24"/>
        </w:rPr>
        <w:t xml:space="preserve"> (i) </w:t>
      </w:r>
      <w:r w:rsidRPr="004F5513">
        <w:rPr>
          <w:sz w:val="24"/>
          <w:szCs w:val="24"/>
        </w:rPr>
        <w:t xml:space="preserve">de até </w:t>
      </w:r>
      <w:r w:rsidR="006060C6" w:rsidRPr="004F5513">
        <w:rPr>
          <w:sz w:val="24"/>
          <w:szCs w:val="24"/>
        </w:rPr>
        <w:t>3</w:t>
      </w:r>
      <w:r w:rsidR="002160D4" w:rsidRPr="004F5513">
        <w:rPr>
          <w:sz w:val="24"/>
          <w:szCs w:val="24"/>
        </w:rPr>
        <w:t>0</w:t>
      </w:r>
      <w:r w:rsidRPr="004F5513">
        <w:rPr>
          <w:sz w:val="24"/>
          <w:szCs w:val="24"/>
        </w:rPr>
        <w:t> (</w:t>
      </w:r>
      <w:r w:rsidR="006060C6" w:rsidRPr="004F5513">
        <w:rPr>
          <w:sz w:val="24"/>
          <w:szCs w:val="24"/>
        </w:rPr>
        <w:t>trinta</w:t>
      </w:r>
      <w:r w:rsidRPr="004F5513">
        <w:rPr>
          <w:sz w:val="24"/>
          <w:szCs w:val="24"/>
        </w:rPr>
        <w:t xml:space="preserve">) </w:t>
      </w:r>
      <w:r w:rsidR="002671D2" w:rsidRPr="004F5513">
        <w:rPr>
          <w:sz w:val="24"/>
          <w:szCs w:val="24"/>
        </w:rPr>
        <w:t>dias</w:t>
      </w:r>
      <w:r w:rsidR="007804BB" w:rsidRPr="004F5513">
        <w:rPr>
          <w:sz w:val="24"/>
          <w:szCs w:val="24"/>
        </w:rPr>
        <w:t xml:space="preserve"> contados da data de recebimento da respectiva solicitação</w:t>
      </w:r>
      <w:r w:rsidR="006060C6" w:rsidRPr="004F5513">
        <w:rPr>
          <w:sz w:val="24"/>
          <w:szCs w:val="24"/>
        </w:rPr>
        <w:t xml:space="preserve"> ou em prazo inferior caso necessário para atender solicitação efetuada por autoridade competente</w:t>
      </w:r>
      <w:r w:rsidR="007804BB" w:rsidRPr="004F5513">
        <w:rPr>
          <w:sz w:val="24"/>
          <w:szCs w:val="24"/>
        </w:rPr>
        <w:t xml:space="preserve">, </w:t>
      </w:r>
      <w:r w:rsidR="004733DE" w:rsidRPr="004F5513">
        <w:rPr>
          <w:sz w:val="24"/>
          <w:szCs w:val="24"/>
        </w:rPr>
        <w:t xml:space="preserve">as </w:t>
      </w:r>
      <w:r w:rsidR="007804BB" w:rsidRPr="004F5513">
        <w:rPr>
          <w:sz w:val="24"/>
          <w:szCs w:val="24"/>
        </w:rPr>
        <w:t xml:space="preserve">informações e/ou documentos que venham a ser solicitados </w:t>
      </w:r>
      <w:r w:rsidR="002160D4" w:rsidRPr="004F5513">
        <w:rPr>
          <w:sz w:val="24"/>
          <w:szCs w:val="24"/>
        </w:rPr>
        <w:t xml:space="preserve">por escrito </w:t>
      </w:r>
      <w:r w:rsidR="007804BB" w:rsidRPr="004F5513">
        <w:rPr>
          <w:sz w:val="24"/>
          <w:szCs w:val="24"/>
        </w:rPr>
        <w:t>pelo Agente Fiduciário</w:t>
      </w:r>
      <w:r w:rsidR="00F62F7F" w:rsidRPr="004F5513">
        <w:rPr>
          <w:sz w:val="24"/>
          <w:szCs w:val="24"/>
        </w:rPr>
        <w:t>; ou (</w:t>
      </w:r>
      <w:proofErr w:type="spellStart"/>
      <w:r w:rsidR="00F62F7F" w:rsidRPr="004F5513">
        <w:rPr>
          <w:sz w:val="24"/>
          <w:szCs w:val="24"/>
        </w:rPr>
        <w:t>ii</w:t>
      </w:r>
      <w:proofErr w:type="spellEnd"/>
      <w:r w:rsidR="00F62F7F" w:rsidRPr="004F5513">
        <w:rPr>
          <w:sz w:val="24"/>
          <w:szCs w:val="24"/>
        </w:rPr>
        <w:t xml:space="preserve">) exigido por norma vigente ou estipulado </w:t>
      </w:r>
      <w:r w:rsidR="004733DE" w:rsidRPr="004F5513">
        <w:rPr>
          <w:sz w:val="24"/>
          <w:szCs w:val="24"/>
        </w:rPr>
        <w:t xml:space="preserve">em solicitação </w:t>
      </w:r>
      <w:r w:rsidR="00F62F7F" w:rsidRPr="004F5513">
        <w:rPr>
          <w:sz w:val="24"/>
          <w:szCs w:val="24"/>
        </w:rPr>
        <w:t>pela autoridade competente, as informações que venham a ser exigidas pelas normas vigentes ou em razão de determinação ou orientação de autoridades competentes</w:t>
      </w:r>
      <w:r w:rsidRPr="004F5513">
        <w:rPr>
          <w:sz w:val="24"/>
          <w:szCs w:val="24"/>
        </w:rPr>
        <w:t>;</w:t>
      </w:r>
      <w:bookmarkEnd w:id="130"/>
      <w:r w:rsidR="002160D4" w:rsidRPr="004F5513">
        <w:rPr>
          <w:sz w:val="24"/>
          <w:szCs w:val="24"/>
        </w:rPr>
        <w:t xml:space="preserve"> </w:t>
      </w:r>
    </w:p>
    <w:p w14:paraId="06188372" w14:textId="479FFE78" w:rsidR="009E2B9B" w:rsidRPr="004F5513" w:rsidRDefault="009E2B9B" w:rsidP="00205BE9">
      <w:pPr>
        <w:numPr>
          <w:ilvl w:val="3"/>
          <w:numId w:val="64"/>
        </w:numPr>
        <w:tabs>
          <w:tab w:val="clear" w:pos="2126"/>
          <w:tab w:val="num" w:pos="2552"/>
        </w:tabs>
        <w:spacing w:afterLines="80" w:after="192"/>
        <w:ind w:left="2552" w:hanging="851"/>
        <w:rPr>
          <w:sz w:val="24"/>
          <w:szCs w:val="24"/>
        </w:rPr>
      </w:pPr>
      <w:r w:rsidRPr="004F5513">
        <w:rPr>
          <w:sz w:val="24"/>
          <w:szCs w:val="24"/>
        </w:rPr>
        <w:t xml:space="preserve">no prazo de até </w:t>
      </w:r>
      <w:r w:rsidR="00D860B1" w:rsidRPr="004F5513">
        <w:rPr>
          <w:sz w:val="24"/>
          <w:szCs w:val="24"/>
        </w:rPr>
        <w:t>5</w:t>
      </w:r>
      <w:r w:rsidR="008D4C2C" w:rsidRPr="004F5513">
        <w:rPr>
          <w:sz w:val="24"/>
          <w:szCs w:val="24"/>
        </w:rPr>
        <w:t> </w:t>
      </w:r>
      <w:r w:rsidRPr="004F5513">
        <w:rPr>
          <w:sz w:val="24"/>
          <w:szCs w:val="24"/>
        </w:rPr>
        <w:t>(</w:t>
      </w:r>
      <w:r w:rsidR="00D860B1" w:rsidRPr="004F5513">
        <w:rPr>
          <w:sz w:val="24"/>
          <w:szCs w:val="24"/>
        </w:rPr>
        <w:t>cinco</w:t>
      </w:r>
      <w:r w:rsidRPr="004F5513">
        <w:rPr>
          <w:sz w:val="24"/>
          <w:szCs w:val="24"/>
        </w:rPr>
        <w:t xml:space="preserve">) </w:t>
      </w:r>
      <w:r w:rsidR="008D4C2C" w:rsidRPr="004F5513">
        <w:rPr>
          <w:sz w:val="24"/>
          <w:szCs w:val="24"/>
        </w:rPr>
        <w:t xml:space="preserve">dias </w:t>
      </w:r>
      <w:r w:rsidRPr="004F5513">
        <w:rPr>
          <w:sz w:val="24"/>
          <w:szCs w:val="24"/>
        </w:rPr>
        <w:t xml:space="preserve">contados da data da respectiva celebração desta Escritura de Emissão e de seus aditamentos, cópia eletrônica (formato PDF) do protocolo para </w:t>
      </w:r>
      <w:r w:rsidR="00EE56AA" w:rsidRPr="004F5513">
        <w:rPr>
          <w:sz w:val="24"/>
          <w:szCs w:val="24"/>
        </w:rPr>
        <w:t>inscrição</w:t>
      </w:r>
      <w:r w:rsidRPr="004F5513">
        <w:rPr>
          <w:sz w:val="24"/>
          <w:szCs w:val="24"/>
        </w:rPr>
        <w:t xml:space="preserve"> </w:t>
      </w:r>
      <w:r w:rsidR="00555B13" w:rsidRPr="004F5513">
        <w:rPr>
          <w:sz w:val="24"/>
          <w:szCs w:val="24"/>
        </w:rPr>
        <w:t xml:space="preserve">da Ata de RCA, bem como </w:t>
      </w:r>
      <w:r w:rsidRPr="004F5513">
        <w:rPr>
          <w:sz w:val="24"/>
          <w:szCs w:val="24"/>
        </w:rPr>
        <w:t>desta Escritura de Emissão ou do respectivo aditamento a esta Escritura de Emissão perante a JUCE</w:t>
      </w:r>
      <w:r w:rsidR="00EE56AA" w:rsidRPr="004F5513">
        <w:rPr>
          <w:sz w:val="24"/>
          <w:szCs w:val="24"/>
        </w:rPr>
        <w:t>SP</w:t>
      </w:r>
      <w:r w:rsidRPr="004F5513">
        <w:rPr>
          <w:sz w:val="24"/>
          <w:szCs w:val="24"/>
        </w:rPr>
        <w:t>;</w:t>
      </w:r>
      <w:r w:rsidR="000305F0" w:rsidRPr="004F5513">
        <w:rPr>
          <w:sz w:val="24"/>
          <w:szCs w:val="24"/>
        </w:rPr>
        <w:t xml:space="preserve"> </w:t>
      </w:r>
    </w:p>
    <w:p w14:paraId="75774F7A" w14:textId="7F4B334A" w:rsidR="009E2B9B" w:rsidRPr="004F5513" w:rsidRDefault="009E2B9B" w:rsidP="00205BE9">
      <w:pPr>
        <w:numPr>
          <w:ilvl w:val="3"/>
          <w:numId w:val="64"/>
        </w:numPr>
        <w:tabs>
          <w:tab w:val="clear" w:pos="2126"/>
          <w:tab w:val="num" w:pos="2552"/>
        </w:tabs>
        <w:spacing w:afterLines="80" w:after="192"/>
        <w:ind w:left="2552" w:hanging="851"/>
        <w:rPr>
          <w:sz w:val="24"/>
          <w:szCs w:val="24"/>
        </w:rPr>
      </w:pPr>
      <w:r w:rsidRPr="004F5513">
        <w:rPr>
          <w:sz w:val="24"/>
          <w:szCs w:val="24"/>
        </w:rPr>
        <w:t xml:space="preserve">no prazo de até </w:t>
      </w:r>
      <w:r w:rsidR="00D860B1" w:rsidRPr="004F5513">
        <w:rPr>
          <w:sz w:val="24"/>
          <w:szCs w:val="24"/>
        </w:rPr>
        <w:t>10</w:t>
      </w:r>
      <w:r w:rsidRPr="004F5513">
        <w:rPr>
          <w:sz w:val="24"/>
          <w:szCs w:val="24"/>
        </w:rPr>
        <w:t> (</w:t>
      </w:r>
      <w:r w:rsidR="00D860B1" w:rsidRPr="004F5513">
        <w:rPr>
          <w:sz w:val="24"/>
          <w:szCs w:val="24"/>
        </w:rPr>
        <w:t>dez</w:t>
      </w:r>
      <w:r w:rsidRPr="004F5513">
        <w:rPr>
          <w:sz w:val="24"/>
          <w:szCs w:val="24"/>
        </w:rPr>
        <w:t>) Dias Úteis contados da data d</w:t>
      </w:r>
      <w:r w:rsidR="00D860B1" w:rsidRPr="004F5513">
        <w:rPr>
          <w:sz w:val="24"/>
          <w:szCs w:val="24"/>
        </w:rPr>
        <w:t>a respectiva celebração desta Escritura de Emissão e de seus aditamentos</w:t>
      </w:r>
      <w:r w:rsidRPr="004F5513">
        <w:rPr>
          <w:sz w:val="24"/>
          <w:szCs w:val="24"/>
        </w:rPr>
        <w:t xml:space="preserve">, </w:t>
      </w:r>
      <w:r w:rsidR="00555B13" w:rsidRPr="004F5513">
        <w:rPr>
          <w:sz w:val="24"/>
          <w:szCs w:val="24"/>
        </w:rPr>
        <w:t>(i) uma via digital da Ata de RCA</w:t>
      </w:r>
      <w:r w:rsidR="00D860B1" w:rsidRPr="004F5513">
        <w:rPr>
          <w:sz w:val="24"/>
          <w:szCs w:val="24"/>
        </w:rPr>
        <w:t xml:space="preserve"> devidamente</w:t>
      </w:r>
      <w:r w:rsidR="00555B13" w:rsidRPr="004F5513">
        <w:rPr>
          <w:sz w:val="24"/>
          <w:szCs w:val="24"/>
        </w:rPr>
        <w:t xml:space="preserve"> inscrita na JUCESP; </w:t>
      </w:r>
      <w:r w:rsidR="001678E8" w:rsidRPr="004F5513">
        <w:rPr>
          <w:sz w:val="24"/>
          <w:szCs w:val="24"/>
        </w:rPr>
        <w:t>(</w:t>
      </w:r>
      <w:proofErr w:type="spellStart"/>
      <w:r w:rsidR="001678E8" w:rsidRPr="004F5513">
        <w:rPr>
          <w:sz w:val="24"/>
          <w:szCs w:val="24"/>
        </w:rPr>
        <w:t>i</w:t>
      </w:r>
      <w:r w:rsidR="00555B13" w:rsidRPr="004F5513">
        <w:rPr>
          <w:sz w:val="24"/>
          <w:szCs w:val="24"/>
        </w:rPr>
        <w:t>i</w:t>
      </w:r>
      <w:proofErr w:type="spellEnd"/>
      <w:r w:rsidR="001678E8" w:rsidRPr="004F5513">
        <w:rPr>
          <w:sz w:val="24"/>
          <w:szCs w:val="24"/>
        </w:rPr>
        <w:t>) </w:t>
      </w:r>
      <w:r w:rsidRPr="004F5513">
        <w:rPr>
          <w:sz w:val="24"/>
          <w:szCs w:val="24"/>
        </w:rPr>
        <w:t xml:space="preserve">uma via </w:t>
      </w:r>
      <w:r w:rsidR="00B77BE8" w:rsidRPr="004F5513">
        <w:rPr>
          <w:sz w:val="24"/>
          <w:szCs w:val="24"/>
        </w:rPr>
        <w:t>digital</w:t>
      </w:r>
      <w:r w:rsidRPr="004F5513">
        <w:rPr>
          <w:sz w:val="24"/>
          <w:szCs w:val="24"/>
        </w:rPr>
        <w:t xml:space="preserve"> desta Escritura de Emissão ou do respectivo aditamento a esta Escritura de Emissão </w:t>
      </w:r>
      <w:r w:rsidR="00D860B1" w:rsidRPr="004F5513">
        <w:rPr>
          <w:sz w:val="24"/>
          <w:szCs w:val="24"/>
        </w:rPr>
        <w:t xml:space="preserve">devidamente </w:t>
      </w:r>
      <w:r w:rsidRPr="004F5513">
        <w:rPr>
          <w:sz w:val="24"/>
          <w:szCs w:val="24"/>
        </w:rPr>
        <w:t>inscrita(o) na JUCE</w:t>
      </w:r>
      <w:r w:rsidR="0028601D" w:rsidRPr="004F5513">
        <w:rPr>
          <w:sz w:val="24"/>
          <w:szCs w:val="24"/>
        </w:rPr>
        <w:t>SP</w:t>
      </w:r>
      <w:r w:rsidRPr="004F5513">
        <w:rPr>
          <w:sz w:val="24"/>
          <w:szCs w:val="24"/>
        </w:rPr>
        <w:t>; ou (</w:t>
      </w:r>
      <w:proofErr w:type="spellStart"/>
      <w:r w:rsidRPr="004F5513">
        <w:rPr>
          <w:sz w:val="24"/>
          <w:szCs w:val="24"/>
        </w:rPr>
        <w:t>ii</w:t>
      </w:r>
      <w:r w:rsidR="00555B13" w:rsidRPr="004F5513">
        <w:rPr>
          <w:sz w:val="24"/>
          <w:szCs w:val="24"/>
        </w:rPr>
        <w:t>i</w:t>
      </w:r>
      <w:proofErr w:type="spellEnd"/>
      <w:r w:rsidRPr="004F5513">
        <w:rPr>
          <w:sz w:val="24"/>
          <w:szCs w:val="24"/>
        </w:rPr>
        <w:t xml:space="preserve">) caso aplicável, uma via </w:t>
      </w:r>
      <w:r w:rsidR="00B77BE8" w:rsidRPr="004F5513">
        <w:rPr>
          <w:sz w:val="24"/>
          <w:szCs w:val="24"/>
        </w:rPr>
        <w:t>digital</w:t>
      </w:r>
      <w:r w:rsidRPr="004F5513">
        <w:rPr>
          <w:sz w:val="24"/>
          <w:szCs w:val="24"/>
        </w:rPr>
        <w:t xml:space="preserve"> desta Escritura de Emissão ou do respectivo aditamento a esta Escritura de Emissão, contendo a chancela digital de inscrição na JUCE</w:t>
      </w:r>
      <w:r w:rsidR="001678E8" w:rsidRPr="004F5513">
        <w:rPr>
          <w:sz w:val="24"/>
          <w:szCs w:val="24"/>
        </w:rPr>
        <w:t>SP</w:t>
      </w:r>
      <w:r w:rsidRPr="004F5513">
        <w:rPr>
          <w:sz w:val="24"/>
          <w:szCs w:val="24"/>
        </w:rPr>
        <w:t>;</w:t>
      </w:r>
      <w:r w:rsidR="001678E8" w:rsidRPr="004F5513">
        <w:rPr>
          <w:sz w:val="24"/>
          <w:szCs w:val="24"/>
        </w:rPr>
        <w:t xml:space="preserve"> </w:t>
      </w:r>
    </w:p>
    <w:p w14:paraId="7D30FBD2" w14:textId="01E22B0E" w:rsidR="009E2B9B" w:rsidRPr="004F5513" w:rsidRDefault="009E2B9B" w:rsidP="00205BE9">
      <w:pPr>
        <w:numPr>
          <w:ilvl w:val="3"/>
          <w:numId w:val="64"/>
        </w:numPr>
        <w:tabs>
          <w:tab w:val="clear" w:pos="2126"/>
          <w:tab w:val="num" w:pos="2552"/>
        </w:tabs>
        <w:spacing w:afterLines="80" w:after="192"/>
        <w:ind w:left="2552" w:hanging="851"/>
        <w:rPr>
          <w:sz w:val="24"/>
          <w:szCs w:val="24"/>
        </w:rPr>
      </w:pPr>
      <w:r w:rsidRPr="004F5513">
        <w:rPr>
          <w:sz w:val="24"/>
          <w:szCs w:val="24"/>
        </w:rPr>
        <w:t>no prazo de até 5 (cinco) Dias Úteis contados da data do respectivo arquivamento na JUCE</w:t>
      </w:r>
      <w:r w:rsidR="001678E8" w:rsidRPr="004F5513">
        <w:rPr>
          <w:sz w:val="24"/>
          <w:szCs w:val="24"/>
        </w:rPr>
        <w:t>SP</w:t>
      </w:r>
      <w:r w:rsidRPr="004F5513">
        <w:rPr>
          <w:sz w:val="24"/>
          <w:szCs w:val="24"/>
        </w:rPr>
        <w:t xml:space="preserve">, uma via </w:t>
      </w:r>
      <w:r w:rsidR="00B77BE8" w:rsidRPr="004F5513">
        <w:rPr>
          <w:sz w:val="24"/>
          <w:szCs w:val="24"/>
        </w:rPr>
        <w:t>digital</w:t>
      </w:r>
      <w:r w:rsidRPr="004F5513">
        <w:rPr>
          <w:sz w:val="24"/>
          <w:szCs w:val="24"/>
        </w:rPr>
        <w:t xml:space="preserve"> da respectiva ata de assembleia geral de Debenturistas arquivada </w:t>
      </w:r>
      <w:r w:rsidRPr="004F5513">
        <w:rPr>
          <w:sz w:val="24"/>
          <w:szCs w:val="24"/>
        </w:rPr>
        <w:lastRenderedPageBreak/>
        <w:t>na JUCE</w:t>
      </w:r>
      <w:r w:rsidR="001678E8" w:rsidRPr="004F5513">
        <w:rPr>
          <w:sz w:val="24"/>
          <w:szCs w:val="24"/>
        </w:rPr>
        <w:t>SP</w:t>
      </w:r>
      <w:r w:rsidR="00B77BE8" w:rsidRPr="004F5513">
        <w:rPr>
          <w:sz w:val="24"/>
          <w:szCs w:val="24"/>
        </w:rPr>
        <w:t>,</w:t>
      </w:r>
      <w:r w:rsidRPr="004F5513">
        <w:rPr>
          <w:sz w:val="24"/>
          <w:szCs w:val="24"/>
        </w:rPr>
        <w:t xml:space="preserve"> contendo a chancela digital de arquivamento na JUCE</w:t>
      </w:r>
      <w:r w:rsidR="001678E8" w:rsidRPr="004F5513">
        <w:rPr>
          <w:sz w:val="24"/>
          <w:szCs w:val="24"/>
        </w:rPr>
        <w:t>SP</w:t>
      </w:r>
      <w:r w:rsidRPr="004F5513">
        <w:rPr>
          <w:sz w:val="24"/>
          <w:szCs w:val="24"/>
        </w:rPr>
        <w:t>;</w:t>
      </w:r>
      <w:r w:rsidR="00C647AF" w:rsidRPr="004F5513">
        <w:rPr>
          <w:sz w:val="24"/>
          <w:szCs w:val="24"/>
        </w:rPr>
        <w:t xml:space="preserve"> </w:t>
      </w:r>
      <w:r w:rsidR="006060C6" w:rsidRPr="004F5513">
        <w:rPr>
          <w:sz w:val="24"/>
          <w:szCs w:val="24"/>
        </w:rPr>
        <w:t>e</w:t>
      </w:r>
    </w:p>
    <w:p w14:paraId="6D18BCD8" w14:textId="1F585F03" w:rsidR="002160D4" w:rsidRPr="004F5513" w:rsidRDefault="00C647AF" w:rsidP="00BF6304">
      <w:pPr>
        <w:numPr>
          <w:ilvl w:val="3"/>
          <w:numId w:val="64"/>
        </w:numPr>
        <w:shd w:val="clear" w:color="auto" w:fill="FFFFFF" w:themeFill="background1"/>
        <w:tabs>
          <w:tab w:val="clear" w:pos="2126"/>
          <w:tab w:val="num" w:pos="2552"/>
        </w:tabs>
        <w:spacing w:afterLines="80" w:after="192"/>
        <w:ind w:left="2552" w:hanging="851"/>
        <w:rPr>
          <w:color w:val="000000" w:themeColor="text1"/>
          <w:sz w:val="24"/>
          <w:szCs w:val="24"/>
        </w:rPr>
      </w:pPr>
      <w:r w:rsidRPr="004F5513">
        <w:rPr>
          <w:sz w:val="24"/>
        </w:rPr>
        <w:t xml:space="preserve">no prazo de até </w:t>
      </w:r>
      <w:r w:rsidRPr="004F5513">
        <w:rPr>
          <w:sz w:val="24"/>
          <w:szCs w:val="24"/>
        </w:rPr>
        <w:t>5 (cinco) dias</w:t>
      </w:r>
      <w:r w:rsidRPr="004F5513">
        <w:rPr>
          <w:sz w:val="24"/>
        </w:rPr>
        <w:t xml:space="preserve"> contados da data de </w:t>
      </w:r>
      <w:r w:rsidRPr="004F5513">
        <w:rPr>
          <w:sz w:val="24"/>
          <w:szCs w:val="24"/>
        </w:rPr>
        <w:t>veiculação,</w:t>
      </w:r>
      <w:r w:rsidRPr="004F5513">
        <w:rPr>
          <w:sz w:val="24"/>
        </w:rPr>
        <w:t xml:space="preserve"> cópia eletrônica (formato PDF) </w:t>
      </w:r>
      <w:r w:rsidRPr="004F5513">
        <w:rPr>
          <w:sz w:val="24"/>
          <w:szCs w:val="24"/>
        </w:rPr>
        <w:t xml:space="preserve">do relatório de reavaliação anual da </w:t>
      </w:r>
      <w:r w:rsidR="00573C4B" w:rsidRPr="004F5513">
        <w:rPr>
          <w:sz w:val="24"/>
          <w:szCs w:val="24"/>
        </w:rPr>
        <w:t>A</w:t>
      </w:r>
      <w:r w:rsidRPr="004F5513">
        <w:rPr>
          <w:sz w:val="24"/>
          <w:szCs w:val="24"/>
        </w:rPr>
        <w:t>gência</w:t>
      </w:r>
      <w:r w:rsidRPr="004F5513">
        <w:rPr>
          <w:sz w:val="24"/>
        </w:rPr>
        <w:t xml:space="preserve"> de </w:t>
      </w:r>
      <w:r w:rsidR="00573C4B" w:rsidRPr="004F5513">
        <w:rPr>
          <w:sz w:val="24"/>
          <w:szCs w:val="24"/>
        </w:rPr>
        <w:t>C</w:t>
      </w:r>
      <w:r w:rsidRPr="004F5513">
        <w:rPr>
          <w:sz w:val="24"/>
          <w:szCs w:val="24"/>
        </w:rPr>
        <w:t>lassificação</w:t>
      </w:r>
      <w:r w:rsidRPr="004F5513">
        <w:rPr>
          <w:sz w:val="24"/>
        </w:rPr>
        <w:t xml:space="preserve"> de </w:t>
      </w:r>
      <w:r w:rsidR="00573C4B" w:rsidRPr="004F5513">
        <w:rPr>
          <w:sz w:val="24"/>
          <w:szCs w:val="24"/>
        </w:rPr>
        <w:t>R</w:t>
      </w:r>
      <w:r w:rsidRPr="004F5513">
        <w:rPr>
          <w:sz w:val="24"/>
          <w:szCs w:val="24"/>
        </w:rPr>
        <w:t xml:space="preserve">isco da </w:t>
      </w:r>
      <w:r w:rsidRPr="004F5513">
        <w:rPr>
          <w:sz w:val="24"/>
        </w:rPr>
        <w:t>Emissão</w:t>
      </w:r>
      <w:r w:rsidRPr="004F5513">
        <w:rPr>
          <w:sz w:val="24"/>
          <w:szCs w:val="24"/>
        </w:rPr>
        <w:t>, contratada</w:t>
      </w:r>
      <w:r w:rsidRPr="004F5513">
        <w:rPr>
          <w:sz w:val="24"/>
        </w:rPr>
        <w:t xml:space="preserve"> na </w:t>
      </w:r>
      <w:r w:rsidRPr="004F5513">
        <w:rPr>
          <w:sz w:val="24"/>
          <w:szCs w:val="24"/>
        </w:rPr>
        <w:t>forma do inciso XX</w:t>
      </w:r>
      <w:r w:rsidR="00AF059B" w:rsidRPr="004F5513">
        <w:rPr>
          <w:sz w:val="24"/>
          <w:szCs w:val="24"/>
        </w:rPr>
        <w:t>IX</w:t>
      </w:r>
      <w:r w:rsidRPr="004F5513">
        <w:rPr>
          <w:sz w:val="24"/>
          <w:szCs w:val="24"/>
        </w:rPr>
        <w:t xml:space="preserve"> abaixo;</w:t>
      </w:r>
    </w:p>
    <w:p w14:paraId="5B3994E8" w14:textId="77777777" w:rsidR="00060E73" w:rsidRPr="004F5513" w:rsidRDefault="001D3FF4" w:rsidP="00205BE9">
      <w:pPr>
        <w:numPr>
          <w:ilvl w:val="2"/>
          <w:numId w:val="64"/>
        </w:numPr>
        <w:tabs>
          <w:tab w:val="clear" w:pos="3119"/>
          <w:tab w:val="num" w:pos="3402"/>
        </w:tabs>
        <w:spacing w:afterLines="80" w:after="192"/>
        <w:ind w:left="1701"/>
        <w:rPr>
          <w:sz w:val="24"/>
          <w:szCs w:val="24"/>
        </w:rPr>
      </w:pPr>
      <w:r w:rsidRPr="004F5513">
        <w:rPr>
          <w:sz w:val="24"/>
          <w:szCs w:val="24"/>
        </w:rPr>
        <w:t>proceder à adequada publicidade dos dados econômico-financeiros, nos termos exigidos pela Lei das Sociedades por Ações, promovendo a publicação das suas demonstrações financeiras, nos termos exigidos pela legislação e regulação em vigor;</w:t>
      </w:r>
    </w:p>
    <w:p w14:paraId="1F8F5FCB" w14:textId="77777777" w:rsidR="005057B9" w:rsidRPr="004F5513" w:rsidRDefault="00CB4FC2" w:rsidP="00205BE9">
      <w:pPr>
        <w:numPr>
          <w:ilvl w:val="2"/>
          <w:numId w:val="64"/>
        </w:numPr>
        <w:tabs>
          <w:tab w:val="clear" w:pos="3119"/>
          <w:tab w:val="num" w:pos="2694"/>
        </w:tabs>
        <w:spacing w:afterLines="80" w:after="192"/>
        <w:ind w:left="1701"/>
        <w:rPr>
          <w:sz w:val="24"/>
          <w:szCs w:val="24"/>
        </w:rPr>
      </w:pPr>
      <w:r w:rsidRPr="004F5513">
        <w:rPr>
          <w:sz w:val="24"/>
          <w:szCs w:val="24"/>
        </w:rPr>
        <w:t>manter a sua contabilidade atualizada e efetuar os respectivos registros de acordo com os princípios contábeis geralmente aceitos no Brasil, com a Lei das Sociedades por Ações e com as regras da CVM;</w:t>
      </w:r>
    </w:p>
    <w:p w14:paraId="5A5AA8AA" w14:textId="4EA96AC3" w:rsidR="00670820" w:rsidRPr="004F5513" w:rsidRDefault="00670820" w:rsidP="00205BE9">
      <w:pPr>
        <w:numPr>
          <w:ilvl w:val="2"/>
          <w:numId w:val="64"/>
        </w:numPr>
        <w:tabs>
          <w:tab w:val="clear" w:pos="3119"/>
          <w:tab w:val="num" w:pos="2694"/>
        </w:tabs>
        <w:spacing w:afterLines="80" w:after="192"/>
        <w:ind w:left="1701"/>
        <w:rPr>
          <w:sz w:val="24"/>
          <w:szCs w:val="24"/>
        </w:rPr>
      </w:pPr>
      <w:r w:rsidRPr="004F5513">
        <w:rPr>
          <w:sz w:val="24"/>
          <w:szCs w:val="24"/>
        </w:rPr>
        <w:t>cumprir com todas as determinações emanadas da CVM</w:t>
      </w:r>
      <w:r w:rsidR="00445774" w:rsidRPr="004F5513">
        <w:rPr>
          <w:sz w:val="24"/>
          <w:szCs w:val="24"/>
        </w:rPr>
        <w:t xml:space="preserve"> e/ou da ANBIMA</w:t>
      </w:r>
      <w:r w:rsidRPr="004F5513">
        <w:rPr>
          <w:sz w:val="24"/>
          <w:szCs w:val="24"/>
        </w:rPr>
        <w:t>, inclusive com relação ao envio de documentos</w:t>
      </w:r>
      <w:r w:rsidR="00B50A8C" w:rsidRPr="004F5513">
        <w:rPr>
          <w:sz w:val="24"/>
          <w:szCs w:val="24"/>
        </w:rPr>
        <w:t xml:space="preserve"> e prestação de informações;</w:t>
      </w:r>
    </w:p>
    <w:p w14:paraId="63056B41" w14:textId="77777777" w:rsidR="00670820" w:rsidRPr="004F5513" w:rsidRDefault="00670820" w:rsidP="00205BE9">
      <w:pPr>
        <w:numPr>
          <w:ilvl w:val="2"/>
          <w:numId w:val="64"/>
        </w:numPr>
        <w:tabs>
          <w:tab w:val="clear" w:pos="3119"/>
          <w:tab w:val="num" w:pos="2694"/>
        </w:tabs>
        <w:spacing w:afterLines="80" w:after="192"/>
        <w:ind w:left="1701"/>
        <w:rPr>
          <w:sz w:val="24"/>
          <w:szCs w:val="24"/>
        </w:rPr>
      </w:pPr>
      <w:r w:rsidRPr="004F5513">
        <w:rPr>
          <w:sz w:val="24"/>
          <w:szCs w:val="24"/>
        </w:rPr>
        <w:t>submeter, na forma da lei, suas contas e balanços a exame por empresa de auditoria independente registrada na CVM;</w:t>
      </w:r>
    </w:p>
    <w:p w14:paraId="61F09339" w14:textId="77777777" w:rsidR="00635146" w:rsidRPr="004F5513" w:rsidRDefault="00635146" w:rsidP="00205BE9">
      <w:pPr>
        <w:numPr>
          <w:ilvl w:val="2"/>
          <w:numId w:val="64"/>
        </w:numPr>
        <w:tabs>
          <w:tab w:val="clear" w:pos="3119"/>
          <w:tab w:val="num" w:pos="2694"/>
        </w:tabs>
        <w:spacing w:afterLines="80" w:after="192"/>
        <w:ind w:left="1701"/>
        <w:rPr>
          <w:sz w:val="24"/>
          <w:szCs w:val="24"/>
        </w:rPr>
      </w:pPr>
      <w:r w:rsidRPr="004F5513">
        <w:rPr>
          <w:sz w:val="24"/>
          <w:szCs w:val="24"/>
        </w:rPr>
        <w:t xml:space="preserve">manter atualizado o registro de </w:t>
      </w:r>
      <w:r w:rsidR="003F237E" w:rsidRPr="004F5513">
        <w:rPr>
          <w:sz w:val="24"/>
          <w:szCs w:val="24"/>
        </w:rPr>
        <w:t>emissor de valores mobiliários</w:t>
      </w:r>
      <w:r w:rsidRPr="004F5513">
        <w:rPr>
          <w:sz w:val="24"/>
          <w:szCs w:val="24"/>
        </w:rPr>
        <w:t xml:space="preserve"> da Companhia perante a CVM;</w:t>
      </w:r>
    </w:p>
    <w:p w14:paraId="654CE026" w14:textId="77777777" w:rsidR="00B50A8C" w:rsidRPr="004F5513" w:rsidRDefault="00B50A8C" w:rsidP="00205BE9">
      <w:pPr>
        <w:numPr>
          <w:ilvl w:val="2"/>
          <w:numId w:val="64"/>
        </w:numPr>
        <w:tabs>
          <w:tab w:val="clear" w:pos="3119"/>
          <w:tab w:val="num" w:pos="2694"/>
        </w:tabs>
        <w:spacing w:afterLines="80" w:after="192"/>
        <w:ind w:left="1701"/>
        <w:rPr>
          <w:sz w:val="24"/>
          <w:szCs w:val="24"/>
        </w:rPr>
      </w:pPr>
      <w:r w:rsidRPr="004F5513">
        <w:rPr>
          <w:sz w:val="24"/>
          <w:szCs w:val="24"/>
        </w:rPr>
        <w:t>não realizar operações fora de seu objeto social, observadas as disposições estatutárias, legais e regulamentares em vigor;</w:t>
      </w:r>
    </w:p>
    <w:p w14:paraId="514007F7" w14:textId="177F2287" w:rsidR="00635146" w:rsidRPr="004F5513" w:rsidRDefault="00635146" w:rsidP="00205BE9">
      <w:pPr>
        <w:numPr>
          <w:ilvl w:val="2"/>
          <w:numId w:val="64"/>
        </w:numPr>
        <w:tabs>
          <w:tab w:val="clear" w:pos="3119"/>
          <w:tab w:val="num" w:pos="2694"/>
        </w:tabs>
        <w:spacing w:afterLines="80" w:after="192"/>
        <w:ind w:left="1701"/>
        <w:rPr>
          <w:sz w:val="24"/>
          <w:szCs w:val="24"/>
        </w:rPr>
      </w:pPr>
      <w:bookmarkStart w:id="131" w:name="_Ref168844076"/>
      <w:r w:rsidRPr="004F5513">
        <w:rPr>
          <w:sz w:val="24"/>
          <w:szCs w:val="24"/>
        </w:rPr>
        <w:t>cumprir</w:t>
      </w:r>
      <w:r w:rsidR="0037085F" w:rsidRPr="004F5513">
        <w:rPr>
          <w:sz w:val="24"/>
          <w:szCs w:val="24"/>
        </w:rPr>
        <w:t xml:space="preserve"> todas</w:t>
      </w:r>
      <w:r w:rsidRPr="004F5513">
        <w:rPr>
          <w:sz w:val="24"/>
          <w:szCs w:val="24"/>
        </w:rPr>
        <w:t xml:space="preserve"> as leis, </w:t>
      </w:r>
      <w:r w:rsidR="00D455F3" w:rsidRPr="004F5513">
        <w:rPr>
          <w:sz w:val="24"/>
          <w:szCs w:val="24"/>
        </w:rPr>
        <w:t xml:space="preserve">regras, </w:t>
      </w:r>
      <w:r w:rsidRPr="004F5513">
        <w:rPr>
          <w:sz w:val="24"/>
          <w:szCs w:val="24"/>
        </w:rPr>
        <w:t xml:space="preserve">regulamentos, </w:t>
      </w:r>
      <w:r w:rsidR="00D455F3" w:rsidRPr="004F5513">
        <w:rPr>
          <w:sz w:val="24"/>
          <w:szCs w:val="24"/>
        </w:rPr>
        <w:t xml:space="preserve">ordens, </w:t>
      </w:r>
      <w:r w:rsidRPr="004F5513">
        <w:rPr>
          <w:sz w:val="24"/>
          <w:szCs w:val="24"/>
        </w:rPr>
        <w:t xml:space="preserve">normas administrativas e determinações dos órgãos governamentais, autarquias ou </w:t>
      </w:r>
      <w:r w:rsidR="00274BD8" w:rsidRPr="004F5513">
        <w:rPr>
          <w:sz w:val="24"/>
          <w:szCs w:val="24"/>
        </w:rPr>
        <w:t>instâncias judiciais</w:t>
      </w:r>
      <w:r w:rsidR="007A44F5" w:rsidRPr="004F5513">
        <w:rPr>
          <w:sz w:val="24"/>
          <w:szCs w:val="24"/>
        </w:rPr>
        <w:t xml:space="preserve"> aplicáveis em qualquer jurisdição na qual realize negócios ou possua ativos, </w:t>
      </w:r>
      <w:r w:rsidR="00F241D9" w:rsidRPr="004F5513">
        <w:rPr>
          <w:sz w:val="24"/>
          <w:szCs w:val="24"/>
        </w:rPr>
        <w:t xml:space="preserve">exceto por </w:t>
      </w:r>
      <w:r w:rsidR="00CD4425" w:rsidRPr="004F5513">
        <w:rPr>
          <w:sz w:val="24"/>
          <w:szCs w:val="24"/>
        </w:rPr>
        <w:t>aquelas</w:t>
      </w:r>
      <w:r w:rsidR="00F241D9" w:rsidRPr="004F5513">
        <w:rPr>
          <w:sz w:val="24"/>
          <w:szCs w:val="24"/>
        </w:rPr>
        <w:t xml:space="preserve"> </w:t>
      </w:r>
      <w:r w:rsidR="00CD4425" w:rsidRPr="004F5513">
        <w:rPr>
          <w:sz w:val="24"/>
          <w:szCs w:val="24"/>
        </w:rPr>
        <w:t xml:space="preserve">questionadas </w:t>
      </w:r>
      <w:r w:rsidR="00F241D9" w:rsidRPr="004F5513">
        <w:rPr>
          <w:sz w:val="24"/>
          <w:szCs w:val="24"/>
        </w:rPr>
        <w:t>nas esferas administrativa e/ou judicial</w:t>
      </w:r>
      <w:r w:rsidR="00445774" w:rsidRPr="004F5513">
        <w:rPr>
          <w:sz w:val="24"/>
          <w:szCs w:val="24"/>
        </w:rPr>
        <w:t xml:space="preserve"> </w:t>
      </w:r>
      <w:r w:rsidR="004733DE" w:rsidRPr="004F5513">
        <w:rPr>
          <w:sz w:val="24"/>
          <w:szCs w:val="24"/>
        </w:rPr>
        <w:t xml:space="preserve">para </w:t>
      </w:r>
      <w:r w:rsidR="00ED77F5" w:rsidRPr="004F5513">
        <w:rPr>
          <w:sz w:val="24"/>
          <w:szCs w:val="24"/>
        </w:rPr>
        <w:t xml:space="preserve">as </w:t>
      </w:r>
      <w:r w:rsidR="004733DE" w:rsidRPr="004F5513">
        <w:rPr>
          <w:sz w:val="24"/>
          <w:szCs w:val="24"/>
        </w:rPr>
        <w:t>quais tenha sido obtido efeito suspensivo</w:t>
      </w:r>
      <w:r w:rsidRPr="004F5513">
        <w:rPr>
          <w:sz w:val="24"/>
          <w:szCs w:val="24"/>
        </w:rPr>
        <w:t>;</w:t>
      </w:r>
      <w:bookmarkEnd w:id="131"/>
      <w:r w:rsidR="00216AB0" w:rsidRPr="004F5513">
        <w:rPr>
          <w:sz w:val="24"/>
          <w:szCs w:val="24"/>
        </w:rPr>
        <w:t xml:space="preserve"> </w:t>
      </w:r>
    </w:p>
    <w:p w14:paraId="207E79BB" w14:textId="49A6B4AB" w:rsidR="00B87F25" w:rsidRPr="004F5513" w:rsidRDefault="00CF0E16" w:rsidP="00205BE9">
      <w:pPr>
        <w:numPr>
          <w:ilvl w:val="2"/>
          <w:numId w:val="64"/>
        </w:numPr>
        <w:tabs>
          <w:tab w:val="clear" w:pos="3119"/>
          <w:tab w:val="num" w:pos="1985"/>
        </w:tabs>
        <w:spacing w:afterLines="80" w:after="192"/>
        <w:ind w:left="1701"/>
        <w:rPr>
          <w:sz w:val="24"/>
          <w:szCs w:val="24"/>
        </w:rPr>
      </w:pPr>
      <w:r w:rsidRPr="004F5513">
        <w:rPr>
          <w:sz w:val="24"/>
          <w:szCs w:val="24"/>
        </w:rPr>
        <w:t>manter sempre válidas, eficazes, regulares, em perfeita ordem e em pleno vigor, todas as autorizações</w:t>
      </w:r>
      <w:r w:rsidR="006C3287" w:rsidRPr="004F5513">
        <w:rPr>
          <w:sz w:val="24"/>
          <w:szCs w:val="24"/>
        </w:rPr>
        <w:t xml:space="preserve"> e </w:t>
      </w:r>
      <w:r w:rsidR="00565BE5" w:rsidRPr="004F5513">
        <w:rPr>
          <w:sz w:val="24"/>
          <w:szCs w:val="24"/>
        </w:rPr>
        <w:t>aprovaç</w:t>
      </w:r>
      <w:r w:rsidR="00BC28FE" w:rsidRPr="004F5513">
        <w:rPr>
          <w:sz w:val="24"/>
          <w:szCs w:val="24"/>
        </w:rPr>
        <w:t>ões</w:t>
      </w:r>
      <w:r w:rsidRPr="004F5513">
        <w:rPr>
          <w:sz w:val="24"/>
          <w:szCs w:val="24"/>
        </w:rPr>
        <w:t xml:space="preserve">, necessárias </w:t>
      </w:r>
      <w:r w:rsidR="00565BE5" w:rsidRPr="004F5513">
        <w:rPr>
          <w:sz w:val="24"/>
          <w:szCs w:val="24"/>
        </w:rPr>
        <w:t>à celebração da presente Escritura de Emissão e dos demais documentos relacionados à Emissão e à Oferta</w:t>
      </w:r>
      <w:r w:rsidRPr="004F5513">
        <w:rPr>
          <w:sz w:val="24"/>
          <w:szCs w:val="24"/>
        </w:rPr>
        <w:t>;</w:t>
      </w:r>
      <w:r w:rsidR="004733DE" w:rsidRPr="004F5513">
        <w:rPr>
          <w:sz w:val="24"/>
          <w:szCs w:val="24"/>
        </w:rPr>
        <w:t xml:space="preserve"> </w:t>
      </w:r>
    </w:p>
    <w:p w14:paraId="22B242DE" w14:textId="1137D613" w:rsidR="004733DE" w:rsidRPr="004F5513" w:rsidRDefault="004733DE" w:rsidP="00205BE9">
      <w:pPr>
        <w:numPr>
          <w:ilvl w:val="2"/>
          <w:numId w:val="64"/>
        </w:numPr>
        <w:spacing w:afterLines="80" w:after="192"/>
        <w:ind w:left="1701"/>
        <w:rPr>
          <w:sz w:val="24"/>
          <w:szCs w:val="24"/>
        </w:rPr>
      </w:pPr>
      <w:r w:rsidRPr="004F5513">
        <w:rPr>
          <w:sz w:val="24"/>
          <w:szCs w:val="24"/>
        </w:rPr>
        <w:t xml:space="preserve">manter sempre válidas, eficazes, regulares, em perfeita ordem e em pleno vigor, as autorizações, dispensas, concessões, subvenções, alvarás ou licenças e/ou protocolos de requerimento, inclusive as ambientais, exigidas para o regular exercício das atividades desenvolvidas pela Companhia, exceto (a) por aquelas em processo tempestivo de renovação, nos termos da legislação em vigor; ou (b) caso a Companhia, dentro do prazo de </w:t>
      </w:r>
      <w:r w:rsidR="006060C6" w:rsidRPr="004F5513">
        <w:rPr>
          <w:sz w:val="24"/>
          <w:szCs w:val="24"/>
        </w:rPr>
        <w:t>3</w:t>
      </w:r>
      <w:r w:rsidR="002160D4" w:rsidRPr="004F5513">
        <w:rPr>
          <w:sz w:val="24"/>
          <w:szCs w:val="24"/>
        </w:rPr>
        <w:t xml:space="preserve">0 </w:t>
      </w:r>
      <w:r w:rsidRPr="004F5513">
        <w:rPr>
          <w:sz w:val="24"/>
          <w:szCs w:val="24"/>
        </w:rPr>
        <w:t>(</w:t>
      </w:r>
      <w:r w:rsidR="006060C6" w:rsidRPr="004F5513">
        <w:rPr>
          <w:sz w:val="24"/>
          <w:szCs w:val="24"/>
        </w:rPr>
        <w:t>trinta</w:t>
      </w:r>
      <w:r w:rsidRPr="004F5513">
        <w:rPr>
          <w:sz w:val="24"/>
          <w:szCs w:val="24"/>
        </w:rPr>
        <w:t>) dias contado</w:t>
      </w:r>
      <w:r w:rsidR="006060C6" w:rsidRPr="004F5513">
        <w:rPr>
          <w:sz w:val="24"/>
          <w:szCs w:val="24"/>
        </w:rPr>
        <w:t>s</w:t>
      </w:r>
      <w:r w:rsidRPr="004F5513">
        <w:rPr>
          <w:sz w:val="24"/>
          <w:szCs w:val="24"/>
        </w:rPr>
        <w:t xml:space="preserve"> da </w:t>
      </w:r>
      <w:r w:rsidRPr="004F5513">
        <w:rPr>
          <w:sz w:val="24"/>
          <w:szCs w:val="24"/>
        </w:rPr>
        <w:lastRenderedPageBreak/>
        <w:t xml:space="preserve">referida não obtenção ou renovação, cancelamento, revogação, intervenção, extinção ou suspensão, obtenha provimento jurisdicional autorizando a regular continuidade de suas atividades; </w:t>
      </w:r>
    </w:p>
    <w:p w14:paraId="2F10BD19" w14:textId="3ECAC02F" w:rsidR="00BC28FE" w:rsidRPr="004F5513" w:rsidRDefault="0067397B" w:rsidP="00205BE9">
      <w:pPr>
        <w:numPr>
          <w:ilvl w:val="2"/>
          <w:numId w:val="64"/>
        </w:numPr>
        <w:spacing w:afterLines="80" w:after="192"/>
        <w:ind w:left="1701"/>
        <w:rPr>
          <w:sz w:val="24"/>
          <w:szCs w:val="24"/>
        </w:rPr>
      </w:pPr>
      <w:r w:rsidRPr="004F5513">
        <w:rPr>
          <w:sz w:val="24"/>
          <w:szCs w:val="24"/>
        </w:rPr>
        <w:t xml:space="preserve">aplicar os recursos líquidos obtidos por meio da presente Emissão estritamente </w:t>
      </w:r>
      <w:r w:rsidR="00094D19" w:rsidRPr="004F5513">
        <w:rPr>
          <w:sz w:val="24"/>
          <w:szCs w:val="24"/>
        </w:rPr>
        <w:t>nos termos previstos na Cláusula </w:t>
      </w:r>
      <w:r w:rsidR="00094D19" w:rsidRPr="004F5513">
        <w:rPr>
          <w:sz w:val="24"/>
          <w:szCs w:val="24"/>
        </w:rPr>
        <w:fldChar w:fldCharType="begin"/>
      </w:r>
      <w:r w:rsidR="00094D19" w:rsidRPr="004F5513">
        <w:rPr>
          <w:sz w:val="24"/>
          <w:szCs w:val="24"/>
        </w:rPr>
        <w:instrText xml:space="preserve"> REF _Ref368578037 \n \p \h </w:instrText>
      </w:r>
      <w:r w:rsidR="005F60A2" w:rsidRPr="004F5513">
        <w:rPr>
          <w:sz w:val="24"/>
          <w:szCs w:val="24"/>
        </w:rPr>
        <w:instrText xml:space="preserve"> \* MERGEFORMAT </w:instrText>
      </w:r>
      <w:r w:rsidR="00094D19" w:rsidRPr="004F5513">
        <w:rPr>
          <w:sz w:val="24"/>
          <w:szCs w:val="24"/>
        </w:rPr>
      </w:r>
      <w:r w:rsidR="00094D19" w:rsidRPr="004F5513">
        <w:rPr>
          <w:sz w:val="24"/>
          <w:szCs w:val="24"/>
        </w:rPr>
        <w:fldChar w:fldCharType="separate"/>
      </w:r>
      <w:r w:rsidR="009661F9" w:rsidRPr="004F5513">
        <w:rPr>
          <w:sz w:val="24"/>
          <w:szCs w:val="24"/>
        </w:rPr>
        <w:t>5 acima</w:t>
      </w:r>
      <w:r w:rsidR="00094D19" w:rsidRPr="004F5513">
        <w:rPr>
          <w:sz w:val="24"/>
          <w:szCs w:val="24"/>
        </w:rPr>
        <w:fldChar w:fldCharType="end"/>
      </w:r>
      <w:r w:rsidRPr="004F5513">
        <w:rPr>
          <w:sz w:val="24"/>
          <w:szCs w:val="24"/>
        </w:rPr>
        <w:t>;</w:t>
      </w:r>
    </w:p>
    <w:p w14:paraId="30332A78" w14:textId="77777777" w:rsidR="00940115" w:rsidRPr="004F5513" w:rsidRDefault="00940115" w:rsidP="00205BE9">
      <w:pPr>
        <w:numPr>
          <w:ilvl w:val="2"/>
          <w:numId w:val="64"/>
        </w:numPr>
        <w:spacing w:afterLines="80" w:after="192"/>
        <w:ind w:left="1701"/>
        <w:rPr>
          <w:sz w:val="24"/>
          <w:szCs w:val="24"/>
        </w:rPr>
      </w:pPr>
      <w:r w:rsidRPr="004F5513">
        <w:rPr>
          <w:sz w:val="24"/>
          <w:szCs w:val="24"/>
        </w:rPr>
        <w:t>cumprir todas as obrigações previstas na Lei das Sociedades por Ações, na Instrução CVM 480 (inclusive, mas não limitado à atualização do Formulário de Referência) e demais regulamenta</w:t>
      </w:r>
      <w:r w:rsidR="00EF173B" w:rsidRPr="004F5513">
        <w:rPr>
          <w:sz w:val="24"/>
          <w:szCs w:val="24"/>
        </w:rPr>
        <w:t>ç</w:t>
      </w:r>
      <w:r w:rsidRPr="004F5513">
        <w:rPr>
          <w:sz w:val="24"/>
          <w:szCs w:val="24"/>
        </w:rPr>
        <w:t>ões aplicáveis;</w:t>
      </w:r>
    </w:p>
    <w:p w14:paraId="35F114E3" w14:textId="53181C57" w:rsidR="004B58EA" w:rsidRPr="004F5513" w:rsidRDefault="004B58EA" w:rsidP="00205BE9">
      <w:pPr>
        <w:numPr>
          <w:ilvl w:val="2"/>
          <w:numId w:val="64"/>
        </w:numPr>
        <w:spacing w:afterLines="80" w:after="192"/>
        <w:ind w:left="1701"/>
        <w:rPr>
          <w:sz w:val="24"/>
          <w:szCs w:val="24"/>
        </w:rPr>
      </w:pPr>
      <w:r w:rsidRPr="004F5513">
        <w:rPr>
          <w:sz w:val="24"/>
          <w:szCs w:val="24"/>
        </w:rPr>
        <w:t>cumprir todas as normas editadas pela CVM</w:t>
      </w:r>
      <w:r w:rsidR="00460159" w:rsidRPr="004F5513">
        <w:rPr>
          <w:sz w:val="24"/>
          <w:szCs w:val="24"/>
        </w:rPr>
        <w:t>, pela ANBIMA</w:t>
      </w:r>
      <w:r w:rsidRPr="004F5513">
        <w:rPr>
          <w:sz w:val="24"/>
          <w:szCs w:val="24"/>
        </w:rPr>
        <w:t xml:space="preserve"> e pela B3 necessárias para a concretização da Oferta e da Emissão;</w:t>
      </w:r>
    </w:p>
    <w:p w14:paraId="7CBB1364" w14:textId="20088366" w:rsidR="00B142C5" w:rsidRPr="004F5513" w:rsidRDefault="00A81147" w:rsidP="00205BE9">
      <w:pPr>
        <w:numPr>
          <w:ilvl w:val="2"/>
          <w:numId w:val="64"/>
        </w:numPr>
        <w:spacing w:afterLines="80" w:after="192"/>
        <w:ind w:left="1701"/>
        <w:rPr>
          <w:sz w:val="24"/>
          <w:szCs w:val="24"/>
        </w:rPr>
      </w:pPr>
      <w:r w:rsidRPr="004F5513">
        <w:rPr>
          <w:sz w:val="24"/>
          <w:szCs w:val="24"/>
        </w:rPr>
        <w:t xml:space="preserve">realizar o recolhimento de todos os tributos </w:t>
      </w:r>
      <w:r w:rsidR="00460159" w:rsidRPr="004F5513">
        <w:rPr>
          <w:sz w:val="24"/>
          <w:szCs w:val="24"/>
        </w:rPr>
        <w:t xml:space="preserve">e/ou taxas </w:t>
      </w:r>
      <w:r w:rsidRPr="004F5513">
        <w:rPr>
          <w:sz w:val="24"/>
          <w:szCs w:val="24"/>
        </w:rPr>
        <w:t>que incidam ou venham a incidir sobre as Debêntures</w:t>
      </w:r>
      <w:r w:rsidR="00460159" w:rsidRPr="004F5513">
        <w:rPr>
          <w:sz w:val="24"/>
          <w:szCs w:val="24"/>
        </w:rPr>
        <w:t>,</w:t>
      </w:r>
      <w:r w:rsidR="00460159" w:rsidRPr="004F5513">
        <w:t xml:space="preserve"> </w:t>
      </w:r>
      <w:r w:rsidR="00460159" w:rsidRPr="004F5513">
        <w:rPr>
          <w:sz w:val="24"/>
          <w:szCs w:val="24"/>
        </w:rPr>
        <w:t>inclusive</w:t>
      </w:r>
      <w:r w:rsidR="00CD4425" w:rsidRPr="004F5513">
        <w:rPr>
          <w:sz w:val="24"/>
          <w:szCs w:val="24"/>
        </w:rPr>
        <w:t>,</w:t>
      </w:r>
      <w:r w:rsidR="00460159" w:rsidRPr="004F5513">
        <w:rPr>
          <w:sz w:val="24"/>
          <w:szCs w:val="24"/>
        </w:rPr>
        <w:t xml:space="preserve"> mas não se limitando, </w:t>
      </w:r>
      <w:r w:rsidR="00C92FF6" w:rsidRPr="004F5513">
        <w:rPr>
          <w:sz w:val="24"/>
          <w:szCs w:val="24"/>
        </w:rPr>
        <w:t>à</w:t>
      </w:r>
      <w:r w:rsidR="00ED77F5" w:rsidRPr="004F5513">
        <w:rPr>
          <w:sz w:val="24"/>
          <w:szCs w:val="24"/>
        </w:rPr>
        <w:t xml:space="preserve">queles </w:t>
      </w:r>
      <w:r w:rsidR="00535D85" w:rsidRPr="004F5513">
        <w:rPr>
          <w:sz w:val="24"/>
          <w:szCs w:val="24"/>
        </w:rPr>
        <w:t xml:space="preserve">relacionados </w:t>
      </w:r>
      <w:r w:rsidR="00460159" w:rsidRPr="004F5513">
        <w:rPr>
          <w:sz w:val="24"/>
          <w:szCs w:val="24"/>
        </w:rPr>
        <w:t xml:space="preserve">ao registro da Oferta junto à ANBIMA e </w:t>
      </w:r>
      <w:r w:rsidR="00FC00D9" w:rsidRPr="004F5513">
        <w:rPr>
          <w:sz w:val="24"/>
          <w:szCs w:val="24"/>
        </w:rPr>
        <w:t xml:space="preserve">à </w:t>
      </w:r>
      <w:r w:rsidR="00460159" w:rsidRPr="004F5513">
        <w:rPr>
          <w:sz w:val="24"/>
          <w:szCs w:val="24"/>
        </w:rPr>
        <w:t>B3,</w:t>
      </w:r>
      <w:r w:rsidRPr="004F5513">
        <w:rPr>
          <w:sz w:val="24"/>
          <w:szCs w:val="24"/>
        </w:rPr>
        <w:t xml:space="preserve"> que sejam de responsabilidade da Companhia, conforme previstos nesta Escritura de Emissão;</w:t>
      </w:r>
    </w:p>
    <w:p w14:paraId="2FE3D5BF" w14:textId="1B17D5B4" w:rsidR="0099242C" w:rsidRPr="004F5513" w:rsidRDefault="0099242C" w:rsidP="00205BE9">
      <w:pPr>
        <w:numPr>
          <w:ilvl w:val="2"/>
          <w:numId w:val="64"/>
        </w:numPr>
        <w:spacing w:afterLines="80" w:after="192"/>
        <w:ind w:left="1701"/>
        <w:rPr>
          <w:sz w:val="24"/>
          <w:szCs w:val="24"/>
        </w:rPr>
      </w:pPr>
      <w:r w:rsidRPr="004F5513">
        <w:rPr>
          <w:sz w:val="24"/>
          <w:szCs w:val="24"/>
        </w:rPr>
        <w:t>manter em dia o pagamento de todas as obrigações de natureza tributária (municipal, estadual e federal), trabalhista, previdenciária, ambiental e de quaisquer outras obrigações impostas por lei, exceto por aquelas</w:t>
      </w:r>
      <w:r w:rsidR="004733DE" w:rsidRPr="004F5513">
        <w:rPr>
          <w:sz w:val="24"/>
          <w:szCs w:val="24"/>
        </w:rPr>
        <w:t xml:space="preserve"> </w:t>
      </w:r>
      <w:r w:rsidR="00ED77F5" w:rsidRPr="004F5513">
        <w:rPr>
          <w:sz w:val="24"/>
          <w:szCs w:val="24"/>
        </w:rPr>
        <w:t xml:space="preserve">questionadas </w:t>
      </w:r>
      <w:r w:rsidRPr="004F5513">
        <w:rPr>
          <w:sz w:val="24"/>
          <w:szCs w:val="24"/>
        </w:rPr>
        <w:t>nas esferas administrativa e/ou judicial</w:t>
      </w:r>
      <w:r w:rsidR="00855BF0" w:rsidRPr="004F5513">
        <w:rPr>
          <w:sz w:val="24"/>
          <w:szCs w:val="24"/>
        </w:rPr>
        <w:t xml:space="preserve"> </w:t>
      </w:r>
      <w:r w:rsidR="004733DE" w:rsidRPr="004F5513">
        <w:rPr>
          <w:sz w:val="24"/>
          <w:szCs w:val="24"/>
        </w:rPr>
        <w:t xml:space="preserve">para </w:t>
      </w:r>
      <w:r w:rsidR="00ED77F5" w:rsidRPr="004F5513">
        <w:rPr>
          <w:sz w:val="24"/>
          <w:szCs w:val="24"/>
        </w:rPr>
        <w:t xml:space="preserve">as </w:t>
      </w:r>
      <w:r w:rsidR="004733DE" w:rsidRPr="004F5513">
        <w:rPr>
          <w:sz w:val="24"/>
          <w:szCs w:val="24"/>
        </w:rPr>
        <w:t>quais tenha sido obtido efeito suspensivo</w:t>
      </w:r>
      <w:r w:rsidRPr="004F5513">
        <w:rPr>
          <w:sz w:val="24"/>
          <w:szCs w:val="24"/>
        </w:rPr>
        <w:t>;</w:t>
      </w:r>
      <w:r w:rsidR="0018302F" w:rsidRPr="004F5513">
        <w:rPr>
          <w:sz w:val="24"/>
          <w:szCs w:val="24"/>
        </w:rPr>
        <w:t xml:space="preserve"> </w:t>
      </w:r>
    </w:p>
    <w:p w14:paraId="528BC1F3" w14:textId="035AAC76" w:rsidR="004C1071" w:rsidRPr="004F5513" w:rsidRDefault="009C72C2" w:rsidP="00205BE9">
      <w:pPr>
        <w:numPr>
          <w:ilvl w:val="2"/>
          <w:numId w:val="64"/>
        </w:numPr>
        <w:spacing w:afterLines="80" w:after="192"/>
        <w:ind w:left="1701"/>
        <w:rPr>
          <w:sz w:val="24"/>
          <w:szCs w:val="24"/>
        </w:rPr>
      </w:pPr>
      <w:r w:rsidRPr="004F5513">
        <w:rPr>
          <w:sz w:val="24"/>
          <w:szCs w:val="24"/>
        </w:rPr>
        <w:t xml:space="preserve">guardar, pelo prazo de 5 (cinco) anos contados da presente data, ou por prazo superior por determinação expressa da CVM, em caso de processo administrativo, toda a documentação relativa à Emissão e à Oferta, bem como disponibilizá-la ao Coordenador Líder no prazo de até </w:t>
      </w:r>
      <w:r w:rsidR="006060C6" w:rsidRPr="004F5513">
        <w:rPr>
          <w:sz w:val="24"/>
          <w:szCs w:val="24"/>
        </w:rPr>
        <w:t>10</w:t>
      </w:r>
      <w:r w:rsidR="006060C6" w:rsidRPr="004F5513" w:rsidDel="006060C6">
        <w:rPr>
          <w:sz w:val="24"/>
          <w:szCs w:val="24"/>
        </w:rPr>
        <w:t xml:space="preserve"> </w:t>
      </w:r>
      <w:r w:rsidRPr="004F5513">
        <w:rPr>
          <w:sz w:val="24"/>
          <w:szCs w:val="24"/>
        </w:rPr>
        <w:t>(</w:t>
      </w:r>
      <w:r w:rsidR="002160D4" w:rsidRPr="004F5513">
        <w:rPr>
          <w:sz w:val="24"/>
          <w:szCs w:val="24"/>
        </w:rPr>
        <w:t>d</w:t>
      </w:r>
      <w:r w:rsidR="006060C6" w:rsidRPr="004F5513">
        <w:rPr>
          <w:sz w:val="24"/>
          <w:szCs w:val="24"/>
        </w:rPr>
        <w:t>ez</w:t>
      </w:r>
      <w:r w:rsidRPr="004F5513">
        <w:rPr>
          <w:sz w:val="24"/>
          <w:szCs w:val="24"/>
        </w:rPr>
        <w:t xml:space="preserve">) Dias Úteis, após solicitação por escrito neste sentido, </w:t>
      </w:r>
      <w:r w:rsidR="006060C6" w:rsidRPr="004F5513">
        <w:rPr>
          <w:sz w:val="24"/>
          <w:szCs w:val="24"/>
        </w:rPr>
        <w:t>ou em prazo inferior caso necessário para atender solicitação efetuada por autoridade competente</w:t>
      </w:r>
      <w:r w:rsidRPr="004F5513">
        <w:rPr>
          <w:sz w:val="24"/>
          <w:szCs w:val="24"/>
        </w:rPr>
        <w:t>;</w:t>
      </w:r>
      <w:r w:rsidR="009A1896" w:rsidRPr="004F5513">
        <w:rPr>
          <w:sz w:val="24"/>
          <w:szCs w:val="24"/>
        </w:rPr>
        <w:t xml:space="preserve"> </w:t>
      </w:r>
    </w:p>
    <w:p w14:paraId="569C5EA5" w14:textId="6EA6FA3F" w:rsidR="00FB4DED" w:rsidRPr="004F5513" w:rsidRDefault="004733DE" w:rsidP="00205BE9">
      <w:pPr>
        <w:numPr>
          <w:ilvl w:val="2"/>
          <w:numId w:val="64"/>
        </w:numPr>
        <w:spacing w:afterLines="80" w:after="192"/>
        <w:ind w:left="1701"/>
        <w:rPr>
          <w:b/>
          <w:bCs/>
          <w:sz w:val="24"/>
          <w:szCs w:val="24"/>
        </w:rPr>
      </w:pPr>
      <w:r w:rsidRPr="004F5513">
        <w:rPr>
          <w:sz w:val="24"/>
          <w:szCs w:val="24"/>
        </w:rPr>
        <w:t xml:space="preserve">observado o disposto no inciso XI acima, </w:t>
      </w:r>
      <w:r w:rsidR="00FB4DED" w:rsidRPr="004F5513">
        <w:rPr>
          <w:sz w:val="24"/>
          <w:szCs w:val="24"/>
        </w:rPr>
        <w:t xml:space="preserve">cumprir e fazer com que </w:t>
      </w:r>
      <w:r w:rsidR="007B167C" w:rsidRPr="004F5513">
        <w:rPr>
          <w:sz w:val="24"/>
          <w:szCs w:val="24"/>
        </w:rPr>
        <w:t xml:space="preserve">as suas Controladas e Afiliadas, diretores, administradores, funcionários e membros do conselho, bem </w:t>
      </w:r>
      <w:r w:rsidR="000C3D49" w:rsidRPr="004F5513">
        <w:rPr>
          <w:sz w:val="24"/>
          <w:szCs w:val="24"/>
        </w:rPr>
        <w:t xml:space="preserve">como </w:t>
      </w:r>
      <w:r w:rsidR="00FB4DED" w:rsidRPr="004F5513">
        <w:rPr>
          <w:sz w:val="24"/>
          <w:szCs w:val="24"/>
        </w:rPr>
        <w:t xml:space="preserve">as demais partes a ela subordinadas, assim entendidas como representantes que atuem a mando ou em favor da </w:t>
      </w:r>
      <w:r w:rsidR="007E1488" w:rsidRPr="004F5513">
        <w:rPr>
          <w:sz w:val="24"/>
          <w:szCs w:val="24"/>
        </w:rPr>
        <w:t>Companhia</w:t>
      </w:r>
      <w:r w:rsidR="00FB4DED" w:rsidRPr="004F5513">
        <w:rPr>
          <w:sz w:val="24"/>
          <w:szCs w:val="24"/>
        </w:rPr>
        <w:t>, sob qualquer forma, cumpram, no exercício de suas funções, durante o prazo</w:t>
      </w:r>
      <w:r w:rsidR="007E1488" w:rsidRPr="004F5513">
        <w:rPr>
          <w:sz w:val="24"/>
          <w:szCs w:val="24"/>
        </w:rPr>
        <w:t xml:space="preserve"> de vigência</w:t>
      </w:r>
      <w:r w:rsidR="00FB4DED" w:rsidRPr="004F5513">
        <w:rPr>
          <w:sz w:val="24"/>
          <w:szCs w:val="24"/>
        </w:rPr>
        <w:t xml:space="preserve"> das Debêntures, as obrigações oriundas da </w:t>
      </w:r>
      <w:r w:rsidRPr="004F5513">
        <w:rPr>
          <w:sz w:val="24"/>
          <w:szCs w:val="24"/>
        </w:rPr>
        <w:t>Legislação Socioambiental</w:t>
      </w:r>
      <w:r w:rsidR="00FB4DED" w:rsidRPr="004F5513">
        <w:rPr>
          <w:sz w:val="24"/>
          <w:szCs w:val="24"/>
        </w:rPr>
        <w:t>, 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w:t>
      </w:r>
      <w:r w:rsidR="00ED77F5" w:rsidRPr="004F5513">
        <w:rPr>
          <w:sz w:val="24"/>
          <w:szCs w:val="24"/>
        </w:rPr>
        <w:t xml:space="preserve"> </w:t>
      </w:r>
    </w:p>
    <w:p w14:paraId="5C8469FA" w14:textId="480D4903" w:rsidR="007B167C" w:rsidRPr="004F5513" w:rsidRDefault="00FC1BDC" w:rsidP="00205BE9">
      <w:pPr>
        <w:numPr>
          <w:ilvl w:val="2"/>
          <w:numId w:val="64"/>
        </w:numPr>
        <w:spacing w:afterLines="80" w:after="192"/>
        <w:ind w:left="1701"/>
        <w:rPr>
          <w:sz w:val="24"/>
          <w:szCs w:val="24"/>
        </w:rPr>
      </w:pPr>
      <w:r w:rsidRPr="004F5513">
        <w:rPr>
          <w:sz w:val="24"/>
          <w:szCs w:val="24"/>
        </w:rPr>
        <w:lastRenderedPageBreak/>
        <w:t xml:space="preserve">observar, </w:t>
      </w:r>
      <w:r w:rsidR="00FB4DED" w:rsidRPr="004F5513">
        <w:rPr>
          <w:sz w:val="24"/>
          <w:szCs w:val="24"/>
        </w:rPr>
        <w:t xml:space="preserve">cumprir e fazer com que suas </w:t>
      </w:r>
      <w:r w:rsidR="004733DE" w:rsidRPr="004F5513">
        <w:rPr>
          <w:sz w:val="24"/>
          <w:szCs w:val="24"/>
        </w:rPr>
        <w:t xml:space="preserve">Controladas </w:t>
      </w:r>
      <w:r w:rsidR="007B167C" w:rsidRPr="004F5513">
        <w:rPr>
          <w:sz w:val="24"/>
          <w:szCs w:val="24"/>
        </w:rPr>
        <w:t xml:space="preserve">e Afiliadas </w:t>
      </w:r>
      <w:r w:rsidR="00FB4DED" w:rsidRPr="004F5513">
        <w:rPr>
          <w:sz w:val="24"/>
          <w:szCs w:val="24"/>
        </w:rPr>
        <w:t xml:space="preserve">cumpram, incluindo seus </w:t>
      </w:r>
      <w:r w:rsidRPr="004F5513">
        <w:rPr>
          <w:sz w:val="24"/>
          <w:szCs w:val="24"/>
        </w:rPr>
        <w:t>diretores, funcionários e membros do conselho de administração</w:t>
      </w:r>
      <w:r w:rsidR="004733DE" w:rsidRPr="004F5513">
        <w:rPr>
          <w:sz w:val="24"/>
          <w:szCs w:val="24"/>
        </w:rPr>
        <w:t xml:space="preserve"> (neste caso, desde que atuando em nome e no exercício de suas funções na Companhia e em suas Controladas)</w:t>
      </w:r>
      <w:r w:rsidR="00316D31" w:rsidRPr="004F5513">
        <w:rPr>
          <w:sz w:val="24"/>
          <w:szCs w:val="24"/>
        </w:rPr>
        <w:t>,</w:t>
      </w:r>
      <w:r w:rsidR="00FB4DED" w:rsidRPr="004F5513">
        <w:rPr>
          <w:sz w:val="24"/>
          <w:szCs w:val="24"/>
        </w:rPr>
        <w:t xml:space="preserve"> bem como orientar o cumprimento a seus eventuais subcontratados, da</w:t>
      </w:r>
      <w:r w:rsidR="00316D31" w:rsidRPr="004F5513">
        <w:rPr>
          <w:sz w:val="24"/>
          <w:szCs w:val="24"/>
        </w:rPr>
        <w:t xml:space="preserve">s Normas </w:t>
      </w:r>
      <w:r w:rsidR="00FB4DED" w:rsidRPr="004F5513">
        <w:rPr>
          <w:sz w:val="24"/>
          <w:szCs w:val="24"/>
        </w:rPr>
        <w:t xml:space="preserve">Anticorrupção, bem como (a) manter políticas e procedimentos internos objetivando a divulgação e o integral cumprimento da </w:t>
      </w:r>
      <w:r w:rsidR="00FF7531" w:rsidRPr="004F5513">
        <w:rPr>
          <w:sz w:val="24"/>
          <w:szCs w:val="24"/>
        </w:rPr>
        <w:t>Normas</w:t>
      </w:r>
      <w:r w:rsidR="00FB4DED" w:rsidRPr="004F5513">
        <w:rPr>
          <w:sz w:val="24"/>
          <w:szCs w:val="24"/>
        </w:rPr>
        <w:t xml:space="preserve"> Anticorrupção; (b) dar pleno conhecimento da </w:t>
      </w:r>
      <w:r w:rsidR="00FF7531" w:rsidRPr="004F5513">
        <w:rPr>
          <w:sz w:val="24"/>
          <w:szCs w:val="24"/>
        </w:rPr>
        <w:t>Normas</w:t>
      </w:r>
      <w:r w:rsidR="00FB4DED" w:rsidRPr="004F5513">
        <w:rPr>
          <w:sz w:val="24"/>
          <w:szCs w:val="24"/>
        </w:rPr>
        <w:t xml:space="preserve"> Anticorrupção a todos os profissionais que venham a se relacionar com a Companhia; (c) abster-se de praticar atos de corrupção e de agir de forma lesiva à administração pública, nacional e estrangeira, no seu interesse ou para seu benefício, exclusivo ou não</w:t>
      </w:r>
      <w:r w:rsidR="0012517C" w:rsidRPr="004F5513">
        <w:rPr>
          <w:sz w:val="24"/>
          <w:szCs w:val="24"/>
        </w:rPr>
        <w:t xml:space="preserve">, ou de suas </w:t>
      </w:r>
      <w:r w:rsidR="00FF7531" w:rsidRPr="004F5513">
        <w:rPr>
          <w:sz w:val="24"/>
          <w:szCs w:val="24"/>
        </w:rPr>
        <w:t>Afiliadas</w:t>
      </w:r>
      <w:r w:rsidR="00FB4DED" w:rsidRPr="004F5513">
        <w:rPr>
          <w:sz w:val="24"/>
          <w:szCs w:val="24"/>
        </w:rPr>
        <w:t>; e (d) caso tenha conhecimento de qualquer ato ou fato que viole a</w:t>
      </w:r>
      <w:r w:rsidR="00CC3C61" w:rsidRPr="004F5513">
        <w:rPr>
          <w:sz w:val="24"/>
          <w:szCs w:val="24"/>
        </w:rPr>
        <w:t>s</w:t>
      </w:r>
      <w:r w:rsidR="00FB4DED" w:rsidRPr="004F5513">
        <w:rPr>
          <w:sz w:val="24"/>
          <w:szCs w:val="24"/>
        </w:rPr>
        <w:t xml:space="preserve"> </w:t>
      </w:r>
      <w:r w:rsidR="00FF7531" w:rsidRPr="004F5513">
        <w:rPr>
          <w:sz w:val="24"/>
          <w:szCs w:val="24"/>
        </w:rPr>
        <w:t>Normas</w:t>
      </w:r>
      <w:r w:rsidR="00FB4DED" w:rsidRPr="004F5513">
        <w:rPr>
          <w:sz w:val="24"/>
          <w:szCs w:val="24"/>
        </w:rPr>
        <w:t xml:space="preserve"> Anticorrupção, </w:t>
      </w:r>
      <w:r w:rsidR="00C32B9D" w:rsidRPr="004F5513">
        <w:rPr>
          <w:sz w:val="24"/>
          <w:szCs w:val="24"/>
        </w:rPr>
        <w:t>comunicar o Agente Fiduciário</w:t>
      </w:r>
      <w:r w:rsidR="00C32B9D" w:rsidRPr="004F5513" w:rsidDel="00C32B9D">
        <w:rPr>
          <w:sz w:val="24"/>
          <w:szCs w:val="24"/>
        </w:rPr>
        <w:t xml:space="preserve"> </w:t>
      </w:r>
      <w:r w:rsidR="00C32B9D" w:rsidRPr="004F5513">
        <w:rPr>
          <w:sz w:val="24"/>
          <w:szCs w:val="24"/>
        </w:rPr>
        <w:t xml:space="preserve">em até </w:t>
      </w:r>
      <w:r w:rsidR="003D77D3" w:rsidRPr="004F5513">
        <w:rPr>
          <w:sz w:val="24"/>
          <w:szCs w:val="24"/>
        </w:rPr>
        <w:t>1 (um) Dia Útil</w:t>
      </w:r>
      <w:r w:rsidR="005F26BB" w:rsidRPr="004F5513">
        <w:rPr>
          <w:sz w:val="24"/>
          <w:szCs w:val="24"/>
        </w:rPr>
        <w:t xml:space="preserve"> </w:t>
      </w:r>
      <w:r w:rsidR="00C32B9D" w:rsidRPr="004F5513">
        <w:rPr>
          <w:sz w:val="24"/>
          <w:szCs w:val="24"/>
        </w:rPr>
        <w:t>contado do conhecimento de tal ato ou fato</w:t>
      </w:r>
      <w:r w:rsidR="00FB4DED" w:rsidRPr="004F5513">
        <w:rPr>
          <w:sz w:val="24"/>
          <w:szCs w:val="24"/>
        </w:rPr>
        <w:t>;</w:t>
      </w:r>
      <w:r w:rsidR="007B167C" w:rsidRPr="004F5513">
        <w:rPr>
          <w:sz w:val="24"/>
          <w:szCs w:val="24"/>
        </w:rPr>
        <w:t xml:space="preserve"> </w:t>
      </w:r>
    </w:p>
    <w:p w14:paraId="52974BDD" w14:textId="4896E7DC" w:rsidR="002160D4" w:rsidRPr="004F5513" w:rsidRDefault="002160D4" w:rsidP="002160D4">
      <w:pPr>
        <w:numPr>
          <w:ilvl w:val="2"/>
          <w:numId w:val="64"/>
        </w:numPr>
        <w:spacing w:afterLines="80" w:after="192"/>
        <w:ind w:left="1701"/>
        <w:rPr>
          <w:sz w:val="24"/>
          <w:szCs w:val="24"/>
        </w:rPr>
      </w:pPr>
      <w:r w:rsidRPr="004F5513">
        <w:rPr>
          <w:sz w:val="24"/>
          <w:szCs w:val="24"/>
        </w:rPr>
        <w:t>não realizar e nem autorizar seus administradores, prestadores de serviços e/ou funcionários a realizarem, em benefícios próprio ou para a Emissão, (a) o uso de recursos para contribuições, doações ou despesas de representação ilegais ou outras despesas ilegais, a empregados ou funcionários públicos, partidos políticos ou candidatos políticos (incluindo seus familiares), nacionais ou estrangeiros, (b) ou quaisquer atos para obter ou manter qualquer negócio, transação ou vantagem comercial indevida; (c) qualquer ato que tenha violado qualquer dispositivo de qualquer lei ou regulamento nacional contra prática de corrupção ou atos lesivos à administração pública, incluindo, mas não se limitando as Leis Anticorrupção; e/ou (d) qualquer pagamento de propina, abatimento ilícito, remuneração ilícita, suborno, tráfico de influência, “caixinha” ou outro pagamento ilegal;</w:t>
      </w:r>
      <w:r w:rsidR="00A97492" w:rsidRPr="004F5513">
        <w:rPr>
          <w:sz w:val="24"/>
          <w:szCs w:val="24"/>
        </w:rPr>
        <w:t xml:space="preserve"> </w:t>
      </w:r>
    </w:p>
    <w:p w14:paraId="40B6DB72" w14:textId="0706A016" w:rsidR="002160D4" w:rsidRPr="004F5513" w:rsidRDefault="002160D4">
      <w:pPr>
        <w:numPr>
          <w:ilvl w:val="2"/>
          <w:numId w:val="64"/>
        </w:numPr>
        <w:spacing w:afterLines="80" w:after="192"/>
        <w:ind w:left="1701"/>
        <w:rPr>
          <w:sz w:val="24"/>
          <w:szCs w:val="24"/>
        </w:rPr>
      </w:pPr>
      <w:r w:rsidRPr="004F5513">
        <w:rPr>
          <w:sz w:val="24"/>
          <w:szCs w:val="24"/>
        </w:rPr>
        <w:t>comunicar, em até 2 (dois) Dias Úteis a contar da ciência, ao Agente Fiduciário caso tenha conhecimento de qualquer ato, fato ou omissão da Emissora, de suas controladas e coligadas, seus acionistas controladores e/ou administradores que viole a Legislação Anticorrupção;</w:t>
      </w:r>
    </w:p>
    <w:p w14:paraId="5D144EE8" w14:textId="0FC34A36" w:rsidR="007B167C" w:rsidRPr="004F5513" w:rsidRDefault="007B167C" w:rsidP="00205BE9">
      <w:pPr>
        <w:numPr>
          <w:ilvl w:val="2"/>
          <w:numId w:val="64"/>
        </w:numPr>
        <w:spacing w:afterLines="80" w:after="192"/>
        <w:ind w:left="1701"/>
        <w:rPr>
          <w:sz w:val="24"/>
          <w:szCs w:val="24"/>
        </w:rPr>
      </w:pPr>
      <w:r w:rsidRPr="004F5513">
        <w:rPr>
          <w:sz w:val="24"/>
          <w:szCs w:val="24"/>
        </w:rPr>
        <w:t xml:space="preserve">não omitir qualquer fato de qualquer natureza que seja de seu conhecimento e que cause alteração substancial na situação econômico-financeira, reputacional, operacional ou jurídica da </w:t>
      </w:r>
      <w:r w:rsidR="001B0DEA" w:rsidRPr="004F5513">
        <w:rPr>
          <w:sz w:val="24"/>
          <w:szCs w:val="24"/>
        </w:rPr>
        <w:t>Companhia</w:t>
      </w:r>
      <w:r w:rsidRPr="004F5513">
        <w:rPr>
          <w:sz w:val="24"/>
          <w:szCs w:val="24"/>
        </w:rPr>
        <w:t xml:space="preserve"> em prejuízo dos Debenturistas; </w:t>
      </w:r>
    </w:p>
    <w:p w14:paraId="6D83B6CA" w14:textId="13790AB8" w:rsidR="007B167C" w:rsidRPr="004F5513" w:rsidRDefault="007B167C" w:rsidP="00205BE9">
      <w:pPr>
        <w:numPr>
          <w:ilvl w:val="2"/>
          <w:numId w:val="64"/>
        </w:numPr>
        <w:spacing w:afterLines="80" w:after="192"/>
        <w:ind w:left="1701"/>
        <w:rPr>
          <w:sz w:val="24"/>
          <w:szCs w:val="24"/>
        </w:rPr>
      </w:pPr>
      <w:r w:rsidRPr="004F5513">
        <w:rPr>
          <w:sz w:val="24"/>
          <w:szCs w:val="24"/>
        </w:rPr>
        <w:t xml:space="preserve">não divulgar ao público informações referentes à Companhia, à Emissão ou às Debêntures, em desacordo com o disposto na regulamentação aplicável, incluindo, mas não se limitando, ao disposto na Instrução CVM 476 e no artigo 48 da Instrução CVM 400; </w:t>
      </w:r>
    </w:p>
    <w:p w14:paraId="52454221" w14:textId="5CA7C71C" w:rsidR="007B167C" w:rsidRPr="004F5513" w:rsidRDefault="007B167C" w:rsidP="007B167C">
      <w:pPr>
        <w:numPr>
          <w:ilvl w:val="2"/>
          <w:numId w:val="64"/>
        </w:numPr>
        <w:tabs>
          <w:tab w:val="clear" w:pos="3119"/>
        </w:tabs>
        <w:spacing w:afterLines="80" w:after="192"/>
        <w:ind w:left="1701"/>
        <w:rPr>
          <w:sz w:val="24"/>
          <w:szCs w:val="24"/>
        </w:rPr>
      </w:pPr>
      <w:r w:rsidRPr="004F5513">
        <w:rPr>
          <w:sz w:val="24"/>
          <w:szCs w:val="24"/>
        </w:rPr>
        <w:lastRenderedPageBreak/>
        <w:t xml:space="preserve">manter válidas todas as declarações e garantias previstas nesta Escritura de Emissão ou atualizá-las, conforme o caso; </w:t>
      </w:r>
    </w:p>
    <w:p w14:paraId="47E7B1D6" w14:textId="7635B587" w:rsidR="00FB4DED" w:rsidRPr="004F5513" w:rsidRDefault="007B167C" w:rsidP="00BB37E9">
      <w:pPr>
        <w:numPr>
          <w:ilvl w:val="2"/>
          <w:numId w:val="64"/>
        </w:numPr>
        <w:tabs>
          <w:tab w:val="clear" w:pos="3119"/>
        </w:tabs>
        <w:spacing w:afterLines="80" w:after="192"/>
        <w:ind w:left="1701"/>
        <w:rPr>
          <w:sz w:val="24"/>
          <w:szCs w:val="24"/>
        </w:rPr>
      </w:pPr>
      <w:r w:rsidRPr="004F5513">
        <w:rPr>
          <w:sz w:val="24"/>
          <w:szCs w:val="24"/>
        </w:rPr>
        <w:t>efetuar o pagamento de todas as despesas razoáveis comprovadamente incorridas pelo Agente Fiduciário, que venham a ser necessárias para proteger os direitos e interesses dos Debenturistas ou para realizar seus créditos, inclusive honorários advocatícios razoavelmente incorridos e outras despesas e custos comprovados e razoavelmente incorridos em virtude da cobrança de qualquer quantia devida aos Debenturistas nos termos desta Escritura de Emissão;</w:t>
      </w:r>
      <w:r w:rsidR="000F63A1" w:rsidRPr="004F5513">
        <w:rPr>
          <w:sz w:val="24"/>
          <w:szCs w:val="24"/>
        </w:rPr>
        <w:t xml:space="preserve"> </w:t>
      </w:r>
    </w:p>
    <w:p w14:paraId="1E9E4D0A" w14:textId="280831B9" w:rsidR="006A31A3" w:rsidRPr="004F5513" w:rsidRDefault="006A31A3" w:rsidP="00205BE9">
      <w:pPr>
        <w:numPr>
          <w:ilvl w:val="2"/>
          <w:numId w:val="64"/>
        </w:numPr>
        <w:spacing w:afterLines="80" w:after="192"/>
        <w:ind w:left="1701"/>
        <w:rPr>
          <w:sz w:val="24"/>
          <w:szCs w:val="24"/>
        </w:rPr>
      </w:pPr>
      <w:r w:rsidRPr="004F5513">
        <w:rPr>
          <w:sz w:val="24"/>
          <w:szCs w:val="24"/>
        </w:rPr>
        <w:t xml:space="preserve">contratar e manter contratados, às suas expensas, os prestadores de serviços inerentes às obrigações previstas nesta Escritura de Emissão, incluindo o Agente Fiduciário, o Agente </w:t>
      </w:r>
      <w:r w:rsidR="00E415A0" w:rsidRPr="004F5513">
        <w:rPr>
          <w:sz w:val="24"/>
          <w:szCs w:val="24"/>
        </w:rPr>
        <w:t>de Liquidação</w:t>
      </w:r>
      <w:r w:rsidR="00897B59" w:rsidRPr="004F5513">
        <w:rPr>
          <w:sz w:val="24"/>
          <w:szCs w:val="24"/>
        </w:rPr>
        <w:t xml:space="preserve">, o </w:t>
      </w:r>
      <w:proofErr w:type="spellStart"/>
      <w:r w:rsidRPr="004F5513">
        <w:rPr>
          <w:sz w:val="24"/>
          <w:szCs w:val="24"/>
        </w:rPr>
        <w:t>Escriturador</w:t>
      </w:r>
      <w:proofErr w:type="spellEnd"/>
      <w:r w:rsidRPr="004F5513">
        <w:rPr>
          <w:sz w:val="24"/>
          <w:szCs w:val="24"/>
        </w:rPr>
        <w:t>, o Auditor Independente, o ambiente de distribuição no mercado primário (MDA) e o ambiente de negociação no mercado secundário (CETIP21);</w:t>
      </w:r>
    </w:p>
    <w:p w14:paraId="39FE3A7F" w14:textId="59C7E920" w:rsidR="00635146" w:rsidRPr="004F5513" w:rsidRDefault="0099242C" w:rsidP="00205BE9">
      <w:pPr>
        <w:numPr>
          <w:ilvl w:val="2"/>
          <w:numId w:val="64"/>
        </w:numPr>
        <w:spacing w:afterLines="80" w:after="192"/>
        <w:ind w:left="1701"/>
        <w:rPr>
          <w:sz w:val="24"/>
          <w:szCs w:val="24"/>
        </w:rPr>
      </w:pPr>
      <w:r w:rsidRPr="004F5513">
        <w:rPr>
          <w:sz w:val="24"/>
          <w:szCs w:val="24"/>
        </w:rPr>
        <w:t>manter os bens necessários para a condução de suas atividades principais adequadamente segurados, conforme práticas correntes em seu setor de atuação, conforme do Decreto n.º 61.867, de 11 de dezembro de 1967, conforme alterado;</w:t>
      </w:r>
    </w:p>
    <w:p w14:paraId="6916E703" w14:textId="206C4B1E" w:rsidR="00635146" w:rsidRPr="004F5513" w:rsidRDefault="00635146" w:rsidP="00205BE9">
      <w:pPr>
        <w:numPr>
          <w:ilvl w:val="2"/>
          <w:numId w:val="64"/>
        </w:numPr>
        <w:spacing w:afterLines="80" w:after="192"/>
        <w:ind w:left="1701"/>
        <w:rPr>
          <w:sz w:val="24"/>
          <w:szCs w:val="24"/>
        </w:rPr>
      </w:pPr>
      <w:bookmarkStart w:id="132" w:name="_Ref168844100"/>
      <w:r w:rsidRPr="004F5513">
        <w:rPr>
          <w:sz w:val="24"/>
          <w:szCs w:val="24"/>
        </w:rPr>
        <w:t xml:space="preserve">notificar, </w:t>
      </w:r>
      <w:r w:rsidR="00925BDC" w:rsidRPr="004F5513">
        <w:rPr>
          <w:sz w:val="24"/>
          <w:szCs w:val="24"/>
        </w:rPr>
        <w:t>na mesma data</w:t>
      </w:r>
      <w:r w:rsidRPr="004F5513">
        <w:rPr>
          <w:sz w:val="24"/>
          <w:szCs w:val="24"/>
        </w:rPr>
        <w:t>, o Agente Fiduciário da convocação, pela Companhia, de qualquer assembleia geral de Debenturistas</w:t>
      </w:r>
      <w:r w:rsidR="00E32477" w:rsidRPr="004F5513">
        <w:rPr>
          <w:sz w:val="24"/>
          <w:szCs w:val="24"/>
        </w:rPr>
        <w:t xml:space="preserve">, nos termos </w:t>
      </w:r>
      <w:r w:rsidR="00B0058E" w:rsidRPr="004F5513">
        <w:rPr>
          <w:sz w:val="24"/>
          <w:szCs w:val="24"/>
        </w:rPr>
        <w:t>do</w:t>
      </w:r>
      <w:r w:rsidR="00E32477" w:rsidRPr="004F5513">
        <w:rPr>
          <w:sz w:val="24"/>
          <w:szCs w:val="24"/>
        </w:rPr>
        <w:t xml:space="preserve"> inciso </w:t>
      </w:r>
      <w:r w:rsidR="00B0058E" w:rsidRPr="004F5513">
        <w:rPr>
          <w:sz w:val="24"/>
          <w:szCs w:val="24"/>
        </w:rPr>
        <w:fldChar w:fldCharType="begin"/>
      </w:r>
      <w:r w:rsidR="00B0058E" w:rsidRPr="004F5513">
        <w:rPr>
          <w:sz w:val="24"/>
          <w:szCs w:val="24"/>
        </w:rPr>
        <w:instrText xml:space="preserve"> REF _Ref168844102 \n \p \h </w:instrText>
      </w:r>
      <w:r w:rsidR="005F60A2" w:rsidRPr="004F5513">
        <w:rPr>
          <w:sz w:val="24"/>
          <w:szCs w:val="24"/>
        </w:rPr>
        <w:instrText xml:space="preserve"> \* MERGEFORMAT </w:instrText>
      </w:r>
      <w:r w:rsidR="00B0058E" w:rsidRPr="004F5513">
        <w:rPr>
          <w:sz w:val="24"/>
          <w:szCs w:val="24"/>
        </w:rPr>
      </w:r>
      <w:r w:rsidR="00B0058E" w:rsidRPr="004F5513">
        <w:rPr>
          <w:sz w:val="24"/>
          <w:szCs w:val="24"/>
        </w:rPr>
        <w:fldChar w:fldCharType="separate"/>
      </w:r>
      <w:r w:rsidR="009661F9" w:rsidRPr="004F5513">
        <w:rPr>
          <w:sz w:val="24"/>
          <w:szCs w:val="24"/>
        </w:rPr>
        <w:t>XXVII abaixo</w:t>
      </w:r>
      <w:r w:rsidR="00B0058E" w:rsidRPr="004F5513">
        <w:rPr>
          <w:sz w:val="24"/>
          <w:szCs w:val="24"/>
        </w:rPr>
        <w:fldChar w:fldCharType="end"/>
      </w:r>
      <w:r w:rsidRPr="004F5513">
        <w:rPr>
          <w:sz w:val="24"/>
          <w:szCs w:val="24"/>
        </w:rPr>
        <w:t>;</w:t>
      </w:r>
      <w:bookmarkEnd w:id="132"/>
    </w:p>
    <w:p w14:paraId="2EA945DE" w14:textId="7374E385" w:rsidR="00635146" w:rsidRPr="004F5513" w:rsidRDefault="00635146" w:rsidP="00205BE9">
      <w:pPr>
        <w:numPr>
          <w:ilvl w:val="2"/>
          <w:numId w:val="64"/>
        </w:numPr>
        <w:spacing w:afterLines="80" w:after="192"/>
        <w:ind w:left="1701"/>
        <w:rPr>
          <w:sz w:val="24"/>
          <w:szCs w:val="24"/>
        </w:rPr>
      </w:pPr>
      <w:bookmarkStart w:id="133" w:name="_Ref168844102"/>
      <w:bookmarkStart w:id="134" w:name="_Ref2881844"/>
      <w:bookmarkStart w:id="135" w:name="_Ref168844104"/>
      <w:r w:rsidRPr="004F5513">
        <w:rPr>
          <w:sz w:val="24"/>
          <w:szCs w:val="24"/>
        </w:rPr>
        <w:t>convocar asse</w:t>
      </w:r>
      <w:r w:rsidR="00BA500D" w:rsidRPr="004F5513">
        <w:rPr>
          <w:sz w:val="24"/>
          <w:szCs w:val="24"/>
        </w:rPr>
        <w:t>mbleia geral de Debenturistas</w:t>
      </w:r>
      <w:r w:rsidRPr="004F5513">
        <w:rPr>
          <w:sz w:val="24"/>
          <w:szCs w:val="24"/>
        </w:rPr>
        <w:t xml:space="preserve"> para deliberar sobre qualquer das matérias que sejam do interesse dos Debenturistas, </w:t>
      </w:r>
      <w:r w:rsidR="000D143C" w:rsidRPr="004F5513">
        <w:rPr>
          <w:sz w:val="24"/>
          <w:szCs w:val="24"/>
        </w:rPr>
        <w:t xml:space="preserve">no prazo de até 2 (dois) Dias Úteis contados da data em que referida assembleia deveria ser convocada, </w:t>
      </w:r>
      <w:r w:rsidRPr="004F5513">
        <w:rPr>
          <w:sz w:val="24"/>
          <w:szCs w:val="24"/>
        </w:rPr>
        <w:t>caso o Agente Fiduciário</w:t>
      </w:r>
      <w:r w:rsidR="00BF1756" w:rsidRPr="004F5513">
        <w:rPr>
          <w:sz w:val="24"/>
          <w:szCs w:val="24"/>
        </w:rPr>
        <w:t xml:space="preserve"> deva fazer, nos termos da lei e/ou desta Escritura de Emissão, mas</w:t>
      </w:r>
      <w:r w:rsidRPr="004F5513">
        <w:rPr>
          <w:sz w:val="24"/>
          <w:szCs w:val="24"/>
        </w:rPr>
        <w:t xml:space="preserve"> não o faça no prazo aplicável;</w:t>
      </w:r>
      <w:bookmarkEnd w:id="133"/>
      <w:bookmarkEnd w:id="134"/>
    </w:p>
    <w:bookmarkEnd w:id="135"/>
    <w:p w14:paraId="2EEA1F14" w14:textId="77777777" w:rsidR="00383128" w:rsidRPr="004F5513" w:rsidRDefault="00383128" w:rsidP="00205BE9">
      <w:pPr>
        <w:numPr>
          <w:ilvl w:val="2"/>
          <w:numId w:val="64"/>
        </w:numPr>
        <w:spacing w:afterLines="80" w:after="192"/>
        <w:ind w:left="1701"/>
        <w:rPr>
          <w:sz w:val="24"/>
          <w:szCs w:val="24"/>
        </w:rPr>
      </w:pPr>
      <w:r w:rsidRPr="004F5513">
        <w:rPr>
          <w:sz w:val="24"/>
          <w:szCs w:val="24"/>
        </w:rPr>
        <w:t xml:space="preserve">sem prejuízo das demais obrigações previstas acima ou de outras obrigações expressamente previstas na regulamentação em vigor e nesta Escritura de Emissão, nos termos </w:t>
      </w:r>
      <w:r w:rsidR="00C41B81" w:rsidRPr="004F5513">
        <w:rPr>
          <w:sz w:val="24"/>
          <w:szCs w:val="24"/>
        </w:rPr>
        <w:t xml:space="preserve">do artigo 17 </w:t>
      </w:r>
      <w:r w:rsidRPr="004F5513">
        <w:rPr>
          <w:sz w:val="24"/>
          <w:szCs w:val="24"/>
        </w:rPr>
        <w:t>da Instrução CVM 476:</w:t>
      </w:r>
    </w:p>
    <w:p w14:paraId="66B71C67" w14:textId="77777777" w:rsidR="0019093A" w:rsidRPr="004F5513" w:rsidRDefault="0019093A" w:rsidP="00205BE9">
      <w:pPr>
        <w:numPr>
          <w:ilvl w:val="3"/>
          <w:numId w:val="49"/>
        </w:numPr>
        <w:tabs>
          <w:tab w:val="clear" w:pos="2126"/>
          <w:tab w:val="num" w:pos="2552"/>
        </w:tabs>
        <w:spacing w:afterLines="80" w:after="192"/>
        <w:ind w:left="2552" w:hanging="851"/>
        <w:rPr>
          <w:sz w:val="24"/>
          <w:szCs w:val="24"/>
        </w:rPr>
      </w:pPr>
      <w:r w:rsidRPr="004F5513">
        <w:rPr>
          <w:sz w:val="24"/>
          <w:szCs w:val="24"/>
        </w:rPr>
        <w:t>preparar demonstrações financeiras</w:t>
      </w:r>
      <w:bookmarkStart w:id="136" w:name="_DV_C53"/>
      <w:r w:rsidRPr="004F5513">
        <w:rPr>
          <w:sz w:val="24"/>
          <w:szCs w:val="24"/>
        </w:rPr>
        <w:t xml:space="preserve"> de encerramento de exercício</w:t>
      </w:r>
      <w:bookmarkStart w:id="137" w:name="_DV_M74"/>
      <w:bookmarkEnd w:id="136"/>
      <w:bookmarkEnd w:id="137"/>
      <w:r w:rsidRPr="004F5513">
        <w:rPr>
          <w:sz w:val="24"/>
          <w:szCs w:val="24"/>
        </w:rPr>
        <w:t xml:space="preserve"> e, se for o caso, demonstrações consolidadas, em conformidade com a Lei das Sociedades por Ações e com as regras emitidas pela CVM;</w:t>
      </w:r>
    </w:p>
    <w:p w14:paraId="19C988F7" w14:textId="77777777" w:rsidR="0019093A" w:rsidRPr="004F5513" w:rsidRDefault="0019093A" w:rsidP="00205BE9">
      <w:pPr>
        <w:numPr>
          <w:ilvl w:val="3"/>
          <w:numId w:val="49"/>
        </w:numPr>
        <w:tabs>
          <w:tab w:val="clear" w:pos="2126"/>
          <w:tab w:val="num" w:pos="2552"/>
        </w:tabs>
        <w:spacing w:afterLines="80" w:after="192"/>
        <w:ind w:left="2552" w:hanging="851"/>
        <w:rPr>
          <w:sz w:val="24"/>
          <w:szCs w:val="24"/>
        </w:rPr>
      </w:pPr>
      <w:r w:rsidRPr="004F5513">
        <w:rPr>
          <w:sz w:val="24"/>
          <w:szCs w:val="24"/>
        </w:rPr>
        <w:t>submeter suas demonstrações financeiras a auditoria, por auditor registrado na CVM;</w:t>
      </w:r>
    </w:p>
    <w:p w14:paraId="639834A2" w14:textId="77777777" w:rsidR="0019093A" w:rsidRPr="004F5513" w:rsidRDefault="0019093A" w:rsidP="00205BE9">
      <w:pPr>
        <w:numPr>
          <w:ilvl w:val="3"/>
          <w:numId w:val="49"/>
        </w:numPr>
        <w:tabs>
          <w:tab w:val="clear" w:pos="2126"/>
          <w:tab w:val="num" w:pos="2552"/>
        </w:tabs>
        <w:spacing w:afterLines="80" w:after="192"/>
        <w:ind w:left="2552" w:hanging="851"/>
        <w:rPr>
          <w:sz w:val="24"/>
          <w:szCs w:val="24"/>
        </w:rPr>
      </w:pPr>
      <w:bookmarkStart w:id="138" w:name="_Ref523828282"/>
      <w:r w:rsidRPr="004F5513">
        <w:rPr>
          <w:sz w:val="24"/>
          <w:szCs w:val="24"/>
        </w:rPr>
        <w:lastRenderedPageBreak/>
        <w:t>divulgar, até o dia anterior ao início das negociações das Debêntures, as demonstrações financeiras, acompanhadas de notas explicativas e do relatório dos auditores independentes, relativas aos 3 (três) últimos exercícios sociais encerrados, (i) em sua página na rede mundial de computadores, mantendo-as disponíveis pelo período de 3</w:t>
      </w:r>
      <w:r w:rsidR="009B048C" w:rsidRPr="004F5513">
        <w:rPr>
          <w:sz w:val="24"/>
          <w:szCs w:val="24"/>
        </w:rPr>
        <w:t> </w:t>
      </w:r>
      <w:r w:rsidRPr="004F5513">
        <w:rPr>
          <w:sz w:val="24"/>
          <w:szCs w:val="24"/>
        </w:rPr>
        <w:t>(três) anos; e (</w:t>
      </w:r>
      <w:proofErr w:type="spellStart"/>
      <w:r w:rsidRPr="004F5513">
        <w:rPr>
          <w:sz w:val="24"/>
          <w:szCs w:val="24"/>
        </w:rPr>
        <w:t>ii</w:t>
      </w:r>
      <w:proofErr w:type="spellEnd"/>
      <w:r w:rsidRPr="004F5513">
        <w:rPr>
          <w:sz w:val="24"/>
          <w:szCs w:val="24"/>
        </w:rPr>
        <w:t>) em sistema disponibilizado pela B3;</w:t>
      </w:r>
      <w:bookmarkEnd w:id="138"/>
    </w:p>
    <w:p w14:paraId="612820F0" w14:textId="77777777" w:rsidR="0019093A" w:rsidRPr="004F5513" w:rsidRDefault="0019093A" w:rsidP="00205BE9">
      <w:pPr>
        <w:numPr>
          <w:ilvl w:val="3"/>
          <w:numId w:val="49"/>
        </w:numPr>
        <w:tabs>
          <w:tab w:val="clear" w:pos="2126"/>
          <w:tab w:val="num" w:pos="2552"/>
        </w:tabs>
        <w:spacing w:afterLines="80" w:after="192"/>
        <w:ind w:left="2552" w:hanging="851"/>
        <w:rPr>
          <w:sz w:val="24"/>
          <w:szCs w:val="24"/>
        </w:rPr>
      </w:pPr>
      <w:r w:rsidRPr="004F5513">
        <w:rPr>
          <w:sz w:val="24"/>
          <w:szCs w:val="24"/>
        </w:rPr>
        <w:t>divulgar as demonstrações financeiras subsequentes, acompanhadas de notas explicativas e relatório dos auditores independentes, dentro de 3 (três) meses contados do encerramento do exercício social, (i) em sua página na rede mundial de computadores, mantendo-as disponíveis pelo período de 3 (três) anos; e (</w:t>
      </w:r>
      <w:proofErr w:type="spellStart"/>
      <w:r w:rsidRPr="004F5513">
        <w:rPr>
          <w:sz w:val="24"/>
          <w:szCs w:val="24"/>
        </w:rPr>
        <w:t>ii</w:t>
      </w:r>
      <w:proofErr w:type="spellEnd"/>
      <w:r w:rsidRPr="004F5513">
        <w:rPr>
          <w:sz w:val="24"/>
          <w:szCs w:val="24"/>
        </w:rPr>
        <w:t>) em sistema disponibilizado pela B3;</w:t>
      </w:r>
    </w:p>
    <w:p w14:paraId="5B847B37" w14:textId="02FBA356" w:rsidR="0019093A" w:rsidRPr="004F5513" w:rsidRDefault="0019093A" w:rsidP="00205BE9">
      <w:pPr>
        <w:numPr>
          <w:ilvl w:val="3"/>
          <w:numId w:val="49"/>
        </w:numPr>
        <w:tabs>
          <w:tab w:val="clear" w:pos="2126"/>
          <w:tab w:val="num" w:pos="2552"/>
        </w:tabs>
        <w:spacing w:afterLines="80" w:after="192"/>
        <w:ind w:left="2552" w:hanging="851"/>
        <w:rPr>
          <w:sz w:val="24"/>
          <w:szCs w:val="24"/>
        </w:rPr>
      </w:pPr>
      <w:r w:rsidRPr="004F5513">
        <w:rPr>
          <w:sz w:val="24"/>
          <w:szCs w:val="24"/>
        </w:rPr>
        <w:t xml:space="preserve">observar as disposições da </w:t>
      </w:r>
      <w:r w:rsidR="00ED082C" w:rsidRPr="004F5513">
        <w:rPr>
          <w:sz w:val="24"/>
          <w:szCs w:val="24"/>
        </w:rPr>
        <w:t>Resolução CVM 44</w:t>
      </w:r>
      <w:r w:rsidRPr="004F5513">
        <w:rPr>
          <w:sz w:val="24"/>
          <w:szCs w:val="24"/>
        </w:rPr>
        <w:t xml:space="preserve">, no </w:t>
      </w:r>
      <w:r w:rsidR="00CC33D5" w:rsidRPr="004F5513">
        <w:rPr>
          <w:sz w:val="24"/>
          <w:szCs w:val="24"/>
        </w:rPr>
        <w:t xml:space="preserve">tocante a </w:t>
      </w:r>
      <w:r w:rsidRPr="004F5513">
        <w:rPr>
          <w:sz w:val="24"/>
          <w:szCs w:val="24"/>
        </w:rPr>
        <w:t>dever de sigilo e vedações à negociação;</w:t>
      </w:r>
    </w:p>
    <w:p w14:paraId="0477D9A1" w14:textId="0AB5BAB1" w:rsidR="0019093A" w:rsidRPr="004F5513" w:rsidRDefault="0019093A" w:rsidP="00205BE9">
      <w:pPr>
        <w:numPr>
          <w:ilvl w:val="3"/>
          <w:numId w:val="49"/>
        </w:numPr>
        <w:tabs>
          <w:tab w:val="clear" w:pos="2126"/>
          <w:tab w:val="num" w:pos="2552"/>
        </w:tabs>
        <w:spacing w:afterLines="80" w:after="192"/>
        <w:ind w:left="2552" w:hanging="851"/>
        <w:rPr>
          <w:sz w:val="24"/>
          <w:szCs w:val="24"/>
        </w:rPr>
      </w:pPr>
      <w:bookmarkStart w:id="139" w:name="_Ref523828290"/>
      <w:r w:rsidRPr="004F5513">
        <w:rPr>
          <w:sz w:val="24"/>
          <w:szCs w:val="24"/>
        </w:rPr>
        <w:t xml:space="preserve">divulgar a ocorrência de fato relevante, conforme definido no artigo 2º da </w:t>
      </w:r>
      <w:r w:rsidR="00ED082C" w:rsidRPr="004F5513">
        <w:rPr>
          <w:sz w:val="24"/>
          <w:szCs w:val="24"/>
        </w:rPr>
        <w:t>Resolução CVM 44</w:t>
      </w:r>
      <w:r w:rsidR="00CC33D5" w:rsidRPr="004F5513">
        <w:rPr>
          <w:sz w:val="24"/>
          <w:szCs w:val="24"/>
        </w:rPr>
        <w:t xml:space="preserve"> </w:t>
      </w:r>
      <w:r w:rsidRPr="004F5513">
        <w:rPr>
          <w:sz w:val="24"/>
          <w:szCs w:val="24"/>
        </w:rPr>
        <w:t>(i) em sua página na rede mundial de computadores, mantendo-as disponíveis pelo período de 3</w:t>
      </w:r>
      <w:r w:rsidR="009B048C" w:rsidRPr="004F5513">
        <w:rPr>
          <w:sz w:val="24"/>
          <w:szCs w:val="24"/>
        </w:rPr>
        <w:t> </w:t>
      </w:r>
      <w:r w:rsidRPr="004F5513">
        <w:rPr>
          <w:sz w:val="24"/>
          <w:szCs w:val="24"/>
        </w:rPr>
        <w:t>(três) anos; e (</w:t>
      </w:r>
      <w:proofErr w:type="spellStart"/>
      <w:r w:rsidRPr="004F5513">
        <w:rPr>
          <w:sz w:val="24"/>
          <w:szCs w:val="24"/>
        </w:rPr>
        <w:t>ii</w:t>
      </w:r>
      <w:proofErr w:type="spellEnd"/>
      <w:r w:rsidRPr="004F5513">
        <w:rPr>
          <w:sz w:val="24"/>
          <w:szCs w:val="24"/>
        </w:rPr>
        <w:t>) em sistema disponibilizado pela B3;</w:t>
      </w:r>
      <w:bookmarkEnd w:id="139"/>
    </w:p>
    <w:p w14:paraId="04E4B781" w14:textId="5606FC50" w:rsidR="0019093A" w:rsidRPr="004F5513" w:rsidRDefault="0019093A" w:rsidP="00205BE9">
      <w:pPr>
        <w:numPr>
          <w:ilvl w:val="3"/>
          <w:numId w:val="49"/>
        </w:numPr>
        <w:tabs>
          <w:tab w:val="clear" w:pos="2126"/>
          <w:tab w:val="num" w:pos="2552"/>
        </w:tabs>
        <w:spacing w:afterLines="80" w:after="192"/>
        <w:ind w:left="2552" w:hanging="851"/>
        <w:rPr>
          <w:sz w:val="24"/>
          <w:szCs w:val="24"/>
        </w:rPr>
      </w:pPr>
      <w:r w:rsidRPr="004F5513">
        <w:rPr>
          <w:sz w:val="24"/>
          <w:szCs w:val="24"/>
        </w:rPr>
        <w:t>fornecer as informações solicitadas pela CVM;</w:t>
      </w:r>
    </w:p>
    <w:p w14:paraId="2DF239AE" w14:textId="77777777" w:rsidR="00B920CD" w:rsidRPr="004F5513" w:rsidRDefault="0019093A" w:rsidP="00205BE9">
      <w:pPr>
        <w:numPr>
          <w:ilvl w:val="3"/>
          <w:numId w:val="49"/>
        </w:numPr>
        <w:tabs>
          <w:tab w:val="clear" w:pos="2126"/>
          <w:tab w:val="num" w:pos="2552"/>
        </w:tabs>
        <w:spacing w:afterLines="80" w:after="192"/>
        <w:ind w:left="2552" w:hanging="851"/>
        <w:rPr>
          <w:sz w:val="24"/>
          <w:szCs w:val="24"/>
        </w:rPr>
      </w:pPr>
      <w:r w:rsidRPr="004F5513">
        <w:rPr>
          <w:sz w:val="24"/>
          <w:szCs w:val="24"/>
        </w:rPr>
        <w:t>divulgar em sua página na rede mundial de computadores o relatório anual e demais comunicações enviadas pelo Agente Fiduciário na mesma data do seu recebimento, mantendo-as disponíveis pelo período de 3 (três) anos</w:t>
      </w:r>
      <w:r w:rsidR="00B920CD" w:rsidRPr="004F5513">
        <w:rPr>
          <w:sz w:val="24"/>
          <w:szCs w:val="24"/>
        </w:rPr>
        <w:t>; e</w:t>
      </w:r>
    </w:p>
    <w:p w14:paraId="55608450" w14:textId="650A64FF" w:rsidR="00383128" w:rsidRPr="004F5513" w:rsidRDefault="00B920CD" w:rsidP="00205BE9">
      <w:pPr>
        <w:numPr>
          <w:ilvl w:val="3"/>
          <w:numId w:val="49"/>
        </w:numPr>
        <w:tabs>
          <w:tab w:val="clear" w:pos="2126"/>
          <w:tab w:val="num" w:pos="2552"/>
        </w:tabs>
        <w:spacing w:afterLines="80" w:after="192"/>
        <w:ind w:left="2552" w:hanging="851"/>
        <w:rPr>
          <w:sz w:val="24"/>
          <w:szCs w:val="24"/>
        </w:rPr>
      </w:pPr>
      <w:r w:rsidRPr="004F5513">
        <w:rPr>
          <w:sz w:val="24"/>
          <w:szCs w:val="24"/>
        </w:rPr>
        <w:t>observar as disposições da regulamentação específica editada pela CVM, caso seja convocada, para realização de modo parcial ou exclusivamente digital, assembleia de titulares das Debêntures;</w:t>
      </w:r>
    </w:p>
    <w:p w14:paraId="72C0D098" w14:textId="0C056AF2" w:rsidR="00880FA8" w:rsidRPr="004F5513" w:rsidRDefault="00335100" w:rsidP="00C647AF">
      <w:pPr>
        <w:pStyle w:val="PargrafodaLista"/>
        <w:numPr>
          <w:ilvl w:val="2"/>
          <w:numId w:val="64"/>
        </w:numPr>
        <w:tabs>
          <w:tab w:val="clear" w:pos="3119"/>
          <w:tab w:val="num" w:pos="3402"/>
        </w:tabs>
        <w:spacing w:afterLines="80" w:after="192"/>
        <w:ind w:left="1701"/>
        <w:rPr>
          <w:sz w:val="24"/>
          <w:szCs w:val="24"/>
        </w:rPr>
      </w:pPr>
      <w:bookmarkStart w:id="140" w:name="_Hlk63186967"/>
      <w:r w:rsidRPr="004F5513">
        <w:rPr>
          <w:sz w:val="24"/>
          <w:szCs w:val="24"/>
        </w:rPr>
        <w:t xml:space="preserve">(i) </w:t>
      </w:r>
      <w:r w:rsidR="00C647AF" w:rsidRPr="004F5513">
        <w:rPr>
          <w:sz w:val="24"/>
          <w:szCs w:val="24"/>
        </w:rPr>
        <w:t xml:space="preserve">contratar, para o início da Oferta, às suas expensas, a agência de classificação de risco Standard &amp; </w:t>
      </w:r>
      <w:proofErr w:type="spellStart"/>
      <w:r w:rsidR="00C647AF" w:rsidRPr="004F5513">
        <w:rPr>
          <w:sz w:val="24"/>
          <w:szCs w:val="24"/>
        </w:rPr>
        <w:t>Poor’s</w:t>
      </w:r>
      <w:proofErr w:type="spellEnd"/>
      <w:r w:rsidR="00C647AF" w:rsidRPr="004F5513">
        <w:rPr>
          <w:sz w:val="24"/>
          <w:szCs w:val="24"/>
        </w:rPr>
        <w:t xml:space="preserve"> Ratings do Brasil Ltda. ("</w:t>
      </w:r>
      <w:r w:rsidR="00C647AF" w:rsidRPr="004F5513">
        <w:rPr>
          <w:sz w:val="24"/>
          <w:szCs w:val="24"/>
          <w:u w:val="single"/>
        </w:rPr>
        <w:t xml:space="preserve">Standard &amp; </w:t>
      </w:r>
      <w:proofErr w:type="spellStart"/>
      <w:r w:rsidR="00C647AF" w:rsidRPr="004F5513">
        <w:rPr>
          <w:sz w:val="24"/>
          <w:szCs w:val="24"/>
          <w:u w:val="single"/>
        </w:rPr>
        <w:t>Poor’s</w:t>
      </w:r>
      <w:proofErr w:type="spellEnd"/>
      <w:r w:rsidR="00C647AF" w:rsidRPr="004F5513">
        <w:rPr>
          <w:sz w:val="24"/>
          <w:szCs w:val="24"/>
        </w:rPr>
        <w:t>"), para realizar a classificação de risco (</w:t>
      </w:r>
      <w:r w:rsidR="00C647AF" w:rsidRPr="004F5513">
        <w:rPr>
          <w:i/>
          <w:sz w:val="24"/>
          <w:szCs w:val="24"/>
        </w:rPr>
        <w:t>rating</w:t>
      </w:r>
      <w:r w:rsidR="00C647AF" w:rsidRPr="004F5513">
        <w:rPr>
          <w:sz w:val="24"/>
          <w:szCs w:val="24"/>
        </w:rPr>
        <w:t>) da Emissão, em escala nacional, no mínimo equivalente a "AA</w:t>
      </w:r>
      <w:r w:rsidR="00D4791A" w:rsidRPr="004F5513">
        <w:rPr>
          <w:sz w:val="24"/>
          <w:szCs w:val="24"/>
        </w:rPr>
        <w:t>A</w:t>
      </w:r>
      <w:r w:rsidR="00C647AF" w:rsidRPr="004F5513">
        <w:rPr>
          <w:sz w:val="24"/>
          <w:szCs w:val="24"/>
        </w:rPr>
        <w:t xml:space="preserve">" devendo, ainda, manter contratada uma </w:t>
      </w:r>
      <w:r w:rsidR="00573C4B" w:rsidRPr="004F5513">
        <w:rPr>
          <w:sz w:val="24"/>
          <w:szCs w:val="24"/>
        </w:rPr>
        <w:t>A</w:t>
      </w:r>
      <w:r w:rsidR="00C647AF" w:rsidRPr="004F5513">
        <w:rPr>
          <w:sz w:val="24"/>
          <w:szCs w:val="24"/>
        </w:rPr>
        <w:t xml:space="preserve">gência de </w:t>
      </w:r>
      <w:r w:rsidR="00573C4B" w:rsidRPr="004F5513">
        <w:rPr>
          <w:sz w:val="24"/>
          <w:szCs w:val="24"/>
        </w:rPr>
        <w:t>C</w:t>
      </w:r>
      <w:r w:rsidR="00C647AF" w:rsidRPr="004F5513">
        <w:rPr>
          <w:sz w:val="24"/>
          <w:szCs w:val="24"/>
        </w:rPr>
        <w:t xml:space="preserve">lassificação de </w:t>
      </w:r>
      <w:r w:rsidR="00573C4B" w:rsidRPr="004F5513">
        <w:rPr>
          <w:sz w:val="24"/>
          <w:szCs w:val="24"/>
        </w:rPr>
        <w:t>R</w:t>
      </w:r>
      <w:r w:rsidR="00C647AF" w:rsidRPr="004F5513">
        <w:rPr>
          <w:sz w:val="24"/>
          <w:szCs w:val="24"/>
        </w:rPr>
        <w:t xml:space="preserve">isco, entre Standard &amp; </w:t>
      </w:r>
      <w:proofErr w:type="spellStart"/>
      <w:r w:rsidR="00C647AF" w:rsidRPr="004F5513">
        <w:rPr>
          <w:sz w:val="24"/>
          <w:szCs w:val="24"/>
        </w:rPr>
        <w:t>Poor’s</w:t>
      </w:r>
      <w:proofErr w:type="spellEnd"/>
      <w:r w:rsidR="00C647AF" w:rsidRPr="004F5513">
        <w:rPr>
          <w:sz w:val="24"/>
          <w:szCs w:val="24"/>
        </w:rPr>
        <w:t xml:space="preserve">, a Fitch Ratings Brasil Ltda. ou a Moody’s América Latina Ltda. até o vencimento final das Debêntures, para atualização anual da classificação de risco elaborada, bem como </w:t>
      </w:r>
      <w:r w:rsidRPr="004F5513">
        <w:rPr>
          <w:sz w:val="24"/>
          <w:szCs w:val="24"/>
        </w:rPr>
        <w:t>(</w:t>
      </w:r>
      <w:proofErr w:type="spellStart"/>
      <w:r w:rsidRPr="004F5513">
        <w:rPr>
          <w:sz w:val="24"/>
          <w:szCs w:val="24"/>
        </w:rPr>
        <w:t>ii</w:t>
      </w:r>
      <w:proofErr w:type="spellEnd"/>
      <w:r w:rsidRPr="004F5513">
        <w:rPr>
          <w:sz w:val="24"/>
          <w:szCs w:val="24"/>
        </w:rPr>
        <w:t xml:space="preserve">) </w:t>
      </w:r>
      <w:r w:rsidR="00C647AF" w:rsidRPr="004F5513">
        <w:rPr>
          <w:sz w:val="24"/>
          <w:szCs w:val="24"/>
        </w:rPr>
        <w:t>divulgar amplamente ao mercado os relatórios com as súmulas das classificações de risco</w:t>
      </w:r>
      <w:bookmarkEnd w:id="140"/>
      <w:r w:rsidR="00C647AF" w:rsidRPr="004F5513">
        <w:rPr>
          <w:sz w:val="24"/>
          <w:szCs w:val="24"/>
        </w:rPr>
        <w:t xml:space="preserve">. </w:t>
      </w:r>
    </w:p>
    <w:p w14:paraId="4667A2FA" w14:textId="77777777" w:rsidR="00C647AF" w:rsidRPr="004F5513" w:rsidRDefault="00C647AF" w:rsidP="00E12C58">
      <w:pPr>
        <w:pStyle w:val="PargrafodaLista"/>
        <w:spacing w:afterLines="80" w:after="192"/>
        <w:ind w:left="1701"/>
        <w:rPr>
          <w:sz w:val="24"/>
          <w:szCs w:val="24"/>
        </w:rPr>
      </w:pPr>
    </w:p>
    <w:p w14:paraId="6A0F47C2" w14:textId="77777777" w:rsidR="00880FA8" w:rsidRPr="004F5513" w:rsidRDefault="00880FA8" w:rsidP="00205BE9">
      <w:pPr>
        <w:keepNext/>
        <w:numPr>
          <w:ilvl w:val="0"/>
          <w:numId w:val="54"/>
        </w:numPr>
        <w:spacing w:afterLines="80" w:after="192"/>
        <w:rPr>
          <w:smallCaps/>
          <w:sz w:val="24"/>
          <w:szCs w:val="24"/>
          <w:u w:val="single"/>
        </w:rPr>
      </w:pPr>
      <w:r w:rsidRPr="004F5513">
        <w:rPr>
          <w:smallCaps/>
          <w:sz w:val="24"/>
          <w:szCs w:val="24"/>
          <w:u w:val="single"/>
        </w:rPr>
        <w:lastRenderedPageBreak/>
        <w:t>Agente Fiduciário</w:t>
      </w:r>
    </w:p>
    <w:p w14:paraId="6740D715" w14:textId="77777777" w:rsidR="00880FA8" w:rsidRPr="004F5513" w:rsidRDefault="00880FA8" w:rsidP="00205BE9">
      <w:pPr>
        <w:numPr>
          <w:ilvl w:val="1"/>
          <w:numId w:val="54"/>
        </w:numPr>
        <w:spacing w:afterLines="80" w:after="192"/>
        <w:rPr>
          <w:sz w:val="24"/>
          <w:szCs w:val="24"/>
        </w:rPr>
      </w:pPr>
      <w:r w:rsidRPr="004F5513">
        <w:rPr>
          <w:sz w:val="24"/>
          <w:szCs w:val="24"/>
        </w:rPr>
        <w:t xml:space="preserve">A Companhia nomeia e constitui agente fiduciário da </w:t>
      </w:r>
      <w:r w:rsidR="009C02E2" w:rsidRPr="004F5513">
        <w:rPr>
          <w:sz w:val="24"/>
          <w:szCs w:val="24"/>
        </w:rPr>
        <w:t>E</w:t>
      </w:r>
      <w:r w:rsidRPr="004F5513">
        <w:rPr>
          <w:sz w:val="24"/>
          <w:szCs w:val="24"/>
        </w:rPr>
        <w:t xml:space="preserve">missão </w:t>
      </w:r>
      <w:r w:rsidR="006803C5" w:rsidRPr="004F5513">
        <w:rPr>
          <w:sz w:val="24"/>
          <w:szCs w:val="24"/>
        </w:rPr>
        <w:t>o Agente Fiduciário</w:t>
      </w:r>
      <w:r w:rsidRPr="004F5513">
        <w:rPr>
          <w:sz w:val="24"/>
          <w:szCs w:val="24"/>
        </w:rPr>
        <w:t>, qualificado no preâmbulo desta Escritura de Emissão, que assina n</w:t>
      </w:r>
      <w:r w:rsidR="006803C5" w:rsidRPr="004F5513">
        <w:rPr>
          <w:sz w:val="24"/>
          <w:szCs w:val="24"/>
        </w:rPr>
        <w:t>ess</w:t>
      </w:r>
      <w:r w:rsidRPr="004F5513">
        <w:rPr>
          <w:sz w:val="24"/>
          <w:szCs w:val="24"/>
        </w:rPr>
        <w:t>a qualidade</w:t>
      </w:r>
      <w:r w:rsidR="00504B94" w:rsidRPr="004F5513">
        <w:rPr>
          <w:sz w:val="24"/>
          <w:szCs w:val="24"/>
        </w:rPr>
        <w:t xml:space="preserve"> e</w:t>
      </w:r>
      <w:r w:rsidRPr="004F5513">
        <w:rPr>
          <w:sz w:val="24"/>
          <w:szCs w:val="24"/>
        </w:rPr>
        <w:t>, neste ato, e na melhor forma de direito, aceita a nomeação para, nos termos da lei e desta Escritura de Emissão, representar a comunhão dos Debenturistas, declarando que:</w:t>
      </w:r>
    </w:p>
    <w:p w14:paraId="3D883944" w14:textId="0DF4C9D9" w:rsidR="000F6479" w:rsidRPr="004F5513" w:rsidRDefault="000F6479" w:rsidP="00205BE9">
      <w:pPr>
        <w:numPr>
          <w:ilvl w:val="2"/>
          <w:numId w:val="54"/>
        </w:numPr>
        <w:spacing w:afterLines="80" w:after="192"/>
        <w:rPr>
          <w:sz w:val="24"/>
          <w:szCs w:val="24"/>
        </w:rPr>
      </w:pPr>
      <w:r w:rsidRPr="004F5513">
        <w:rPr>
          <w:sz w:val="24"/>
          <w:szCs w:val="24"/>
        </w:rPr>
        <w:t xml:space="preserve">é instituição financeira devidamente organizada, constituída e existente sob a forma de sociedade </w:t>
      </w:r>
      <w:r w:rsidR="00A17E30" w:rsidRPr="004F5513">
        <w:rPr>
          <w:sz w:val="24"/>
          <w:szCs w:val="24"/>
        </w:rPr>
        <w:t>por ações</w:t>
      </w:r>
      <w:r w:rsidRPr="004F5513">
        <w:rPr>
          <w:sz w:val="24"/>
          <w:szCs w:val="24"/>
        </w:rPr>
        <w:t>, de acordo com as leis brasileiras;</w:t>
      </w:r>
    </w:p>
    <w:p w14:paraId="2E09AA1D" w14:textId="77777777" w:rsidR="000F6479" w:rsidRPr="004F5513" w:rsidRDefault="000F6479" w:rsidP="00205BE9">
      <w:pPr>
        <w:numPr>
          <w:ilvl w:val="2"/>
          <w:numId w:val="54"/>
        </w:numPr>
        <w:spacing w:afterLines="80" w:after="192"/>
        <w:rPr>
          <w:sz w:val="24"/>
          <w:szCs w:val="24"/>
        </w:rPr>
      </w:pPr>
      <w:r w:rsidRPr="004F5513">
        <w:rPr>
          <w:sz w:val="24"/>
          <w:szCs w:val="24"/>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43CFEE28" w14:textId="0DF7A93F" w:rsidR="000F6479" w:rsidRPr="004F5513" w:rsidRDefault="00E604FD" w:rsidP="00205BE9">
      <w:pPr>
        <w:numPr>
          <w:ilvl w:val="2"/>
          <w:numId w:val="54"/>
        </w:numPr>
        <w:spacing w:afterLines="80" w:after="192"/>
        <w:rPr>
          <w:sz w:val="24"/>
          <w:szCs w:val="24"/>
        </w:rPr>
      </w:pPr>
      <w:r w:rsidRPr="004F5513">
        <w:rPr>
          <w:sz w:val="24"/>
          <w:szCs w:val="24"/>
        </w:rPr>
        <w:t xml:space="preserve">os representantes legais </w:t>
      </w:r>
      <w:r w:rsidR="000F6479" w:rsidRPr="004F5513">
        <w:rPr>
          <w:sz w:val="24"/>
          <w:szCs w:val="24"/>
        </w:rPr>
        <w:t xml:space="preserve">do Agente Fiduciário que assinam esta Escritura de Emissão </w:t>
      </w:r>
      <w:r w:rsidRPr="004F5513">
        <w:rPr>
          <w:sz w:val="24"/>
          <w:szCs w:val="24"/>
        </w:rPr>
        <w:t>têm</w:t>
      </w:r>
      <w:r w:rsidR="000F6479" w:rsidRPr="004F5513">
        <w:rPr>
          <w:sz w:val="24"/>
          <w:szCs w:val="24"/>
        </w:rPr>
        <w:t xml:space="preserve">, conforme o caso, poderes societários e/ou delegados para assumir, em nome </w:t>
      </w:r>
      <w:r w:rsidR="00495910" w:rsidRPr="004F5513">
        <w:rPr>
          <w:sz w:val="24"/>
          <w:szCs w:val="24"/>
        </w:rPr>
        <w:t>do Agente Fiduciário,</w:t>
      </w:r>
      <w:r w:rsidR="000F6479" w:rsidRPr="004F5513">
        <w:rPr>
          <w:sz w:val="24"/>
          <w:szCs w:val="24"/>
        </w:rPr>
        <w:t xml:space="preserve"> as obrigações aqui previstas e, sendo mandatários, têm os poderes legitimamente outorgados, estando os respectivos mandato</w:t>
      </w:r>
      <w:r w:rsidRPr="004F5513">
        <w:rPr>
          <w:sz w:val="24"/>
          <w:szCs w:val="24"/>
        </w:rPr>
        <w:t>s</w:t>
      </w:r>
      <w:r w:rsidR="000F6479" w:rsidRPr="004F5513">
        <w:rPr>
          <w:sz w:val="24"/>
          <w:szCs w:val="24"/>
        </w:rPr>
        <w:t xml:space="preserve"> em pleno vigor;</w:t>
      </w:r>
    </w:p>
    <w:p w14:paraId="1AF04349" w14:textId="77777777" w:rsidR="000F6479" w:rsidRPr="004F5513" w:rsidRDefault="000F6479" w:rsidP="00205BE9">
      <w:pPr>
        <w:numPr>
          <w:ilvl w:val="2"/>
          <w:numId w:val="54"/>
        </w:numPr>
        <w:spacing w:afterLines="80" w:after="192"/>
        <w:rPr>
          <w:sz w:val="24"/>
          <w:szCs w:val="24"/>
        </w:rPr>
      </w:pPr>
      <w:r w:rsidRPr="004F5513">
        <w:rPr>
          <w:sz w:val="24"/>
          <w:szCs w:val="24"/>
        </w:rPr>
        <w:t>esta Escritura de Emissão e as obrigações aqui previstas constituem obrigações lícitas, válidas, vinculantes e eficazes do Agente Fiduciário, exequíveis de acordo com os seus termos e condições;</w:t>
      </w:r>
    </w:p>
    <w:p w14:paraId="0E51F754" w14:textId="77777777" w:rsidR="000F6479" w:rsidRPr="004F5513" w:rsidRDefault="000F6479" w:rsidP="00205BE9">
      <w:pPr>
        <w:numPr>
          <w:ilvl w:val="2"/>
          <w:numId w:val="54"/>
        </w:numPr>
        <w:spacing w:afterLines="80" w:after="192"/>
        <w:rPr>
          <w:sz w:val="24"/>
          <w:szCs w:val="24"/>
        </w:rPr>
      </w:pPr>
      <w:r w:rsidRPr="004F5513">
        <w:rPr>
          <w:sz w:val="24"/>
          <w:szCs w:val="24"/>
        </w:rPr>
        <w:t>a celebração, os termos e condições desta Escritura de Emissão e o cumprimento das obrigações aqui previstas (a) não infringem o 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4F5513">
        <w:rPr>
          <w:sz w:val="24"/>
          <w:szCs w:val="24"/>
        </w:rPr>
        <w:t>d</w:t>
      </w:r>
      <w:r w:rsidRPr="004F5513">
        <w:rPr>
          <w:sz w:val="24"/>
          <w:szCs w:val="24"/>
        </w:rPr>
        <w:t>) não infringem qualquer ordem, decisão ou sentença administrativa, judicial ou arbitral que afete o Agente Fiduciário e/ou qualquer de seus ativos;</w:t>
      </w:r>
    </w:p>
    <w:p w14:paraId="798A00A4" w14:textId="77777777" w:rsidR="00214159" w:rsidRPr="004F5513" w:rsidRDefault="00214159" w:rsidP="00205BE9">
      <w:pPr>
        <w:numPr>
          <w:ilvl w:val="2"/>
          <w:numId w:val="54"/>
        </w:numPr>
        <w:spacing w:afterLines="80" w:after="192"/>
        <w:rPr>
          <w:sz w:val="24"/>
          <w:szCs w:val="24"/>
        </w:rPr>
      </w:pPr>
      <w:r w:rsidRPr="004F5513">
        <w:rPr>
          <w:sz w:val="24"/>
          <w:szCs w:val="24"/>
        </w:rPr>
        <w:t>aceita a função para a qual foi nomeado, assumindo integralmente os deveres e atribuições previstos na legislação específica e nesta Escritura de Emissão;</w:t>
      </w:r>
    </w:p>
    <w:p w14:paraId="3E479D72" w14:textId="77777777" w:rsidR="00214159" w:rsidRPr="004F5513" w:rsidRDefault="00214159" w:rsidP="00205BE9">
      <w:pPr>
        <w:numPr>
          <w:ilvl w:val="2"/>
          <w:numId w:val="54"/>
        </w:numPr>
        <w:spacing w:afterLines="80" w:after="192"/>
        <w:rPr>
          <w:sz w:val="24"/>
          <w:szCs w:val="24"/>
        </w:rPr>
      </w:pPr>
      <w:r w:rsidRPr="004F5513">
        <w:rPr>
          <w:sz w:val="24"/>
          <w:szCs w:val="24"/>
        </w:rPr>
        <w:t>conhece e aceita integralmente esta Escritura de Emissão</w:t>
      </w:r>
      <w:r w:rsidR="005B2EFB" w:rsidRPr="004F5513">
        <w:rPr>
          <w:sz w:val="24"/>
          <w:szCs w:val="24"/>
        </w:rPr>
        <w:t xml:space="preserve"> </w:t>
      </w:r>
      <w:r w:rsidR="004B5713" w:rsidRPr="004F5513">
        <w:rPr>
          <w:sz w:val="24"/>
          <w:szCs w:val="24"/>
        </w:rPr>
        <w:t>e</w:t>
      </w:r>
      <w:r w:rsidRPr="004F5513">
        <w:rPr>
          <w:sz w:val="24"/>
          <w:szCs w:val="24"/>
        </w:rPr>
        <w:t xml:space="preserve"> todos os seus termos e condições;</w:t>
      </w:r>
    </w:p>
    <w:p w14:paraId="5C7000A5" w14:textId="5AD185F8" w:rsidR="00214159" w:rsidRPr="004F5513" w:rsidRDefault="00214159" w:rsidP="00205BE9">
      <w:pPr>
        <w:numPr>
          <w:ilvl w:val="2"/>
          <w:numId w:val="54"/>
        </w:numPr>
        <w:spacing w:afterLines="80" w:after="192"/>
        <w:rPr>
          <w:sz w:val="24"/>
          <w:szCs w:val="24"/>
        </w:rPr>
      </w:pPr>
      <w:r w:rsidRPr="004F5513">
        <w:rPr>
          <w:sz w:val="24"/>
          <w:szCs w:val="24"/>
        </w:rPr>
        <w:t xml:space="preserve">verificou </w:t>
      </w:r>
      <w:r w:rsidR="00EB57FE" w:rsidRPr="004F5513">
        <w:rPr>
          <w:sz w:val="24"/>
          <w:szCs w:val="24"/>
        </w:rPr>
        <w:t xml:space="preserve">a </w:t>
      </w:r>
      <w:r w:rsidR="00956853" w:rsidRPr="004F5513">
        <w:rPr>
          <w:sz w:val="24"/>
          <w:szCs w:val="24"/>
        </w:rPr>
        <w:t>consistência</w:t>
      </w:r>
      <w:r w:rsidR="00EB57FE" w:rsidRPr="004F5513">
        <w:rPr>
          <w:sz w:val="24"/>
          <w:szCs w:val="24"/>
        </w:rPr>
        <w:t xml:space="preserve"> das informações relativas </w:t>
      </w:r>
      <w:r w:rsidRPr="004F5513">
        <w:rPr>
          <w:sz w:val="24"/>
          <w:szCs w:val="24"/>
        </w:rPr>
        <w:t>informações contidas nesta Escritura de Emissão</w:t>
      </w:r>
      <w:r w:rsidR="00E411AA" w:rsidRPr="004F5513">
        <w:rPr>
          <w:sz w:val="24"/>
          <w:szCs w:val="24"/>
        </w:rPr>
        <w:t xml:space="preserve">, com base nas informações prestadas pela </w:t>
      </w:r>
      <w:r w:rsidR="00E411AA" w:rsidRPr="004F5513">
        <w:rPr>
          <w:sz w:val="24"/>
          <w:szCs w:val="24"/>
        </w:rPr>
        <w:lastRenderedPageBreak/>
        <w:t>Companhia, sendo certo que o Agente Fiduciário não conduziu qualquer procedimento de verificação independente ou adicional</w:t>
      </w:r>
      <w:r w:rsidRPr="004F5513">
        <w:rPr>
          <w:sz w:val="24"/>
          <w:szCs w:val="24"/>
        </w:rPr>
        <w:t>;</w:t>
      </w:r>
    </w:p>
    <w:p w14:paraId="4FD598CD" w14:textId="77777777" w:rsidR="00214159" w:rsidRPr="004F5513" w:rsidRDefault="00214159" w:rsidP="00205BE9">
      <w:pPr>
        <w:numPr>
          <w:ilvl w:val="2"/>
          <w:numId w:val="54"/>
        </w:numPr>
        <w:spacing w:afterLines="80" w:after="192"/>
        <w:rPr>
          <w:sz w:val="24"/>
          <w:szCs w:val="24"/>
        </w:rPr>
      </w:pPr>
      <w:r w:rsidRPr="004F5513">
        <w:rPr>
          <w:sz w:val="24"/>
          <w:szCs w:val="24"/>
        </w:rPr>
        <w:t>está ciente da regulamentação aplicável emanada do Banco Central do Brasil e da CVM;</w:t>
      </w:r>
    </w:p>
    <w:p w14:paraId="5053C8AA" w14:textId="330D542F" w:rsidR="00214159" w:rsidRPr="004F5513" w:rsidRDefault="003C5EDB" w:rsidP="00205BE9">
      <w:pPr>
        <w:numPr>
          <w:ilvl w:val="2"/>
          <w:numId w:val="54"/>
        </w:numPr>
        <w:spacing w:afterLines="80" w:after="192"/>
        <w:rPr>
          <w:sz w:val="24"/>
          <w:szCs w:val="24"/>
        </w:rPr>
      </w:pPr>
      <w:r w:rsidRPr="004F5513">
        <w:rPr>
          <w:sz w:val="24"/>
          <w:szCs w:val="24"/>
        </w:rPr>
        <w:t>não tem, sob as penas de lei, qualquer impedimento legal, conforme o artigo 66, parágrafo 3º, da Lei das Sociedades por Ações, a</w:t>
      </w:r>
      <w:r w:rsidR="00982C66" w:rsidRPr="004F5513">
        <w:rPr>
          <w:sz w:val="24"/>
          <w:szCs w:val="24"/>
        </w:rPr>
        <w:t xml:space="preserve"> Resolução CVM 17</w:t>
      </w:r>
      <w:r w:rsidRPr="004F5513">
        <w:rPr>
          <w:sz w:val="24"/>
          <w:szCs w:val="24"/>
        </w:rPr>
        <w:t xml:space="preserve"> e demais normas aplicáveis, para exercer a função que lhe é conferida</w:t>
      </w:r>
      <w:r w:rsidR="00214159" w:rsidRPr="004F5513">
        <w:rPr>
          <w:sz w:val="24"/>
          <w:szCs w:val="24"/>
        </w:rPr>
        <w:t>;</w:t>
      </w:r>
    </w:p>
    <w:p w14:paraId="3945F395" w14:textId="216367CB" w:rsidR="00214159" w:rsidRPr="004F5513" w:rsidRDefault="003C5EDB" w:rsidP="00205BE9">
      <w:pPr>
        <w:numPr>
          <w:ilvl w:val="2"/>
          <w:numId w:val="54"/>
        </w:numPr>
        <w:spacing w:afterLines="80" w:after="192"/>
        <w:rPr>
          <w:sz w:val="24"/>
          <w:szCs w:val="24"/>
        </w:rPr>
      </w:pPr>
      <w:r w:rsidRPr="004F5513">
        <w:rPr>
          <w:sz w:val="24"/>
          <w:szCs w:val="24"/>
        </w:rPr>
        <w:t xml:space="preserve">não se encontra em nenhuma das situações de conflito de interesse previstas no artigo 6º da </w:t>
      </w:r>
      <w:r w:rsidR="00982C66" w:rsidRPr="004F5513">
        <w:rPr>
          <w:sz w:val="24"/>
          <w:szCs w:val="24"/>
        </w:rPr>
        <w:t>Resolução CVM 17</w:t>
      </w:r>
      <w:r w:rsidR="00A62000" w:rsidRPr="004F5513">
        <w:rPr>
          <w:sz w:val="24"/>
          <w:szCs w:val="24"/>
        </w:rPr>
        <w:t>;</w:t>
      </w:r>
    </w:p>
    <w:p w14:paraId="4B9E5C17" w14:textId="17C01468" w:rsidR="00A62000" w:rsidRPr="004F5513" w:rsidRDefault="009E4EC7" w:rsidP="00205BE9">
      <w:pPr>
        <w:numPr>
          <w:ilvl w:val="2"/>
          <w:numId w:val="54"/>
        </w:numPr>
        <w:spacing w:afterLines="80" w:after="192"/>
        <w:rPr>
          <w:sz w:val="24"/>
          <w:szCs w:val="24"/>
        </w:rPr>
      </w:pPr>
      <w:bookmarkStart w:id="141" w:name="_Ref488955432"/>
      <w:r w:rsidRPr="004F5513">
        <w:rPr>
          <w:sz w:val="24"/>
          <w:szCs w:val="24"/>
        </w:rPr>
        <w:t xml:space="preserve">na data de celebração desta Escritura de Emissão, conforme organograma encaminhado pela Companhia, o Agente Fiduciário identificou </w:t>
      </w:r>
      <w:r w:rsidR="00EC0293" w:rsidRPr="004F5513">
        <w:rPr>
          <w:sz w:val="24"/>
          <w:szCs w:val="24"/>
        </w:rPr>
        <w:t>que presta serviços de agente fiduciário</w:t>
      </w:r>
      <w:r w:rsidR="002754A9" w:rsidRPr="004F5513">
        <w:rPr>
          <w:sz w:val="24"/>
          <w:szCs w:val="24"/>
        </w:rPr>
        <w:t xml:space="preserve"> na</w:t>
      </w:r>
      <w:r w:rsidR="00EC0293" w:rsidRPr="004F5513">
        <w:rPr>
          <w:sz w:val="24"/>
          <w:szCs w:val="24"/>
        </w:rPr>
        <w:t xml:space="preserve"> </w:t>
      </w:r>
      <w:r w:rsidR="001600E9" w:rsidRPr="004F5513">
        <w:rPr>
          <w:sz w:val="24"/>
          <w:szCs w:val="24"/>
        </w:rPr>
        <w:t>(i) 4ª (</w:t>
      </w:r>
      <w:r w:rsidR="000E7255" w:rsidRPr="004F5513">
        <w:rPr>
          <w:sz w:val="24"/>
          <w:szCs w:val="24"/>
        </w:rPr>
        <w:t>quarta</w:t>
      </w:r>
      <w:r w:rsidR="001600E9" w:rsidRPr="004F5513">
        <w:rPr>
          <w:sz w:val="24"/>
          <w:szCs w:val="24"/>
        </w:rPr>
        <w:t>)</w:t>
      </w:r>
      <w:r w:rsidR="000E7255" w:rsidRPr="004F5513">
        <w:rPr>
          <w:sz w:val="24"/>
          <w:szCs w:val="24"/>
        </w:rPr>
        <w:t xml:space="preserve"> emissão de debêntures da Companhia, no valor histórico total de R$150.000.000,00 (cento e cinquenta milhões de reais), composta por 150.000 (cento e cinquenta mil) debêntures, sem quaisquer garantias ou direito de preferência, emitidas em 10 de setembro de 2018, com vencimento em 10 de setembro de 2023 e remuneração correspondente a 100% (cem por cento) da Taxa DI acrescida de sobretaxa de 1,75% (um inteiro e setenta e cinco centésimos por cento) ao ano, base 252 (duzentos e cinquenta e dois) dias úteis ao ano, </w:t>
      </w:r>
      <w:r w:rsidR="001600E9" w:rsidRPr="004F5513">
        <w:rPr>
          <w:sz w:val="24"/>
          <w:szCs w:val="24"/>
        </w:rPr>
        <w:t>na qual não foram identificadas a existência de qualquer inadimplemento até a data de celebração desta Escritura de Emissão, (</w:t>
      </w:r>
      <w:proofErr w:type="spellStart"/>
      <w:r w:rsidR="001600E9" w:rsidRPr="004F5513">
        <w:rPr>
          <w:sz w:val="24"/>
          <w:szCs w:val="24"/>
        </w:rPr>
        <w:t>ii</w:t>
      </w:r>
      <w:proofErr w:type="spellEnd"/>
      <w:r w:rsidR="001600E9" w:rsidRPr="004F5513">
        <w:rPr>
          <w:sz w:val="24"/>
          <w:szCs w:val="24"/>
        </w:rPr>
        <w:t xml:space="preserve">) </w:t>
      </w:r>
      <w:r w:rsidR="000E7255" w:rsidRPr="004F5513">
        <w:rPr>
          <w:sz w:val="24"/>
          <w:szCs w:val="24"/>
        </w:rPr>
        <w:t xml:space="preserve">na </w:t>
      </w:r>
      <w:r w:rsidR="001600E9" w:rsidRPr="004F5513">
        <w:rPr>
          <w:sz w:val="24"/>
          <w:szCs w:val="24"/>
        </w:rPr>
        <w:t>5ª (</w:t>
      </w:r>
      <w:r w:rsidR="000E7255" w:rsidRPr="004F5513">
        <w:rPr>
          <w:sz w:val="24"/>
          <w:szCs w:val="24"/>
        </w:rPr>
        <w:t>quinta</w:t>
      </w:r>
      <w:r w:rsidR="001600E9" w:rsidRPr="004F5513">
        <w:rPr>
          <w:sz w:val="24"/>
          <w:szCs w:val="24"/>
        </w:rPr>
        <w:t>)</w:t>
      </w:r>
      <w:r w:rsidR="000E7255" w:rsidRPr="004F5513">
        <w:rPr>
          <w:sz w:val="24"/>
          <w:szCs w:val="24"/>
        </w:rPr>
        <w:t xml:space="preserve"> emissão de debêntures da Companhia, no valor histórico total de R$150.000.000,00 (cento e cinquenta milhões de reais), composta por 150.000 (cento e cinquenta mil) debêntures, sem quaisquer garantias ou direito de preferência, emitidas em 10 de setembro de 2018, com vencimento em 10 de setembro de 2023 e remuneração correspondente a 100% (cem por cento) da Taxa DI acrescida de sobretaxa de 1,40% (um inteiro e quarenta centésimos por cento) ao ano, base 252 (duzentos e cinquenta e dois) dias úteis ao ano, na qual não foram identificadas a existência de qualquer inadimplemento até a data de celebração desta Escritura de Emissão</w:t>
      </w:r>
      <w:r w:rsidR="00D73BDD" w:rsidRPr="004F5513">
        <w:rPr>
          <w:sz w:val="24"/>
          <w:szCs w:val="24"/>
        </w:rPr>
        <w:t>; (</w:t>
      </w:r>
      <w:proofErr w:type="spellStart"/>
      <w:r w:rsidR="00D73BDD" w:rsidRPr="004F5513">
        <w:rPr>
          <w:sz w:val="24"/>
          <w:szCs w:val="24"/>
        </w:rPr>
        <w:t>iii</w:t>
      </w:r>
      <w:proofErr w:type="spellEnd"/>
      <w:r w:rsidR="00D73BDD" w:rsidRPr="004F5513">
        <w:rPr>
          <w:sz w:val="24"/>
          <w:szCs w:val="24"/>
        </w:rPr>
        <w:t>) na 6ª (sexta) emissão de debêntures da Companhia, no valor histórico total de R$200.000.000,00 (duzentos milhões de reais), composta por 200.000 (duzentas mil) debêntures, sem quaisquer garantias ou direito de preferência, emitidas em 05 de dezembro de 2019, com vencimento em 05 de dezembro de 2024 e remuneração correspondente a 100% (cem por cento) da Taxa DI acrescida de sobretaxa de 1,3% (um inteiro e três centésimos por cento) ao ano, base 252 (duzentos e cinquenta e dois) dias úteis ao ano, na qual não foram identificadas a existência de qualquer inadimplemento até a data de celebração desta Escritura de Emissão</w:t>
      </w:r>
      <w:r w:rsidR="009E0641" w:rsidRPr="004F5513">
        <w:rPr>
          <w:sz w:val="24"/>
          <w:szCs w:val="24"/>
        </w:rPr>
        <w:t>; e (</w:t>
      </w:r>
      <w:proofErr w:type="spellStart"/>
      <w:r w:rsidR="009E0641" w:rsidRPr="004F5513">
        <w:rPr>
          <w:sz w:val="24"/>
          <w:szCs w:val="24"/>
        </w:rPr>
        <w:t>iv</w:t>
      </w:r>
      <w:proofErr w:type="spellEnd"/>
      <w:r w:rsidR="009E0641" w:rsidRPr="004F5513">
        <w:rPr>
          <w:sz w:val="24"/>
          <w:szCs w:val="24"/>
        </w:rPr>
        <w:t xml:space="preserve">) 7ª (sétima) emissão de debêntures da Companhia, no valor histórico de </w:t>
      </w:r>
      <w:r w:rsidR="009E0641" w:rsidRPr="004F5513">
        <w:rPr>
          <w:sz w:val="24"/>
          <w:szCs w:val="24"/>
        </w:rPr>
        <w:lastRenderedPageBreak/>
        <w:t>R$200.000.000,00 (duzentos milhões de reais), composta por 200.000 (duzentas mil) debêntures, sem quaisquer garantias ou direito de preferência, emitidas em 25 de fevereiro de 2021, com vencimento em 25 de fevereiro de 2026 e remuneração correspondente a 100% (cem por cento) da Taxa DI acrescida de sobretaxa de 2,25% (dois inteiros e vinte e cinco por cento) ao ano, base 252 (duzentos e cinquenta e dois) dias úteis ao ano, na qual não foram identificadas a existência de qualquer inadimplemento até a data de celebração desta Escritura de Emissão</w:t>
      </w:r>
      <w:r w:rsidR="00EC0293" w:rsidRPr="004F5513">
        <w:rPr>
          <w:sz w:val="24"/>
          <w:szCs w:val="24"/>
        </w:rPr>
        <w:t>;</w:t>
      </w:r>
      <w:r w:rsidR="003C5EDB" w:rsidRPr="004F5513">
        <w:rPr>
          <w:sz w:val="24"/>
          <w:szCs w:val="24"/>
        </w:rPr>
        <w:t xml:space="preserve"> e</w:t>
      </w:r>
      <w:bookmarkEnd w:id="141"/>
      <w:r w:rsidR="00DD2254" w:rsidRPr="004F5513">
        <w:rPr>
          <w:sz w:val="24"/>
          <w:szCs w:val="24"/>
        </w:rPr>
        <w:t xml:space="preserve"> </w:t>
      </w:r>
    </w:p>
    <w:p w14:paraId="153FCAB4" w14:textId="77777777" w:rsidR="00B04C78" w:rsidRPr="004F5513" w:rsidRDefault="00B04C78" w:rsidP="00205BE9">
      <w:pPr>
        <w:numPr>
          <w:ilvl w:val="2"/>
          <w:numId w:val="54"/>
        </w:numPr>
        <w:spacing w:afterLines="80" w:after="192"/>
        <w:rPr>
          <w:sz w:val="24"/>
          <w:szCs w:val="24"/>
        </w:rPr>
      </w:pPr>
      <w:r w:rsidRPr="004F5513">
        <w:rPr>
          <w:sz w:val="24"/>
          <w:szCs w:val="24"/>
        </w:rPr>
        <w:t>assegurará tratamento equitativo a todos os Debenturistas e a todos os titulares</w:t>
      </w:r>
      <w:r w:rsidR="003C5EDB" w:rsidRPr="004F5513">
        <w:rPr>
          <w:sz w:val="24"/>
          <w:szCs w:val="24"/>
        </w:rPr>
        <w:t xml:space="preserve"> de valores mobiliários em que atue</w:t>
      </w:r>
      <w:r w:rsidR="00C44479" w:rsidRPr="004F5513">
        <w:rPr>
          <w:sz w:val="24"/>
          <w:szCs w:val="24"/>
        </w:rPr>
        <w:t xml:space="preserve"> ou venha a atuar</w:t>
      </w:r>
      <w:r w:rsidR="003C5EDB" w:rsidRPr="004F5513">
        <w:rPr>
          <w:sz w:val="24"/>
          <w:szCs w:val="24"/>
        </w:rPr>
        <w:t xml:space="preserve"> como agente fiduciário, agente de notas ou agente de garantias, respeitadas as garantias, as obrigações e os direitos específicos atribuídos aos respectivos titulares de valores mobiliários de cada emissão ou série</w:t>
      </w:r>
      <w:r w:rsidRPr="004F5513">
        <w:rPr>
          <w:sz w:val="24"/>
          <w:szCs w:val="24"/>
        </w:rPr>
        <w:t>.</w:t>
      </w:r>
    </w:p>
    <w:p w14:paraId="4B5027E4" w14:textId="77777777" w:rsidR="00DA44BD" w:rsidRPr="004F5513" w:rsidRDefault="00DA44BD" w:rsidP="00205BE9">
      <w:pPr>
        <w:numPr>
          <w:ilvl w:val="1"/>
          <w:numId w:val="54"/>
        </w:numPr>
        <w:spacing w:afterLines="80" w:after="192"/>
        <w:rPr>
          <w:sz w:val="24"/>
          <w:szCs w:val="24"/>
        </w:rPr>
      </w:pPr>
      <w:r w:rsidRPr="004F5513">
        <w:rPr>
          <w:sz w:val="24"/>
          <w:szCs w:val="24"/>
        </w:rPr>
        <w:t xml:space="preserve">O Agente Fiduciário exercerá suas funções a partir da data de </w:t>
      </w:r>
      <w:r w:rsidR="004373A9" w:rsidRPr="004F5513">
        <w:rPr>
          <w:sz w:val="24"/>
          <w:szCs w:val="24"/>
        </w:rPr>
        <w:t>celebração</w:t>
      </w:r>
      <w:r w:rsidRPr="004F5513">
        <w:rPr>
          <w:sz w:val="24"/>
          <w:szCs w:val="24"/>
        </w:rPr>
        <w:t xml:space="preserve"> desta Escritura de Emissão ou de eventual aditamento relativo à sua substituição, devendo permanecer no exercício de suas funções até a </w:t>
      </w:r>
      <w:r w:rsidR="00BC6D9C" w:rsidRPr="004F5513">
        <w:rPr>
          <w:sz w:val="24"/>
          <w:szCs w:val="24"/>
        </w:rPr>
        <w:t>integral quitação de todas as obrigações nos termos desta Escritura de Emissão</w:t>
      </w:r>
      <w:r w:rsidRPr="004F5513">
        <w:rPr>
          <w:sz w:val="24"/>
          <w:szCs w:val="24"/>
        </w:rPr>
        <w:t>, ou até sua substituição.</w:t>
      </w:r>
    </w:p>
    <w:p w14:paraId="5D174120" w14:textId="77777777" w:rsidR="00880FA8" w:rsidRPr="004F5513" w:rsidRDefault="00880FA8" w:rsidP="00205BE9">
      <w:pPr>
        <w:numPr>
          <w:ilvl w:val="1"/>
          <w:numId w:val="54"/>
        </w:numPr>
        <w:spacing w:afterLines="80" w:after="192"/>
        <w:rPr>
          <w:sz w:val="24"/>
          <w:szCs w:val="24"/>
        </w:rPr>
      </w:pPr>
      <w:r w:rsidRPr="004F5513">
        <w:rPr>
          <w:sz w:val="24"/>
          <w:szCs w:val="24"/>
        </w:rPr>
        <w:t>Em caso de</w:t>
      </w:r>
      <w:r w:rsidR="007D7261" w:rsidRPr="004F5513">
        <w:rPr>
          <w:sz w:val="24"/>
          <w:szCs w:val="24"/>
        </w:rPr>
        <w:t xml:space="preserve"> </w:t>
      </w:r>
      <w:r w:rsidRPr="004F5513">
        <w:rPr>
          <w:sz w:val="24"/>
          <w:szCs w:val="24"/>
        </w:rPr>
        <w:t xml:space="preserve">impedimentos, renúncia, </w:t>
      </w:r>
      <w:r w:rsidR="00904AA9" w:rsidRPr="004F5513">
        <w:rPr>
          <w:sz w:val="24"/>
          <w:szCs w:val="24"/>
        </w:rPr>
        <w:t xml:space="preserve">destituição, </w:t>
      </w:r>
      <w:r w:rsidRPr="004F5513">
        <w:rPr>
          <w:sz w:val="24"/>
          <w:szCs w:val="24"/>
        </w:rPr>
        <w:t>intervenção, liquidação judicial ou extrajudicial ou qualquer outro caso de vacância do Agente Fiduciário, aplicam</w:t>
      </w:r>
      <w:r w:rsidR="00AF4EB6" w:rsidRPr="004F5513">
        <w:rPr>
          <w:sz w:val="24"/>
          <w:szCs w:val="24"/>
        </w:rPr>
        <w:t>-</w:t>
      </w:r>
      <w:r w:rsidRPr="004F5513">
        <w:rPr>
          <w:sz w:val="24"/>
          <w:szCs w:val="24"/>
        </w:rPr>
        <w:t>se as seguintes regras:</w:t>
      </w:r>
    </w:p>
    <w:p w14:paraId="602A46A9" w14:textId="77777777" w:rsidR="00880FA8" w:rsidRPr="004F5513" w:rsidRDefault="00304E72" w:rsidP="00205BE9">
      <w:pPr>
        <w:numPr>
          <w:ilvl w:val="2"/>
          <w:numId w:val="54"/>
        </w:numPr>
        <w:spacing w:afterLines="80" w:after="192"/>
        <w:rPr>
          <w:sz w:val="24"/>
          <w:szCs w:val="24"/>
        </w:rPr>
      </w:pPr>
      <w:r w:rsidRPr="004F5513">
        <w:rPr>
          <w:sz w:val="24"/>
          <w:szCs w:val="24"/>
        </w:rPr>
        <w:t>os Debenturistas podem substituir o Agente Fiduciário e indicar seu substituto a qualquer tempo após o encerramento da Oferta, em assembleia geral de Debenturistas especialmente convocada para esse fim</w:t>
      </w:r>
      <w:r w:rsidR="00880FA8" w:rsidRPr="004F5513">
        <w:rPr>
          <w:sz w:val="24"/>
          <w:szCs w:val="24"/>
        </w:rPr>
        <w:t>;</w:t>
      </w:r>
    </w:p>
    <w:p w14:paraId="50E599A9" w14:textId="77777777" w:rsidR="00880FA8" w:rsidRPr="004F5513" w:rsidRDefault="00F42ACE" w:rsidP="00205BE9">
      <w:pPr>
        <w:numPr>
          <w:ilvl w:val="2"/>
          <w:numId w:val="54"/>
        </w:numPr>
        <w:spacing w:afterLines="80" w:after="192"/>
        <w:rPr>
          <w:sz w:val="24"/>
          <w:szCs w:val="24"/>
        </w:rPr>
      </w:pPr>
      <w:r w:rsidRPr="004F5513">
        <w:rPr>
          <w:sz w:val="24"/>
          <w:szCs w:val="24"/>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r w:rsidR="00880FA8" w:rsidRPr="004F5513">
        <w:rPr>
          <w:sz w:val="24"/>
          <w:szCs w:val="24"/>
        </w:rPr>
        <w:t>;</w:t>
      </w:r>
    </w:p>
    <w:p w14:paraId="1344C130" w14:textId="3AC01423" w:rsidR="00880FA8" w:rsidRPr="004F5513" w:rsidRDefault="00F42ACE" w:rsidP="00205BE9">
      <w:pPr>
        <w:numPr>
          <w:ilvl w:val="2"/>
          <w:numId w:val="54"/>
        </w:numPr>
        <w:spacing w:afterLines="80" w:after="192"/>
        <w:rPr>
          <w:sz w:val="24"/>
          <w:szCs w:val="24"/>
        </w:rPr>
      </w:pPr>
      <w:r w:rsidRPr="004F5513">
        <w:rPr>
          <w:sz w:val="24"/>
          <w:szCs w:val="24"/>
        </w:rPr>
        <w:t xml:space="preserve">caso o Agente Fiduciário renuncie às suas funções, deverá permanecer no exercício de suas funções até que uma instituição substituta seja indicada pela Companhia e aprovada pela assembleia geral de Debenturistas e </w:t>
      </w:r>
      <w:r w:rsidR="00A97492" w:rsidRPr="004F5513">
        <w:rPr>
          <w:sz w:val="24"/>
          <w:szCs w:val="24"/>
        </w:rPr>
        <w:t>assuma</w:t>
      </w:r>
      <w:r w:rsidR="000305F0" w:rsidRPr="004F5513">
        <w:rPr>
          <w:sz w:val="24"/>
          <w:szCs w:val="24"/>
        </w:rPr>
        <w:t xml:space="preserve"> </w:t>
      </w:r>
      <w:r w:rsidRPr="004F5513">
        <w:rPr>
          <w:sz w:val="24"/>
          <w:szCs w:val="24"/>
        </w:rPr>
        <w:t>efetivamente as suas funções</w:t>
      </w:r>
      <w:r w:rsidR="00880FA8" w:rsidRPr="004F5513">
        <w:rPr>
          <w:sz w:val="24"/>
          <w:szCs w:val="24"/>
        </w:rPr>
        <w:t>;</w:t>
      </w:r>
      <w:r w:rsidR="000305F0" w:rsidRPr="004F5513">
        <w:rPr>
          <w:sz w:val="24"/>
          <w:szCs w:val="24"/>
        </w:rPr>
        <w:t xml:space="preserve"> </w:t>
      </w:r>
    </w:p>
    <w:p w14:paraId="4FB40B47" w14:textId="77777777" w:rsidR="00880FA8" w:rsidRPr="004F5513" w:rsidRDefault="00D205E6" w:rsidP="00205BE9">
      <w:pPr>
        <w:numPr>
          <w:ilvl w:val="2"/>
          <w:numId w:val="54"/>
        </w:numPr>
        <w:spacing w:afterLines="80" w:after="192"/>
        <w:rPr>
          <w:sz w:val="24"/>
          <w:szCs w:val="24"/>
        </w:rPr>
      </w:pPr>
      <w:bookmarkStart w:id="142" w:name="_Ref130285900"/>
      <w:r w:rsidRPr="004F5513">
        <w:rPr>
          <w:sz w:val="24"/>
          <w:szCs w:val="24"/>
        </w:rPr>
        <w:t xml:space="preserve">será realizada, </w:t>
      </w:r>
      <w:r w:rsidR="00C66A32" w:rsidRPr="004F5513">
        <w:rPr>
          <w:sz w:val="24"/>
          <w:szCs w:val="24"/>
        </w:rPr>
        <w:t xml:space="preserve">no </w:t>
      </w:r>
      <w:r w:rsidRPr="004F5513">
        <w:rPr>
          <w:sz w:val="24"/>
          <w:szCs w:val="24"/>
        </w:rPr>
        <w:t xml:space="preserve">prazo máximo de 30 (trinta) dias contados </w:t>
      </w:r>
      <w:r w:rsidR="00C66A32" w:rsidRPr="004F5513">
        <w:rPr>
          <w:sz w:val="24"/>
          <w:szCs w:val="24"/>
        </w:rPr>
        <w:t xml:space="preserve">da data </w:t>
      </w:r>
      <w:r w:rsidRPr="004F5513">
        <w:rPr>
          <w:sz w:val="24"/>
          <w:szCs w:val="24"/>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sidRPr="004F5513">
        <w:rPr>
          <w:sz w:val="24"/>
          <w:szCs w:val="24"/>
        </w:rPr>
        <w:t xml:space="preserve">no prazo de </w:t>
      </w:r>
      <w:r w:rsidRPr="004F5513">
        <w:rPr>
          <w:sz w:val="24"/>
          <w:szCs w:val="24"/>
        </w:rPr>
        <w:t xml:space="preserve">até 15 (quinze) dias antes do término do prazo aqui previsto, </w:t>
      </w:r>
      <w:r w:rsidRPr="004F5513">
        <w:rPr>
          <w:sz w:val="24"/>
          <w:szCs w:val="24"/>
        </w:rPr>
        <w:lastRenderedPageBreak/>
        <w:t xml:space="preserve">caberá à Companhia realizá-la; em casos excepcionais, a CVM pode proceder à convocação da assembleia </w:t>
      </w:r>
      <w:r w:rsidR="00920F14" w:rsidRPr="004F5513">
        <w:rPr>
          <w:sz w:val="24"/>
          <w:szCs w:val="24"/>
        </w:rPr>
        <w:t xml:space="preserve">geral de Debenturistas </w:t>
      </w:r>
      <w:r w:rsidRPr="004F5513">
        <w:rPr>
          <w:sz w:val="24"/>
          <w:szCs w:val="24"/>
        </w:rPr>
        <w:t>para a escolha do novo agente fiduciário ou nomear substituto provisório</w:t>
      </w:r>
      <w:r w:rsidR="00880FA8" w:rsidRPr="004F5513">
        <w:rPr>
          <w:sz w:val="24"/>
          <w:szCs w:val="24"/>
        </w:rPr>
        <w:t>;</w:t>
      </w:r>
      <w:bookmarkEnd w:id="142"/>
    </w:p>
    <w:p w14:paraId="49218F84" w14:textId="5ACE96FE" w:rsidR="00880FA8" w:rsidRPr="004F5513" w:rsidRDefault="0043782A" w:rsidP="00205BE9">
      <w:pPr>
        <w:numPr>
          <w:ilvl w:val="2"/>
          <w:numId w:val="54"/>
        </w:numPr>
        <w:spacing w:afterLines="80" w:after="192"/>
        <w:rPr>
          <w:sz w:val="24"/>
          <w:szCs w:val="24"/>
        </w:rPr>
      </w:pPr>
      <w:r w:rsidRPr="004F5513">
        <w:rPr>
          <w:sz w:val="24"/>
          <w:szCs w:val="24"/>
        </w:rPr>
        <w:t xml:space="preserve">a substituição do Agente Fiduciário deverá ser comunicada à CVM no prazo de até 7 (sete) Dias Úteis contados da data de inscrição do aditamento </w:t>
      </w:r>
      <w:r w:rsidR="00A65E01" w:rsidRPr="004F5513">
        <w:rPr>
          <w:sz w:val="24"/>
          <w:szCs w:val="24"/>
        </w:rPr>
        <w:t xml:space="preserve">a </w:t>
      </w:r>
      <w:r w:rsidRPr="004F5513">
        <w:rPr>
          <w:sz w:val="24"/>
          <w:szCs w:val="24"/>
        </w:rPr>
        <w:t xml:space="preserve">esta Escritura de Emissão </w:t>
      </w:r>
      <w:r w:rsidR="00530AC2" w:rsidRPr="004F5513">
        <w:rPr>
          <w:sz w:val="24"/>
          <w:szCs w:val="24"/>
        </w:rPr>
        <w:t>nos termos d</w:t>
      </w:r>
      <w:r w:rsidR="00B474C1" w:rsidRPr="004F5513">
        <w:rPr>
          <w:sz w:val="24"/>
          <w:szCs w:val="24"/>
        </w:rPr>
        <w:t>a Cláusula </w:t>
      </w:r>
      <w:r w:rsidR="00B474C1" w:rsidRPr="004F5513">
        <w:rPr>
          <w:sz w:val="24"/>
          <w:szCs w:val="24"/>
        </w:rPr>
        <w:fldChar w:fldCharType="begin"/>
      </w:r>
      <w:r w:rsidR="00B474C1" w:rsidRPr="004F5513">
        <w:rPr>
          <w:sz w:val="24"/>
          <w:szCs w:val="24"/>
        </w:rPr>
        <w:instrText xml:space="preserve"> REF _Ref376965967 \n \p \h </w:instrText>
      </w:r>
      <w:r w:rsidR="005F60A2" w:rsidRPr="004F5513">
        <w:rPr>
          <w:sz w:val="24"/>
          <w:szCs w:val="24"/>
        </w:rPr>
        <w:instrText xml:space="preserve"> \* MERGEFORMAT </w:instrText>
      </w:r>
      <w:r w:rsidR="00B474C1" w:rsidRPr="004F5513">
        <w:rPr>
          <w:sz w:val="24"/>
          <w:szCs w:val="24"/>
        </w:rPr>
      </w:r>
      <w:r w:rsidR="00B474C1" w:rsidRPr="004F5513">
        <w:rPr>
          <w:sz w:val="24"/>
          <w:szCs w:val="24"/>
        </w:rPr>
        <w:fldChar w:fldCharType="separate"/>
      </w:r>
      <w:r w:rsidR="009661F9" w:rsidRPr="004F5513">
        <w:rPr>
          <w:sz w:val="24"/>
          <w:szCs w:val="24"/>
        </w:rPr>
        <w:t>3.1 acima</w:t>
      </w:r>
      <w:r w:rsidR="00B474C1" w:rsidRPr="004F5513">
        <w:rPr>
          <w:sz w:val="24"/>
          <w:szCs w:val="24"/>
        </w:rPr>
        <w:fldChar w:fldCharType="end"/>
      </w:r>
      <w:r w:rsidR="00B474C1" w:rsidRPr="004F5513">
        <w:rPr>
          <w:sz w:val="24"/>
          <w:szCs w:val="24"/>
        </w:rPr>
        <w:t>, inciso </w:t>
      </w:r>
      <w:r w:rsidR="00B474C1" w:rsidRPr="004F5513">
        <w:rPr>
          <w:sz w:val="24"/>
          <w:szCs w:val="24"/>
        </w:rPr>
        <w:fldChar w:fldCharType="begin"/>
      </w:r>
      <w:r w:rsidR="00B474C1" w:rsidRPr="004F5513">
        <w:rPr>
          <w:sz w:val="24"/>
          <w:szCs w:val="24"/>
        </w:rPr>
        <w:instrText xml:space="preserve"> REF _Ref411417147 \n \h </w:instrText>
      </w:r>
      <w:r w:rsidR="005F60A2" w:rsidRPr="004F5513">
        <w:rPr>
          <w:sz w:val="24"/>
          <w:szCs w:val="24"/>
        </w:rPr>
        <w:instrText xml:space="preserve"> \* MERGEFORMAT </w:instrText>
      </w:r>
      <w:r w:rsidR="00B474C1" w:rsidRPr="004F5513">
        <w:rPr>
          <w:sz w:val="24"/>
          <w:szCs w:val="24"/>
        </w:rPr>
      </w:r>
      <w:r w:rsidR="00B474C1" w:rsidRPr="004F5513">
        <w:rPr>
          <w:sz w:val="24"/>
          <w:szCs w:val="24"/>
        </w:rPr>
        <w:fldChar w:fldCharType="separate"/>
      </w:r>
      <w:r w:rsidR="009661F9" w:rsidRPr="004F5513">
        <w:rPr>
          <w:sz w:val="24"/>
          <w:szCs w:val="24"/>
        </w:rPr>
        <w:t>II</w:t>
      </w:r>
      <w:r w:rsidR="00B474C1" w:rsidRPr="004F5513">
        <w:rPr>
          <w:sz w:val="24"/>
          <w:szCs w:val="24"/>
        </w:rPr>
        <w:fldChar w:fldCharType="end"/>
      </w:r>
      <w:r w:rsidRPr="004F5513">
        <w:rPr>
          <w:sz w:val="24"/>
          <w:szCs w:val="24"/>
        </w:rPr>
        <w:t xml:space="preserve">, juntamente com a declaração e as demais informações exigidas no artigo 5º, </w:t>
      </w:r>
      <w:r w:rsidRPr="004F5513">
        <w:rPr>
          <w:i/>
          <w:sz w:val="24"/>
          <w:szCs w:val="24"/>
        </w:rPr>
        <w:t>caput</w:t>
      </w:r>
      <w:r w:rsidRPr="004F5513">
        <w:rPr>
          <w:sz w:val="24"/>
          <w:szCs w:val="24"/>
        </w:rPr>
        <w:t xml:space="preserve"> e parágrafo 1º, da </w:t>
      </w:r>
      <w:r w:rsidR="00956853" w:rsidRPr="004F5513">
        <w:rPr>
          <w:sz w:val="24"/>
          <w:szCs w:val="24"/>
        </w:rPr>
        <w:t>Resolução CVM 17</w:t>
      </w:r>
      <w:r w:rsidRPr="004F5513">
        <w:rPr>
          <w:sz w:val="24"/>
          <w:szCs w:val="24"/>
        </w:rPr>
        <w:t>;</w:t>
      </w:r>
    </w:p>
    <w:p w14:paraId="278B83EF" w14:textId="77777777" w:rsidR="00880FA8" w:rsidRPr="004F5513" w:rsidRDefault="00880FA8" w:rsidP="00205BE9">
      <w:pPr>
        <w:numPr>
          <w:ilvl w:val="2"/>
          <w:numId w:val="54"/>
        </w:numPr>
        <w:spacing w:afterLines="80" w:after="192"/>
        <w:rPr>
          <w:sz w:val="24"/>
          <w:szCs w:val="24"/>
        </w:rPr>
      </w:pPr>
      <w:r w:rsidRPr="004F5513">
        <w:rPr>
          <w:sz w:val="24"/>
          <w:szCs w:val="24"/>
        </w:rPr>
        <w:t xml:space="preserve">os pagamentos ao Agente Fiduciário substituído serão </w:t>
      </w:r>
      <w:r w:rsidR="00CC4CC2" w:rsidRPr="004F5513">
        <w:rPr>
          <w:sz w:val="24"/>
          <w:szCs w:val="24"/>
        </w:rPr>
        <w:t>realiza</w:t>
      </w:r>
      <w:r w:rsidRPr="004F5513">
        <w:rPr>
          <w:sz w:val="24"/>
          <w:szCs w:val="24"/>
        </w:rPr>
        <w:t>dos observando</w:t>
      </w:r>
      <w:r w:rsidR="00AF4EB6" w:rsidRPr="004F5513">
        <w:rPr>
          <w:sz w:val="24"/>
          <w:szCs w:val="24"/>
        </w:rPr>
        <w:t>-</w:t>
      </w:r>
      <w:r w:rsidRPr="004F5513">
        <w:rPr>
          <w:sz w:val="24"/>
          <w:szCs w:val="24"/>
        </w:rPr>
        <w:t>se a proporcionalidade ao período da efetiva prestação dos serviços;</w:t>
      </w:r>
    </w:p>
    <w:p w14:paraId="2E513E85" w14:textId="15B1853E" w:rsidR="00880FA8" w:rsidRPr="004F5513" w:rsidRDefault="00880FA8" w:rsidP="00205BE9">
      <w:pPr>
        <w:numPr>
          <w:ilvl w:val="2"/>
          <w:numId w:val="54"/>
        </w:numPr>
        <w:spacing w:afterLines="80" w:after="192"/>
        <w:rPr>
          <w:sz w:val="24"/>
          <w:szCs w:val="24"/>
        </w:rPr>
      </w:pPr>
      <w:r w:rsidRPr="004F5513">
        <w:rPr>
          <w:sz w:val="24"/>
          <w:szCs w:val="24"/>
        </w:rPr>
        <w:t>o agente fiduciário substituto fará jus à mesma remuneração percebida pelo anterior, caso (a) a Companhia não tenha concordado com o novo valor da remuneração do agente fiduciário proposto pela assembl</w:t>
      </w:r>
      <w:r w:rsidR="00EB23F4" w:rsidRPr="004F5513">
        <w:rPr>
          <w:sz w:val="24"/>
          <w:szCs w:val="24"/>
        </w:rPr>
        <w:t>e</w:t>
      </w:r>
      <w:r w:rsidRPr="004F5513">
        <w:rPr>
          <w:sz w:val="24"/>
          <w:szCs w:val="24"/>
        </w:rPr>
        <w:t>ia geral de Debenturistas a que se refere o inciso </w:t>
      </w:r>
      <w:r w:rsidRPr="004F5513">
        <w:rPr>
          <w:sz w:val="24"/>
          <w:szCs w:val="24"/>
        </w:rPr>
        <w:fldChar w:fldCharType="begin"/>
      </w:r>
      <w:r w:rsidRPr="004F5513">
        <w:rPr>
          <w:sz w:val="24"/>
          <w:szCs w:val="24"/>
        </w:rPr>
        <w:instrText xml:space="preserve"> REF _Ref130285900 \r \p \h  \* MERGEFORMAT </w:instrText>
      </w:r>
      <w:r w:rsidRPr="004F5513">
        <w:rPr>
          <w:sz w:val="24"/>
          <w:szCs w:val="24"/>
        </w:rPr>
      </w:r>
      <w:r w:rsidRPr="004F5513">
        <w:rPr>
          <w:sz w:val="24"/>
          <w:szCs w:val="24"/>
        </w:rPr>
        <w:fldChar w:fldCharType="separate"/>
      </w:r>
      <w:r w:rsidR="009661F9" w:rsidRPr="004F5513">
        <w:rPr>
          <w:sz w:val="24"/>
          <w:szCs w:val="24"/>
        </w:rPr>
        <w:t>IV acima</w:t>
      </w:r>
      <w:r w:rsidRPr="004F5513">
        <w:rPr>
          <w:sz w:val="24"/>
          <w:szCs w:val="24"/>
        </w:rPr>
        <w:fldChar w:fldCharType="end"/>
      </w:r>
      <w:r w:rsidRPr="004F5513">
        <w:rPr>
          <w:sz w:val="24"/>
          <w:szCs w:val="24"/>
        </w:rPr>
        <w:t>; ou (b) a assembl</w:t>
      </w:r>
      <w:r w:rsidR="00CA1598" w:rsidRPr="004F5513">
        <w:rPr>
          <w:sz w:val="24"/>
          <w:szCs w:val="24"/>
        </w:rPr>
        <w:t>e</w:t>
      </w:r>
      <w:r w:rsidRPr="004F5513">
        <w:rPr>
          <w:sz w:val="24"/>
          <w:szCs w:val="24"/>
        </w:rPr>
        <w:t>ia geral de Debenturistas a que se refere o inciso </w:t>
      </w:r>
      <w:r w:rsidRPr="004F5513">
        <w:rPr>
          <w:sz w:val="24"/>
          <w:szCs w:val="24"/>
        </w:rPr>
        <w:fldChar w:fldCharType="begin"/>
      </w:r>
      <w:r w:rsidRPr="004F5513">
        <w:rPr>
          <w:sz w:val="24"/>
          <w:szCs w:val="24"/>
        </w:rPr>
        <w:instrText xml:space="preserve"> REF _Ref130285900 \r \p \h  \* MERGEFORMAT </w:instrText>
      </w:r>
      <w:r w:rsidRPr="004F5513">
        <w:rPr>
          <w:sz w:val="24"/>
          <w:szCs w:val="24"/>
        </w:rPr>
      </w:r>
      <w:r w:rsidRPr="004F5513">
        <w:rPr>
          <w:sz w:val="24"/>
          <w:szCs w:val="24"/>
        </w:rPr>
        <w:fldChar w:fldCharType="separate"/>
      </w:r>
      <w:r w:rsidR="009661F9" w:rsidRPr="004F5513">
        <w:rPr>
          <w:sz w:val="24"/>
          <w:szCs w:val="24"/>
        </w:rPr>
        <w:t>IV acima</w:t>
      </w:r>
      <w:r w:rsidRPr="004F5513">
        <w:rPr>
          <w:sz w:val="24"/>
          <w:szCs w:val="24"/>
        </w:rPr>
        <w:fldChar w:fldCharType="end"/>
      </w:r>
      <w:r w:rsidRPr="004F5513">
        <w:rPr>
          <w:sz w:val="24"/>
          <w:szCs w:val="24"/>
        </w:rPr>
        <w:t xml:space="preserve"> não delibere sobre a matéria;</w:t>
      </w:r>
    </w:p>
    <w:p w14:paraId="7DD82DDC" w14:textId="3EDB9D97" w:rsidR="00880FA8" w:rsidRPr="004F5513" w:rsidRDefault="00880FA8" w:rsidP="00205BE9">
      <w:pPr>
        <w:numPr>
          <w:ilvl w:val="2"/>
          <w:numId w:val="54"/>
        </w:numPr>
        <w:spacing w:afterLines="80" w:after="192"/>
        <w:rPr>
          <w:sz w:val="24"/>
          <w:szCs w:val="24"/>
        </w:rPr>
      </w:pPr>
      <w:r w:rsidRPr="004F5513">
        <w:rPr>
          <w:sz w:val="24"/>
          <w:szCs w:val="24"/>
        </w:rPr>
        <w:t>o agente fiduciário substituto deverá, imediatamente após sua nomeação, comunicá</w:t>
      </w:r>
      <w:r w:rsidR="00AF4EB6" w:rsidRPr="004F5513">
        <w:rPr>
          <w:sz w:val="24"/>
          <w:szCs w:val="24"/>
        </w:rPr>
        <w:t>-</w:t>
      </w:r>
      <w:r w:rsidRPr="004F5513">
        <w:rPr>
          <w:sz w:val="24"/>
          <w:szCs w:val="24"/>
        </w:rPr>
        <w:t>la à Companhia e aos Debenturistas nos termos das Cláusulas </w:t>
      </w:r>
      <w:r w:rsidR="0060224D" w:rsidRPr="004F5513">
        <w:rPr>
          <w:sz w:val="24"/>
          <w:szCs w:val="24"/>
        </w:rPr>
        <w:fldChar w:fldCharType="begin"/>
      </w:r>
      <w:r w:rsidR="0060224D" w:rsidRPr="004F5513">
        <w:rPr>
          <w:sz w:val="24"/>
          <w:szCs w:val="24"/>
        </w:rPr>
        <w:instrText xml:space="preserve"> REF _Ref284530595 \n \p \h </w:instrText>
      </w:r>
      <w:r w:rsidR="005F60A2" w:rsidRPr="004F5513">
        <w:rPr>
          <w:sz w:val="24"/>
          <w:szCs w:val="24"/>
        </w:rPr>
        <w:instrText xml:space="preserve"> \* MERGEFORMAT </w:instrText>
      </w:r>
      <w:r w:rsidR="0060224D" w:rsidRPr="004F5513">
        <w:rPr>
          <w:sz w:val="24"/>
          <w:szCs w:val="24"/>
        </w:rPr>
      </w:r>
      <w:r w:rsidR="0060224D" w:rsidRPr="004F5513">
        <w:rPr>
          <w:sz w:val="24"/>
          <w:szCs w:val="24"/>
        </w:rPr>
        <w:fldChar w:fldCharType="separate"/>
      </w:r>
      <w:r w:rsidR="009661F9" w:rsidRPr="004F5513">
        <w:rPr>
          <w:sz w:val="24"/>
          <w:szCs w:val="24"/>
        </w:rPr>
        <w:t>7.26 acima</w:t>
      </w:r>
      <w:r w:rsidR="0060224D" w:rsidRPr="004F5513">
        <w:rPr>
          <w:sz w:val="24"/>
          <w:szCs w:val="24"/>
        </w:rPr>
        <w:fldChar w:fldCharType="end"/>
      </w:r>
      <w:r w:rsidRPr="004F5513">
        <w:rPr>
          <w:sz w:val="24"/>
          <w:szCs w:val="24"/>
        </w:rPr>
        <w:t xml:space="preserve"> e</w:t>
      </w:r>
      <w:r w:rsidR="00004A11" w:rsidRPr="004F5513">
        <w:rPr>
          <w:sz w:val="24"/>
          <w:szCs w:val="24"/>
        </w:rPr>
        <w:t xml:space="preserve"> </w:t>
      </w:r>
      <w:r w:rsidR="00004A11" w:rsidRPr="004F5513">
        <w:rPr>
          <w:sz w:val="24"/>
          <w:szCs w:val="24"/>
        </w:rPr>
        <w:fldChar w:fldCharType="begin"/>
      </w:r>
      <w:r w:rsidR="00004A11" w:rsidRPr="004F5513">
        <w:rPr>
          <w:sz w:val="24"/>
          <w:szCs w:val="24"/>
        </w:rPr>
        <w:instrText xml:space="preserve"> REF _Ref384312323 \n \p \h </w:instrText>
      </w:r>
      <w:r w:rsidR="007645A7" w:rsidRPr="004F5513">
        <w:rPr>
          <w:sz w:val="24"/>
          <w:szCs w:val="24"/>
        </w:rPr>
        <w:instrText xml:space="preserve"> \* MERGEFORMAT </w:instrText>
      </w:r>
      <w:r w:rsidR="00004A11" w:rsidRPr="004F5513">
        <w:rPr>
          <w:sz w:val="24"/>
          <w:szCs w:val="24"/>
        </w:rPr>
      </w:r>
      <w:r w:rsidR="00004A11" w:rsidRPr="004F5513">
        <w:rPr>
          <w:sz w:val="24"/>
          <w:szCs w:val="24"/>
        </w:rPr>
        <w:fldChar w:fldCharType="separate"/>
      </w:r>
      <w:r w:rsidR="009661F9" w:rsidRPr="004F5513">
        <w:rPr>
          <w:sz w:val="24"/>
          <w:szCs w:val="24"/>
        </w:rPr>
        <w:t>13 abaixo</w:t>
      </w:r>
      <w:r w:rsidR="00004A11" w:rsidRPr="004F5513">
        <w:rPr>
          <w:sz w:val="24"/>
          <w:szCs w:val="24"/>
        </w:rPr>
        <w:fldChar w:fldCharType="end"/>
      </w:r>
      <w:r w:rsidR="00791482" w:rsidRPr="004F5513">
        <w:rPr>
          <w:sz w:val="24"/>
          <w:szCs w:val="24"/>
        </w:rPr>
        <w:t xml:space="preserve"> e ser objeto de aditamento à presente Escritura, o qual deverá ser averbado na JUCESP, onde será inscrita a presente Escritura</w:t>
      </w:r>
      <w:r w:rsidR="00A97492" w:rsidRPr="004F5513">
        <w:rPr>
          <w:sz w:val="24"/>
          <w:szCs w:val="24"/>
        </w:rPr>
        <w:t xml:space="preserve"> de Emissão</w:t>
      </w:r>
      <w:r w:rsidRPr="004F5513">
        <w:rPr>
          <w:sz w:val="24"/>
          <w:szCs w:val="24"/>
        </w:rPr>
        <w:t>;</w:t>
      </w:r>
      <w:r w:rsidR="007B6B27" w:rsidRPr="004F5513">
        <w:rPr>
          <w:sz w:val="24"/>
          <w:szCs w:val="24"/>
        </w:rPr>
        <w:t xml:space="preserve"> e</w:t>
      </w:r>
      <w:r w:rsidR="00791482" w:rsidRPr="004F5513">
        <w:rPr>
          <w:sz w:val="24"/>
          <w:szCs w:val="24"/>
        </w:rPr>
        <w:t xml:space="preserve"> </w:t>
      </w:r>
    </w:p>
    <w:p w14:paraId="69643DF1" w14:textId="77777777" w:rsidR="00880FA8" w:rsidRPr="004F5513" w:rsidRDefault="00880FA8" w:rsidP="00205BE9">
      <w:pPr>
        <w:numPr>
          <w:ilvl w:val="2"/>
          <w:numId w:val="54"/>
        </w:numPr>
        <w:spacing w:afterLines="80" w:after="192"/>
        <w:rPr>
          <w:sz w:val="24"/>
          <w:szCs w:val="24"/>
        </w:rPr>
      </w:pPr>
      <w:r w:rsidRPr="004F5513">
        <w:rPr>
          <w:sz w:val="24"/>
          <w:szCs w:val="24"/>
        </w:rPr>
        <w:t>aplicam-se às hipóteses de substituição do Agente Fiduciário as normas e preceitos emanados da CVM.</w:t>
      </w:r>
    </w:p>
    <w:p w14:paraId="45A92B7B" w14:textId="360716CA" w:rsidR="00880FA8" w:rsidRPr="004F5513" w:rsidRDefault="00880FA8" w:rsidP="00205BE9">
      <w:pPr>
        <w:numPr>
          <w:ilvl w:val="1"/>
          <w:numId w:val="54"/>
        </w:numPr>
        <w:spacing w:afterLines="80" w:after="192"/>
        <w:rPr>
          <w:sz w:val="24"/>
          <w:szCs w:val="24"/>
        </w:rPr>
      </w:pPr>
      <w:bookmarkStart w:id="143" w:name="_Ref130284025"/>
      <w:r w:rsidRPr="004F5513">
        <w:rPr>
          <w:sz w:val="24"/>
          <w:szCs w:val="24"/>
        </w:rPr>
        <w:t>Pelo desempenho dos deveres e atribuições que lhe competem, nos termos da lei e desta Escritura de Emissão, o Agente Fiduciário, ou a instituição que vier a substituí</w:t>
      </w:r>
      <w:r w:rsidR="00AF4EB6" w:rsidRPr="004F5513">
        <w:rPr>
          <w:sz w:val="24"/>
          <w:szCs w:val="24"/>
        </w:rPr>
        <w:t>-l</w:t>
      </w:r>
      <w:r w:rsidRPr="004F5513">
        <w:rPr>
          <w:sz w:val="24"/>
          <w:szCs w:val="24"/>
        </w:rPr>
        <w:t>o nes</w:t>
      </w:r>
      <w:r w:rsidR="00AF4EB6" w:rsidRPr="004F5513">
        <w:rPr>
          <w:sz w:val="24"/>
          <w:szCs w:val="24"/>
        </w:rPr>
        <w:t>s</w:t>
      </w:r>
      <w:r w:rsidRPr="004F5513">
        <w:rPr>
          <w:sz w:val="24"/>
          <w:szCs w:val="24"/>
        </w:rPr>
        <w:t>a qualidade:</w:t>
      </w:r>
      <w:bookmarkEnd w:id="143"/>
      <w:r w:rsidR="000660B2" w:rsidRPr="004F5513">
        <w:rPr>
          <w:sz w:val="24"/>
          <w:szCs w:val="24"/>
        </w:rPr>
        <w:t xml:space="preserve"> </w:t>
      </w:r>
    </w:p>
    <w:p w14:paraId="05F5DADD" w14:textId="77777777" w:rsidR="00240E8D" w:rsidRPr="004F5513" w:rsidRDefault="00880FA8" w:rsidP="00205BE9">
      <w:pPr>
        <w:keepNext/>
        <w:numPr>
          <w:ilvl w:val="2"/>
          <w:numId w:val="54"/>
        </w:numPr>
        <w:spacing w:afterLines="80" w:after="192"/>
        <w:rPr>
          <w:sz w:val="24"/>
          <w:szCs w:val="24"/>
        </w:rPr>
      </w:pPr>
      <w:bookmarkStart w:id="144" w:name="_Ref264564354"/>
      <w:bookmarkStart w:id="145" w:name="_Ref130286973"/>
      <w:r w:rsidRPr="004F5513">
        <w:rPr>
          <w:sz w:val="24"/>
          <w:szCs w:val="24"/>
        </w:rPr>
        <w:t>receberá uma remuneração</w:t>
      </w:r>
      <w:r w:rsidR="00240E8D" w:rsidRPr="004F5513">
        <w:rPr>
          <w:sz w:val="24"/>
          <w:szCs w:val="24"/>
        </w:rPr>
        <w:t>:</w:t>
      </w:r>
      <w:bookmarkEnd w:id="144"/>
    </w:p>
    <w:p w14:paraId="43DA0735" w14:textId="0A399275" w:rsidR="00240E8D" w:rsidRPr="004F5513" w:rsidRDefault="00240E8D" w:rsidP="00205BE9">
      <w:pPr>
        <w:numPr>
          <w:ilvl w:val="3"/>
          <w:numId w:val="54"/>
        </w:numPr>
        <w:tabs>
          <w:tab w:val="clear" w:pos="2126"/>
          <w:tab w:val="num" w:pos="2552"/>
        </w:tabs>
        <w:spacing w:afterLines="80" w:after="192"/>
        <w:ind w:left="2552" w:hanging="851"/>
        <w:rPr>
          <w:sz w:val="24"/>
          <w:szCs w:val="24"/>
        </w:rPr>
      </w:pPr>
      <w:bookmarkStart w:id="146" w:name="_Ref274576365"/>
      <w:r w:rsidRPr="004F5513">
        <w:rPr>
          <w:sz w:val="24"/>
          <w:szCs w:val="24"/>
        </w:rPr>
        <w:t>de R</w:t>
      </w:r>
      <w:r w:rsidR="001600E9" w:rsidRPr="004F5513">
        <w:rPr>
          <w:sz w:val="24"/>
          <w:szCs w:val="24"/>
        </w:rPr>
        <w:t>$</w:t>
      </w:r>
      <w:r w:rsidR="000331BB" w:rsidRPr="004F5513">
        <w:rPr>
          <w:sz w:val="24"/>
          <w:szCs w:val="24"/>
        </w:rPr>
        <w:t xml:space="preserve">12.000,00 </w:t>
      </w:r>
      <w:r w:rsidR="001600E9" w:rsidRPr="004F5513">
        <w:rPr>
          <w:sz w:val="24"/>
          <w:szCs w:val="24"/>
        </w:rPr>
        <w:t>(</w:t>
      </w:r>
      <w:r w:rsidR="000331BB" w:rsidRPr="004F5513">
        <w:rPr>
          <w:sz w:val="24"/>
          <w:szCs w:val="24"/>
        </w:rPr>
        <w:t>doze mil reais</w:t>
      </w:r>
      <w:r w:rsidR="004B734C" w:rsidRPr="004F5513">
        <w:rPr>
          <w:sz w:val="24"/>
          <w:szCs w:val="24"/>
        </w:rPr>
        <w:t xml:space="preserve">) </w:t>
      </w:r>
      <w:r w:rsidRPr="004F5513">
        <w:rPr>
          <w:sz w:val="24"/>
          <w:szCs w:val="24"/>
        </w:rPr>
        <w:t xml:space="preserve">por ano, devida pela Companhia, sendo a primeira parcela da remuneração devida no 5º (quinto) </w:t>
      </w:r>
      <w:r w:rsidR="002736A2" w:rsidRPr="004F5513">
        <w:rPr>
          <w:sz w:val="24"/>
          <w:szCs w:val="24"/>
        </w:rPr>
        <w:t>Dia Ú</w:t>
      </w:r>
      <w:r w:rsidRPr="004F5513">
        <w:rPr>
          <w:sz w:val="24"/>
          <w:szCs w:val="24"/>
        </w:rPr>
        <w:t xml:space="preserve">til contado da data de </w:t>
      </w:r>
      <w:r w:rsidR="00106AE2" w:rsidRPr="004F5513">
        <w:rPr>
          <w:sz w:val="24"/>
          <w:szCs w:val="24"/>
        </w:rPr>
        <w:t>celebração</w:t>
      </w:r>
      <w:r w:rsidRPr="004F5513">
        <w:rPr>
          <w:sz w:val="24"/>
          <w:szCs w:val="24"/>
        </w:rPr>
        <w:t xml:space="preserve"> desta Escritura de Emissão, e as demais, no mesmo dia dos anos subsequentes</w:t>
      </w:r>
      <w:r w:rsidR="00566569" w:rsidRPr="004F5513">
        <w:rPr>
          <w:sz w:val="24"/>
          <w:szCs w:val="24"/>
        </w:rPr>
        <w:t>, até o vencimento da Emissão, ou enquanto o Agente Fiduciário representar os interesses dos Debenturistas</w:t>
      </w:r>
      <w:r w:rsidR="000331BB" w:rsidRPr="004F5513">
        <w:rPr>
          <w:sz w:val="24"/>
          <w:szCs w:val="24"/>
        </w:rPr>
        <w:t xml:space="preserve">. Tais pagamentos serão devidos até a liquidação integral das Debêntures, caso estas não sejam quitadas na data de seu vencimento. Em nenhuma hipótese será cabível pagamento </w:t>
      </w:r>
      <w:r w:rsidR="000331BB" w:rsidRPr="004F5513">
        <w:rPr>
          <w:i/>
          <w:iCs/>
          <w:sz w:val="24"/>
          <w:szCs w:val="24"/>
        </w:rPr>
        <w:t>pro rata</w:t>
      </w:r>
      <w:r w:rsidR="000331BB" w:rsidRPr="004F5513">
        <w:rPr>
          <w:sz w:val="24"/>
          <w:szCs w:val="24"/>
        </w:rPr>
        <w:t xml:space="preserve"> de tais parcelas</w:t>
      </w:r>
      <w:r w:rsidRPr="004F5513">
        <w:rPr>
          <w:sz w:val="24"/>
          <w:szCs w:val="24"/>
        </w:rPr>
        <w:t>;</w:t>
      </w:r>
      <w:bookmarkEnd w:id="146"/>
      <w:r w:rsidR="000331BB" w:rsidRPr="004F5513">
        <w:rPr>
          <w:sz w:val="24"/>
          <w:szCs w:val="24"/>
        </w:rPr>
        <w:t xml:space="preserve"> </w:t>
      </w:r>
    </w:p>
    <w:p w14:paraId="1E535B91" w14:textId="5DB45BDB" w:rsidR="008B6973" w:rsidRPr="004F5513" w:rsidRDefault="00C17CE2" w:rsidP="00205BE9">
      <w:pPr>
        <w:numPr>
          <w:ilvl w:val="3"/>
          <w:numId w:val="54"/>
        </w:numPr>
        <w:tabs>
          <w:tab w:val="clear" w:pos="2126"/>
          <w:tab w:val="num" w:pos="2552"/>
        </w:tabs>
        <w:spacing w:afterLines="80" w:after="192"/>
        <w:ind w:left="2552" w:hanging="851"/>
        <w:rPr>
          <w:sz w:val="24"/>
          <w:szCs w:val="24"/>
        </w:rPr>
      </w:pPr>
      <w:r w:rsidRPr="004F5513">
        <w:rPr>
          <w:sz w:val="24"/>
          <w:szCs w:val="24"/>
        </w:rPr>
        <w:lastRenderedPageBreak/>
        <w:t>no caso de inadimplemento no pagamento das Debêntures ou de reestruturação das condições das Debêntures conforme previstas nesta Escritura de Emissão ou da participação em reuniões ou conferências telefônicas, antes ou depois da celebração desta Escritura de Emissão, bem como atendimento à solicitações extraordinárias, serão devidas ao Agente Fiduciário, adicionalmente, o valor de R</w:t>
      </w:r>
      <w:r w:rsidR="001600E9" w:rsidRPr="004F5513">
        <w:rPr>
          <w:sz w:val="24"/>
          <w:szCs w:val="24"/>
        </w:rPr>
        <w:t>$</w:t>
      </w:r>
      <w:r w:rsidR="000331BB" w:rsidRPr="004F5513">
        <w:rPr>
          <w:sz w:val="24"/>
          <w:szCs w:val="24"/>
        </w:rPr>
        <w:t>500,00</w:t>
      </w:r>
      <w:r w:rsidR="000331BB" w:rsidRPr="004F5513" w:rsidDel="000331BB">
        <w:rPr>
          <w:sz w:val="24"/>
          <w:szCs w:val="24"/>
        </w:rPr>
        <w:t xml:space="preserve"> </w:t>
      </w:r>
      <w:r w:rsidRPr="004F5513">
        <w:rPr>
          <w:sz w:val="24"/>
          <w:szCs w:val="24"/>
        </w:rPr>
        <w:t>(</w:t>
      </w:r>
      <w:r w:rsidR="000331BB" w:rsidRPr="004F5513">
        <w:rPr>
          <w:sz w:val="24"/>
          <w:szCs w:val="24"/>
        </w:rPr>
        <w:t>quinhentos reais</w:t>
      </w:r>
      <w:r w:rsidRPr="004F5513">
        <w:rPr>
          <w:sz w:val="24"/>
          <w:szCs w:val="24"/>
        </w:rPr>
        <w:t xml:space="preserve">) por hora–homem de trabalho dedicado a tais atividades, bem como </w:t>
      </w:r>
      <w:r w:rsidR="00695392" w:rsidRPr="004F5513">
        <w:rPr>
          <w:sz w:val="24"/>
          <w:szCs w:val="24"/>
        </w:rPr>
        <w:t>a</w:t>
      </w:r>
      <w:r w:rsidRPr="004F5513">
        <w:rPr>
          <w:sz w:val="24"/>
          <w:szCs w:val="24"/>
        </w:rPr>
        <w:t xml:space="preserve"> (i) comentários aos documentos da Emissão durante a estruturação da mesma, caso a </w:t>
      </w:r>
      <w:r w:rsidR="00695392" w:rsidRPr="004F5513">
        <w:rPr>
          <w:sz w:val="24"/>
          <w:szCs w:val="24"/>
        </w:rPr>
        <w:t>Emissão</w:t>
      </w:r>
      <w:r w:rsidRPr="004F5513">
        <w:rPr>
          <w:sz w:val="24"/>
          <w:szCs w:val="24"/>
        </w:rPr>
        <w:t xml:space="preserve"> não venha a se efetivar; (</w:t>
      </w:r>
      <w:proofErr w:type="spellStart"/>
      <w:r w:rsidRPr="004F5513">
        <w:rPr>
          <w:sz w:val="24"/>
          <w:szCs w:val="24"/>
        </w:rPr>
        <w:t>ii</w:t>
      </w:r>
      <w:proofErr w:type="spellEnd"/>
      <w:r w:rsidRPr="004F5513">
        <w:rPr>
          <w:sz w:val="24"/>
          <w:szCs w:val="24"/>
        </w:rPr>
        <w:t>) execução das garantias, caso sejam concedidas; (</w:t>
      </w:r>
      <w:proofErr w:type="spellStart"/>
      <w:r w:rsidRPr="004F5513">
        <w:rPr>
          <w:sz w:val="24"/>
          <w:szCs w:val="24"/>
        </w:rPr>
        <w:t>iii</w:t>
      </w:r>
      <w:proofErr w:type="spellEnd"/>
      <w:r w:rsidRPr="004F5513">
        <w:rPr>
          <w:sz w:val="24"/>
          <w:szCs w:val="24"/>
        </w:rPr>
        <w:t>) participação em reuniões formais ou virtuais com a Companhia e/ou com investidores; e (</w:t>
      </w:r>
      <w:proofErr w:type="spellStart"/>
      <w:r w:rsidRPr="004F5513">
        <w:rPr>
          <w:sz w:val="24"/>
          <w:szCs w:val="24"/>
        </w:rPr>
        <w:t>iv</w:t>
      </w:r>
      <w:proofErr w:type="spellEnd"/>
      <w:r w:rsidRPr="004F5513">
        <w:rPr>
          <w:sz w:val="24"/>
          <w:szCs w:val="24"/>
        </w:rPr>
        <w:t xml:space="preserve">) implementação das consequentes decisões tomadas em referidas reuniões formais ou virtuais, </w:t>
      </w:r>
      <w:r w:rsidR="00695392" w:rsidRPr="004F5513">
        <w:rPr>
          <w:sz w:val="24"/>
          <w:szCs w:val="24"/>
        </w:rPr>
        <w:t>sendo que referida remuneração adicional</w:t>
      </w:r>
      <w:r w:rsidRPr="004F5513">
        <w:rPr>
          <w:sz w:val="24"/>
          <w:szCs w:val="24"/>
        </w:rPr>
        <w:t xml:space="preserve"> deverá ser paga </w:t>
      </w:r>
      <w:r w:rsidR="00695392" w:rsidRPr="004F5513">
        <w:rPr>
          <w:sz w:val="24"/>
          <w:szCs w:val="24"/>
        </w:rPr>
        <w:t xml:space="preserve">no prazo de até </w:t>
      </w:r>
      <w:r w:rsidRPr="004F5513">
        <w:rPr>
          <w:sz w:val="24"/>
          <w:szCs w:val="24"/>
        </w:rPr>
        <w:t xml:space="preserve">5 (cinco) dias </w:t>
      </w:r>
      <w:r w:rsidR="00695392" w:rsidRPr="004F5513">
        <w:rPr>
          <w:sz w:val="24"/>
          <w:szCs w:val="24"/>
        </w:rPr>
        <w:t>contados da</w:t>
      </w:r>
      <w:r w:rsidRPr="004F5513">
        <w:rPr>
          <w:sz w:val="24"/>
          <w:szCs w:val="24"/>
        </w:rPr>
        <w:t xml:space="preserve"> entrega, pelo Agente Fiduciário, de "relatório de horas" à Companhia. Entende-se por reestruturação dos termos e condições das Debêntures os eventos relacionados </w:t>
      </w:r>
      <w:r w:rsidR="00695392" w:rsidRPr="004F5513">
        <w:rPr>
          <w:sz w:val="24"/>
          <w:szCs w:val="24"/>
        </w:rPr>
        <w:t>a alterações</w:t>
      </w:r>
      <w:r w:rsidRPr="004F5513">
        <w:rPr>
          <w:sz w:val="24"/>
          <w:szCs w:val="24"/>
        </w:rPr>
        <w:t xml:space="preserve"> (i) das garantias, caso sejam concedidas; (</w:t>
      </w:r>
      <w:proofErr w:type="spellStart"/>
      <w:r w:rsidRPr="004F5513">
        <w:rPr>
          <w:sz w:val="24"/>
          <w:szCs w:val="24"/>
        </w:rPr>
        <w:t>ii</w:t>
      </w:r>
      <w:proofErr w:type="spellEnd"/>
      <w:r w:rsidRPr="004F5513">
        <w:rPr>
          <w:sz w:val="24"/>
          <w:szCs w:val="24"/>
        </w:rPr>
        <w:t>) prazos de pagamento; e (</w:t>
      </w:r>
      <w:proofErr w:type="spellStart"/>
      <w:r w:rsidRPr="004F5513">
        <w:rPr>
          <w:sz w:val="24"/>
          <w:szCs w:val="24"/>
        </w:rPr>
        <w:t>iii</w:t>
      </w:r>
      <w:proofErr w:type="spellEnd"/>
      <w:r w:rsidRPr="004F5513">
        <w:rPr>
          <w:sz w:val="24"/>
          <w:szCs w:val="24"/>
        </w:rPr>
        <w:t>) </w:t>
      </w:r>
      <w:r w:rsidR="00695392" w:rsidRPr="004F5513">
        <w:rPr>
          <w:sz w:val="24"/>
          <w:szCs w:val="24"/>
        </w:rPr>
        <w:t>de quaisquer Eventos de Inadimplemento</w:t>
      </w:r>
      <w:r w:rsidRPr="004F5513">
        <w:rPr>
          <w:sz w:val="24"/>
          <w:szCs w:val="24"/>
        </w:rPr>
        <w:t>. Os eventos relacionados a amortização das Debêntures não são considerados reestruturação das Debêntures</w:t>
      </w:r>
      <w:r w:rsidR="00C61F7B" w:rsidRPr="004F5513">
        <w:rPr>
          <w:sz w:val="24"/>
          <w:szCs w:val="24"/>
        </w:rPr>
        <w:t>;</w:t>
      </w:r>
      <w:r w:rsidR="000331BB" w:rsidRPr="004F5513">
        <w:rPr>
          <w:sz w:val="24"/>
          <w:szCs w:val="24"/>
        </w:rPr>
        <w:t xml:space="preserve"> </w:t>
      </w:r>
    </w:p>
    <w:p w14:paraId="7EEC7EF2" w14:textId="6B34DA17" w:rsidR="002C7145" w:rsidRPr="004F5513" w:rsidRDefault="002C7145" w:rsidP="00205BE9">
      <w:pPr>
        <w:numPr>
          <w:ilvl w:val="3"/>
          <w:numId w:val="54"/>
        </w:numPr>
        <w:tabs>
          <w:tab w:val="clear" w:pos="2126"/>
          <w:tab w:val="num" w:pos="2552"/>
        </w:tabs>
        <w:spacing w:afterLines="80" w:after="192"/>
        <w:ind w:left="2552" w:hanging="851"/>
        <w:rPr>
          <w:sz w:val="24"/>
          <w:szCs w:val="24"/>
        </w:rPr>
      </w:pPr>
      <w:r w:rsidRPr="004F5513">
        <w:rPr>
          <w:sz w:val="24"/>
          <w:szCs w:val="24"/>
        </w:rPr>
        <w:t xml:space="preserve">no caso de celebração de aditamentos à presente Escritura de Emissão, </w:t>
      </w:r>
      <w:r w:rsidR="00695392" w:rsidRPr="004F5513">
        <w:rPr>
          <w:sz w:val="24"/>
          <w:szCs w:val="24"/>
        </w:rPr>
        <w:t>incluindo as</w:t>
      </w:r>
      <w:r w:rsidRPr="004F5513">
        <w:rPr>
          <w:sz w:val="24"/>
          <w:szCs w:val="24"/>
        </w:rPr>
        <w:t xml:space="preserve"> horas externas ao escritório </w:t>
      </w:r>
      <w:r w:rsidR="00695392" w:rsidRPr="004F5513">
        <w:rPr>
          <w:sz w:val="24"/>
          <w:szCs w:val="24"/>
        </w:rPr>
        <w:t>que o</w:t>
      </w:r>
      <w:r w:rsidRPr="004F5513">
        <w:rPr>
          <w:sz w:val="24"/>
          <w:szCs w:val="24"/>
        </w:rPr>
        <w:t xml:space="preserve"> Agente Fiduciário</w:t>
      </w:r>
      <w:r w:rsidR="00695392" w:rsidRPr="004F5513">
        <w:rPr>
          <w:sz w:val="24"/>
          <w:szCs w:val="24"/>
        </w:rPr>
        <w:t xml:space="preserve"> venha a incorrer</w:t>
      </w:r>
      <w:r w:rsidRPr="004F5513">
        <w:rPr>
          <w:sz w:val="24"/>
          <w:szCs w:val="24"/>
        </w:rPr>
        <w:t xml:space="preserve">, serão cobradas, adicionalmente, o valor de </w:t>
      </w:r>
      <w:r w:rsidRPr="004F5513">
        <w:rPr>
          <w:bCs/>
          <w:sz w:val="24"/>
          <w:szCs w:val="24"/>
        </w:rPr>
        <w:t>R</w:t>
      </w:r>
      <w:r w:rsidR="001600E9" w:rsidRPr="004F5513">
        <w:rPr>
          <w:bCs/>
          <w:sz w:val="24"/>
          <w:szCs w:val="24"/>
        </w:rPr>
        <w:t>$</w:t>
      </w:r>
      <w:r w:rsidR="000331BB" w:rsidRPr="004F5513">
        <w:rPr>
          <w:bCs/>
          <w:sz w:val="24"/>
          <w:szCs w:val="24"/>
        </w:rPr>
        <w:t>500,00</w:t>
      </w:r>
      <w:r w:rsidR="001600E9" w:rsidRPr="004F5513">
        <w:rPr>
          <w:bCs/>
          <w:sz w:val="24"/>
          <w:szCs w:val="24"/>
        </w:rPr>
        <w:t> </w:t>
      </w:r>
      <w:r w:rsidRPr="004F5513">
        <w:rPr>
          <w:bCs/>
          <w:sz w:val="24"/>
          <w:szCs w:val="24"/>
        </w:rPr>
        <w:t>(</w:t>
      </w:r>
      <w:r w:rsidR="000331BB" w:rsidRPr="004F5513">
        <w:rPr>
          <w:bCs/>
          <w:sz w:val="24"/>
          <w:szCs w:val="24"/>
        </w:rPr>
        <w:t>quinhentos reais</w:t>
      </w:r>
      <w:r w:rsidRPr="004F5513">
        <w:rPr>
          <w:bCs/>
          <w:sz w:val="24"/>
          <w:szCs w:val="24"/>
        </w:rPr>
        <w:t>)</w:t>
      </w:r>
      <w:r w:rsidRPr="004F5513">
        <w:rPr>
          <w:sz w:val="24"/>
          <w:szCs w:val="24"/>
        </w:rPr>
        <w:t xml:space="preserve"> por hora–homem de trabalho dedicado a tais </w:t>
      </w:r>
      <w:r w:rsidR="000331BB" w:rsidRPr="004F5513">
        <w:rPr>
          <w:sz w:val="24"/>
          <w:szCs w:val="24"/>
        </w:rPr>
        <w:t>alterações/</w:t>
      </w:r>
      <w:r w:rsidRPr="004F5513">
        <w:rPr>
          <w:sz w:val="24"/>
          <w:szCs w:val="24"/>
        </w:rPr>
        <w:t>serviços;</w:t>
      </w:r>
      <w:r w:rsidR="000331BB" w:rsidRPr="004F5513">
        <w:rPr>
          <w:sz w:val="24"/>
          <w:szCs w:val="24"/>
        </w:rPr>
        <w:t xml:space="preserve"> </w:t>
      </w:r>
    </w:p>
    <w:p w14:paraId="51CF0FBC" w14:textId="659F9605" w:rsidR="00240E8D" w:rsidRPr="004F5513" w:rsidRDefault="000331BB" w:rsidP="00205BE9">
      <w:pPr>
        <w:numPr>
          <w:ilvl w:val="3"/>
          <w:numId w:val="54"/>
        </w:numPr>
        <w:tabs>
          <w:tab w:val="clear" w:pos="2126"/>
          <w:tab w:val="num" w:pos="2552"/>
        </w:tabs>
        <w:spacing w:afterLines="80" w:after="192"/>
        <w:ind w:left="2552" w:hanging="851"/>
        <w:rPr>
          <w:sz w:val="24"/>
          <w:szCs w:val="24"/>
        </w:rPr>
      </w:pPr>
      <w:bookmarkStart w:id="147" w:name="_Ref264707931"/>
      <w:r w:rsidRPr="004F5513">
        <w:rPr>
          <w:sz w:val="24"/>
          <w:szCs w:val="24"/>
        </w:rPr>
        <w:t>necessários impostos incidentes sobre a remuneração serão acrescidos das parcelas mencionadas acima nas datas de pagamento. Além disso, todos os valores mencionados acima serão atualizados pela variação positiva do IGP-M, sempre na menor periodicidade permitida em lei, a partir da data de assinatura da Escritura de Emissão</w:t>
      </w:r>
      <w:r w:rsidR="00240E8D" w:rsidRPr="004F5513">
        <w:rPr>
          <w:sz w:val="24"/>
          <w:szCs w:val="24"/>
        </w:rPr>
        <w:t>;</w:t>
      </w:r>
      <w:bookmarkEnd w:id="147"/>
      <w:r w:rsidRPr="004F5513">
        <w:rPr>
          <w:sz w:val="24"/>
          <w:szCs w:val="24"/>
        </w:rPr>
        <w:t xml:space="preserve"> </w:t>
      </w:r>
    </w:p>
    <w:p w14:paraId="41C2312D" w14:textId="65B7DE87" w:rsidR="00240E8D" w:rsidRPr="004F5513" w:rsidRDefault="00106AE2" w:rsidP="00205BE9">
      <w:pPr>
        <w:numPr>
          <w:ilvl w:val="3"/>
          <w:numId w:val="54"/>
        </w:numPr>
        <w:tabs>
          <w:tab w:val="clear" w:pos="2126"/>
          <w:tab w:val="num" w:pos="2552"/>
        </w:tabs>
        <w:spacing w:afterLines="80" w:after="192"/>
        <w:ind w:left="2552" w:hanging="851"/>
        <w:rPr>
          <w:sz w:val="24"/>
          <w:szCs w:val="24"/>
        </w:rPr>
      </w:pPr>
      <w:r w:rsidRPr="004F5513">
        <w:rPr>
          <w:sz w:val="24"/>
          <w:szCs w:val="24"/>
        </w:rPr>
        <w:t>acrescida, em caso de mora em seu pagamento, independentemente de aviso, notificação ou interpelação judicial ou extrajudicial, sobre os valores em atraso</w:t>
      </w:r>
      <w:r w:rsidR="00B30F4E" w:rsidRPr="004F5513">
        <w:rPr>
          <w:sz w:val="24"/>
          <w:szCs w:val="24"/>
        </w:rPr>
        <w:t xml:space="preserve">, </w:t>
      </w:r>
      <w:r w:rsidRPr="004F5513">
        <w:rPr>
          <w:sz w:val="24"/>
          <w:szCs w:val="24"/>
        </w:rPr>
        <w:t>de</w:t>
      </w:r>
      <w:r w:rsidR="00281F4F" w:rsidRPr="004F5513">
        <w:rPr>
          <w:sz w:val="24"/>
          <w:szCs w:val="24"/>
        </w:rPr>
        <w:t xml:space="preserve"> (i) juros de mora de 1% (um por cento) ao mês, calculados </w:t>
      </w:r>
      <w:r w:rsidR="00281F4F" w:rsidRPr="004F5513">
        <w:rPr>
          <w:i/>
          <w:sz w:val="24"/>
          <w:szCs w:val="24"/>
        </w:rPr>
        <w:t xml:space="preserve">pro rata </w:t>
      </w:r>
      <w:proofErr w:type="spellStart"/>
      <w:r w:rsidR="005A1A29" w:rsidRPr="004F5513">
        <w:rPr>
          <w:i/>
          <w:sz w:val="24"/>
          <w:szCs w:val="24"/>
        </w:rPr>
        <w:t>temporis</w:t>
      </w:r>
      <w:proofErr w:type="spellEnd"/>
      <w:r w:rsidR="005A1A29" w:rsidRPr="004F5513">
        <w:rPr>
          <w:sz w:val="24"/>
          <w:szCs w:val="24"/>
        </w:rPr>
        <w:t>,</w:t>
      </w:r>
      <w:r w:rsidR="00281F4F" w:rsidRPr="004F5513">
        <w:rPr>
          <w:sz w:val="24"/>
          <w:szCs w:val="24"/>
        </w:rPr>
        <w:t xml:space="preserve"> desde a data de inadimplemento até a data do efetivo pagamento; (</w:t>
      </w:r>
      <w:proofErr w:type="spellStart"/>
      <w:r w:rsidR="00281F4F" w:rsidRPr="004F5513">
        <w:rPr>
          <w:sz w:val="24"/>
          <w:szCs w:val="24"/>
        </w:rPr>
        <w:t>ii</w:t>
      </w:r>
      <w:proofErr w:type="spellEnd"/>
      <w:r w:rsidR="00281F4F" w:rsidRPr="004F5513">
        <w:rPr>
          <w:sz w:val="24"/>
          <w:szCs w:val="24"/>
        </w:rPr>
        <w:t>) multa moratória, irredutível e de natureza não compensatória, de 2% (dois por cento)</w:t>
      </w:r>
      <w:r w:rsidR="00240E8D" w:rsidRPr="004F5513">
        <w:rPr>
          <w:sz w:val="24"/>
          <w:szCs w:val="24"/>
        </w:rPr>
        <w:t>;</w:t>
      </w:r>
      <w:r w:rsidR="000E1331" w:rsidRPr="004F5513">
        <w:rPr>
          <w:sz w:val="24"/>
          <w:szCs w:val="24"/>
        </w:rPr>
        <w:t xml:space="preserve"> e</w:t>
      </w:r>
      <w:r w:rsidR="00F273FB" w:rsidRPr="004F5513">
        <w:rPr>
          <w:sz w:val="24"/>
          <w:szCs w:val="24"/>
        </w:rPr>
        <w:t xml:space="preserve"> (</w:t>
      </w:r>
      <w:proofErr w:type="spellStart"/>
      <w:r w:rsidR="00F273FB" w:rsidRPr="004F5513">
        <w:rPr>
          <w:sz w:val="24"/>
          <w:szCs w:val="24"/>
        </w:rPr>
        <w:t>iii</w:t>
      </w:r>
      <w:proofErr w:type="spellEnd"/>
      <w:r w:rsidR="00F273FB" w:rsidRPr="004F5513">
        <w:rPr>
          <w:sz w:val="24"/>
          <w:szCs w:val="24"/>
        </w:rPr>
        <w:t xml:space="preserve">) atualização monetária pelo </w:t>
      </w:r>
      <w:r w:rsidR="009C0FE0" w:rsidRPr="004F5513">
        <w:rPr>
          <w:sz w:val="24"/>
          <w:szCs w:val="24"/>
        </w:rPr>
        <w:t>IGPM</w:t>
      </w:r>
      <w:r w:rsidR="00F273FB" w:rsidRPr="004F5513">
        <w:rPr>
          <w:sz w:val="24"/>
          <w:szCs w:val="24"/>
        </w:rPr>
        <w:t>, calculad</w:t>
      </w:r>
      <w:r w:rsidR="000B0861" w:rsidRPr="004F5513">
        <w:rPr>
          <w:sz w:val="24"/>
          <w:szCs w:val="24"/>
        </w:rPr>
        <w:t>a</w:t>
      </w:r>
      <w:r w:rsidR="00F273FB" w:rsidRPr="004F5513">
        <w:rPr>
          <w:sz w:val="24"/>
          <w:szCs w:val="24"/>
        </w:rPr>
        <w:t xml:space="preserve"> </w:t>
      </w:r>
      <w:r w:rsidR="00F273FB" w:rsidRPr="004F5513">
        <w:rPr>
          <w:i/>
          <w:sz w:val="24"/>
          <w:szCs w:val="24"/>
        </w:rPr>
        <w:t xml:space="preserve">pro rata </w:t>
      </w:r>
      <w:proofErr w:type="spellStart"/>
      <w:r w:rsidR="005A1A29" w:rsidRPr="004F5513">
        <w:rPr>
          <w:i/>
          <w:sz w:val="24"/>
          <w:szCs w:val="24"/>
        </w:rPr>
        <w:t>temporis</w:t>
      </w:r>
      <w:proofErr w:type="spellEnd"/>
      <w:r w:rsidR="005A1A29" w:rsidRPr="004F5513">
        <w:rPr>
          <w:sz w:val="24"/>
          <w:szCs w:val="24"/>
        </w:rPr>
        <w:t>,</w:t>
      </w:r>
      <w:r w:rsidR="00F273FB" w:rsidRPr="004F5513">
        <w:rPr>
          <w:sz w:val="24"/>
          <w:szCs w:val="24"/>
        </w:rPr>
        <w:t xml:space="preserve"> desde a data de inadimplemento até a data do efetivo pagamento; </w:t>
      </w:r>
    </w:p>
    <w:p w14:paraId="3E298050" w14:textId="364B2CC9" w:rsidR="000331BB" w:rsidRPr="004F5513" w:rsidRDefault="000331BB" w:rsidP="000331BB">
      <w:pPr>
        <w:numPr>
          <w:ilvl w:val="2"/>
          <w:numId w:val="54"/>
        </w:numPr>
        <w:spacing w:afterLines="80" w:after="192"/>
        <w:rPr>
          <w:sz w:val="24"/>
          <w:szCs w:val="24"/>
        </w:rPr>
      </w:pPr>
      <w:r w:rsidRPr="004F5513">
        <w:rPr>
          <w:sz w:val="24"/>
          <w:szCs w:val="24"/>
        </w:rPr>
        <w:lastRenderedPageBreak/>
        <w:t>a remuneração não inclui as despesas com viagens, estadias, transporte e publicação necessárias ao exercício da função do Agente Fiduciário, durante ou após a implantação do serviço, a serem cobertas pel</w:t>
      </w:r>
      <w:r w:rsidR="00A97492" w:rsidRPr="004F5513">
        <w:rPr>
          <w:sz w:val="24"/>
          <w:szCs w:val="24"/>
        </w:rPr>
        <w:t>a</w:t>
      </w:r>
      <w:r w:rsidRPr="004F5513">
        <w:rPr>
          <w:sz w:val="24"/>
          <w:szCs w:val="24"/>
        </w:rPr>
        <w:t xml:space="preserve"> </w:t>
      </w:r>
      <w:r w:rsidR="00A97492" w:rsidRPr="004F5513">
        <w:rPr>
          <w:sz w:val="24"/>
          <w:szCs w:val="24"/>
        </w:rPr>
        <w:t>Companhia</w:t>
      </w:r>
      <w:r w:rsidRPr="004F5513">
        <w:rPr>
          <w:sz w:val="24"/>
          <w:szCs w:val="24"/>
        </w:rPr>
        <w:t>, após prévia aprovação. Não estão incluídas igualmente, e serão arcadas pel</w:t>
      </w:r>
      <w:r w:rsidR="00A97492" w:rsidRPr="004F5513">
        <w:rPr>
          <w:sz w:val="24"/>
          <w:szCs w:val="24"/>
        </w:rPr>
        <w:t>a Companhia</w:t>
      </w:r>
      <w:r w:rsidRPr="004F5513">
        <w:rPr>
          <w:sz w:val="24"/>
          <w:szCs w:val="24"/>
        </w:rPr>
        <w:t>,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w:t>
      </w:r>
      <w:r w:rsidR="00A97492" w:rsidRPr="004F5513">
        <w:rPr>
          <w:sz w:val="24"/>
          <w:szCs w:val="24"/>
        </w:rPr>
        <w:t>a</w:t>
      </w:r>
      <w:r w:rsidRPr="004F5513">
        <w:rPr>
          <w:sz w:val="24"/>
          <w:szCs w:val="24"/>
        </w:rPr>
        <w:t xml:space="preserve"> Companhia.</w:t>
      </w:r>
      <w:r w:rsidR="00A97492" w:rsidRPr="004F5513">
        <w:rPr>
          <w:sz w:val="24"/>
          <w:szCs w:val="24"/>
        </w:rPr>
        <w:t xml:space="preserve"> </w:t>
      </w:r>
    </w:p>
    <w:p w14:paraId="592C4FA2" w14:textId="7D01F53B" w:rsidR="000331BB" w:rsidRPr="004F5513" w:rsidRDefault="000331BB" w:rsidP="000331BB">
      <w:pPr>
        <w:numPr>
          <w:ilvl w:val="2"/>
          <w:numId w:val="54"/>
        </w:numPr>
        <w:spacing w:afterLines="80" w:after="192"/>
        <w:rPr>
          <w:sz w:val="24"/>
          <w:szCs w:val="24"/>
        </w:rPr>
      </w:pPr>
      <w:r w:rsidRPr="004F5513">
        <w:rPr>
          <w:sz w:val="24"/>
          <w:szCs w:val="24"/>
        </w:rPr>
        <w:t>no caso de inadimplemento d</w:t>
      </w:r>
      <w:r w:rsidR="00A97492" w:rsidRPr="004F5513">
        <w:rPr>
          <w:sz w:val="24"/>
          <w:szCs w:val="24"/>
        </w:rPr>
        <w:t>a Companhia</w:t>
      </w:r>
      <w:r w:rsidRPr="004F5513">
        <w:rPr>
          <w:sz w:val="24"/>
          <w:szCs w:val="24"/>
        </w:rPr>
        <w:t>, todas as despesas em que o Agente Fiduciário venha a incorrer para resguardar os interesses dos investidores deverão ser previamente aprovadas e adiantadas pelos investidores, e posteriormente, ressarcidas pel</w:t>
      </w:r>
      <w:r w:rsidR="00A97492" w:rsidRPr="004F5513">
        <w:rPr>
          <w:sz w:val="24"/>
          <w:szCs w:val="24"/>
        </w:rPr>
        <w:t>a</w:t>
      </w:r>
      <w:r w:rsidRPr="004F5513">
        <w:rPr>
          <w:sz w:val="24"/>
          <w:szCs w:val="24"/>
        </w:rPr>
        <w:t xml:space="preserve"> </w:t>
      </w:r>
      <w:r w:rsidR="00A97492" w:rsidRPr="004F5513">
        <w:rPr>
          <w:sz w:val="24"/>
          <w:szCs w:val="24"/>
        </w:rPr>
        <w:t>Companhia</w:t>
      </w:r>
      <w:r w:rsidRPr="004F5513">
        <w:rPr>
          <w:sz w:val="24"/>
          <w:szCs w:val="24"/>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w:t>
      </w:r>
      <w:r w:rsidR="00A97492" w:rsidRPr="004F5513">
        <w:rPr>
          <w:sz w:val="24"/>
          <w:szCs w:val="24"/>
        </w:rPr>
        <w:t>a Companhia</w:t>
      </w:r>
      <w:r w:rsidRPr="004F5513">
        <w:rPr>
          <w:sz w:val="24"/>
          <w:szCs w:val="24"/>
        </w:rPr>
        <w:t xml:space="preserve"> permanecer em inadimplência com relação ao pagamento destas por um período superior a 10 (dez) dias corridos.</w:t>
      </w:r>
      <w:r w:rsidR="00A97492" w:rsidRPr="004F5513">
        <w:rPr>
          <w:sz w:val="24"/>
          <w:szCs w:val="24"/>
        </w:rPr>
        <w:t xml:space="preserve"> </w:t>
      </w:r>
    </w:p>
    <w:p w14:paraId="13F7DA23" w14:textId="4F29CCF2" w:rsidR="000331BB" w:rsidRPr="004F5513" w:rsidRDefault="000331BB" w:rsidP="000331BB">
      <w:pPr>
        <w:numPr>
          <w:ilvl w:val="2"/>
          <w:numId w:val="54"/>
        </w:numPr>
        <w:spacing w:afterLines="80" w:after="192"/>
        <w:rPr>
          <w:sz w:val="24"/>
          <w:szCs w:val="24"/>
        </w:rPr>
      </w:pPr>
      <w:r w:rsidRPr="004F5513">
        <w:rPr>
          <w:sz w:val="24"/>
          <w:szCs w:val="24"/>
        </w:rPr>
        <w:t>não haverá devolução de valores já recebidos pelo Agente Fiduciário a título da prestação de serviços, exceto se o valor tiver sido pago incorretamente.</w:t>
      </w:r>
      <w:r w:rsidR="00A97492" w:rsidRPr="004F5513">
        <w:rPr>
          <w:sz w:val="24"/>
          <w:szCs w:val="24"/>
        </w:rPr>
        <w:t xml:space="preserve"> </w:t>
      </w:r>
    </w:p>
    <w:p w14:paraId="05C3FE4D" w14:textId="005754C9" w:rsidR="000331BB" w:rsidRPr="004F5513" w:rsidRDefault="000331BB" w:rsidP="00BE2905">
      <w:pPr>
        <w:numPr>
          <w:ilvl w:val="2"/>
          <w:numId w:val="54"/>
        </w:numPr>
        <w:spacing w:afterLines="80" w:after="192"/>
        <w:rPr>
          <w:sz w:val="24"/>
          <w:szCs w:val="24"/>
        </w:rPr>
      </w:pPr>
      <w:r w:rsidRPr="004F5513">
        <w:rPr>
          <w:sz w:val="24"/>
          <w:szCs w:val="24"/>
        </w:rPr>
        <w:t xml:space="preserve">eventuais obrigações adicionais atribuídas ao Agente Fiduciário, alterações nas características ordinárias da operação, facultarão ao Agente Fiduciário a revisão dos honorários ora propostos. </w:t>
      </w:r>
    </w:p>
    <w:p w14:paraId="6711A37F" w14:textId="77777777" w:rsidR="00880FA8" w:rsidRPr="004F5513" w:rsidRDefault="00880FA8" w:rsidP="00205BE9">
      <w:pPr>
        <w:numPr>
          <w:ilvl w:val="2"/>
          <w:numId w:val="54"/>
        </w:numPr>
        <w:spacing w:afterLines="80" w:after="192"/>
        <w:rPr>
          <w:sz w:val="24"/>
          <w:szCs w:val="24"/>
        </w:rPr>
      </w:pPr>
      <w:bookmarkStart w:id="148" w:name="_Ref130284022"/>
      <w:bookmarkEnd w:id="145"/>
      <w:r w:rsidRPr="004F5513">
        <w:rPr>
          <w:sz w:val="24"/>
          <w:szCs w:val="24"/>
        </w:rPr>
        <w:t>será reembolsado pela Companhia</w:t>
      </w:r>
      <w:r w:rsidR="005B2EFB" w:rsidRPr="004F5513">
        <w:rPr>
          <w:sz w:val="24"/>
          <w:szCs w:val="24"/>
        </w:rPr>
        <w:t xml:space="preserve"> </w:t>
      </w:r>
      <w:r w:rsidRPr="004F5513">
        <w:rPr>
          <w:sz w:val="24"/>
          <w:szCs w:val="24"/>
        </w:rPr>
        <w:t xml:space="preserve">por todas as despesas que comprovadamente incorrer para proteger os direitos e interesses dos Debenturistas ou para realizar seus créditos, no prazo de até </w:t>
      </w:r>
      <w:r w:rsidR="009A4F2D" w:rsidRPr="004F5513">
        <w:rPr>
          <w:sz w:val="24"/>
          <w:szCs w:val="24"/>
        </w:rPr>
        <w:t xml:space="preserve">10 (dez) dias </w:t>
      </w:r>
      <w:r w:rsidRPr="004F5513">
        <w:rPr>
          <w:sz w:val="24"/>
          <w:szCs w:val="24"/>
        </w:rPr>
        <w:t xml:space="preserve">contados da </w:t>
      </w:r>
      <w:r w:rsidR="009A4F2D" w:rsidRPr="004F5513">
        <w:rPr>
          <w:sz w:val="24"/>
          <w:szCs w:val="24"/>
        </w:rPr>
        <w:t xml:space="preserve">data de </w:t>
      </w:r>
      <w:r w:rsidRPr="004F5513">
        <w:rPr>
          <w:sz w:val="24"/>
          <w:szCs w:val="24"/>
        </w:rPr>
        <w:t xml:space="preserve">entrega </w:t>
      </w:r>
      <w:r w:rsidR="000A3510" w:rsidRPr="004F5513">
        <w:rPr>
          <w:sz w:val="24"/>
          <w:szCs w:val="24"/>
        </w:rPr>
        <w:t xml:space="preserve">de cópia </w:t>
      </w:r>
      <w:r w:rsidRPr="004F5513">
        <w:rPr>
          <w:sz w:val="24"/>
          <w:szCs w:val="24"/>
        </w:rPr>
        <w:t>dos documentos comprobatórios neste sentido, desde que as despesas tenham sido</w:t>
      </w:r>
      <w:r w:rsidR="00BF7427" w:rsidRPr="004F5513">
        <w:rPr>
          <w:sz w:val="24"/>
          <w:szCs w:val="24"/>
        </w:rPr>
        <w:t>, sempre que possível,</w:t>
      </w:r>
      <w:r w:rsidRPr="004F5513">
        <w:rPr>
          <w:sz w:val="24"/>
          <w:szCs w:val="24"/>
        </w:rPr>
        <w:t xml:space="preserve"> previamente aprovadas pela Companhia</w:t>
      </w:r>
      <w:r w:rsidR="007B30F2" w:rsidRPr="004F5513">
        <w:rPr>
          <w:sz w:val="24"/>
          <w:szCs w:val="24"/>
        </w:rPr>
        <w:t>, as quais serão consideradas aprovadas caso a Companhia</w:t>
      </w:r>
      <w:r w:rsidR="0095735F" w:rsidRPr="004F5513">
        <w:rPr>
          <w:sz w:val="24"/>
          <w:szCs w:val="24"/>
        </w:rPr>
        <w:t xml:space="preserve"> </w:t>
      </w:r>
      <w:r w:rsidR="007B30F2" w:rsidRPr="004F5513">
        <w:rPr>
          <w:sz w:val="24"/>
          <w:szCs w:val="24"/>
        </w:rPr>
        <w:t xml:space="preserve">não se manifeste no prazo de </w:t>
      </w:r>
      <w:r w:rsidR="002D3E20" w:rsidRPr="004F5513">
        <w:rPr>
          <w:sz w:val="24"/>
          <w:szCs w:val="24"/>
        </w:rPr>
        <w:t>5 (cinco)</w:t>
      </w:r>
      <w:r w:rsidR="007B30F2" w:rsidRPr="004F5513">
        <w:rPr>
          <w:sz w:val="24"/>
          <w:szCs w:val="24"/>
        </w:rPr>
        <w:t xml:space="preserve"> </w:t>
      </w:r>
      <w:r w:rsidR="002736A2" w:rsidRPr="004F5513">
        <w:rPr>
          <w:sz w:val="24"/>
          <w:szCs w:val="24"/>
        </w:rPr>
        <w:t>Dias Úteis</w:t>
      </w:r>
      <w:r w:rsidR="007B30F2" w:rsidRPr="004F5513">
        <w:rPr>
          <w:sz w:val="24"/>
          <w:szCs w:val="24"/>
        </w:rPr>
        <w:t xml:space="preserve"> contados da data de recebimento da respectiva solicitação pelo Agente Fiduciário, incluindo</w:t>
      </w:r>
      <w:r w:rsidR="002C7145" w:rsidRPr="004F5513">
        <w:rPr>
          <w:sz w:val="24"/>
          <w:szCs w:val="24"/>
        </w:rPr>
        <w:t>, mas não se limitando, a</w:t>
      </w:r>
      <w:r w:rsidR="007B30F2" w:rsidRPr="004F5513">
        <w:rPr>
          <w:sz w:val="24"/>
          <w:szCs w:val="24"/>
        </w:rPr>
        <w:t xml:space="preserve"> despesas com</w:t>
      </w:r>
      <w:r w:rsidRPr="004F5513">
        <w:rPr>
          <w:sz w:val="24"/>
          <w:szCs w:val="24"/>
        </w:rPr>
        <w:t>:</w:t>
      </w:r>
      <w:bookmarkEnd w:id="148"/>
    </w:p>
    <w:p w14:paraId="2ABA3693" w14:textId="77777777" w:rsidR="00880FA8" w:rsidRPr="004F5513" w:rsidRDefault="00880FA8" w:rsidP="00205BE9">
      <w:pPr>
        <w:numPr>
          <w:ilvl w:val="3"/>
          <w:numId w:val="54"/>
        </w:numPr>
        <w:tabs>
          <w:tab w:val="clear" w:pos="2126"/>
          <w:tab w:val="num" w:pos="2552"/>
        </w:tabs>
        <w:spacing w:afterLines="80" w:after="192"/>
        <w:ind w:left="2552" w:hanging="851"/>
        <w:rPr>
          <w:sz w:val="24"/>
          <w:szCs w:val="24"/>
        </w:rPr>
      </w:pPr>
      <w:r w:rsidRPr="004F5513">
        <w:rPr>
          <w:sz w:val="24"/>
          <w:szCs w:val="24"/>
        </w:rPr>
        <w:lastRenderedPageBreak/>
        <w:t>publicação de relatórios, editais de convocação, avisos</w:t>
      </w:r>
      <w:r w:rsidR="00351220" w:rsidRPr="004F5513">
        <w:rPr>
          <w:sz w:val="24"/>
          <w:szCs w:val="24"/>
        </w:rPr>
        <w:t>,</w:t>
      </w:r>
      <w:r w:rsidRPr="004F5513">
        <w:rPr>
          <w:sz w:val="24"/>
          <w:szCs w:val="24"/>
        </w:rPr>
        <w:t xml:space="preserve"> notificações</w:t>
      </w:r>
      <w:r w:rsidR="00E04861" w:rsidRPr="004F5513">
        <w:rPr>
          <w:sz w:val="24"/>
          <w:szCs w:val="24"/>
        </w:rPr>
        <w:t xml:space="preserve"> e outros</w:t>
      </w:r>
      <w:r w:rsidRPr="004F5513">
        <w:rPr>
          <w:sz w:val="24"/>
          <w:szCs w:val="24"/>
        </w:rPr>
        <w:t xml:space="preserve">, conforme previsto nesta Escritura de Emissão, e outras que vierem a ser exigidas </w:t>
      </w:r>
      <w:r w:rsidR="006621E6" w:rsidRPr="004F5513">
        <w:rPr>
          <w:sz w:val="24"/>
          <w:szCs w:val="24"/>
        </w:rPr>
        <w:t>pela</w:t>
      </w:r>
      <w:r w:rsidR="00417F44" w:rsidRPr="004F5513">
        <w:rPr>
          <w:sz w:val="24"/>
          <w:szCs w:val="24"/>
        </w:rPr>
        <w:t>s</w:t>
      </w:r>
      <w:r w:rsidRPr="004F5513">
        <w:rPr>
          <w:sz w:val="24"/>
          <w:szCs w:val="24"/>
        </w:rPr>
        <w:t xml:space="preserve"> </w:t>
      </w:r>
      <w:r w:rsidR="00417F44" w:rsidRPr="004F5513">
        <w:rPr>
          <w:sz w:val="24"/>
          <w:szCs w:val="24"/>
        </w:rPr>
        <w:t xml:space="preserve">disposições legais e </w:t>
      </w:r>
      <w:r w:rsidRPr="004F5513">
        <w:rPr>
          <w:sz w:val="24"/>
          <w:szCs w:val="24"/>
        </w:rPr>
        <w:t>regulament</w:t>
      </w:r>
      <w:r w:rsidR="00417F44" w:rsidRPr="004F5513">
        <w:rPr>
          <w:sz w:val="24"/>
          <w:szCs w:val="24"/>
        </w:rPr>
        <w:t>are</w:t>
      </w:r>
      <w:r w:rsidRPr="004F5513">
        <w:rPr>
          <w:sz w:val="24"/>
          <w:szCs w:val="24"/>
        </w:rPr>
        <w:t>s aplicáveis;</w:t>
      </w:r>
    </w:p>
    <w:p w14:paraId="44CC6D69" w14:textId="77777777" w:rsidR="00880FA8" w:rsidRPr="004F5513" w:rsidRDefault="00880FA8" w:rsidP="00205BE9">
      <w:pPr>
        <w:numPr>
          <w:ilvl w:val="3"/>
          <w:numId w:val="54"/>
        </w:numPr>
        <w:tabs>
          <w:tab w:val="clear" w:pos="2126"/>
          <w:tab w:val="num" w:pos="2552"/>
        </w:tabs>
        <w:spacing w:afterLines="80" w:after="192"/>
        <w:ind w:left="2552" w:hanging="851"/>
        <w:rPr>
          <w:sz w:val="24"/>
          <w:szCs w:val="24"/>
        </w:rPr>
      </w:pPr>
      <w:r w:rsidRPr="004F5513">
        <w:rPr>
          <w:sz w:val="24"/>
          <w:szCs w:val="24"/>
        </w:rPr>
        <w:t>extração de certidões;</w:t>
      </w:r>
    </w:p>
    <w:p w14:paraId="718E1DF9" w14:textId="77777777" w:rsidR="00DC56C5" w:rsidRPr="004F5513" w:rsidRDefault="00DC56C5" w:rsidP="00205BE9">
      <w:pPr>
        <w:numPr>
          <w:ilvl w:val="3"/>
          <w:numId w:val="54"/>
        </w:numPr>
        <w:tabs>
          <w:tab w:val="clear" w:pos="2126"/>
          <w:tab w:val="num" w:pos="2552"/>
        </w:tabs>
        <w:spacing w:afterLines="80" w:after="192"/>
        <w:ind w:left="2552" w:hanging="851"/>
        <w:rPr>
          <w:sz w:val="24"/>
          <w:szCs w:val="24"/>
        </w:rPr>
      </w:pPr>
      <w:r w:rsidRPr="004F5513">
        <w:rPr>
          <w:sz w:val="24"/>
          <w:szCs w:val="24"/>
        </w:rPr>
        <w:t>despesas cartorárias;</w:t>
      </w:r>
    </w:p>
    <w:p w14:paraId="7420C893" w14:textId="77777777" w:rsidR="00880FA8" w:rsidRPr="004F5513" w:rsidRDefault="00367F72" w:rsidP="00205BE9">
      <w:pPr>
        <w:numPr>
          <w:ilvl w:val="3"/>
          <w:numId w:val="54"/>
        </w:numPr>
        <w:tabs>
          <w:tab w:val="clear" w:pos="2126"/>
          <w:tab w:val="num" w:pos="2552"/>
        </w:tabs>
        <w:spacing w:afterLines="80" w:after="192"/>
        <w:ind w:left="2552" w:hanging="851"/>
        <w:rPr>
          <w:sz w:val="24"/>
          <w:szCs w:val="24"/>
        </w:rPr>
      </w:pPr>
      <w:r w:rsidRPr="004F5513">
        <w:rPr>
          <w:sz w:val="24"/>
          <w:szCs w:val="24"/>
        </w:rPr>
        <w:t xml:space="preserve">transporte, </w:t>
      </w:r>
      <w:r w:rsidR="00BF7427" w:rsidRPr="004F5513">
        <w:rPr>
          <w:sz w:val="24"/>
          <w:szCs w:val="24"/>
        </w:rPr>
        <w:t>viagens</w:t>
      </w:r>
      <w:r w:rsidR="002C4841" w:rsidRPr="004F5513">
        <w:rPr>
          <w:sz w:val="24"/>
          <w:szCs w:val="24"/>
        </w:rPr>
        <w:t>, alimentação</w:t>
      </w:r>
      <w:r w:rsidR="00BF7427" w:rsidRPr="004F5513">
        <w:rPr>
          <w:sz w:val="24"/>
          <w:szCs w:val="24"/>
        </w:rPr>
        <w:t xml:space="preserve"> e estadas, quando necessárias ao desempenho de suas funções nos termos desta Escritura de Emissão</w:t>
      </w:r>
      <w:r w:rsidR="00880FA8" w:rsidRPr="004F5513">
        <w:rPr>
          <w:sz w:val="24"/>
          <w:szCs w:val="24"/>
        </w:rPr>
        <w:t>;</w:t>
      </w:r>
    </w:p>
    <w:p w14:paraId="28BB97A1" w14:textId="77777777" w:rsidR="00624636" w:rsidRPr="004F5513" w:rsidRDefault="00624636" w:rsidP="00205BE9">
      <w:pPr>
        <w:numPr>
          <w:ilvl w:val="3"/>
          <w:numId w:val="54"/>
        </w:numPr>
        <w:tabs>
          <w:tab w:val="clear" w:pos="2126"/>
          <w:tab w:val="num" w:pos="2552"/>
        </w:tabs>
        <w:spacing w:afterLines="80" w:after="192"/>
        <w:ind w:left="2552" w:hanging="851"/>
        <w:rPr>
          <w:sz w:val="24"/>
          <w:szCs w:val="24"/>
        </w:rPr>
      </w:pPr>
      <w:r w:rsidRPr="004F5513">
        <w:rPr>
          <w:sz w:val="24"/>
          <w:szCs w:val="24"/>
        </w:rPr>
        <w:t>despesas com fotocópias, digitalizações e envio de documentos;</w:t>
      </w:r>
    </w:p>
    <w:p w14:paraId="3FB4C871" w14:textId="77777777" w:rsidR="00F273FB" w:rsidRPr="004F5513" w:rsidRDefault="00F273FB" w:rsidP="00205BE9">
      <w:pPr>
        <w:numPr>
          <w:ilvl w:val="3"/>
          <w:numId w:val="54"/>
        </w:numPr>
        <w:tabs>
          <w:tab w:val="clear" w:pos="2126"/>
          <w:tab w:val="num" w:pos="2552"/>
        </w:tabs>
        <w:spacing w:afterLines="80" w:after="192"/>
        <w:ind w:left="2552" w:hanging="851"/>
        <w:rPr>
          <w:sz w:val="24"/>
          <w:szCs w:val="24"/>
        </w:rPr>
      </w:pPr>
      <w:r w:rsidRPr="004F5513">
        <w:rPr>
          <w:sz w:val="24"/>
          <w:szCs w:val="24"/>
        </w:rPr>
        <w:t>despesas com contatos telefônicos e conferências telefônicas;</w:t>
      </w:r>
    </w:p>
    <w:p w14:paraId="157A5F6F" w14:textId="77777777" w:rsidR="00FD3611" w:rsidRPr="004F5513" w:rsidRDefault="00FD3611" w:rsidP="00205BE9">
      <w:pPr>
        <w:numPr>
          <w:ilvl w:val="3"/>
          <w:numId w:val="54"/>
        </w:numPr>
        <w:tabs>
          <w:tab w:val="clear" w:pos="2126"/>
          <w:tab w:val="num" w:pos="2552"/>
        </w:tabs>
        <w:spacing w:afterLines="80" w:after="192"/>
        <w:ind w:left="2552" w:hanging="851"/>
        <w:rPr>
          <w:sz w:val="24"/>
          <w:szCs w:val="24"/>
        </w:rPr>
      </w:pPr>
      <w:bookmarkStart w:id="149" w:name="_Ref130287028"/>
      <w:r w:rsidRPr="004F5513">
        <w:rPr>
          <w:sz w:val="24"/>
          <w:szCs w:val="24"/>
        </w:rPr>
        <w:t>despesas com especialistas, tais como auditoria e fiscalização; e</w:t>
      </w:r>
    </w:p>
    <w:p w14:paraId="12ABEAA3" w14:textId="77777777" w:rsidR="00FD3611" w:rsidRPr="004F5513" w:rsidRDefault="00FD3611" w:rsidP="00205BE9">
      <w:pPr>
        <w:numPr>
          <w:ilvl w:val="3"/>
          <w:numId w:val="54"/>
        </w:numPr>
        <w:tabs>
          <w:tab w:val="clear" w:pos="2126"/>
          <w:tab w:val="num" w:pos="2552"/>
        </w:tabs>
        <w:spacing w:afterLines="80" w:after="192"/>
        <w:ind w:left="2552" w:hanging="851"/>
        <w:rPr>
          <w:sz w:val="24"/>
          <w:szCs w:val="24"/>
        </w:rPr>
      </w:pPr>
      <w:r w:rsidRPr="004F5513">
        <w:rPr>
          <w:sz w:val="24"/>
          <w:szCs w:val="24"/>
        </w:rPr>
        <w:t>contratação de assessoria jurídica aos Debenturistas;</w:t>
      </w:r>
    </w:p>
    <w:p w14:paraId="6855235D" w14:textId="0E60CAB3" w:rsidR="00880FA8" w:rsidRPr="004F5513" w:rsidRDefault="00880FA8" w:rsidP="00205BE9">
      <w:pPr>
        <w:numPr>
          <w:ilvl w:val="2"/>
          <w:numId w:val="54"/>
        </w:numPr>
        <w:spacing w:afterLines="80" w:after="192"/>
        <w:rPr>
          <w:sz w:val="24"/>
          <w:szCs w:val="24"/>
        </w:rPr>
      </w:pPr>
      <w:bookmarkStart w:id="150" w:name="_Ref312338168"/>
      <w:r w:rsidRPr="004F5513">
        <w:rPr>
          <w:sz w:val="24"/>
          <w:szCs w:val="24"/>
        </w:rPr>
        <w:t>poderá solicitar aos Debenturistas adiantamento para o pagamento de despesas com procedimentos legais, judiciais ou administrativos que o Agente Fiduciário venha a incorrer para resguardar os interesses dos Debenturistas, que deverão ser</w:t>
      </w:r>
      <w:r w:rsidR="00D27E24" w:rsidRPr="004F5513">
        <w:rPr>
          <w:sz w:val="24"/>
          <w:szCs w:val="24"/>
        </w:rPr>
        <w:t>, sempre que possível,</w:t>
      </w:r>
      <w:r w:rsidRPr="004F5513">
        <w:rPr>
          <w:sz w:val="24"/>
          <w:szCs w:val="24"/>
        </w:rPr>
        <w:t xml:space="preserve"> previamente aprovadas e adiantadas pelos Debenturistas, e posteriormente, ressarcidas pela Companhia</w:t>
      </w:r>
      <w:r w:rsidR="00A92634" w:rsidRPr="004F5513">
        <w:rPr>
          <w:sz w:val="24"/>
          <w:szCs w:val="24"/>
        </w:rPr>
        <w:t>, desde que devidamente comprovadas</w:t>
      </w:r>
      <w:r w:rsidRPr="004F5513">
        <w:rPr>
          <w:sz w:val="24"/>
          <w:szCs w:val="24"/>
        </w:rPr>
        <w:t>, sendo que as despesas a serem adiantadas pelos Debenturistas incluem os gastos com honorários advocatícios de terceiros, depósitos, custas e taxas judiciárias nas ações propostas pelo Agente Fiduciário ou decorrentes de ações contra ele propostas no exercício de sua função, ou</w:t>
      </w:r>
      <w:r w:rsidR="00A92634" w:rsidRPr="004F5513">
        <w:rPr>
          <w:sz w:val="24"/>
          <w:szCs w:val="24"/>
        </w:rPr>
        <w:t>,</w:t>
      </w:r>
      <w:r w:rsidRPr="004F5513">
        <w:rPr>
          <w:sz w:val="24"/>
          <w:szCs w:val="24"/>
        </w:rPr>
        <w:t xml:space="preserve"> ainda</w:t>
      </w:r>
      <w:r w:rsidR="00A92634" w:rsidRPr="004F5513">
        <w:rPr>
          <w:sz w:val="24"/>
          <w:szCs w:val="24"/>
        </w:rPr>
        <w:t>,</w:t>
      </w:r>
      <w:r w:rsidRPr="004F5513">
        <w:rPr>
          <w:sz w:val="24"/>
          <w:szCs w:val="24"/>
        </w:rPr>
        <w:t xml:space="preserve"> que lhe causem prejuízos ou riscos financeiros, enquanto representante da comunhão dos Debenturistas; as eventuais despesas, depósitos e custas judiciais decorrentes da sucumbência em ações judiciais serão igualmente suportad</w:t>
      </w:r>
      <w:r w:rsidR="00E448D5" w:rsidRPr="004F5513">
        <w:rPr>
          <w:sz w:val="24"/>
          <w:szCs w:val="24"/>
        </w:rPr>
        <w:t>o</w:t>
      </w:r>
      <w:r w:rsidRPr="004F5513">
        <w:rPr>
          <w:sz w:val="24"/>
          <w:szCs w:val="24"/>
        </w:rPr>
        <w:t>s pelos Debenturistas</w:t>
      </w:r>
      <w:r w:rsidR="00A92634" w:rsidRPr="004F5513">
        <w:rPr>
          <w:sz w:val="24"/>
          <w:szCs w:val="24"/>
        </w:rPr>
        <w:t>,</w:t>
      </w:r>
      <w:r w:rsidRPr="004F5513">
        <w:rPr>
          <w:sz w:val="24"/>
          <w:szCs w:val="24"/>
        </w:rPr>
        <w:t xml:space="preserve"> bem como sua remuneração</w:t>
      </w:r>
      <w:r w:rsidR="00A92634" w:rsidRPr="004F5513">
        <w:rPr>
          <w:sz w:val="24"/>
          <w:szCs w:val="24"/>
        </w:rPr>
        <w:t xml:space="preserve"> e as despesas a que se referem os incisos </w:t>
      </w:r>
      <w:r w:rsidR="00A92634" w:rsidRPr="004F5513">
        <w:rPr>
          <w:sz w:val="24"/>
          <w:szCs w:val="24"/>
        </w:rPr>
        <w:fldChar w:fldCharType="begin"/>
      </w:r>
      <w:r w:rsidR="00A92634" w:rsidRPr="004F5513">
        <w:rPr>
          <w:sz w:val="24"/>
          <w:szCs w:val="24"/>
        </w:rPr>
        <w:instrText xml:space="preserve"> REF _Ref264564354 \n \h  \* MERGEFORMAT </w:instrText>
      </w:r>
      <w:r w:rsidR="00A92634" w:rsidRPr="004F5513">
        <w:rPr>
          <w:sz w:val="24"/>
          <w:szCs w:val="24"/>
        </w:rPr>
      </w:r>
      <w:r w:rsidR="00A92634" w:rsidRPr="004F5513">
        <w:rPr>
          <w:sz w:val="24"/>
          <w:szCs w:val="24"/>
        </w:rPr>
        <w:fldChar w:fldCharType="separate"/>
      </w:r>
      <w:r w:rsidR="009661F9" w:rsidRPr="004F5513">
        <w:rPr>
          <w:sz w:val="24"/>
          <w:szCs w:val="24"/>
        </w:rPr>
        <w:t>I</w:t>
      </w:r>
      <w:r w:rsidR="00A92634" w:rsidRPr="004F5513">
        <w:rPr>
          <w:sz w:val="24"/>
          <w:szCs w:val="24"/>
        </w:rPr>
        <w:fldChar w:fldCharType="end"/>
      </w:r>
      <w:r w:rsidR="00A92634" w:rsidRPr="004F5513">
        <w:rPr>
          <w:sz w:val="24"/>
          <w:szCs w:val="24"/>
        </w:rPr>
        <w:t xml:space="preserve"> e </w:t>
      </w:r>
      <w:r w:rsidR="00A92634" w:rsidRPr="004F5513">
        <w:rPr>
          <w:sz w:val="24"/>
          <w:szCs w:val="24"/>
        </w:rPr>
        <w:fldChar w:fldCharType="begin"/>
      </w:r>
      <w:r w:rsidR="00A92634" w:rsidRPr="004F5513">
        <w:rPr>
          <w:sz w:val="24"/>
          <w:szCs w:val="24"/>
        </w:rPr>
        <w:instrText xml:space="preserve"> REF _Ref130284022 \r \p \h  \* MERGEFORMAT </w:instrText>
      </w:r>
      <w:r w:rsidR="00A92634" w:rsidRPr="004F5513">
        <w:rPr>
          <w:sz w:val="24"/>
          <w:szCs w:val="24"/>
        </w:rPr>
      </w:r>
      <w:r w:rsidR="00A92634" w:rsidRPr="004F5513">
        <w:rPr>
          <w:sz w:val="24"/>
          <w:szCs w:val="24"/>
        </w:rPr>
        <w:fldChar w:fldCharType="separate"/>
      </w:r>
      <w:r w:rsidR="009661F9" w:rsidRPr="004F5513">
        <w:rPr>
          <w:sz w:val="24"/>
          <w:szCs w:val="24"/>
        </w:rPr>
        <w:t>II acima</w:t>
      </w:r>
      <w:r w:rsidR="00A92634" w:rsidRPr="004F5513">
        <w:rPr>
          <w:sz w:val="24"/>
          <w:szCs w:val="24"/>
        </w:rPr>
        <w:fldChar w:fldCharType="end"/>
      </w:r>
      <w:r w:rsidR="00A92634" w:rsidRPr="004F5513">
        <w:rPr>
          <w:sz w:val="24"/>
          <w:szCs w:val="24"/>
        </w:rPr>
        <w:t>, em caso de inadimplência da Companhia no pagamento destas por um período superior a 30 (trinta) dias</w:t>
      </w:r>
      <w:r w:rsidR="008E354E" w:rsidRPr="004F5513">
        <w:rPr>
          <w:sz w:val="24"/>
          <w:szCs w:val="24"/>
        </w:rPr>
        <w:t>, podendo o Agente Fiduciário solicitar garantia dos Debenturistas para cobertura do risco de sucumbência</w:t>
      </w:r>
      <w:r w:rsidRPr="004F5513">
        <w:rPr>
          <w:sz w:val="24"/>
          <w:szCs w:val="24"/>
        </w:rPr>
        <w:t>; e</w:t>
      </w:r>
      <w:bookmarkEnd w:id="149"/>
      <w:bookmarkEnd w:id="150"/>
    </w:p>
    <w:p w14:paraId="52D22FDD" w14:textId="0704FFC2" w:rsidR="002C7145" w:rsidRPr="004F5513" w:rsidRDefault="00880FA8" w:rsidP="00BE2905">
      <w:pPr>
        <w:numPr>
          <w:ilvl w:val="2"/>
          <w:numId w:val="54"/>
        </w:numPr>
        <w:spacing w:afterLines="80" w:after="192"/>
        <w:rPr>
          <w:sz w:val="24"/>
          <w:szCs w:val="24"/>
        </w:rPr>
      </w:pPr>
      <w:r w:rsidRPr="004F5513">
        <w:rPr>
          <w:sz w:val="24"/>
          <w:szCs w:val="24"/>
        </w:rPr>
        <w:t>o crédito do Agente Fiduciário por despesas incorridas para proteger direitos e interesses ou realizar créditos dos Debenturistas que não tenha sido saldado na forma prevista no inciso </w:t>
      </w:r>
      <w:r w:rsidR="00B0665E" w:rsidRPr="004F5513">
        <w:rPr>
          <w:sz w:val="24"/>
          <w:szCs w:val="24"/>
        </w:rPr>
        <w:fldChar w:fldCharType="begin"/>
      </w:r>
      <w:r w:rsidR="00B0665E" w:rsidRPr="004F5513">
        <w:rPr>
          <w:sz w:val="24"/>
          <w:szCs w:val="24"/>
        </w:rPr>
        <w:instrText xml:space="preserve"> REF _Ref312338168 \n \p \h </w:instrText>
      </w:r>
      <w:r w:rsidR="007645A7" w:rsidRPr="004F5513">
        <w:rPr>
          <w:sz w:val="24"/>
          <w:szCs w:val="24"/>
        </w:rPr>
        <w:instrText xml:space="preserve"> \* MERGEFORMAT </w:instrText>
      </w:r>
      <w:r w:rsidR="00B0665E" w:rsidRPr="004F5513">
        <w:rPr>
          <w:sz w:val="24"/>
          <w:szCs w:val="24"/>
        </w:rPr>
      </w:r>
      <w:r w:rsidR="00B0665E" w:rsidRPr="004F5513">
        <w:rPr>
          <w:sz w:val="24"/>
          <w:szCs w:val="24"/>
        </w:rPr>
        <w:fldChar w:fldCharType="separate"/>
      </w:r>
      <w:r w:rsidR="009661F9" w:rsidRPr="004F5513">
        <w:rPr>
          <w:sz w:val="24"/>
          <w:szCs w:val="24"/>
        </w:rPr>
        <w:t>III acima</w:t>
      </w:r>
      <w:r w:rsidR="00B0665E" w:rsidRPr="004F5513">
        <w:rPr>
          <w:sz w:val="24"/>
          <w:szCs w:val="24"/>
        </w:rPr>
        <w:fldChar w:fldCharType="end"/>
      </w:r>
      <w:r w:rsidRPr="004F5513">
        <w:rPr>
          <w:sz w:val="24"/>
          <w:szCs w:val="24"/>
        </w:rPr>
        <w:t xml:space="preserve"> será acrescido à dívida da Companhia, tendo preferência sobre </w:t>
      </w:r>
      <w:proofErr w:type="gramStart"/>
      <w:r w:rsidRPr="004F5513">
        <w:rPr>
          <w:sz w:val="24"/>
          <w:szCs w:val="24"/>
        </w:rPr>
        <w:t>esta</w:t>
      </w:r>
      <w:proofErr w:type="gramEnd"/>
      <w:r w:rsidRPr="004F5513">
        <w:rPr>
          <w:sz w:val="24"/>
          <w:szCs w:val="24"/>
        </w:rPr>
        <w:t xml:space="preserve"> na ordem de pagamento.</w:t>
      </w:r>
      <w:bookmarkStart w:id="151" w:name="_Ref164589409"/>
    </w:p>
    <w:p w14:paraId="648302E1" w14:textId="77777777" w:rsidR="00880FA8" w:rsidRPr="004F5513" w:rsidRDefault="00880FA8" w:rsidP="00205BE9">
      <w:pPr>
        <w:keepNext/>
        <w:numPr>
          <w:ilvl w:val="1"/>
          <w:numId w:val="54"/>
        </w:numPr>
        <w:spacing w:afterLines="80" w:after="192"/>
        <w:rPr>
          <w:sz w:val="24"/>
          <w:szCs w:val="24"/>
        </w:rPr>
      </w:pPr>
      <w:r w:rsidRPr="004F5513">
        <w:rPr>
          <w:sz w:val="24"/>
          <w:szCs w:val="24"/>
        </w:rPr>
        <w:lastRenderedPageBreak/>
        <w:t>Além de outros previstos em lei, na regulamentação da CVM e nesta Escritura de Emissão, constituem deveres e atribuições do Agente Fiduciário:</w:t>
      </w:r>
      <w:bookmarkEnd w:id="151"/>
    </w:p>
    <w:p w14:paraId="11126A87" w14:textId="77777777" w:rsidR="00F07CEA" w:rsidRPr="004F5513" w:rsidRDefault="00C72A7C" w:rsidP="00205BE9">
      <w:pPr>
        <w:numPr>
          <w:ilvl w:val="2"/>
          <w:numId w:val="54"/>
        </w:numPr>
        <w:spacing w:afterLines="80" w:after="192"/>
        <w:rPr>
          <w:sz w:val="24"/>
          <w:szCs w:val="24"/>
        </w:rPr>
      </w:pPr>
      <w:bookmarkStart w:id="152" w:name="_Ref130283640"/>
      <w:r w:rsidRPr="004F5513">
        <w:rPr>
          <w:sz w:val="24"/>
          <w:szCs w:val="24"/>
        </w:rPr>
        <w:t>exercer suas atividades com boa-fé, transparência e lealdade para com os Debenturistas</w:t>
      </w:r>
      <w:r w:rsidR="00F07CEA" w:rsidRPr="004F5513">
        <w:rPr>
          <w:sz w:val="24"/>
          <w:szCs w:val="24"/>
        </w:rPr>
        <w:t>;</w:t>
      </w:r>
    </w:p>
    <w:p w14:paraId="0A8D6908" w14:textId="77777777" w:rsidR="008C03D3" w:rsidRPr="004F5513" w:rsidRDefault="008C03D3" w:rsidP="00205BE9">
      <w:pPr>
        <w:numPr>
          <w:ilvl w:val="2"/>
          <w:numId w:val="54"/>
        </w:numPr>
        <w:spacing w:afterLines="80" w:after="192"/>
        <w:rPr>
          <w:sz w:val="24"/>
          <w:szCs w:val="24"/>
        </w:rPr>
      </w:pPr>
      <w:r w:rsidRPr="004F5513">
        <w:rPr>
          <w:sz w:val="24"/>
          <w:szCs w:val="24"/>
        </w:rPr>
        <w:t>proteger os direitos e interesses dos Debenturistas, empregando, no exercício da função, o cuidado e a diligência com que todo homem ativo e probo costuma empregar na administração de seus próprios bens;</w:t>
      </w:r>
    </w:p>
    <w:p w14:paraId="6E02FCEB" w14:textId="0168A536" w:rsidR="00F07CEA" w:rsidRPr="004F5513" w:rsidRDefault="008C03D3" w:rsidP="00205BE9">
      <w:pPr>
        <w:numPr>
          <w:ilvl w:val="2"/>
          <w:numId w:val="54"/>
        </w:numPr>
        <w:spacing w:afterLines="80" w:after="192"/>
        <w:rPr>
          <w:sz w:val="24"/>
          <w:szCs w:val="24"/>
        </w:rPr>
      </w:pPr>
      <w:r w:rsidRPr="004F5513">
        <w:rPr>
          <w:sz w:val="24"/>
          <w:szCs w:val="24"/>
        </w:rPr>
        <w:t xml:space="preserve">renunciar à função, na hipótese de superveniência de conflito de interesses ou de qualquer outra modalidade de inaptidão e realizar a imediata convocação da assembleia </w:t>
      </w:r>
      <w:r w:rsidR="008609E9" w:rsidRPr="004F5513">
        <w:rPr>
          <w:sz w:val="24"/>
          <w:szCs w:val="24"/>
        </w:rPr>
        <w:t xml:space="preserve">geral de Debenturistas </w:t>
      </w:r>
      <w:r w:rsidRPr="004F5513">
        <w:rPr>
          <w:sz w:val="24"/>
          <w:szCs w:val="24"/>
        </w:rPr>
        <w:t xml:space="preserve">prevista no artigo 7º da </w:t>
      </w:r>
      <w:r w:rsidR="00956853" w:rsidRPr="004F5513">
        <w:rPr>
          <w:sz w:val="24"/>
          <w:szCs w:val="24"/>
        </w:rPr>
        <w:t>Resolução CVM 17</w:t>
      </w:r>
      <w:r w:rsidRPr="004F5513">
        <w:rPr>
          <w:sz w:val="24"/>
          <w:szCs w:val="24"/>
        </w:rPr>
        <w:t xml:space="preserve"> para deliberar sobre sua substituição</w:t>
      </w:r>
      <w:r w:rsidR="00F07CEA" w:rsidRPr="004F5513">
        <w:rPr>
          <w:sz w:val="24"/>
          <w:szCs w:val="24"/>
        </w:rPr>
        <w:t>;</w:t>
      </w:r>
    </w:p>
    <w:p w14:paraId="03ADB93D" w14:textId="77777777" w:rsidR="00F07CEA" w:rsidRPr="004F5513" w:rsidRDefault="008C03D3" w:rsidP="00205BE9">
      <w:pPr>
        <w:numPr>
          <w:ilvl w:val="2"/>
          <w:numId w:val="54"/>
        </w:numPr>
        <w:spacing w:afterLines="80" w:after="192"/>
        <w:rPr>
          <w:sz w:val="24"/>
          <w:szCs w:val="24"/>
        </w:rPr>
      </w:pPr>
      <w:r w:rsidRPr="004F5513">
        <w:rPr>
          <w:sz w:val="24"/>
          <w:szCs w:val="24"/>
        </w:rPr>
        <w:t xml:space="preserve">conservar em boa guarda toda a documentação </w:t>
      </w:r>
      <w:r w:rsidR="009C1B4E" w:rsidRPr="004F5513">
        <w:rPr>
          <w:sz w:val="24"/>
          <w:szCs w:val="24"/>
        </w:rPr>
        <w:t xml:space="preserve">relativa </w:t>
      </w:r>
      <w:r w:rsidRPr="004F5513">
        <w:rPr>
          <w:sz w:val="24"/>
          <w:szCs w:val="24"/>
        </w:rPr>
        <w:t>ao exercício de suas funções</w:t>
      </w:r>
      <w:r w:rsidR="00F07CEA" w:rsidRPr="004F5513">
        <w:rPr>
          <w:sz w:val="24"/>
          <w:szCs w:val="24"/>
        </w:rPr>
        <w:t>;</w:t>
      </w:r>
    </w:p>
    <w:p w14:paraId="3AA801FF" w14:textId="77777777" w:rsidR="00FC2988" w:rsidRPr="004F5513" w:rsidRDefault="00FC2988" w:rsidP="00205BE9">
      <w:pPr>
        <w:numPr>
          <w:ilvl w:val="2"/>
          <w:numId w:val="54"/>
        </w:numPr>
        <w:spacing w:afterLines="80" w:after="192"/>
        <w:rPr>
          <w:sz w:val="24"/>
          <w:szCs w:val="24"/>
        </w:rPr>
      </w:pPr>
      <w:r w:rsidRPr="004F5513">
        <w:rPr>
          <w:sz w:val="24"/>
          <w:szCs w:val="24"/>
        </w:rPr>
        <w:t>verificar, no momento de aceitar a função, a consistência das informações contidas nesta Escritura de Emissão, diligenciando no sentido de que sejam sanadas as omissões, falhas ou defeitos de que tenha conhecimento;</w:t>
      </w:r>
    </w:p>
    <w:p w14:paraId="5A616D40" w14:textId="507F9D80" w:rsidR="00F07CEA" w:rsidRPr="004F5513" w:rsidRDefault="00C90EFC" w:rsidP="00205BE9">
      <w:pPr>
        <w:numPr>
          <w:ilvl w:val="2"/>
          <w:numId w:val="54"/>
        </w:numPr>
        <w:spacing w:afterLines="80" w:after="192"/>
        <w:rPr>
          <w:sz w:val="24"/>
          <w:szCs w:val="24"/>
        </w:rPr>
      </w:pPr>
      <w:r w:rsidRPr="004F5513">
        <w:rPr>
          <w:sz w:val="24"/>
          <w:szCs w:val="24"/>
        </w:rPr>
        <w:t>diligenciar junto à Companhia para que esta Escritura de Emissão e seus aditamentos sejam</w:t>
      </w:r>
      <w:r w:rsidR="00367DC6" w:rsidRPr="004F5513">
        <w:rPr>
          <w:sz w:val="24"/>
          <w:szCs w:val="24"/>
        </w:rPr>
        <w:t xml:space="preserve"> inscritos nos termos da Cláusula </w:t>
      </w:r>
      <w:r w:rsidR="00367DC6" w:rsidRPr="004F5513">
        <w:rPr>
          <w:sz w:val="24"/>
          <w:szCs w:val="24"/>
        </w:rPr>
        <w:fldChar w:fldCharType="begin"/>
      </w:r>
      <w:r w:rsidR="00367DC6" w:rsidRPr="004F5513">
        <w:rPr>
          <w:sz w:val="24"/>
          <w:szCs w:val="24"/>
        </w:rPr>
        <w:instrText xml:space="preserve"> REF _Ref376965967 \n \p \h </w:instrText>
      </w:r>
      <w:r w:rsidR="001D1446" w:rsidRPr="004F5513">
        <w:rPr>
          <w:sz w:val="24"/>
          <w:szCs w:val="24"/>
        </w:rPr>
        <w:instrText xml:space="preserve"> \* MERGEFORMAT </w:instrText>
      </w:r>
      <w:r w:rsidR="00367DC6" w:rsidRPr="004F5513">
        <w:rPr>
          <w:sz w:val="24"/>
          <w:szCs w:val="24"/>
        </w:rPr>
      </w:r>
      <w:r w:rsidR="00367DC6" w:rsidRPr="004F5513">
        <w:rPr>
          <w:sz w:val="24"/>
          <w:szCs w:val="24"/>
        </w:rPr>
        <w:fldChar w:fldCharType="separate"/>
      </w:r>
      <w:r w:rsidR="009661F9" w:rsidRPr="004F5513">
        <w:rPr>
          <w:sz w:val="24"/>
          <w:szCs w:val="24"/>
        </w:rPr>
        <w:t>3.1 acima</w:t>
      </w:r>
      <w:r w:rsidR="00367DC6" w:rsidRPr="004F5513">
        <w:rPr>
          <w:sz w:val="24"/>
          <w:szCs w:val="24"/>
        </w:rPr>
        <w:fldChar w:fldCharType="end"/>
      </w:r>
      <w:r w:rsidRPr="004F5513">
        <w:rPr>
          <w:sz w:val="24"/>
          <w:szCs w:val="24"/>
        </w:rPr>
        <w:t xml:space="preserve">, </w:t>
      </w:r>
      <w:r w:rsidR="00BA11CB" w:rsidRPr="004F5513">
        <w:rPr>
          <w:sz w:val="24"/>
          <w:szCs w:val="24"/>
        </w:rPr>
        <w:t xml:space="preserve">inciso II, </w:t>
      </w:r>
      <w:r w:rsidRPr="004F5513">
        <w:rPr>
          <w:sz w:val="24"/>
          <w:szCs w:val="24"/>
        </w:rPr>
        <w:t>adotando, no caso da omissão da Companhia, as medidas eventualmente previstas em lei;</w:t>
      </w:r>
    </w:p>
    <w:p w14:paraId="66A91361" w14:textId="55FA4B5F" w:rsidR="00F07CEA" w:rsidRPr="004F5513" w:rsidRDefault="00C90EFC" w:rsidP="00205BE9">
      <w:pPr>
        <w:numPr>
          <w:ilvl w:val="2"/>
          <w:numId w:val="54"/>
        </w:numPr>
        <w:spacing w:afterLines="80" w:after="192"/>
        <w:rPr>
          <w:sz w:val="24"/>
          <w:szCs w:val="24"/>
        </w:rPr>
      </w:pPr>
      <w:r w:rsidRPr="004F5513">
        <w:rPr>
          <w:sz w:val="24"/>
          <w:szCs w:val="24"/>
        </w:rPr>
        <w:t>acompanhar a prestação das informações periódicas pela Companhia e alertar os Debenturistas, no relatório anual de que trata o inciso </w:t>
      </w:r>
      <w:r w:rsidRPr="004F5513">
        <w:rPr>
          <w:sz w:val="24"/>
          <w:szCs w:val="24"/>
        </w:rPr>
        <w:fldChar w:fldCharType="begin"/>
      </w:r>
      <w:r w:rsidRPr="004F5513">
        <w:rPr>
          <w:sz w:val="24"/>
          <w:szCs w:val="24"/>
        </w:rPr>
        <w:instrText xml:space="preserve"> REF _Ref480236077 \n \p \h  \* MERGEFORMAT </w:instrText>
      </w:r>
      <w:r w:rsidRPr="004F5513">
        <w:rPr>
          <w:sz w:val="24"/>
          <w:szCs w:val="24"/>
        </w:rPr>
      </w:r>
      <w:r w:rsidRPr="004F5513">
        <w:rPr>
          <w:sz w:val="24"/>
          <w:szCs w:val="24"/>
        </w:rPr>
        <w:fldChar w:fldCharType="separate"/>
      </w:r>
      <w:r w:rsidR="009661F9" w:rsidRPr="004F5513">
        <w:rPr>
          <w:sz w:val="24"/>
          <w:szCs w:val="24"/>
        </w:rPr>
        <w:t>XVI abaixo</w:t>
      </w:r>
      <w:r w:rsidRPr="004F5513">
        <w:rPr>
          <w:sz w:val="24"/>
          <w:szCs w:val="24"/>
        </w:rPr>
        <w:fldChar w:fldCharType="end"/>
      </w:r>
      <w:r w:rsidRPr="004F5513">
        <w:rPr>
          <w:sz w:val="24"/>
          <w:szCs w:val="24"/>
        </w:rPr>
        <w:t>, sobre inconsistências ou omissões de que tenha conhecimento</w:t>
      </w:r>
      <w:r w:rsidR="00F07CEA" w:rsidRPr="004F5513">
        <w:rPr>
          <w:sz w:val="24"/>
          <w:szCs w:val="24"/>
        </w:rPr>
        <w:t>;</w:t>
      </w:r>
    </w:p>
    <w:p w14:paraId="7F5955FD" w14:textId="77777777" w:rsidR="00F07CEA" w:rsidRPr="004F5513" w:rsidRDefault="00C90EFC" w:rsidP="00205BE9">
      <w:pPr>
        <w:numPr>
          <w:ilvl w:val="2"/>
          <w:numId w:val="54"/>
        </w:numPr>
        <w:spacing w:afterLines="80" w:after="192"/>
        <w:rPr>
          <w:sz w:val="24"/>
          <w:szCs w:val="24"/>
        </w:rPr>
      </w:pPr>
      <w:r w:rsidRPr="004F5513">
        <w:rPr>
          <w:sz w:val="24"/>
          <w:szCs w:val="24"/>
        </w:rPr>
        <w:t>opinar sobre a suficiência das informações prestadas nas propostas de modificaç</w:t>
      </w:r>
      <w:r w:rsidR="00623C03" w:rsidRPr="004F5513">
        <w:rPr>
          <w:sz w:val="24"/>
          <w:szCs w:val="24"/>
        </w:rPr>
        <w:t>ão</w:t>
      </w:r>
      <w:r w:rsidRPr="004F5513">
        <w:rPr>
          <w:sz w:val="24"/>
          <w:szCs w:val="24"/>
        </w:rPr>
        <w:t xml:space="preserve"> das condições das Debêntures</w:t>
      </w:r>
      <w:r w:rsidR="00F07CEA" w:rsidRPr="004F5513">
        <w:rPr>
          <w:sz w:val="24"/>
          <w:szCs w:val="24"/>
        </w:rPr>
        <w:t>;</w:t>
      </w:r>
    </w:p>
    <w:p w14:paraId="2144BE60" w14:textId="77777777" w:rsidR="00F07CEA" w:rsidRPr="004F5513" w:rsidRDefault="00C90EFC" w:rsidP="00205BE9">
      <w:pPr>
        <w:numPr>
          <w:ilvl w:val="2"/>
          <w:numId w:val="54"/>
        </w:numPr>
        <w:spacing w:afterLines="80" w:after="192"/>
        <w:rPr>
          <w:sz w:val="24"/>
          <w:szCs w:val="24"/>
        </w:rPr>
      </w:pPr>
      <w:r w:rsidRPr="004F5513">
        <w:rPr>
          <w:sz w:val="24"/>
          <w:szCs w:val="24"/>
        </w:rPr>
        <w:t xml:space="preserve">solicitar, quando julgar necessário, para o fiel desempenho de suas funções, certidões atualizadas da Companhia, dos distribuidores cíveis, das varas de Fazenda Pública, </w:t>
      </w:r>
      <w:r w:rsidR="00F44EA3" w:rsidRPr="004F5513">
        <w:rPr>
          <w:sz w:val="24"/>
          <w:szCs w:val="24"/>
        </w:rPr>
        <w:t xml:space="preserve">dos </w:t>
      </w:r>
      <w:r w:rsidRPr="004F5513">
        <w:rPr>
          <w:sz w:val="24"/>
          <w:szCs w:val="24"/>
        </w:rPr>
        <w:t xml:space="preserve">cartórios de protesto, </w:t>
      </w:r>
      <w:r w:rsidR="00F44EA3" w:rsidRPr="004F5513">
        <w:rPr>
          <w:sz w:val="24"/>
          <w:szCs w:val="24"/>
        </w:rPr>
        <w:t xml:space="preserve">das </w:t>
      </w:r>
      <w:r w:rsidRPr="004F5513">
        <w:rPr>
          <w:sz w:val="24"/>
          <w:szCs w:val="24"/>
        </w:rPr>
        <w:t>varas da Justiça do Trabalho</w:t>
      </w:r>
      <w:r w:rsidR="00F44EA3" w:rsidRPr="004F5513">
        <w:rPr>
          <w:sz w:val="24"/>
          <w:szCs w:val="24"/>
        </w:rPr>
        <w:t xml:space="preserve"> e</w:t>
      </w:r>
      <w:r w:rsidRPr="004F5513">
        <w:rPr>
          <w:sz w:val="24"/>
          <w:szCs w:val="24"/>
        </w:rPr>
        <w:t xml:space="preserve"> </w:t>
      </w:r>
      <w:r w:rsidR="00F44EA3" w:rsidRPr="004F5513">
        <w:rPr>
          <w:sz w:val="24"/>
          <w:szCs w:val="24"/>
        </w:rPr>
        <w:t xml:space="preserve">da </w:t>
      </w:r>
      <w:r w:rsidRPr="004F5513">
        <w:rPr>
          <w:sz w:val="24"/>
          <w:szCs w:val="24"/>
        </w:rPr>
        <w:t xml:space="preserve">Procuradoria da Fazenda Pública, da localidade onde se situe </w:t>
      </w:r>
      <w:r w:rsidR="008E25C0" w:rsidRPr="004F5513">
        <w:rPr>
          <w:sz w:val="24"/>
          <w:szCs w:val="24"/>
        </w:rPr>
        <w:t xml:space="preserve">o domicílio ou </w:t>
      </w:r>
      <w:r w:rsidRPr="004F5513">
        <w:rPr>
          <w:sz w:val="24"/>
          <w:szCs w:val="24"/>
        </w:rPr>
        <w:t>a sede da Companhia;</w:t>
      </w:r>
    </w:p>
    <w:p w14:paraId="65483F44" w14:textId="77777777" w:rsidR="00F07CEA" w:rsidRPr="004F5513" w:rsidRDefault="00C90EFC" w:rsidP="00205BE9">
      <w:pPr>
        <w:numPr>
          <w:ilvl w:val="2"/>
          <w:numId w:val="54"/>
        </w:numPr>
        <w:spacing w:afterLines="80" w:after="192"/>
        <w:rPr>
          <w:sz w:val="24"/>
          <w:szCs w:val="24"/>
        </w:rPr>
      </w:pPr>
      <w:r w:rsidRPr="004F5513">
        <w:rPr>
          <w:sz w:val="24"/>
          <w:szCs w:val="24"/>
        </w:rPr>
        <w:t xml:space="preserve">solicitar, quando considerar necessário, auditoria externa da </w:t>
      </w:r>
      <w:r w:rsidR="00F07CEA" w:rsidRPr="004F5513">
        <w:rPr>
          <w:sz w:val="24"/>
          <w:szCs w:val="24"/>
        </w:rPr>
        <w:t>Companhia;</w:t>
      </w:r>
    </w:p>
    <w:p w14:paraId="1FAFFE1B" w14:textId="2C01E7CB" w:rsidR="00F07CEA" w:rsidRPr="004F5513" w:rsidRDefault="00F07CEA" w:rsidP="00205BE9">
      <w:pPr>
        <w:numPr>
          <w:ilvl w:val="2"/>
          <w:numId w:val="54"/>
        </w:numPr>
        <w:spacing w:afterLines="80" w:after="192"/>
        <w:rPr>
          <w:sz w:val="24"/>
          <w:szCs w:val="24"/>
        </w:rPr>
      </w:pPr>
      <w:r w:rsidRPr="004F5513">
        <w:rPr>
          <w:sz w:val="24"/>
          <w:szCs w:val="24"/>
        </w:rPr>
        <w:t>convocar, quando necessário, assembleia geral de Debenturistas nos termos da Cláusula</w:t>
      </w:r>
      <w:r w:rsidR="00FC3E1F" w:rsidRPr="004F5513">
        <w:rPr>
          <w:sz w:val="24"/>
          <w:szCs w:val="24"/>
        </w:rPr>
        <w:t xml:space="preserve"> </w:t>
      </w:r>
      <w:r w:rsidRPr="004F5513">
        <w:rPr>
          <w:sz w:val="24"/>
          <w:szCs w:val="24"/>
        </w:rPr>
        <w:fldChar w:fldCharType="begin"/>
      </w:r>
      <w:r w:rsidRPr="004F5513">
        <w:rPr>
          <w:sz w:val="24"/>
          <w:szCs w:val="24"/>
        </w:rPr>
        <w:instrText xml:space="preserve"> REF _Ref187755774 \r \p \h </w:instrText>
      </w:r>
      <w:r w:rsidR="001F7461" w:rsidRPr="004F5513">
        <w:rPr>
          <w:sz w:val="24"/>
          <w:szCs w:val="24"/>
        </w:rPr>
        <w:instrText xml:space="preserve"> \* MERGEFORMAT </w:instrText>
      </w:r>
      <w:r w:rsidRPr="004F5513">
        <w:rPr>
          <w:sz w:val="24"/>
          <w:szCs w:val="24"/>
        </w:rPr>
      </w:r>
      <w:r w:rsidRPr="004F5513">
        <w:rPr>
          <w:sz w:val="24"/>
          <w:szCs w:val="24"/>
        </w:rPr>
        <w:fldChar w:fldCharType="separate"/>
      </w:r>
      <w:r w:rsidR="009661F9" w:rsidRPr="004F5513">
        <w:rPr>
          <w:sz w:val="24"/>
          <w:szCs w:val="24"/>
        </w:rPr>
        <w:t>10.3 abaixo</w:t>
      </w:r>
      <w:r w:rsidRPr="004F5513">
        <w:rPr>
          <w:sz w:val="24"/>
          <w:szCs w:val="24"/>
        </w:rPr>
        <w:fldChar w:fldCharType="end"/>
      </w:r>
      <w:r w:rsidRPr="004F5513">
        <w:rPr>
          <w:sz w:val="24"/>
          <w:szCs w:val="24"/>
        </w:rPr>
        <w:t>;</w:t>
      </w:r>
    </w:p>
    <w:p w14:paraId="3DB40296" w14:textId="77777777" w:rsidR="00F07CEA" w:rsidRPr="004F5513" w:rsidRDefault="00F07CEA" w:rsidP="00205BE9">
      <w:pPr>
        <w:numPr>
          <w:ilvl w:val="2"/>
          <w:numId w:val="54"/>
        </w:numPr>
        <w:spacing w:afterLines="80" w:after="192"/>
        <w:rPr>
          <w:sz w:val="24"/>
          <w:szCs w:val="24"/>
        </w:rPr>
      </w:pPr>
      <w:r w:rsidRPr="004F5513">
        <w:rPr>
          <w:sz w:val="24"/>
          <w:szCs w:val="24"/>
        </w:rPr>
        <w:t>comparecer à</w:t>
      </w:r>
      <w:r w:rsidR="004150E6" w:rsidRPr="004F5513">
        <w:rPr>
          <w:sz w:val="24"/>
          <w:szCs w:val="24"/>
        </w:rPr>
        <w:t>s</w:t>
      </w:r>
      <w:r w:rsidRPr="004F5513">
        <w:rPr>
          <w:sz w:val="24"/>
          <w:szCs w:val="24"/>
        </w:rPr>
        <w:t xml:space="preserve"> assembleia</w:t>
      </w:r>
      <w:r w:rsidR="004150E6" w:rsidRPr="004F5513">
        <w:rPr>
          <w:sz w:val="24"/>
          <w:szCs w:val="24"/>
        </w:rPr>
        <w:t>s</w:t>
      </w:r>
      <w:r w:rsidRPr="004F5513">
        <w:rPr>
          <w:sz w:val="24"/>
          <w:szCs w:val="24"/>
        </w:rPr>
        <w:t xml:space="preserve"> gera</w:t>
      </w:r>
      <w:r w:rsidR="004150E6" w:rsidRPr="004F5513">
        <w:rPr>
          <w:sz w:val="24"/>
          <w:szCs w:val="24"/>
        </w:rPr>
        <w:t>is</w:t>
      </w:r>
      <w:r w:rsidRPr="004F5513">
        <w:rPr>
          <w:sz w:val="24"/>
          <w:szCs w:val="24"/>
        </w:rPr>
        <w:t xml:space="preserve"> de Debenturistas a fim de prestar as informações que lhe forem solicitadas;</w:t>
      </w:r>
    </w:p>
    <w:p w14:paraId="3DD417D9" w14:textId="04934811" w:rsidR="00F07CEA" w:rsidRPr="004F5513" w:rsidRDefault="00F07CEA" w:rsidP="00205BE9">
      <w:pPr>
        <w:numPr>
          <w:ilvl w:val="2"/>
          <w:numId w:val="54"/>
        </w:numPr>
        <w:spacing w:afterLines="80" w:after="192"/>
        <w:rPr>
          <w:sz w:val="24"/>
          <w:szCs w:val="24"/>
        </w:rPr>
      </w:pPr>
      <w:r w:rsidRPr="004F5513">
        <w:rPr>
          <w:sz w:val="24"/>
          <w:szCs w:val="24"/>
        </w:rPr>
        <w:lastRenderedPageBreak/>
        <w:t>manter atualizada a relação dos Debenturistas e seus endereços, mediante, inclusive, gest</w:t>
      </w:r>
      <w:r w:rsidR="00743967" w:rsidRPr="004F5513">
        <w:rPr>
          <w:sz w:val="24"/>
          <w:szCs w:val="24"/>
        </w:rPr>
        <w:t>ões</w:t>
      </w:r>
      <w:r w:rsidRPr="004F5513">
        <w:rPr>
          <w:sz w:val="24"/>
          <w:szCs w:val="24"/>
        </w:rPr>
        <w:t xml:space="preserve"> perante a Companhia, </w:t>
      </w:r>
      <w:r w:rsidR="00600769" w:rsidRPr="004F5513">
        <w:rPr>
          <w:sz w:val="24"/>
          <w:szCs w:val="24"/>
        </w:rPr>
        <w:t xml:space="preserve">o </w:t>
      </w:r>
      <w:r w:rsidR="004E124B" w:rsidRPr="004F5513">
        <w:rPr>
          <w:sz w:val="24"/>
          <w:szCs w:val="24"/>
        </w:rPr>
        <w:t>Agente de Liquidação</w:t>
      </w:r>
      <w:r w:rsidR="00897B59" w:rsidRPr="004F5513">
        <w:rPr>
          <w:sz w:val="24"/>
          <w:szCs w:val="24"/>
        </w:rPr>
        <w:t xml:space="preserve">, o </w:t>
      </w:r>
      <w:proofErr w:type="spellStart"/>
      <w:r w:rsidR="004E124B" w:rsidRPr="004F5513">
        <w:rPr>
          <w:sz w:val="24"/>
          <w:szCs w:val="24"/>
        </w:rPr>
        <w:t>Escriturador</w:t>
      </w:r>
      <w:proofErr w:type="spellEnd"/>
      <w:r w:rsidR="00581C68" w:rsidRPr="004F5513">
        <w:rPr>
          <w:sz w:val="24"/>
          <w:szCs w:val="24"/>
        </w:rPr>
        <w:t xml:space="preserve"> </w:t>
      </w:r>
      <w:r w:rsidR="00F178F0" w:rsidRPr="004F5513">
        <w:rPr>
          <w:sz w:val="24"/>
          <w:szCs w:val="24"/>
        </w:rPr>
        <w:t>e</w:t>
      </w:r>
      <w:r w:rsidR="009222B2" w:rsidRPr="004F5513">
        <w:rPr>
          <w:sz w:val="24"/>
          <w:szCs w:val="24"/>
        </w:rPr>
        <w:t xml:space="preserve"> a </w:t>
      </w:r>
      <w:r w:rsidR="00BA5EED" w:rsidRPr="004F5513">
        <w:rPr>
          <w:sz w:val="24"/>
          <w:szCs w:val="24"/>
        </w:rPr>
        <w:t>B3</w:t>
      </w:r>
      <w:r w:rsidRPr="004F5513">
        <w:rPr>
          <w:sz w:val="24"/>
          <w:szCs w:val="24"/>
        </w:rPr>
        <w:t>, sendo que, para fins de atendimento ao disposto neste inciso, a Companhia</w:t>
      </w:r>
      <w:r w:rsidR="009867E4" w:rsidRPr="004F5513">
        <w:rPr>
          <w:sz w:val="24"/>
          <w:szCs w:val="24"/>
        </w:rPr>
        <w:t xml:space="preserve"> </w:t>
      </w:r>
      <w:r w:rsidR="009867E4" w:rsidRPr="004F5513">
        <w:rPr>
          <w:rFonts w:eastAsia="Arial Unicode MS"/>
          <w:sz w:val="24"/>
          <w:szCs w:val="24"/>
        </w:rPr>
        <w:t>e os Debenturistas, assim que subscrever</w:t>
      </w:r>
      <w:r w:rsidR="009038C9" w:rsidRPr="004F5513">
        <w:rPr>
          <w:rFonts w:eastAsia="Arial Unicode MS"/>
          <w:sz w:val="24"/>
          <w:szCs w:val="24"/>
        </w:rPr>
        <w:t>em</w:t>
      </w:r>
      <w:r w:rsidR="00E704D6" w:rsidRPr="004F5513">
        <w:rPr>
          <w:rFonts w:eastAsia="Arial Unicode MS"/>
          <w:sz w:val="24"/>
          <w:szCs w:val="24"/>
        </w:rPr>
        <w:t xml:space="preserve"> e integralizarem</w:t>
      </w:r>
      <w:r w:rsidR="009867E4" w:rsidRPr="004F5513">
        <w:rPr>
          <w:rFonts w:eastAsia="Arial Unicode MS"/>
          <w:sz w:val="24"/>
          <w:szCs w:val="24"/>
        </w:rPr>
        <w:t xml:space="preserve"> ou adquirir</w:t>
      </w:r>
      <w:r w:rsidR="009038C9" w:rsidRPr="004F5513">
        <w:rPr>
          <w:rFonts w:eastAsia="Arial Unicode MS"/>
          <w:sz w:val="24"/>
          <w:szCs w:val="24"/>
        </w:rPr>
        <w:t>em</w:t>
      </w:r>
      <w:r w:rsidR="009867E4" w:rsidRPr="004F5513">
        <w:rPr>
          <w:rFonts w:eastAsia="Arial Unicode MS"/>
          <w:sz w:val="24"/>
          <w:szCs w:val="24"/>
        </w:rPr>
        <w:t xml:space="preserve"> as Debêntures,</w:t>
      </w:r>
      <w:r w:rsidR="009867E4" w:rsidRPr="004F5513">
        <w:rPr>
          <w:sz w:val="24"/>
          <w:szCs w:val="24"/>
        </w:rPr>
        <w:t xml:space="preserve"> expressamente autorizam</w:t>
      </w:r>
      <w:r w:rsidRPr="004F5513">
        <w:rPr>
          <w:sz w:val="24"/>
          <w:szCs w:val="24"/>
        </w:rPr>
        <w:t xml:space="preserve">, desde já, </w:t>
      </w:r>
      <w:r w:rsidR="00600769" w:rsidRPr="004F5513">
        <w:rPr>
          <w:sz w:val="24"/>
          <w:szCs w:val="24"/>
        </w:rPr>
        <w:t xml:space="preserve">o </w:t>
      </w:r>
      <w:r w:rsidR="004E124B" w:rsidRPr="004F5513">
        <w:rPr>
          <w:sz w:val="24"/>
          <w:szCs w:val="24"/>
        </w:rPr>
        <w:t>Agente de Liquidação</w:t>
      </w:r>
      <w:r w:rsidR="00897B59" w:rsidRPr="004F5513">
        <w:rPr>
          <w:sz w:val="24"/>
          <w:szCs w:val="24"/>
        </w:rPr>
        <w:t xml:space="preserve">, o </w:t>
      </w:r>
      <w:proofErr w:type="spellStart"/>
      <w:r w:rsidR="004E124B" w:rsidRPr="004F5513">
        <w:rPr>
          <w:sz w:val="24"/>
          <w:szCs w:val="24"/>
        </w:rPr>
        <w:t>Escriturador</w:t>
      </w:r>
      <w:proofErr w:type="spellEnd"/>
      <w:r w:rsidR="00581C68" w:rsidRPr="004F5513">
        <w:rPr>
          <w:sz w:val="24"/>
          <w:szCs w:val="24"/>
        </w:rPr>
        <w:t xml:space="preserve"> </w:t>
      </w:r>
      <w:r w:rsidR="00F178F0" w:rsidRPr="004F5513">
        <w:rPr>
          <w:sz w:val="24"/>
          <w:szCs w:val="24"/>
        </w:rPr>
        <w:t>e</w:t>
      </w:r>
      <w:r w:rsidR="009222B2" w:rsidRPr="004F5513">
        <w:rPr>
          <w:sz w:val="24"/>
          <w:szCs w:val="24"/>
        </w:rPr>
        <w:t xml:space="preserve"> a </w:t>
      </w:r>
      <w:r w:rsidR="00BA5EED" w:rsidRPr="004F5513">
        <w:rPr>
          <w:sz w:val="24"/>
          <w:szCs w:val="24"/>
        </w:rPr>
        <w:t>B3</w:t>
      </w:r>
      <w:r w:rsidR="009F6BC3" w:rsidRPr="004F5513">
        <w:rPr>
          <w:sz w:val="24"/>
          <w:szCs w:val="24"/>
        </w:rPr>
        <w:t xml:space="preserve"> </w:t>
      </w:r>
      <w:r w:rsidRPr="004F5513">
        <w:rPr>
          <w:sz w:val="24"/>
          <w:szCs w:val="24"/>
        </w:rPr>
        <w:t xml:space="preserve">a atenderem quaisquer solicitações </w:t>
      </w:r>
      <w:r w:rsidR="00615814" w:rsidRPr="004F5513">
        <w:rPr>
          <w:sz w:val="24"/>
          <w:szCs w:val="24"/>
        </w:rPr>
        <w:t>realizadas</w:t>
      </w:r>
      <w:r w:rsidRPr="004F5513">
        <w:rPr>
          <w:sz w:val="24"/>
          <w:szCs w:val="24"/>
        </w:rPr>
        <w:t xml:space="preserve"> pelo Agente Fiduciário, inclusive referente à divulgação, a qualquer momento, da posição de Debêntures, e seus respectivos Debenturistas;</w:t>
      </w:r>
    </w:p>
    <w:p w14:paraId="0CA3B421" w14:textId="2696C310" w:rsidR="00F07CEA" w:rsidRPr="004F5513" w:rsidRDefault="00F07CEA" w:rsidP="00205BE9">
      <w:pPr>
        <w:numPr>
          <w:ilvl w:val="2"/>
          <w:numId w:val="54"/>
        </w:numPr>
        <w:spacing w:afterLines="80" w:after="192"/>
        <w:rPr>
          <w:sz w:val="24"/>
          <w:szCs w:val="24"/>
        </w:rPr>
      </w:pPr>
      <w:r w:rsidRPr="004F5513">
        <w:rPr>
          <w:sz w:val="24"/>
          <w:szCs w:val="24"/>
        </w:rPr>
        <w:t xml:space="preserve">fiscalizar o cumprimento das cláusulas constantes desta Escritura de Emissão, inclusive </w:t>
      </w:r>
      <w:r w:rsidR="004854CB" w:rsidRPr="004F5513">
        <w:rPr>
          <w:sz w:val="24"/>
          <w:szCs w:val="24"/>
        </w:rPr>
        <w:t>(a) </w:t>
      </w:r>
      <w:r w:rsidRPr="004F5513">
        <w:rPr>
          <w:sz w:val="24"/>
          <w:szCs w:val="24"/>
        </w:rPr>
        <w:t>daquelas impositivas de obrigações de fazer e de não fazer</w:t>
      </w:r>
      <w:r w:rsidR="006D0D3B" w:rsidRPr="004F5513">
        <w:rPr>
          <w:sz w:val="24"/>
          <w:szCs w:val="24"/>
        </w:rPr>
        <w:t xml:space="preserve">; </w:t>
      </w:r>
      <w:r w:rsidR="00956853" w:rsidRPr="004F5513">
        <w:rPr>
          <w:sz w:val="24"/>
          <w:szCs w:val="24"/>
        </w:rPr>
        <w:t>(b) daquelas relativas à obrigação de manutenção da contratação de agência de classificação de risco para atualização do relatório de classificação de risco da Emissão, e à obrigação de dar ampla divulgação da atualização do relatório de tal classificação de risco, nos termos da Cláusula </w:t>
      </w:r>
      <w:r w:rsidR="00956853" w:rsidRPr="004F5513">
        <w:rPr>
          <w:sz w:val="24"/>
          <w:szCs w:val="24"/>
        </w:rPr>
        <w:fldChar w:fldCharType="begin"/>
      </w:r>
      <w:r w:rsidR="00956853" w:rsidRPr="004F5513">
        <w:rPr>
          <w:sz w:val="24"/>
          <w:szCs w:val="24"/>
        </w:rPr>
        <w:instrText xml:space="preserve"> REF _Ref279333767 \n \p \h  \* MERGEFORMAT </w:instrText>
      </w:r>
      <w:r w:rsidR="00956853" w:rsidRPr="004F5513">
        <w:rPr>
          <w:sz w:val="24"/>
          <w:szCs w:val="24"/>
        </w:rPr>
      </w:r>
      <w:r w:rsidR="00956853" w:rsidRPr="004F5513">
        <w:rPr>
          <w:sz w:val="24"/>
          <w:szCs w:val="24"/>
        </w:rPr>
        <w:fldChar w:fldCharType="separate"/>
      </w:r>
      <w:r w:rsidR="00956853" w:rsidRPr="004F5513">
        <w:rPr>
          <w:sz w:val="24"/>
          <w:szCs w:val="24"/>
        </w:rPr>
        <w:t>8.1 acima</w:t>
      </w:r>
      <w:r w:rsidR="00956853" w:rsidRPr="004F5513">
        <w:rPr>
          <w:sz w:val="24"/>
          <w:szCs w:val="24"/>
        </w:rPr>
        <w:fldChar w:fldCharType="end"/>
      </w:r>
      <w:r w:rsidR="00956853" w:rsidRPr="004F5513">
        <w:rPr>
          <w:sz w:val="24"/>
          <w:szCs w:val="24"/>
        </w:rPr>
        <w:t>, inciso </w:t>
      </w:r>
      <w:r w:rsidR="00305F02" w:rsidRPr="004F5513">
        <w:rPr>
          <w:sz w:val="24"/>
          <w:szCs w:val="24"/>
        </w:rPr>
        <w:t>XXIX</w:t>
      </w:r>
      <w:r w:rsidR="00956853" w:rsidRPr="004F5513">
        <w:rPr>
          <w:sz w:val="24"/>
          <w:szCs w:val="24"/>
        </w:rPr>
        <w:t xml:space="preserve">; </w:t>
      </w:r>
      <w:r w:rsidR="004733DE" w:rsidRPr="004F5513">
        <w:rPr>
          <w:sz w:val="24"/>
          <w:szCs w:val="24"/>
        </w:rPr>
        <w:t xml:space="preserve">e </w:t>
      </w:r>
      <w:r w:rsidR="00B0058E" w:rsidRPr="004F5513">
        <w:rPr>
          <w:sz w:val="24"/>
          <w:szCs w:val="24"/>
        </w:rPr>
        <w:t>(</w:t>
      </w:r>
      <w:r w:rsidR="00956853" w:rsidRPr="004F5513">
        <w:rPr>
          <w:sz w:val="24"/>
          <w:szCs w:val="24"/>
        </w:rPr>
        <w:t>c</w:t>
      </w:r>
      <w:r w:rsidR="00B0058E" w:rsidRPr="004F5513">
        <w:rPr>
          <w:sz w:val="24"/>
          <w:szCs w:val="24"/>
        </w:rPr>
        <w:t>)</w:t>
      </w:r>
      <w:r w:rsidR="004733DE" w:rsidRPr="004F5513">
        <w:rPr>
          <w:sz w:val="24"/>
          <w:szCs w:val="24"/>
        </w:rPr>
        <w:t xml:space="preserve"> </w:t>
      </w:r>
      <w:r w:rsidR="006D0D3B" w:rsidRPr="004F5513">
        <w:rPr>
          <w:sz w:val="24"/>
          <w:szCs w:val="24"/>
        </w:rPr>
        <w:t>daquela relativa à observância d</w:t>
      </w:r>
      <w:r w:rsidR="009222B2" w:rsidRPr="004F5513">
        <w:rPr>
          <w:sz w:val="24"/>
          <w:szCs w:val="24"/>
        </w:rPr>
        <w:t>o Índice Financeiro</w:t>
      </w:r>
      <w:r w:rsidR="00425724" w:rsidRPr="004F5513">
        <w:rPr>
          <w:sz w:val="24"/>
          <w:szCs w:val="24"/>
        </w:rPr>
        <w:t>;</w:t>
      </w:r>
    </w:p>
    <w:p w14:paraId="7F4216B9" w14:textId="77777777" w:rsidR="007603A9" w:rsidRPr="004F5513" w:rsidRDefault="00E704D6" w:rsidP="00205BE9">
      <w:pPr>
        <w:numPr>
          <w:ilvl w:val="2"/>
          <w:numId w:val="54"/>
        </w:numPr>
        <w:spacing w:afterLines="80" w:after="192"/>
        <w:rPr>
          <w:sz w:val="24"/>
          <w:szCs w:val="24"/>
        </w:rPr>
      </w:pPr>
      <w:r w:rsidRPr="004F5513">
        <w:rPr>
          <w:sz w:val="24"/>
          <w:szCs w:val="24"/>
        </w:rPr>
        <w:t>comunicar aos Debenturistas qualquer inadimplemento, pela Companhia, de obrigaç</w:t>
      </w:r>
      <w:r w:rsidR="00A4477E" w:rsidRPr="004F5513">
        <w:rPr>
          <w:sz w:val="24"/>
          <w:szCs w:val="24"/>
        </w:rPr>
        <w:t>ões</w:t>
      </w:r>
      <w:r w:rsidRPr="004F5513">
        <w:rPr>
          <w:sz w:val="24"/>
          <w:szCs w:val="24"/>
        </w:rPr>
        <w:t xml:space="preserve"> financeira</w:t>
      </w:r>
      <w:r w:rsidR="00A4477E" w:rsidRPr="004F5513">
        <w:rPr>
          <w:sz w:val="24"/>
          <w:szCs w:val="24"/>
        </w:rPr>
        <w:t>s assumidas nesta Escritura de Emissão</w:t>
      </w:r>
      <w:r w:rsidRPr="004F5513">
        <w:rPr>
          <w:sz w:val="24"/>
          <w:szCs w:val="24"/>
        </w:rPr>
        <w:t>, incluindo obrigações relativas</w:t>
      </w:r>
      <w:r w:rsidR="00A4477E" w:rsidRPr="004F5513">
        <w:rPr>
          <w:sz w:val="24"/>
          <w:szCs w:val="24"/>
        </w:rPr>
        <w:t xml:space="preserve"> </w:t>
      </w:r>
      <w:r w:rsidRPr="004F5513">
        <w:rPr>
          <w:sz w:val="24"/>
          <w:szCs w:val="24"/>
        </w:rPr>
        <w:t>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w:t>
      </w:r>
      <w:r w:rsidR="00A4477E" w:rsidRPr="004F5513">
        <w:rPr>
          <w:sz w:val="24"/>
          <w:szCs w:val="24"/>
        </w:rPr>
        <w:t>,</w:t>
      </w:r>
      <w:r w:rsidRPr="004F5513">
        <w:rPr>
          <w:sz w:val="24"/>
          <w:szCs w:val="24"/>
        </w:rPr>
        <w:t xml:space="preserve"> pelo Agente Fiduciário</w:t>
      </w:r>
      <w:r w:rsidR="00A4477E" w:rsidRPr="004F5513">
        <w:rPr>
          <w:sz w:val="24"/>
          <w:szCs w:val="24"/>
        </w:rPr>
        <w:t>,</w:t>
      </w:r>
      <w:r w:rsidRPr="004F5513">
        <w:rPr>
          <w:sz w:val="24"/>
          <w:szCs w:val="24"/>
        </w:rPr>
        <w:t xml:space="preserve"> do inadimplemento;</w:t>
      </w:r>
    </w:p>
    <w:p w14:paraId="256EB503" w14:textId="7810A03C" w:rsidR="00E704D6" w:rsidRPr="004F5513" w:rsidRDefault="00E704D6" w:rsidP="00205BE9">
      <w:pPr>
        <w:numPr>
          <w:ilvl w:val="2"/>
          <w:numId w:val="54"/>
        </w:numPr>
        <w:spacing w:afterLines="80" w:after="192"/>
        <w:rPr>
          <w:sz w:val="24"/>
          <w:szCs w:val="24"/>
        </w:rPr>
      </w:pPr>
      <w:bookmarkStart w:id="153" w:name="_Ref480236077"/>
      <w:r w:rsidRPr="004F5513">
        <w:rPr>
          <w:sz w:val="24"/>
          <w:szCs w:val="24"/>
        </w:rPr>
        <w:t xml:space="preserve">no prazo de até 4 (quatro) meses contados do término do exercício social da Companhia, divulgar, em sua página na </w:t>
      </w:r>
      <w:r w:rsidR="00BF3FE8" w:rsidRPr="004F5513">
        <w:rPr>
          <w:sz w:val="24"/>
          <w:szCs w:val="24"/>
        </w:rPr>
        <w:t>rede mundial de computadores</w:t>
      </w:r>
      <w:r w:rsidRPr="004F5513">
        <w:rPr>
          <w:sz w:val="24"/>
          <w:szCs w:val="24"/>
        </w:rPr>
        <w:t xml:space="preserve">,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w:t>
      </w:r>
      <w:r w:rsidR="00305F02" w:rsidRPr="004F5513">
        <w:rPr>
          <w:sz w:val="24"/>
          <w:szCs w:val="24"/>
        </w:rPr>
        <w:t xml:space="preserve">artigo </w:t>
      </w:r>
      <w:r w:rsidRPr="004F5513">
        <w:rPr>
          <w:sz w:val="24"/>
          <w:szCs w:val="24"/>
        </w:rPr>
        <w:t xml:space="preserve">15 </w:t>
      </w:r>
      <w:r w:rsidR="00305F02" w:rsidRPr="004F5513">
        <w:rPr>
          <w:sz w:val="24"/>
          <w:szCs w:val="24"/>
        </w:rPr>
        <w:t>da</w:t>
      </w:r>
      <w:r w:rsidRPr="004F5513">
        <w:rPr>
          <w:sz w:val="24"/>
          <w:szCs w:val="24"/>
        </w:rPr>
        <w:t xml:space="preserve"> </w:t>
      </w:r>
      <w:r w:rsidR="00305F02" w:rsidRPr="004F5513">
        <w:rPr>
          <w:sz w:val="24"/>
          <w:szCs w:val="24"/>
        </w:rPr>
        <w:t>Resolução CVM 17</w:t>
      </w:r>
      <w:r w:rsidRPr="004F5513">
        <w:rPr>
          <w:sz w:val="24"/>
          <w:szCs w:val="24"/>
        </w:rPr>
        <w:t>;</w:t>
      </w:r>
      <w:bookmarkEnd w:id="153"/>
    </w:p>
    <w:p w14:paraId="23230D08" w14:textId="5EBBDF7C" w:rsidR="00E704D6" w:rsidRPr="004F5513" w:rsidRDefault="00E704D6" w:rsidP="00205BE9">
      <w:pPr>
        <w:numPr>
          <w:ilvl w:val="2"/>
          <w:numId w:val="54"/>
        </w:numPr>
        <w:spacing w:afterLines="80" w:after="192"/>
        <w:rPr>
          <w:sz w:val="24"/>
          <w:szCs w:val="24"/>
        </w:rPr>
      </w:pPr>
      <w:r w:rsidRPr="004F5513">
        <w:rPr>
          <w:sz w:val="24"/>
          <w:szCs w:val="24"/>
        </w:rPr>
        <w:t>manter o relatório anual a que se refere o inciso </w:t>
      </w:r>
      <w:r w:rsidRPr="004F5513">
        <w:rPr>
          <w:sz w:val="24"/>
          <w:szCs w:val="24"/>
        </w:rPr>
        <w:fldChar w:fldCharType="begin"/>
      </w:r>
      <w:r w:rsidRPr="004F5513">
        <w:rPr>
          <w:sz w:val="24"/>
          <w:szCs w:val="24"/>
        </w:rPr>
        <w:instrText xml:space="preserve"> REF _Ref480236077 \n \p \h  \* MERGEFORMAT </w:instrText>
      </w:r>
      <w:r w:rsidRPr="004F5513">
        <w:rPr>
          <w:sz w:val="24"/>
          <w:szCs w:val="24"/>
        </w:rPr>
      </w:r>
      <w:r w:rsidRPr="004F5513">
        <w:rPr>
          <w:sz w:val="24"/>
          <w:szCs w:val="24"/>
        </w:rPr>
        <w:fldChar w:fldCharType="separate"/>
      </w:r>
      <w:r w:rsidR="009661F9" w:rsidRPr="004F5513">
        <w:rPr>
          <w:sz w:val="24"/>
          <w:szCs w:val="24"/>
        </w:rPr>
        <w:t>XVI acima</w:t>
      </w:r>
      <w:r w:rsidRPr="004F5513">
        <w:rPr>
          <w:sz w:val="24"/>
          <w:szCs w:val="24"/>
        </w:rPr>
        <w:fldChar w:fldCharType="end"/>
      </w:r>
      <w:r w:rsidRPr="004F5513">
        <w:rPr>
          <w:sz w:val="24"/>
          <w:szCs w:val="24"/>
        </w:rPr>
        <w:t xml:space="preserve"> disponível para consulta pública em sua página na </w:t>
      </w:r>
      <w:r w:rsidR="00BF3FE8" w:rsidRPr="004F5513">
        <w:rPr>
          <w:sz w:val="24"/>
          <w:szCs w:val="24"/>
        </w:rPr>
        <w:t>rede mundial de computadores</w:t>
      </w:r>
      <w:r w:rsidRPr="004F5513">
        <w:rPr>
          <w:sz w:val="24"/>
          <w:szCs w:val="24"/>
        </w:rPr>
        <w:t xml:space="preserve"> pelo prazo de 3 (três) anos;</w:t>
      </w:r>
    </w:p>
    <w:p w14:paraId="12B7B6B0" w14:textId="77777777" w:rsidR="007A75CE" w:rsidRPr="004F5513" w:rsidRDefault="007A75CE" w:rsidP="00205BE9">
      <w:pPr>
        <w:numPr>
          <w:ilvl w:val="2"/>
          <w:numId w:val="54"/>
        </w:numPr>
        <w:spacing w:afterLines="80" w:after="192"/>
        <w:rPr>
          <w:sz w:val="24"/>
          <w:szCs w:val="24"/>
        </w:rPr>
      </w:pPr>
      <w:r w:rsidRPr="004F5513">
        <w:rPr>
          <w:sz w:val="24"/>
          <w:szCs w:val="24"/>
        </w:rPr>
        <w:t xml:space="preserve">manter disponível em sua página na </w:t>
      </w:r>
      <w:r w:rsidR="00BF3FE8" w:rsidRPr="004F5513">
        <w:rPr>
          <w:sz w:val="24"/>
          <w:szCs w:val="24"/>
        </w:rPr>
        <w:t>rede mundial de computadores</w:t>
      </w:r>
      <w:r w:rsidRPr="004F5513">
        <w:rPr>
          <w:sz w:val="24"/>
          <w:szCs w:val="24"/>
        </w:rPr>
        <w:t xml:space="preserve"> lista atualizada das emissões em que exerce a função de agente fiduciário, agente de notas ou agente de garantias;</w:t>
      </w:r>
    </w:p>
    <w:p w14:paraId="2CE83C0E" w14:textId="1DB84D54" w:rsidR="007A75CE" w:rsidRPr="004F5513" w:rsidRDefault="007A75CE" w:rsidP="00205BE9">
      <w:pPr>
        <w:numPr>
          <w:ilvl w:val="2"/>
          <w:numId w:val="54"/>
        </w:numPr>
        <w:spacing w:afterLines="80" w:after="192"/>
        <w:rPr>
          <w:sz w:val="24"/>
          <w:szCs w:val="24"/>
        </w:rPr>
      </w:pPr>
      <w:r w:rsidRPr="004F5513">
        <w:rPr>
          <w:sz w:val="24"/>
          <w:szCs w:val="24"/>
        </w:rPr>
        <w:t xml:space="preserve">divulgar em sua página na </w:t>
      </w:r>
      <w:r w:rsidR="00BF3FE8" w:rsidRPr="004F5513">
        <w:rPr>
          <w:sz w:val="24"/>
          <w:szCs w:val="24"/>
        </w:rPr>
        <w:t>rede mundial de computadores</w:t>
      </w:r>
      <w:r w:rsidRPr="004F5513">
        <w:rPr>
          <w:sz w:val="24"/>
          <w:szCs w:val="24"/>
        </w:rPr>
        <w:t xml:space="preserve"> as informações previstas no artigo 16 da </w:t>
      </w:r>
      <w:r w:rsidR="00305F02" w:rsidRPr="004F5513">
        <w:rPr>
          <w:sz w:val="24"/>
          <w:szCs w:val="24"/>
        </w:rPr>
        <w:t>Resolução CVM 17</w:t>
      </w:r>
      <w:r w:rsidRPr="004F5513">
        <w:rPr>
          <w:sz w:val="24"/>
          <w:szCs w:val="24"/>
        </w:rPr>
        <w:t xml:space="preserve"> e mantê-las </w:t>
      </w:r>
      <w:r w:rsidRPr="004F5513">
        <w:rPr>
          <w:sz w:val="24"/>
          <w:szCs w:val="24"/>
        </w:rPr>
        <w:lastRenderedPageBreak/>
        <w:t xml:space="preserve">disponíveis para consulta pública em sua página na </w:t>
      </w:r>
      <w:r w:rsidR="00BF3FE8" w:rsidRPr="004F5513">
        <w:rPr>
          <w:sz w:val="24"/>
          <w:szCs w:val="24"/>
        </w:rPr>
        <w:t>rede mundial de computadores</w:t>
      </w:r>
      <w:r w:rsidRPr="004F5513">
        <w:rPr>
          <w:sz w:val="24"/>
          <w:szCs w:val="24"/>
        </w:rPr>
        <w:t xml:space="preserve"> pelo prazo de 3 (três) anos; e</w:t>
      </w:r>
    </w:p>
    <w:p w14:paraId="6454AED0" w14:textId="77777777" w:rsidR="00F07CEA" w:rsidRPr="004F5513" w:rsidRDefault="00882578" w:rsidP="00205BE9">
      <w:pPr>
        <w:numPr>
          <w:ilvl w:val="2"/>
          <w:numId w:val="54"/>
        </w:numPr>
        <w:spacing w:afterLines="80" w:after="192"/>
        <w:rPr>
          <w:sz w:val="24"/>
          <w:szCs w:val="24"/>
        </w:rPr>
      </w:pPr>
      <w:r w:rsidRPr="004F5513">
        <w:rPr>
          <w:sz w:val="24"/>
          <w:szCs w:val="24"/>
        </w:rPr>
        <w:t xml:space="preserve">divulgar aos Debenturistas e demais participantes do mercado, em sua página na </w:t>
      </w:r>
      <w:r w:rsidR="00BF3FE8" w:rsidRPr="004F5513">
        <w:rPr>
          <w:sz w:val="24"/>
          <w:szCs w:val="24"/>
        </w:rPr>
        <w:t>rede mundial de computadores</w:t>
      </w:r>
      <w:r w:rsidRPr="004F5513">
        <w:rPr>
          <w:sz w:val="24"/>
          <w:szCs w:val="24"/>
        </w:rPr>
        <w:t xml:space="preserve"> e/ou em sua central de atendimento, em cada Dia Útil, o </w:t>
      </w:r>
      <w:r w:rsidR="002874E4" w:rsidRPr="004F5513">
        <w:rPr>
          <w:sz w:val="24"/>
          <w:szCs w:val="24"/>
        </w:rPr>
        <w:t>saldo</w:t>
      </w:r>
      <w:r w:rsidRPr="004F5513">
        <w:rPr>
          <w:sz w:val="24"/>
          <w:szCs w:val="24"/>
        </w:rPr>
        <w:t xml:space="preserve"> unitário das Debêntures, calculado pela Companhia </w:t>
      </w:r>
      <w:r w:rsidR="008B6973" w:rsidRPr="004F5513">
        <w:rPr>
          <w:sz w:val="24"/>
          <w:szCs w:val="24"/>
        </w:rPr>
        <w:t>e acompanhado pelo</w:t>
      </w:r>
      <w:r w:rsidRPr="004F5513">
        <w:rPr>
          <w:sz w:val="24"/>
          <w:szCs w:val="24"/>
        </w:rPr>
        <w:t xml:space="preserve"> Agente Fiduciário</w:t>
      </w:r>
      <w:r w:rsidR="006D0D3B" w:rsidRPr="004F5513">
        <w:rPr>
          <w:sz w:val="24"/>
          <w:szCs w:val="24"/>
        </w:rPr>
        <w:t>.</w:t>
      </w:r>
    </w:p>
    <w:p w14:paraId="1FC35794" w14:textId="110A5651" w:rsidR="00880FA8" w:rsidRPr="004F5513" w:rsidRDefault="00880FA8" w:rsidP="00205BE9">
      <w:pPr>
        <w:numPr>
          <w:ilvl w:val="1"/>
          <w:numId w:val="54"/>
        </w:numPr>
        <w:spacing w:afterLines="80" w:after="192"/>
        <w:rPr>
          <w:sz w:val="24"/>
          <w:szCs w:val="24"/>
        </w:rPr>
      </w:pPr>
      <w:bookmarkStart w:id="154" w:name="_Ref264564739"/>
      <w:bookmarkStart w:id="155" w:name="_Ref494783220"/>
      <w:r w:rsidRPr="004F5513">
        <w:rPr>
          <w:sz w:val="24"/>
          <w:szCs w:val="24"/>
        </w:rPr>
        <w:t xml:space="preserve">No caso de inadimplemento, pela Companhia, de qualquer de suas obrigações previstas nesta Escritura de Emissão, deverá o Agente Fiduciário </w:t>
      </w:r>
      <w:bookmarkEnd w:id="152"/>
      <w:bookmarkEnd w:id="154"/>
      <w:r w:rsidR="007A75CE" w:rsidRPr="004F5513">
        <w:rPr>
          <w:sz w:val="24"/>
          <w:szCs w:val="24"/>
        </w:rPr>
        <w:t xml:space="preserve">usar de toda e qualquer medida prevista em lei ou nesta Escritura de Emissão para proteger direitos ou defender interesses dos Debenturistas, nos termos do artigo 68, parágrafo 3º, da Lei das Sociedades por Ações e do artigo 12 da </w:t>
      </w:r>
      <w:r w:rsidR="00305F02" w:rsidRPr="004F5513">
        <w:rPr>
          <w:sz w:val="24"/>
          <w:szCs w:val="24"/>
        </w:rPr>
        <w:t>Resolução</w:t>
      </w:r>
      <w:r w:rsidR="007A75CE" w:rsidRPr="004F5513">
        <w:rPr>
          <w:sz w:val="24"/>
          <w:szCs w:val="24"/>
        </w:rPr>
        <w:t> CVM </w:t>
      </w:r>
      <w:r w:rsidR="00305F02" w:rsidRPr="004F5513">
        <w:rPr>
          <w:sz w:val="24"/>
          <w:szCs w:val="24"/>
        </w:rPr>
        <w:t>17</w:t>
      </w:r>
      <w:r w:rsidR="007A75CE" w:rsidRPr="004F5513">
        <w:rPr>
          <w:sz w:val="24"/>
          <w:szCs w:val="24"/>
        </w:rPr>
        <w:t>, incluindo:</w:t>
      </w:r>
      <w:bookmarkEnd w:id="155"/>
    </w:p>
    <w:p w14:paraId="24037F77" w14:textId="77777777" w:rsidR="00880FA8" w:rsidRPr="004F5513" w:rsidRDefault="00880FA8" w:rsidP="00205BE9">
      <w:pPr>
        <w:numPr>
          <w:ilvl w:val="2"/>
          <w:numId w:val="54"/>
        </w:numPr>
        <w:spacing w:afterLines="80" w:after="192"/>
        <w:rPr>
          <w:sz w:val="24"/>
          <w:szCs w:val="24"/>
        </w:rPr>
      </w:pPr>
      <w:bookmarkStart w:id="156" w:name="_Ref130286637"/>
      <w:r w:rsidRPr="004F5513">
        <w:rPr>
          <w:sz w:val="24"/>
          <w:szCs w:val="24"/>
        </w:rPr>
        <w:t xml:space="preserve">declarar, observadas as condições desta Escritura de Emissão, antecipadamente vencidas as </w:t>
      </w:r>
      <w:r w:rsidR="00E96B03" w:rsidRPr="004F5513">
        <w:rPr>
          <w:sz w:val="24"/>
          <w:szCs w:val="24"/>
        </w:rPr>
        <w:t xml:space="preserve">obrigações decorrentes das </w:t>
      </w:r>
      <w:r w:rsidRPr="004F5513">
        <w:rPr>
          <w:sz w:val="24"/>
          <w:szCs w:val="24"/>
        </w:rPr>
        <w:t>Debêntures</w:t>
      </w:r>
      <w:r w:rsidR="00E50CCF" w:rsidRPr="004F5513">
        <w:rPr>
          <w:sz w:val="24"/>
          <w:szCs w:val="24"/>
        </w:rPr>
        <w:t>,</w:t>
      </w:r>
      <w:r w:rsidRPr="004F5513">
        <w:rPr>
          <w:sz w:val="24"/>
          <w:szCs w:val="24"/>
        </w:rPr>
        <w:t xml:space="preserve"> e cobrar seu principal e acessórios;</w:t>
      </w:r>
      <w:bookmarkEnd w:id="156"/>
    </w:p>
    <w:p w14:paraId="353DC2A3" w14:textId="77777777" w:rsidR="00587FC3" w:rsidRPr="004F5513" w:rsidRDefault="00587FC3" w:rsidP="00205BE9">
      <w:pPr>
        <w:numPr>
          <w:ilvl w:val="2"/>
          <w:numId w:val="54"/>
        </w:numPr>
        <w:spacing w:afterLines="80" w:after="192"/>
        <w:rPr>
          <w:sz w:val="24"/>
          <w:szCs w:val="24"/>
        </w:rPr>
      </w:pPr>
      <w:r w:rsidRPr="004F5513">
        <w:rPr>
          <w:sz w:val="24"/>
          <w:szCs w:val="24"/>
        </w:rPr>
        <w:t>requerer a falência da Companhia, se não existirem garantias reais;</w:t>
      </w:r>
    </w:p>
    <w:p w14:paraId="1D60A8DB" w14:textId="4E3F2224" w:rsidR="00880FA8" w:rsidRPr="004F5513" w:rsidRDefault="00880FA8" w:rsidP="00205BE9">
      <w:pPr>
        <w:numPr>
          <w:ilvl w:val="2"/>
          <w:numId w:val="54"/>
        </w:numPr>
        <w:spacing w:afterLines="80" w:after="192"/>
        <w:rPr>
          <w:sz w:val="24"/>
          <w:szCs w:val="24"/>
        </w:rPr>
      </w:pPr>
      <w:bookmarkStart w:id="157" w:name="_Ref130286643"/>
      <w:r w:rsidRPr="004F5513">
        <w:rPr>
          <w:sz w:val="24"/>
          <w:szCs w:val="24"/>
        </w:rPr>
        <w:t>tomar quaisquer outras providências necessárias para que os Debenturistas realizem seus créditos; e</w:t>
      </w:r>
      <w:bookmarkEnd w:id="157"/>
      <w:r w:rsidR="00220A8C" w:rsidRPr="004F5513">
        <w:rPr>
          <w:sz w:val="24"/>
          <w:szCs w:val="24"/>
        </w:rPr>
        <w:t>.</w:t>
      </w:r>
    </w:p>
    <w:p w14:paraId="203A9188" w14:textId="77777777" w:rsidR="00880FA8" w:rsidRPr="004F5513" w:rsidRDefault="00880FA8" w:rsidP="00205BE9">
      <w:pPr>
        <w:numPr>
          <w:ilvl w:val="2"/>
          <w:numId w:val="54"/>
        </w:numPr>
        <w:spacing w:afterLines="80" w:after="192"/>
        <w:rPr>
          <w:sz w:val="24"/>
          <w:szCs w:val="24"/>
        </w:rPr>
      </w:pPr>
      <w:bookmarkStart w:id="158" w:name="_Ref130286653"/>
      <w:r w:rsidRPr="004F5513">
        <w:rPr>
          <w:sz w:val="24"/>
          <w:szCs w:val="24"/>
        </w:rPr>
        <w:t>representar os Debenturistas em processo de falência</w:t>
      </w:r>
      <w:r w:rsidR="00743967" w:rsidRPr="004F5513">
        <w:rPr>
          <w:sz w:val="24"/>
          <w:szCs w:val="24"/>
        </w:rPr>
        <w:t xml:space="preserve">, </w:t>
      </w:r>
      <w:r w:rsidRPr="004F5513">
        <w:rPr>
          <w:sz w:val="24"/>
          <w:szCs w:val="24"/>
        </w:rPr>
        <w:t>recuperação judicial, recuperação extrajudicial ou, se aplicável, intervenção ou liquidação extrajudicial da Companhia.</w:t>
      </w:r>
      <w:bookmarkEnd w:id="158"/>
    </w:p>
    <w:p w14:paraId="01EDDC30" w14:textId="77777777" w:rsidR="00365F93" w:rsidRPr="004F5513" w:rsidRDefault="00365F93" w:rsidP="00205BE9">
      <w:pPr>
        <w:numPr>
          <w:ilvl w:val="1"/>
          <w:numId w:val="54"/>
        </w:numPr>
        <w:spacing w:afterLines="80" w:after="192"/>
        <w:rPr>
          <w:sz w:val="24"/>
          <w:szCs w:val="24"/>
        </w:rPr>
      </w:pPr>
      <w:r w:rsidRPr="004F5513">
        <w:rPr>
          <w:sz w:val="24"/>
          <w:szCs w:val="24"/>
        </w:rPr>
        <w:t xml:space="preserve">O Agente Fiduciário pode se balizar nas informações </w:t>
      </w:r>
      <w:r w:rsidR="00495B85" w:rsidRPr="004F5513">
        <w:rPr>
          <w:sz w:val="24"/>
          <w:szCs w:val="24"/>
        </w:rPr>
        <w:t xml:space="preserve">que lhe forem disponibilizadas </w:t>
      </w:r>
      <w:r w:rsidRPr="004F5513">
        <w:rPr>
          <w:sz w:val="24"/>
          <w:szCs w:val="24"/>
        </w:rPr>
        <w:t>pela Companhia</w:t>
      </w:r>
      <w:r w:rsidR="00495B85" w:rsidRPr="004F5513">
        <w:rPr>
          <w:sz w:val="24"/>
          <w:szCs w:val="24"/>
        </w:rPr>
        <w:t xml:space="preserve"> </w:t>
      </w:r>
      <w:r w:rsidRPr="004F5513">
        <w:rPr>
          <w:sz w:val="24"/>
          <w:szCs w:val="24"/>
        </w:rPr>
        <w:t xml:space="preserve">para acompanhar </w:t>
      </w:r>
      <w:r w:rsidR="00495B85" w:rsidRPr="004F5513">
        <w:rPr>
          <w:sz w:val="24"/>
          <w:szCs w:val="24"/>
        </w:rPr>
        <w:t>o atendimento do Índice</w:t>
      </w:r>
      <w:r w:rsidRPr="004F5513">
        <w:rPr>
          <w:sz w:val="24"/>
          <w:szCs w:val="24"/>
        </w:rPr>
        <w:t xml:space="preserve"> Financeiro</w:t>
      </w:r>
      <w:r w:rsidR="00495B85" w:rsidRPr="004F5513">
        <w:rPr>
          <w:sz w:val="24"/>
          <w:szCs w:val="24"/>
        </w:rPr>
        <w:t>.</w:t>
      </w:r>
    </w:p>
    <w:p w14:paraId="1D24BF62" w14:textId="77777777" w:rsidR="002761AA" w:rsidRPr="004F5513" w:rsidRDefault="002761AA" w:rsidP="00205BE9">
      <w:pPr>
        <w:numPr>
          <w:ilvl w:val="1"/>
          <w:numId w:val="54"/>
        </w:numPr>
        <w:spacing w:afterLines="80" w:after="192"/>
        <w:rPr>
          <w:sz w:val="24"/>
          <w:szCs w:val="24"/>
        </w:rPr>
      </w:pPr>
      <w:r w:rsidRPr="004F5513">
        <w:rPr>
          <w:sz w:val="24"/>
          <w:szCs w:val="24"/>
        </w:rPr>
        <w:t xml:space="preserve">O Agente Fiduciário não será obrigado a </w:t>
      </w:r>
      <w:r w:rsidR="00CC4CC2" w:rsidRPr="004F5513">
        <w:rPr>
          <w:sz w:val="24"/>
          <w:szCs w:val="24"/>
        </w:rPr>
        <w:t>realiza</w:t>
      </w:r>
      <w:r w:rsidRPr="004F5513">
        <w:rPr>
          <w:sz w:val="24"/>
          <w:szCs w:val="24"/>
        </w:rPr>
        <w:t xml:space="preserve">r </w:t>
      </w:r>
      <w:r w:rsidR="0002335F" w:rsidRPr="004F5513">
        <w:rPr>
          <w:sz w:val="24"/>
          <w:szCs w:val="24"/>
        </w:rPr>
        <w:t xml:space="preserve">qualquer </w:t>
      </w:r>
      <w:r w:rsidRPr="004F5513">
        <w:rPr>
          <w:sz w:val="24"/>
          <w:szCs w:val="24"/>
        </w:rPr>
        <w:t xml:space="preserve">verificação de veracidade </w:t>
      </w:r>
      <w:r w:rsidR="0002335F" w:rsidRPr="004F5513">
        <w:rPr>
          <w:sz w:val="24"/>
          <w:szCs w:val="24"/>
        </w:rPr>
        <w:t xml:space="preserve">de </w:t>
      </w:r>
      <w:r w:rsidRPr="004F5513">
        <w:rPr>
          <w:sz w:val="24"/>
          <w:szCs w:val="24"/>
        </w:rPr>
        <w:t xml:space="preserve">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w:t>
      </w:r>
      <w:r w:rsidR="00C44E16" w:rsidRPr="004F5513">
        <w:rPr>
          <w:sz w:val="24"/>
          <w:szCs w:val="24"/>
        </w:rPr>
        <w:t xml:space="preserve">de </w:t>
      </w:r>
      <w:r w:rsidRPr="004F5513">
        <w:rPr>
          <w:sz w:val="24"/>
          <w:szCs w:val="24"/>
        </w:rPr>
        <w:t>elaborá-los, nos termos da legislação aplicável.</w:t>
      </w:r>
    </w:p>
    <w:p w14:paraId="25CED0F2" w14:textId="177937F5" w:rsidR="001B2F82" w:rsidRPr="004F5513" w:rsidRDefault="001B2F82" w:rsidP="00205BE9">
      <w:pPr>
        <w:numPr>
          <w:ilvl w:val="1"/>
          <w:numId w:val="54"/>
        </w:numPr>
        <w:spacing w:afterLines="80" w:after="192"/>
        <w:rPr>
          <w:sz w:val="24"/>
          <w:szCs w:val="24"/>
        </w:rPr>
      </w:pPr>
      <w:r w:rsidRPr="004F5513">
        <w:rPr>
          <w:sz w:val="24"/>
          <w:szCs w:val="24"/>
        </w:rPr>
        <w:t>O Agente Fiduciário não emitirá qualquer tipo de opinião ou fará qualquer juízo sobre orientação acerca de qualquer fato da Emissão que seja de competência de definição pelos Debenturistas</w:t>
      </w:r>
      <w:r w:rsidR="00171A12" w:rsidRPr="004F5513">
        <w:rPr>
          <w:sz w:val="24"/>
          <w:szCs w:val="24"/>
        </w:rPr>
        <w:t xml:space="preserve">, </w:t>
      </w:r>
      <w:r w:rsidR="005F17E6" w:rsidRPr="004F5513">
        <w:rPr>
          <w:sz w:val="24"/>
          <w:szCs w:val="24"/>
        </w:rPr>
        <w:t>nos termos da Cláusula </w:t>
      </w:r>
      <w:r w:rsidR="005F17E6" w:rsidRPr="004F5513">
        <w:rPr>
          <w:sz w:val="24"/>
          <w:szCs w:val="24"/>
        </w:rPr>
        <w:fldChar w:fldCharType="begin"/>
      </w:r>
      <w:r w:rsidR="005F17E6" w:rsidRPr="004F5513">
        <w:rPr>
          <w:sz w:val="24"/>
          <w:szCs w:val="24"/>
        </w:rPr>
        <w:instrText xml:space="preserve"> REF _Ref272246430 \n \p \h </w:instrText>
      </w:r>
      <w:r w:rsidR="007645A7" w:rsidRPr="004F5513">
        <w:rPr>
          <w:sz w:val="24"/>
          <w:szCs w:val="24"/>
        </w:rPr>
        <w:instrText xml:space="preserve"> \* MERGEFORMAT </w:instrText>
      </w:r>
      <w:r w:rsidR="005F17E6" w:rsidRPr="004F5513">
        <w:rPr>
          <w:sz w:val="24"/>
          <w:szCs w:val="24"/>
        </w:rPr>
      </w:r>
      <w:r w:rsidR="005F17E6" w:rsidRPr="004F5513">
        <w:rPr>
          <w:sz w:val="24"/>
          <w:szCs w:val="24"/>
        </w:rPr>
        <w:fldChar w:fldCharType="separate"/>
      </w:r>
      <w:r w:rsidR="009661F9" w:rsidRPr="004F5513">
        <w:rPr>
          <w:sz w:val="24"/>
          <w:szCs w:val="24"/>
        </w:rPr>
        <w:t>10 abaixo</w:t>
      </w:r>
      <w:r w:rsidR="005F17E6" w:rsidRPr="004F5513">
        <w:rPr>
          <w:sz w:val="24"/>
          <w:szCs w:val="24"/>
        </w:rPr>
        <w:fldChar w:fldCharType="end"/>
      </w:r>
      <w:r w:rsidRPr="004F5513">
        <w:rPr>
          <w:sz w:val="24"/>
          <w:szCs w:val="24"/>
        </w:rPr>
        <w:t>, obrigando-se</w:t>
      </w:r>
      <w:r w:rsidR="0081175B" w:rsidRPr="004F5513">
        <w:rPr>
          <w:sz w:val="24"/>
          <w:szCs w:val="24"/>
        </w:rPr>
        <w:t>,</w:t>
      </w:r>
      <w:r w:rsidRPr="004F5513">
        <w:rPr>
          <w:sz w:val="24"/>
          <w:szCs w:val="24"/>
        </w:rPr>
        <w:t xml:space="preserve"> tão-somente</w:t>
      </w:r>
      <w:r w:rsidR="0081175B" w:rsidRPr="004F5513">
        <w:rPr>
          <w:sz w:val="24"/>
          <w:szCs w:val="24"/>
        </w:rPr>
        <w:t>,</w:t>
      </w:r>
      <w:r w:rsidRPr="004F5513">
        <w:rPr>
          <w:sz w:val="24"/>
          <w:szCs w:val="24"/>
        </w:rPr>
        <w:t xml:space="preserve"> a agir em conformidade com as instruções que lhe foram transmitidas pelos Debenturistas</w:t>
      </w:r>
      <w:r w:rsidR="005F17E6" w:rsidRPr="004F5513">
        <w:rPr>
          <w:sz w:val="24"/>
          <w:szCs w:val="24"/>
        </w:rPr>
        <w:t>, nos termos da Cláusula </w:t>
      </w:r>
      <w:r w:rsidR="005F17E6" w:rsidRPr="004F5513">
        <w:rPr>
          <w:sz w:val="24"/>
          <w:szCs w:val="24"/>
        </w:rPr>
        <w:fldChar w:fldCharType="begin"/>
      </w:r>
      <w:r w:rsidR="005F17E6" w:rsidRPr="004F5513">
        <w:rPr>
          <w:sz w:val="24"/>
          <w:szCs w:val="24"/>
        </w:rPr>
        <w:instrText xml:space="preserve"> REF _Ref272246430 \n \p \h </w:instrText>
      </w:r>
      <w:r w:rsidR="007645A7" w:rsidRPr="004F5513">
        <w:rPr>
          <w:sz w:val="24"/>
          <w:szCs w:val="24"/>
        </w:rPr>
        <w:instrText xml:space="preserve"> \* MERGEFORMAT </w:instrText>
      </w:r>
      <w:r w:rsidR="005F17E6" w:rsidRPr="004F5513">
        <w:rPr>
          <w:sz w:val="24"/>
          <w:szCs w:val="24"/>
        </w:rPr>
      </w:r>
      <w:r w:rsidR="005F17E6" w:rsidRPr="004F5513">
        <w:rPr>
          <w:sz w:val="24"/>
          <w:szCs w:val="24"/>
        </w:rPr>
        <w:fldChar w:fldCharType="separate"/>
      </w:r>
      <w:r w:rsidR="009661F9" w:rsidRPr="004F5513">
        <w:rPr>
          <w:sz w:val="24"/>
          <w:szCs w:val="24"/>
        </w:rPr>
        <w:t>10 abaixo</w:t>
      </w:r>
      <w:r w:rsidR="005F17E6" w:rsidRPr="004F5513">
        <w:rPr>
          <w:sz w:val="24"/>
          <w:szCs w:val="24"/>
        </w:rPr>
        <w:fldChar w:fldCharType="end"/>
      </w:r>
      <w:r w:rsidR="005F17E6" w:rsidRPr="004F5513">
        <w:rPr>
          <w:sz w:val="24"/>
          <w:szCs w:val="24"/>
        </w:rPr>
        <w:t>,</w:t>
      </w:r>
      <w:r w:rsidRPr="004F5513">
        <w:rPr>
          <w:sz w:val="24"/>
          <w:szCs w:val="24"/>
        </w:rPr>
        <w:t xml:space="preserve"> e de acordo com as atribuições que lhe são conferidas por lei, pela Cláusula</w:t>
      </w:r>
      <w:r w:rsidR="00220A8C" w:rsidRPr="004F5513">
        <w:rPr>
          <w:sz w:val="24"/>
          <w:szCs w:val="24"/>
        </w:rPr>
        <w:t xml:space="preserve"> 9.4.1 acima</w:t>
      </w:r>
      <w:r w:rsidRPr="004F5513">
        <w:rPr>
          <w:sz w:val="24"/>
          <w:szCs w:val="24"/>
        </w:rPr>
        <w:t xml:space="preserve"> e pelas demais disposições desta Escritura de Emissão.</w:t>
      </w:r>
      <w:r w:rsidR="008771F4" w:rsidRPr="004F5513">
        <w:rPr>
          <w:sz w:val="24"/>
          <w:szCs w:val="24"/>
        </w:rPr>
        <w:t xml:space="preserve"> </w:t>
      </w:r>
      <w:r w:rsidRPr="004F5513">
        <w:rPr>
          <w:sz w:val="24"/>
          <w:szCs w:val="24"/>
        </w:rPr>
        <w:t>Nes</w:t>
      </w:r>
      <w:r w:rsidR="00B45D69" w:rsidRPr="004F5513">
        <w:rPr>
          <w:sz w:val="24"/>
          <w:szCs w:val="24"/>
        </w:rPr>
        <w:t>s</w:t>
      </w:r>
      <w:r w:rsidRPr="004F5513">
        <w:rPr>
          <w:sz w:val="24"/>
          <w:szCs w:val="24"/>
        </w:rPr>
        <w:t xml:space="preserve">e sentido, o Agente Fiduciário não possui qualquer responsabilidade sobre o resultado ou sobre os efeitos jurídicos decorrentes do estrito cumprimento das orientações dos </w:t>
      </w:r>
      <w:r w:rsidRPr="004F5513">
        <w:rPr>
          <w:sz w:val="24"/>
          <w:szCs w:val="24"/>
        </w:rPr>
        <w:lastRenderedPageBreak/>
        <w:t>Debenturistas que lhe forem transmitidas conforme definidas pelos Debenturistas</w:t>
      </w:r>
      <w:r w:rsidR="005F17E6" w:rsidRPr="004F5513">
        <w:rPr>
          <w:sz w:val="24"/>
          <w:szCs w:val="24"/>
        </w:rPr>
        <w:t>, nos termos da Cláusula </w:t>
      </w:r>
      <w:r w:rsidR="005F17E6" w:rsidRPr="004F5513">
        <w:rPr>
          <w:sz w:val="24"/>
          <w:szCs w:val="24"/>
        </w:rPr>
        <w:fldChar w:fldCharType="begin"/>
      </w:r>
      <w:r w:rsidR="005F17E6" w:rsidRPr="004F5513">
        <w:rPr>
          <w:sz w:val="24"/>
          <w:szCs w:val="24"/>
        </w:rPr>
        <w:instrText xml:space="preserve"> REF _Ref272246430 \n \p \h </w:instrText>
      </w:r>
      <w:r w:rsidR="007645A7" w:rsidRPr="004F5513">
        <w:rPr>
          <w:sz w:val="24"/>
          <w:szCs w:val="24"/>
        </w:rPr>
        <w:instrText xml:space="preserve"> \* MERGEFORMAT </w:instrText>
      </w:r>
      <w:r w:rsidR="005F17E6" w:rsidRPr="004F5513">
        <w:rPr>
          <w:sz w:val="24"/>
          <w:szCs w:val="24"/>
        </w:rPr>
      </w:r>
      <w:r w:rsidR="005F17E6" w:rsidRPr="004F5513">
        <w:rPr>
          <w:sz w:val="24"/>
          <w:szCs w:val="24"/>
        </w:rPr>
        <w:fldChar w:fldCharType="separate"/>
      </w:r>
      <w:r w:rsidR="009661F9" w:rsidRPr="004F5513">
        <w:rPr>
          <w:sz w:val="24"/>
          <w:szCs w:val="24"/>
        </w:rPr>
        <w:t>10 abaixo</w:t>
      </w:r>
      <w:r w:rsidR="005F17E6" w:rsidRPr="004F5513">
        <w:rPr>
          <w:sz w:val="24"/>
          <w:szCs w:val="24"/>
        </w:rPr>
        <w:fldChar w:fldCharType="end"/>
      </w:r>
      <w:r w:rsidR="005F17E6" w:rsidRPr="004F5513">
        <w:rPr>
          <w:sz w:val="24"/>
          <w:szCs w:val="24"/>
        </w:rPr>
        <w:t>,</w:t>
      </w:r>
      <w:r w:rsidRPr="004F5513">
        <w:rPr>
          <w:sz w:val="24"/>
          <w:szCs w:val="24"/>
        </w:rPr>
        <w:t xml:space="preserve"> e reproduzidas perante a Companhia.</w:t>
      </w:r>
    </w:p>
    <w:p w14:paraId="0A32A331" w14:textId="578A9EDD" w:rsidR="001B2F82" w:rsidRPr="004F5513" w:rsidRDefault="001B2F82" w:rsidP="00205BE9">
      <w:pPr>
        <w:numPr>
          <w:ilvl w:val="1"/>
          <w:numId w:val="54"/>
        </w:numPr>
        <w:spacing w:afterLines="80" w:after="192"/>
        <w:rPr>
          <w:sz w:val="24"/>
          <w:szCs w:val="24"/>
        </w:rPr>
      </w:pPr>
      <w:r w:rsidRPr="004F5513">
        <w:rPr>
          <w:sz w:val="24"/>
          <w:szCs w:val="24"/>
        </w:rPr>
        <w:t xml:space="preserve">A atuação do Agente Fiduciário limita-se ao escopo da </w:t>
      </w:r>
      <w:r w:rsidR="00305F02" w:rsidRPr="004F5513">
        <w:rPr>
          <w:sz w:val="24"/>
          <w:szCs w:val="24"/>
        </w:rPr>
        <w:t>Resolução</w:t>
      </w:r>
      <w:r w:rsidR="00D72CB4" w:rsidRPr="004F5513">
        <w:rPr>
          <w:sz w:val="24"/>
          <w:szCs w:val="24"/>
        </w:rPr>
        <w:t> CVM </w:t>
      </w:r>
      <w:r w:rsidR="00305F02" w:rsidRPr="004F5513">
        <w:rPr>
          <w:sz w:val="24"/>
          <w:szCs w:val="24"/>
        </w:rPr>
        <w:t>17</w:t>
      </w:r>
      <w:r w:rsidRPr="004F5513">
        <w:rPr>
          <w:sz w:val="24"/>
          <w:szCs w:val="24"/>
        </w:rPr>
        <w:t>, dos artigos aplicáveis da Lei das Sociedades por Ações</w:t>
      </w:r>
      <w:r w:rsidR="00EF47DE" w:rsidRPr="004F5513">
        <w:rPr>
          <w:sz w:val="24"/>
          <w:szCs w:val="24"/>
        </w:rPr>
        <w:t xml:space="preserve"> </w:t>
      </w:r>
      <w:r w:rsidRPr="004F5513">
        <w:rPr>
          <w:sz w:val="24"/>
          <w:szCs w:val="24"/>
        </w:rPr>
        <w:t>e desta Escritura de Emissão, estando o Agente Fiduciário isento, sob qualquer forma ou pretexto, de qualquer responsabilidade adicional que não tenha decorrido</w:t>
      </w:r>
      <w:r w:rsidR="00C21577" w:rsidRPr="004F5513">
        <w:rPr>
          <w:sz w:val="24"/>
          <w:szCs w:val="24"/>
        </w:rPr>
        <w:t xml:space="preserve"> das disposições legais e regulamentares aplicáveis</w:t>
      </w:r>
      <w:r w:rsidR="00EF47DE" w:rsidRPr="004F5513">
        <w:rPr>
          <w:sz w:val="24"/>
          <w:szCs w:val="24"/>
        </w:rPr>
        <w:t xml:space="preserve"> </w:t>
      </w:r>
      <w:r w:rsidR="00C21577" w:rsidRPr="004F5513">
        <w:rPr>
          <w:sz w:val="24"/>
          <w:szCs w:val="24"/>
        </w:rPr>
        <w:t>e desta Escritura de Emissão</w:t>
      </w:r>
      <w:r w:rsidRPr="004F5513">
        <w:rPr>
          <w:sz w:val="24"/>
          <w:szCs w:val="24"/>
        </w:rPr>
        <w:t>.</w:t>
      </w:r>
    </w:p>
    <w:p w14:paraId="53AB4905" w14:textId="77777777" w:rsidR="00880FA8" w:rsidRPr="004F5513" w:rsidRDefault="00880FA8" w:rsidP="00205BE9">
      <w:pPr>
        <w:spacing w:afterLines="80" w:after="192"/>
        <w:rPr>
          <w:sz w:val="24"/>
          <w:szCs w:val="24"/>
        </w:rPr>
      </w:pPr>
    </w:p>
    <w:p w14:paraId="6D1D23D3" w14:textId="77777777" w:rsidR="00880FA8" w:rsidRPr="004F5513" w:rsidRDefault="00880FA8" w:rsidP="00205BE9">
      <w:pPr>
        <w:keepNext/>
        <w:numPr>
          <w:ilvl w:val="0"/>
          <w:numId w:val="54"/>
        </w:numPr>
        <w:spacing w:afterLines="80" w:after="192"/>
        <w:rPr>
          <w:smallCaps/>
          <w:sz w:val="24"/>
          <w:szCs w:val="24"/>
          <w:u w:val="single"/>
        </w:rPr>
      </w:pPr>
      <w:bookmarkStart w:id="159" w:name="_Ref272246430"/>
      <w:r w:rsidRPr="004F5513">
        <w:rPr>
          <w:smallCaps/>
          <w:sz w:val="24"/>
          <w:szCs w:val="24"/>
          <w:u w:val="single"/>
        </w:rPr>
        <w:t>Assembl</w:t>
      </w:r>
      <w:r w:rsidR="005C163E" w:rsidRPr="004F5513">
        <w:rPr>
          <w:smallCaps/>
          <w:sz w:val="24"/>
          <w:szCs w:val="24"/>
          <w:u w:val="single"/>
        </w:rPr>
        <w:t>e</w:t>
      </w:r>
      <w:r w:rsidRPr="004F5513">
        <w:rPr>
          <w:smallCaps/>
          <w:sz w:val="24"/>
          <w:szCs w:val="24"/>
          <w:u w:val="single"/>
        </w:rPr>
        <w:t>ia Geral de Debenturistas</w:t>
      </w:r>
      <w:bookmarkEnd w:id="159"/>
    </w:p>
    <w:p w14:paraId="11F43BC8" w14:textId="4D3CFD26" w:rsidR="00880FA8" w:rsidRPr="004F5513" w:rsidRDefault="009D1E6C" w:rsidP="00205BE9">
      <w:pPr>
        <w:numPr>
          <w:ilvl w:val="1"/>
          <w:numId w:val="54"/>
        </w:numPr>
        <w:spacing w:afterLines="80" w:after="192"/>
        <w:rPr>
          <w:sz w:val="24"/>
          <w:szCs w:val="24"/>
        </w:rPr>
      </w:pPr>
      <w:bookmarkStart w:id="160" w:name="_Ref379625198"/>
      <w:r w:rsidRPr="004F5513">
        <w:rPr>
          <w:sz w:val="24"/>
          <w:szCs w:val="24"/>
        </w:rPr>
        <w:t>Os Debenturistas poderão, a qualquer tempo, reunir-se em assembleia geral, de acordo com o disposto no artigo 71 da Lei das Sociedades por Ações, a fim de deliberarem sobre matéria de interesse da comunhão dos Debenturistas</w:t>
      </w:r>
      <w:r w:rsidR="00723D55" w:rsidRPr="004F5513">
        <w:rPr>
          <w:sz w:val="24"/>
          <w:szCs w:val="24"/>
        </w:rPr>
        <w:t>.</w:t>
      </w:r>
      <w:bookmarkEnd w:id="160"/>
      <w:r w:rsidR="00245DA8" w:rsidRPr="004F5513">
        <w:rPr>
          <w:sz w:val="24"/>
          <w:szCs w:val="24"/>
        </w:rPr>
        <w:t xml:space="preserve"> </w:t>
      </w:r>
    </w:p>
    <w:p w14:paraId="61A6314F" w14:textId="77777777" w:rsidR="00880FA8" w:rsidRPr="004F5513" w:rsidRDefault="009D1E6C" w:rsidP="00205BE9">
      <w:pPr>
        <w:numPr>
          <w:ilvl w:val="1"/>
          <w:numId w:val="54"/>
        </w:numPr>
        <w:spacing w:afterLines="80" w:after="192"/>
        <w:rPr>
          <w:sz w:val="24"/>
          <w:szCs w:val="24"/>
        </w:rPr>
      </w:pPr>
      <w:r w:rsidRPr="004F5513">
        <w:rPr>
          <w:sz w:val="24"/>
          <w:szCs w:val="24"/>
        </w:rPr>
        <w:t xml:space="preserve">As assembleias gerais de Debenturistas poderão ser convocadas pelo Agente Fiduciário, pela Companhia, por Debenturistas que representem, no mínimo, 10% (dez por cento) das Debêntures em </w:t>
      </w:r>
      <w:r w:rsidR="00FF17D9" w:rsidRPr="004F5513">
        <w:rPr>
          <w:sz w:val="24"/>
          <w:szCs w:val="24"/>
        </w:rPr>
        <w:t>Circulação</w:t>
      </w:r>
      <w:r w:rsidRPr="004F5513">
        <w:rPr>
          <w:sz w:val="24"/>
          <w:szCs w:val="24"/>
        </w:rPr>
        <w:t>, ou pela CVM.</w:t>
      </w:r>
    </w:p>
    <w:p w14:paraId="3FBE92BE" w14:textId="772E2026" w:rsidR="00880FA8" w:rsidRPr="004F5513" w:rsidRDefault="009D1E6C" w:rsidP="00205BE9">
      <w:pPr>
        <w:numPr>
          <w:ilvl w:val="1"/>
          <w:numId w:val="54"/>
        </w:numPr>
        <w:spacing w:afterLines="80" w:after="192"/>
        <w:rPr>
          <w:sz w:val="24"/>
          <w:szCs w:val="24"/>
        </w:rPr>
      </w:pPr>
      <w:bookmarkStart w:id="161" w:name="_Ref187755774"/>
      <w:r w:rsidRPr="004F5513">
        <w:rPr>
          <w:sz w:val="24"/>
          <w:szCs w:val="24"/>
        </w:rPr>
        <w:t xml:space="preserve">A convocação das assembleias gerais de Debenturistas dar-se-á mediante anúncio publicado pelo menos 3 (três) vezes </w:t>
      </w:r>
      <w:r w:rsidR="00880FA8" w:rsidRPr="004F5513">
        <w:rPr>
          <w:sz w:val="24"/>
          <w:szCs w:val="24"/>
        </w:rPr>
        <w:t>nos termos da Cláusula </w:t>
      </w:r>
      <w:r w:rsidR="00880FA8" w:rsidRPr="004F5513">
        <w:rPr>
          <w:sz w:val="24"/>
          <w:szCs w:val="24"/>
        </w:rPr>
        <w:fldChar w:fldCharType="begin"/>
      </w:r>
      <w:r w:rsidR="00880FA8" w:rsidRPr="004F5513">
        <w:rPr>
          <w:sz w:val="24"/>
          <w:szCs w:val="24"/>
        </w:rPr>
        <w:instrText xml:space="preserve"> REF _Ref130286395 \r \p \h  \* MERGEFORMAT </w:instrText>
      </w:r>
      <w:r w:rsidR="00880FA8" w:rsidRPr="004F5513">
        <w:rPr>
          <w:sz w:val="24"/>
          <w:szCs w:val="24"/>
        </w:rPr>
      </w:r>
      <w:r w:rsidR="00880FA8" w:rsidRPr="004F5513">
        <w:rPr>
          <w:sz w:val="24"/>
          <w:szCs w:val="24"/>
        </w:rPr>
        <w:fldChar w:fldCharType="separate"/>
      </w:r>
      <w:r w:rsidR="009661F9" w:rsidRPr="004F5513">
        <w:rPr>
          <w:sz w:val="24"/>
          <w:szCs w:val="24"/>
        </w:rPr>
        <w:t>7.26 acima</w:t>
      </w:r>
      <w:r w:rsidR="00880FA8" w:rsidRPr="004F5513">
        <w:rPr>
          <w:sz w:val="24"/>
          <w:szCs w:val="24"/>
        </w:rPr>
        <w:fldChar w:fldCharType="end"/>
      </w:r>
      <w:r w:rsidR="00880FA8" w:rsidRPr="004F5513">
        <w:rPr>
          <w:sz w:val="24"/>
          <w:szCs w:val="24"/>
        </w:rPr>
        <w:t>, respeitadas outras regras relacionadas à publicação de a</w:t>
      </w:r>
      <w:r w:rsidR="005912D0" w:rsidRPr="004F5513">
        <w:rPr>
          <w:sz w:val="24"/>
          <w:szCs w:val="24"/>
        </w:rPr>
        <w:t>núncio de convocação de assemble</w:t>
      </w:r>
      <w:r w:rsidR="00880FA8" w:rsidRPr="004F5513">
        <w:rPr>
          <w:sz w:val="24"/>
          <w:szCs w:val="24"/>
        </w:rPr>
        <w:t>ias gerais constantes da Lei das Sociedades por Ações, da regulamentação aplicável e desta Escritura de Emissão</w:t>
      </w:r>
      <w:r w:rsidR="000E4947" w:rsidRPr="004F5513">
        <w:rPr>
          <w:sz w:val="24"/>
          <w:szCs w:val="24"/>
        </w:rPr>
        <w:t>, ficando dispensada a convocação no caso da presença da totalidade dos Debenturistas</w:t>
      </w:r>
      <w:r w:rsidR="00880FA8" w:rsidRPr="004F5513">
        <w:rPr>
          <w:sz w:val="24"/>
          <w:szCs w:val="24"/>
        </w:rPr>
        <w:t>.</w:t>
      </w:r>
      <w:bookmarkEnd w:id="161"/>
    </w:p>
    <w:p w14:paraId="0D106435" w14:textId="31DF9722" w:rsidR="00880FA8" w:rsidRPr="004F5513" w:rsidRDefault="002400F1" w:rsidP="00205BE9">
      <w:pPr>
        <w:numPr>
          <w:ilvl w:val="1"/>
          <w:numId w:val="54"/>
        </w:numPr>
        <w:spacing w:afterLines="80" w:after="192"/>
        <w:rPr>
          <w:sz w:val="24"/>
          <w:szCs w:val="24"/>
        </w:rPr>
      </w:pPr>
      <w:bookmarkStart w:id="162" w:name="_Hlk64549155"/>
      <w:r w:rsidRPr="004F5513">
        <w:rPr>
          <w:sz w:val="24"/>
          <w:szCs w:val="24"/>
        </w:rPr>
        <w:t xml:space="preserve">As assembleias gerais de Debenturistas instalar-se-ão, em primeira convocação, com a presença de titulares de, no mínimo, metade </w:t>
      </w:r>
      <w:r w:rsidR="00791482" w:rsidRPr="004F5513">
        <w:rPr>
          <w:sz w:val="24"/>
          <w:szCs w:val="24"/>
        </w:rPr>
        <w:t xml:space="preserve">mais uma </w:t>
      </w:r>
      <w:r w:rsidRPr="004F5513">
        <w:rPr>
          <w:sz w:val="24"/>
          <w:szCs w:val="24"/>
        </w:rPr>
        <w:t xml:space="preserve">das Debêntures em </w:t>
      </w:r>
      <w:r w:rsidR="00FF17D9" w:rsidRPr="004F5513">
        <w:rPr>
          <w:sz w:val="24"/>
          <w:szCs w:val="24"/>
        </w:rPr>
        <w:t>Circulação</w:t>
      </w:r>
      <w:r w:rsidRPr="004F5513">
        <w:rPr>
          <w:sz w:val="24"/>
          <w:szCs w:val="24"/>
        </w:rPr>
        <w:t xml:space="preserve">, e, em segunda convocação, com qualquer </w:t>
      </w:r>
      <w:r w:rsidR="00FE5E9D" w:rsidRPr="004F5513">
        <w:rPr>
          <w:sz w:val="24"/>
          <w:szCs w:val="24"/>
        </w:rPr>
        <w:t>quórum</w:t>
      </w:r>
      <w:r w:rsidR="00880FA8" w:rsidRPr="004F5513">
        <w:rPr>
          <w:sz w:val="24"/>
          <w:szCs w:val="24"/>
        </w:rPr>
        <w:t>.</w:t>
      </w:r>
      <w:r w:rsidR="00863A28" w:rsidRPr="004F5513">
        <w:rPr>
          <w:sz w:val="24"/>
          <w:szCs w:val="24"/>
        </w:rPr>
        <w:t xml:space="preserve"> </w:t>
      </w:r>
    </w:p>
    <w:bookmarkEnd w:id="162"/>
    <w:p w14:paraId="48E10F48" w14:textId="77777777" w:rsidR="00880FA8" w:rsidRPr="004F5513" w:rsidRDefault="002400F1" w:rsidP="00205BE9">
      <w:pPr>
        <w:numPr>
          <w:ilvl w:val="1"/>
          <w:numId w:val="54"/>
        </w:numPr>
        <w:spacing w:afterLines="80" w:after="192"/>
        <w:rPr>
          <w:sz w:val="24"/>
          <w:szCs w:val="24"/>
        </w:rPr>
      </w:pPr>
      <w:r w:rsidRPr="004F5513">
        <w:rPr>
          <w:sz w:val="24"/>
          <w:szCs w:val="24"/>
        </w:rPr>
        <w:t>A presidência das assembleias gerais de Debenturistas caber</w:t>
      </w:r>
      <w:r w:rsidR="00B75BBB" w:rsidRPr="004F5513">
        <w:rPr>
          <w:sz w:val="24"/>
          <w:szCs w:val="24"/>
        </w:rPr>
        <w:t>á</w:t>
      </w:r>
      <w:r w:rsidRPr="004F5513">
        <w:rPr>
          <w:sz w:val="24"/>
          <w:szCs w:val="24"/>
        </w:rPr>
        <w:t xml:space="preserve"> ao Debenturista eleito por estes próprios ou àquele que for designado pela CVM</w:t>
      </w:r>
      <w:r w:rsidR="00880FA8" w:rsidRPr="004F5513">
        <w:rPr>
          <w:sz w:val="24"/>
          <w:szCs w:val="24"/>
        </w:rPr>
        <w:t>.</w:t>
      </w:r>
    </w:p>
    <w:p w14:paraId="7D1428AD" w14:textId="15D8A7BE" w:rsidR="000655E1" w:rsidRPr="004F5513" w:rsidRDefault="002400F1" w:rsidP="00205BE9">
      <w:pPr>
        <w:numPr>
          <w:ilvl w:val="1"/>
          <w:numId w:val="54"/>
        </w:numPr>
        <w:spacing w:afterLines="80" w:after="192"/>
        <w:rPr>
          <w:sz w:val="24"/>
          <w:szCs w:val="24"/>
        </w:rPr>
      </w:pPr>
      <w:bookmarkStart w:id="163" w:name="_Ref130286717"/>
      <w:r w:rsidRPr="004F5513">
        <w:rPr>
          <w:sz w:val="24"/>
          <w:szCs w:val="24"/>
        </w:rPr>
        <w:t xml:space="preserve">Nas deliberações das assembleias gerais de Debenturistas, a cada </w:t>
      </w:r>
      <w:r w:rsidR="00BC69A2" w:rsidRPr="004F5513">
        <w:rPr>
          <w:sz w:val="24"/>
          <w:szCs w:val="24"/>
        </w:rPr>
        <w:t xml:space="preserve">uma das </w:t>
      </w:r>
      <w:r w:rsidRPr="004F5513">
        <w:rPr>
          <w:sz w:val="24"/>
          <w:szCs w:val="24"/>
        </w:rPr>
        <w:t>Debênture</w:t>
      </w:r>
      <w:r w:rsidR="00BC69A2" w:rsidRPr="004F5513">
        <w:rPr>
          <w:sz w:val="24"/>
          <w:szCs w:val="24"/>
        </w:rPr>
        <w:t>s</w:t>
      </w:r>
      <w:r w:rsidRPr="004F5513">
        <w:rPr>
          <w:sz w:val="24"/>
          <w:szCs w:val="24"/>
        </w:rPr>
        <w:t xml:space="preserve"> em </w:t>
      </w:r>
      <w:r w:rsidR="00FF17D9" w:rsidRPr="004F5513">
        <w:rPr>
          <w:sz w:val="24"/>
          <w:szCs w:val="24"/>
        </w:rPr>
        <w:t>Circulação</w:t>
      </w:r>
      <w:r w:rsidRPr="004F5513">
        <w:rPr>
          <w:sz w:val="24"/>
          <w:szCs w:val="24"/>
        </w:rPr>
        <w:t xml:space="preserve"> caberá um voto, admitida a constituição de mandatário, </w:t>
      </w:r>
      <w:proofErr w:type="gramStart"/>
      <w:r w:rsidRPr="004F5513">
        <w:rPr>
          <w:sz w:val="24"/>
          <w:szCs w:val="24"/>
        </w:rPr>
        <w:t>Debenturista</w:t>
      </w:r>
      <w:proofErr w:type="gramEnd"/>
      <w:r w:rsidRPr="004F5513">
        <w:rPr>
          <w:sz w:val="24"/>
          <w:szCs w:val="24"/>
        </w:rPr>
        <w:t xml:space="preserve"> ou não.</w:t>
      </w:r>
      <w:r w:rsidR="008771F4" w:rsidRPr="004F5513">
        <w:rPr>
          <w:sz w:val="24"/>
          <w:szCs w:val="24"/>
        </w:rPr>
        <w:t xml:space="preserve"> </w:t>
      </w:r>
      <w:r w:rsidRPr="004F5513">
        <w:rPr>
          <w:sz w:val="24"/>
          <w:szCs w:val="24"/>
        </w:rPr>
        <w:t xml:space="preserve">Exceto pelo disposto na </w:t>
      </w:r>
      <w:r w:rsidR="00880FA8" w:rsidRPr="004F5513">
        <w:rPr>
          <w:sz w:val="24"/>
          <w:szCs w:val="24"/>
        </w:rPr>
        <w:t>Cláusula </w:t>
      </w:r>
      <w:r w:rsidR="00880FA8" w:rsidRPr="004F5513">
        <w:rPr>
          <w:sz w:val="24"/>
          <w:szCs w:val="24"/>
        </w:rPr>
        <w:fldChar w:fldCharType="begin"/>
      </w:r>
      <w:r w:rsidR="00880FA8" w:rsidRPr="004F5513">
        <w:rPr>
          <w:sz w:val="24"/>
          <w:szCs w:val="24"/>
        </w:rPr>
        <w:instrText xml:space="preserve"> REF _Ref130286715 \r \p \h  \* MERGEFORMAT </w:instrText>
      </w:r>
      <w:r w:rsidR="00880FA8" w:rsidRPr="004F5513">
        <w:rPr>
          <w:sz w:val="24"/>
          <w:szCs w:val="24"/>
        </w:rPr>
      </w:r>
      <w:r w:rsidR="00880FA8" w:rsidRPr="004F5513">
        <w:rPr>
          <w:sz w:val="24"/>
          <w:szCs w:val="24"/>
        </w:rPr>
        <w:fldChar w:fldCharType="separate"/>
      </w:r>
      <w:r w:rsidR="009661F9" w:rsidRPr="004F5513">
        <w:rPr>
          <w:sz w:val="24"/>
          <w:szCs w:val="24"/>
        </w:rPr>
        <w:t>10.6.1 abaixo</w:t>
      </w:r>
      <w:r w:rsidR="00880FA8" w:rsidRPr="004F5513">
        <w:rPr>
          <w:sz w:val="24"/>
          <w:szCs w:val="24"/>
        </w:rPr>
        <w:fldChar w:fldCharType="end"/>
      </w:r>
      <w:r w:rsidR="00880FA8" w:rsidRPr="004F5513">
        <w:rPr>
          <w:sz w:val="24"/>
          <w:szCs w:val="24"/>
        </w:rPr>
        <w:t xml:space="preserve">, </w:t>
      </w:r>
      <w:r w:rsidRPr="004F5513">
        <w:rPr>
          <w:sz w:val="24"/>
          <w:szCs w:val="24"/>
        </w:rPr>
        <w:t xml:space="preserve">todas as deliberações a serem tomadas em assembleia geral de Debenturistas </w:t>
      </w:r>
      <w:r w:rsidR="009C6492" w:rsidRPr="004F5513">
        <w:rPr>
          <w:sz w:val="24"/>
          <w:szCs w:val="24"/>
        </w:rPr>
        <w:t xml:space="preserve">(inclusive aquelas relativas à renúncia ou ao perdão temporário a um Evento de Inadimplemento) </w:t>
      </w:r>
      <w:r w:rsidRPr="004F5513">
        <w:rPr>
          <w:sz w:val="24"/>
          <w:szCs w:val="24"/>
        </w:rPr>
        <w:t xml:space="preserve">dependerão de aprovação </w:t>
      </w:r>
      <w:r w:rsidR="000655E1" w:rsidRPr="004F5513">
        <w:rPr>
          <w:sz w:val="24"/>
          <w:szCs w:val="24"/>
        </w:rPr>
        <w:t xml:space="preserve">de titulares de Debêntures que representem </w:t>
      </w:r>
      <w:r w:rsidR="007701EA" w:rsidRPr="004F5513">
        <w:rPr>
          <w:sz w:val="24"/>
          <w:szCs w:val="24"/>
        </w:rPr>
        <w:t>2/3 (dois terços)</w:t>
      </w:r>
      <w:r w:rsidR="000655E1" w:rsidRPr="004F5513">
        <w:rPr>
          <w:sz w:val="24"/>
          <w:szCs w:val="24"/>
        </w:rPr>
        <w:t xml:space="preserve"> das Debêntures em Circulação</w:t>
      </w:r>
      <w:r w:rsidR="007B167C" w:rsidRPr="004F5513">
        <w:rPr>
          <w:sz w:val="24"/>
          <w:szCs w:val="24"/>
        </w:rPr>
        <w:t xml:space="preserve">, em primeira </w:t>
      </w:r>
      <w:r w:rsidR="00D22FA7" w:rsidRPr="004F5513">
        <w:rPr>
          <w:sz w:val="24"/>
          <w:szCs w:val="24"/>
        </w:rPr>
        <w:t>o</w:t>
      </w:r>
      <w:r w:rsidR="007B167C" w:rsidRPr="004F5513">
        <w:rPr>
          <w:sz w:val="24"/>
          <w:szCs w:val="24"/>
        </w:rPr>
        <w:t>u segunda convocação</w:t>
      </w:r>
      <w:r w:rsidR="000655E1" w:rsidRPr="004F5513">
        <w:rPr>
          <w:sz w:val="24"/>
          <w:szCs w:val="24"/>
        </w:rPr>
        <w:t>.</w:t>
      </w:r>
      <w:r w:rsidR="00B110F9" w:rsidRPr="004F5513">
        <w:rPr>
          <w:sz w:val="24"/>
          <w:szCs w:val="24"/>
        </w:rPr>
        <w:t xml:space="preserve"> </w:t>
      </w:r>
    </w:p>
    <w:p w14:paraId="096967CB" w14:textId="49C3B282" w:rsidR="00880FA8" w:rsidRPr="004F5513" w:rsidRDefault="00880FA8" w:rsidP="00BB37E9">
      <w:pPr>
        <w:pStyle w:val="PargrafodaLista"/>
        <w:numPr>
          <w:ilvl w:val="2"/>
          <w:numId w:val="78"/>
        </w:numPr>
        <w:spacing w:afterLines="80" w:after="192"/>
        <w:rPr>
          <w:sz w:val="24"/>
          <w:szCs w:val="24"/>
        </w:rPr>
      </w:pPr>
      <w:bookmarkStart w:id="164" w:name="_Ref130286715"/>
      <w:bookmarkEnd w:id="163"/>
      <w:r w:rsidRPr="004F5513">
        <w:rPr>
          <w:sz w:val="24"/>
          <w:szCs w:val="24"/>
        </w:rPr>
        <w:t xml:space="preserve">Não estão incluídos no </w:t>
      </w:r>
      <w:r w:rsidR="00FE5E9D" w:rsidRPr="004F5513">
        <w:rPr>
          <w:sz w:val="24"/>
          <w:szCs w:val="24"/>
        </w:rPr>
        <w:t>quórum</w:t>
      </w:r>
      <w:r w:rsidRPr="004F5513">
        <w:rPr>
          <w:sz w:val="24"/>
          <w:szCs w:val="24"/>
        </w:rPr>
        <w:t xml:space="preserve"> a que se refere a Cláusula </w:t>
      </w:r>
      <w:r w:rsidRPr="004F5513">
        <w:rPr>
          <w:sz w:val="24"/>
          <w:szCs w:val="24"/>
        </w:rPr>
        <w:fldChar w:fldCharType="begin"/>
      </w:r>
      <w:r w:rsidRPr="004F5513">
        <w:rPr>
          <w:sz w:val="24"/>
          <w:szCs w:val="24"/>
        </w:rPr>
        <w:instrText xml:space="preserve"> REF _Ref130286717 \r \p \h  \* MERGEFORMAT </w:instrText>
      </w:r>
      <w:r w:rsidRPr="004F5513">
        <w:rPr>
          <w:sz w:val="24"/>
          <w:szCs w:val="24"/>
        </w:rPr>
      </w:r>
      <w:r w:rsidRPr="004F5513">
        <w:rPr>
          <w:sz w:val="24"/>
          <w:szCs w:val="24"/>
        </w:rPr>
        <w:fldChar w:fldCharType="separate"/>
      </w:r>
      <w:r w:rsidR="009661F9" w:rsidRPr="004F5513">
        <w:rPr>
          <w:sz w:val="24"/>
          <w:szCs w:val="24"/>
        </w:rPr>
        <w:t>10.6 acima</w:t>
      </w:r>
      <w:r w:rsidRPr="004F5513">
        <w:rPr>
          <w:sz w:val="24"/>
          <w:szCs w:val="24"/>
        </w:rPr>
        <w:fldChar w:fldCharType="end"/>
      </w:r>
      <w:r w:rsidRPr="004F5513">
        <w:rPr>
          <w:sz w:val="24"/>
          <w:szCs w:val="24"/>
        </w:rPr>
        <w:t>:</w:t>
      </w:r>
      <w:bookmarkEnd w:id="164"/>
      <w:r w:rsidR="004033E3" w:rsidRPr="004F5513">
        <w:rPr>
          <w:sz w:val="24"/>
          <w:szCs w:val="24"/>
        </w:rPr>
        <w:t xml:space="preserve"> </w:t>
      </w:r>
    </w:p>
    <w:p w14:paraId="2BBF7C70" w14:textId="77777777" w:rsidR="00880FA8" w:rsidRPr="004F5513" w:rsidRDefault="00880FA8" w:rsidP="00205BE9">
      <w:pPr>
        <w:numPr>
          <w:ilvl w:val="6"/>
          <w:numId w:val="54"/>
        </w:numPr>
        <w:spacing w:afterLines="80" w:after="192"/>
        <w:rPr>
          <w:sz w:val="24"/>
          <w:szCs w:val="24"/>
        </w:rPr>
      </w:pPr>
      <w:r w:rsidRPr="004F5513">
        <w:rPr>
          <w:sz w:val="24"/>
          <w:szCs w:val="24"/>
        </w:rPr>
        <w:t xml:space="preserve">os </w:t>
      </w:r>
      <w:r w:rsidR="00FE5E9D" w:rsidRPr="004F5513">
        <w:rPr>
          <w:sz w:val="24"/>
          <w:szCs w:val="24"/>
        </w:rPr>
        <w:t>quóruns</w:t>
      </w:r>
      <w:r w:rsidRPr="004F5513">
        <w:rPr>
          <w:sz w:val="24"/>
          <w:szCs w:val="24"/>
        </w:rPr>
        <w:t xml:space="preserve"> expressamente previstos em outras Cláusulas desta Escritura de Emissão; e</w:t>
      </w:r>
    </w:p>
    <w:p w14:paraId="6C15962C" w14:textId="23142C4E" w:rsidR="00880FA8" w:rsidRPr="004F5513" w:rsidRDefault="008A097D" w:rsidP="00205BE9">
      <w:pPr>
        <w:numPr>
          <w:ilvl w:val="6"/>
          <w:numId w:val="54"/>
        </w:numPr>
        <w:spacing w:afterLines="80" w:after="192"/>
        <w:rPr>
          <w:sz w:val="24"/>
          <w:szCs w:val="24"/>
        </w:rPr>
      </w:pPr>
      <w:r w:rsidRPr="004F5513">
        <w:rPr>
          <w:sz w:val="24"/>
          <w:szCs w:val="24"/>
        </w:rPr>
        <w:lastRenderedPageBreak/>
        <w:t xml:space="preserve">as alterações, que deverão ser aprovadas por Debenturistas representando, no mínimo, </w:t>
      </w:r>
      <w:r w:rsidR="004033E3" w:rsidRPr="004F5513">
        <w:rPr>
          <w:sz w:val="24"/>
          <w:szCs w:val="24"/>
        </w:rPr>
        <w:t>85</w:t>
      </w:r>
      <w:r w:rsidRPr="004F5513">
        <w:rPr>
          <w:sz w:val="24"/>
          <w:szCs w:val="24"/>
        </w:rPr>
        <w:t>% (</w:t>
      </w:r>
      <w:r w:rsidR="004033E3" w:rsidRPr="004F5513">
        <w:rPr>
          <w:sz w:val="24"/>
          <w:szCs w:val="24"/>
        </w:rPr>
        <w:t xml:space="preserve">oitenta e cinco </w:t>
      </w:r>
      <w:r w:rsidRPr="004F5513">
        <w:rPr>
          <w:sz w:val="24"/>
          <w:szCs w:val="24"/>
        </w:rPr>
        <w:t xml:space="preserve">por cento) das Debêntures em </w:t>
      </w:r>
      <w:r w:rsidR="00FF17D9" w:rsidRPr="004F5513">
        <w:rPr>
          <w:sz w:val="24"/>
          <w:szCs w:val="24"/>
        </w:rPr>
        <w:t>Circulação</w:t>
      </w:r>
      <w:r w:rsidR="00DC3845" w:rsidRPr="004F5513">
        <w:rPr>
          <w:sz w:val="24"/>
          <w:szCs w:val="24"/>
        </w:rPr>
        <w:t>,</w:t>
      </w:r>
      <w:r w:rsidRPr="004F5513">
        <w:rPr>
          <w:sz w:val="24"/>
          <w:szCs w:val="24"/>
        </w:rPr>
        <w:t xml:space="preserve"> </w:t>
      </w:r>
      <w:r w:rsidR="005516CC" w:rsidRPr="004F5513">
        <w:rPr>
          <w:sz w:val="24"/>
          <w:szCs w:val="24"/>
        </w:rPr>
        <w:t xml:space="preserve">e propostas exclusivamente pela Companhia </w:t>
      </w:r>
      <w:r w:rsidR="00880FA8" w:rsidRPr="004F5513">
        <w:rPr>
          <w:sz w:val="24"/>
          <w:szCs w:val="24"/>
        </w:rPr>
        <w:t>(a) </w:t>
      </w:r>
      <w:r w:rsidR="00CF3408" w:rsidRPr="004F5513">
        <w:rPr>
          <w:sz w:val="24"/>
          <w:szCs w:val="24"/>
        </w:rPr>
        <w:t xml:space="preserve">das disposições </w:t>
      </w:r>
      <w:r w:rsidR="00072396" w:rsidRPr="004F5513">
        <w:rPr>
          <w:sz w:val="24"/>
          <w:szCs w:val="24"/>
        </w:rPr>
        <w:t>desta Cláusula</w:t>
      </w:r>
      <w:r w:rsidR="00CF3408" w:rsidRPr="004F5513">
        <w:rPr>
          <w:sz w:val="24"/>
          <w:szCs w:val="24"/>
        </w:rPr>
        <w:t>; (b) </w:t>
      </w:r>
      <w:r w:rsidR="00072396" w:rsidRPr="004F5513">
        <w:rPr>
          <w:sz w:val="24"/>
          <w:szCs w:val="24"/>
        </w:rPr>
        <w:t xml:space="preserve">de qualquer </w:t>
      </w:r>
      <w:r w:rsidR="00880FA8" w:rsidRPr="004F5513">
        <w:rPr>
          <w:sz w:val="24"/>
          <w:szCs w:val="24"/>
        </w:rPr>
        <w:t xml:space="preserve">dos </w:t>
      </w:r>
      <w:r w:rsidR="00FE5E9D" w:rsidRPr="004F5513">
        <w:rPr>
          <w:sz w:val="24"/>
          <w:szCs w:val="24"/>
        </w:rPr>
        <w:t>quóruns</w:t>
      </w:r>
      <w:r w:rsidR="00880FA8" w:rsidRPr="004F5513">
        <w:rPr>
          <w:sz w:val="24"/>
          <w:szCs w:val="24"/>
        </w:rPr>
        <w:t xml:space="preserve"> previstos nesta Escritura de Emissão; (</w:t>
      </w:r>
      <w:r w:rsidR="00CF3408" w:rsidRPr="004F5513">
        <w:rPr>
          <w:sz w:val="24"/>
          <w:szCs w:val="24"/>
        </w:rPr>
        <w:t>c</w:t>
      </w:r>
      <w:r w:rsidR="00880FA8" w:rsidRPr="004F5513">
        <w:rPr>
          <w:sz w:val="24"/>
          <w:szCs w:val="24"/>
        </w:rPr>
        <w:t>) da Remuneração, exceto pelo disposto na</w:t>
      </w:r>
      <w:r w:rsidR="00B0058E" w:rsidRPr="004F5513">
        <w:rPr>
          <w:sz w:val="24"/>
          <w:szCs w:val="24"/>
        </w:rPr>
        <w:t>s</w:t>
      </w:r>
      <w:r w:rsidR="00880FA8" w:rsidRPr="004F5513">
        <w:rPr>
          <w:sz w:val="24"/>
          <w:szCs w:val="24"/>
        </w:rPr>
        <w:t xml:space="preserve"> </w:t>
      </w:r>
      <w:r w:rsidR="0060108D" w:rsidRPr="004F5513">
        <w:rPr>
          <w:sz w:val="24"/>
          <w:szCs w:val="24"/>
        </w:rPr>
        <w:t>Cláusula</w:t>
      </w:r>
      <w:r w:rsidR="00B0058E" w:rsidRPr="004F5513">
        <w:rPr>
          <w:sz w:val="24"/>
          <w:szCs w:val="24"/>
        </w:rPr>
        <w:t>s</w:t>
      </w:r>
      <w:r w:rsidR="0060108D" w:rsidRPr="004F5513">
        <w:rPr>
          <w:sz w:val="24"/>
          <w:szCs w:val="24"/>
        </w:rPr>
        <w:t> </w:t>
      </w:r>
      <w:r w:rsidR="00695392" w:rsidRPr="004F5513">
        <w:rPr>
          <w:sz w:val="24"/>
          <w:szCs w:val="24"/>
        </w:rPr>
        <w:fldChar w:fldCharType="begin"/>
      </w:r>
      <w:r w:rsidR="00695392" w:rsidRPr="004F5513">
        <w:rPr>
          <w:sz w:val="24"/>
          <w:szCs w:val="24"/>
        </w:rPr>
        <w:instrText xml:space="preserve"> REF _Ref3313316 \n \h </w:instrText>
      </w:r>
      <w:r w:rsidR="005F60A2" w:rsidRPr="004F5513">
        <w:rPr>
          <w:sz w:val="24"/>
          <w:szCs w:val="24"/>
        </w:rPr>
        <w:instrText xml:space="preserve"> \* MERGEFORMAT </w:instrText>
      </w:r>
      <w:r w:rsidR="00695392" w:rsidRPr="004F5513">
        <w:rPr>
          <w:sz w:val="24"/>
          <w:szCs w:val="24"/>
        </w:rPr>
      </w:r>
      <w:r w:rsidR="00695392" w:rsidRPr="004F5513">
        <w:rPr>
          <w:sz w:val="24"/>
          <w:szCs w:val="24"/>
        </w:rPr>
        <w:fldChar w:fldCharType="separate"/>
      </w:r>
      <w:r w:rsidR="009661F9" w:rsidRPr="004F5513">
        <w:rPr>
          <w:sz w:val="24"/>
          <w:szCs w:val="24"/>
        </w:rPr>
        <w:t>7.13.2</w:t>
      </w:r>
      <w:r w:rsidR="00695392" w:rsidRPr="004F5513">
        <w:rPr>
          <w:sz w:val="24"/>
          <w:szCs w:val="24"/>
        </w:rPr>
        <w:fldChar w:fldCharType="end"/>
      </w:r>
      <w:r w:rsidR="00695392" w:rsidRPr="004F5513">
        <w:rPr>
          <w:sz w:val="24"/>
          <w:szCs w:val="24"/>
        </w:rPr>
        <w:t xml:space="preserve"> e </w:t>
      </w:r>
      <w:r w:rsidR="00695392" w:rsidRPr="004F5513">
        <w:rPr>
          <w:sz w:val="24"/>
          <w:szCs w:val="24"/>
        </w:rPr>
        <w:fldChar w:fldCharType="begin"/>
      </w:r>
      <w:r w:rsidR="00695392" w:rsidRPr="004F5513">
        <w:rPr>
          <w:sz w:val="24"/>
          <w:szCs w:val="24"/>
        </w:rPr>
        <w:instrText xml:space="preserve"> REF _Ref3313320 \n \p \h </w:instrText>
      </w:r>
      <w:r w:rsidR="005F60A2" w:rsidRPr="004F5513">
        <w:rPr>
          <w:sz w:val="24"/>
          <w:szCs w:val="24"/>
        </w:rPr>
        <w:instrText xml:space="preserve"> \* MERGEFORMAT </w:instrText>
      </w:r>
      <w:r w:rsidR="00695392" w:rsidRPr="004F5513">
        <w:rPr>
          <w:sz w:val="24"/>
          <w:szCs w:val="24"/>
        </w:rPr>
      </w:r>
      <w:r w:rsidR="00695392" w:rsidRPr="004F5513">
        <w:rPr>
          <w:sz w:val="24"/>
          <w:szCs w:val="24"/>
        </w:rPr>
        <w:fldChar w:fldCharType="separate"/>
      </w:r>
      <w:r w:rsidR="009661F9" w:rsidRPr="004F5513">
        <w:rPr>
          <w:sz w:val="24"/>
          <w:szCs w:val="24"/>
        </w:rPr>
        <w:t>7.13.3 acima</w:t>
      </w:r>
      <w:r w:rsidR="00695392" w:rsidRPr="004F5513">
        <w:rPr>
          <w:sz w:val="24"/>
          <w:szCs w:val="24"/>
        </w:rPr>
        <w:fldChar w:fldCharType="end"/>
      </w:r>
      <w:r w:rsidR="00880FA8" w:rsidRPr="004F5513">
        <w:rPr>
          <w:sz w:val="24"/>
          <w:szCs w:val="24"/>
        </w:rPr>
        <w:t>; (</w:t>
      </w:r>
      <w:r w:rsidR="00CF3408" w:rsidRPr="004F5513">
        <w:rPr>
          <w:sz w:val="24"/>
          <w:szCs w:val="24"/>
        </w:rPr>
        <w:t>d</w:t>
      </w:r>
      <w:r w:rsidR="00880FA8" w:rsidRPr="004F5513">
        <w:rPr>
          <w:sz w:val="24"/>
          <w:szCs w:val="24"/>
        </w:rPr>
        <w:t>) de quaisquer datas de pagamento de quaisquer valores previstos nesta Escritura de Emissão; (</w:t>
      </w:r>
      <w:r w:rsidR="00CF3408" w:rsidRPr="004F5513">
        <w:rPr>
          <w:sz w:val="24"/>
          <w:szCs w:val="24"/>
        </w:rPr>
        <w:t>e</w:t>
      </w:r>
      <w:r w:rsidR="00880FA8" w:rsidRPr="004F5513">
        <w:rPr>
          <w:sz w:val="24"/>
          <w:szCs w:val="24"/>
        </w:rPr>
        <w:t>) </w:t>
      </w:r>
      <w:r w:rsidR="00C95B85" w:rsidRPr="004F5513">
        <w:rPr>
          <w:sz w:val="24"/>
          <w:szCs w:val="24"/>
        </w:rPr>
        <w:t>do prazo de vigência</w:t>
      </w:r>
      <w:r w:rsidR="00587FC3" w:rsidRPr="004F5513">
        <w:rPr>
          <w:sz w:val="24"/>
          <w:szCs w:val="24"/>
        </w:rPr>
        <w:t xml:space="preserve"> das Debêntures; (</w:t>
      </w:r>
      <w:r w:rsidR="00CF3408" w:rsidRPr="004F5513">
        <w:rPr>
          <w:sz w:val="24"/>
          <w:szCs w:val="24"/>
        </w:rPr>
        <w:t>f</w:t>
      </w:r>
      <w:r w:rsidR="00587FC3" w:rsidRPr="004F5513">
        <w:rPr>
          <w:sz w:val="24"/>
          <w:szCs w:val="24"/>
        </w:rPr>
        <w:t>) </w:t>
      </w:r>
      <w:r w:rsidR="00880FA8" w:rsidRPr="004F5513">
        <w:rPr>
          <w:sz w:val="24"/>
          <w:szCs w:val="24"/>
        </w:rPr>
        <w:t>da espécie das Debêntures; (</w:t>
      </w:r>
      <w:r w:rsidR="001B6EC8" w:rsidRPr="004F5513">
        <w:rPr>
          <w:sz w:val="24"/>
          <w:szCs w:val="24"/>
        </w:rPr>
        <w:t>g</w:t>
      </w:r>
      <w:r w:rsidR="00880FA8" w:rsidRPr="004F5513">
        <w:rPr>
          <w:sz w:val="24"/>
          <w:szCs w:val="24"/>
        </w:rPr>
        <w:t>) da criação de evento de repactuação; (</w:t>
      </w:r>
      <w:r w:rsidR="001B6EC8" w:rsidRPr="004F5513">
        <w:rPr>
          <w:sz w:val="24"/>
          <w:szCs w:val="24"/>
        </w:rPr>
        <w:t>h</w:t>
      </w:r>
      <w:r w:rsidR="00880FA8" w:rsidRPr="004F5513">
        <w:rPr>
          <w:sz w:val="24"/>
          <w:szCs w:val="24"/>
        </w:rPr>
        <w:t xml:space="preserve">) das disposições relativas </w:t>
      </w:r>
      <w:r w:rsidR="009160DD" w:rsidRPr="004F5513">
        <w:rPr>
          <w:sz w:val="24"/>
          <w:szCs w:val="24"/>
        </w:rPr>
        <w:t>a resgate antecipado facultativo</w:t>
      </w:r>
      <w:r w:rsidR="00880FA8" w:rsidRPr="004F5513">
        <w:rPr>
          <w:sz w:val="24"/>
          <w:szCs w:val="24"/>
        </w:rPr>
        <w:t>;</w:t>
      </w:r>
      <w:r w:rsidR="00CF3408" w:rsidRPr="004F5513">
        <w:rPr>
          <w:sz w:val="24"/>
          <w:szCs w:val="24"/>
        </w:rPr>
        <w:t xml:space="preserve"> </w:t>
      </w:r>
      <w:r w:rsidR="001961BA" w:rsidRPr="004F5513">
        <w:rPr>
          <w:sz w:val="24"/>
          <w:szCs w:val="24"/>
        </w:rPr>
        <w:t>(</w:t>
      </w:r>
      <w:r w:rsidR="001B6EC8" w:rsidRPr="004F5513">
        <w:rPr>
          <w:sz w:val="24"/>
          <w:szCs w:val="24"/>
        </w:rPr>
        <w:t>i</w:t>
      </w:r>
      <w:r w:rsidR="001961BA" w:rsidRPr="004F5513">
        <w:rPr>
          <w:sz w:val="24"/>
          <w:szCs w:val="24"/>
        </w:rPr>
        <w:t xml:space="preserve">) das disposições relativas </w:t>
      </w:r>
      <w:r w:rsidR="009160DD" w:rsidRPr="004F5513">
        <w:rPr>
          <w:sz w:val="24"/>
          <w:szCs w:val="24"/>
        </w:rPr>
        <w:t xml:space="preserve">a amortizações </w:t>
      </w:r>
      <w:r w:rsidR="006D2908" w:rsidRPr="004F5513">
        <w:rPr>
          <w:sz w:val="24"/>
          <w:szCs w:val="24"/>
        </w:rPr>
        <w:t xml:space="preserve">extraordinárias </w:t>
      </w:r>
      <w:r w:rsidR="009160DD" w:rsidRPr="004F5513">
        <w:rPr>
          <w:sz w:val="24"/>
          <w:szCs w:val="24"/>
        </w:rPr>
        <w:t>facultativas</w:t>
      </w:r>
      <w:r w:rsidR="001961BA" w:rsidRPr="004F5513">
        <w:rPr>
          <w:sz w:val="24"/>
          <w:szCs w:val="24"/>
        </w:rPr>
        <w:t>;</w:t>
      </w:r>
      <w:r w:rsidR="009160DD" w:rsidRPr="004F5513">
        <w:rPr>
          <w:sz w:val="24"/>
          <w:szCs w:val="24"/>
        </w:rPr>
        <w:t xml:space="preserve"> (</w:t>
      </w:r>
      <w:r w:rsidR="001B6EC8" w:rsidRPr="004F5513">
        <w:rPr>
          <w:sz w:val="24"/>
          <w:szCs w:val="24"/>
        </w:rPr>
        <w:t>j</w:t>
      </w:r>
      <w:r w:rsidR="009160DD" w:rsidRPr="004F5513">
        <w:rPr>
          <w:sz w:val="24"/>
          <w:szCs w:val="24"/>
        </w:rPr>
        <w:t>) das disposições relativas à Oferta Facultativa de Resgate Antecipado;</w:t>
      </w:r>
      <w:r w:rsidR="001961BA" w:rsidRPr="004F5513">
        <w:rPr>
          <w:sz w:val="24"/>
          <w:szCs w:val="24"/>
        </w:rPr>
        <w:t xml:space="preserve"> </w:t>
      </w:r>
      <w:r w:rsidR="00CF3408" w:rsidRPr="004F5513">
        <w:rPr>
          <w:sz w:val="24"/>
          <w:szCs w:val="24"/>
        </w:rPr>
        <w:t>ou</w:t>
      </w:r>
      <w:r w:rsidR="00880FA8" w:rsidRPr="004F5513">
        <w:rPr>
          <w:sz w:val="24"/>
          <w:szCs w:val="24"/>
        </w:rPr>
        <w:t xml:space="preserve"> (</w:t>
      </w:r>
      <w:r w:rsidR="001B6EC8" w:rsidRPr="004F5513">
        <w:rPr>
          <w:sz w:val="24"/>
          <w:szCs w:val="24"/>
        </w:rPr>
        <w:t>k</w:t>
      </w:r>
      <w:r w:rsidR="00880FA8" w:rsidRPr="004F5513">
        <w:rPr>
          <w:sz w:val="24"/>
          <w:szCs w:val="24"/>
        </w:rPr>
        <w:t>) </w:t>
      </w:r>
      <w:r w:rsidR="004D0C1D" w:rsidRPr="004F5513">
        <w:rPr>
          <w:sz w:val="24"/>
          <w:szCs w:val="24"/>
        </w:rPr>
        <w:t xml:space="preserve">da redação </w:t>
      </w:r>
      <w:r w:rsidR="00880FA8" w:rsidRPr="004F5513">
        <w:rPr>
          <w:sz w:val="24"/>
          <w:szCs w:val="24"/>
        </w:rPr>
        <w:t>de qualquer E</w:t>
      </w:r>
      <w:r w:rsidR="00880FA8" w:rsidRPr="004F5513">
        <w:rPr>
          <w:rFonts w:eastAsia="Arial Unicode MS"/>
          <w:sz w:val="24"/>
          <w:szCs w:val="24"/>
        </w:rPr>
        <w:t>vento de Inadimplemento</w:t>
      </w:r>
      <w:r w:rsidR="00BB08C4" w:rsidRPr="004F5513">
        <w:rPr>
          <w:rFonts w:eastAsia="Arial Unicode MS"/>
          <w:sz w:val="24"/>
          <w:szCs w:val="24"/>
        </w:rPr>
        <w:t>.</w:t>
      </w:r>
      <w:r w:rsidR="00863A28" w:rsidRPr="004F5513">
        <w:rPr>
          <w:rFonts w:eastAsia="Arial Unicode MS"/>
          <w:sz w:val="24"/>
          <w:szCs w:val="24"/>
        </w:rPr>
        <w:t xml:space="preserve"> </w:t>
      </w:r>
    </w:p>
    <w:p w14:paraId="132F0CC0" w14:textId="77777777" w:rsidR="00C44C56" w:rsidRPr="004F5513" w:rsidRDefault="00C44C56" w:rsidP="00205BE9">
      <w:pPr>
        <w:numPr>
          <w:ilvl w:val="1"/>
          <w:numId w:val="54"/>
        </w:numPr>
        <w:spacing w:afterLines="80" w:after="192"/>
        <w:rPr>
          <w:sz w:val="24"/>
          <w:szCs w:val="24"/>
        </w:rPr>
      </w:pPr>
      <w:r w:rsidRPr="004F5513">
        <w:rPr>
          <w:sz w:val="24"/>
          <w:szCs w:val="24"/>
        </w:rPr>
        <w:t>As deliberações tomadas pelos Debenturistas, no âmbito de sua competência legal, observado</w:t>
      </w:r>
      <w:r w:rsidR="004E66FE" w:rsidRPr="004F5513">
        <w:rPr>
          <w:sz w:val="24"/>
          <w:szCs w:val="24"/>
        </w:rPr>
        <w:t>s</w:t>
      </w:r>
      <w:r w:rsidRPr="004F5513">
        <w:rPr>
          <w:sz w:val="24"/>
          <w:szCs w:val="24"/>
        </w:rPr>
        <w:t xml:space="preserve"> os </w:t>
      </w:r>
      <w:r w:rsidR="00FE5E9D" w:rsidRPr="004F5513">
        <w:rPr>
          <w:sz w:val="24"/>
          <w:szCs w:val="24"/>
        </w:rPr>
        <w:t>quóruns</w:t>
      </w:r>
      <w:r w:rsidRPr="004F5513">
        <w:rPr>
          <w:sz w:val="24"/>
          <w:szCs w:val="24"/>
        </w:rPr>
        <w:t xml:space="preserve"> previstos nesta Escritura de Emissão, serão válidas e eficazes perante a Companhia e obrigarão todos os Debenturistas, independentemente de seu comparecimento ou voto na respectiva assembleia geral de Debenturistas.</w:t>
      </w:r>
    </w:p>
    <w:p w14:paraId="0F08D17C" w14:textId="7BFD6D68" w:rsidR="00723F76" w:rsidRPr="004F5513" w:rsidRDefault="00D72CB4" w:rsidP="00205BE9">
      <w:pPr>
        <w:numPr>
          <w:ilvl w:val="1"/>
          <w:numId w:val="54"/>
        </w:numPr>
        <w:spacing w:afterLines="80" w:after="192"/>
        <w:rPr>
          <w:sz w:val="24"/>
          <w:szCs w:val="24"/>
        </w:rPr>
      </w:pPr>
      <w:r w:rsidRPr="004F5513">
        <w:rPr>
          <w:sz w:val="24"/>
          <w:szCs w:val="24"/>
        </w:rPr>
        <w:t>Fica desde já dispensada a realização de assembleia geral de Debenturistas para deliberar sobre (i) correção de erro grosseiro, de digitação ou aritmético; (</w:t>
      </w:r>
      <w:proofErr w:type="spellStart"/>
      <w:r w:rsidRPr="004F5513">
        <w:rPr>
          <w:sz w:val="24"/>
          <w:szCs w:val="24"/>
        </w:rPr>
        <w:t>ii</w:t>
      </w:r>
      <w:proofErr w:type="spellEnd"/>
      <w:r w:rsidRPr="004F5513">
        <w:rPr>
          <w:sz w:val="24"/>
          <w:szCs w:val="24"/>
        </w:rPr>
        <w:t xml:space="preserve">) alterações a esta Escritura de Emissão já expressamente permitidas nos termos </w:t>
      </w:r>
      <w:r w:rsidR="000C3148" w:rsidRPr="004F5513">
        <w:rPr>
          <w:sz w:val="24"/>
          <w:szCs w:val="24"/>
        </w:rPr>
        <w:t>desta Escritura de Emissão;</w:t>
      </w:r>
      <w:r w:rsidRPr="004F5513">
        <w:rPr>
          <w:sz w:val="24"/>
          <w:szCs w:val="24"/>
        </w:rPr>
        <w:t xml:space="preserve"> (</w:t>
      </w:r>
      <w:proofErr w:type="spellStart"/>
      <w:r w:rsidRPr="004F5513">
        <w:rPr>
          <w:sz w:val="24"/>
          <w:szCs w:val="24"/>
        </w:rPr>
        <w:t>iii</w:t>
      </w:r>
      <w:proofErr w:type="spellEnd"/>
      <w:r w:rsidRPr="004F5513">
        <w:rPr>
          <w:sz w:val="24"/>
          <w:szCs w:val="24"/>
        </w:rPr>
        <w:t>)</w:t>
      </w:r>
      <w:r w:rsidR="000C3148" w:rsidRPr="004F5513">
        <w:rPr>
          <w:sz w:val="24"/>
          <w:szCs w:val="24"/>
        </w:rPr>
        <w:t> </w:t>
      </w:r>
      <w:r w:rsidRPr="004F5513">
        <w:rPr>
          <w:sz w:val="24"/>
          <w:szCs w:val="24"/>
        </w:rPr>
        <w:t xml:space="preserve">alterações </w:t>
      </w:r>
      <w:r w:rsidR="000C3148" w:rsidRPr="004F5513">
        <w:rPr>
          <w:sz w:val="24"/>
          <w:szCs w:val="24"/>
        </w:rPr>
        <w:t xml:space="preserve">a esta Escritura de Emissão </w:t>
      </w:r>
      <w:r w:rsidRPr="004F5513">
        <w:rPr>
          <w:sz w:val="24"/>
          <w:szCs w:val="24"/>
        </w:rPr>
        <w:t xml:space="preserve">em </w:t>
      </w:r>
      <w:r w:rsidR="000C3148" w:rsidRPr="004F5513">
        <w:rPr>
          <w:sz w:val="24"/>
          <w:szCs w:val="24"/>
        </w:rPr>
        <w:t>decorrência</w:t>
      </w:r>
      <w:r w:rsidRPr="004F5513">
        <w:rPr>
          <w:sz w:val="24"/>
          <w:szCs w:val="24"/>
        </w:rPr>
        <w:t xml:space="preserve"> de exigências formuladas pela CVM, pela B3</w:t>
      </w:r>
      <w:r w:rsidR="00305F02" w:rsidRPr="004F5513">
        <w:rPr>
          <w:sz w:val="24"/>
          <w:szCs w:val="24"/>
        </w:rPr>
        <w:t>,</w:t>
      </w:r>
      <w:r w:rsidRPr="004F5513">
        <w:rPr>
          <w:sz w:val="24"/>
          <w:szCs w:val="24"/>
        </w:rPr>
        <w:t xml:space="preserve"> pela ANBIMA</w:t>
      </w:r>
      <w:r w:rsidR="00305F02" w:rsidRPr="004F5513">
        <w:rPr>
          <w:sz w:val="24"/>
          <w:szCs w:val="24"/>
        </w:rPr>
        <w:t xml:space="preserve"> ou pela Junta Comercial competente</w:t>
      </w:r>
      <w:r w:rsidR="000C3148" w:rsidRPr="004F5513">
        <w:rPr>
          <w:sz w:val="24"/>
          <w:szCs w:val="24"/>
        </w:rPr>
        <w:t>;</w:t>
      </w:r>
      <w:r w:rsidRPr="004F5513">
        <w:rPr>
          <w:sz w:val="24"/>
          <w:szCs w:val="24"/>
        </w:rPr>
        <w:t xml:space="preserve"> ou (</w:t>
      </w:r>
      <w:proofErr w:type="spellStart"/>
      <w:r w:rsidRPr="004F5513">
        <w:rPr>
          <w:sz w:val="24"/>
          <w:szCs w:val="24"/>
        </w:rPr>
        <w:t>iv</w:t>
      </w:r>
      <w:proofErr w:type="spellEnd"/>
      <w:r w:rsidRPr="004F5513">
        <w:rPr>
          <w:sz w:val="24"/>
          <w:szCs w:val="24"/>
        </w:rPr>
        <w:t>)</w:t>
      </w:r>
      <w:r w:rsidR="000C3148" w:rsidRPr="004F5513">
        <w:rPr>
          <w:sz w:val="24"/>
          <w:szCs w:val="24"/>
        </w:rPr>
        <w:t xml:space="preserve"> alterações a esta Escritura de Emissão </w:t>
      </w:r>
      <w:r w:rsidRPr="004F5513">
        <w:rPr>
          <w:sz w:val="24"/>
          <w:szCs w:val="24"/>
        </w:rPr>
        <w:t xml:space="preserve">em </w:t>
      </w:r>
      <w:r w:rsidR="000C3148" w:rsidRPr="004F5513">
        <w:rPr>
          <w:sz w:val="24"/>
          <w:szCs w:val="24"/>
        </w:rPr>
        <w:t xml:space="preserve">decorrência </w:t>
      </w:r>
      <w:r w:rsidRPr="004F5513">
        <w:rPr>
          <w:sz w:val="24"/>
          <w:szCs w:val="24"/>
        </w:rPr>
        <w:t>da atualização dos dados cadastrais das Partes, tais como alteração na razão social, endereço e telefone, entre outros, desde que as alterações ou correções referidas nos itens</w:t>
      </w:r>
      <w:r w:rsidR="000C3148" w:rsidRPr="004F5513">
        <w:rPr>
          <w:sz w:val="24"/>
          <w:szCs w:val="24"/>
        </w:rPr>
        <w:t> </w:t>
      </w:r>
      <w:r w:rsidRPr="004F5513">
        <w:rPr>
          <w:sz w:val="24"/>
          <w:szCs w:val="24"/>
        </w:rPr>
        <w:t>(i), (</w:t>
      </w:r>
      <w:proofErr w:type="spellStart"/>
      <w:r w:rsidRPr="004F5513">
        <w:rPr>
          <w:sz w:val="24"/>
          <w:szCs w:val="24"/>
        </w:rPr>
        <w:t>ii</w:t>
      </w:r>
      <w:proofErr w:type="spellEnd"/>
      <w:r w:rsidRPr="004F5513">
        <w:rPr>
          <w:sz w:val="24"/>
          <w:szCs w:val="24"/>
        </w:rPr>
        <w:t>), (</w:t>
      </w:r>
      <w:proofErr w:type="spellStart"/>
      <w:r w:rsidRPr="004F5513">
        <w:rPr>
          <w:sz w:val="24"/>
          <w:szCs w:val="24"/>
        </w:rPr>
        <w:t>iii</w:t>
      </w:r>
      <w:proofErr w:type="spellEnd"/>
      <w:r w:rsidRPr="004F5513">
        <w:rPr>
          <w:sz w:val="24"/>
          <w:szCs w:val="24"/>
        </w:rPr>
        <w:t>) e (</w:t>
      </w:r>
      <w:proofErr w:type="spellStart"/>
      <w:r w:rsidRPr="004F5513">
        <w:rPr>
          <w:sz w:val="24"/>
          <w:szCs w:val="24"/>
        </w:rPr>
        <w:t>iv</w:t>
      </w:r>
      <w:proofErr w:type="spellEnd"/>
      <w:r w:rsidRPr="004F5513">
        <w:rPr>
          <w:sz w:val="24"/>
          <w:szCs w:val="24"/>
        </w:rPr>
        <w:t xml:space="preserve">) acima não possam acarretar qualquer prejuízo aos Debenturistas e/ou </w:t>
      </w:r>
      <w:r w:rsidR="000C3148" w:rsidRPr="004F5513">
        <w:rPr>
          <w:sz w:val="24"/>
          <w:szCs w:val="24"/>
        </w:rPr>
        <w:t>à</w:t>
      </w:r>
      <w:r w:rsidRPr="004F5513">
        <w:rPr>
          <w:sz w:val="24"/>
          <w:szCs w:val="24"/>
        </w:rPr>
        <w:t xml:space="preserve"> Companhia ou qualquer alteração no fluxo das Debêntures, e desde que não haja qualquer custo ou despesa adicional para os Debenturistas</w:t>
      </w:r>
      <w:r w:rsidR="000C3148" w:rsidRPr="004F5513">
        <w:rPr>
          <w:sz w:val="24"/>
          <w:szCs w:val="24"/>
        </w:rPr>
        <w:t>.</w:t>
      </w:r>
    </w:p>
    <w:p w14:paraId="60592A35" w14:textId="77777777" w:rsidR="00880FA8" w:rsidRPr="004F5513" w:rsidRDefault="00880FA8" w:rsidP="00205BE9">
      <w:pPr>
        <w:numPr>
          <w:ilvl w:val="1"/>
          <w:numId w:val="54"/>
        </w:numPr>
        <w:spacing w:afterLines="80" w:after="192"/>
        <w:rPr>
          <w:sz w:val="24"/>
          <w:szCs w:val="24"/>
        </w:rPr>
      </w:pPr>
      <w:r w:rsidRPr="004F5513">
        <w:rPr>
          <w:sz w:val="24"/>
          <w:szCs w:val="24"/>
        </w:rPr>
        <w:t>O Agente Fiduciário deverá comparecer às assembl</w:t>
      </w:r>
      <w:r w:rsidR="00A24408" w:rsidRPr="004F5513">
        <w:rPr>
          <w:sz w:val="24"/>
          <w:szCs w:val="24"/>
        </w:rPr>
        <w:t>e</w:t>
      </w:r>
      <w:r w:rsidRPr="004F5513">
        <w:rPr>
          <w:sz w:val="24"/>
          <w:szCs w:val="24"/>
        </w:rPr>
        <w:t>ias gerais de Debenturistas e prestar aos Debenturistas as informações que lhe forem solicitadas.</w:t>
      </w:r>
    </w:p>
    <w:p w14:paraId="57B51AE1" w14:textId="77777777" w:rsidR="00880FA8" w:rsidRPr="004F5513" w:rsidRDefault="00880FA8" w:rsidP="00205BE9">
      <w:pPr>
        <w:numPr>
          <w:ilvl w:val="1"/>
          <w:numId w:val="54"/>
        </w:numPr>
        <w:spacing w:afterLines="80" w:after="192"/>
        <w:rPr>
          <w:sz w:val="24"/>
          <w:szCs w:val="24"/>
        </w:rPr>
      </w:pPr>
      <w:bookmarkStart w:id="165" w:name="_Ref534176609"/>
      <w:r w:rsidRPr="004F5513">
        <w:rPr>
          <w:sz w:val="24"/>
          <w:szCs w:val="24"/>
        </w:rPr>
        <w:t>Aplica-se às assembl</w:t>
      </w:r>
      <w:r w:rsidR="00A24408" w:rsidRPr="004F5513">
        <w:rPr>
          <w:sz w:val="24"/>
          <w:szCs w:val="24"/>
        </w:rPr>
        <w:t>e</w:t>
      </w:r>
      <w:r w:rsidRPr="004F5513">
        <w:rPr>
          <w:sz w:val="24"/>
          <w:szCs w:val="24"/>
        </w:rPr>
        <w:t>ias gerais de Debenturistas, no que couber, o disposto na Lei das Sociedades por Ações, sobre a assembl</w:t>
      </w:r>
      <w:r w:rsidR="00A24408" w:rsidRPr="004F5513">
        <w:rPr>
          <w:sz w:val="24"/>
          <w:szCs w:val="24"/>
        </w:rPr>
        <w:t>e</w:t>
      </w:r>
      <w:r w:rsidRPr="004F5513">
        <w:rPr>
          <w:sz w:val="24"/>
          <w:szCs w:val="24"/>
        </w:rPr>
        <w:t>ia geral de acionistas.</w:t>
      </w:r>
    </w:p>
    <w:p w14:paraId="59D50B98" w14:textId="77777777" w:rsidR="00880FA8" w:rsidRPr="004F5513" w:rsidRDefault="00880FA8" w:rsidP="00205BE9">
      <w:pPr>
        <w:spacing w:afterLines="80" w:after="192"/>
        <w:rPr>
          <w:sz w:val="24"/>
          <w:szCs w:val="24"/>
        </w:rPr>
      </w:pPr>
    </w:p>
    <w:p w14:paraId="5D2AA899" w14:textId="77777777" w:rsidR="00880FA8" w:rsidRPr="004F5513" w:rsidRDefault="00880FA8" w:rsidP="00205BE9">
      <w:pPr>
        <w:keepNext/>
        <w:numPr>
          <w:ilvl w:val="0"/>
          <w:numId w:val="54"/>
        </w:numPr>
        <w:spacing w:afterLines="80" w:after="192"/>
        <w:rPr>
          <w:smallCaps/>
          <w:sz w:val="24"/>
          <w:szCs w:val="24"/>
          <w:u w:val="single"/>
        </w:rPr>
      </w:pPr>
      <w:bookmarkStart w:id="166" w:name="_Ref147910921"/>
      <w:r w:rsidRPr="004F5513">
        <w:rPr>
          <w:smallCaps/>
          <w:sz w:val="24"/>
          <w:szCs w:val="24"/>
          <w:u w:val="single"/>
        </w:rPr>
        <w:t>Declarações da Companhia</w:t>
      </w:r>
      <w:bookmarkEnd w:id="166"/>
    </w:p>
    <w:p w14:paraId="4892E261" w14:textId="19A9DA92" w:rsidR="00880FA8" w:rsidRPr="004F5513" w:rsidRDefault="00880FA8" w:rsidP="00205BE9">
      <w:pPr>
        <w:numPr>
          <w:ilvl w:val="1"/>
          <w:numId w:val="54"/>
        </w:numPr>
        <w:spacing w:afterLines="80" w:after="192"/>
        <w:rPr>
          <w:sz w:val="24"/>
          <w:szCs w:val="24"/>
        </w:rPr>
      </w:pPr>
      <w:bookmarkStart w:id="167" w:name="_Ref130286814"/>
      <w:r w:rsidRPr="004F5513">
        <w:rPr>
          <w:sz w:val="24"/>
          <w:szCs w:val="24"/>
        </w:rPr>
        <w:t>A Companhia</w:t>
      </w:r>
      <w:r w:rsidR="0080423B" w:rsidRPr="004F5513">
        <w:rPr>
          <w:sz w:val="24"/>
          <w:szCs w:val="24"/>
        </w:rPr>
        <w:t>,</w:t>
      </w:r>
      <w:r w:rsidR="00CE4305" w:rsidRPr="004F5513">
        <w:rPr>
          <w:sz w:val="24"/>
          <w:szCs w:val="24"/>
        </w:rPr>
        <w:t xml:space="preserve"> </w:t>
      </w:r>
      <w:r w:rsidRPr="004F5513">
        <w:rPr>
          <w:sz w:val="24"/>
          <w:szCs w:val="24"/>
        </w:rPr>
        <w:t>neste ato</w:t>
      </w:r>
      <w:r w:rsidR="00BE5CCE" w:rsidRPr="004F5513">
        <w:rPr>
          <w:sz w:val="24"/>
          <w:szCs w:val="24"/>
        </w:rPr>
        <w:t>, na Data de Emissão</w:t>
      </w:r>
      <w:r w:rsidR="00704CF1" w:rsidRPr="004F5513">
        <w:rPr>
          <w:sz w:val="24"/>
          <w:szCs w:val="24"/>
        </w:rPr>
        <w:t xml:space="preserve"> </w:t>
      </w:r>
      <w:r w:rsidR="00BE5CCE" w:rsidRPr="004F5513">
        <w:rPr>
          <w:sz w:val="24"/>
          <w:szCs w:val="24"/>
        </w:rPr>
        <w:t xml:space="preserve">e </w:t>
      </w:r>
      <w:r w:rsidR="00B462C5" w:rsidRPr="004F5513">
        <w:rPr>
          <w:sz w:val="24"/>
          <w:szCs w:val="24"/>
        </w:rPr>
        <w:t>na Primeira</w:t>
      </w:r>
      <w:r w:rsidR="00462381" w:rsidRPr="004F5513">
        <w:rPr>
          <w:sz w:val="24"/>
          <w:szCs w:val="24"/>
        </w:rPr>
        <w:t xml:space="preserve"> </w:t>
      </w:r>
      <w:r w:rsidR="00BE5CCE" w:rsidRPr="004F5513">
        <w:rPr>
          <w:sz w:val="24"/>
          <w:szCs w:val="24"/>
        </w:rPr>
        <w:t>Data de Integralização</w:t>
      </w:r>
      <w:r w:rsidR="00B45AD6" w:rsidRPr="004F5513">
        <w:rPr>
          <w:sz w:val="24"/>
          <w:szCs w:val="24"/>
        </w:rPr>
        <w:t>,</w:t>
      </w:r>
      <w:r w:rsidRPr="004F5513">
        <w:rPr>
          <w:sz w:val="24"/>
          <w:szCs w:val="24"/>
        </w:rPr>
        <w:t xml:space="preserve"> declara que:</w:t>
      </w:r>
      <w:bookmarkEnd w:id="165"/>
      <w:bookmarkEnd w:id="167"/>
      <w:r w:rsidR="00863A28" w:rsidRPr="004F5513">
        <w:rPr>
          <w:sz w:val="24"/>
          <w:szCs w:val="24"/>
        </w:rPr>
        <w:t xml:space="preserve"> </w:t>
      </w:r>
    </w:p>
    <w:p w14:paraId="46037330" w14:textId="02CD1201" w:rsidR="00057F08" w:rsidRPr="004F5513" w:rsidRDefault="00057F08" w:rsidP="00205BE9">
      <w:pPr>
        <w:numPr>
          <w:ilvl w:val="2"/>
          <w:numId w:val="54"/>
        </w:numPr>
        <w:spacing w:afterLines="80" w:after="192"/>
        <w:rPr>
          <w:sz w:val="24"/>
          <w:szCs w:val="24"/>
        </w:rPr>
      </w:pPr>
      <w:r w:rsidRPr="004F5513">
        <w:rPr>
          <w:sz w:val="24"/>
          <w:szCs w:val="24"/>
        </w:rPr>
        <w:t xml:space="preserve">está devidamente autorizada e obteve todas as </w:t>
      </w:r>
      <w:r w:rsidR="004733DE" w:rsidRPr="004F5513">
        <w:rPr>
          <w:sz w:val="24"/>
          <w:szCs w:val="24"/>
        </w:rPr>
        <w:t xml:space="preserve">aprovações </w:t>
      </w:r>
      <w:r w:rsidR="00AA31BE" w:rsidRPr="004F5513">
        <w:rPr>
          <w:sz w:val="24"/>
          <w:szCs w:val="24"/>
        </w:rPr>
        <w:t xml:space="preserve">e </w:t>
      </w:r>
      <w:r w:rsidRPr="004F5513">
        <w:rPr>
          <w:sz w:val="24"/>
          <w:szCs w:val="24"/>
        </w:rPr>
        <w:t>autorizações</w:t>
      </w:r>
      <w:r w:rsidR="002225D6" w:rsidRPr="004F5513">
        <w:rPr>
          <w:sz w:val="24"/>
          <w:szCs w:val="24"/>
        </w:rPr>
        <w:t xml:space="preserve"> necessárias</w:t>
      </w:r>
      <w:r w:rsidRPr="004F5513">
        <w:rPr>
          <w:sz w:val="24"/>
          <w:szCs w:val="24"/>
        </w:rPr>
        <w:t>, inclusive</w:t>
      </w:r>
      <w:r w:rsidR="00097831" w:rsidRPr="004F5513">
        <w:rPr>
          <w:sz w:val="24"/>
          <w:szCs w:val="24"/>
        </w:rPr>
        <w:t xml:space="preserve">, para a emissão das Debêntures, </w:t>
      </w:r>
      <w:r w:rsidR="00097831" w:rsidRPr="004F5513">
        <w:rPr>
          <w:sz w:val="24"/>
          <w:szCs w:val="24"/>
        </w:rPr>
        <w:lastRenderedPageBreak/>
        <w:t>celebração desta Escritura de Emissão</w:t>
      </w:r>
      <w:r w:rsidR="00586618" w:rsidRPr="004F5513">
        <w:rPr>
          <w:sz w:val="24"/>
          <w:szCs w:val="24"/>
        </w:rPr>
        <w:t xml:space="preserve"> e</w:t>
      </w:r>
      <w:r w:rsidR="00097831" w:rsidRPr="004F5513">
        <w:rPr>
          <w:sz w:val="24"/>
          <w:szCs w:val="24"/>
        </w:rPr>
        <w:t xml:space="preserve"> </w:t>
      </w:r>
      <w:r w:rsidRPr="004F5513">
        <w:rPr>
          <w:sz w:val="24"/>
          <w:szCs w:val="24"/>
        </w:rPr>
        <w:t>ao cumprimento de todas as obrigações aqui previstas, tendo sido satisfeitos todos os requisitos legais</w:t>
      </w:r>
      <w:r w:rsidR="00586618" w:rsidRPr="004F5513">
        <w:rPr>
          <w:sz w:val="24"/>
          <w:szCs w:val="24"/>
        </w:rPr>
        <w:t xml:space="preserve"> e estatutários</w:t>
      </w:r>
      <w:r w:rsidRPr="004F5513">
        <w:rPr>
          <w:sz w:val="24"/>
          <w:szCs w:val="24"/>
        </w:rPr>
        <w:t xml:space="preserve"> necessários para tanto</w:t>
      </w:r>
      <w:r w:rsidR="00586618" w:rsidRPr="004F5513">
        <w:rPr>
          <w:sz w:val="24"/>
          <w:szCs w:val="24"/>
        </w:rPr>
        <w:t>, não sendo exigidas, da Companhia, quaisquer aprovações ambientais, gov</w:t>
      </w:r>
      <w:r w:rsidR="00145EF2" w:rsidRPr="004F5513">
        <w:rPr>
          <w:sz w:val="24"/>
          <w:szCs w:val="24"/>
        </w:rPr>
        <w:t>ernamentais e/ou regulamentares para tanto</w:t>
      </w:r>
      <w:r w:rsidRPr="004F5513">
        <w:rPr>
          <w:sz w:val="24"/>
          <w:szCs w:val="24"/>
        </w:rPr>
        <w:t>;</w:t>
      </w:r>
    </w:p>
    <w:p w14:paraId="0D66CB03" w14:textId="77777777" w:rsidR="00AA31BE" w:rsidRPr="004F5513" w:rsidRDefault="00AA31BE" w:rsidP="00205BE9">
      <w:pPr>
        <w:numPr>
          <w:ilvl w:val="2"/>
          <w:numId w:val="54"/>
        </w:numPr>
        <w:spacing w:afterLines="80" w:after="192"/>
        <w:rPr>
          <w:sz w:val="24"/>
          <w:szCs w:val="24"/>
        </w:rPr>
      </w:pPr>
      <w:r w:rsidRPr="004F5513">
        <w:rPr>
          <w:sz w:val="24"/>
          <w:szCs w:val="24"/>
        </w:rPr>
        <w:t xml:space="preserve">é </w:t>
      </w:r>
      <w:r w:rsidR="005E488C" w:rsidRPr="004F5513">
        <w:rPr>
          <w:sz w:val="24"/>
          <w:szCs w:val="24"/>
        </w:rPr>
        <w:t>sociedade</w:t>
      </w:r>
      <w:r w:rsidRPr="004F5513">
        <w:rPr>
          <w:sz w:val="24"/>
          <w:szCs w:val="24"/>
        </w:rPr>
        <w:t xml:space="preserve"> atuante no ramo de incorporação e construção;</w:t>
      </w:r>
    </w:p>
    <w:p w14:paraId="3B86EC03" w14:textId="77777777" w:rsidR="00323FB2" w:rsidRPr="004F5513" w:rsidRDefault="00323FB2" w:rsidP="00205BE9">
      <w:pPr>
        <w:numPr>
          <w:ilvl w:val="2"/>
          <w:numId w:val="54"/>
        </w:numPr>
        <w:spacing w:afterLines="80" w:after="192"/>
        <w:rPr>
          <w:sz w:val="24"/>
          <w:szCs w:val="24"/>
        </w:rPr>
      </w:pPr>
      <w:r w:rsidRPr="004F5513">
        <w:rPr>
          <w:sz w:val="24"/>
          <w:szCs w:val="24"/>
        </w:rPr>
        <w:t>é sociedade devidamente organizada, constituída e existente sob a forma de sociedade por ações, de acordo com as leis brasileiras, com registro de emissor de valores mobiliários perante a CVM, categoria A, estando devidamente autorizada a desempenhar as atividades descritas em seu objeto social;</w:t>
      </w:r>
    </w:p>
    <w:p w14:paraId="4218F23A" w14:textId="77777777" w:rsidR="00687BAE" w:rsidRPr="004F5513" w:rsidRDefault="00A23982" w:rsidP="00205BE9">
      <w:pPr>
        <w:numPr>
          <w:ilvl w:val="2"/>
          <w:numId w:val="54"/>
        </w:numPr>
        <w:spacing w:afterLines="80" w:after="192"/>
        <w:rPr>
          <w:sz w:val="24"/>
          <w:szCs w:val="24"/>
        </w:rPr>
      </w:pPr>
      <w:bookmarkStart w:id="168" w:name="_Ref130286824"/>
      <w:r w:rsidRPr="004F5513">
        <w:rPr>
          <w:sz w:val="24"/>
          <w:szCs w:val="24"/>
        </w:rPr>
        <w:t>os representantes legais d</w:t>
      </w:r>
      <w:r w:rsidR="00CA0D98" w:rsidRPr="004F5513">
        <w:rPr>
          <w:sz w:val="24"/>
          <w:szCs w:val="24"/>
        </w:rPr>
        <w:t>a</w:t>
      </w:r>
      <w:r w:rsidR="00CE4305" w:rsidRPr="004F5513">
        <w:rPr>
          <w:sz w:val="24"/>
          <w:szCs w:val="24"/>
        </w:rPr>
        <w:t xml:space="preserve"> Companhia</w:t>
      </w:r>
      <w:r w:rsidR="005B2EFB" w:rsidRPr="004F5513">
        <w:rPr>
          <w:sz w:val="24"/>
          <w:szCs w:val="24"/>
        </w:rPr>
        <w:t xml:space="preserve"> </w:t>
      </w:r>
      <w:r w:rsidR="0055074F" w:rsidRPr="004F5513">
        <w:rPr>
          <w:sz w:val="24"/>
          <w:szCs w:val="24"/>
        </w:rPr>
        <w:t xml:space="preserve">que assinam esta Escritura de Emissão </w:t>
      </w:r>
      <w:r w:rsidR="00687BAE" w:rsidRPr="004F5513">
        <w:rPr>
          <w:sz w:val="24"/>
          <w:szCs w:val="24"/>
        </w:rPr>
        <w:t>têm</w:t>
      </w:r>
      <w:r w:rsidR="00010BE1" w:rsidRPr="004F5513">
        <w:rPr>
          <w:sz w:val="24"/>
          <w:szCs w:val="24"/>
        </w:rPr>
        <w:t xml:space="preserve">, conforme </w:t>
      </w:r>
      <w:r w:rsidR="003007E1" w:rsidRPr="004F5513">
        <w:rPr>
          <w:sz w:val="24"/>
          <w:szCs w:val="24"/>
        </w:rPr>
        <w:t>o caso</w:t>
      </w:r>
      <w:r w:rsidR="00010BE1" w:rsidRPr="004F5513">
        <w:rPr>
          <w:sz w:val="24"/>
          <w:szCs w:val="24"/>
        </w:rPr>
        <w:t>,</w:t>
      </w:r>
      <w:r w:rsidR="00687BAE" w:rsidRPr="004F5513">
        <w:rPr>
          <w:sz w:val="24"/>
          <w:szCs w:val="24"/>
        </w:rPr>
        <w:t xml:space="preserve"> poderes </w:t>
      </w:r>
      <w:r w:rsidR="00010BE1" w:rsidRPr="004F5513">
        <w:rPr>
          <w:sz w:val="24"/>
          <w:szCs w:val="24"/>
        </w:rPr>
        <w:t>societários</w:t>
      </w:r>
      <w:r w:rsidR="00687BAE" w:rsidRPr="004F5513">
        <w:rPr>
          <w:sz w:val="24"/>
          <w:szCs w:val="24"/>
        </w:rPr>
        <w:t xml:space="preserve"> e/ou delegados para assumir, em nome da Companhia, as obrigações </w:t>
      </w:r>
      <w:r w:rsidR="00197AEB" w:rsidRPr="004F5513">
        <w:rPr>
          <w:sz w:val="24"/>
          <w:szCs w:val="24"/>
        </w:rPr>
        <w:t>aqui previstas</w:t>
      </w:r>
      <w:r w:rsidR="00687BAE" w:rsidRPr="004F5513">
        <w:rPr>
          <w:sz w:val="24"/>
          <w:szCs w:val="24"/>
        </w:rPr>
        <w:t xml:space="preserve"> e, sendo mandatários, </w:t>
      </w:r>
      <w:r w:rsidR="000054CC" w:rsidRPr="004F5513">
        <w:rPr>
          <w:sz w:val="24"/>
          <w:szCs w:val="24"/>
        </w:rPr>
        <w:t xml:space="preserve">têm </w:t>
      </w:r>
      <w:r w:rsidR="00687BAE" w:rsidRPr="004F5513">
        <w:rPr>
          <w:sz w:val="24"/>
          <w:szCs w:val="24"/>
        </w:rPr>
        <w:t>os poderes legitimamente outorgados, estando os respectivos mandatos em pleno vigor;</w:t>
      </w:r>
    </w:p>
    <w:p w14:paraId="52116B51" w14:textId="5964EE2F" w:rsidR="00D046FF" w:rsidRPr="004F5513" w:rsidRDefault="00D046FF" w:rsidP="00205BE9">
      <w:pPr>
        <w:numPr>
          <w:ilvl w:val="2"/>
          <w:numId w:val="54"/>
        </w:numPr>
        <w:spacing w:afterLines="80" w:after="192"/>
        <w:rPr>
          <w:sz w:val="24"/>
          <w:szCs w:val="24"/>
        </w:rPr>
      </w:pPr>
      <w:r w:rsidRPr="004F5513">
        <w:rPr>
          <w:sz w:val="24"/>
          <w:szCs w:val="24"/>
        </w:rPr>
        <w:t xml:space="preserve">cumpre, e fará com que seus administradores cumpram, </w:t>
      </w:r>
      <w:r w:rsidR="00837D39" w:rsidRPr="004F5513">
        <w:rPr>
          <w:sz w:val="24"/>
          <w:szCs w:val="24"/>
        </w:rPr>
        <w:t>com a destinação dos recursos líquidos oriundos da presente Emissão, nos termos da Cláusula </w:t>
      </w:r>
      <w:r w:rsidR="00837D39" w:rsidRPr="004F5513">
        <w:rPr>
          <w:sz w:val="24"/>
          <w:szCs w:val="24"/>
        </w:rPr>
        <w:fldChar w:fldCharType="begin"/>
      </w:r>
      <w:r w:rsidR="00837D39" w:rsidRPr="004F5513">
        <w:rPr>
          <w:sz w:val="24"/>
          <w:szCs w:val="24"/>
        </w:rPr>
        <w:instrText xml:space="preserve"> REF _Ref368578037 \n \p \h </w:instrText>
      </w:r>
      <w:r w:rsidR="005F60A2" w:rsidRPr="004F5513">
        <w:rPr>
          <w:sz w:val="24"/>
          <w:szCs w:val="24"/>
        </w:rPr>
        <w:instrText xml:space="preserve"> \* MERGEFORMAT </w:instrText>
      </w:r>
      <w:r w:rsidR="00837D39" w:rsidRPr="004F5513">
        <w:rPr>
          <w:sz w:val="24"/>
          <w:szCs w:val="24"/>
        </w:rPr>
      </w:r>
      <w:r w:rsidR="00837D39" w:rsidRPr="004F5513">
        <w:rPr>
          <w:sz w:val="24"/>
          <w:szCs w:val="24"/>
        </w:rPr>
        <w:fldChar w:fldCharType="separate"/>
      </w:r>
      <w:r w:rsidR="009661F9" w:rsidRPr="004F5513">
        <w:rPr>
          <w:sz w:val="24"/>
          <w:szCs w:val="24"/>
        </w:rPr>
        <w:t>5 acima</w:t>
      </w:r>
      <w:r w:rsidR="00837D39" w:rsidRPr="004F5513">
        <w:rPr>
          <w:sz w:val="24"/>
          <w:szCs w:val="24"/>
        </w:rPr>
        <w:fldChar w:fldCharType="end"/>
      </w:r>
      <w:r w:rsidRPr="004F5513">
        <w:rPr>
          <w:sz w:val="24"/>
          <w:szCs w:val="24"/>
        </w:rPr>
        <w:t>;</w:t>
      </w:r>
    </w:p>
    <w:p w14:paraId="014EF0E0" w14:textId="77777777" w:rsidR="00323FB2" w:rsidRPr="004F5513" w:rsidRDefault="00323FB2" w:rsidP="00205BE9">
      <w:pPr>
        <w:numPr>
          <w:ilvl w:val="2"/>
          <w:numId w:val="54"/>
        </w:numPr>
        <w:spacing w:afterLines="80" w:after="192"/>
        <w:rPr>
          <w:sz w:val="24"/>
          <w:szCs w:val="24"/>
        </w:rPr>
      </w:pPr>
      <w:r w:rsidRPr="004F5513">
        <w:rPr>
          <w:sz w:val="24"/>
          <w:szCs w:val="24"/>
        </w:rPr>
        <w:t>esta Escritura de Emissão e as obrigações aqui previstas constituem obrigações lícitas, válidas, vinculantes e eficazes da Companhia, exequíveis de acordo com os seus termos e condições;</w:t>
      </w:r>
    </w:p>
    <w:p w14:paraId="4C7B6ACF" w14:textId="77777777" w:rsidR="00323FB2" w:rsidRPr="004F5513" w:rsidRDefault="00323FB2" w:rsidP="00205BE9">
      <w:pPr>
        <w:numPr>
          <w:ilvl w:val="2"/>
          <w:numId w:val="54"/>
        </w:numPr>
        <w:spacing w:afterLines="80" w:after="192"/>
        <w:rPr>
          <w:sz w:val="24"/>
          <w:szCs w:val="24"/>
        </w:rPr>
      </w:pPr>
      <w:r w:rsidRPr="004F5513">
        <w:rPr>
          <w:sz w:val="24"/>
          <w:szCs w:val="24"/>
        </w:rPr>
        <w:t>a celebração, os termos e condições desta Escritura de Emissão e o cumprimento das obrigações aqui previstas e a realização da Emissão e da Oferta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e/ou qualquer de suas Controladas sejam parte e/ou pelo qual qualquer de seus ativos esteja sujeito; ou (</w:t>
      </w:r>
      <w:proofErr w:type="spellStart"/>
      <w:r w:rsidRPr="004F5513">
        <w:rPr>
          <w:sz w:val="24"/>
          <w:szCs w:val="24"/>
        </w:rPr>
        <w:t>ii</w:t>
      </w:r>
      <w:proofErr w:type="spellEnd"/>
      <w:r w:rsidRPr="004F5513">
        <w:rPr>
          <w:sz w:val="24"/>
          <w:szCs w:val="24"/>
        </w:rPr>
        <w:t>) rescisão de qualquer desses contratos ou instrumentos; (d) não resultarão na criação de qualquer ônus ou gravame, judicial ou extrajudicial, sobre qualquer ativo da Companhia; (e) não infringem qualquer disposição legal ou regulamentar a que a Companhia e/ou qualquer de seus ativos esteja sujeito; e (f) não infringem qualquer ordem, decisão ou sentença administrativa, judicial ou arbitral que afete a Companhia, qualquer de suas Controladas e/ou qualquer de seus ativos;</w:t>
      </w:r>
    </w:p>
    <w:p w14:paraId="35BD7233" w14:textId="0F85252A" w:rsidR="00323FB2" w:rsidRPr="004F5513" w:rsidRDefault="00323FB2" w:rsidP="00205BE9">
      <w:pPr>
        <w:numPr>
          <w:ilvl w:val="2"/>
          <w:numId w:val="54"/>
        </w:numPr>
        <w:spacing w:afterLines="80" w:after="192"/>
        <w:rPr>
          <w:sz w:val="24"/>
          <w:szCs w:val="24"/>
        </w:rPr>
      </w:pPr>
      <w:r w:rsidRPr="004F5513">
        <w:rPr>
          <w:sz w:val="24"/>
          <w:szCs w:val="24"/>
        </w:rPr>
        <w:t>cumpre todas as leis, regulamentos, normas administrativas e determinações dos órgãos governamentais, autarquias ou instâncias judiciais aplicáveis ao exercício de suas atividades;</w:t>
      </w:r>
      <w:r w:rsidR="00ED77F5" w:rsidRPr="004F5513">
        <w:rPr>
          <w:sz w:val="24"/>
          <w:szCs w:val="24"/>
        </w:rPr>
        <w:t xml:space="preserve"> </w:t>
      </w:r>
    </w:p>
    <w:p w14:paraId="3FD2DC27" w14:textId="2FC6341B" w:rsidR="00593C9E" w:rsidRPr="004F5513" w:rsidRDefault="00593C9E" w:rsidP="00205BE9">
      <w:pPr>
        <w:numPr>
          <w:ilvl w:val="2"/>
          <w:numId w:val="54"/>
        </w:numPr>
        <w:spacing w:afterLines="80" w:after="192"/>
        <w:rPr>
          <w:sz w:val="24"/>
          <w:szCs w:val="24"/>
        </w:rPr>
      </w:pPr>
      <w:r w:rsidRPr="004F5513">
        <w:rPr>
          <w:sz w:val="24"/>
          <w:szCs w:val="24"/>
        </w:rPr>
        <w:lastRenderedPageBreak/>
        <w:t>possui todas as licenças, concessões, autorizações, permissões e alvarás, inclusive ambientais, necessárias ao exercício de suas atividades válidas, eficazes, em perfeita ordem e em pleno vigor, ou, eventualmente, em fase tempestiva de renovação, conforme a legislação aplicável</w:t>
      </w:r>
      <w:r w:rsidR="00BE0058" w:rsidRPr="004F5513">
        <w:rPr>
          <w:sz w:val="24"/>
          <w:szCs w:val="24"/>
        </w:rPr>
        <w:t>;</w:t>
      </w:r>
      <w:r w:rsidR="002A474A" w:rsidRPr="004F5513">
        <w:rPr>
          <w:sz w:val="24"/>
          <w:szCs w:val="24"/>
        </w:rPr>
        <w:t xml:space="preserve"> </w:t>
      </w:r>
    </w:p>
    <w:p w14:paraId="1754A4E7" w14:textId="6D95B8B4" w:rsidR="000D6E30" w:rsidRPr="004F5513" w:rsidRDefault="00593C9E" w:rsidP="00205BE9">
      <w:pPr>
        <w:numPr>
          <w:ilvl w:val="2"/>
          <w:numId w:val="54"/>
        </w:numPr>
        <w:spacing w:afterLines="80" w:after="192"/>
        <w:rPr>
          <w:sz w:val="24"/>
          <w:szCs w:val="24"/>
        </w:rPr>
      </w:pPr>
      <w:r w:rsidRPr="004F5513">
        <w:rPr>
          <w:sz w:val="24"/>
          <w:szCs w:val="24"/>
        </w:rPr>
        <w:t xml:space="preserve">(a) cumpre </w:t>
      </w:r>
      <w:r w:rsidR="00F94700" w:rsidRPr="004F5513">
        <w:rPr>
          <w:sz w:val="24"/>
          <w:szCs w:val="24"/>
        </w:rPr>
        <w:t xml:space="preserve">e faz com que as suas Controladas e Afiliadas, diretores, administradores, funcionários e membros do conselho, que atuem a mando ou em favor da Companhia, </w:t>
      </w:r>
      <w:r w:rsidRPr="004F5513">
        <w:rPr>
          <w:sz w:val="24"/>
          <w:szCs w:val="24"/>
        </w:rPr>
        <w:t xml:space="preserve">com o disposto na </w:t>
      </w:r>
      <w:r w:rsidR="004733DE" w:rsidRPr="004F5513">
        <w:rPr>
          <w:sz w:val="24"/>
          <w:szCs w:val="24"/>
        </w:rPr>
        <w:t>Legislação</w:t>
      </w:r>
      <w:r w:rsidRPr="004F5513">
        <w:rPr>
          <w:sz w:val="24"/>
          <w:szCs w:val="24"/>
        </w:rPr>
        <w:t xml:space="preserve"> </w:t>
      </w:r>
      <w:r w:rsidR="004733DE" w:rsidRPr="004F5513">
        <w:rPr>
          <w:sz w:val="24"/>
          <w:szCs w:val="24"/>
        </w:rPr>
        <w:t>S</w:t>
      </w:r>
      <w:r w:rsidRPr="004F5513">
        <w:rPr>
          <w:sz w:val="24"/>
          <w:szCs w:val="24"/>
        </w:rPr>
        <w:t>ocioambiental</w:t>
      </w:r>
      <w:r w:rsidR="004733DE" w:rsidRPr="004F5513">
        <w:rPr>
          <w:sz w:val="24"/>
          <w:szCs w:val="24"/>
        </w:rPr>
        <w:t xml:space="preserve"> em vigor</w:t>
      </w:r>
      <w:r w:rsidRPr="004F5513">
        <w:rPr>
          <w:sz w:val="24"/>
          <w:szCs w:val="24"/>
        </w:rPr>
        <w:t>, incluindo o disposto na Política Nacional do Meio Ambiente, inclusive às Resoluções do CONAMA – Conselho Nacional do Meio Ambiente e às demais legislações e regulamentações ambientais supletivas</w:t>
      </w:r>
      <w:r w:rsidR="004733DE" w:rsidRPr="004F5513">
        <w:rPr>
          <w:sz w:val="24"/>
          <w:szCs w:val="24"/>
        </w:rPr>
        <w:t>; (b)</w:t>
      </w:r>
      <w:r w:rsidRPr="004F5513">
        <w:rPr>
          <w:sz w:val="24"/>
          <w:szCs w:val="24"/>
        </w:rPr>
        <w:t xml:space="preserve"> adota as medidas e ações preventivas ou reparatórias, destinadas a evitar e corrigir eventuais danos socioambientais eventualmente apurados, decorrentes da atividade des</w:t>
      </w:r>
      <w:r w:rsidR="000D6E30" w:rsidRPr="004F5513">
        <w:rPr>
          <w:sz w:val="24"/>
          <w:szCs w:val="24"/>
        </w:rPr>
        <w:t>crita em seu objeto social; bem como (c) </w:t>
      </w:r>
      <w:r w:rsidRPr="004F5513">
        <w:rPr>
          <w:sz w:val="24"/>
          <w:szCs w:val="24"/>
        </w:rPr>
        <w:t>cumpre as determinações dos Órgãos Municipa</w:t>
      </w:r>
      <w:r w:rsidR="000D6E30" w:rsidRPr="004F5513">
        <w:rPr>
          <w:sz w:val="24"/>
          <w:szCs w:val="24"/>
        </w:rPr>
        <w:t>is, Estaduais e Federais</w:t>
      </w:r>
      <w:r w:rsidR="004733DE" w:rsidRPr="004F5513">
        <w:rPr>
          <w:sz w:val="24"/>
          <w:szCs w:val="24"/>
        </w:rPr>
        <w:t xml:space="preserve">, </w:t>
      </w:r>
      <w:r w:rsidR="00BE0058" w:rsidRPr="004F5513">
        <w:rPr>
          <w:sz w:val="24"/>
          <w:szCs w:val="24"/>
        </w:rPr>
        <w:t xml:space="preserve">sendo certo </w:t>
      </w:r>
      <w:r w:rsidR="004733DE" w:rsidRPr="004F5513">
        <w:rPr>
          <w:sz w:val="24"/>
          <w:szCs w:val="24"/>
        </w:rPr>
        <w:t xml:space="preserve">que a utilização dos recursos líquidos oriundos da Emissão não resultará na violação da Legislação Socioambiental. A </w:t>
      </w:r>
      <w:r w:rsidR="000D6E30" w:rsidRPr="004F5513">
        <w:rPr>
          <w:sz w:val="24"/>
          <w:szCs w:val="24"/>
        </w:rPr>
        <w:t xml:space="preserve">Companhia </w:t>
      </w:r>
      <w:r w:rsidRPr="004F5513">
        <w:rPr>
          <w:sz w:val="24"/>
          <w:szCs w:val="24"/>
        </w:rPr>
        <w:t>isenta</w:t>
      </w:r>
      <w:r w:rsidR="000D6E30" w:rsidRPr="004F5513">
        <w:rPr>
          <w:sz w:val="24"/>
          <w:szCs w:val="24"/>
        </w:rPr>
        <w:t>, de forma ampla e irrestrita,</w:t>
      </w:r>
      <w:r w:rsidRPr="004F5513">
        <w:rPr>
          <w:sz w:val="24"/>
          <w:szCs w:val="24"/>
        </w:rPr>
        <w:t xml:space="preserve"> os Debenturistas de quaisquer responsabilidades por qualquer dano ambiental e/ou descumprimento da legislação ambiental, resultante da aplicação dos recursos financeiros obtidos por meio </w:t>
      </w:r>
      <w:r w:rsidR="000D6E30" w:rsidRPr="004F5513">
        <w:rPr>
          <w:sz w:val="24"/>
          <w:szCs w:val="24"/>
        </w:rPr>
        <w:t>da Emissão</w:t>
      </w:r>
      <w:r w:rsidR="00ED77F5" w:rsidRPr="004F5513">
        <w:rPr>
          <w:sz w:val="24"/>
          <w:szCs w:val="24"/>
        </w:rPr>
        <w:t>;</w:t>
      </w:r>
      <w:r w:rsidR="00F94700" w:rsidRPr="004F5513">
        <w:rPr>
          <w:sz w:val="24"/>
          <w:szCs w:val="24"/>
        </w:rPr>
        <w:t xml:space="preserve"> </w:t>
      </w:r>
    </w:p>
    <w:p w14:paraId="2546F881" w14:textId="23BC74AB" w:rsidR="00FE4107" w:rsidRPr="004F5513" w:rsidRDefault="00FE4107" w:rsidP="00205BE9">
      <w:pPr>
        <w:numPr>
          <w:ilvl w:val="2"/>
          <w:numId w:val="54"/>
        </w:numPr>
        <w:spacing w:afterLines="80" w:after="192"/>
        <w:rPr>
          <w:sz w:val="24"/>
          <w:szCs w:val="24"/>
        </w:rPr>
      </w:pPr>
      <w:r w:rsidRPr="004F5513">
        <w:rPr>
          <w:sz w:val="24"/>
          <w:szCs w:val="24"/>
        </w:rPr>
        <w:t>está em dia com o pagamento de todas as obrigações de natureza tributária (municipal, estadual e federal), trabalhista, previdenciária, ambiental e de quaisquer outras obrigações impostas por lei;</w:t>
      </w:r>
      <w:r w:rsidR="004733DE" w:rsidRPr="004F5513">
        <w:rPr>
          <w:sz w:val="24"/>
          <w:szCs w:val="24"/>
        </w:rPr>
        <w:t xml:space="preserve"> </w:t>
      </w:r>
    </w:p>
    <w:p w14:paraId="2EB82463" w14:textId="77777777" w:rsidR="00554FF3" w:rsidRPr="004F5513" w:rsidRDefault="000D6E30" w:rsidP="00205BE9">
      <w:pPr>
        <w:numPr>
          <w:ilvl w:val="2"/>
          <w:numId w:val="54"/>
        </w:numPr>
        <w:spacing w:afterLines="80" w:after="192"/>
        <w:rPr>
          <w:sz w:val="24"/>
          <w:szCs w:val="24"/>
        </w:rPr>
      </w:pPr>
      <w:r w:rsidRPr="004F5513">
        <w:rPr>
          <w:sz w:val="24"/>
          <w:szCs w:val="24"/>
        </w:rPr>
        <w:t xml:space="preserve">tem integral ciência </w:t>
      </w:r>
      <w:r w:rsidR="00554FF3" w:rsidRPr="004F5513">
        <w:rPr>
          <w:sz w:val="24"/>
          <w:szCs w:val="24"/>
        </w:rPr>
        <w:t>dos termos e</w:t>
      </w:r>
      <w:r w:rsidRPr="004F5513">
        <w:rPr>
          <w:sz w:val="24"/>
          <w:szCs w:val="24"/>
        </w:rPr>
        <w:t xml:space="preserve"> condições </w:t>
      </w:r>
      <w:r w:rsidR="00554FF3" w:rsidRPr="004F5513">
        <w:rPr>
          <w:sz w:val="24"/>
          <w:szCs w:val="24"/>
        </w:rPr>
        <w:t>das Debêntures e</w:t>
      </w:r>
      <w:r w:rsidRPr="004F5513">
        <w:rPr>
          <w:sz w:val="24"/>
          <w:szCs w:val="24"/>
        </w:rPr>
        <w:t xml:space="preserve"> desta Escritura de Emissão, </w:t>
      </w:r>
      <w:r w:rsidR="00554FF3" w:rsidRPr="004F5513">
        <w:rPr>
          <w:sz w:val="24"/>
          <w:szCs w:val="24"/>
        </w:rPr>
        <w:t>incluindo a</w:t>
      </w:r>
      <w:r w:rsidRPr="004F5513">
        <w:rPr>
          <w:sz w:val="24"/>
          <w:szCs w:val="24"/>
        </w:rPr>
        <w:t xml:space="preserve"> forma de cálculo do valor devido no âmbito das Debêntures e desta Escritura</w:t>
      </w:r>
      <w:r w:rsidR="00554FF3" w:rsidRPr="004F5513">
        <w:rPr>
          <w:sz w:val="24"/>
          <w:szCs w:val="24"/>
        </w:rPr>
        <w:t xml:space="preserve"> de Emissão</w:t>
      </w:r>
      <w:r w:rsidRPr="004F5513">
        <w:rPr>
          <w:sz w:val="24"/>
          <w:szCs w:val="24"/>
        </w:rPr>
        <w:t>;</w:t>
      </w:r>
    </w:p>
    <w:p w14:paraId="6958B44B" w14:textId="77777777" w:rsidR="003727C0" w:rsidRPr="004F5513" w:rsidRDefault="003727C0" w:rsidP="00205BE9">
      <w:pPr>
        <w:numPr>
          <w:ilvl w:val="2"/>
          <w:numId w:val="54"/>
        </w:numPr>
        <w:spacing w:afterLines="80" w:after="192"/>
        <w:rPr>
          <w:sz w:val="24"/>
          <w:szCs w:val="24"/>
        </w:rPr>
      </w:pPr>
      <w:r w:rsidRPr="004F5513">
        <w:rPr>
          <w:sz w:val="24"/>
          <w:szCs w:val="24"/>
        </w:rPr>
        <w:t>está adimplente com o cumprimento das obrigações constantes desta Escritura de Emissão, e não ocorreu e não existe, na presente data, qualquer Evento de Inadimplemento</w:t>
      </w:r>
      <w:r w:rsidR="00554FF3" w:rsidRPr="004F5513">
        <w:rPr>
          <w:sz w:val="24"/>
          <w:szCs w:val="24"/>
        </w:rPr>
        <w:t>;</w:t>
      </w:r>
    </w:p>
    <w:p w14:paraId="0B098248" w14:textId="77777777" w:rsidR="006152B8" w:rsidRPr="004F5513" w:rsidRDefault="006152B8" w:rsidP="00205BE9">
      <w:pPr>
        <w:numPr>
          <w:ilvl w:val="2"/>
          <w:numId w:val="54"/>
        </w:numPr>
        <w:spacing w:afterLines="80" w:after="192"/>
        <w:rPr>
          <w:sz w:val="24"/>
          <w:szCs w:val="24"/>
        </w:rPr>
      </w:pPr>
      <w:r w:rsidRPr="004F5513">
        <w:rPr>
          <w:sz w:val="24"/>
          <w:szCs w:val="24"/>
        </w:rPr>
        <w:t>não exercerá quaisquer direitos de compensação de forma a extinguir, reduzir ou alterar as obrigações de pagamento previstas nesta Escritura de Emissão</w:t>
      </w:r>
      <w:r w:rsidR="003727C0" w:rsidRPr="004F5513">
        <w:rPr>
          <w:sz w:val="24"/>
          <w:szCs w:val="24"/>
        </w:rPr>
        <w:t>;</w:t>
      </w:r>
    </w:p>
    <w:p w14:paraId="06D7C041" w14:textId="43C57A07" w:rsidR="00154730" w:rsidRPr="004F5513" w:rsidRDefault="00154730" w:rsidP="00205BE9">
      <w:pPr>
        <w:numPr>
          <w:ilvl w:val="2"/>
          <w:numId w:val="54"/>
        </w:numPr>
        <w:spacing w:afterLines="80" w:after="192"/>
        <w:rPr>
          <w:sz w:val="24"/>
          <w:szCs w:val="24"/>
        </w:rPr>
      </w:pPr>
      <w:r w:rsidRPr="004F5513">
        <w:rPr>
          <w:sz w:val="24"/>
          <w:szCs w:val="24"/>
        </w:rPr>
        <w:t>as Demonstrações Financeiras Consolidadas Auditadas da Companhia relativas aos exercícios sociais encerrados em 31 de dezembro de 201</w:t>
      </w:r>
      <w:r w:rsidR="0059584A" w:rsidRPr="004F5513">
        <w:rPr>
          <w:sz w:val="24"/>
          <w:szCs w:val="24"/>
        </w:rPr>
        <w:t>8</w:t>
      </w:r>
      <w:r w:rsidRPr="004F5513">
        <w:rPr>
          <w:sz w:val="24"/>
          <w:szCs w:val="24"/>
        </w:rPr>
        <w:t>, 201</w:t>
      </w:r>
      <w:r w:rsidR="0059584A" w:rsidRPr="004F5513">
        <w:rPr>
          <w:sz w:val="24"/>
          <w:szCs w:val="24"/>
        </w:rPr>
        <w:t>9</w:t>
      </w:r>
      <w:r w:rsidRPr="004F5513">
        <w:rPr>
          <w:sz w:val="24"/>
          <w:szCs w:val="24"/>
        </w:rPr>
        <w:t xml:space="preserve"> e 20</w:t>
      </w:r>
      <w:r w:rsidR="0059584A" w:rsidRPr="004F5513">
        <w:rPr>
          <w:sz w:val="24"/>
          <w:szCs w:val="24"/>
        </w:rPr>
        <w:t>20</w:t>
      </w:r>
      <w:r w:rsidRPr="004F5513">
        <w:rPr>
          <w:sz w:val="24"/>
          <w:szCs w:val="24"/>
        </w:rPr>
        <w:t xml:space="preserve"> representam corretamente a posição patrimonial e financeira consolidada da Companhia nas referidas datas e para os respectivos períodos e foram devidamente elaboradas em conformidade com os princípios contábeis geralmente aceitos no Brasil e refletem corretamente os seus ativos, passivos e contingências, e desde as datas </w:t>
      </w:r>
      <w:r w:rsidRPr="004F5513">
        <w:rPr>
          <w:sz w:val="24"/>
          <w:szCs w:val="24"/>
        </w:rPr>
        <w:lastRenderedPageBreak/>
        <w:t>acima mencionadas não houve nenhuma alteração e nem aumento substancial do endividamento da Companhia;</w:t>
      </w:r>
      <w:r w:rsidR="00F94700" w:rsidRPr="004F5513">
        <w:rPr>
          <w:sz w:val="24"/>
          <w:szCs w:val="24"/>
        </w:rPr>
        <w:t xml:space="preserve">  </w:t>
      </w:r>
    </w:p>
    <w:p w14:paraId="1DF724A7" w14:textId="669AB50D" w:rsidR="00C862AD" w:rsidRPr="004F5513" w:rsidRDefault="006152B8" w:rsidP="00205BE9">
      <w:pPr>
        <w:numPr>
          <w:ilvl w:val="2"/>
          <w:numId w:val="54"/>
        </w:numPr>
        <w:spacing w:afterLines="80" w:after="192"/>
        <w:rPr>
          <w:sz w:val="24"/>
          <w:szCs w:val="24"/>
        </w:rPr>
      </w:pPr>
      <w:r w:rsidRPr="004F5513">
        <w:rPr>
          <w:sz w:val="24"/>
          <w:szCs w:val="24"/>
        </w:rPr>
        <w:t>desde a data das mais recentes Demonstrações Financeiras Consolidadas da Companhia</w:t>
      </w:r>
      <w:r w:rsidR="00B0058E" w:rsidRPr="004F5513">
        <w:rPr>
          <w:sz w:val="24"/>
          <w:szCs w:val="24"/>
        </w:rPr>
        <w:t xml:space="preserve"> </w:t>
      </w:r>
      <w:r w:rsidR="00501241" w:rsidRPr="004F5513">
        <w:rPr>
          <w:sz w:val="24"/>
          <w:szCs w:val="24"/>
        </w:rPr>
        <w:t>e da divulgação de seu Formulário de Referência</w:t>
      </w:r>
      <w:r w:rsidRPr="004F5513">
        <w:rPr>
          <w:sz w:val="24"/>
          <w:szCs w:val="24"/>
        </w:rPr>
        <w:t xml:space="preserve">, não houve qualquer (a) Efeito Adverso Relevante; </w:t>
      </w:r>
      <w:r w:rsidR="004733DE" w:rsidRPr="004F5513">
        <w:rPr>
          <w:sz w:val="24"/>
          <w:szCs w:val="24"/>
        </w:rPr>
        <w:t>ou (b) redução de capital</w:t>
      </w:r>
      <w:r w:rsidRPr="004F5513">
        <w:rPr>
          <w:sz w:val="24"/>
          <w:szCs w:val="24"/>
        </w:rPr>
        <w:t xml:space="preserve"> da Companhia e/ou de qualquer de suas Controladas;</w:t>
      </w:r>
      <w:r w:rsidR="00154730" w:rsidRPr="004F5513">
        <w:rPr>
          <w:sz w:val="24"/>
          <w:szCs w:val="24"/>
        </w:rPr>
        <w:t xml:space="preserve"> </w:t>
      </w:r>
    </w:p>
    <w:p w14:paraId="2D45E67F" w14:textId="0902DB67" w:rsidR="00CD742A" w:rsidRPr="004F5513" w:rsidRDefault="009114B3" w:rsidP="00205BE9">
      <w:pPr>
        <w:numPr>
          <w:ilvl w:val="2"/>
          <w:numId w:val="54"/>
        </w:numPr>
        <w:spacing w:afterLines="80" w:after="192"/>
        <w:rPr>
          <w:sz w:val="24"/>
          <w:szCs w:val="24"/>
        </w:rPr>
      </w:pPr>
      <w:r w:rsidRPr="004F5513">
        <w:rPr>
          <w:sz w:val="24"/>
          <w:szCs w:val="24"/>
        </w:rPr>
        <w:t>as informações prestadas por ocasião da Oferta e</w:t>
      </w:r>
      <w:r w:rsidR="00BE0058" w:rsidRPr="004F5513">
        <w:rPr>
          <w:sz w:val="24"/>
          <w:szCs w:val="24"/>
        </w:rPr>
        <w:t xml:space="preserve"> </w:t>
      </w:r>
      <w:r w:rsidRPr="004F5513">
        <w:rPr>
          <w:sz w:val="24"/>
          <w:szCs w:val="24"/>
        </w:rPr>
        <w:t>constantes do Formulário de Referência</w:t>
      </w:r>
      <w:r w:rsidR="004733DE" w:rsidRPr="004F5513">
        <w:rPr>
          <w:sz w:val="24"/>
          <w:szCs w:val="24"/>
        </w:rPr>
        <w:t>,</w:t>
      </w:r>
      <w:r w:rsidRPr="004F5513">
        <w:rPr>
          <w:sz w:val="24"/>
          <w:szCs w:val="24"/>
        </w:rPr>
        <w:t xml:space="preserve"> </w:t>
      </w:r>
      <w:r w:rsidR="004733DE" w:rsidRPr="004F5513">
        <w:rPr>
          <w:sz w:val="24"/>
          <w:szCs w:val="24"/>
        </w:rPr>
        <w:t xml:space="preserve">conforme complementadas por comunicados ao mercado e/ou fatos relevantes </w:t>
      </w:r>
      <w:r w:rsidRPr="004F5513">
        <w:rPr>
          <w:sz w:val="24"/>
          <w:szCs w:val="24"/>
        </w:rPr>
        <w:t xml:space="preserve">divulgados pela Companhia desde a data de apresentação do Formulário de Referência relativo ao exercício social encerrado em </w:t>
      </w:r>
      <w:r w:rsidRPr="004F5513">
        <w:rPr>
          <w:sz w:val="24"/>
        </w:rPr>
        <w:t>31 de dezembro de </w:t>
      </w:r>
      <w:r w:rsidR="004733DE" w:rsidRPr="004F5513">
        <w:rPr>
          <w:sz w:val="24"/>
        </w:rPr>
        <w:t>20</w:t>
      </w:r>
      <w:r w:rsidR="0059584A" w:rsidRPr="004F5513">
        <w:rPr>
          <w:sz w:val="24"/>
        </w:rPr>
        <w:t>20</w:t>
      </w:r>
      <w:r w:rsidRPr="004F5513">
        <w:rPr>
          <w:sz w:val="24"/>
          <w:szCs w:val="24"/>
        </w:rPr>
        <w:t xml:space="preserve">, </w:t>
      </w:r>
      <w:r w:rsidR="00501241" w:rsidRPr="004F5513">
        <w:rPr>
          <w:sz w:val="24"/>
          <w:szCs w:val="24"/>
        </w:rPr>
        <w:t>(a) </w:t>
      </w:r>
      <w:r w:rsidRPr="004F5513">
        <w:rPr>
          <w:sz w:val="24"/>
          <w:szCs w:val="24"/>
        </w:rPr>
        <w:t>são verdadeiras, consistentes, corretas e suficientes</w:t>
      </w:r>
      <w:r w:rsidR="00501241" w:rsidRPr="004F5513">
        <w:rPr>
          <w:sz w:val="24"/>
          <w:szCs w:val="24"/>
        </w:rPr>
        <w:t xml:space="preserve"> e representam todas as informações relevantes necessárias para</w:t>
      </w:r>
      <w:r w:rsidRPr="004F5513">
        <w:rPr>
          <w:sz w:val="24"/>
          <w:szCs w:val="24"/>
        </w:rPr>
        <w:t xml:space="preserve"> uma tomada de decisão fundamentada a respeito da </w:t>
      </w:r>
      <w:r w:rsidR="00501241" w:rsidRPr="004F5513">
        <w:rPr>
          <w:sz w:val="24"/>
          <w:szCs w:val="24"/>
        </w:rPr>
        <w:t xml:space="preserve">Companhia e da </w:t>
      </w:r>
      <w:r w:rsidRPr="004F5513">
        <w:rPr>
          <w:sz w:val="24"/>
          <w:szCs w:val="24"/>
        </w:rPr>
        <w:t>Oferta;</w:t>
      </w:r>
      <w:r w:rsidR="00501241" w:rsidRPr="004F5513">
        <w:rPr>
          <w:sz w:val="24"/>
          <w:szCs w:val="24"/>
        </w:rPr>
        <w:t xml:space="preserve"> e (b) não contém omissões de fatos relevantes;</w:t>
      </w:r>
      <w:r w:rsidR="00F237C1" w:rsidRPr="004F5513">
        <w:rPr>
          <w:sz w:val="24"/>
          <w:szCs w:val="24"/>
        </w:rPr>
        <w:t>.</w:t>
      </w:r>
      <w:r w:rsidR="00220A8C" w:rsidRPr="004F5513">
        <w:rPr>
          <w:sz w:val="24"/>
          <w:szCs w:val="24"/>
        </w:rPr>
        <w:t xml:space="preserve"> </w:t>
      </w:r>
    </w:p>
    <w:p w14:paraId="6DA86914" w14:textId="09417CA9" w:rsidR="00CE1484" w:rsidRPr="004F5513" w:rsidRDefault="00F94700" w:rsidP="00205BE9">
      <w:pPr>
        <w:numPr>
          <w:ilvl w:val="2"/>
          <w:numId w:val="54"/>
        </w:numPr>
        <w:spacing w:afterLines="80" w:after="192"/>
        <w:rPr>
          <w:sz w:val="24"/>
          <w:szCs w:val="24"/>
        </w:rPr>
      </w:pPr>
      <w:r w:rsidRPr="004F5513">
        <w:rPr>
          <w:sz w:val="24"/>
          <w:szCs w:val="24"/>
        </w:rPr>
        <w:t>inexiste</w:t>
      </w:r>
      <w:r w:rsidR="00CD742A" w:rsidRPr="004F5513">
        <w:rPr>
          <w:sz w:val="24"/>
          <w:szCs w:val="24"/>
        </w:rPr>
        <w:t xml:space="preserve"> qualquer ação judicial, procedimento administrativo ou arbitral, inquérito ou outro tipo de investigação governamental com relação ao qual tenha havido citação, notificação ou outra forma de ciência formal pela </w:t>
      </w:r>
      <w:r w:rsidR="00C10AC8" w:rsidRPr="004F5513">
        <w:rPr>
          <w:sz w:val="24"/>
          <w:szCs w:val="24"/>
        </w:rPr>
        <w:t>Companhia</w:t>
      </w:r>
      <w:r w:rsidR="00CD742A" w:rsidRPr="004F5513">
        <w:rPr>
          <w:sz w:val="24"/>
          <w:szCs w:val="24"/>
        </w:rPr>
        <w:t xml:space="preserve"> que possa vir </w:t>
      </w:r>
      <w:r w:rsidR="00C10AC8" w:rsidRPr="004F5513">
        <w:rPr>
          <w:sz w:val="24"/>
          <w:szCs w:val="24"/>
        </w:rPr>
        <w:t xml:space="preserve">a </w:t>
      </w:r>
      <w:r w:rsidR="00743E9E" w:rsidRPr="004F5513">
        <w:rPr>
          <w:sz w:val="24"/>
          <w:szCs w:val="24"/>
        </w:rPr>
        <w:t>causar um Efeito Adverso Relevante ou afetar a tomada de decisão nas Debêntures pelos Investidores Profissionais</w:t>
      </w:r>
      <w:r w:rsidR="00CD742A" w:rsidRPr="004F5513">
        <w:rPr>
          <w:sz w:val="24"/>
          <w:szCs w:val="24"/>
        </w:rPr>
        <w:t>;</w:t>
      </w:r>
      <w:r w:rsidRPr="004F5513">
        <w:rPr>
          <w:sz w:val="24"/>
          <w:szCs w:val="24"/>
        </w:rPr>
        <w:t xml:space="preserve"> </w:t>
      </w:r>
    </w:p>
    <w:p w14:paraId="15F7FC60" w14:textId="4C30CDC6" w:rsidR="00687BAE" w:rsidRPr="004F5513" w:rsidRDefault="00F94700" w:rsidP="00205BE9">
      <w:pPr>
        <w:numPr>
          <w:ilvl w:val="2"/>
          <w:numId w:val="54"/>
        </w:numPr>
        <w:spacing w:afterLines="80" w:after="192"/>
        <w:rPr>
          <w:sz w:val="24"/>
          <w:szCs w:val="24"/>
        </w:rPr>
      </w:pPr>
      <w:r w:rsidRPr="004F5513">
        <w:rPr>
          <w:sz w:val="24"/>
          <w:szCs w:val="24"/>
        </w:rPr>
        <w:t>inexiste</w:t>
      </w:r>
      <w:r w:rsidR="00FE0636" w:rsidRPr="004F5513">
        <w:rPr>
          <w:sz w:val="24"/>
          <w:szCs w:val="24"/>
        </w:rPr>
        <w:t xml:space="preserve"> </w:t>
      </w:r>
      <w:r w:rsidR="003028EC" w:rsidRPr="004F5513">
        <w:rPr>
          <w:sz w:val="24"/>
          <w:szCs w:val="24"/>
        </w:rPr>
        <w:t xml:space="preserve">qualquer </w:t>
      </w:r>
      <w:r w:rsidR="00FE0636" w:rsidRPr="004F5513">
        <w:rPr>
          <w:sz w:val="24"/>
          <w:szCs w:val="24"/>
        </w:rPr>
        <w:t xml:space="preserve">investigação, inquérito ou procedimento administrativo ou judicial relacionado, violação ou indício de violação contra si ou suas </w:t>
      </w:r>
      <w:r w:rsidR="004733DE" w:rsidRPr="004F5513">
        <w:rPr>
          <w:sz w:val="24"/>
          <w:szCs w:val="24"/>
        </w:rPr>
        <w:t>Controladas</w:t>
      </w:r>
      <w:r w:rsidR="00FE0636" w:rsidRPr="004F5513">
        <w:rPr>
          <w:sz w:val="24"/>
          <w:szCs w:val="24"/>
        </w:rPr>
        <w:t xml:space="preserve">, de qualquer dispositivo de qualquer lei ou regulamento nacional, ou estrangeiro, conforme aplicável contra prática de corrupção ou atos lesivos à administração pública, incluindo, sem limitação, Normas Anticorrupção, conforme aplicável, pela </w:t>
      </w:r>
      <w:r w:rsidR="00562C6F" w:rsidRPr="004F5513">
        <w:rPr>
          <w:sz w:val="24"/>
          <w:szCs w:val="24"/>
        </w:rPr>
        <w:t>Companhia</w:t>
      </w:r>
      <w:r w:rsidR="00FE0636" w:rsidRPr="004F5513">
        <w:rPr>
          <w:sz w:val="24"/>
          <w:szCs w:val="24"/>
        </w:rPr>
        <w:t xml:space="preserve"> ou pelas suas controladas;</w:t>
      </w:r>
      <w:r w:rsidR="00BE0058" w:rsidRPr="004F5513">
        <w:rPr>
          <w:sz w:val="24"/>
          <w:szCs w:val="24"/>
        </w:rPr>
        <w:t xml:space="preserve"> </w:t>
      </w:r>
    </w:p>
    <w:p w14:paraId="6599A8A5" w14:textId="4DA7B890" w:rsidR="00B117B1" w:rsidRPr="004F5513" w:rsidRDefault="00F02FD0" w:rsidP="00205BE9">
      <w:pPr>
        <w:numPr>
          <w:ilvl w:val="2"/>
          <w:numId w:val="54"/>
        </w:numPr>
        <w:spacing w:afterLines="80" w:after="192"/>
        <w:rPr>
          <w:sz w:val="24"/>
          <w:szCs w:val="24"/>
        </w:rPr>
      </w:pPr>
      <w:r w:rsidRPr="004F5513">
        <w:rPr>
          <w:sz w:val="24"/>
          <w:szCs w:val="24"/>
        </w:rPr>
        <w:t>(a) </w:t>
      </w:r>
      <w:r w:rsidR="00AA26AF" w:rsidRPr="004F5513">
        <w:rPr>
          <w:sz w:val="24"/>
          <w:szCs w:val="24"/>
        </w:rPr>
        <w:t>observa, cumpre e faz com que suas</w:t>
      </w:r>
      <w:r w:rsidRPr="004F5513">
        <w:rPr>
          <w:sz w:val="24"/>
          <w:szCs w:val="24"/>
        </w:rPr>
        <w:t xml:space="preserve"> </w:t>
      </w:r>
      <w:r w:rsidR="004733DE" w:rsidRPr="004F5513">
        <w:rPr>
          <w:sz w:val="24"/>
          <w:szCs w:val="24"/>
        </w:rPr>
        <w:t>Controladas</w:t>
      </w:r>
      <w:r w:rsidR="00F94700" w:rsidRPr="004F5513">
        <w:rPr>
          <w:sz w:val="24"/>
          <w:szCs w:val="24"/>
        </w:rPr>
        <w:t>, coligadas, e seus administradores, empregados, agentes, representantes, fornecedores, contratados, subcontratados ou terceiros</w:t>
      </w:r>
      <w:r w:rsidR="004733DE" w:rsidRPr="004F5513">
        <w:rPr>
          <w:sz w:val="24"/>
          <w:szCs w:val="24"/>
        </w:rPr>
        <w:t xml:space="preserve"> </w:t>
      </w:r>
      <w:r w:rsidR="00AA26AF" w:rsidRPr="004F5513">
        <w:rPr>
          <w:sz w:val="24"/>
          <w:szCs w:val="24"/>
        </w:rPr>
        <w:t>cumpram</w:t>
      </w:r>
      <w:r w:rsidR="004733DE" w:rsidRPr="004F5513">
        <w:rPr>
          <w:sz w:val="24"/>
          <w:szCs w:val="24"/>
        </w:rPr>
        <w:t xml:space="preserve"> (desde que atuando em nome e no exercício de suas funções na Companhia e em suas Controladas)</w:t>
      </w:r>
      <w:r w:rsidR="006C5A8F" w:rsidRPr="004F5513">
        <w:rPr>
          <w:sz w:val="24"/>
          <w:szCs w:val="24"/>
        </w:rPr>
        <w:t>,</w:t>
      </w:r>
      <w:r w:rsidR="00DF38C1" w:rsidRPr="004F5513">
        <w:rPr>
          <w:sz w:val="24"/>
          <w:szCs w:val="24"/>
        </w:rPr>
        <w:t xml:space="preserve"> </w:t>
      </w:r>
      <w:r w:rsidR="0031520F" w:rsidRPr="004F5513">
        <w:rPr>
          <w:sz w:val="24"/>
          <w:szCs w:val="24"/>
        </w:rPr>
        <w:t>das</w:t>
      </w:r>
      <w:r w:rsidRPr="004F5513">
        <w:rPr>
          <w:sz w:val="24"/>
          <w:szCs w:val="24"/>
        </w:rPr>
        <w:t xml:space="preserve"> Normas Anticor</w:t>
      </w:r>
      <w:r w:rsidR="00AA26AF" w:rsidRPr="004F5513">
        <w:rPr>
          <w:sz w:val="24"/>
          <w:szCs w:val="24"/>
        </w:rPr>
        <w:t>rupção</w:t>
      </w:r>
      <w:r w:rsidR="0031520F" w:rsidRPr="004F5513">
        <w:rPr>
          <w:sz w:val="24"/>
          <w:szCs w:val="24"/>
        </w:rPr>
        <w:t>, bem como (a) mantem políticas e procedimentos internos objetivando a divulgação e o integral cumprimento da Normas Anticorrupção</w:t>
      </w:r>
      <w:r w:rsidR="00AA26AF" w:rsidRPr="004F5513">
        <w:rPr>
          <w:sz w:val="24"/>
          <w:szCs w:val="24"/>
        </w:rPr>
        <w:t>; (b) </w:t>
      </w:r>
      <w:r w:rsidR="0031520F" w:rsidRPr="004F5513">
        <w:rPr>
          <w:sz w:val="24"/>
          <w:szCs w:val="24"/>
        </w:rPr>
        <w:t>dá pleno conhecimento da Normas Anticorrupção a todos os profissionais que venham a se relacionar com a Companhia</w:t>
      </w:r>
      <w:r w:rsidR="006F51CF" w:rsidRPr="004F5513">
        <w:rPr>
          <w:sz w:val="24"/>
          <w:szCs w:val="24"/>
        </w:rPr>
        <w:t>; (c)</w:t>
      </w:r>
      <w:r w:rsidR="006F51CF" w:rsidRPr="004F5513">
        <w:rPr>
          <w:b/>
          <w:sz w:val="24"/>
          <w:szCs w:val="24"/>
        </w:rPr>
        <w:t> </w:t>
      </w:r>
      <w:r w:rsidR="006F51CF" w:rsidRPr="004F5513">
        <w:rPr>
          <w:sz w:val="24"/>
          <w:szCs w:val="24"/>
        </w:rPr>
        <w:t>abstém-se de praticar atos de corrupção e de agir de forma lesiva à administração pública, nacional e estrangeira, no seu interesse ou para seu benefício, exclusivo ou não</w:t>
      </w:r>
      <w:r w:rsidR="000211F4" w:rsidRPr="004F5513">
        <w:rPr>
          <w:sz w:val="24"/>
          <w:szCs w:val="24"/>
        </w:rPr>
        <w:t>, ou de suas Afiliadas; e (d) caso tenha conhecimento de qualquer ato ou fato que viole a</w:t>
      </w:r>
      <w:r w:rsidR="00DF38C1" w:rsidRPr="004F5513">
        <w:rPr>
          <w:sz w:val="24"/>
          <w:szCs w:val="24"/>
        </w:rPr>
        <w:t>s</w:t>
      </w:r>
      <w:r w:rsidR="000211F4" w:rsidRPr="004F5513">
        <w:rPr>
          <w:sz w:val="24"/>
          <w:szCs w:val="24"/>
        </w:rPr>
        <w:t xml:space="preserve"> Normas Anticorrupção, comunicar</w:t>
      </w:r>
      <w:r w:rsidR="007A5726" w:rsidRPr="004F5513">
        <w:rPr>
          <w:sz w:val="24"/>
          <w:szCs w:val="24"/>
        </w:rPr>
        <w:t>á</w:t>
      </w:r>
      <w:r w:rsidR="000211F4" w:rsidRPr="004F5513">
        <w:rPr>
          <w:sz w:val="24"/>
          <w:szCs w:val="24"/>
        </w:rPr>
        <w:t xml:space="preserve"> </w:t>
      </w:r>
      <w:r w:rsidR="006B60D4" w:rsidRPr="004F5513">
        <w:rPr>
          <w:sz w:val="24"/>
          <w:szCs w:val="24"/>
        </w:rPr>
        <w:t xml:space="preserve">em até </w:t>
      </w:r>
      <w:r w:rsidR="00501241" w:rsidRPr="004F5513">
        <w:rPr>
          <w:sz w:val="24"/>
          <w:szCs w:val="24"/>
        </w:rPr>
        <w:t>1</w:t>
      </w:r>
      <w:r w:rsidR="006B60D4" w:rsidRPr="004F5513">
        <w:rPr>
          <w:sz w:val="24"/>
          <w:szCs w:val="24"/>
        </w:rPr>
        <w:t> (</w:t>
      </w:r>
      <w:r w:rsidR="00501241" w:rsidRPr="004F5513">
        <w:rPr>
          <w:sz w:val="24"/>
          <w:szCs w:val="24"/>
        </w:rPr>
        <w:t>um</w:t>
      </w:r>
      <w:r w:rsidR="006B60D4" w:rsidRPr="004F5513">
        <w:rPr>
          <w:sz w:val="24"/>
          <w:szCs w:val="24"/>
        </w:rPr>
        <w:t>) Dia Út</w:t>
      </w:r>
      <w:r w:rsidR="00501241" w:rsidRPr="004F5513">
        <w:rPr>
          <w:sz w:val="24"/>
          <w:szCs w:val="24"/>
        </w:rPr>
        <w:t>il</w:t>
      </w:r>
      <w:r w:rsidR="006B60D4" w:rsidRPr="004F5513">
        <w:rPr>
          <w:sz w:val="24"/>
          <w:szCs w:val="24"/>
        </w:rPr>
        <w:t xml:space="preserve"> </w:t>
      </w:r>
      <w:r w:rsidR="0031520F" w:rsidRPr="004F5513">
        <w:rPr>
          <w:sz w:val="24"/>
          <w:szCs w:val="24"/>
        </w:rPr>
        <w:t>ao Agente Fiduciário</w:t>
      </w:r>
      <w:r w:rsidRPr="004F5513">
        <w:rPr>
          <w:sz w:val="24"/>
          <w:szCs w:val="24"/>
        </w:rPr>
        <w:t xml:space="preserve">, que poderá tomar todas as providências </w:t>
      </w:r>
      <w:r w:rsidR="007A5726" w:rsidRPr="004F5513">
        <w:rPr>
          <w:sz w:val="24"/>
          <w:szCs w:val="24"/>
        </w:rPr>
        <w:t xml:space="preserve">que </w:t>
      </w:r>
      <w:r w:rsidR="007A5726" w:rsidRPr="004F5513">
        <w:rPr>
          <w:sz w:val="24"/>
          <w:szCs w:val="24"/>
        </w:rPr>
        <w:lastRenderedPageBreak/>
        <w:t>entender necessárias; e (e) </w:t>
      </w:r>
      <w:r w:rsidRPr="004F5513">
        <w:rPr>
          <w:sz w:val="24"/>
          <w:szCs w:val="24"/>
        </w:rPr>
        <w:t>realizará eventuais pagamentos devidos aos Debenturistas exclusivamente por meio de transferência bancária;</w:t>
      </w:r>
      <w:r w:rsidR="007A5726" w:rsidRPr="004F5513">
        <w:rPr>
          <w:sz w:val="24"/>
          <w:szCs w:val="24"/>
        </w:rPr>
        <w:t xml:space="preserve"> </w:t>
      </w:r>
    </w:p>
    <w:p w14:paraId="52E79D81" w14:textId="77777777" w:rsidR="00B117B1" w:rsidRPr="004F5513" w:rsidRDefault="000E4947" w:rsidP="00205BE9">
      <w:pPr>
        <w:numPr>
          <w:ilvl w:val="2"/>
          <w:numId w:val="54"/>
        </w:numPr>
        <w:spacing w:afterLines="80" w:after="192"/>
        <w:rPr>
          <w:sz w:val="24"/>
          <w:szCs w:val="24"/>
        </w:rPr>
      </w:pPr>
      <w:r w:rsidRPr="004F5513">
        <w:rPr>
          <w:sz w:val="24"/>
          <w:szCs w:val="24"/>
        </w:rPr>
        <w:t>tem</w:t>
      </w:r>
      <w:r w:rsidR="00B117B1" w:rsidRPr="004F5513">
        <w:rPr>
          <w:sz w:val="24"/>
          <w:szCs w:val="24"/>
        </w:rPr>
        <w:t xml:space="preserve"> plena ciência e concorda integralmente com a forma de divulgação e apuração </w:t>
      </w:r>
      <w:r w:rsidR="009F415C" w:rsidRPr="004F5513">
        <w:rPr>
          <w:sz w:val="24"/>
          <w:szCs w:val="24"/>
        </w:rPr>
        <w:t xml:space="preserve">da </w:t>
      </w:r>
      <w:r w:rsidR="00516C21" w:rsidRPr="004F5513">
        <w:rPr>
          <w:sz w:val="24"/>
          <w:szCs w:val="24"/>
        </w:rPr>
        <w:t>Taxa DI</w:t>
      </w:r>
      <w:r w:rsidR="00B117B1" w:rsidRPr="004F5513">
        <w:rPr>
          <w:sz w:val="24"/>
          <w:szCs w:val="24"/>
        </w:rPr>
        <w:t>, e a forma de cálculo da Remuneração foi acordada por livre vontade da Companhia, em observância ao princípio da boa-fé;</w:t>
      </w:r>
    </w:p>
    <w:p w14:paraId="1A92365B" w14:textId="1A8D7870" w:rsidR="004B3B80" w:rsidRPr="004F5513" w:rsidRDefault="00133040" w:rsidP="00205BE9">
      <w:pPr>
        <w:numPr>
          <w:ilvl w:val="2"/>
          <w:numId w:val="54"/>
        </w:numPr>
        <w:spacing w:afterLines="80" w:after="192"/>
        <w:rPr>
          <w:sz w:val="24"/>
          <w:szCs w:val="24"/>
        </w:rPr>
      </w:pPr>
      <w:r w:rsidRPr="004F5513">
        <w:rPr>
          <w:sz w:val="24"/>
          <w:szCs w:val="24"/>
        </w:rPr>
        <w:t>a Companhia não realizou oferta pública da mesma espécie de valores mobiliários nos últimos 4 (quatro) meses, bem como não realizará outra oferta pública da mesma espécie de valores mobiliários nos próximos 4 (quatro) meses contados da data de encerramento da Oferta, a menos que a nova oferta seja submetida a registro na CVM;</w:t>
      </w:r>
      <w:r w:rsidR="0059584A" w:rsidRPr="004F5513">
        <w:rPr>
          <w:sz w:val="24"/>
          <w:szCs w:val="24"/>
        </w:rPr>
        <w:t xml:space="preserve"> </w:t>
      </w:r>
    </w:p>
    <w:p w14:paraId="763C0863" w14:textId="3F650D00" w:rsidR="00DB586E" w:rsidRPr="004F5513" w:rsidRDefault="00B14981" w:rsidP="00205BE9">
      <w:pPr>
        <w:numPr>
          <w:ilvl w:val="2"/>
          <w:numId w:val="54"/>
        </w:numPr>
        <w:spacing w:afterLines="80" w:after="192"/>
        <w:rPr>
          <w:sz w:val="24"/>
          <w:szCs w:val="24"/>
        </w:rPr>
      </w:pPr>
      <w:r w:rsidRPr="004F5513">
        <w:rPr>
          <w:sz w:val="24"/>
          <w:szCs w:val="24"/>
        </w:rPr>
        <w:t>não omitiu qualquer fato, de qualquer natureza, que seja de seu conhecimento e que possa resultar em alteração substancial na situação econômico-financeira</w:t>
      </w:r>
      <w:r w:rsidR="004C03B9" w:rsidRPr="004F5513">
        <w:rPr>
          <w:sz w:val="24"/>
          <w:szCs w:val="24"/>
        </w:rPr>
        <w:t>,</w:t>
      </w:r>
      <w:r w:rsidRPr="004F5513">
        <w:rPr>
          <w:sz w:val="24"/>
          <w:szCs w:val="24"/>
        </w:rPr>
        <w:t xml:space="preserve"> jurídica</w:t>
      </w:r>
      <w:r w:rsidR="004C03B9" w:rsidRPr="004F5513">
        <w:rPr>
          <w:sz w:val="24"/>
          <w:szCs w:val="24"/>
        </w:rPr>
        <w:t xml:space="preserve"> ou reputacional</w:t>
      </w:r>
      <w:r w:rsidRPr="004F5513">
        <w:rPr>
          <w:sz w:val="24"/>
          <w:szCs w:val="24"/>
        </w:rPr>
        <w:t xml:space="preserve"> da </w:t>
      </w:r>
      <w:r w:rsidR="00B04835" w:rsidRPr="004F5513">
        <w:rPr>
          <w:sz w:val="24"/>
          <w:szCs w:val="24"/>
        </w:rPr>
        <w:t>Companhia</w:t>
      </w:r>
      <w:r w:rsidRPr="004F5513">
        <w:rPr>
          <w:sz w:val="24"/>
          <w:szCs w:val="24"/>
        </w:rPr>
        <w:t xml:space="preserve"> em prejuízo dos Debenturistas</w:t>
      </w:r>
      <w:r w:rsidR="00DB586E" w:rsidRPr="004F5513">
        <w:rPr>
          <w:sz w:val="24"/>
          <w:szCs w:val="24"/>
        </w:rPr>
        <w:t>;</w:t>
      </w:r>
      <w:r w:rsidR="00DA0D24" w:rsidRPr="004F5513">
        <w:rPr>
          <w:sz w:val="24"/>
          <w:szCs w:val="24"/>
        </w:rPr>
        <w:t xml:space="preserve"> </w:t>
      </w:r>
    </w:p>
    <w:p w14:paraId="781ABB2B" w14:textId="05EA4B92" w:rsidR="00B117B1" w:rsidRPr="004F5513" w:rsidRDefault="00DB586E" w:rsidP="00205BE9">
      <w:pPr>
        <w:numPr>
          <w:ilvl w:val="2"/>
          <w:numId w:val="54"/>
        </w:numPr>
        <w:spacing w:afterLines="80" w:after="192"/>
        <w:rPr>
          <w:sz w:val="24"/>
          <w:szCs w:val="24"/>
        </w:rPr>
      </w:pPr>
      <w:r w:rsidRPr="004F5513">
        <w:rPr>
          <w:sz w:val="24"/>
          <w:szCs w:val="24"/>
        </w:rPr>
        <w:t xml:space="preserve">até a presente data, não </w:t>
      </w:r>
      <w:r w:rsidR="00F94700" w:rsidRPr="004F5513">
        <w:rPr>
          <w:sz w:val="24"/>
          <w:szCs w:val="24"/>
        </w:rPr>
        <w:t>ocorreu</w:t>
      </w:r>
      <w:r w:rsidR="00DA0D24" w:rsidRPr="004F5513">
        <w:rPr>
          <w:sz w:val="24"/>
          <w:szCs w:val="24"/>
        </w:rPr>
        <w:t xml:space="preserve"> as seguintes hipóteses: (a) </w:t>
      </w:r>
      <w:r w:rsidRPr="004F5513">
        <w:rPr>
          <w:sz w:val="24"/>
          <w:szCs w:val="24"/>
        </w:rPr>
        <w:t>ter utilizado ou utilizar recursos para o pagamento de contribuições, presentes ou atividades de entretenimento ilegais ou qualquer outra despesa ilegal rel</w:t>
      </w:r>
      <w:r w:rsidR="00DA0D24" w:rsidRPr="004F5513">
        <w:rPr>
          <w:sz w:val="24"/>
          <w:szCs w:val="24"/>
        </w:rPr>
        <w:t>ativa a atividade política; (b) </w:t>
      </w:r>
      <w:r w:rsidRPr="004F5513">
        <w:rPr>
          <w:sz w:val="24"/>
          <w:szCs w:val="24"/>
        </w:rPr>
        <w:t>fazer ou ter feito qualquer pagamento ilegal, direto ou indireto, a empregados ou funcionários públicos, partidos políticos, políticos ou candidatos políticos (incluindo seus familiares), nacionais ou estrangeiros; (c)</w:t>
      </w:r>
      <w:r w:rsidR="00DA0D24" w:rsidRPr="004F5513">
        <w:rPr>
          <w:sz w:val="24"/>
          <w:szCs w:val="24"/>
        </w:rPr>
        <w:t> </w:t>
      </w:r>
      <w:r w:rsidRPr="004F5513">
        <w:rPr>
          <w:sz w:val="24"/>
          <w:szCs w:val="24"/>
        </w:rPr>
        <w:t>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w:t>
      </w:r>
      <w:r w:rsidR="00DA0D24" w:rsidRPr="004F5513">
        <w:rPr>
          <w:sz w:val="24"/>
          <w:szCs w:val="24"/>
        </w:rPr>
        <w:t xml:space="preserve"> violação da lei aplicável; (d) </w:t>
      </w:r>
      <w:r w:rsidRPr="004F5513">
        <w:rPr>
          <w:sz w:val="24"/>
          <w:szCs w:val="24"/>
        </w:rPr>
        <w:t>praticar ou ter praticado quaisquer atos para obter ou manter qualquer negócio, transação ou v</w:t>
      </w:r>
      <w:r w:rsidR="00DA0D24" w:rsidRPr="004F5513">
        <w:rPr>
          <w:sz w:val="24"/>
          <w:szCs w:val="24"/>
        </w:rPr>
        <w:t>antagem comercial indevida; (e) </w:t>
      </w:r>
      <w:r w:rsidRPr="004F5513">
        <w:rPr>
          <w:sz w:val="24"/>
          <w:szCs w:val="24"/>
        </w:rPr>
        <w:t xml:space="preserve">ter realizado ou realizar qualquer pagamento ou tomar qualquer ação que viole qualquer </w:t>
      </w:r>
      <w:r w:rsidR="00DA0D24" w:rsidRPr="004F5513">
        <w:rPr>
          <w:sz w:val="24"/>
          <w:szCs w:val="24"/>
        </w:rPr>
        <w:t>das Normas Anticorrupção; ou (f) </w:t>
      </w:r>
      <w:r w:rsidRPr="004F5513">
        <w:rPr>
          <w:sz w:val="24"/>
          <w:szCs w:val="24"/>
        </w:rPr>
        <w:t>ter realizado ou realizar um ato de corrupção, pago propina ou qualquer outro valor ilegal, bem como influenciado o pagamento de qualquer valor indevido</w:t>
      </w:r>
      <w:r w:rsidR="00DA0D24" w:rsidRPr="004F5513">
        <w:rPr>
          <w:sz w:val="24"/>
          <w:szCs w:val="24"/>
        </w:rPr>
        <w:t>; e</w:t>
      </w:r>
      <w:r w:rsidR="00F94700" w:rsidRPr="004F5513">
        <w:rPr>
          <w:sz w:val="24"/>
          <w:szCs w:val="24"/>
        </w:rPr>
        <w:t xml:space="preserve"> </w:t>
      </w:r>
    </w:p>
    <w:p w14:paraId="348B4E8B" w14:textId="77777777" w:rsidR="00A043FF" w:rsidRPr="004F5513" w:rsidRDefault="00556013" w:rsidP="00205BE9">
      <w:pPr>
        <w:numPr>
          <w:ilvl w:val="2"/>
          <w:numId w:val="54"/>
        </w:numPr>
        <w:spacing w:afterLines="80" w:after="192"/>
        <w:rPr>
          <w:sz w:val="24"/>
          <w:szCs w:val="24"/>
        </w:rPr>
      </w:pPr>
      <w:r w:rsidRPr="004F5513">
        <w:rPr>
          <w:sz w:val="24"/>
          <w:szCs w:val="24"/>
        </w:rPr>
        <w:t xml:space="preserve">inexiste qualquer situação de conflito de interesses </w:t>
      </w:r>
      <w:r w:rsidR="00B117B1" w:rsidRPr="004F5513">
        <w:rPr>
          <w:sz w:val="24"/>
          <w:szCs w:val="24"/>
        </w:rPr>
        <w:t>que impeça o Agente Fiduciário de exercer plenamente suas funções</w:t>
      </w:r>
      <w:r w:rsidR="002B559B" w:rsidRPr="004F5513">
        <w:rPr>
          <w:sz w:val="24"/>
          <w:szCs w:val="24"/>
        </w:rPr>
        <w:t>.</w:t>
      </w:r>
      <w:r w:rsidR="00DA0D24" w:rsidRPr="004F5513">
        <w:rPr>
          <w:sz w:val="24"/>
          <w:szCs w:val="24"/>
        </w:rPr>
        <w:t xml:space="preserve"> </w:t>
      </w:r>
    </w:p>
    <w:p w14:paraId="5F50EFF4" w14:textId="2D9AD922" w:rsidR="003433DF" w:rsidRPr="004F5513" w:rsidRDefault="003433DF" w:rsidP="00205BE9">
      <w:pPr>
        <w:numPr>
          <w:ilvl w:val="1"/>
          <w:numId w:val="54"/>
        </w:numPr>
        <w:spacing w:afterLines="80" w:after="192"/>
        <w:rPr>
          <w:sz w:val="24"/>
          <w:szCs w:val="24"/>
        </w:rPr>
      </w:pPr>
      <w:bookmarkStart w:id="169" w:name="_Ref264567062"/>
      <w:bookmarkEnd w:id="168"/>
      <w:r w:rsidRPr="004F5513">
        <w:rPr>
          <w:sz w:val="24"/>
          <w:szCs w:val="24"/>
        </w:rPr>
        <w:lastRenderedPageBreak/>
        <w:t>A Companhia</w:t>
      </w:r>
      <w:r w:rsidR="00B45AD6" w:rsidRPr="004F5513">
        <w:rPr>
          <w:sz w:val="24"/>
          <w:szCs w:val="24"/>
        </w:rPr>
        <w:t>,</w:t>
      </w:r>
      <w:r w:rsidR="00331D37" w:rsidRPr="004F5513">
        <w:rPr>
          <w:sz w:val="24"/>
          <w:szCs w:val="24"/>
        </w:rPr>
        <w:t xml:space="preserve"> em caráter</w:t>
      </w:r>
      <w:r w:rsidR="00B45AD6" w:rsidRPr="004F5513">
        <w:rPr>
          <w:sz w:val="24"/>
          <w:szCs w:val="24"/>
        </w:rPr>
        <w:t xml:space="preserve"> </w:t>
      </w:r>
      <w:r w:rsidRPr="004F5513">
        <w:rPr>
          <w:sz w:val="24"/>
          <w:szCs w:val="24"/>
        </w:rPr>
        <w:t xml:space="preserve">irrevogável e irretratável, </w:t>
      </w:r>
      <w:r w:rsidR="004764CA" w:rsidRPr="004F5513">
        <w:rPr>
          <w:sz w:val="24"/>
          <w:szCs w:val="24"/>
        </w:rPr>
        <w:t xml:space="preserve">se obriga </w:t>
      </w:r>
      <w:r w:rsidRPr="004F5513">
        <w:rPr>
          <w:sz w:val="24"/>
          <w:szCs w:val="24"/>
        </w:rPr>
        <w:t xml:space="preserve">a indenizar os Debenturistas e o Agente Fiduciário por todos e quaisquer prejuízos, danos, perdas, custos e/ou despesas (incluindo custas judiciais e honorários advocatícios) incorridos e comprovados pelos Debenturistas </w:t>
      </w:r>
      <w:r w:rsidR="00F446F8" w:rsidRPr="004F5513">
        <w:rPr>
          <w:sz w:val="24"/>
          <w:szCs w:val="24"/>
        </w:rPr>
        <w:t xml:space="preserve">e/ou </w:t>
      </w:r>
      <w:r w:rsidRPr="004F5513">
        <w:rPr>
          <w:sz w:val="24"/>
          <w:szCs w:val="24"/>
        </w:rPr>
        <w:t xml:space="preserve">pelo Agente Fiduciário em razão da </w:t>
      </w:r>
      <w:r w:rsidR="00584A48" w:rsidRPr="004F5513">
        <w:rPr>
          <w:sz w:val="24"/>
          <w:szCs w:val="24"/>
        </w:rPr>
        <w:t>falsidade</w:t>
      </w:r>
      <w:r w:rsidR="00F420B5" w:rsidRPr="004F5513">
        <w:rPr>
          <w:sz w:val="24"/>
          <w:szCs w:val="24"/>
        </w:rPr>
        <w:t>, incompletude, inconsistência, omissão</w:t>
      </w:r>
      <w:r w:rsidR="00F757A5" w:rsidRPr="004F5513">
        <w:rPr>
          <w:sz w:val="24"/>
          <w:szCs w:val="24"/>
        </w:rPr>
        <w:t xml:space="preserve"> </w:t>
      </w:r>
      <w:r w:rsidR="00F7587C" w:rsidRPr="004F5513">
        <w:rPr>
          <w:sz w:val="24"/>
          <w:szCs w:val="24"/>
        </w:rPr>
        <w:t>e/</w:t>
      </w:r>
      <w:r w:rsidR="00F757A5" w:rsidRPr="004F5513">
        <w:rPr>
          <w:sz w:val="24"/>
          <w:szCs w:val="24"/>
        </w:rPr>
        <w:t>ou</w:t>
      </w:r>
      <w:r w:rsidR="00584A48" w:rsidRPr="004F5513">
        <w:rPr>
          <w:sz w:val="24"/>
          <w:szCs w:val="24"/>
        </w:rPr>
        <w:t xml:space="preserve"> incorreção de qualquer das</w:t>
      </w:r>
      <w:r w:rsidRPr="004F5513">
        <w:rPr>
          <w:sz w:val="24"/>
          <w:szCs w:val="24"/>
        </w:rPr>
        <w:t xml:space="preserve"> declarações prestadas nos termos da Cláusula </w:t>
      </w:r>
      <w:r w:rsidRPr="004F5513">
        <w:rPr>
          <w:sz w:val="24"/>
          <w:szCs w:val="24"/>
        </w:rPr>
        <w:fldChar w:fldCharType="begin"/>
      </w:r>
      <w:r w:rsidRPr="004F5513">
        <w:rPr>
          <w:sz w:val="24"/>
          <w:szCs w:val="24"/>
        </w:rPr>
        <w:instrText xml:space="preserve"> REF _Ref130286814 \r \p \h  \* MERGEFORMAT </w:instrText>
      </w:r>
      <w:r w:rsidRPr="004F5513">
        <w:rPr>
          <w:sz w:val="24"/>
          <w:szCs w:val="24"/>
        </w:rPr>
      </w:r>
      <w:r w:rsidRPr="004F5513">
        <w:rPr>
          <w:sz w:val="24"/>
          <w:szCs w:val="24"/>
        </w:rPr>
        <w:fldChar w:fldCharType="separate"/>
      </w:r>
      <w:r w:rsidR="009661F9" w:rsidRPr="004F5513">
        <w:rPr>
          <w:sz w:val="24"/>
          <w:szCs w:val="24"/>
        </w:rPr>
        <w:t>11.1 acima</w:t>
      </w:r>
      <w:r w:rsidRPr="004F5513">
        <w:rPr>
          <w:sz w:val="24"/>
          <w:szCs w:val="24"/>
        </w:rPr>
        <w:fldChar w:fldCharType="end"/>
      </w:r>
      <w:r w:rsidRPr="004F5513">
        <w:rPr>
          <w:sz w:val="24"/>
          <w:szCs w:val="24"/>
        </w:rPr>
        <w:t>.</w:t>
      </w:r>
      <w:bookmarkEnd w:id="169"/>
    </w:p>
    <w:p w14:paraId="3F124C17" w14:textId="40409DE6" w:rsidR="003433DF" w:rsidRPr="004F5513" w:rsidRDefault="003433DF" w:rsidP="00205BE9">
      <w:pPr>
        <w:numPr>
          <w:ilvl w:val="1"/>
          <w:numId w:val="54"/>
        </w:numPr>
        <w:spacing w:afterLines="80" w:after="192"/>
        <w:rPr>
          <w:sz w:val="24"/>
          <w:szCs w:val="24"/>
        </w:rPr>
      </w:pPr>
      <w:r w:rsidRPr="004F5513">
        <w:rPr>
          <w:sz w:val="24"/>
          <w:szCs w:val="24"/>
        </w:rPr>
        <w:t>Sem prejuízo do disposto na Cláusula </w:t>
      </w:r>
      <w:r w:rsidRPr="004F5513">
        <w:rPr>
          <w:sz w:val="24"/>
          <w:szCs w:val="24"/>
        </w:rPr>
        <w:fldChar w:fldCharType="begin"/>
      </w:r>
      <w:r w:rsidRPr="004F5513">
        <w:rPr>
          <w:sz w:val="24"/>
          <w:szCs w:val="24"/>
        </w:rPr>
        <w:instrText xml:space="preserve"> REF _Ref264567062 \n \p \h  \* MERGEFORMAT </w:instrText>
      </w:r>
      <w:r w:rsidRPr="004F5513">
        <w:rPr>
          <w:sz w:val="24"/>
          <w:szCs w:val="24"/>
        </w:rPr>
      </w:r>
      <w:r w:rsidRPr="004F5513">
        <w:rPr>
          <w:sz w:val="24"/>
          <w:szCs w:val="24"/>
        </w:rPr>
        <w:fldChar w:fldCharType="separate"/>
      </w:r>
      <w:r w:rsidR="009661F9" w:rsidRPr="004F5513">
        <w:rPr>
          <w:sz w:val="24"/>
          <w:szCs w:val="24"/>
        </w:rPr>
        <w:t>11.2 acima</w:t>
      </w:r>
      <w:r w:rsidRPr="004F5513">
        <w:rPr>
          <w:sz w:val="24"/>
          <w:szCs w:val="24"/>
        </w:rPr>
        <w:fldChar w:fldCharType="end"/>
      </w:r>
      <w:r w:rsidRPr="004F5513">
        <w:rPr>
          <w:sz w:val="24"/>
          <w:szCs w:val="24"/>
        </w:rPr>
        <w:t>, a Companhia obriga-se a notificar</w:t>
      </w:r>
      <w:r w:rsidR="00925BDC" w:rsidRPr="004F5513">
        <w:rPr>
          <w:sz w:val="24"/>
          <w:szCs w:val="24"/>
        </w:rPr>
        <w:t xml:space="preserve">, </w:t>
      </w:r>
      <w:r w:rsidR="00503304" w:rsidRPr="004F5513">
        <w:rPr>
          <w:sz w:val="24"/>
          <w:szCs w:val="24"/>
        </w:rPr>
        <w:t xml:space="preserve">no prazo de até </w:t>
      </w:r>
      <w:r w:rsidR="007232FC" w:rsidRPr="004F5513">
        <w:rPr>
          <w:sz w:val="24"/>
          <w:szCs w:val="24"/>
        </w:rPr>
        <w:t>5</w:t>
      </w:r>
      <w:r w:rsidR="00503304" w:rsidRPr="004F5513">
        <w:rPr>
          <w:sz w:val="24"/>
          <w:szCs w:val="24"/>
        </w:rPr>
        <w:t> (</w:t>
      </w:r>
      <w:r w:rsidR="007232FC" w:rsidRPr="004F5513">
        <w:rPr>
          <w:sz w:val="24"/>
          <w:szCs w:val="24"/>
        </w:rPr>
        <w:t>cinco</w:t>
      </w:r>
      <w:r w:rsidR="00503304" w:rsidRPr="004F5513">
        <w:rPr>
          <w:sz w:val="24"/>
          <w:szCs w:val="24"/>
        </w:rPr>
        <w:t xml:space="preserve">) Dias Úteis contados da </w:t>
      </w:r>
      <w:r w:rsidR="00925BDC" w:rsidRPr="004F5513">
        <w:rPr>
          <w:sz w:val="24"/>
          <w:szCs w:val="24"/>
        </w:rPr>
        <w:t>data</w:t>
      </w:r>
      <w:r w:rsidR="007B3CE5" w:rsidRPr="004F5513">
        <w:rPr>
          <w:sz w:val="24"/>
          <w:szCs w:val="24"/>
        </w:rPr>
        <w:t xml:space="preserve"> em que tomar conhecimento</w:t>
      </w:r>
      <w:r w:rsidR="00925BDC" w:rsidRPr="004F5513">
        <w:rPr>
          <w:sz w:val="24"/>
          <w:szCs w:val="24"/>
        </w:rPr>
        <w:t xml:space="preserve">, </w:t>
      </w:r>
      <w:r w:rsidR="003573CB" w:rsidRPr="004F5513">
        <w:rPr>
          <w:sz w:val="24"/>
          <w:szCs w:val="24"/>
        </w:rPr>
        <w:t xml:space="preserve">os Debenturistas </w:t>
      </w:r>
      <w:r w:rsidR="00185372" w:rsidRPr="004F5513">
        <w:rPr>
          <w:sz w:val="24"/>
          <w:szCs w:val="24"/>
        </w:rPr>
        <w:t>(por meio de publicação de anúncio nos termos da Cláusula </w:t>
      </w:r>
      <w:r w:rsidR="00185372" w:rsidRPr="004F5513">
        <w:rPr>
          <w:sz w:val="24"/>
          <w:szCs w:val="24"/>
        </w:rPr>
        <w:fldChar w:fldCharType="begin"/>
      </w:r>
      <w:r w:rsidR="00185372" w:rsidRPr="004F5513">
        <w:rPr>
          <w:sz w:val="24"/>
          <w:szCs w:val="24"/>
        </w:rPr>
        <w:instrText xml:space="preserve"> REF _Ref284530595 \n \p \h  \* MERGEFORMAT </w:instrText>
      </w:r>
      <w:r w:rsidR="00185372" w:rsidRPr="004F5513">
        <w:rPr>
          <w:sz w:val="24"/>
          <w:szCs w:val="24"/>
        </w:rPr>
      </w:r>
      <w:r w:rsidR="00185372" w:rsidRPr="004F5513">
        <w:rPr>
          <w:sz w:val="24"/>
          <w:szCs w:val="24"/>
        </w:rPr>
        <w:fldChar w:fldCharType="separate"/>
      </w:r>
      <w:r w:rsidR="009661F9" w:rsidRPr="004F5513">
        <w:rPr>
          <w:sz w:val="24"/>
          <w:szCs w:val="24"/>
        </w:rPr>
        <w:t>7.26 acima</w:t>
      </w:r>
      <w:r w:rsidR="00185372" w:rsidRPr="004F5513">
        <w:rPr>
          <w:sz w:val="24"/>
          <w:szCs w:val="24"/>
        </w:rPr>
        <w:fldChar w:fldCharType="end"/>
      </w:r>
      <w:r w:rsidR="00185372" w:rsidRPr="004F5513">
        <w:rPr>
          <w:sz w:val="24"/>
          <w:szCs w:val="24"/>
        </w:rPr>
        <w:t xml:space="preserve"> ou de comunicação individual a todos os Debenturistas</w:t>
      </w:r>
      <w:r w:rsidR="00914103" w:rsidRPr="004F5513">
        <w:rPr>
          <w:sz w:val="24"/>
          <w:szCs w:val="24"/>
        </w:rPr>
        <w:t>, com cópia ao Agente Fiduciário</w:t>
      </w:r>
      <w:r w:rsidR="00185372" w:rsidRPr="004F5513">
        <w:rPr>
          <w:sz w:val="24"/>
          <w:szCs w:val="24"/>
        </w:rPr>
        <w:t xml:space="preserve">) e o Agente Fiduciário </w:t>
      </w:r>
      <w:r w:rsidRPr="004F5513">
        <w:rPr>
          <w:sz w:val="24"/>
          <w:szCs w:val="24"/>
        </w:rPr>
        <w:t xml:space="preserve">caso qualquer das declarações prestadas </w:t>
      </w:r>
      <w:r w:rsidR="00966F42" w:rsidRPr="004F5513">
        <w:rPr>
          <w:sz w:val="24"/>
          <w:szCs w:val="24"/>
        </w:rPr>
        <w:t>nos termos da Cláusula </w:t>
      </w:r>
      <w:r w:rsidR="00966F42" w:rsidRPr="004F5513">
        <w:rPr>
          <w:sz w:val="24"/>
          <w:szCs w:val="24"/>
        </w:rPr>
        <w:fldChar w:fldCharType="begin"/>
      </w:r>
      <w:r w:rsidR="00966F42" w:rsidRPr="004F5513">
        <w:rPr>
          <w:sz w:val="24"/>
          <w:szCs w:val="24"/>
        </w:rPr>
        <w:instrText xml:space="preserve"> REF _Ref130286814 \r \p \h  \* MERGEFORMAT </w:instrText>
      </w:r>
      <w:r w:rsidR="00966F42" w:rsidRPr="004F5513">
        <w:rPr>
          <w:sz w:val="24"/>
          <w:szCs w:val="24"/>
        </w:rPr>
      </w:r>
      <w:r w:rsidR="00966F42" w:rsidRPr="004F5513">
        <w:rPr>
          <w:sz w:val="24"/>
          <w:szCs w:val="24"/>
        </w:rPr>
        <w:fldChar w:fldCharType="separate"/>
      </w:r>
      <w:r w:rsidR="009661F9" w:rsidRPr="004F5513">
        <w:rPr>
          <w:sz w:val="24"/>
          <w:szCs w:val="24"/>
        </w:rPr>
        <w:t>11.1 acima</w:t>
      </w:r>
      <w:r w:rsidR="00966F42" w:rsidRPr="004F5513">
        <w:rPr>
          <w:sz w:val="24"/>
          <w:szCs w:val="24"/>
        </w:rPr>
        <w:fldChar w:fldCharType="end"/>
      </w:r>
      <w:r w:rsidR="00966F42" w:rsidRPr="004F5513">
        <w:rPr>
          <w:sz w:val="24"/>
          <w:szCs w:val="24"/>
        </w:rPr>
        <w:t xml:space="preserve"> </w:t>
      </w:r>
      <w:r w:rsidR="00722356" w:rsidRPr="004F5513">
        <w:rPr>
          <w:sz w:val="24"/>
          <w:szCs w:val="24"/>
        </w:rPr>
        <w:t>seja</w:t>
      </w:r>
      <w:r w:rsidR="002B4C94" w:rsidRPr="004F5513">
        <w:rPr>
          <w:sz w:val="24"/>
          <w:szCs w:val="24"/>
        </w:rPr>
        <w:t xml:space="preserve"> </w:t>
      </w:r>
      <w:r w:rsidR="00584A48" w:rsidRPr="004F5513">
        <w:rPr>
          <w:sz w:val="24"/>
          <w:szCs w:val="24"/>
        </w:rPr>
        <w:t>falsa</w:t>
      </w:r>
      <w:r w:rsidR="00722356" w:rsidRPr="004F5513">
        <w:rPr>
          <w:sz w:val="24"/>
          <w:szCs w:val="24"/>
        </w:rPr>
        <w:t xml:space="preserve"> </w:t>
      </w:r>
      <w:r w:rsidR="00F7587C" w:rsidRPr="004F5513">
        <w:rPr>
          <w:sz w:val="24"/>
          <w:szCs w:val="24"/>
        </w:rPr>
        <w:t>e/</w:t>
      </w:r>
      <w:r w:rsidR="00722356" w:rsidRPr="004F5513">
        <w:rPr>
          <w:sz w:val="24"/>
          <w:szCs w:val="24"/>
        </w:rPr>
        <w:t xml:space="preserve">ou incorreta </w:t>
      </w:r>
      <w:r w:rsidR="007C4D20" w:rsidRPr="004F5513">
        <w:rPr>
          <w:sz w:val="24"/>
          <w:szCs w:val="24"/>
        </w:rPr>
        <w:t xml:space="preserve">em qualquer das datas </w:t>
      </w:r>
      <w:r w:rsidR="00722356" w:rsidRPr="004F5513">
        <w:rPr>
          <w:sz w:val="24"/>
          <w:szCs w:val="24"/>
        </w:rPr>
        <w:t>em que fo</w:t>
      </w:r>
      <w:r w:rsidR="00BB67B1" w:rsidRPr="004F5513">
        <w:rPr>
          <w:sz w:val="24"/>
          <w:szCs w:val="24"/>
        </w:rPr>
        <w:t>i</w:t>
      </w:r>
      <w:r w:rsidR="00722356" w:rsidRPr="004F5513">
        <w:rPr>
          <w:sz w:val="24"/>
          <w:szCs w:val="24"/>
        </w:rPr>
        <w:t xml:space="preserve"> prestada</w:t>
      </w:r>
      <w:r w:rsidRPr="004F5513">
        <w:rPr>
          <w:sz w:val="24"/>
          <w:szCs w:val="24"/>
        </w:rPr>
        <w:t>.</w:t>
      </w:r>
    </w:p>
    <w:p w14:paraId="3BFDF023" w14:textId="77777777" w:rsidR="00880FA8" w:rsidRPr="004F5513" w:rsidRDefault="00880FA8" w:rsidP="00205BE9">
      <w:pPr>
        <w:spacing w:afterLines="80" w:after="192"/>
        <w:rPr>
          <w:sz w:val="24"/>
          <w:szCs w:val="24"/>
        </w:rPr>
      </w:pPr>
    </w:p>
    <w:p w14:paraId="17F24A21" w14:textId="77777777" w:rsidR="00880FA8" w:rsidRPr="004F5513" w:rsidRDefault="00880FA8" w:rsidP="00205BE9">
      <w:pPr>
        <w:keepNext/>
        <w:numPr>
          <w:ilvl w:val="0"/>
          <w:numId w:val="54"/>
        </w:numPr>
        <w:spacing w:afterLines="80" w:after="192"/>
        <w:rPr>
          <w:smallCaps/>
          <w:sz w:val="24"/>
          <w:szCs w:val="24"/>
          <w:u w:val="single"/>
        </w:rPr>
      </w:pPr>
      <w:bookmarkStart w:id="170" w:name="_Ref2169618"/>
      <w:r w:rsidRPr="004F5513">
        <w:rPr>
          <w:smallCaps/>
          <w:sz w:val="24"/>
          <w:szCs w:val="24"/>
          <w:u w:val="single"/>
        </w:rPr>
        <w:t>Despesas</w:t>
      </w:r>
      <w:bookmarkEnd w:id="170"/>
    </w:p>
    <w:p w14:paraId="45129E8B" w14:textId="77777777" w:rsidR="00880FA8" w:rsidRPr="004F5513" w:rsidRDefault="00880FA8" w:rsidP="00205BE9">
      <w:pPr>
        <w:numPr>
          <w:ilvl w:val="1"/>
          <w:numId w:val="54"/>
        </w:numPr>
        <w:spacing w:afterLines="80" w:after="192"/>
        <w:rPr>
          <w:sz w:val="24"/>
          <w:szCs w:val="24"/>
        </w:rPr>
      </w:pPr>
      <w:r w:rsidRPr="004F5513">
        <w:rPr>
          <w:sz w:val="24"/>
          <w:szCs w:val="24"/>
        </w:rPr>
        <w:t>Correrão por conta da Companhia</w:t>
      </w:r>
      <w:r w:rsidR="005B2EFB" w:rsidRPr="004F5513">
        <w:rPr>
          <w:sz w:val="24"/>
          <w:szCs w:val="24"/>
        </w:rPr>
        <w:t xml:space="preserve"> </w:t>
      </w:r>
      <w:r w:rsidRPr="004F5513">
        <w:rPr>
          <w:sz w:val="24"/>
          <w:szCs w:val="24"/>
        </w:rPr>
        <w:t>todos os custos incorridos com</w:t>
      </w:r>
      <w:r w:rsidR="00583729" w:rsidRPr="004F5513">
        <w:rPr>
          <w:sz w:val="24"/>
          <w:szCs w:val="24"/>
        </w:rPr>
        <w:t xml:space="preserve"> a Emissão e</w:t>
      </w:r>
      <w:r w:rsidRPr="004F5513">
        <w:rPr>
          <w:sz w:val="24"/>
          <w:szCs w:val="24"/>
        </w:rPr>
        <w:t xml:space="preserve"> a Oferta </w:t>
      </w:r>
      <w:r w:rsidR="00583729" w:rsidRPr="004F5513">
        <w:rPr>
          <w:sz w:val="24"/>
          <w:szCs w:val="24"/>
        </w:rPr>
        <w:t>e</w:t>
      </w:r>
      <w:r w:rsidRPr="004F5513">
        <w:rPr>
          <w:sz w:val="24"/>
          <w:szCs w:val="24"/>
        </w:rPr>
        <w:t xml:space="preserve"> com a estruturação, emissão, registro</w:t>
      </w:r>
      <w:r w:rsidR="003E13DA" w:rsidRPr="004F5513">
        <w:rPr>
          <w:sz w:val="24"/>
          <w:szCs w:val="24"/>
        </w:rPr>
        <w:t>, depósito</w:t>
      </w:r>
      <w:r w:rsidRPr="004F5513">
        <w:rPr>
          <w:sz w:val="24"/>
          <w:szCs w:val="24"/>
        </w:rPr>
        <w:t xml:space="preserve"> e execução das Debêntures, incluindo publicações, inscrições, registros, </w:t>
      </w:r>
      <w:r w:rsidR="003E13DA" w:rsidRPr="004F5513">
        <w:rPr>
          <w:sz w:val="24"/>
          <w:szCs w:val="24"/>
        </w:rPr>
        <w:t xml:space="preserve">depósitos, </w:t>
      </w:r>
      <w:r w:rsidRPr="004F5513">
        <w:rPr>
          <w:sz w:val="24"/>
          <w:szCs w:val="24"/>
        </w:rPr>
        <w:t>contratação do Agente Fiduciário</w:t>
      </w:r>
      <w:r w:rsidR="009F6BC3" w:rsidRPr="004F5513">
        <w:rPr>
          <w:sz w:val="24"/>
          <w:szCs w:val="24"/>
        </w:rPr>
        <w:t xml:space="preserve">, </w:t>
      </w:r>
      <w:r w:rsidRPr="004F5513">
        <w:rPr>
          <w:sz w:val="24"/>
          <w:szCs w:val="24"/>
        </w:rPr>
        <w:t>d</w:t>
      </w:r>
      <w:r w:rsidR="00600769" w:rsidRPr="004F5513">
        <w:rPr>
          <w:sz w:val="24"/>
          <w:szCs w:val="24"/>
        </w:rPr>
        <w:t xml:space="preserve">o </w:t>
      </w:r>
      <w:r w:rsidR="004E124B" w:rsidRPr="004F5513">
        <w:rPr>
          <w:sz w:val="24"/>
          <w:szCs w:val="24"/>
        </w:rPr>
        <w:t xml:space="preserve">Agente </w:t>
      </w:r>
      <w:r w:rsidR="00E415A0" w:rsidRPr="004F5513">
        <w:rPr>
          <w:sz w:val="24"/>
          <w:szCs w:val="24"/>
        </w:rPr>
        <w:t>de Liquidação</w:t>
      </w:r>
      <w:r w:rsidR="004E124B" w:rsidRPr="004F5513">
        <w:rPr>
          <w:sz w:val="24"/>
          <w:szCs w:val="24"/>
        </w:rPr>
        <w:t xml:space="preserve"> e </w:t>
      </w:r>
      <w:proofErr w:type="spellStart"/>
      <w:r w:rsidR="004E124B" w:rsidRPr="004F5513">
        <w:rPr>
          <w:sz w:val="24"/>
          <w:szCs w:val="24"/>
        </w:rPr>
        <w:t>Escriturador</w:t>
      </w:r>
      <w:proofErr w:type="spellEnd"/>
      <w:r w:rsidR="00D20294" w:rsidRPr="004F5513">
        <w:rPr>
          <w:sz w:val="24"/>
          <w:szCs w:val="24"/>
        </w:rPr>
        <w:t>, do Auditor Independente</w:t>
      </w:r>
      <w:r w:rsidR="00FD5B59" w:rsidRPr="004F5513" w:rsidDel="00FD5B59">
        <w:rPr>
          <w:sz w:val="24"/>
          <w:szCs w:val="24"/>
        </w:rPr>
        <w:t xml:space="preserve"> </w:t>
      </w:r>
      <w:r w:rsidRPr="004F5513">
        <w:rPr>
          <w:sz w:val="24"/>
          <w:szCs w:val="24"/>
        </w:rPr>
        <w:t xml:space="preserve">e </w:t>
      </w:r>
      <w:r w:rsidR="00B45AD6" w:rsidRPr="004F5513">
        <w:rPr>
          <w:sz w:val="24"/>
          <w:szCs w:val="24"/>
        </w:rPr>
        <w:t xml:space="preserve">dos </w:t>
      </w:r>
      <w:r w:rsidRPr="004F5513">
        <w:rPr>
          <w:sz w:val="24"/>
          <w:szCs w:val="24"/>
        </w:rPr>
        <w:t>de</w:t>
      </w:r>
      <w:r w:rsidR="00C95B85" w:rsidRPr="004F5513">
        <w:rPr>
          <w:sz w:val="24"/>
          <w:szCs w:val="24"/>
        </w:rPr>
        <w:t>mais</w:t>
      </w:r>
      <w:r w:rsidRPr="004F5513">
        <w:rPr>
          <w:sz w:val="24"/>
          <w:szCs w:val="24"/>
        </w:rPr>
        <w:t xml:space="preserve"> prestadores de serviços</w:t>
      </w:r>
      <w:r w:rsidR="00B45AD6" w:rsidRPr="004F5513">
        <w:rPr>
          <w:sz w:val="24"/>
          <w:szCs w:val="24"/>
        </w:rPr>
        <w:t>,</w:t>
      </w:r>
      <w:r w:rsidRPr="004F5513">
        <w:rPr>
          <w:sz w:val="24"/>
          <w:szCs w:val="24"/>
        </w:rPr>
        <w:t xml:space="preserve"> e quaisquer outros custos relacionados às Debêntures.</w:t>
      </w:r>
    </w:p>
    <w:p w14:paraId="76590A11" w14:textId="77777777" w:rsidR="00880FA8" w:rsidRPr="004F5513" w:rsidRDefault="00880FA8" w:rsidP="00205BE9">
      <w:pPr>
        <w:spacing w:afterLines="80" w:after="192"/>
        <w:rPr>
          <w:sz w:val="24"/>
          <w:szCs w:val="24"/>
        </w:rPr>
      </w:pPr>
    </w:p>
    <w:p w14:paraId="50E42AA2" w14:textId="77777777" w:rsidR="0093359D" w:rsidRPr="004F5513" w:rsidRDefault="0093359D" w:rsidP="00205BE9">
      <w:pPr>
        <w:keepNext/>
        <w:numPr>
          <w:ilvl w:val="0"/>
          <w:numId w:val="54"/>
        </w:numPr>
        <w:spacing w:afterLines="80" w:after="192"/>
        <w:rPr>
          <w:smallCaps/>
          <w:sz w:val="24"/>
          <w:szCs w:val="24"/>
          <w:u w:val="single"/>
        </w:rPr>
      </w:pPr>
      <w:bookmarkStart w:id="171" w:name="_Ref384312323"/>
      <w:r w:rsidRPr="004F5513">
        <w:rPr>
          <w:smallCaps/>
          <w:sz w:val="24"/>
          <w:szCs w:val="24"/>
          <w:u w:val="single"/>
        </w:rPr>
        <w:t>Comunicações</w:t>
      </w:r>
      <w:bookmarkEnd w:id="171"/>
    </w:p>
    <w:p w14:paraId="5C445773" w14:textId="25D1BB0E" w:rsidR="0093359D" w:rsidRPr="004F5513" w:rsidRDefault="00AD2FF4" w:rsidP="00205BE9">
      <w:pPr>
        <w:numPr>
          <w:ilvl w:val="1"/>
          <w:numId w:val="54"/>
        </w:numPr>
        <w:spacing w:afterLines="80" w:after="192"/>
        <w:rPr>
          <w:sz w:val="24"/>
          <w:szCs w:val="24"/>
        </w:rPr>
      </w:pPr>
      <w:r w:rsidRPr="004F5513">
        <w:rPr>
          <w:bCs/>
          <w:sz w:val="24"/>
          <w:szCs w:val="24"/>
        </w:rPr>
        <w:t>Todas as comunicações realizadas nos termos desta Escritura de Emissão devem ser sempre realizadas por escrito, para os endereços abaixo</w:t>
      </w:r>
      <w:r w:rsidRPr="004F5513">
        <w:rPr>
          <w:sz w:val="24"/>
          <w:szCs w:val="24"/>
        </w:rPr>
        <w:t xml:space="preserve">, e serão consideradas recebidas (i) no caso das comunicações em geral, na data de sua entrega, sob protocolo ou mediante </w:t>
      </w:r>
      <w:r w:rsidR="00667875" w:rsidRPr="004F5513">
        <w:rPr>
          <w:sz w:val="24"/>
          <w:szCs w:val="24"/>
        </w:rPr>
        <w:t>"</w:t>
      </w:r>
      <w:r w:rsidRPr="004F5513">
        <w:rPr>
          <w:sz w:val="24"/>
          <w:szCs w:val="24"/>
        </w:rPr>
        <w:t>aviso de recebimento</w:t>
      </w:r>
      <w:r w:rsidR="00667875" w:rsidRPr="004F5513">
        <w:rPr>
          <w:sz w:val="24"/>
          <w:szCs w:val="24"/>
        </w:rPr>
        <w:t>"</w:t>
      </w:r>
      <w:r w:rsidRPr="004F5513">
        <w:rPr>
          <w:sz w:val="24"/>
          <w:szCs w:val="24"/>
        </w:rPr>
        <w:t xml:space="preserve"> expedido pel</w:t>
      </w:r>
      <w:r w:rsidR="00791482" w:rsidRPr="004F5513">
        <w:rPr>
          <w:sz w:val="24"/>
          <w:szCs w:val="24"/>
        </w:rPr>
        <w:t>o</w:t>
      </w:r>
      <w:r w:rsidRPr="004F5513">
        <w:rPr>
          <w:sz w:val="24"/>
          <w:szCs w:val="24"/>
        </w:rPr>
        <w:t xml:space="preserve"> </w:t>
      </w:r>
      <w:r w:rsidR="00791482" w:rsidRPr="004F5513">
        <w:rPr>
          <w:sz w:val="24"/>
          <w:szCs w:val="24"/>
        </w:rPr>
        <w:t>correio</w:t>
      </w:r>
      <w:r w:rsidRPr="004F5513">
        <w:rPr>
          <w:sz w:val="24"/>
          <w:szCs w:val="24"/>
        </w:rPr>
        <w:t>; e (</w:t>
      </w:r>
      <w:proofErr w:type="spellStart"/>
      <w:r w:rsidRPr="004F5513">
        <w:rPr>
          <w:sz w:val="24"/>
          <w:szCs w:val="24"/>
        </w:rPr>
        <w:t>ii</w:t>
      </w:r>
      <w:proofErr w:type="spellEnd"/>
      <w:r w:rsidRPr="004F5513">
        <w:rPr>
          <w:sz w:val="24"/>
          <w:szCs w:val="24"/>
        </w:rPr>
        <w:t>) no caso das comunicações realizadas por correio eletrônico, na data de seu envio, desde que seu recebimento seja confirmado por meio de indicativo (recibo emitido pela máquina utilizada pelo remetente).</w:t>
      </w:r>
      <w:r w:rsidR="008771F4" w:rsidRPr="004F5513">
        <w:rPr>
          <w:sz w:val="24"/>
          <w:szCs w:val="24"/>
        </w:rPr>
        <w:t xml:space="preserve"> </w:t>
      </w:r>
      <w:r w:rsidRPr="004F5513">
        <w:rPr>
          <w:sz w:val="24"/>
          <w:szCs w:val="24"/>
        </w:rPr>
        <w:t>A alteração de qualquer dos endereços abaixo deverá ser comunicada às demais Partes pela Parte que tiver seu endereço alterado.</w:t>
      </w:r>
      <w:r w:rsidR="00863A28" w:rsidRPr="004F5513">
        <w:rPr>
          <w:sz w:val="24"/>
          <w:szCs w:val="24"/>
        </w:rPr>
        <w:t xml:space="preserve"> </w:t>
      </w:r>
    </w:p>
    <w:p w14:paraId="44DBC55F" w14:textId="77777777" w:rsidR="0093359D" w:rsidRPr="004F5513" w:rsidRDefault="0093359D" w:rsidP="00205BE9">
      <w:pPr>
        <w:keepNext/>
        <w:numPr>
          <w:ilvl w:val="2"/>
          <w:numId w:val="54"/>
        </w:numPr>
        <w:spacing w:afterLines="80" w:after="192"/>
        <w:rPr>
          <w:sz w:val="24"/>
          <w:szCs w:val="24"/>
        </w:rPr>
      </w:pPr>
      <w:r w:rsidRPr="004F5513">
        <w:rPr>
          <w:sz w:val="24"/>
          <w:szCs w:val="24"/>
        </w:rPr>
        <w:t>para a Companhia:</w:t>
      </w:r>
    </w:p>
    <w:p w14:paraId="3E2FAB3F" w14:textId="4249D9AC" w:rsidR="0093359D" w:rsidRPr="004F5513" w:rsidRDefault="00A21DD1" w:rsidP="00205BE9">
      <w:pPr>
        <w:keepLines/>
        <w:spacing w:afterLines="80" w:after="192"/>
        <w:ind w:left="1701"/>
        <w:jc w:val="left"/>
        <w:rPr>
          <w:sz w:val="24"/>
          <w:szCs w:val="24"/>
        </w:rPr>
      </w:pPr>
      <w:bookmarkStart w:id="172" w:name="_Hlk63455603"/>
      <w:r w:rsidRPr="004F5513">
        <w:rPr>
          <w:smallCaps/>
          <w:sz w:val="24"/>
          <w:szCs w:val="24"/>
        </w:rPr>
        <w:t>Construtora Tenda </w:t>
      </w:r>
      <w:r w:rsidR="001230DA" w:rsidRPr="004F5513">
        <w:rPr>
          <w:smallCaps/>
          <w:sz w:val="24"/>
          <w:szCs w:val="24"/>
        </w:rPr>
        <w:t>S.A.</w:t>
      </w:r>
      <w:r w:rsidRPr="004F5513">
        <w:rPr>
          <w:sz w:val="24"/>
          <w:szCs w:val="24"/>
        </w:rPr>
        <w:t xml:space="preserve"> </w:t>
      </w:r>
      <w:r w:rsidR="001230DA" w:rsidRPr="004F5513">
        <w:rPr>
          <w:sz w:val="24"/>
          <w:szCs w:val="24"/>
        </w:rPr>
        <w:br/>
      </w:r>
      <w:r w:rsidR="00D10E9E" w:rsidRPr="004F5513">
        <w:rPr>
          <w:sz w:val="24"/>
          <w:szCs w:val="24"/>
        </w:rPr>
        <w:t>Rua Boa Vista, n.º 280, pavimentos 8 e 9, Centro 01014-908</w:t>
      </w:r>
      <w:r w:rsidR="001230DA" w:rsidRPr="004F5513">
        <w:rPr>
          <w:sz w:val="24"/>
          <w:szCs w:val="24"/>
        </w:rPr>
        <w:br/>
      </w:r>
      <w:r w:rsidR="004733DE" w:rsidRPr="004F5513">
        <w:rPr>
          <w:sz w:val="24"/>
          <w:szCs w:val="24"/>
        </w:rPr>
        <w:t xml:space="preserve">CEP </w:t>
      </w:r>
      <w:r w:rsidR="00D10E9E" w:rsidRPr="004F5513">
        <w:rPr>
          <w:sz w:val="24"/>
          <w:szCs w:val="24"/>
        </w:rPr>
        <w:t>01014-908</w:t>
      </w:r>
      <w:r w:rsidR="004733DE" w:rsidRPr="004F5513">
        <w:rPr>
          <w:sz w:val="24"/>
          <w:szCs w:val="24"/>
        </w:rPr>
        <w:t xml:space="preserve"> – </w:t>
      </w:r>
      <w:r w:rsidR="001230DA" w:rsidRPr="004F5513">
        <w:rPr>
          <w:sz w:val="24"/>
          <w:szCs w:val="24"/>
        </w:rPr>
        <w:t xml:space="preserve">São Paulo, SP </w:t>
      </w:r>
      <w:r w:rsidR="001230DA" w:rsidRPr="004F5513">
        <w:rPr>
          <w:sz w:val="24"/>
          <w:szCs w:val="24"/>
        </w:rPr>
        <w:br/>
        <w:t>At.:</w:t>
      </w:r>
      <w:r w:rsidR="001230DA" w:rsidRPr="004F5513">
        <w:rPr>
          <w:sz w:val="24"/>
          <w:szCs w:val="24"/>
        </w:rPr>
        <w:tab/>
      </w:r>
      <w:r w:rsidRPr="004F5513">
        <w:rPr>
          <w:sz w:val="24"/>
          <w:szCs w:val="24"/>
        </w:rPr>
        <w:t xml:space="preserve">Sr. </w:t>
      </w:r>
      <w:r w:rsidR="0009306B" w:rsidRPr="004F5513">
        <w:rPr>
          <w:sz w:val="24"/>
          <w:szCs w:val="24"/>
        </w:rPr>
        <w:t xml:space="preserve">Renan Barbosa Sanches e Sra. </w:t>
      </w:r>
      <w:proofErr w:type="spellStart"/>
      <w:r w:rsidR="0009306B" w:rsidRPr="004F5513">
        <w:rPr>
          <w:sz w:val="24"/>
          <w:szCs w:val="24"/>
        </w:rPr>
        <w:t>Renee</w:t>
      </w:r>
      <w:proofErr w:type="spellEnd"/>
      <w:r w:rsidR="0009306B" w:rsidRPr="004F5513">
        <w:rPr>
          <w:sz w:val="24"/>
          <w:szCs w:val="24"/>
        </w:rPr>
        <w:t xml:space="preserve"> Souza</w:t>
      </w:r>
      <w:r w:rsidR="001230DA" w:rsidRPr="004F5513">
        <w:rPr>
          <w:sz w:val="24"/>
          <w:szCs w:val="24"/>
        </w:rPr>
        <w:br/>
        <w:t>Telefone:</w:t>
      </w:r>
      <w:r w:rsidR="004733DE" w:rsidRPr="004F5513">
        <w:rPr>
          <w:sz w:val="24"/>
          <w:szCs w:val="24"/>
        </w:rPr>
        <w:t xml:space="preserve"> </w:t>
      </w:r>
      <w:r w:rsidR="007816A2" w:rsidRPr="004F5513">
        <w:rPr>
          <w:sz w:val="24"/>
          <w:szCs w:val="24"/>
        </w:rPr>
        <w:t>(11) 3111-</w:t>
      </w:r>
      <w:r w:rsidR="0009306B" w:rsidRPr="004F5513">
        <w:rPr>
          <w:sz w:val="24"/>
          <w:szCs w:val="24"/>
        </w:rPr>
        <w:t>2682// (11) 3111-2700</w:t>
      </w:r>
      <w:r w:rsidR="007816A2" w:rsidRPr="004F5513">
        <w:rPr>
          <w:sz w:val="24"/>
          <w:szCs w:val="24"/>
        </w:rPr>
        <w:t xml:space="preserve"> e (11) 3111-</w:t>
      </w:r>
      <w:r w:rsidR="0009306B" w:rsidRPr="004F5513">
        <w:rPr>
          <w:sz w:val="24"/>
          <w:szCs w:val="24"/>
        </w:rPr>
        <w:t>2505</w:t>
      </w:r>
      <w:r w:rsidR="007816A2" w:rsidRPr="004F5513" w:rsidDel="007816A2">
        <w:rPr>
          <w:sz w:val="24"/>
          <w:szCs w:val="24"/>
        </w:rPr>
        <w:t xml:space="preserve"> </w:t>
      </w:r>
      <w:r w:rsidR="001230DA" w:rsidRPr="004F5513">
        <w:rPr>
          <w:sz w:val="24"/>
          <w:szCs w:val="24"/>
        </w:rPr>
        <w:br/>
        <w:t>Correio Eletrônico:</w:t>
      </w:r>
      <w:r w:rsidR="007816A2" w:rsidRPr="004F5513">
        <w:rPr>
          <w:sz w:val="24"/>
          <w:szCs w:val="24"/>
        </w:rPr>
        <w:t xml:space="preserve"> </w:t>
      </w:r>
      <w:hyperlink r:id="rId15" w:history="1">
        <w:r w:rsidR="0009306B" w:rsidRPr="004F5513">
          <w:rPr>
            <w:rStyle w:val="Hyperlink"/>
            <w:sz w:val="24"/>
            <w:szCs w:val="24"/>
          </w:rPr>
          <w:t>renan.sanches@tenda.com</w:t>
        </w:r>
      </w:hyperlink>
      <w:r w:rsidR="0009306B" w:rsidRPr="004F5513">
        <w:rPr>
          <w:sz w:val="24"/>
          <w:szCs w:val="24"/>
        </w:rPr>
        <w:t xml:space="preserve"> e rpasouza@tenda.com</w:t>
      </w:r>
      <w:bookmarkEnd w:id="172"/>
      <w:r w:rsidR="004733DE" w:rsidRPr="004F5513">
        <w:rPr>
          <w:sz w:val="24"/>
          <w:szCs w:val="24"/>
        </w:rPr>
        <w:t xml:space="preserve"> </w:t>
      </w:r>
    </w:p>
    <w:p w14:paraId="45C972A4" w14:textId="5AEEDE13" w:rsidR="0093359D" w:rsidRPr="004F5513" w:rsidRDefault="0093359D" w:rsidP="00205BE9">
      <w:pPr>
        <w:keepNext/>
        <w:numPr>
          <w:ilvl w:val="2"/>
          <w:numId w:val="54"/>
        </w:numPr>
        <w:spacing w:afterLines="80" w:after="192"/>
        <w:rPr>
          <w:sz w:val="24"/>
          <w:szCs w:val="24"/>
        </w:rPr>
      </w:pPr>
      <w:r w:rsidRPr="004F5513">
        <w:rPr>
          <w:sz w:val="24"/>
          <w:szCs w:val="24"/>
        </w:rPr>
        <w:lastRenderedPageBreak/>
        <w:t>para o Agente Fiduciário:</w:t>
      </w:r>
      <w:r w:rsidR="00674791" w:rsidRPr="004F5513">
        <w:rPr>
          <w:sz w:val="24"/>
          <w:szCs w:val="24"/>
        </w:rPr>
        <w:t xml:space="preserve"> </w:t>
      </w:r>
    </w:p>
    <w:p w14:paraId="5C3FE6DA" w14:textId="559DDFF9" w:rsidR="0093359D" w:rsidRPr="004F5513" w:rsidRDefault="0095076A" w:rsidP="00323BDE">
      <w:pPr>
        <w:keepLines/>
        <w:spacing w:afterLines="80" w:after="192"/>
        <w:ind w:left="1701"/>
        <w:jc w:val="left"/>
        <w:rPr>
          <w:sz w:val="24"/>
          <w:szCs w:val="24"/>
        </w:rPr>
      </w:pPr>
      <w:r w:rsidRPr="004F5513">
        <w:rPr>
          <w:bCs/>
          <w:smallCaps/>
          <w:sz w:val="24"/>
          <w:szCs w:val="24"/>
        </w:rPr>
        <w:t>Oliveira Trust Distribuidora de Títulos e Valores Mobiliários S.A.</w:t>
      </w:r>
      <w:r w:rsidR="00D73BDD" w:rsidRPr="004F5513">
        <w:rPr>
          <w:bCs/>
          <w:sz w:val="24"/>
          <w:szCs w:val="24"/>
        </w:rPr>
        <w:t xml:space="preserve"> </w:t>
      </w:r>
      <w:r w:rsidR="001230DA" w:rsidRPr="004F5513">
        <w:rPr>
          <w:bCs/>
          <w:sz w:val="24"/>
          <w:szCs w:val="24"/>
        </w:rPr>
        <w:br/>
      </w:r>
      <w:r w:rsidR="00C22E87" w:rsidRPr="004F5513">
        <w:rPr>
          <w:bCs/>
          <w:sz w:val="24"/>
          <w:szCs w:val="24"/>
        </w:rPr>
        <w:t>Av. das Américas, n.º 3.434, 2º andar, sala 201, Barra da Tijuca</w:t>
      </w:r>
      <w:r w:rsidR="00C22E87" w:rsidRPr="004F5513">
        <w:rPr>
          <w:sz w:val="24"/>
          <w:szCs w:val="24"/>
        </w:rPr>
        <w:br/>
        <w:t xml:space="preserve">CEP </w:t>
      </w:r>
      <w:r w:rsidR="00C22E87" w:rsidRPr="004F5513">
        <w:rPr>
          <w:bCs/>
          <w:sz w:val="24"/>
          <w:szCs w:val="24"/>
        </w:rPr>
        <w:t>22640-102</w:t>
      </w:r>
      <w:r w:rsidR="002D7CD0" w:rsidRPr="004F5513">
        <w:rPr>
          <w:bCs/>
          <w:sz w:val="24"/>
          <w:szCs w:val="24"/>
        </w:rPr>
        <w:t xml:space="preserve"> - Rio de Janeiro/RJ</w:t>
      </w:r>
      <w:r w:rsidR="00C22E87" w:rsidRPr="004F5513">
        <w:rPr>
          <w:sz w:val="24"/>
          <w:szCs w:val="24"/>
        </w:rPr>
        <w:br/>
        <w:t xml:space="preserve">At.: </w:t>
      </w:r>
      <w:r w:rsidR="00C22E87" w:rsidRPr="004F5513">
        <w:rPr>
          <w:bCs/>
          <w:sz w:val="24"/>
          <w:szCs w:val="24"/>
        </w:rPr>
        <w:t>Sr.</w:t>
      </w:r>
      <w:r w:rsidR="00C22E87" w:rsidRPr="004F5513">
        <w:rPr>
          <w:sz w:val="24"/>
          <w:szCs w:val="24"/>
        </w:rPr>
        <w:t xml:space="preserve"> </w:t>
      </w:r>
      <w:proofErr w:type="spellStart"/>
      <w:r w:rsidR="00C22E87" w:rsidRPr="004F5513">
        <w:rPr>
          <w:sz w:val="24"/>
          <w:szCs w:val="24"/>
        </w:rPr>
        <w:t>Antonio</w:t>
      </w:r>
      <w:proofErr w:type="spellEnd"/>
      <w:r w:rsidR="00C22E87" w:rsidRPr="004F5513">
        <w:rPr>
          <w:sz w:val="24"/>
          <w:szCs w:val="24"/>
        </w:rPr>
        <w:t xml:space="preserve"> Amaro / Maria Carolina A. L. de Oliveira</w:t>
      </w:r>
      <w:r w:rsidR="00C22E87" w:rsidRPr="004F5513">
        <w:rPr>
          <w:sz w:val="24"/>
          <w:szCs w:val="24"/>
        </w:rPr>
        <w:br/>
        <w:t>Telefone:</w:t>
      </w:r>
      <w:r w:rsidR="00C22E87" w:rsidRPr="004F5513">
        <w:rPr>
          <w:sz w:val="24"/>
          <w:szCs w:val="24"/>
          <w14:ligatures w14:val="standard"/>
        </w:rPr>
        <w:t xml:space="preserve"> </w:t>
      </w:r>
      <w:r w:rsidR="00C22E87" w:rsidRPr="004F5513">
        <w:rPr>
          <w:sz w:val="24"/>
          <w:szCs w:val="24"/>
        </w:rPr>
        <w:t>(21) 3514-0000</w:t>
      </w:r>
      <w:r w:rsidR="00C22E87" w:rsidRPr="004F5513">
        <w:rPr>
          <w:sz w:val="24"/>
          <w:szCs w:val="24"/>
        </w:rPr>
        <w:br/>
        <w:t>Correio Eletrônico:</w:t>
      </w:r>
      <w:hyperlink r:id="rId16" w:history="1"/>
      <w:r w:rsidR="00C22E87" w:rsidRPr="004F5513">
        <w:t xml:space="preserve"> ger2.agente@oliveiratrust.com.br</w:t>
      </w:r>
      <w:r w:rsidR="004733DE" w:rsidRPr="004F5513">
        <w:rPr>
          <w:sz w:val="24"/>
          <w:szCs w:val="24"/>
        </w:rPr>
        <w:t xml:space="preserve"> </w:t>
      </w:r>
      <w:r w:rsidR="004733DE" w:rsidRPr="004F5513" w:rsidDel="004733DE">
        <w:rPr>
          <w:sz w:val="24"/>
          <w:szCs w:val="24"/>
        </w:rPr>
        <w:t xml:space="preserve"> </w:t>
      </w:r>
      <w:r w:rsidR="001230DA" w:rsidRPr="004F5513">
        <w:rPr>
          <w:sz w:val="24"/>
          <w:szCs w:val="24"/>
        </w:rPr>
        <w:br/>
      </w:r>
    </w:p>
    <w:p w14:paraId="2E490B30" w14:textId="77777777" w:rsidR="006A5AB6" w:rsidRPr="004F5513" w:rsidRDefault="006A5AB6" w:rsidP="006A5AB6">
      <w:pPr>
        <w:keepNext/>
        <w:numPr>
          <w:ilvl w:val="2"/>
          <w:numId w:val="54"/>
        </w:numPr>
        <w:spacing w:afterLines="80" w:after="192"/>
        <w:rPr>
          <w:sz w:val="24"/>
          <w:szCs w:val="24"/>
        </w:rPr>
      </w:pPr>
      <w:r w:rsidRPr="004F5513">
        <w:rPr>
          <w:sz w:val="24"/>
          <w:szCs w:val="24"/>
        </w:rPr>
        <w:t xml:space="preserve">para o Agente de Liquidação e </w:t>
      </w:r>
      <w:proofErr w:type="spellStart"/>
      <w:r w:rsidRPr="004F5513">
        <w:rPr>
          <w:sz w:val="24"/>
          <w:szCs w:val="24"/>
        </w:rPr>
        <w:t>Escriturador</w:t>
      </w:r>
      <w:proofErr w:type="spellEnd"/>
      <w:r w:rsidRPr="004F5513">
        <w:rPr>
          <w:sz w:val="24"/>
          <w:szCs w:val="24"/>
        </w:rPr>
        <w:t>:</w:t>
      </w:r>
    </w:p>
    <w:p w14:paraId="433EEF4D" w14:textId="261F66D3" w:rsidR="006A5AB6" w:rsidRPr="004F5513" w:rsidRDefault="006A5AB6" w:rsidP="006A5AB6">
      <w:pPr>
        <w:pStyle w:val="PargrafodaLista"/>
        <w:keepLines/>
        <w:spacing w:afterLines="80" w:after="192"/>
        <w:ind w:left="1701"/>
        <w:jc w:val="left"/>
        <w:rPr>
          <w:sz w:val="24"/>
          <w:szCs w:val="24"/>
        </w:rPr>
      </w:pPr>
      <w:r w:rsidRPr="004F5513">
        <w:rPr>
          <w:bCs/>
          <w:smallCaps/>
          <w:sz w:val="24"/>
          <w:szCs w:val="24"/>
        </w:rPr>
        <w:t>Oliveira Trust Distribuidora de Títulos e Valores Mobiliários S.A.</w:t>
      </w:r>
      <w:r w:rsidRPr="004F5513">
        <w:rPr>
          <w:bCs/>
          <w:sz w:val="24"/>
          <w:szCs w:val="24"/>
        </w:rPr>
        <w:t xml:space="preserve"> </w:t>
      </w:r>
      <w:r w:rsidRPr="004F5513">
        <w:rPr>
          <w:bCs/>
          <w:sz w:val="24"/>
          <w:szCs w:val="24"/>
        </w:rPr>
        <w:br/>
        <w:t>Av. das Américas, n.º 3.434, 2º andar, sala 201, Barra da Tijuca</w:t>
      </w:r>
      <w:r w:rsidRPr="004F5513">
        <w:rPr>
          <w:sz w:val="24"/>
          <w:szCs w:val="24"/>
        </w:rPr>
        <w:br/>
        <w:t xml:space="preserve">CEP </w:t>
      </w:r>
      <w:r w:rsidRPr="004F5513">
        <w:rPr>
          <w:bCs/>
          <w:sz w:val="24"/>
          <w:szCs w:val="24"/>
        </w:rPr>
        <w:t>22640-102 - Rio de Janeiro/RJ</w:t>
      </w:r>
      <w:r w:rsidRPr="004F5513">
        <w:rPr>
          <w:sz w:val="24"/>
          <w:szCs w:val="24"/>
        </w:rPr>
        <w:br/>
        <w:t xml:space="preserve">At.: </w:t>
      </w:r>
      <w:r w:rsidRPr="004F5513">
        <w:rPr>
          <w:bCs/>
          <w:sz w:val="24"/>
          <w:szCs w:val="24"/>
        </w:rPr>
        <w:t>Sr.</w:t>
      </w:r>
      <w:r w:rsidRPr="004F5513">
        <w:rPr>
          <w:sz w:val="24"/>
          <w:szCs w:val="24"/>
        </w:rPr>
        <w:t xml:space="preserve"> Raphael Morgado / João Bezerra</w:t>
      </w:r>
      <w:r w:rsidRPr="004F5513">
        <w:rPr>
          <w:sz w:val="24"/>
          <w:szCs w:val="24"/>
        </w:rPr>
        <w:br/>
        <w:t>Telefone:</w:t>
      </w:r>
      <w:r w:rsidRPr="004F5513">
        <w:rPr>
          <w:sz w:val="24"/>
          <w:szCs w:val="24"/>
          <w14:ligatures w14:val="standard"/>
        </w:rPr>
        <w:t xml:space="preserve"> </w:t>
      </w:r>
      <w:r w:rsidRPr="004F5513">
        <w:rPr>
          <w:sz w:val="24"/>
          <w:szCs w:val="24"/>
        </w:rPr>
        <w:t>(21) 3514-0000</w:t>
      </w:r>
      <w:r w:rsidRPr="004F5513">
        <w:rPr>
          <w:sz w:val="24"/>
          <w:szCs w:val="24"/>
        </w:rPr>
        <w:br/>
        <w:t>Correio Eletrônico:</w:t>
      </w:r>
      <w:hyperlink r:id="rId17" w:history="1"/>
      <w:r w:rsidRPr="004F5513">
        <w:rPr>
          <w:sz w:val="24"/>
          <w:szCs w:val="24"/>
        </w:rPr>
        <w:t xml:space="preserve"> sqescrituracao@oliveiratrust.com.br </w:t>
      </w:r>
    </w:p>
    <w:p w14:paraId="24A6443A" w14:textId="77777777" w:rsidR="006A5AB6" w:rsidRPr="004F5513" w:rsidRDefault="006A5AB6" w:rsidP="00BE2905">
      <w:pPr>
        <w:keepNext/>
        <w:spacing w:afterLines="80" w:after="192"/>
        <w:ind w:left="1701"/>
        <w:rPr>
          <w:sz w:val="24"/>
          <w:szCs w:val="24"/>
        </w:rPr>
      </w:pPr>
    </w:p>
    <w:p w14:paraId="1A881AE8" w14:textId="77777777" w:rsidR="00880FA8" w:rsidRPr="004F5513" w:rsidRDefault="00880FA8" w:rsidP="00205BE9">
      <w:pPr>
        <w:keepNext/>
        <w:numPr>
          <w:ilvl w:val="0"/>
          <w:numId w:val="54"/>
        </w:numPr>
        <w:spacing w:afterLines="80" w:after="192"/>
        <w:rPr>
          <w:smallCaps/>
          <w:sz w:val="24"/>
          <w:szCs w:val="24"/>
          <w:u w:val="single"/>
        </w:rPr>
      </w:pPr>
      <w:r w:rsidRPr="004F5513">
        <w:rPr>
          <w:smallCaps/>
          <w:sz w:val="24"/>
          <w:szCs w:val="24"/>
          <w:u w:val="single"/>
        </w:rPr>
        <w:t>Disposições Gerais</w:t>
      </w:r>
    </w:p>
    <w:p w14:paraId="727CE45C" w14:textId="77777777" w:rsidR="00880FA8" w:rsidRPr="004F5513" w:rsidRDefault="00752943" w:rsidP="00205BE9">
      <w:pPr>
        <w:numPr>
          <w:ilvl w:val="1"/>
          <w:numId w:val="54"/>
        </w:numPr>
        <w:spacing w:afterLines="80" w:after="192"/>
        <w:rPr>
          <w:sz w:val="24"/>
          <w:szCs w:val="24"/>
        </w:rPr>
      </w:pPr>
      <w:r w:rsidRPr="004F5513">
        <w:rPr>
          <w:sz w:val="24"/>
          <w:szCs w:val="24"/>
        </w:rPr>
        <w:t xml:space="preserve">As obrigações assumidas </w:t>
      </w:r>
      <w:r w:rsidR="00C95B85" w:rsidRPr="004F5513">
        <w:rPr>
          <w:sz w:val="24"/>
          <w:szCs w:val="24"/>
        </w:rPr>
        <w:t>n</w:t>
      </w:r>
      <w:r w:rsidRPr="004F5513">
        <w:rPr>
          <w:sz w:val="24"/>
          <w:szCs w:val="24"/>
        </w:rPr>
        <w:t xml:space="preserve">esta </w:t>
      </w:r>
      <w:r w:rsidR="00880FA8" w:rsidRPr="004F5513">
        <w:rPr>
          <w:sz w:val="24"/>
          <w:szCs w:val="24"/>
        </w:rPr>
        <w:t xml:space="preserve">Escritura de Emissão </w:t>
      </w:r>
      <w:r w:rsidR="00711BB1" w:rsidRPr="004F5513">
        <w:rPr>
          <w:sz w:val="24"/>
          <w:szCs w:val="24"/>
        </w:rPr>
        <w:t>tê</w:t>
      </w:r>
      <w:r w:rsidRPr="004F5513">
        <w:rPr>
          <w:sz w:val="24"/>
          <w:szCs w:val="24"/>
        </w:rPr>
        <w:t xml:space="preserve">m </w:t>
      </w:r>
      <w:r w:rsidR="00880FA8" w:rsidRPr="004F5513">
        <w:rPr>
          <w:sz w:val="24"/>
          <w:szCs w:val="24"/>
        </w:rPr>
        <w:t xml:space="preserve">caráter irrevogável e irretratável, obrigando as </w:t>
      </w:r>
      <w:r w:rsidR="00AD2FF4" w:rsidRPr="004F5513">
        <w:rPr>
          <w:sz w:val="24"/>
          <w:szCs w:val="24"/>
        </w:rPr>
        <w:t>Parte</w:t>
      </w:r>
      <w:r w:rsidR="00880FA8" w:rsidRPr="004F5513">
        <w:rPr>
          <w:sz w:val="24"/>
          <w:szCs w:val="24"/>
        </w:rPr>
        <w:t>s e seus sucessores</w:t>
      </w:r>
      <w:r w:rsidRPr="004F5513">
        <w:rPr>
          <w:sz w:val="24"/>
          <w:szCs w:val="24"/>
        </w:rPr>
        <w:t>,</w:t>
      </w:r>
      <w:r w:rsidR="00880FA8" w:rsidRPr="004F5513">
        <w:rPr>
          <w:sz w:val="24"/>
          <w:szCs w:val="24"/>
        </w:rPr>
        <w:t xml:space="preserve"> a qualquer título</w:t>
      </w:r>
      <w:r w:rsidRPr="004F5513">
        <w:rPr>
          <w:sz w:val="24"/>
          <w:szCs w:val="24"/>
        </w:rPr>
        <w:t>, ao seu integral cumprimento</w:t>
      </w:r>
      <w:r w:rsidR="00880FA8" w:rsidRPr="004F5513">
        <w:rPr>
          <w:sz w:val="24"/>
          <w:szCs w:val="24"/>
        </w:rPr>
        <w:t>.</w:t>
      </w:r>
    </w:p>
    <w:p w14:paraId="3C519276" w14:textId="77777777" w:rsidR="00752943" w:rsidRPr="004F5513" w:rsidRDefault="00752943" w:rsidP="00205BE9">
      <w:pPr>
        <w:numPr>
          <w:ilvl w:val="1"/>
          <w:numId w:val="54"/>
        </w:numPr>
        <w:spacing w:afterLines="80" w:after="192"/>
        <w:rPr>
          <w:sz w:val="24"/>
          <w:szCs w:val="24"/>
        </w:rPr>
      </w:pPr>
      <w:r w:rsidRPr="004F5513">
        <w:rPr>
          <w:sz w:val="24"/>
          <w:szCs w:val="24"/>
        </w:rPr>
        <w:t xml:space="preserve">Qualquer alteração a esta Escritura de Emissão somente será considerada válida se formalizada por escrito, em instrumento próprio assinado por todas as </w:t>
      </w:r>
      <w:r w:rsidR="00AD2FF4" w:rsidRPr="004F5513">
        <w:rPr>
          <w:sz w:val="24"/>
          <w:szCs w:val="24"/>
        </w:rPr>
        <w:t>Parte</w:t>
      </w:r>
      <w:r w:rsidRPr="004F5513">
        <w:rPr>
          <w:sz w:val="24"/>
          <w:szCs w:val="24"/>
        </w:rPr>
        <w:t>s.</w:t>
      </w:r>
    </w:p>
    <w:p w14:paraId="206C8838" w14:textId="77777777" w:rsidR="00880FA8" w:rsidRPr="004F5513" w:rsidRDefault="00880FA8" w:rsidP="00205BE9">
      <w:pPr>
        <w:numPr>
          <w:ilvl w:val="1"/>
          <w:numId w:val="54"/>
        </w:numPr>
        <w:spacing w:afterLines="80" w:after="192"/>
        <w:rPr>
          <w:sz w:val="24"/>
          <w:szCs w:val="24"/>
        </w:rPr>
      </w:pPr>
      <w:r w:rsidRPr="004F5513">
        <w:rPr>
          <w:sz w:val="24"/>
          <w:szCs w:val="24"/>
        </w:rPr>
        <w:t>A invalida</w:t>
      </w:r>
      <w:r w:rsidR="004A6AF3" w:rsidRPr="004F5513">
        <w:rPr>
          <w:sz w:val="24"/>
          <w:szCs w:val="24"/>
        </w:rPr>
        <w:t>de</w:t>
      </w:r>
      <w:r w:rsidRPr="004F5513">
        <w:rPr>
          <w:sz w:val="24"/>
          <w:szCs w:val="24"/>
        </w:rPr>
        <w:t xml:space="preserve"> ou nulidade, no todo ou em parte, de quaisquer das cláusulas desta Escritura de Emissão não afetará as demais, que permanecerão válidas e eficazes até o cumprimento, pelas </w:t>
      </w:r>
      <w:r w:rsidR="00AD2FF4" w:rsidRPr="004F5513">
        <w:rPr>
          <w:sz w:val="24"/>
          <w:szCs w:val="24"/>
        </w:rPr>
        <w:t>Parte</w:t>
      </w:r>
      <w:r w:rsidRPr="004F5513">
        <w:rPr>
          <w:sz w:val="24"/>
          <w:szCs w:val="24"/>
        </w:rPr>
        <w:t>s, de todas as suas obrigações aqui previstas.</w:t>
      </w:r>
    </w:p>
    <w:p w14:paraId="7EB28D87" w14:textId="77777777" w:rsidR="0001390E" w:rsidRPr="004F5513" w:rsidRDefault="0001390E" w:rsidP="00205BE9">
      <w:pPr>
        <w:numPr>
          <w:ilvl w:val="1"/>
          <w:numId w:val="54"/>
        </w:numPr>
        <w:spacing w:afterLines="80" w:after="192"/>
        <w:rPr>
          <w:sz w:val="24"/>
          <w:szCs w:val="24"/>
        </w:rPr>
      </w:pPr>
      <w:r w:rsidRPr="004F5513">
        <w:rPr>
          <w:sz w:val="24"/>
          <w:szCs w:val="24"/>
        </w:rPr>
        <w:t xml:space="preserve">Qualquer tolerância, exercício parcial ou concessão entre as </w:t>
      </w:r>
      <w:r w:rsidR="00AD2FF4" w:rsidRPr="004F5513">
        <w:rPr>
          <w:sz w:val="24"/>
          <w:szCs w:val="24"/>
        </w:rPr>
        <w:t>Parte</w:t>
      </w:r>
      <w:r w:rsidRPr="004F5513">
        <w:rPr>
          <w:sz w:val="24"/>
          <w:szCs w:val="24"/>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22EC754C" w14:textId="77777777" w:rsidR="0001390E" w:rsidRPr="004F5513" w:rsidRDefault="00584A48" w:rsidP="00205BE9">
      <w:pPr>
        <w:numPr>
          <w:ilvl w:val="1"/>
          <w:numId w:val="54"/>
        </w:numPr>
        <w:spacing w:afterLines="80" w:after="192"/>
        <w:rPr>
          <w:sz w:val="24"/>
          <w:szCs w:val="24"/>
        </w:rPr>
      </w:pPr>
      <w:r w:rsidRPr="004F5513">
        <w:rPr>
          <w:sz w:val="24"/>
          <w:szCs w:val="24"/>
        </w:rPr>
        <w:t xml:space="preserve">As </w:t>
      </w:r>
      <w:r w:rsidR="00AD2FF4" w:rsidRPr="004F5513">
        <w:rPr>
          <w:sz w:val="24"/>
          <w:szCs w:val="24"/>
        </w:rPr>
        <w:t>Parte</w:t>
      </w:r>
      <w:r w:rsidRPr="004F5513">
        <w:rPr>
          <w:sz w:val="24"/>
          <w:szCs w:val="24"/>
        </w:rPr>
        <w:t xml:space="preserve">s reconhecem esta Escritura de Emissão e as Debêntures como títulos executivos extrajudiciais nos termos </w:t>
      </w:r>
      <w:r w:rsidR="009C5254" w:rsidRPr="004F5513">
        <w:rPr>
          <w:sz w:val="24"/>
          <w:szCs w:val="24"/>
        </w:rPr>
        <w:t>do artigo 784</w:t>
      </w:r>
      <w:r w:rsidR="0038546B" w:rsidRPr="004F5513">
        <w:rPr>
          <w:sz w:val="24"/>
          <w:szCs w:val="24"/>
        </w:rPr>
        <w:t>, incisos I e III,</w:t>
      </w:r>
      <w:r w:rsidR="009C5254" w:rsidRPr="004F5513">
        <w:rPr>
          <w:sz w:val="24"/>
          <w:szCs w:val="24"/>
        </w:rPr>
        <w:t xml:space="preserve"> do Código de Processo Civil</w:t>
      </w:r>
      <w:r w:rsidRPr="004F5513">
        <w:rPr>
          <w:sz w:val="24"/>
          <w:szCs w:val="24"/>
        </w:rPr>
        <w:t>.</w:t>
      </w:r>
    </w:p>
    <w:p w14:paraId="645CA4D2" w14:textId="5395BB9E" w:rsidR="0001390E" w:rsidRPr="004F5513" w:rsidRDefault="0001390E" w:rsidP="00205BE9">
      <w:pPr>
        <w:numPr>
          <w:ilvl w:val="1"/>
          <w:numId w:val="54"/>
        </w:numPr>
        <w:spacing w:afterLines="80" w:after="192"/>
        <w:rPr>
          <w:sz w:val="24"/>
          <w:szCs w:val="24"/>
        </w:rPr>
      </w:pPr>
      <w:r w:rsidRPr="004F5513">
        <w:rPr>
          <w:sz w:val="24"/>
          <w:szCs w:val="24"/>
        </w:rPr>
        <w:t xml:space="preserve">Para os fins desta Escritura de Emissão, as </w:t>
      </w:r>
      <w:r w:rsidR="00AD2FF4" w:rsidRPr="004F5513">
        <w:rPr>
          <w:sz w:val="24"/>
          <w:szCs w:val="24"/>
        </w:rPr>
        <w:t>Parte</w:t>
      </w:r>
      <w:r w:rsidRPr="004F5513">
        <w:rPr>
          <w:sz w:val="24"/>
          <w:szCs w:val="24"/>
        </w:rPr>
        <w:t xml:space="preserve">s poderão, a seu critério exclusivo, requerer a execução específica das obrigações aqui assumidas, nos termos </w:t>
      </w:r>
      <w:r w:rsidR="0038546B" w:rsidRPr="004F5513">
        <w:rPr>
          <w:sz w:val="24"/>
          <w:szCs w:val="24"/>
        </w:rPr>
        <w:t>do</w:t>
      </w:r>
      <w:r w:rsidR="00C21E6A" w:rsidRPr="004F5513">
        <w:rPr>
          <w:sz w:val="24"/>
          <w:szCs w:val="24"/>
        </w:rPr>
        <w:t>s</w:t>
      </w:r>
      <w:r w:rsidR="0038546B" w:rsidRPr="004F5513">
        <w:rPr>
          <w:sz w:val="24"/>
          <w:szCs w:val="24"/>
        </w:rPr>
        <w:t xml:space="preserve"> artigo</w:t>
      </w:r>
      <w:r w:rsidR="00C21E6A" w:rsidRPr="004F5513">
        <w:rPr>
          <w:sz w:val="24"/>
          <w:szCs w:val="24"/>
        </w:rPr>
        <w:t>s</w:t>
      </w:r>
      <w:r w:rsidR="0038546B" w:rsidRPr="004F5513">
        <w:rPr>
          <w:sz w:val="24"/>
          <w:szCs w:val="24"/>
        </w:rPr>
        <w:t> </w:t>
      </w:r>
      <w:r w:rsidR="00C21E6A" w:rsidRPr="004F5513">
        <w:rPr>
          <w:sz w:val="24"/>
          <w:szCs w:val="24"/>
        </w:rPr>
        <w:t xml:space="preserve">497 e seguintes, </w:t>
      </w:r>
      <w:r w:rsidR="00333DB1" w:rsidRPr="004F5513">
        <w:rPr>
          <w:sz w:val="24"/>
          <w:szCs w:val="24"/>
        </w:rPr>
        <w:t>538</w:t>
      </w:r>
      <w:r w:rsidR="0069086F" w:rsidRPr="004F5513">
        <w:rPr>
          <w:sz w:val="24"/>
          <w:szCs w:val="24"/>
        </w:rPr>
        <w:t xml:space="preserve"> e dos artigos sobre as diversas espécies de execução </w:t>
      </w:r>
      <w:r w:rsidR="0069086F" w:rsidRPr="004F5513">
        <w:rPr>
          <w:sz w:val="24"/>
          <w:szCs w:val="24"/>
        </w:rPr>
        <w:lastRenderedPageBreak/>
        <w:t>(artigo 797</w:t>
      </w:r>
      <w:r w:rsidR="00C21E6A" w:rsidRPr="004F5513">
        <w:rPr>
          <w:sz w:val="24"/>
          <w:szCs w:val="24"/>
        </w:rPr>
        <w:t xml:space="preserve"> e seguintes</w:t>
      </w:r>
      <w:r w:rsidR="0069086F" w:rsidRPr="004F5513">
        <w:rPr>
          <w:sz w:val="24"/>
          <w:szCs w:val="24"/>
        </w:rPr>
        <w:t>), todos</w:t>
      </w:r>
      <w:r w:rsidR="0038546B" w:rsidRPr="004F5513">
        <w:rPr>
          <w:sz w:val="24"/>
          <w:szCs w:val="24"/>
        </w:rPr>
        <w:t xml:space="preserve"> do Código de Processo Civil</w:t>
      </w:r>
      <w:r w:rsidRPr="004F5513">
        <w:rPr>
          <w:sz w:val="24"/>
          <w:szCs w:val="24"/>
        </w:rPr>
        <w:t xml:space="preserve">, sem prejuízo do direito de </w:t>
      </w:r>
      <w:r w:rsidR="00E008AF" w:rsidRPr="004F5513">
        <w:rPr>
          <w:sz w:val="24"/>
          <w:szCs w:val="24"/>
        </w:rPr>
        <w:t>declarar o vencimento antecipado das obrigações decorrentes das Debêntures, nos termos previstos nesta Escritura de Emissão</w:t>
      </w:r>
      <w:r w:rsidRPr="004F5513">
        <w:rPr>
          <w:sz w:val="24"/>
          <w:szCs w:val="24"/>
        </w:rPr>
        <w:t>.</w:t>
      </w:r>
    </w:p>
    <w:p w14:paraId="507C0E52" w14:textId="268A9EA1" w:rsidR="0059584A" w:rsidRPr="004F5513" w:rsidRDefault="0059584A" w:rsidP="00323BDE">
      <w:pPr>
        <w:pStyle w:val="Corpodetexto2"/>
        <w:spacing w:line="300" w:lineRule="exact"/>
        <w:ind w:left="709" w:hanging="709"/>
        <w:rPr>
          <w:rFonts w:ascii="Times New Roman" w:hAnsi="Times New Roman"/>
          <w:b w:val="0"/>
        </w:rPr>
      </w:pPr>
      <w:r w:rsidRPr="004F5513">
        <w:rPr>
          <w:rFonts w:ascii="Times New Roman" w:hAnsi="Times New Roman"/>
          <w:b w:val="0"/>
          <w:bCs/>
        </w:rPr>
        <w:t>14.7.</w:t>
      </w:r>
      <w:r w:rsidRPr="004F5513">
        <w:rPr>
          <w:rFonts w:ascii="Times New Roman" w:hAnsi="Times New Roman"/>
          <w:b w:val="0"/>
          <w:bCs/>
        </w:rPr>
        <w:tab/>
        <w:t>As Partes assinam o presente Contrato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423E30F0" w14:textId="77777777" w:rsidR="0059584A" w:rsidRPr="004F5513" w:rsidRDefault="0059584A" w:rsidP="0059584A">
      <w:pPr>
        <w:pStyle w:val="Corpodetexto2"/>
        <w:spacing w:line="300" w:lineRule="exact"/>
        <w:rPr>
          <w:rFonts w:ascii="Times New Roman" w:hAnsi="Times New Roman"/>
          <w:b w:val="0"/>
          <w:szCs w:val="24"/>
        </w:rPr>
      </w:pPr>
    </w:p>
    <w:p w14:paraId="324B72B8" w14:textId="730BC354" w:rsidR="0059584A" w:rsidRPr="004F5513" w:rsidRDefault="0059584A" w:rsidP="00323BDE">
      <w:pPr>
        <w:spacing w:afterLines="80" w:after="192"/>
        <w:ind w:left="1418" w:hanging="709"/>
        <w:rPr>
          <w:sz w:val="24"/>
          <w:szCs w:val="24"/>
        </w:rPr>
      </w:pPr>
      <w:r w:rsidRPr="004F5513">
        <w:rPr>
          <w:sz w:val="24"/>
          <w:szCs w:val="24"/>
        </w:rPr>
        <w:t>14.7.1.</w:t>
      </w:r>
      <w:r w:rsidRPr="004F5513">
        <w:rPr>
          <w:sz w:val="24"/>
          <w:szCs w:val="24"/>
        </w:rPr>
        <w:tab/>
        <w:t>Este Contrato produz efeitos para todas as Partes a partir da data nela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p>
    <w:p w14:paraId="512BFFAE" w14:textId="77777777" w:rsidR="003E79C7" w:rsidRPr="004F5513" w:rsidRDefault="003E79C7" w:rsidP="00205BE9">
      <w:pPr>
        <w:spacing w:afterLines="80" w:after="192"/>
        <w:rPr>
          <w:sz w:val="24"/>
          <w:szCs w:val="24"/>
        </w:rPr>
      </w:pPr>
    </w:p>
    <w:p w14:paraId="1FFC8590" w14:textId="77777777" w:rsidR="003E79C7" w:rsidRPr="004F5513" w:rsidRDefault="003E79C7" w:rsidP="00205BE9">
      <w:pPr>
        <w:keepNext/>
        <w:numPr>
          <w:ilvl w:val="0"/>
          <w:numId w:val="54"/>
        </w:numPr>
        <w:spacing w:afterLines="80" w:after="192"/>
        <w:rPr>
          <w:smallCaps/>
          <w:sz w:val="24"/>
          <w:szCs w:val="24"/>
          <w:u w:val="single"/>
        </w:rPr>
      </w:pPr>
      <w:r w:rsidRPr="004F5513">
        <w:rPr>
          <w:smallCaps/>
          <w:sz w:val="24"/>
          <w:szCs w:val="24"/>
          <w:u w:val="single"/>
        </w:rPr>
        <w:t>Lei de Regência</w:t>
      </w:r>
    </w:p>
    <w:p w14:paraId="359CA680" w14:textId="77777777" w:rsidR="003E79C7" w:rsidRPr="004F5513" w:rsidRDefault="003E79C7" w:rsidP="00205BE9">
      <w:pPr>
        <w:numPr>
          <w:ilvl w:val="1"/>
          <w:numId w:val="54"/>
        </w:numPr>
        <w:spacing w:afterLines="80" w:after="192"/>
        <w:rPr>
          <w:sz w:val="24"/>
          <w:szCs w:val="24"/>
        </w:rPr>
      </w:pPr>
      <w:r w:rsidRPr="004F5513">
        <w:rPr>
          <w:sz w:val="24"/>
          <w:szCs w:val="24"/>
        </w:rPr>
        <w:t>Esta Escritura de Emissão é regida pelas leis da República Federativa do Brasil</w:t>
      </w:r>
      <w:r w:rsidR="00081EE0" w:rsidRPr="004F5513">
        <w:rPr>
          <w:sz w:val="24"/>
          <w:szCs w:val="24"/>
        </w:rPr>
        <w:t>.</w:t>
      </w:r>
    </w:p>
    <w:p w14:paraId="55AC5763" w14:textId="77777777" w:rsidR="00880FA8" w:rsidRPr="004F5513" w:rsidRDefault="00880FA8" w:rsidP="00205BE9">
      <w:pPr>
        <w:spacing w:afterLines="80" w:after="192"/>
        <w:rPr>
          <w:sz w:val="24"/>
          <w:szCs w:val="24"/>
        </w:rPr>
      </w:pPr>
    </w:p>
    <w:p w14:paraId="4FA15777" w14:textId="77777777" w:rsidR="00880FA8" w:rsidRPr="004F5513" w:rsidRDefault="00880FA8" w:rsidP="00205BE9">
      <w:pPr>
        <w:keepNext/>
        <w:numPr>
          <w:ilvl w:val="0"/>
          <w:numId w:val="54"/>
        </w:numPr>
        <w:spacing w:afterLines="80" w:after="192"/>
        <w:rPr>
          <w:smallCaps/>
          <w:sz w:val="24"/>
          <w:szCs w:val="24"/>
          <w:u w:val="single"/>
        </w:rPr>
      </w:pPr>
      <w:bookmarkStart w:id="173" w:name="_Ref279318438"/>
      <w:r w:rsidRPr="004F5513">
        <w:rPr>
          <w:smallCaps/>
          <w:sz w:val="24"/>
          <w:szCs w:val="24"/>
          <w:u w:val="single"/>
        </w:rPr>
        <w:t>Foro</w:t>
      </w:r>
      <w:bookmarkEnd w:id="173"/>
    </w:p>
    <w:p w14:paraId="7BA55CA6" w14:textId="7A01BF15" w:rsidR="00477133" w:rsidRPr="004F5513" w:rsidRDefault="00AB7751" w:rsidP="00205BE9">
      <w:pPr>
        <w:keepNext/>
        <w:numPr>
          <w:ilvl w:val="1"/>
          <w:numId w:val="54"/>
        </w:numPr>
        <w:spacing w:afterLines="80" w:after="192"/>
        <w:rPr>
          <w:sz w:val="24"/>
          <w:szCs w:val="24"/>
        </w:rPr>
      </w:pPr>
      <w:r w:rsidRPr="004F5513">
        <w:rPr>
          <w:sz w:val="24"/>
          <w:szCs w:val="24"/>
        </w:rPr>
        <w:t xml:space="preserve">Fica eleito o foro da </w:t>
      </w:r>
      <w:r w:rsidR="00DB4DE8" w:rsidRPr="004F5513">
        <w:rPr>
          <w:sz w:val="24"/>
          <w:szCs w:val="24"/>
        </w:rPr>
        <w:t>Seção Judiciária de São Paulo, Subseção da Capital</w:t>
      </w:r>
      <w:r w:rsidRPr="004F5513">
        <w:rPr>
          <w:sz w:val="24"/>
          <w:szCs w:val="24"/>
        </w:rPr>
        <w:t xml:space="preserve">, com exclusão de qualquer outro, por mais privilegiado que seja, para dirimir as questões porventura </w:t>
      </w:r>
      <w:r w:rsidR="005676DF" w:rsidRPr="004F5513">
        <w:rPr>
          <w:sz w:val="24"/>
          <w:szCs w:val="24"/>
        </w:rPr>
        <w:t xml:space="preserve">oriundas </w:t>
      </w:r>
      <w:r w:rsidRPr="004F5513">
        <w:rPr>
          <w:sz w:val="24"/>
          <w:szCs w:val="24"/>
        </w:rPr>
        <w:t>desta Escritura de Emissão.</w:t>
      </w:r>
      <w:r w:rsidR="00DB4DE8" w:rsidRPr="004F5513">
        <w:rPr>
          <w:sz w:val="24"/>
          <w:szCs w:val="24"/>
        </w:rPr>
        <w:t xml:space="preserve"> </w:t>
      </w:r>
    </w:p>
    <w:p w14:paraId="11E04624" w14:textId="77777777" w:rsidR="00AB7751" w:rsidRPr="004F5513" w:rsidRDefault="00AB7751" w:rsidP="00205BE9">
      <w:pPr>
        <w:keepNext/>
        <w:keepLines/>
        <w:spacing w:afterLines="80" w:after="192"/>
        <w:rPr>
          <w:sz w:val="24"/>
          <w:szCs w:val="24"/>
        </w:rPr>
      </w:pPr>
    </w:p>
    <w:p w14:paraId="63EF940A" w14:textId="75F0EEFB" w:rsidR="00880FA8" w:rsidRPr="004F5513" w:rsidRDefault="00880FA8" w:rsidP="00205BE9">
      <w:pPr>
        <w:keepNext/>
        <w:spacing w:afterLines="80" w:after="192"/>
        <w:rPr>
          <w:sz w:val="24"/>
          <w:szCs w:val="24"/>
        </w:rPr>
      </w:pPr>
      <w:r w:rsidRPr="004F5513">
        <w:rPr>
          <w:sz w:val="24"/>
          <w:szCs w:val="24"/>
        </w:rPr>
        <w:t xml:space="preserve">Estando assim certas e </w:t>
      </w:r>
      <w:r w:rsidR="00A6416A" w:rsidRPr="004F5513">
        <w:rPr>
          <w:sz w:val="24"/>
          <w:szCs w:val="24"/>
        </w:rPr>
        <w:t xml:space="preserve">ajustadas, as </w:t>
      </w:r>
      <w:r w:rsidR="00AD2FF4" w:rsidRPr="004F5513">
        <w:rPr>
          <w:sz w:val="24"/>
          <w:szCs w:val="24"/>
        </w:rPr>
        <w:t>Parte</w:t>
      </w:r>
      <w:r w:rsidR="00A6416A" w:rsidRPr="004F5513">
        <w:rPr>
          <w:sz w:val="24"/>
          <w:szCs w:val="24"/>
        </w:rPr>
        <w:t>s, obrigando-</w:t>
      </w:r>
      <w:r w:rsidRPr="004F5513">
        <w:rPr>
          <w:sz w:val="24"/>
          <w:szCs w:val="24"/>
        </w:rPr>
        <w:t xml:space="preserve">se por si e sucessores, firmam esta Escritura de Emissão em </w:t>
      </w:r>
      <w:r w:rsidR="00863A28" w:rsidRPr="004F5513">
        <w:rPr>
          <w:sz w:val="24"/>
          <w:szCs w:val="24"/>
        </w:rPr>
        <w:t>1 (uma) via digital</w:t>
      </w:r>
      <w:r w:rsidRPr="004F5513">
        <w:rPr>
          <w:sz w:val="24"/>
          <w:szCs w:val="24"/>
        </w:rPr>
        <w:t>, juntamente com 2 (duas) testemunhas</w:t>
      </w:r>
      <w:r w:rsidR="0041138F" w:rsidRPr="004F5513">
        <w:rPr>
          <w:sz w:val="24"/>
          <w:szCs w:val="24"/>
        </w:rPr>
        <w:t xml:space="preserve"> abaixo identificadas</w:t>
      </w:r>
      <w:r w:rsidRPr="004F5513">
        <w:rPr>
          <w:sz w:val="24"/>
          <w:szCs w:val="24"/>
        </w:rPr>
        <w:t xml:space="preserve">, que também </w:t>
      </w:r>
      <w:r w:rsidR="00C95B85" w:rsidRPr="004F5513">
        <w:rPr>
          <w:sz w:val="24"/>
          <w:szCs w:val="24"/>
        </w:rPr>
        <w:t>a</w:t>
      </w:r>
      <w:r w:rsidRPr="004F5513">
        <w:rPr>
          <w:sz w:val="24"/>
          <w:szCs w:val="24"/>
        </w:rPr>
        <w:t xml:space="preserve"> assinam.</w:t>
      </w:r>
    </w:p>
    <w:p w14:paraId="790F2FFA" w14:textId="31522AAA" w:rsidR="00880FA8" w:rsidRPr="004F5513" w:rsidRDefault="00AB7751" w:rsidP="00205BE9">
      <w:pPr>
        <w:keepNext/>
        <w:spacing w:afterLines="80" w:after="192"/>
        <w:jc w:val="center"/>
        <w:rPr>
          <w:sz w:val="24"/>
          <w:szCs w:val="24"/>
        </w:rPr>
      </w:pPr>
      <w:r w:rsidRPr="004F5513">
        <w:rPr>
          <w:sz w:val="24"/>
          <w:szCs w:val="24"/>
        </w:rPr>
        <w:t>São Paulo</w:t>
      </w:r>
      <w:r w:rsidR="00880FA8" w:rsidRPr="004F5513">
        <w:rPr>
          <w:sz w:val="24"/>
          <w:szCs w:val="24"/>
        </w:rPr>
        <w:t xml:space="preserve">, </w:t>
      </w:r>
      <w:r w:rsidR="00FB7BB0" w:rsidRPr="004F5513">
        <w:rPr>
          <w:sz w:val="24"/>
          <w:szCs w:val="24"/>
        </w:rPr>
        <w:t xml:space="preserve">8 </w:t>
      </w:r>
      <w:r w:rsidR="00B51A4C" w:rsidRPr="004F5513">
        <w:rPr>
          <w:sz w:val="24"/>
          <w:szCs w:val="24"/>
        </w:rPr>
        <w:t>de</w:t>
      </w:r>
      <w:r w:rsidR="002F63F3" w:rsidRPr="004F5513">
        <w:rPr>
          <w:sz w:val="24"/>
          <w:szCs w:val="24"/>
        </w:rPr>
        <w:t xml:space="preserve"> </w:t>
      </w:r>
      <w:r w:rsidR="001D3276" w:rsidRPr="004F5513">
        <w:rPr>
          <w:sz w:val="24"/>
          <w:szCs w:val="24"/>
        </w:rPr>
        <w:t xml:space="preserve">setembro </w:t>
      </w:r>
      <w:r w:rsidR="00994285" w:rsidRPr="004F5513">
        <w:rPr>
          <w:sz w:val="24"/>
          <w:szCs w:val="24"/>
        </w:rPr>
        <w:t>de</w:t>
      </w:r>
      <w:r w:rsidR="002F63F3" w:rsidRPr="004F5513">
        <w:rPr>
          <w:sz w:val="24"/>
          <w:szCs w:val="24"/>
        </w:rPr>
        <w:t xml:space="preserve"> </w:t>
      </w:r>
      <w:r w:rsidR="00B12B36" w:rsidRPr="004F5513">
        <w:rPr>
          <w:sz w:val="24"/>
          <w:szCs w:val="24"/>
        </w:rPr>
        <w:t>20</w:t>
      </w:r>
      <w:r w:rsidR="00863A28" w:rsidRPr="004F5513">
        <w:rPr>
          <w:sz w:val="24"/>
          <w:szCs w:val="24"/>
        </w:rPr>
        <w:t>21</w:t>
      </w:r>
      <w:r w:rsidR="00880FA8" w:rsidRPr="004F5513">
        <w:rPr>
          <w:sz w:val="24"/>
          <w:szCs w:val="24"/>
        </w:rPr>
        <w:t>.</w:t>
      </w:r>
    </w:p>
    <w:p w14:paraId="56B07CAF" w14:textId="77777777" w:rsidR="00880FA8" w:rsidRPr="004F5513" w:rsidRDefault="00880FA8" w:rsidP="00205BE9">
      <w:pPr>
        <w:keepNext/>
        <w:spacing w:afterLines="80" w:after="192"/>
        <w:jc w:val="center"/>
        <w:rPr>
          <w:sz w:val="24"/>
          <w:szCs w:val="24"/>
        </w:rPr>
      </w:pPr>
      <w:r w:rsidRPr="004F5513">
        <w:rPr>
          <w:sz w:val="24"/>
          <w:szCs w:val="24"/>
        </w:rPr>
        <w:t>(As assinaturas seguem na página seguinte</w:t>
      </w:r>
      <w:r w:rsidR="0022571D" w:rsidRPr="004F5513">
        <w:rPr>
          <w:sz w:val="24"/>
          <w:szCs w:val="24"/>
        </w:rPr>
        <w:t>.</w:t>
      </w:r>
      <w:r w:rsidRPr="004F5513">
        <w:rPr>
          <w:sz w:val="24"/>
          <w:szCs w:val="24"/>
        </w:rPr>
        <w:t>)</w:t>
      </w:r>
    </w:p>
    <w:p w14:paraId="4BAC30F2" w14:textId="77777777" w:rsidR="00477133" w:rsidRPr="004F5513" w:rsidRDefault="00477133" w:rsidP="00205BE9">
      <w:pPr>
        <w:spacing w:afterLines="80" w:after="192"/>
        <w:jc w:val="center"/>
        <w:rPr>
          <w:sz w:val="24"/>
          <w:szCs w:val="24"/>
        </w:rPr>
      </w:pPr>
      <w:r w:rsidRPr="004F5513">
        <w:rPr>
          <w:sz w:val="24"/>
          <w:szCs w:val="24"/>
        </w:rPr>
        <w:t>(Restante desta página intencionalmente deixado em branco.)</w:t>
      </w:r>
    </w:p>
    <w:p w14:paraId="27DE98EB" w14:textId="5FC251D6" w:rsidR="00880FA8" w:rsidRPr="004F5513" w:rsidRDefault="00880FA8" w:rsidP="00205BE9">
      <w:pPr>
        <w:spacing w:afterLines="80" w:after="192"/>
        <w:rPr>
          <w:i/>
          <w:iCs/>
          <w:sz w:val="24"/>
          <w:szCs w:val="24"/>
        </w:rPr>
      </w:pPr>
      <w:r w:rsidRPr="004F5513">
        <w:rPr>
          <w:sz w:val="24"/>
          <w:szCs w:val="24"/>
        </w:rPr>
        <w:br w:type="page"/>
      </w:r>
      <w:r w:rsidR="006E08AC" w:rsidRPr="004F5513">
        <w:rPr>
          <w:i/>
          <w:iCs/>
          <w:sz w:val="24"/>
          <w:szCs w:val="24"/>
        </w:rPr>
        <w:lastRenderedPageBreak/>
        <w:t xml:space="preserve">Instrumento Particular de Escritura de Emissão Pública de Debêntures Simples, Não Conversíveis em Ações, da Espécie </w:t>
      </w:r>
      <w:bookmarkStart w:id="174" w:name="_Hlk852468"/>
      <w:r w:rsidR="00843CD8" w:rsidRPr="004F5513">
        <w:rPr>
          <w:i/>
          <w:iCs/>
          <w:sz w:val="24"/>
          <w:szCs w:val="24"/>
        </w:rPr>
        <w:t>Quirografária</w:t>
      </w:r>
      <w:bookmarkEnd w:id="174"/>
      <w:r w:rsidR="00276778" w:rsidRPr="004F5513">
        <w:rPr>
          <w:i/>
          <w:iCs/>
          <w:sz w:val="24"/>
          <w:szCs w:val="24"/>
        </w:rPr>
        <w:t>,</w:t>
      </w:r>
      <w:r w:rsidR="006E08AC" w:rsidRPr="004F5513">
        <w:rPr>
          <w:i/>
          <w:iCs/>
          <w:sz w:val="24"/>
          <w:szCs w:val="24"/>
        </w:rPr>
        <w:t xml:space="preserve"> da </w:t>
      </w:r>
      <w:r w:rsidR="008B448C" w:rsidRPr="004F5513">
        <w:rPr>
          <w:i/>
          <w:iCs/>
          <w:sz w:val="24"/>
          <w:szCs w:val="24"/>
        </w:rPr>
        <w:t>9</w:t>
      </w:r>
      <w:r w:rsidR="00E96835" w:rsidRPr="004F5513">
        <w:rPr>
          <w:i/>
          <w:iCs/>
          <w:sz w:val="24"/>
          <w:szCs w:val="24"/>
        </w:rPr>
        <w:t>ª (</w:t>
      </w:r>
      <w:r w:rsidR="008B448C" w:rsidRPr="004F5513">
        <w:rPr>
          <w:i/>
          <w:iCs/>
          <w:sz w:val="24"/>
          <w:szCs w:val="24"/>
        </w:rPr>
        <w:t>Nona</w:t>
      </w:r>
      <w:r w:rsidR="00E96835" w:rsidRPr="004F5513">
        <w:rPr>
          <w:i/>
          <w:iCs/>
          <w:sz w:val="24"/>
          <w:szCs w:val="24"/>
        </w:rPr>
        <w:t>)</w:t>
      </w:r>
      <w:r w:rsidR="007947A0" w:rsidRPr="004F5513">
        <w:rPr>
          <w:i/>
          <w:iCs/>
          <w:sz w:val="24"/>
          <w:szCs w:val="24"/>
        </w:rPr>
        <w:t xml:space="preserve"> </w:t>
      </w:r>
      <w:r w:rsidR="006E08AC" w:rsidRPr="004F5513">
        <w:rPr>
          <w:i/>
          <w:iCs/>
          <w:sz w:val="24"/>
          <w:szCs w:val="24"/>
        </w:rPr>
        <w:t xml:space="preserve">Emissão </w:t>
      </w:r>
      <w:r w:rsidR="006E08AC" w:rsidRPr="004F5513">
        <w:rPr>
          <w:i/>
          <w:iCs/>
          <w:snapToGrid w:val="0"/>
          <w:sz w:val="24"/>
          <w:szCs w:val="24"/>
        </w:rPr>
        <w:t>de</w:t>
      </w:r>
      <w:r w:rsidR="00843CD8" w:rsidRPr="004F5513">
        <w:rPr>
          <w:i/>
          <w:iCs/>
          <w:snapToGrid w:val="0"/>
          <w:sz w:val="24"/>
          <w:szCs w:val="24"/>
        </w:rPr>
        <w:t xml:space="preserve"> </w:t>
      </w:r>
      <w:r w:rsidR="007947A0" w:rsidRPr="004F5513">
        <w:rPr>
          <w:i/>
          <w:iCs/>
          <w:snapToGrid w:val="0"/>
          <w:sz w:val="24"/>
          <w:szCs w:val="24"/>
        </w:rPr>
        <w:t>Construtora Tenda </w:t>
      </w:r>
      <w:r w:rsidR="00843CD8" w:rsidRPr="004F5513">
        <w:rPr>
          <w:i/>
          <w:iCs/>
          <w:snapToGrid w:val="0"/>
          <w:sz w:val="24"/>
          <w:szCs w:val="24"/>
        </w:rPr>
        <w:t>S.A.</w:t>
      </w:r>
      <w:r w:rsidR="004C0D35" w:rsidRPr="004F5513">
        <w:rPr>
          <w:i/>
          <w:iCs/>
          <w:sz w:val="24"/>
          <w:szCs w:val="24"/>
        </w:rPr>
        <w:t xml:space="preserve">, celebrado entre </w:t>
      </w:r>
      <w:r w:rsidR="007947A0" w:rsidRPr="004F5513">
        <w:rPr>
          <w:i/>
          <w:iCs/>
          <w:sz w:val="24"/>
          <w:szCs w:val="24"/>
        </w:rPr>
        <w:t>Construtora Tenda </w:t>
      </w:r>
      <w:r w:rsidR="002B78E9" w:rsidRPr="004F5513">
        <w:rPr>
          <w:i/>
          <w:iCs/>
          <w:sz w:val="24"/>
          <w:szCs w:val="24"/>
        </w:rPr>
        <w:t>S.A.</w:t>
      </w:r>
      <w:r w:rsidR="001C382F" w:rsidRPr="004F5513">
        <w:rPr>
          <w:i/>
          <w:iCs/>
          <w:sz w:val="24"/>
          <w:szCs w:val="24"/>
        </w:rPr>
        <w:t xml:space="preserve"> </w:t>
      </w:r>
      <w:r w:rsidR="004C0D35" w:rsidRPr="004F5513">
        <w:rPr>
          <w:i/>
          <w:iCs/>
          <w:sz w:val="24"/>
          <w:szCs w:val="24"/>
        </w:rPr>
        <w:t>e</w:t>
      </w:r>
      <w:r w:rsidR="00954EF4" w:rsidRPr="004F5513">
        <w:rPr>
          <w:i/>
          <w:iCs/>
          <w:sz w:val="24"/>
          <w:szCs w:val="24"/>
        </w:rPr>
        <w:t xml:space="preserve"> </w:t>
      </w:r>
      <w:r w:rsidR="0095076A" w:rsidRPr="004F5513">
        <w:rPr>
          <w:bCs/>
          <w:i/>
          <w:iCs/>
          <w:sz w:val="24"/>
          <w:szCs w:val="24"/>
        </w:rPr>
        <w:t>Oliveira Trust Distribuidora de Títulos e Valores Mobiliários S.A.</w:t>
      </w:r>
      <w:r w:rsidR="00863A28" w:rsidRPr="004F5513">
        <w:rPr>
          <w:i/>
          <w:iCs/>
          <w:sz w:val="24"/>
          <w:szCs w:val="24"/>
        </w:rPr>
        <w:t xml:space="preserve"> </w:t>
      </w:r>
      <w:r w:rsidR="004C0D35" w:rsidRPr="004F5513">
        <w:rPr>
          <w:i/>
          <w:iCs/>
          <w:sz w:val="24"/>
          <w:szCs w:val="24"/>
        </w:rPr>
        <w:t>– Página de Assinaturas</w:t>
      </w:r>
      <w:r w:rsidR="00DB6CFE" w:rsidRPr="004F5513">
        <w:rPr>
          <w:i/>
          <w:iCs/>
          <w:sz w:val="24"/>
          <w:szCs w:val="24"/>
        </w:rPr>
        <w:t xml:space="preserve"> 1/</w:t>
      </w:r>
      <w:r w:rsidR="004733DE" w:rsidRPr="004F5513">
        <w:rPr>
          <w:i/>
          <w:iCs/>
          <w:sz w:val="24"/>
          <w:szCs w:val="24"/>
        </w:rPr>
        <w:t>3</w:t>
      </w:r>
      <w:r w:rsidR="004C0D35" w:rsidRPr="004F5513">
        <w:rPr>
          <w:i/>
          <w:iCs/>
          <w:sz w:val="24"/>
          <w:szCs w:val="24"/>
        </w:rPr>
        <w:t>.</w:t>
      </w:r>
    </w:p>
    <w:p w14:paraId="49C27695" w14:textId="77777777" w:rsidR="003A5E23" w:rsidRPr="004F5513" w:rsidRDefault="003A5E23" w:rsidP="00205BE9">
      <w:pPr>
        <w:spacing w:afterLines="80" w:after="192"/>
        <w:rPr>
          <w:sz w:val="24"/>
          <w:szCs w:val="24"/>
        </w:rPr>
      </w:pPr>
    </w:p>
    <w:p w14:paraId="444C0A3F" w14:textId="77777777" w:rsidR="00880FA8" w:rsidRPr="004F5513" w:rsidRDefault="007947A0" w:rsidP="00205BE9">
      <w:pPr>
        <w:spacing w:afterLines="80" w:after="192"/>
        <w:jc w:val="center"/>
        <w:rPr>
          <w:smallCaps/>
          <w:sz w:val="24"/>
          <w:szCs w:val="24"/>
        </w:rPr>
      </w:pPr>
      <w:r w:rsidRPr="004F5513">
        <w:rPr>
          <w:smallCaps/>
          <w:sz w:val="24"/>
          <w:szCs w:val="24"/>
        </w:rPr>
        <w:t xml:space="preserve">Construtora Tenda </w:t>
      </w:r>
      <w:r w:rsidR="00954EF4" w:rsidRPr="004F5513">
        <w:rPr>
          <w:smallCaps/>
          <w:sz w:val="24"/>
          <w:szCs w:val="24"/>
        </w:rPr>
        <w:t>S.A.</w:t>
      </w:r>
    </w:p>
    <w:p w14:paraId="025C36CE" w14:textId="26AF327D" w:rsidR="00863A28" w:rsidRPr="004F5513" w:rsidRDefault="00863A28" w:rsidP="00205BE9">
      <w:pPr>
        <w:spacing w:afterLines="80" w:after="192"/>
        <w:rPr>
          <w:sz w:val="24"/>
          <w:szCs w:val="24"/>
        </w:rPr>
      </w:pPr>
    </w:p>
    <w:p w14:paraId="2A309AFD" w14:textId="77777777" w:rsidR="00863A28" w:rsidRPr="004F5513" w:rsidRDefault="00863A28" w:rsidP="00205BE9">
      <w:pPr>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4F5513" w14:paraId="64C277B8" w14:textId="77777777" w:rsidTr="00F95045">
        <w:trPr>
          <w:cantSplit/>
        </w:trPr>
        <w:tc>
          <w:tcPr>
            <w:tcW w:w="4253" w:type="dxa"/>
            <w:tcBorders>
              <w:top w:val="single" w:sz="6" w:space="0" w:color="auto"/>
            </w:tcBorders>
          </w:tcPr>
          <w:p w14:paraId="1590AFDC" w14:textId="0E7A9DDB" w:rsidR="00863A28" w:rsidRPr="004F5513" w:rsidRDefault="00087D03" w:rsidP="00E12C58">
            <w:pPr>
              <w:spacing w:after="0"/>
              <w:jc w:val="left"/>
              <w:rPr>
                <w:sz w:val="24"/>
                <w:szCs w:val="24"/>
              </w:rPr>
            </w:pPr>
            <w:bookmarkStart w:id="175" w:name="_Hlk65141978"/>
            <w:r w:rsidRPr="004F5513">
              <w:rPr>
                <w:sz w:val="24"/>
                <w:szCs w:val="24"/>
              </w:rPr>
              <w:t>Nome:</w:t>
            </w:r>
            <w:r w:rsidR="00351EDA" w:rsidRPr="004F5513">
              <w:rPr>
                <w:sz w:val="24"/>
                <w:szCs w:val="24"/>
              </w:rPr>
              <w:t xml:space="preserve"> </w:t>
            </w:r>
            <w:r w:rsidR="00FA6F7B" w:rsidRPr="004F5513">
              <w:rPr>
                <w:sz w:val="24"/>
                <w:szCs w:val="24"/>
              </w:rPr>
              <w:t>Renan Barbosa Sanches</w:t>
            </w:r>
          </w:p>
          <w:p w14:paraId="1DC782C2" w14:textId="71D942D3" w:rsidR="00087D03" w:rsidRPr="004F5513" w:rsidRDefault="00863A28" w:rsidP="00E12C58">
            <w:pPr>
              <w:spacing w:after="0"/>
              <w:jc w:val="left"/>
              <w:rPr>
                <w:sz w:val="24"/>
                <w:szCs w:val="24"/>
              </w:rPr>
            </w:pPr>
            <w:r w:rsidRPr="004F5513">
              <w:rPr>
                <w:sz w:val="24"/>
                <w:szCs w:val="24"/>
              </w:rPr>
              <w:t>CPF:</w:t>
            </w:r>
            <w:r w:rsidR="00351EDA" w:rsidRPr="004F5513">
              <w:rPr>
                <w:sz w:val="24"/>
                <w:szCs w:val="24"/>
              </w:rPr>
              <w:t xml:space="preserve"> </w:t>
            </w:r>
            <w:r w:rsidR="00333B83" w:rsidRPr="004F5513">
              <w:t>339.652.628-74</w:t>
            </w:r>
            <w:r w:rsidR="00087D03" w:rsidRPr="004F5513">
              <w:rPr>
                <w:sz w:val="24"/>
                <w:szCs w:val="24"/>
              </w:rPr>
              <w:br/>
              <w:t>Cargo:</w:t>
            </w:r>
            <w:r w:rsidR="00351EDA" w:rsidRPr="004F5513">
              <w:rPr>
                <w:sz w:val="24"/>
                <w:szCs w:val="24"/>
              </w:rPr>
              <w:t xml:space="preserve"> </w:t>
            </w:r>
            <w:r w:rsidR="00333B83" w:rsidRPr="004F5513">
              <w:rPr>
                <w:sz w:val="24"/>
                <w:szCs w:val="24"/>
              </w:rPr>
              <w:t xml:space="preserve">Diretor Financeiro e de Relações com Investidores </w:t>
            </w:r>
          </w:p>
        </w:tc>
        <w:tc>
          <w:tcPr>
            <w:tcW w:w="567" w:type="dxa"/>
          </w:tcPr>
          <w:p w14:paraId="09F006A0" w14:textId="77777777" w:rsidR="00087D03" w:rsidRPr="004F5513" w:rsidRDefault="00087D03" w:rsidP="00E12C58">
            <w:pPr>
              <w:spacing w:after="0"/>
              <w:rPr>
                <w:sz w:val="24"/>
                <w:szCs w:val="24"/>
              </w:rPr>
            </w:pPr>
          </w:p>
        </w:tc>
        <w:tc>
          <w:tcPr>
            <w:tcW w:w="4253" w:type="dxa"/>
            <w:tcBorders>
              <w:top w:val="single" w:sz="6" w:space="0" w:color="auto"/>
            </w:tcBorders>
          </w:tcPr>
          <w:p w14:paraId="25E66665" w14:textId="19610BA9" w:rsidR="00863A28" w:rsidRPr="004F5513" w:rsidRDefault="00087D03" w:rsidP="00E12C58">
            <w:pPr>
              <w:spacing w:after="0"/>
              <w:jc w:val="left"/>
              <w:rPr>
                <w:sz w:val="24"/>
                <w:szCs w:val="24"/>
              </w:rPr>
            </w:pPr>
            <w:r w:rsidRPr="004F5513">
              <w:rPr>
                <w:sz w:val="24"/>
                <w:szCs w:val="24"/>
              </w:rPr>
              <w:t>Nome:</w:t>
            </w:r>
            <w:r w:rsidR="00351EDA" w:rsidRPr="004F5513">
              <w:rPr>
                <w:sz w:val="24"/>
                <w:szCs w:val="24"/>
              </w:rPr>
              <w:t xml:space="preserve"> </w:t>
            </w:r>
            <w:r w:rsidR="00333B83" w:rsidRPr="004F5513">
              <w:t xml:space="preserve">Sidney </w:t>
            </w:r>
            <w:proofErr w:type="spellStart"/>
            <w:r w:rsidR="00333B83" w:rsidRPr="004F5513">
              <w:t>Ostrowski</w:t>
            </w:r>
            <w:proofErr w:type="spellEnd"/>
          </w:p>
          <w:p w14:paraId="583AD9CD" w14:textId="112516C4" w:rsidR="00087D03" w:rsidRPr="004F5513" w:rsidRDefault="00863A28" w:rsidP="00E12C58">
            <w:pPr>
              <w:spacing w:after="0"/>
              <w:jc w:val="left"/>
              <w:rPr>
                <w:sz w:val="24"/>
                <w:szCs w:val="24"/>
              </w:rPr>
            </w:pPr>
            <w:r w:rsidRPr="004F5513">
              <w:rPr>
                <w:sz w:val="24"/>
                <w:szCs w:val="24"/>
              </w:rPr>
              <w:t>CPF:</w:t>
            </w:r>
            <w:r w:rsidR="00351EDA" w:rsidRPr="004F5513">
              <w:rPr>
                <w:sz w:val="24"/>
                <w:szCs w:val="24"/>
              </w:rPr>
              <w:t xml:space="preserve"> </w:t>
            </w:r>
            <w:r w:rsidR="00333B83" w:rsidRPr="004F5513">
              <w:t>274.874.888-37</w:t>
            </w:r>
            <w:r w:rsidR="00087D03" w:rsidRPr="004F5513">
              <w:rPr>
                <w:sz w:val="24"/>
                <w:szCs w:val="24"/>
              </w:rPr>
              <w:br/>
              <w:t>Cargo:</w:t>
            </w:r>
            <w:r w:rsidR="00351EDA" w:rsidRPr="004F5513">
              <w:rPr>
                <w:sz w:val="24"/>
                <w:szCs w:val="24"/>
              </w:rPr>
              <w:t xml:space="preserve"> </w:t>
            </w:r>
            <w:r w:rsidR="00333B83" w:rsidRPr="004F5513">
              <w:rPr>
                <w:sz w:val="24"/>
                <w:szCs w:val="24"/>
              </w:rPr>
              <w:t xml:space="preserve">Diretor Operacional </w:t>
            </w:r>
          </w:p>
        </w:tc>
      </w:tr>
      <w:bookmarkEnd w:id="175"/>
    </w:tbl>
    <w:p w14:paraId="67E85C91" w14:textId="77777777" w:rsidR="003A5E23" w:rsidRPr="004F5513" w:rsidRDefault="003A5E23" w:rsidP="00205BE9">
      <w:pPr>
        <w:spacing w:afterLines="80" w:after="192"/>
        <w:rPr>
          <w:sz w:val="24"/>
          <w:szCs w:val="24"/>
        </w:rPr>
      </w:pPr>
    </w:p>
    <w:p w14:paraId="583414E5" w14:textId="77777777" w:rsidR="00DB6CFE" w:rsidRPr="004F5513" w:rsidRDefault="00DB6CFE" w:rsidP="00205BE9">
      <w:pPr>
        <w:spacing w:afterLines="80" w:after="192"/>
        <w:jc w:val="left"/>
        <w:rPr>
          <w:bCs/>
          <w:smallCaps/>
          <w:sz w:val="24"/>
          <w:szCs w:val="24"/>
        </w:rPr>
      </w:pPr>
      <w:r w:rsidRPr="004F5513">
        <w:rPr>
          <w:bCs/>
          <w:smallCaps/>
          <w:sz w:val="24"/>
          <w:szCs w:val="24"/>
        </w:rPr>
        <w:br w:type="page"/>
      </w:r>
    </w:p>
    <w:p w14:paraId="61127672" w14:textId="3705A67D" w:rsidR="00DB6CFE" w:rsidRPr="004F5513" w:rsidRDefault="00DB6CFE" w:rsidP="00205BE9">
      <w:pPr>
        <w:spacing w:afterLines="80" w:after="192"/>
        <w:rPr>
          <w:bCs/>
          <w:i/>
          <w:iCs/>
          <w:smallCaps/>
          <w:sz w:val="24"/>
          <w:szCs w:val="24"/>
        </w:rPr>
      </w:pPr>
      <w:r w:rsidRPr="004F5513">
        <w:rPr>
          <w:i/>
          <w:iCs/>
          <w:sz w:val="24"/>
          <w:szCs w:val="24"/>
        </w:rPr>
        <w:lastRenderedPageBreak/>
        <w:t xml:space="preserve">Instrumento Particular de Escritura de Emissão Pública de Debêntures Simples, Não Conversíveis em Ações, da Espécie Quirografária, da </w:t>
      </w:r>
      <w:r w:rsidR="008B448C" w:rsidRPr="004F5513">
        <w:rPr>
          <w:i/>
          <w:iCs/>
          <w:sz w:val="24"/>
          <w:szCs w:val="24"/>
        </w:rPr>
        <w:t>9</w:t>
      </w:r>
      <w:r w:rsidR="00E96835" w:rsidRPr="004F5513">
        <w:rPr>
          <w:i/>
          <w:iCs/>
          <w:sz w:val="24"/>
          <w:szCs w:val="24"/>
        </w:rPr>
        <w:t>ª (</w:t>
      </w:r>
      <w:r w:rsidR="008B448C" w:rsidRPr="004F5513">
        <w:rPr>
          <w:i/>
          <w:iCs/>
          <w:sz w:val="24"/>
          <w:szCs w:val="24"/>
        </w:rPr>
        <w:t>Nona</w:t>
      </w:r>
      <w:r w:rsidR="00E96835" w:rsidRPr="004F5513">
        <w:rPr>
          <w:i/>
          <w:iCs/>
          <w:sz w:val="24"/>
          <w:szCs w:val="24"/>
        </w:rPr>
        <w:t xml:space="preserve">) </w:t>
      </w:r>
      <w:r w:rsidRPr="004F5513">
        <w:rPr>
          <w:i/>
          <w:iCs/>
          <w:sz w:val="24"/>
          <w:szCs w:val="24"/>
        </w:rPr>
        <w:t xml:space="preserve">Emissão </w:t>
      </w:r>
      <w:r w:rsidRPr="004F5513">
        <w:rPr>
          <w:i/>
          <w:iCs/>
          <w:snapToGrid w:val="0"/>
          <w:sz w:val="24"/>
          <w:szCs w:val="24"/>
        </w:rPr>
        <w:t>de Construtora Tenda S.A.</w:t>
      </w:r>
      <w:r w:rsidRPr="004F5513">
        <w:rPr>
          <w:i/>
          <w:iCs/>
          <w:sz w:val="24"/>
          <w:szCs w:val="24"/>
        </w:rPr>
        <w:t xml:space="preserve">, celebrado entre Construtora </w:t>
      </w:r>
      <w:r w:rsidR="004733DE" w:rsidRPr="004F5513">
        <w:rPr>
          <w:i/>
          <w:iCs/>
          <w:sz w:val="24"/>
          <w:szCs w:val="24"/>
        </w:rPr>
        <w:t xml:space="preserve">Tenda </w:t>
      </w:r>
      <w:r w:rsidRPr="004F5513">
        <w:rPr>
          <w:i/>
          <w:iCs/>
          <w:sz w:val="24"/>
          <w:szCs w:val="24"/>
        </w:rPr>
        <w:t xml:space="preserve">S.A. e </w:t>
      </w:r>
      <w:r w:rsidR="0095076A" w:rsidRPr="004F5513">
        <w:rPr>
          <w:bCs/>
          <w:i/>
          <w:iCs/>
          <w:sz w:val="24"/>
          <w:szCs w:val="24"/>
        </w:rPr>
        <w:t>Oliveira Trust Distribuidora de Títulos e Valores Mobiliários S.A.</w:t>
      </w:r>
      <w:r w:rsidR="004733DE" w:rsidRPr="004F5513">
        <w:rPr>
          <w:i/>
          <w:iCs/>
          <w:sz w:val="24"/>
          <w:szCs w:val="24"/>
        </w:rPr>
        <w:t xml:space="preserve"> </w:t>
      </w:r>
      <w:r w:rsidRPr="004F5513">
        <w:rPr>
          <w:i/>
          <w:iCs/>
          <w:sz w:val="24"/>
          <w:szCs w:val="24"/>
        </w:rPr>
        <w:t>– Página de Assinaturas 2/</w:t>
      </w:r>
      <w:r w:rsidR="004733DE" w:rsidRPr="004F5513">
        <w:rPr>
          <w:i/>
          <w:iCs/>
          <w:sz w:val="24"/>
          <w:szCs w:val="24"/>
        </w:rPr>
        <w:t>3</w:t>
      </w:r>
      <w:r w:rsidRPr="004F5513">
        <w:rPr>
          <w:i/>
          <w:iCs/>
          <w:sz w:val="24"/>
          <w:szCs w:val="24"/>
        </w:rPr>
        <w:t>.</w:t>
      </w:r>
    </w:p>
    <w:p w14:paraId="4C62AAD4" w14:textId="77777777" w:rsidR="00DB6CFE" w:rsidRPr="004F5513" w:rsidRDefault="00DB6CFE" w:rsidP="00205BE9">
      <w:pPr>
        <w:spacing w:afterLines="80" w:after="192"/>
        <w:jc w:val="center"/>
        <w:rPr>
          <w:bCs/>
          <w:smallCaps/>
          <w:sz w:val="24"/>
          <w:szCs w:val="24"/>
        </w:rPr>
      </w:pPr>
    </w:p>
    <w:p w14:paraId="257ACFBE" w14:textId="5E0D80D2" w:rsidR="004733DE" w:rsidRPr="004F5513" w:rsidRDefault="0095076A" w:rsidP="004733DE">
      <w:pPr>
        <w:spacing w:afterLines="80" w:after="192"/>
        <w:jc w:val="center"/>
        <w:rPr>
          <w:bCs/>
          <w:smallCaps/>
          <w:sz w:val="24"/>
          <w:szCs w:val="24"/>
        </w:rPr>
      </w:pPr>
      <w:r w:rsidRPr="004F5513">
        <w:rPr>
          <w:bCs/>
          <w:smallCaps/>
          <w:sz w:val="24"/>
          <w:szCs w:val="24"/>
        </w:rPr>
        <w:t>Oliveira Trust Distribuidora de Títulos e Valores Mobiliários S.A.</w:t>
      </w:r>
    </w:p>
    <w:p w14:paraId="53C6AED6" w14:textId="25B6A185" w:rsidR="003A5E23" w:rsidRPr="004F5513" w:rsidRDefault="003A5E23" w:rsidP="00205BE9">
      <w:pPr>
        <w:spacing w:afterLines="80" w:after="192"/>
        <w:rPr>
          <w:sz w:val="24"/>
          <w:szCs w:val="24"/>
        </w:rPr>
      </w:pPr>
    </w:p>
    <w:p w14:paraId="6A5F3B56" w14:textId="77777777" w:rsidR="00863A28" w:rsidRPr="004F5513" w:rsidRDefault="00863A28" w:rsidP="00205BE9">
      <w:pPr>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4F5513" w14:paraId="0452B0C5" w14:textId="77777777" w:rsidTr="00F95045">
        <w:trPr>
          <w:cantSplit/>
        </w:trPr>
        <w:tc>
          <w:tcPr>
            <w:tcW w:w="4253" w:type="dxa"/>
            <w:tcBorders>
              <w:top w:val="single" w:sz="6" w:space="0" w:color="auto"/>
            </w:tcBorders>
          </w:tcPr>
          <w:p w14:paraId="36CB97AF" w14:textId="5C6F467C" w:rsidR="00863A28" w:rsidRPr="004F5513" w:rsidRDefault="00A15683" w:rsidP="00E12C58">
            <w:pPr>
              <w:spacing w:after="0"/>
              <w:jc w:val="left"/>
              <w:rPr>
                <w:sz w:val="24"/>
                <w:szCs w:val="24"/>
              </w:rPr>
            </w:pPr>
            <w:r w:rsidRPr="004F5513">
              <w:rPr>
                <w:sz w:val="24"/>
                <w:szCs w:val="24"/>
              </w:rPr>
              <w:t>Nome:</w:t>
            </w:r>
            <w:r w:rsidR="006E232E" w:rsidRPr="004F5513">
              <w:rPr>
                <w:sz w:val="24"/>
                <w:szCs w:val="24"/>
              </w:rPr>
              <w:t xml:space="preserve"> </w:t>
            </w:r>
            <w:r w:rsidR="006674F4" w:rsidRPr="004F5513">
              <w:rPr>
                <w:sz w:val="24"/>
                <w:szCs w:val="24"/>
              </w:rPr>
              <w:t xml:space="preserve">Nathalia Guedes Esteves </w:t>
            </w:r>
            <w:r w:rsidRPr="004F5513">
              <w:rPr>
                <w:sz w:val="24"/>
                <w:szCs w:val="24"/>
              </w:rPr>
              <w:br/>
            </w:r>
            <w:r w:rsidR="00863A28" w:rsidRPr="004F5513">
              <w:rPr>
                <w:sz w:val="24"/>
                <w:szCs w:val="24"/>
              </w:rPr>
              <w:t>CPF:</w:t>
            </w:r>
            <w:r w:rsidR="006E232E" w:rsidRPr="004F5513">
              <w:rPr>
                <w:sz w:val="24"/>
                <w:szCs w:val="24"/>
              </w:rPr>
              <w:t xml:space="preserve"> </w:t>
            </w:r>
            <w:r w:rsidR="006674F4" w:rsidRPr="004F5513">
              <w:rPr>
                <w:sz w:val="24"/>
                <w:szCs w:val="24"/>
              </w:rPr>
              <w:t>107.606.197-43</w:t>
            </w:r>
          </w:p>
          <w:p w14:paraId="082E1D9D" w14:textId="053D1F25" w:rsidR="00A15683" w:rsidRPr="004F5513" w:rsidRDefault="00A15683" w:rsidP="00E12C58">
            <w:pPr>
              <w:spacing w:after="0"/>
              <w:jc w:val="left"/>
              <w:rPr>
                <w:sz w:val="24"/>
                <w:szCs w:val="24"/>
              </w:rPr>
            </w:pPr>
            <w:r w:rsidRPr="004F5513">
              <w:rPr>
                <w:sz w:val="24"/>
                <w:szCs w:val="24"/>
              </w:rPr>
              <w:t>Cargo:</w:t>
            </w:r>
            <w:r w:rsidR="006E232E" w:rsidRPr="004F5513">
              <w:rPr>
                <w:sz w:val="24"/>
                <w:szCs w:val="24"/>
              </w:rPr>
              <w:t xml:space="preserve"> </w:t>
            </w:r>
            <w:r w:rsidR="006674F4" w:rsidRPr="004F5513">
              <w:rPr>
                <w:sz w:val="24"/>
                <w:szCs w:val="24"/>
              </w:rPr>
              <w:t>Procuradora</w:t>
            </w:r>
          </w:p>
        </w:tc>
        <w:tc>
          <w:tcPr>
            <w:tcW w:w="567" w:type="dxa"/>
          </w:tcPr>
          <w:p w14:paraId="6C32C9A7" w14:textId="77777777" w:rsidR="00A15683" w:rsidRPr="004F5513" w:rsidRDefault="00A15683" w:rsidP="00205BE9">
            <w:pPr>
              <w:spacing w:afterLines="80" w:after="192"/>
              <w:rPr>
                <w:sz w:val="24"/>
                <w:szCs w:val="24"/>
              </w:rPr>
            </w:pPr>
          </w:p>
        </w:tc>
        <w:tc>
          <w:tcPr>
            <w:tcW w:w="4253" w:type="dxa"/>
            <w:tcBorders>
              <w:top w:val="single" w:sz="6" w:space="0" w:color="auto"/>
            </w:tcBorders>
          </w:tcPr>
          <w:p w14:paraId="18916BBD" w14:textId="29D40604" w:rsidR="00863A28" w:rsidRPr="004F5513" w:rsidRDefault="00A15683" w:rsidP="00E12C58">
            <w:pPr>
              <w:spacing w:after="0"/>
              <w:jc w:val="left"/>
              <w:rPr>
                <w:sz w:val="24"/>
                <w:szCs w:val="24"/>
              </w:rPr>
            </w:pPr>
            <w:r w:rsidRPr="004F5513">
              <w:rPr>
                <w:sz w:val="24"/>
                <w:szCs w:val="24"/>
              </w:rPr>
              <w:t>Nome:</w:t>
            </w:r>
            <w:r w:rsidR="006E232E" w:rsidRPr="004F5513">
              <w:rPr>
                <w:sz w:val="24"/>
                <w:szCs w:val="24"/>
              </w:rPr>
              <w:t xml:space="preserve"> </w:t>
            </w:r>
            <w:r w:rsidR="006674F4" w:rsidRPr="004F5513">
              <w:rPr>
                <w:sz w:val="24"/>
                <w:szCs w:val="24"/>
              </w:rPr>
              <w:t>Nilson Raposo Leite</w:t>
            </w:r>
          </w:p>
          <w:p w14:paraId="736EFFA7" w14:textId="271EADEC" w:rsidR="00A15683" w:rsidRPr="004F5513" w:rsidRDefault="00863A28" w:rsidP="00E12C58">
            <w:pPr>
              <w:spacing w:after="0"/>
              <w:jc w:val="left"/>
              <w:rPr>
                <w:sz w:val="24"/>
                <w:szCs w:val="24"/>
              </w:rPr>
            </w:pPr>
            <w:r w:rsidRPr="004F5513">
              <w:rPr>
                <w:sz w:val="24"/>
                <w:szCs w:val="24"/>
              </w:rPr>
              <w:t>CPF:</w:t>
            </w:r>
            <w:r w:rsidR="006E232E" w:rsidRPr="004F5513">
              <w:rPr>
                <w:sz w:val="24"/>
                <w:szCs w:val="24"/>
              </w:rPr>
              <w:t xml:space="preserve"> </w:t>
            </w:r>
            <w:r w:rsidR="006674F4" w:rsidRPr="004F5513">
              <w:rPr>
                <w:sz w:val="24"/>
                <w:szCs w:val="24"/>
              </w:rPr>
              <w:t>011.155.984-73</w:t>
            </w:r>
            <w:r w:rsidR="00A15683" w:rsidRPr="004F5513">
              <w:rPr>
                <w:sz w:val="24"/>
                <w:szCs w:val="24"/>
              </w:rPr>
              <w:br/>
              <w:t>Cargo:</w:t>
            </w:r>
            <w:r w:rsidR="006E232E" w:rsidRPr="004F5513">
              <w:rPr>
                <w:sz w:val="24"/>
                <w:szCs w:val="24"/>
              </w:rPr>
              <w:t xml:space="preserve"> </w:t>
            </w:r>
            <w:r w:rsidR="006674F4" w:rsidRPr="004F5513">
              <w:rPr>
                <w:sz w:val="24"/>
                <w:szCs w:val="24"/>
              </w:rPr>
              <w:t>Procurador</w:t>
            </w:r>
          </w:p>
        </w:tc>
      </w:tr>
    </w:tbl>
    <w:p w14:paraId="7BD77DC6" w14:textId="77777777" w:rsidR="003A5E23" w:rsidRPr="004F5513" w:rsidRDefault="003A5E23" w:rsidP="00205BE9">
      <w:pPr>
        <w:spacing w:afterLines="80" w:after="192"/>
        <w:rPr>
          <w:sz w:val="24"/>
          <w:szCs w:val="24"/>
        </w:rPr>
      </w:pPr>
    </w:p>
    <w:p w14:paraId="150101A7" w14:textId="0DD294D0" w:rsidR="004733DE" w:rsidRPr="004F5513" w:rsidRDefault="004733DE">
      <w:pPr>
        <w:spacing w:after="0"/>
        <w:jc w:val="left"/>
        <w:rPr>
          <w:sz w:val="24"/>
          <w:szCs w:val="24"/>
        </w:rPr>
      </w:pPr>
      <w:r w:rsidRPr="004F5513">
        <w:rPr>
          <w:sz w:val="24"/>
          <w:szCs w:val="24"/>
        </w:rPr>
        <w:br w:type="page"/>
      </w:r>
    </w:p>
    <w:p w14:paraId="0EA39A99" w14:textId="21674B7F" w:rsidR="004733DE" w:rsidRPr="004F5513" w:rsidRDefault="004733DE" w:rsidP="004733DE">
      <w:pPr>
        <w:spacing w:afterLines="80" w:after="192"/>
        <w:rPr>
          <w:bCs/>
          <w:i/>
          <w:iCs/>
          <w:smallCaps/>
          <w:sz w:val="24"/>
          <w:szCs w:val="24"/>
        </w:rPr>
      </w:pPr>
      <w:r w:rsidRPr="004F5513">
        <w:rPr>
          <w:i/>
          <w:iCs/>
          <w:sz w:val="24"/>
          <w:szCs w:val="24"/>
        </w:rPr>
        <w:lastRenderedPageBreak/>
        <w:t xml:space="preserve">Instrumento Particular de Escritura de Emissão Pública de Debêntures Simples, Não Conversíveis em Ações, da Espécie Quirografária, da </w:t>
      </w:r>
      <w:r w:rsidR="008B448C" w:rsidRPr="004F5513">
        <w:rPr>
          <w:i/>
          <w:iCs/>
          <w:sz w:val="24"/>
          <w:szCs w:val="24"/>
        </w:rPr>
        <w:t>9</w:t>
      </w:r>
      <w:r w:rsidRPr="004F5513">
        <w:rPr>
          <w:i/>
          <w:iCs/>
          <w:sz w:val="24"/>
          <w:szCs w:val="24"/>
        </w:rPr>
        <w:t>ª (</w:t>
      </w:r>
      <w:r w:rsidR="008B448C" w:rsidRPr="004F5513">
        <w:rPr>
          <w:i/>
          <w:iCs/>
          <w:sz w:val="24"/>
          <w:szCs w:val="24"/>
        </w:rPr>
        <w:t>Nona</w:t>
      </w:r>
      <w:r w:rsidRPr="004F5513">
        <w:rPr>
          <w:i/>
          <w:iCs/>
          <w:sz w:val="24"/>
          <w:szCs w:val="24"/>
        </w:rPr>
        <w:t xml:space="preserve">) Emissão </w:t>
      </w:r>
      <w:r w:rsidRPr="004F5513">
        <w:rPr>
          <w:i/>
          <w:iCs/>
          <w:snapToGrid w:val="0"/>
          <w:sz w:val="24"/>
          <w:szCs w:val="24"/>
        </w:rPr>
        <w:t>de Construtora Tenda S.A.</w:t>
      </w:r>
      <w:r w:rsidRPr="004F5513">
        <w:rPr>
          <w:i/>
          <w:iCs/>
          <w:sz w:val="24"/>
          <w:szCs w:val="24"/>
        </w:rPr>
        <w:t>, celebrado entre Construtora Tenda S.A. e</w:t>
      </w:r>
      <w:r w:rsidR="0095076A" w:rsidRPr="004F5513">
        <w:rPr>
          <w:i/>
          <w:iCs/>
          <w:sz w:val="24"/>
          <w:szCs w:val="24"/>
        </w:rPr>
        <w:t xml:space="preserve"> </w:t>
      </w:r>
      <w:r w:rsidR="0095076A" w:rsidRPr="004F5513">
        <w:rPr>
          <w:bCs/>
          <w:i/>
          <w:iCs/>
          <w:sz w:val="24"/>
          <w:szCs w:val="24"/>
        </w:rPr>
        <w:t>Oliveira Trust Distribuidora de Títulos e Valores Mobiliários S.A.</w:t>
      </w:r>
      <w:r w:rsidRPr="004F5513">
        <w:rPr>
          <w:i/>
          <w:iCs/>
          <w:sz w:val="24"/>
          <w:szCs w:val="24"/>
        </w:rPr>
        <w:t xml:space="preserve"> – Página de Assinaturas 3/3.</w:t>
      </w:r>
    </w:p>
    <w:p w14:paraId="62A397DF" w14:textId="77777777" w:rsidR="00D362D5" w:rsidRPr="004F5513" w:rsidRDefault="00D362D5" w:rsidP="00205BE9">
      <w:pPr>
        <w:spacing w:afterLines="80" w:after="192"/>
        <w:rPr>
          <w:sz w:val="24"/>
          <w:szCs w:val="24"/>
        </w:rPr>
      </w:pPr>
    </w:p>
    <w:p w14:paraId="62A92CB9" w14:textId="77777777" w:rsidR="00D362D5" w:rsidRPr="004F5513" w:rsidRDefault="00D362D5" w:rsidP="00205BE9">
      <w:pPr>
        <w:widowControl w:val="0"/>
        <w:tabs>
          <w:tab w:val="left" w:pos="1134"/>
        </w:tabs>
        <w:spacing w:afterLines="80" w:after="192"/>
        <w:rPr>
          <w:sz w:val="24"/>
          <w:szCs w:val="24"/>
        </w:rPr>
      </w:pPr>
      <w:r w:rsidRPr="004F5513">
        <w:rPr>
          <w:sz w:val="24"/>
          <w:szCs w:val="24"/>
        </w:rPr>
        <w:t>Testemunhas:</w:t>
      </w:r>
    </w:p>
    <w:p w14:paraId="2F802A70" w14:textId="5CD40700" w:rsidR="00D362D5" w:rsidRPr="004F5513" w:rsidRDefault="00D362D5" w:rsidP="00205BE9">
      <w:pPr>
        <w:widowControl w:val="0"/>
        <w:tabs>
          <w:tab w:val="left" w:pos="1134"/>
        </w:tabs>
        <w:spacing w:afterLines="80" w:after="192"/>
        <w:rPr>
          <w:sz w:val="24"/>
          <w:szCs w:val="24"/>
        </w:rPr>
      </w:pPr>
    </w:p>
    <w:p w14:paraId="4D1D6BCF" w14:textId="77777777" w:rsidR="00863A28" w:rsidRPr="004F5513" w:rsidRDefault="00863A28" w:rsidP="00205BE9">
      <w:pPr>
        <w:widowControl w:val="0"/>
        <w:tabs>
          <w:tab w:val="left" w:pos="1134"/>
        </w:tabs>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362D5" w:rsidRPr="004F5513" w14:paraId="2AB58758" w14:textId="77777777" w:rsidTr="00D12F9A">
        <w:trPr>
          <w:cantSplit/>
        </w:trPr>
        <w:tc>
          <w:tcPr>
            <w:tcW w:w="4253" w:type="dxa"/>
            <w:tcBorders>
              <w:top w:val="single" w:sz="6" w:space="0" w:color="auto"/>
            </w:tcBorders>
          </w:tcPr>
          <w:p w14:paraId="62E8D1B8" w14:textId="2A9C84BA" w:rsidR="00D362D5" w:rsidRPr="004F5513" w:rsidRDefault="00D362D5" w:rsidP="00205BE9">
            <w:pPr>
              <w:widowControl w:val="0"/>
              <w:tabs>
                <w:tab w:val="left" w:pos="1134"/>
              </w:tabs>
              <w:spacing w:afterLines="80" w:after="192"/>
              <w:jc w:val="left"/>
              <w:rPr>
                <w:sz w:val="24"/>
                <w:szCs w:val="24"/>
              </w:rPr>
            </w:pPr>
            <w:r w:rsidRPr="004F5513">
              <w:rPr>
                <w:sz w:val="24"/>
                <w:szCs w:val="24"/>
              </w:rPr>
              <w:t>Nome:</w:t>
            </w:r>
            <w:r w:rsidR="006E232E" w:rsidRPr="004F5513">
              <w:rPr>
                <w:sz w:val="24"/>
                <w:szCs w:val="24"/>
              </w:rPr>
              <w:t xml:space="preserve"> </w:t>
            </w:r>
            <w:r w:rsidR="00444B08" w:rsidRPr="004F5513">
              <w:rPr>
                <w:sz w:val="24"/>
                <w:szCs w:val="24"/>
              </w:rPr>
              <w:t xml:space="preserve">Marcio Tulio Sampaio Arantes </w:t>
            </w:r>
            <w:r w:rsidRPr="004F5513">
              <w:rPr>
                <w:sz w:val="24"/>
                <w:szCs w:val="24"/>
              </w:rPr>
              <w:br/>
            </w:r>
            <w:r w:rsidR="00F15878" w:rsidRPr="004F5513">
              <w:rPr>
                <w:sz w:val="24"/>
                <w:szCs w:val="24"/>
              </w:rPr>
              <w:t>Doc. Id.</w:t>
            </w:r>
            <w:r w:rsidRPr="004F5513">
              <w:rPr>
                <w:sz w:val="24"/>
                <w:szCs w:val="24"/>
              </w:rPr>
              <w:t>.:</w:t>
            </w:r>
            <w:r w:rsidR="006E232E" w:rsidRPr="004F5513">
              <w:rPr>
                <w:sz w:val="24"/>
                <w:szCs w:val="24"/>
              </w:rPr>
              <w:t xml:space="preserve"> </w:t>
            </w:r>
            <w:r w:rsidR="00444B08" w:rsidRPr="004F5513">
              <w:rPr>
                <w:sz w:val="24"/>
                <w:szCs w:val="24"/>
              </w:rPr>
              <w:t>101.394 OAB/MG</w:t>
            </w:r>
            <w:r w:rsidRPr="004F5513">
              <w:rPr>
                <w:sz w:val="24"/>
                <w:szCs w:val="24"/>
              </w:rPr>
              <w:br/>
              <w:t>CPF:</w:t>
            </w:r>
            <w:r w:rsidR="006E232E" w:rsidRPr="004F5513">
              <w:rPr>
                <w:sz w:val="24"/>
                <w:szCs w:val="24"/>
              </w:rPr>
              <w:t xml:space="preserve"> </w:t>
            </w:r>
            <w:r w:rsidR="00444B08" w:rsidRPr="004F5513">
              <w:rPr>
                <w:sz w:val="24"/>
                <w:szCs w:val="24"/>
              </w:rPr>
              <w:t>041.779.906-39</w:t>
            </w:r>
          </w:p>
        </w:tc>
        <w:tc>
          <w:tcPr>
            <w:tcW w:w="567" w:type="dxa"/>
          </w:tcPr>
          <w:p w14:paraId="18C2612E" w14:textId="77777777" w:rsidR="00D362D5" w:rsidRPr="004F5513" w:rsidRDefault="00D362D5" w:rsidP="00205BE9">
            <w:pPr>
              <w:widowControl w:val="0"/>
              <w:tabs>
                <w:tab w:val="left" w:pos="1134"/>
              </w:tabs>
              <w:spacing w:afterLines="80" w:after="192"/>
              <w:rPr>
                <w:sz w:val="24"/>
                <w:szCs w:val="24"/>
              </w:rPr>
            </w:pPr>
          </w:p>
        </w:tc>
        <w:tc>
          <w:tcPr>
            <w:tcW w:w="4253" w:type="dxa"/>
            <w:tcBorders>
              <w:top w:val="single" w:sz="6" w:space="0" w:color="auto"/>
            </w:tcBorders>
          </w:tcPr>
          <w:p w14:paraId="7416D350" w14:textId="69404817" w:rsidR="00D362D5" w:rsidRPr="004F5513" w:rsidRDefault="00D362D5" w:rsidP="00205BE9">
            <w:pPr>
              <w:widowControl w:val="0"/>
              <w:tabs>
                <w:tab w:val="left" w:pos="1134"/>
              </w:tabs>
              <w:spacing w:afterLines="80" w:after="192"/>
              <w:jc w:val="left"/>
              <w:rPr>
                <w:sz w:val="24"/>
                <w:szCs w:val="24"/>
              </w:rPr>
            </w:pPr>
            <w:r w:rsidRPr="004F5513">
              <w:rPr>
                <w:sz w:val="24"/>
                <w:szCs w:val="24"/>
              </w:rPr>
              <w:t>Nome:</w:t>
            </w:r>
            <w:r w:rsidR="00351EDA" w:rsidRPr="004F5513">
              <w:rPr>
                <w:sz w:val="24"/>
                <w:szCs w:val="24"/>
              </w:rPr>
              <w:t xml:space="preserve"> </w:t>
            </w:r>
            <w:r w:rsidR="00444B08" w:rsidRPr="004F5513">
              <w:rPr>
                <w:sz w:val="24"/>
                <w:szCs w:val="24"/>
              </w:rPr>
              <w:t xml:space="preserve">Luiz Carlos Viana Girão Júnior </w:t>
            </w:r>
            <w:r w:rsidRPr="004F5513">
              <w:rPr>
                <w:sz w:val="24"/>
                <w:szCs w:val="24"/>
              </w:rPr>
              <w:br/>
            </w:r>
            <w:r w:rsidR="00F15878" w:rsidRPr="004F5513">
              <w:rPr>
                <w:sz w:val="24"/>
                <w:szCs w:val="24"/>
              </w:rPr>
              <w:t>Doc. Id.</w:t>
            </w:r>
            <w:r w:rsidR="00351EDA" w:rsidRPr="004F5513">
              <w:rPr>
                <w:sz w:val="24"/>
                <w:szCs w:val="24"/>
              </w:rPr>
              <w:t xml:space="preserve">: </w:t>
            </w:r>
            <w:r w:rsidR="00444B08" w:rsidRPr="004F5513">
              <w:rPr>
                <w:sz w:val="24"/>
                <w:szCs w:val="24"/>
              </w:rPr>
              <w:t>21.103.062-2</w:t>
            </w:r>
            <w:r w:rsidRPr="004F5513">
              <w:rPr>
                <w:sz w:val="24"/>
                <w:szCs w:val="24"/>
              </w:rPr>
              <w:br/>
              <w:t>CPF:</w:t>
            </w:r>
            <w:r w:rsidR="00444B08" w:rsidRPr="004F5513">
              <w:rPr>
                <w:sz w:val="24"/>
                <w:szCs w:val="24"/>
              </w:rPr>
              <w:t>111.768.157-25</w:t>
            </w:r>
          </w:p>
        </w:tc>
      </w:tr>
    </w:tbl>
    <w:p w14:paraId="1116085F" w14:textId="77777777" w:rsidR="005E34A2" w:rsidRPr="004F5513" w:rsidRDefault="005E34A2" w:rsidP="00205BE9">
      <w:pPr>
        <w:spacing w:afterLines="80" w:after="192"/>
        <w:rPr>
          <w:sz w:val="24"/>
          <w:szCs w:val="24"/>
        </w:rPr>
      </w:pPr>
    </w:p>
    <w:sectPr w:rsidR="005E34A2" w:rsidRPr="004F5513" w:rsidSect="00A5541F">
      <w:headerReference w:type="even" r:id="rId18"/>
      <w:footerReference w:type="even" r:id="rId19"/>
      <w:footerReference w:type="default" r:id="rId20"/>
      <w:headerReference w:type="first" r:id="rId21"/>
      <w:footerReference w:type="first" r:id="rId22"/>
      <w:pgSz w:w="11906" w:h="16838" w:code="9"/>
      <w:pgMar w:top="1418" w:right="1701" w:bottom="2694"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D1421" w14:textId="77777777" w:rsidR="00D9248F" w:rsidRDefault="00D9248F">
      <w:r>
        <w:separator/>
      </w:r>
    </w:p>
  </w:endnote>
  <w:endnote w:type="continuationSeparator" w:id="0">
    <w:p w14:paraId="3810164F" w14:textId="77777777" w:rsidR="00D9248F" w:rsidRDefault="00D9248F">
      <w:r>
        <w:continuationSeparator/>
      </w:r>
    </w:p>
  </w:endnote>
  <w:endnote w:type="continuationNotice" w:id="1">
    <w:p w14:paraId="6CD94D23" w14:textId="77777777" w:rsidR="00D9248F" w:rsidRDefault="00D924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r –¾’©">
    <w:altName w:val="Times New Roman"/>
    <w:panose1 w:val="00000000000000000000"/>
    <w:charset w:val="00"/>
    <w:family w:val="roman"/>
    <w:notTrueType/>
    <w:pitch w:val="default"/>
  </w:font>
  <w:font w:name="Times New Roman Negrito">
    <w:panose1 w:val="02020803070505020304"/>
    <w:charset w:val="00"/>
    <w:family w:val="roma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Frutiger Light">
    <w:altName w:val="Kartika"/>
    <w:panose1 w:val="00000000000000000000"/>
    <w:charset w:val="00"/>
    <w:family w:val="roman"/>
    <w:notTrueType/>
    <w:pitch w:val="variable"/>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37B3D" w14:textId="77777777" w:rsidR="00D258D4" w:rsidRDefault="00D258D4">
    <w:pPr>
      <w:framePr w:wrap="around" w:vAnchor="text" w:hAnchor="margin" w:xAlign="center" w:y="1"/>
    </w:pPr>
    <w:r>
      <w:fldChar w:fldCharType="begin"/>
    </w:r>
    <w:r>
      <w:instrText xml:space="preserve">PAGE  </w:instrText>
    </w:r>
    <w:r>
      <w:fldChar w:fldCharType="separate"/>
    </w:r>
    <w:r>
      <w:rPr>
        <w:noProof/>
      </w:rPr>
      <w:t>1</w:t>
    </w:r>
    <w:r>
      <w:fldChar w:fldCharType="end"/>
    </w:r>
  </w:p>
  <w:p w14:paraId="11DB9E64" w14:textId="77777777" w:rsidR="00D258D4" w:rsidRDefault="00D258D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B932" w14:textId="770A9BAC" w:rsidR="00D258D4" w:rsidRPr="000C5041" w:rsidRDefault="00D258D4">
    <w:pPr>
      <w:jc w:val="center"/>
      <w:rPr>
        <w:smallCaps/>
        <w:sz w:val="24"/>
        <w:szCs w:val="24"/>
      </w:rPr>
    </w:pPr>
    <w:r>
      <w:rPr>
        <w:noProof/>
        <w:sz w:val="24"/>
        <w:szCs w:val="24"/>
      </w:rPr>
      <mc:AlternateContent>
        <mc:Choice Requires="wps">
          <w:drawing>
            <wp:anchor distT="0" distB="0" distL="114300" distR="114300" simplePos="0" relativeHeight="251659264" behindDoc="0" locked="0" layoutInCell="0" allowOverlap="1" wp14:anchorId="6D031D2D" wp14:editId="3D73572E">
              <wp:simplePos x="0" y="0"/>
              <wp:positionH relativeFrom="page">
                <wp:posOffset>0</wp:posOffset>
              </wp:positionH>
              <wp:positionV relativeFrom="page">
                <wp:posOffset>9133840</wp:posOffset>
              </wp:positionV>
              <wp:extent cx="7560310" cy="1367155"/>
              <wp:effectExtent l="0" t="0" r="0" b="4445"/>
              <wp:wrapNone/>
              <wp:docPr id="1" name="MSIPCMa75943a1b33905606c9682e7" descr="{&quot;HashCode&quot;:-191840741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136715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F9AE60" w14:textId="4314DF11" w:rsidR="00D258D4" w:rsidRPr="00ED0455" w:rsidRDefault="00D258D4" w:rsidP="00ED0455">
                          <w:pPr>
                            <w:spacing w:after="0"/>
                            <w:jc w:val="left"/>
                            <w:rPr>
                              <w:rFonts w:ascii="Calibri" w:hAnsi="Calibri"/>
                              <w:color w:val="0000FF"/>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D031D2D" id="_x0000_t202" coordsize="21600,21600" o:spt="202" path="m,l,21600r21600,l21600,xe">
              <v:stroke joinstyle="miter"/>
              <v:path gradientshapeok="t" o:connecttype="rect"/>
            </v:shapetype>
            <v:shape id="MSIPCMa75943a1b33905606c9682e7" o:spid="_x0000_s1026" type="#_x0000_t202" alt="{&quot;HashCode&quot;:-1918407418,&quot;Height&quot;:841.0,&quot;Width&quot;:595.0,&quot;Placement&quot;:&quot;Footer&quot;,&quot;Index&quot;:&quot;Primary&quot;,&quot;Section&quot;:1,&quot;Top&quot;:0.0,&quot;Left&quot;:0.0}" style="position:absolute;left:0;text-align:left;margin-left:0;margin-top:719.2pt;width:595.3pt;height:10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" o:allowincell="f" filled="f" stroked="f" strokeweight=".5pt">
              <v:textbox inset="20pt,0,,0">
                <w:txbxContent>
                  <w:p w14:paraId="73F9AE60" w14:textId="4314DF11" w:rsidR="00D258D4" w:rsidRPr="00ED0455" w:rsidRDefault="00D258D4" w:rsidP="00ED0455">
                    <w:pPr>
                      <w:spacing w:after="0"/>
                      <w:jc w:val="left"/>
                      <w:rPr>
                        <w:rFonts w:ascii="Calibri" w:hAnsi="Calibri"/>
                        <w:color w:val="0000FF"/>
                        <w:sz w:val="16"/>
                      </w:rPr>
                    </w:pPr>
                  </w:p>
                </w:txbxContent>
              </v:textbox>
              <w10:wrap anchorx="page" anchory="page"/>
            </v:shape>
          </w:pict>
        </mc:Fallback>
      </mc:AlternateContent>
    </w:r>
    <w:r w:rsidRPr="000C5041">
      <w:rPr>
        <w:sz w:val="24"/>
        <w:szCs w:val="24"/>
      </w:rPr>
      <w:fldChar w:fldCharType="begin"/>
    </w:r>
    <w:r w:rsidRPr="000C5041">
      <w:rPr>
        <w:sz w:val="24"/>
        <w:szCs w:val="24"/>
      </w:rPr>
      <w:instrText xml:space="preserve"> PAGE </w:instrText>
    </w:r>
    <w:r w:rsidRPr="000C5041">
      <w:rPr>
        <w:sz w:val="24"/>
        <w:szCs w:val="24"/>
      </w:rPr>
      <w:fldChar w:fldCharType="separate"/>
    </w:r>
    <w:r w:rsidRPr="000C5041">
      <w:rPr>
        <w:noProof/>
        <w:sz w:val="24"/>
        <w:szCs w:val="24"/>
      </w:rPr>
      <w:t>6</w:t>
    </w:r>
    <w:r w:rsidRPr="000C5041">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5636" w14:textId="2EF04C09" w:rsidR="00D258D4" w:rsidRDefault="00D258D4">
    <w:pPr>
      <w:pStyle w:val="Rodap"/>
    </w:pPr>
    <w:r>
      <w:rPr>
        <w:noProof/>
      </w:rPr>
      <mc:AlternateContent>
        <mc:Choice Requires="wps">
          <w:drawing>
            <wp:anchor distT="0" distB="0" distL="114300" distR="114300" simplePos="0" relativeHeight="251660288" behindDoc="0" locked="0" layoutInCell="0" allowOverlap="1" wp14:anchorId="53A1B914" wp14:editId="4EE23FDD">
              <wp:simplePos x="0" y="0"/>
              <wp:positionH relativeFrom="page">
                <wp:posOffset>0</wp:posOffset>
              </wp:positionH>
              <wp:positionV relativeFrom="page">
                <wp:posOffset>9133840</wp:posOffset>
              </wp:positionV>
              <wp:extent cx="7560310" cy="1367155"/>
              <wp:effectExtent l="0" t="0" r="0" b="4445"/>
              <wp:wrapNone/>
              <wp:docPr id="4" name="MSIPCM228145169b9577af807c77d6" descr="{&quot;HashCode&quot;:-191840741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136715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940B9C" w14:textId="24BDAA93" w:rsidR="00D258D4" w:rsidRPr="00ED0455" w:rsidRDefault="00D258D4" w:rsidP="00ED0455">
                          <w:pPr>
                            <w:spacing w:after="0"/>
                            <w:jc w:val="left"/>
                            <w:rPr>
                              <w:rFonts w:ascii="Calibri" w:hAnsi="Calibri"/>
                              <w:color w:val="0000FF"/>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3A1B914" id="_x0000_t202" coordsize="21600,21600" o:spt="202" path="m,l,21600r21600,l21600,xe">
              <v:stroke joinstyle="miter"/>
              <v:path gradientshapeok="t" o:connecttype="rect"/>
            </v:shapetype>
            <v:shape id="MSIPCM228145169b9577af807c77d6" o:spid="_x0000_s1027" type="#_x0000_t202" alt="{&quot;HashCode&quot;:-1918407418,&quot;Height&quot;:841.0,&quot;Width&quot;:595.0,&quot;Placement&quot;:&quot;Footer&quot;,&quot;Index&quot;:&quot;FirstPage&quot;,&quot;Section&quot;:1,&quot;Top&quot;:0.0,&quot;Left&quot;:0.0}" style="position:absolute;left:0;text-align:left;margin-left:0;margin-top:719.2pt;width:595.3pt;height:107.6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" o:allowincell="f" filled="f" stroked="f" strokeweight=".5pt">
              <v:textbox inset="20pt,0,,0">
                <w:txbxContent>
                  <w:p w14:paraId="1C940B9C" w14:textId="24BDAA93" w:rsidR="00D258D4" w:rsidRPr="00ED0455" w:rsidRDefault="00D258D4" w:rsidP="00ED0455">
                    <w:pPr>
                      <w:spacing w:after="0"/>
                      <w:jc w:val="left"/>
                      <w:rPr>
                        <w:rFonts w:ascii="Calibri" w:hAnsi="Calibri"/>
                        <w:color w:val="0000FF"/>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49AC9" w14:textId="77777777" w:rsidR="00D9248F" w:rsidRDefault="00D9248F">
      <w:r>
        <w:separator/>
      </w:r>
    </w:p>
  </w:footnote>
  <w:footnote w:type="continuationSeparator" w:id="0">
    <w:p w14:paraId="0277208C" w14:textId="77777777" w:rsidR="00D9248F" w:rsidRDefault="00D9248F">
      <w:r>
        <w:continuationSeparator/>
      </w:r>
    </w:p>
  </w:footnote>
  <w:footnote w:type="continuationNotice" w:id="1">
    <w:p w14:paraId="3A90F10D" w14:textId="77777777" w:rsidR="00D9248F" w:rsidRDefault="00D9248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4DE0" w14:textId="77777777" w:rsidR="00D258D4" w:rsidRDefault="00D258D4">
    <w:pPr>
      <w:framePr w:wrap="around" w:vAnchor="text" w:hAnchor="margin" w:xAlign="right" w:y="1"/>
    </w:pPr>
    <w:r>
      <w:fldChar w:fldCharType="begin"/>
    </w:r>
    <w:r>
      <w:instrText xml:space="preserve">PAGE  </w:instrText>
    </w:r>
    <w:r>
      <w:fldChar w:fldCharType="separate"/>
    </w:r>
    <w:r>
      <w:rPr>
        <w:noProof/>
      </w:rPr>
      <w:t>1</w:t>
    </w:r>
    <w:r>
      <w:fldChar w:fldCharType="end"/>
    </w:r>
  </w:p>
  <w:p w14:paraId="71E65A8C" w14:textId="77777777" w:rsidR="00D258D4" w:rsidRDefault="00D258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C0E2" w14:textId="77777777" w:rsidR="00D258D4" w:rsidRDefault="00D258D4" w:rsidP="000C5041">
    <w:pPr>
      <w:pStyle w:val="Cabealho"/>
      <w:spacing w:after="0"/>
      <w:jc w:val="left"/>
      <w:rPr>
        <w:sz w:val="20"/>
      </w:rPr>
    </w:pPr>
    <w:r>
      <w:rPr>
        <w:rFonts w:ascii="Trebuchet MS" w:hAnsi="Trebuchet MS"/>
        <w:b/>
        <w:noProof/>
        <w:sz w:val="20"/>
      </w:rPr>
      <w:drawing>
        <wp:inline distT="0" distB="0" distL="0" distR="0" wp14:anchorId="17E6E5AB" wp14:editId="10057F94">
          <wp:extent cx="831548" cy="476250"/>
          <wp:effectExtent l="0" t="0" r="698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845522" cy="484253"/>
                  </a:xfrm>
                  <a:prstGeom prst="rect">
                    <a:avLst/>
                  </a:prstGeom>
                </pic:spPr>
              </pic:pic>
            </a:graphicData>
          </a:graphic>
        </wp:inline>
      </w:drawing>
    </w:r>
  </w:p>
  <w:p w14:paraId="6E5A193C" w14:textId="23FDB4A1" w:rsidR="00D258D4" w:rsidRDefault="00D258D4" w:rsidP="001511BA">
    <w:pPr>
      <w:pStyle w:val="Cabealho"/>
      <w:spacing w:after="0"/>
      <w:jc w:val="right"/>
      <w:rPr>
        <w:sz w:val="24"/>
        <w:szCs w:val="24"/>
      </w:rPr>
    </w:pPr>
  </w:p>
  <w:p w14:paraId="09622083" w14:textId="3AD09904" w:rsidR="00D258D4" w:rsidRPr="00323BDE" w:rsidRDefault="00D258D4" w:rsidP="001511BA">
    <w:pPr>
      <w:pStyle w:val="Cabealho"/>
      <w:spacing w:after="0"/>
      <w:jc w:val="right"/>
      <w:rPr>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F74"/>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F7784A"/>
    <w:multiLevelType w:val="multilevel"/>
    <w:tmpl w:val="F9FA7370"/>
    <w:lvl w:ilvl="0">
      <w:start w:val="8"/>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A0499"/>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48048DC"/>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15:restartNumberingAfterBreak="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 w15:restartNumberingAfterBreak="0">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15:restartNumberingAfterBreak="0">
    <w:nsid w:val="0C6B1D3C"/>
    <w:multiLevelType w:val="multilevel"/>
    <w:tmpl w:val="5C5CBD28"/>
    <w:lvl w:ilvl="0">
      <w:start w:val="10"/>
      <w:numFmt w:val="decimal"/>
      <w:lvlText w:val="%1."/>
      <w:lvlJc w:val="left"/>
      <w:pPr>
        <w:ind w:left="660" w:hanging="660"/>
      </w:pPr>
      <w:rPr>
        <w:rFonts w:hint="default"/>
      </w:rPr>
    </w:lvl>
    <w:lvl w:ilvl="1">
      <w:start w:val="6"/>
      <w:numFmt w:val="decimal"/>
      <w:lvlText w:val="%1.%2."/>
      <w:lvlJc w:val="left"/>
      <w:pPr>
        <w:ind w:left="1014" w:hanging="6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1" w15:restartNumberingAfterBreak="0">
    <w:nsid w:val="0E021516"/>
    <w:multiLevelType w:val="multilevel"/>
    <w:tmpl w:val="C1AC7180"/>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upperRoman"/>
      <w:lvlText w:val="%4."/>
      <w:lvlJc w:val="right"/>
      <w:pPr>
        <w:tabs>
          <w:tab w:val="num" w:pos="2126"/>
        </w:tabs>
        <w:ind w:left="2126" w:hanging="425"/>
      </w:pPr>
      <w:rPr>
        <w:rFonts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0F2F30F2"/>
    <w:multiLevelType w:val="multilevel"/>
    <w:tmpl w:val="0D802DBA"/>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ahoma" w:hAnsi="Tahoma" w:cs="Tahoma" w:hint="default"/>
        <w:b/>
        <w:sz w:val="22"/>
        <w:szCs w:val="22"/>
      </w:rPr>
    </w:lvl>
    <w:lvl w:ilvl="2">
      <w:start w:val="1"/>
      <w:numFmt w:val="decimal"/>
      <w:lvlText w:val="%1.%2.%3."/>
      <w:lvlJc w:val="left"/>
      <w:pPr>
        <w:ind w:left="1134" w:hanging="504"/>
      </w:pPr>
      <w:rPr>
        <w:rFonts w:ascii="Tahoma" w:hAnsi="Tahoma" w:cs="Tahoma" w:hint="default"/>
        <w:b/>
        <w:i w:val="0"/>
        <w:sz w:val="22"/>
        <w:szCs w:val="22"/>
      </w:rPr>
    </w:lvl>
    <w:lvl w:ilvl="3">
      <w:start w:val="1"/>
      <w:numFmt w:val="decimal"/>
      <w:lvlText w:val="%1.%2.%3.%4."/>
      <w:lvlJc w:val="left"/>
      <w:pPr>
        <w:ind w:left="2438" w:hanging="648"/>
      </w:pPr>
      <w:rPr>
        <w:rFonts w:ascii="Tahoma" w:hAnsi="Tahoma" w:cs="Tahoma"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3"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15:restartNumberingAfterBreak="0">
    <w:nsid w:val="15256BB3"/>
    <w:multiLevelType w:val="multilevel"/>
    <w:tmpl w:val="204A1108"/>
    <w:lvl w:ilvl="0">
      <w:start w:val="8"/>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8" w15:restartNumberingAfterBreak="0">
    <w:nsid w:val="1C0C2DB5"/>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1"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2"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3"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2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5" w15:restartNumberingAfterBreak="0">
    <w:nsid w:val="26B82C85"/>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6"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30"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307823FE"/>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3" w15:restartNumberingAfterBreak="0">
    <w:nsid w:val="32BD3294"/>
    <w:multiLevelType w:val="multilevel"/>
    <w:tmpl w:val="58785A0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4"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5"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15:restartNumberingAfterBreak="0">
    <w:nsid w:val="39442F68"/>
    <w:multiLevelType w:val="multilevel"/>
    <w:tmpl w:val="EEC499B8"/>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98274F5"/>
    <w:multiLevelType w:val="hybridMultilevel"/>
    <w:tmpl w:val="0012FFC4"/>
    <w:lvl w:ilvl="0" w:tplc="99FA8C4C">
      <w:start w:val="1"/>
      <w:numFmt w:val="decimal"/>
      <w:lvlText w:val="(%1)"/>
      <w:lvlJc w:val="left"/>
      <w:pPr>
        <w:ind w:left="1069" w:hanging="360"/>
      </w:pPr>
      <w:rPr>
        <w:rFonts w:hint="default"/>
        <w:i/>
        <w:i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0" w15:restartNumberingAfterBreak="0">
    <w:nsid w:val="3BE04EAF"/>
    <w:multiLevelType w:val="multilevel"/>
    <w:tmpl w:val="F500B1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1" w15:restartNumberingAfterBreak="0">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5"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6"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476C4F5B"/>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9" w15:restartNumberingAfterBreak="0">
    <w:nsid w:val="4A030EB0"/>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0" w15:restartNumberingAfterBreak="0">
    <w:nsid w:val="4D627946"/>
    <w:multiLevelType w:val="multilevel"/>
    <w:tmpl w:val="D38A02D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1"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15:restartNumberingAfterBreak="0">
    <w:nsid w:val="51753F3F"/>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3" w15:restartNumberingAfterBreak="0">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54"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5"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6" w15:restartNumberingAfterBreak="0">
    <w:nsid w:val="5A5246A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7" w15:restartNumberingAfterBreak="0">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58"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9" w15:restartNumberingAfterBreak="0">
    <w:nsid w:val="627E3E72"/>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0"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1" w15:restartNumberingAfterBreak="0">
    <w:nsid w:val="66C5717C"/>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2" w15:restartNumberingAfterBreak="0">
    <w:nsid w:val="68F252EE"/>
    <w:multiLevelType w:val="hybridMultilevel"/>
    <w:tmpl w:val="E64C7CAA"/>
    <w:lvl w:ilvl="0" w:tplc="E5ACAFF4">
      <w:start w:val="1"/>
      <w:numFmt w:val="lowerRoman"/>
      <w:lvlText w:val="(%1)"/>
      <w:lvlJc w:val="left"/>
      <w:pPr>
        <w:ind w:left="720" w:hanging="360"/>
      </w:pPr>
      <w:rPr>
        <w:rFonts w:hint="default"/>
        <w:b w:val="0"/>
        <w:bCs/>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4"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5" w15:restartNumberingAfterBreak="0">
    <w:nsid w:val="6CBD4E5E"/>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6"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7"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8" w15:restartNumberingAfterBreak="0">
    <w:nsid w:val="710B7DAA"/>
    <w:multiLevelType w:val="multilevel"/>
    <w:tmpl w:val="5BE4CB32"/>
    <w:lvl w:ilvl="0">
      <w:start w:val="6"/>
      <w:numFmt w:val="decimal"/>
      <w:lvlText w:val="%1"/>
      <w:lvlJc w:val="left"/>
      <w:pPr>
        <w:ind w:left="525" w:hanging="525"/>
      </w:pPr>
      <w:rPr>
        <w:rFonts w:cs="Arial" w:hint="default"/>
      </w:rPr>
    </w:lvl>
    <w:lvl w:ilvl="1">
      <w:start w:val="1"/>
      <w:numFmt w:val="decimal"/>
      <w:lvlText w:val="%1.%2"/>
      <w:lvlJc w:val="left"/>
      <w:pPr>
        <w:ind w:left="525" w:hanging="525"/>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1800" w:hanging="1800"/>
      </w:pPr>
      <w:rPr>
        <w:rFonts w:cs="Arial" w:hint="default"/>
      </w:rPr>
    </w:lvl>
  </w:abstractNum>
  <w:abstractNum w:abstractNumId="69" w15:restartNumberingAfterBreak="0">
    <w:nsid w:val="71A64EE9"/>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0" w15:restartNumberingAfterBreak="0">
    <w:nsid w:val="72C544C4"/>
    <w:multiLevelType w:val="multilevel"/>
    <w:tmpl w:val="E5C8AEA0"/>
    <w:lvl w:ilvl="0">
      <w:start w:val="6"/>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1" w15:restartNumberingAfterBreak="0">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2" w15:restartNumberingAfterBreak="0">
    <w:nsid w:val="774034F4"/>
    <w:multiLevelType w:val="multilevel"/>
    <w:tmpl w:val="5246CD04"/>
    <w:lvl w:ilvl="0">
      <w:start w:val="8"/>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94F279D"/>
    <w:multiLevelType w:val="hybridMultilevel"/>
    <w:tmpl w:val="2EBC2EE8"/>
    <w:lvl w:ilvl="0" w:tplc="858E254C">
      <w:start w:val="1"/>
      <w:numFmt w:val="upp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74"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5" w15:restartNumberingAfterBreak="0">
    <w:nsid w:val="7C621D28"/>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6" w15:restartNumberingAfterBreak="0">
    <w:nsid w:val="7EB401E6"/>
    <w:multiLevelType w:val="multilevel"/>
    <w:tmpl w:val="966644E0"/>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24"/>
  </w:num>
  <w:num w:numId="2">
    <w:abstractNumId w:val="35"/>
  </w:num>
  <w:num w:numId="3">
    <w:abstractNumId w:val="45"/>
  </w:num>
  <w:num w:numId="4">
    <w:abstractNumId w:val="46"/>
  </w:num>
  <w:num w:numId="5">
    <w:abstractNumId w:val="9"/>
  </w:num>
  <w:num w:numId="6">
    <w:abstractNumId w:val="66"/>
  </w:num>
  <w:num w:numId="7">
    <w:abstractNumId w:val="34"/>
  </w:num>
  <w:num w:numId="8">
    <w:abstractNumId w:val="37"/>
  </w:num>
  <w:num w:numId="9">
    <w:abstractNumId w:val="64"/>
  </w:num>
  <w:num w:numId="10">
    <w:abstractNumId w:val="8"/>
  </w:num>
  <w:num w:numId="11">
    <w:abstractNumId w:val="27"/>
  </w:num>
  <w:num w:numId="12">
    <w:abstractNumId w:val="28"/>
  </w:num>
  <w:num w:numId="13">
    <w:abstractNumId w:val="67"/>
  </w:num>
  <w:num w:numId="14">
    <w:abstractNumId w:val="13"/>
  </w:num>
  <w:num w:numId="15">
    <w:abstractNumId w:val="17"/>
  </w:num>
  <w:num w:numId="16">
    <w:abstractNumId w:val="36"/>
  </w:num>
  <w:num w:numId="17">
    <w:abstractNumId w:val="54"/>
  </w:num>
  <w:num w:numId="18">
    <w:abstractNumId w:val="58"/>
  </w:num>
  <w:num w:numId="19">
    <w:abstractNumId w:val="26"/>
  </w:num>
  <w:num w:numId="20">
    <w:abstractNumId w:val="42"/>
  </w:num>
  <w:num w:numId="21">
    <w:abstractNumId w:val="6"/>
  </w:num>
  <w:num w:numId="22">
    <w:abstractNumId w:val="51"/>
  </w:num>
  <w:num w:numId="23">
    <w:abstractNumId w:val="5"/>
  </w:num>
  <w:num w:numId="24">
    <w:abstractNumId w:val="21"/>
  </w:num>
  <w:num w:numId="25">
    <w:abstractNumId w:val="63"/>
  </w:num>
  <w:num w:numId="26">
    <w:abstractNumId w:val="19"/>
  </w:num>
  <w:num w:numId="27">
    <w:abstractNumId w:val="31"/>
  </w:num>
  <w:num w:numId="28">
    <w:abstractNumId w:val="43"/>
  </w:num>
  <w:num w:numId="29">
    <w:abstractNumId w:val="55"/>
  </w:num>
  <w:num w:numId="30">
    <w:abstractNumId w:val="30"/>
  </w:num>
  <w:num w:numId="31">
    <w:abstractNumId w:val="16"/>
  </w:num>
  <w:num w:numId="32">
    <w:abstractNumId w:val="11"/>
  </w:num>
  <w:num w:numId="33">
    <w:abstractNumId w:val="60"/>
  </w:num>
  <w:num w:numId="34">
    <w:abstractNumId w:val="22"/>
  </w:num>
  <w:num w:numId="35">
    <w:abstractNumId w:val="74"/>
  </w:num>
  <w:num w:numId="36">
    <w:abstractNumId w:val="44"/>
  </w:num>
  <w:num w:numId="37">
    <w:abstractNumId w:val="20"/>
  </w:num>
  <w:num w:numId="38">
    <w:abstractNumId w:val="23"/>
  </w:num>
  <w:num w:numId="39">
    <w:abstractNumId w:val="29"/>
  </w:num>
  <w:num w:numId="40">
    <w:abstractNumId w:val="48"/>
  </w:num>
  <w:num w:numId="41">
    <w:abstractNumId w:val="15"/>
  </w:num>
  <w:num w:numId="42">
    <w:abstractNumId w:val="53"/>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1"/>
  </w:num>
  <w:num w:numId="46">
    <w:abstractNumId w:val="4"/>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0"/>
  </w:num>
  <w:num w:numId="50">
    <w:abstractNumId w:val="0"/>
  </w:num>
  <w:num w:numId="51">
    <w:abstractNumId w:val="47"/>
  </w:num>
  <w:num w:numId="52">
    <w:abstractNumId w:val="65"/>
  </w:num>
  <w:num w:numId="53">
    <w:abstractNumId w:val="7"/>
  </w:num>
  <w:num w:numId="54">
    <w:abstractNumId w:val="76"/>
  </w:num>
  <w:num w:numId="55">
    <w:abstractNumId w:val="75"/>
  </w:num>
  <w:num w:numId="56">
    <w:abstractNumId w:val="18"/>
  </w:num>
  <w:num w:numId="57">
    <w:abstractNumId w:val="68"/>
  </w:num>
  <w:num w:numId="58">
    <w:abstractNumId w:val="38"/>
  </w:num>
  <w:num w:numId="59">
    <w:abstractNumId w:val="56"/>
  </w:num>
  <w:num w:numId="60">
    <w:abstractNumId w:val="33"/>
  </w:num>
  <w:num w:numId="61">
    <w:abstractNumId w:val="61"/>
  </w:num>
  <w:num w:numId="62">
    <w:abstractNumId w:val="73"/>
  </w:num>
  <w:num w:numId="63">
    <w:abstractNumId w:val="40"/>
  </w:num>
  <w:num w:numId="64">
    <w:abstractNumId w:val="32"/>
  </w:num>
  <w:num w:numId="65">
    <w:abstractNumId w:val="70"/>
  </w:num>
  <w:num w:numId="66">
    <w:abstractNumId w:val="1"/>
  </w:num>
  <w:num w:numId="67">
    <w:abstractNumId w:val="12"/>
  </w:num>
  <w:num w:numId="68">
    <w:abstractNumId w:val="62"/>
  </w:num>
  <w:num w:numId="69">
    <w:abstractNumId w:val="72"/>
  </w:num>
  <w:num w:numId="70">
    <w:abstractNumId w:val="14"/>
  </w:num>
  <w:num w:numId="71">
    <w:abstractNumId w:val="52"/>
  </w:num>
  <w:num w:numId="72">
    <w:abstractNumId w:val="59"/>
  </w:num>
  <w:num w:numId="73">
    <w:abstractNumId w:val="2"/>
  </w:num>
  <w:num w:numId="74">
    <w:abstractNumId w:val="3"/>
  </w:num>
  <w:num w:numId="75">
    <w:abstractNumId w:val="25"/>
  </w:num>
  <w:num w:numId="76">
    <w:abstractNumId w:val="69"/>
  </w:num>
  <w:num w:numId="77">
    <w:abstractNumId w:val="49"/>
  </w:num>
  <w:num w:numId="78">
    <w:abstractNumId w:val="10"/>
  </w:num>
  <w:num w:numId="79">
    <w:abstractNumId w:val="39"/>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Claudia Amorim">
    <w15:presenceInfo w15:providerId="Windows Live" w15:userId="b2df93f0a7d944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54E"/>
    <w:rsid w:val="000008FD"/>
    <w:rsid w:val="0000093C"/>
    <w:rsid w:val="00000C04"/>
    <w:rsid w:val="00000C44"/>
    <w:rsid w:val="00000E1F"/>
    <w:rsid w:val="00001244"/>
    <w:rsid w:val="000016E3"/>
    <w:rsid w:val="00002708"/>
    <w:rsid w:val="000038B4"/>
    <w:rsid w:val="00003C17"/>
    <w:rsid w:val="000045F8"/>
    <w:rsid w:val="00004938"/>
    <w:rsid w:val="00004A11"/>
    <w:rsid w:val="00004D3F"/>
    <w:rsid w:val="000054CC"/>
    <w:rsid w:val="000057BD"/>
    <w:rsid w:val="000057C2"/>
    <w:rsid w:val="000058A3"/>
    <w:rsid w:val="00005B2C"/>
    <w:rsid w:val="00005D45"/>
    <w:rsid w:val="00006828"/>
    <w:rsid w:val="00006839"/>
    <w:rsid w:val="000074DD"/>
    <w:rsid w:val="00007F7F"/>
    <w:rsid w:val="00007FD9"/>
    <w:rsid w:val="00010BB2"/>
    <w:rsid w:val="00010BE1"/>
    <w:rsid w:val="000110B3"/>
    <w:rsid w:val="00011EB8"/>
    <w:rsid w:val="00011EE6"/>
    <w:rsid w:val="000123DA"/>
    <w:rsid w:val="000125A2"/>
    <w:rsid w:val="0001284D"/>
    <w:rsid w:val="00012DCF"/>
    <w:rsid w:val="0001390E"/>
    <w:rsid w:val="00013A86"/>
    <w:rsid w:val="00013CF8"/>
    <w:rsid w:val="00014048"/>
    <w:rsid w:val="000146BB"/>
    <w:rsid w:val="000146F6"/>
    <w:rsid w:val="000147B5"/>
    <w:rsid w:val="00015143"/>
    <w:rsid w:val="000153B6"/>
    <w:rsid w:val="000155F6"/>
    <w:rsid w:val="00016B26"/>
    <w:rsid w:val="00016BA9"/>
    <w:rsid w:val="00016E15"/>
    <w:rsid w:val="000170D0"/>
    <w:rsid w:val="00017517"/>
    <w:rsid w:val="00017EB6"/>
    <w:rsid w:val="000202DF"/>
    <w:rsid w:val="00020936"/>
    <w:rsid w:val="00020CB5"/>
    <w:rsid w:val="00020D61"/>
    <w:rsid w:val="00020D9A"/>
    <w:rsid w:val="000211F4"/>
    <w:rsid w:val="00021370"/>
    <w:rsid w:val="00021545"/>
    <w:rsid w:val="00021CC6"/>
    <w:rsid w:val="00021EC4"/>
    <w:rsid w:val="00021FD4"/>
    <w:rsid w:val="000230ED"/>
    <w:rsid w:val="0002335F"/>
    <w:rsid w:val="00023976"/>
    <w:rsid w:val="00023BD0"/>
    <w:rsid w:val="000241DB"/>
    <w:rsid w:val="000249FD"/>
    <w:rsid w:val="000257F5"/>
    <w:rsid w:val="00025E75"/>
    <w:rsid w:val="00026B4E"/>
    <w:rsid w:val="00026E0F"/>
    <w:rsid w:val="0002715E"/>
    <w:rsid w:val="0002746D"/>
    <w:rsid w:val="000275C0"/>
    <w:rsid w:val="000305F0"/>
    <w:rsid w:val="00030A60"/>
    <w:rsid w:val="00030C40"/>
    <w:rsid w:val="00030C70"/>
    <w:rsid w:val="000311CB"/>
    <w:rsid w:val="000312E6"/>
    <w:rsid w:val="000313BE"/>
    <w:rsid w:val="00031F1E"/>
    <w:rsid w:val="00032059"/>
    <w:rsid w:val="000325CC"/>
    <w:rsid w:val="00033002"/>
    <w:rsid w:val="000331BB"/>
    <w:rsid w:val="00033242"/>
    <w:rsid w:val="000332A8"/>
    <w:rsid w:val="000332B5"/>
    <w:rsid w:val="00033815"/>
    <w:rsid w:val="00033901"/>
    <w:rsid w:val="00033C15"/>
    <w:rsid w:val="00034062"/>
    <w:rsid w:val="00034358"/>
    <w:rsid w:val="000343D7"/>
    <w:rsid w:val="00034D91"/>
    <w:rsid w:val="00034E7E"/>
    <w:rsid w:val="000351D0"/>
    <w:rsid w:val="00035794"/>
    <w:rsid w:val="00036B13"/>
    <w:rsid w:val="000374AF"/>
    <w:rsid w:val="00037F73"/>
    <w:rsid w:val="00040110"/>
    <w:rsid w:val="000403F6"/>
    <w:rsid w:val="00040492"/>
    <w:rsid w:val="00040500"/>
    <w:rsid w:val="00040C28"/>
    <w:rsid w:val="000413DA"/>
    <w:rsid w:val="00042245"/>
    <w:rsid w:val="00042393"/>
    <w:rsid w:val="00042D84"/>
    <w:rsid w:val="00043385"/>
    <w:rsid w:val="0004393C"/>
    <w:rsid w:val="00043AA6"/>
    <w:rsid w:val="00043DA6"/>
    <w:rsid w:val="00044636"/>
    <w:rsid w:val="0004473A"/>
    <w:rsid w:val="0004490A"/>
    <w:rsid w:val="00044A2F"/>
    <w:rsid w:val="00044D26"/>
    <w:rsid w:val="00044F59"/>
    <w:rsid w:val="00045026"/>
    <w:rsid w:val="00045303"/>
    <w:rsid w:val="000455F8"/>
    <w:rsid w:val="00045701"/>
    <w:rsid w:val="00045A4D"/>
    <w:rsid w:val="00045FAF"/>
    <w:rsid w:val="000476F4"/>
    <w:rsid w:val="000477C9"/>
    <w:rsid w:val="00047DC3"/>
    <w:rsid w:val="000508FB"/>
    <w:rsid w:val="00050B18"/>
    <w:rsid w:val="000511AF"/>
    <w:rsid w:val="000512EF"/>
    <w:rsid w:val="000514E5"/>
    <w:rsid w:val="0005310D"/>
    <w:rsid w:val="00053850"/>
    <w:rsid w:val="000538C6"/>
    <w:rsid w:val="000545CD"/>
    <w:rsid w:val="00054629"/>
    <w:rsid w:val="0005548C"/>
    <w:rsid w:val="0005577C"/>
    <w:rsid w:val="00055782"/>
    <w:rsid w:val="00056912"/>
    <w:rsid w:val="00056A05"/>
    <w:rsid w:val="00056B58"/>
    <w:rsid w:val="00056C96"/>
    <w:rsid w:val="000574E7"/>
    <w:rsid w:val="0005752E"/>
    <w:rsid w:val="00057F08"/>
    <w:rsid w:val="00057F78"/>
    <w:rsid w:val="0006011B"/>
    <w:rsid w:val="0006015A"/>
    <w:rsid w:val="0006029A"/>
    <w:rsid w:val="00060E73"/>
    <w:rsid w:val="00060FEC"/>
    <w:rsid w:val="00060FFE"/>
    <w:rsid w:val="0006140A"/>
    <w:rsid w:val="00061EE2"/>
    <w:rsid w:val="0006298C"/>
    <w:rsid w:val="00062C22"/>
    <w:rsid w:val="0006328F"/>
    <w:rsid w:val="00063AA2"/>
    <w:rsid w:val="0006453B"/>
    <w:rsid w:val="000653F2"/>
    <w:rsid w:val="000655E1"/>
    <w:rsid w:val="00065EE6"/>
    <w:rsid w:val="000660B2"/>
    <w:rsid w:val="00066112"/>
    <w:rsid w:val="00066434"/>
    <w:rsid w:val="000675E6"/>
    <w:rsid w:val="00067E6B"/>
    <w:rsid w:val="00067F18"/>
    <w:rsid w:val="00067FF1"/>
    <w:rsid w:val="00070590"/>
    <w:rsid w:val="00070660"/>
    <w:rsid w:val="00070911"/>
    <w:rsid w:val="00070CB8"/>
    <w:rsid w:val="00070FB3"/>
    <w:rsid w:val="000711FC"/>
    <w:rsid w:val="00071C7E"/>
    <w:rsid w:val="000720E0"/>
    <w:rsid w:val="00072396"/>
    <w:rsid w:val="00072C3C"/>
    <w:rsid w:val="00072CEC"/>
    <w:rsid w:val="00072F4F"/>
    <w:rsid w:val="000730EE"/>
    <w:rsid w:val="000731EE"/>
    <w:rsid w:val="00073228"/>
    <w:rsid w:val="00073262"/>
    <w:rsid w:val="00073401"/>
    <w:rsid w:val="00073811"/>
    <w:rsid w:val="0007394E"/>
    <w:rsid w:val="00073C8C"/>
    <w:rsid w:val="00074565"/>
    <w:rsid w:val="00074A16"/>
    <w:rsid w:val="0007522A"/>
    <w:rsid w:val="00075242"/>
    <w:rsid w:val="00075611"/>
    <w:rsid w:val="00075647"/>
    <w:rsid w:val="000759AA"/>
    <w:rsid w:val="00075AB9"/>
    <w:rsid w:val="00075E10"/>
    <w:rsid w:val="00075F37"/>
    <w:rsid w:val="000760D2"/>
    <w:rsid w:val="00076192"/>
    <w:rsid w:val="000769AB"/>
    <w:rsid w:val="00076BF2"/>
    <w:rsid w:val="0007725E"/>
    <w:rsid w:val="0007794D"/>
    <w:rsid w:val="00077E71"/>
    <w:rsid w:val="000800BD"/>
    <w:rsid w:val="0008042C"/>
    <w:rsid w:val="000804BA"/>
    <w:rsid w:val="000804BE"/>
    <w:rsid w:val="000815DC"/>
    <w:rsid w:val="00081A16"/>
    <w:rsid w:val="00081C17"/>
    <w:rsid w:val="00081D6E"/>
    <w:rsid w:val="00081EE0"/>
    <w:rsid w:val="0008200E"/>
    <w:rsid w:val="000820E3"/>
    <w:rsid w:val="00082FAD"/>
    <w:rsid w:val="00083434"/>
    <w:rsid w:val="00083CF0"/>
    <w:rsid w:val="000843E5"/>
    <w:rsid w:val="000847B6"/>
    <w:rsid w:val="00084AAF"/>
    <w:rsid w:val="00085422"/>
    <w:rsid w:val="00085C33"/>
    <w:rsid w:val="00086F5F"/>
    <w:rsid w:val="00087348"/>
    <w:rsid w:val="00087D03"/>
    <w:rsid w:val="00090459"/>
    <w:rsid w:val="000907C4"/>
    <w:rsid w:val="00090DAE"/>
    <w:rsid w:val="00091582"/>
    <w:rsid w:val="000916A3"/>
    <w:rsid w:val="0009176E"/>
    <w:rsid w:val="0009179D"/>
    <w:rsid w:val="00091962"/>
    <w:rsid w:val="00091A9F"/>
    <w:rsid w:val="00091BCA"/>
    <w:rsid w:val="00091E9F"/>
    <w:rsid w:val="00092475"/>
    <w:rsid w:val="000927C4"/>
    <w:rsid w:val="0009287F"/>
    <w:rsid w:val="00093026"/>
    <w:rsid w:val="0009306B"/>
    <w:rsid w:val="000930BB"/>
    <w:rsid w:val="00093535"/>
    <w:rsid w:val="00093592"/>
    <w:rsid w:val="000937C6"/>
    <w:rsid w:val="0009398D"/>
    <w:rsid w:val="00093CE5"/>
    <w:rsid w:val="00094251"/>
    <w:rsid w:val="00094287"/>
    <w:rsid w:val="000948B9"/>
    <w:rsid w:val="00094D19"/>
    <w:rsid w:val="00095711"/>
    <w:rsid w:val="00095947"/>
    <w:rsid w:val="00095EF2"/>
    <w:rsid w:val="0009617B"/>
    <w:rsid w:val="0009664D"/>
    <w:rsid w:val="00097345"/>
    <w:rsid w:val="00097831"/>
    <w:rsid w:val="000A04E4"/>
    <w:rsid w:val="000A0911"/>
    <w:rsid w:val="000A09A9"/>
    <w:rsid w:val="000A1EB0"/>
    <w:rsid w:val="000A200C"/>
    <w:rsid w:val="000A20A3"/>
    <w:rsid w:val="000A21DC"/>
    <w:rsid w:val="000A2486"/>
    <w:rsid w:val="000A311E"/>
    <w:rsid w:val="000A3197"/>
    <w:rsid w:val="000A3510"/>
    <w:rsid w:val="000A38B4"/>
    <w:rsid w:val="000A3C10"/>
    <w:rsid w:val="000A3E62"/>
    <w:rsid w:val="000A477F"/>
    <w:rsid w:val="000A47C3"/>
    <w:rsid w:val="000A480D"/>
    <w:rsid w:val="000A48C2"/>
    <w:rsid w:val="000A4C24"/>
    <w:rsid w:val="000A5059"/>
    <w:rsid w:val="000A52CC"/>
    <w:rsid w:val="000A643E"/>
    <w:rsid w:val="000A6B66"/>
    <w:rsid w:val="000A6D59"/>
    <w:rsid w:val="000A704F"/>
    <w:rsid w:val="000A7543"/>
    <w:rsid w:val="000A75EC"/>
    <w:rsid w:val="000A7953"/>
    <w:rsid w:val="000B05A0"/>
    <w:rsid w:val="000B0861"/>
    <w:rsid w:val="000B0ADE"/>
    <w:rsid w:val="000B0C37"/>
    <w:rsid w:val="000B0CEB"/>
    <w:rsid w:val="000B0D6A"/>
    <w:rsid w:val="000B0E10"/>
    <w:rsid w:val="000B106C"/>
    <w:rsid w:val="000B12AB"/>
    <w:rsid w:val="000B1969"/>
    <w:rsid w:val="000B1B9B"/>
    <w:rsid w:val="000B22B5"/>
    <w:rsid w:val="000B2447"/>
    <w:rsid w:val="000B294F"/>
    <w:rsid w:val="000B2C0E"/>
    <w:rsid w:val="000B3223"/>
    <w:rsid w:val="000B3791"/>
    <w:rsid w:val="000B39BC"/>
    <w:rsid w:val="000B3A56"/>
    <w:rsid w:val="000B40BF"/>
    <w:rsid w:val="000B4126"/>
    <w:rsid w:val="000B434E"/>
    <w:rsid w:val="000B4461"/>
    <w:rsid w:val="000B488F"/>
    <w:rsid w:val="000B4BA7"/>
    <w:rsid w:val="000B4CFE"/>
    <w:rsid w:val="000B57E0"/>
    <w:rsid w:val="000B5D6B"/>
    <w:rsid w:val="000B632C"/>
    <w:rsid w:val="000B6441"/>
    <w:rsid w:val="000B7003"/>
    <w:rsid w:val="000B719B"/>
    <w:rsid w:val="000B7265"/>
    <w:rsid w:val="000B7347"/>
    <w:rsid w:val="000B767D"/>
    <w:rsid w:val="000B7AAC"/>
    <w:rsid w:val="000C001D"/>
    <w:rsid w:val="000C0278"/>
    <w:rsid w:val="000C05EB"/>
    <w:rsid w:val="000C0601"/>
    <w:rsid w:val="000C10F0"/>
    <w:rsid w:val="000C1112"/>
    <w:rsid w:val="000C1276"/>
    <w:rsid w:val="000C142C"/>
    <w:rsid w:val="000C1884"/>
    <w:rsid w:val="000C1A67"/>
    <w:rsid w:val="000C1B1E"/>
    <w:rsid w:val="000C21B7"/>
    <w:rsid w:val="000C241A"/>
    <w:rsid w:val="000C247E"/>
    <w:rsid w:val="000C2B2D"/>
    <w:rsid w:val="000C3148"/>
    <w:rsid w:val="000C31C8"/>
    <w:rsid w:val="000C34BB"/>
    <w:rsid w:val="000C3AB5"/>
    <w:rsid w:val="000C3D49"/>
    <w:rsid w:val="000C46B7"/>
    <w:rsid w:val="000C4EC4"/>
    <w:rsid w:val="000C5041"/>
    <w:rsid w:val="000C5107"/>
    <w:rsid w:val="000C5122"/>
    <w:rsid w:val="000C5244"/>
    <w:rsid w:val="000C52E4"/>
    <w:rsid w:val="000C56E4"/>
    <w:rsid w:val="000C5D76"/>
    <w:rsid w:val="000C5DC2"/>
    <w:rsid w:val="000C6994"/>
    <w:rsid w:val="000C71D7"/>
    <w:rsid w:val="000C750D"/>
    <w:rsid w:val="000C7A8B"/>
    <w:rsid w:val="000C7D22"/>
    <w:rsid w:val="000D0348"/>
    <w:rsid w:val="000D056B"/>
    <w:rsid w:val="000D0668"/>
    <w:rsid w:val="000D0ECE"/>
    <w:rsid w:val="000D0F3A"/>
    <w:rsid w:val="000D130B"/>
    <w:rsid w:val="000D13BA"/>
    <w:rsid w:val="000D143C"/>
    <w:rsid w:val="000D1CDA"/>
    <w:rsid w:val="000D1F24"/>
    <w:rsid w:val="000D20C4"/>
    <w:rsid w:val="000D2935"/>
    <w:rsid w:val="000D330B"/>
    <w:rsid w:val="000D3BEB"/>
    <w:rsid w:val="000D3D9E"/>
    <w:rsid w:val="000D42F7"/>
    <w:rsid w:val="000D4EF8"/>
    <w:rsid w:val="000D4F56"/>
    <w:rsid w:val="000D52A5"/>
    <w:rsid w:val="000D55B8"/>
    <w:rsid w:val="000D5CEF"/>
    <w:rsid w:val="000D6113"/>
    <w:rsid w:val="000D648F"/>
    <w:rsid w:val="000D6553"/>
    <w:rsid w:val="000D6E30"/>
    <w:rsid w:val="000D7AF4"/>
    <w:rsid w:val="000D7C27"/>
    <w:rsid w:val="000E03F8"/>
    <w:rsid w:val="000E0984"/>
    <w:rsid w:val="000E09DA"/>
    <w:rsid w:val="000E09F8"/>
    <w:rsid w:val="000E0A1D"/>
    <w:rsid w:val="000E1331"/>
    <w:rsid w:val="000E178B"/>
    <w:rsid w:val="000E1DEC"/>
    <w:rsid w:val="000E2195"/>
    <w:rsid w:val="000E241C"/>
    <w:rsid w:val="000E2787"/>
    <w:rsid w:val="000E3C05"/>
    <w:rsid w:val="000E3E3A"/>
    <w:rsid w:val="000E4846"/>
    <w:rsid w:val="000E4947"/>
    <w:rsid w:val="000E4BB0"/>
    <w:rsid w:val="000E5377"/>
    <w:rsid w:val="000E539E"/>
    <w:rsid w:val="000E56F2"/>
    <w:rsid w:val="000E6428"/>
    <w:rsid w:val="000E6BAE"/>
    <w:rsid w:val="000E6F82"/>
    <w:rsid w:val="000E7255"/>
    <w:rsid w:val="000E74DC"/>
    <w:rsid w:val="000E759A"/>
    <w:rsid w:val="000E7E19"/>
    <w:rsid w:val="000F0048"/>
    <w:rsid w:val="000F0A49"/>
    <w:rsid w:val="000F1660"/>
    <w:rsid w:val="000F18E9"/>
    <w:rsid w:val="000F20FD"/>
    <w:rsid w:val="000F23F9"/>
    <w:rsid w:val="000F24B4"/>
    <w:rsid w:val="000F267C"/>
    <w:rsid w:val="000F309F"/>
    <w:rsid w:val="000F34DB"/>
    <w:rsid w:val="000F3E64"/>
    <w:rsid w:val="000F40DA"/>
    <w:rsid w:val="000F4100"/>
    <w:rsid w:val="000F4269"/>
    <w:rsid w:val="000F429F"/>
    <w:rsid w:val="000F4499"/>
    <w:rsid w:val="000F45C7"/>
    <w:rsid w:val="000F4634"/>
    <w:rsid w:val="000F50A3"/>
    <w:rsid w:val="000F52E3"/>
    <w:rsid w:val="000F539D"/>
    <w:rsid w:val="000F5643"/>
    <w:rsid w:val="000F57BA"/>
    <w:rsid w:val="000F5ACE"/>
    <w:rsid w:val="000F6329"/>
    <w:rsid w:val="000F63A1"/>
    <w:rsid w:val="000F6479"/>
    <w:rsid w:val="000F6F53"/>
    <w:rsid w:val="000F70FD"/>
    <w:rsid w:val="000F78F2"/>
    <w:rsid w:val="000F7AE7"/>
    <w:rsid w:val="000F7B6E"/>
    <w:rsid w:val="000F7CA3"/>
    <w:rsid w:val="000F7D1B"/>
    <w:rsid w:val="000F7D2D"/>
    <w:rsid w:val="000F7D69"/>
    <w:rsid w:val="000F7D80"/>
    <w:rsid w:val="001000AC"/>
    <w:rsid w:val="00100153"/>
    <w:rsid w:val="001009A2"/>
    <w:rsid w:val="001009C1"/>
    <w:rsid w:val="00100BEB"/>
    <w:rsid w:val="001011A4"/>
    <w:rsid w:val="001011D1"/>
    <w:rsid w:val="00101723"/>
    <w:rsid w:val="0010174D"/>
    <w:rsid w:val="00101B87"/>
    <w:rsid w:val="001020EC"/>
    <w:rsid w:val="00103061"/>
    <w:rsid w:val="00103166"/>
    <w:rsid w:val="00103531"/>
    <w:rsid w:val="00103726"/>
    <w:rsid w:val="00104013"/>
    <w:rsid w:val="0010407D"/>
    <w:rsid w:val="00104283"/>
    <w:rsid w:val="00104F87"/>
    <w:rsid w:val="00104FC7"/>
    <w:rsid w:val="001059D0"/>
    <w:rsid w:val="00105C20"/>
    <w:rsid w:val="00105DC6"/>
    <w:rsid w:val="00105F56"/>
    <w:rsid w:val="001068BB"/>
    <w:rsid w:val="00106AE2"/>
    <w:rsid w:val="00106B30"/>
    <w:rsid w:val="00106B82"/>
    <w:rsid w:val="00106BE1"/>
    <w:rsid w:val="00106D1F"/>
    <w:rsid w:val="00106F66"/>
    <w:rsid w:val="00107234"/>
    <w:rsid w:val="001076F6"/>
    <w:rsid w:val="0010785E"/>
    <w:rsid w:val="0010790E"/>
    <w:rsid w:val="001079C0"/>
    <w:rsid w:val="001079E8"/>
    <w:rsid w:val="00107D13"/>
    <w:rsid w:val="00107FA7"/>
    <w:rsid w:val="001108F8"/>
    <w:rsid w:val="00110A87"/>
    <w:rsid w:val="00110D54"/>
    <w:rsid w:val="00110E23"/>
    <w:rsid w:val="00111014"/>
    <w:rsid w:val="00111067"/>
    <w:rsid w:val="0011147A"/>
    <w:rsid w:val="00111FAD"/>
    <w:rsid w:val="001124E2"/>
    <w:rsid w:val="001129FA"/>
    <w:rsid w:val="001132D1"/>
    <w:rsid w:val="0011349E"/>
    <w:rsid w:val="00113D7E"/>
    <w:rsid w:val="00113EDB"/>
    <w:rsid w:val="00114362"/>
    <w:rsid w:val="00114E96"/>
    <w:rsid w:val="00115110"/>
    <w:rsid w:val="001155A5"/>
    <w:rsid w:val="001158F7"/>
    <w:rsid w:val="001165D9"/>
    <w:rsid w:val="001168EC"/>
    <w:rsid w:val="00116C5D"/>
    <w:rsid w:val="00116E50"/>
    <w:rsid w:val="0011733E"/>
    <w:rsid w:val="001177D6"/>
    <w:rsid w:val="0012015D"/>
    <w:rsid w:val="001208E3"/>
    <w:rsid w:val="00120FA2"/>
    <w:rsid w:val="0012122B"/>
    <w:rsid w:val="00121A28"/>
    <w:rsid w:val="00121B95"/>
    <w:rsid w:val="00122608"/>
    <w:rsid w:val="001226FA"/>
    <w:rsid w:val="00122FAA"/>
    <w:rsid w:val="001230DA"/>
    <w:rsid w:val="00123148"/>
    <w:rsid w:val="00123214"/>
    <w:rsid w:val="001236FA"/>
    <w:rsid w:val="001239A1"/>
    <w:rsid w:val="001239D1"/>
    <w:rsid w:val="001245BD"/>
    <w:rsid w:val="001245C0"/>
    <w:rsid w:val="00124AA7"/>
    <w:rsid w:val="00124EEF"/>
    <w:rsid w:val="00124F33"/>
    <w:rsid w:val="0012517C"/>
    <w:rsid w:val="00125503"/>
    <w:rsid w:val="00125624"/>
    <w:rsid w:val="00125B2E"/>
    <w:rsid w:val="00125D70"/>
    <w:rsid w:val="0012618B"/>
    <w:rsid w:val="0012695B"/>
    <w:rsid w:val="00126AD5"/>
    <w:rsid w:val="00126F48"/>
    <w:rsid w:val="001275F0"/>
    <w:rsid w:val="00127790"/>
    <w:rsid w:val="00127954"/>
    <w:rsid w:val="001302D2"/>
    <w:rsid w:val="001310C7"/>
    <w:rsid w:val="00131A66"/>
    <w:rsid w:val="00131C97"/>
    <w:rsid w:val="00131D01"/>
    <w:rsid w:val="001322F2"/>
    <w:rsid w:val="001328FB"/>
    <w:rsid w:val="00132902"/>
    <w:rsid w:val="00133040"/>
    <w:rsid w:val="00133845"/>
    <w:rsid w:val="00133F26"/>
    <w:rsid w:val="0013485C"/>
    <w:rsid w:val="0013493C"/>
    <w:rsid w:val="00134A48"/>
    <w:rsid w:val="001359CA"/>
    <w:rsid w:val="00135C7D"/>
    <w:rsid w:val="0013624E"/>
    <w:rsid w:val="00136548"/>
    <w:rsid w:val="00136F50"/>
    <w:rsid w:val="001373C7"/>
    <w:rsid w:val="00137436"/>
    <w:rsid w:val="0013757B"/>
    <w:rsid w:val="00137C94"/>
    <w:rsid w:val="00140019"/>
    <w:rsid w:val="00140079"/>
    <w:rsid w:val="00140117"/>
    <w:rsid w:val="00140267"/>
    <w:rsid w:val="0014081F"/>
    <w:rsid w:val="0014085E"/>
    <w:rsid w:val="00140C4E"/>
    <w:rsid w:val="00140E1F"/>
    <w:rsid w:val="0014115C"/>
    <w:rsid w:val="001413BD"/>
    <w:rsid w:val="001419A8"/>
    <w:rsid w:val="00141D18"/>
    <w:rsid w:val="001426FD"/>
    <w:rsid w:val="00142920"/>
    <w:rsid w:val="0014305B"/>
    <w:rsid w:val="00143814"/>
    <w:rsid w:val="00144B10"/>
    <w:rsid w:val="00144F05"/>
    <w:rsid w:val="00145080"/>
    <w:rsid w:val="0014546E"/>
    <w:rsid w:val="00145856"/>
    <w:rsid w:val="001459A2"/>
    <w:rsid w:val="00145EBC"/>
    <w:rsid w:val="00145EF2"/>
    <w:rsid w:val="0014606B"/>
    <w:rsid w:val="00146FAB"/>
    <w:rsid w:val="001471D7"/>
    <w:rsid w:val="0014762B"/>
    <w:rsid w:val="00147777"/>
    <w:rsid w:val="00147C18"/>
    <w:rsid w:val="0015077F"/>
    <w:rsid w:val="001511BA"/>
    <w:rsid w:val="00151253"/>
    <w:rsid w:val="001513D9"/>
    <w:rsid w:val="001514C9"/>
    <w:rsid w:val="00152168"/>
    <w:rsid w:val="0015280C"/>
    <w:rsid w:val="00152C8B"/>
    <w:rsid w:val="00153E83"/>
    <w:rsid w:val="00153ECD"/>
    <w:rsid w:val="00154730"/>
    <w:rsid w:val="00154F00"/>
    <w:rsid w:val="0015541A"/>
    <w:rsid w:val="001555D7"/>
    <w:rsid w:val="00155DBE"/>
    <w:rsid w:val="00156184"/>
    <w:rsid w:val="00156942"/>
    <w:rsid w:val="00157142"/>
    <w:rsid w:val="0015745C"/>
    <w:rsid w:val="0015749C"/>
    <w:rsid w:val="001600E9"/>
    <w:rsid w:val="00160754"/>
    <w:rsid w:val="00160799"/>
    <w:rsid w:val="0016080A"/>
    <w:rsid w:val="00160D66"/>
    <w:rsid w:val="001613BB"/>
    <w:rsid w:val="00161BF1"/>
    <w:rsid w:val="0016201E"/>
    <w:rsid w:val="001623ED"/>
    <w:rsid w:val="0016274B"/>
    <w:rsid w:val="00162845"/>
    <w:rsid w:val="00162D03"/>
    <w:rsid w:val="00163254"/>
    <w:rsid w:val="00163BA2"/>
    <w:rsid w:val="00163D98"/>
    <w:rsid w:val="00163EA2"/>
    <w:rsid w:val="00164236"/>
    <w:rsid w:val="001644DC"/>
    <w:rsid w:val="001648F7"/>
    <w:rsid w:val="00164DE4"/>
    <w:rsid w:val="0016509A"/>
    <w:rsid w:val="00165825"/>
    <w:rsid w:val="001659E7"/>
    <w:rsid w:val="001677B6"/>
    <w:rsid w:val="001677DF"/>
    <w:rsid w:val="0016789F"/>
    <w:rsid w:val="001678E8"/>
    <w:rsid w:val="001679A4"/>
    <w:rsid w:val="00167B43"/>
    <w:rsid w:val="00167FED"/>
    <w:rsid w:val="00170F26"/>
    <w:rsid w:val="00170F3B"/>
    <w:rsid w:val="00170F8A"/>
    <w:rsid w:val="00171278"/>
    <w:rsid w:val="00171582"/>
    <w:rsid w:val="00171A12"/>
    <w:rsid w:val="0017268A"/>
    <w:rsid w:val="00172C34"/>
    <w:rsid w:val="00172E0B"/>
    <w:rsid w:val="0017326A"/>
    <w:rsid w:val="0017340F"/>
    <w:rsid w:val="00173B24"/>
    <w:rsid w:val="0017417C"/>
    <w:rsid w:val="001741E3"/>
    <w:rsid w:val="00174FFC"/>
    <w:rsid w:val="00176189"/>
    <w:rsid w:val="001762F8"/>
    <w:rsid w:val="00176397"/>
    <w:rsid w:val="00176D2F"/>
    <w:rsid w:val="001770A7"/>
    <w:rsid w:val="00177213"/>
    <w:rsid w:val="001773AA"/>
    <w:rsid w:val="001777D2"/>
    <w:rsid w:val="0017781A"/>
    <w:rsid w:val="001779E9"/>
    <w:rsid w:val="00177DA0"/>
    <w:rsid w:val="00177EA8"/>
    <w:rsid w:val="0018007F"/>
    <w:rsid w:val="001808E0"/>
    <w:rsid w:val="001811E5"/>
    <w:rsid w:val="001813BF"/>
    <w:rsid w:val="001817E3"/>
    <w:rsid w:val="00181A6D"/>
    <w:rsid w:val="00181BB7"/>
    <w:rsid w:val="00181CCB"/>
    <w:rsid w:val="00181E79"/>
    <w:rsid w:val="00181FCF"/>
    <w:rsid w:val="00182333"/>
    <w:rsid w:val="001826D4"/>
    <w:rsid w:val="001827BD"/>
    <w:rsid w:val="00182867"/>
    <w:rsid w:val="00182A3C"/>
    <w:rsid w:val="00182A4E"/>
    <w:rsid w:val="00182EEF"/>
    <w:rsid w:val="0018302F"/>
    <w:rsid w:val="00183390"/>
    <w:rsid w:val="0018360C"/>
    <w:rsid w:val="00183CBA"/>
    <w:rsid w:val="00183E4E"/>
    <w:rsid w:val="00184466"/>
    <w:rsid w:val="00185284"/>
    <w:rsid w:val="00185372"/>
    <w:rsid w:val="001859D2"/>
    <w:rsid w:val="00185A60"/>
    <w:rsid w:val="00185B9E"/>
    <w:rsid w:val="00185BAD"/>
    <w:rsid w:val="00186048"/>
    <w:rsid w:val="00186249"/>
    <w:rsid w:val="001863E6"/>
    <w:rsid w:val="00186726"/>
    <w:rsid w:val="00186C25"/>
    <w:rsid w:val="00186E7E"/>
    <w:rsid w:val="00187271"/>
    <w:rsid w:val="00187596"/>
    <w:rsid w:val="001875AC"/>
    <w:rsid w:val="0018769F"/>
    <w:rsid w:val="00190056"/>
    <w:rsid w:val="001906C1"/>
    <w:rsid w:val="0019093A"/>
    <w:rsid w:val="00190C8D"/>
    <w:rsid w:val="0019106E"/>
    <w:rsid w:val="00191B75"/>
    <w:rsid w:val="00191FE5"/>
    <w:rsid w:val="0019252E"/>
    <w:rsid w:val="001933CB"/>
    <w:rsid w:val="001938A9"/>
    <w:rsid w:val="00193D70"/>
    <w:rsid w:val="001942A1"/>
    <w:rsid w:val="0019488C"/>
    <w:rsid w:val="00194E7C"/>
    <w:rsid w:val="00195649"/>
    <w:rsid w:val="00195DD2"/>
    <w:rsid w:val="0019606C"/>
    <w:rsid w:val="00196194"/>
    <w:rsid w:val="001961BA"/>
    <w:rsid w:val="001962F5"/>
    <w:rsid w:val="001963A5"/>
    <w:rsid w:val="0019693B"/>
    <w:rsid w:val="001969FF"/>
    <w:rsid w:val="00196B08"/>
    <w:rsid w:val="00196BF2"/>
    <w:rsid w:val="001972A8"/>
    <w:rsid w:val="001975F0"/>
    <w:rsid w:val="00197AEB"/>
    <w:rsid w:val="001A003C"/>
    <w:rsid w:val="001A0694"/>
    <w:rsid w:val="001A0C67"/>
    <w:rsid w:val="001A1577"/>
    <w:rsid w:val="001A1782"/>
    <w:rsid w:val="001A17F1"/>
    <w:rsid w:val="001A1EEE"/>
    <w:rsid w:val="001A1FFB"/>
    <w:rsid w:val="001A220C"/>
    <w:rsid w:val="001A2A20"/>
    <w:rsid w:val="001A2AA9"/>
    <w:rsid w:val="001A2C36"/>
    <w:rsid w:val="001A2FF3"/>
    <w:rsid w:val="001A31C7"/>
    <w:rsid w:val="001A41C7"/>
    <w:rsid w:val="001A464F"/>
    <w:rsid w:val="001A4755"/>
    <w:rsid w:val="001A4C33"/>
    <w:rsid w:val="001A4D66"/>
    <w:rsid w:val="001A4FB1"/>
    <w:rsid w:val="001A6224"/>
    <w:rsid w:val="001A65E1"/>
    <w:rsid w:val="001A6B25"/>
    <w:rsid w:val="001A702F"/>
    <w:rsid w:val="001A7153"/>
    <w:rsid w:val="001A72E2"/>
    <w:rsid w:val="001A7C55"/>
    <w:rsid w:val="001A7EAF"/>
    <w:rsid w:val="001B0398"/>
    <w:rsid w:val="001B03EF"/>
    <w:rsid w:val="001B0AB5"/>
    <w:rsid w:val="001B0DEA"/>
    <w:rsid w:val="001B0ECE"/>
    <w:rsid w:val="001B14E2"/>
    <w:rsid w:val="001B14F5"/>
    <w:rsid w:val="001B176D"/>
    <w:rsid w:val="001B1D2B"/>
    <w:rsid w:val="001B20F6"/>
    <w:rsid w:val="001B2480"/>
    <w:rsid w:val="001B266A"/>
    <w:rsid w:val="001B2920"/>
    <w:rsid w:val="001B29D4"/>
    <w:rsid w:val="001B2AF1"/>
    <w:rsid w:val="001B2F82"/>
    <w:rsid w:val="001B4056"/>
    <w:rsid w:val="001B407D"/>
    <w:rsid w:val="001B4297"/>
    <w:rsid w:val="001B4562"/>
    <w:rsid w:val="001B4667"/>
    <w:rsid w:val="001B48F8"/>
    <w:rsid w:val="001B4BE9"/>
    <w:rsid w:val="001B56AA"/>
    <w:rsid w:val="001B5701"/>
    <w:rsid w:val="001B5A12"/>
    <w:rsid w:val="001B659C"/>
    <w:rsid w:val="001B6890"/>
    <w:rsid w:val="001B68AF"/>
    <w:rsid w:val="001B6DBD"/>
    <w:rsid w:val="001B6EC8"/>
    <w:rsid w:val="001B7E51"/>
    <w:rsid w:val="001C0008"/>
    <w:rsid w:val="001C022F"/>
    <w:rsid w:val="001C106D"/>
    <w:rsid w:val="001C1318"/>
    <w:rsid w:val="001C13B1"/>
    <w:rsid w:val="001C16AE"/>
    <w:rsid w:val="001C1A12"/>
    <w:rsid w:val="001C1DFE"/>
    <w:rsid w:val="001C3649"/>
    <w:rsid w:val="001C37FA"/>
    <w:rsid w:val="001C382F"/>
    <w:rsid w:val="001C389F"/>
    <w:rsid w:val="001C39B2"/>
    <w:rsid w:val="001C3EF8"/>
    <w:rsid w:val="001C3F53"/>
    <w:rsid w:val="001C3F5C"/>
    <w:rsid w:val="001C40D4"/>
    <w:rsid w:val="001C41D4"/>
    <w:rsid w:val="001C426F"/>
    <w:rsid w:val="001C451D"/>
    <w:rsid w:val="001C4A0D"/>
    <w:rsid w:val="001C5667"/>
    <w:rsid w:val="001C56F1"/>
    <w:rsid w:val="001C5B1A"/>
    <w:rsid w:val="001C6A48"/>
    <w:rsid w:val="001C6A73"/>
    <w:rsid w:val="001C6B07"/>
    <w:rsid w:val="001C6F75"/>
    <w:rsid w:val="001C70C9"/>
    <w:rsid w:val="001C7243"/>
    <w:rsid w:val="001C738F"/>
    <w:rsid w:val="001C7A48"/>
    <w:rsid w:val="001C7CB9"/>
    <w:rsid w:val="001D0865"/>
    <w:rsid w:val="001D092D"/>
    <w:rsid w:val="001D0AAC"/>
    <w:rsid w:val="001D0BF7"/>
    <w:rsid w:val="001D1446"/>
    <w:rsid w:val="001D15F5"/>
    <w:rsid w:val="001D1AA8"/>
    <w:rsid w:val="001D1FCA"/>
    <w:rsid w:val="001D2566"/>
    <w:rsid w:val="001D28DD"/>
    <w:rsid w:val="001D3276"/>
    <w:rsid w:val="001D3D03"/>
    <w:rsid w:val="001D3FF4"/>
    <w:rsid w:val="001D5DB8"/>
    <w:rsid w:val="001D5F65"/>
    <w:rsid w:val="001D602E"/>
    <w:rsid w:val="001D63E4"/>
    <w:rsid w:val="001D6C94"/>
    <w:rsid w:val="001D72F7"/>
    <w:rsid w:val="001D73AB"/>
    <w:rsid w:val="001D7AF5"/>
    <w:rsid w:val="001D7F78"/>
    <w:rsid w:val="001E02B3"/>
    <w:rsid w:val="001E0352"/>
    <w:rsid w:val="001E07CB"/>
    <w:rsid w:val="001E0B4F"/>
    <w:rsid w:val="001E0C88"/>
    <w:rsid w:val="001E0D87"/>
    <w:rsid w:val="001E0DC2"/>
    <w:rsid w:val="001E1C22"/>
    <w:rsid w:val="001E2212"/>
    <w:rsid w:val="001E2ABB"/>
    <w:rsid w:val="001E2F38"/>
    <w:rsid w:val="001E35C1"/>
    <w:rsid w:val="001E444F"/>
    <w:rsid w:val="001E446A"/>
    <w:rsid w:val="001E4A55"/>
    <w:rsid w:val="001E5723"/>
    <w:rsid w:val="001E5C09"/>
    <w:rsid w:val="001E6AE5"/>
    <w:rsid w:val="001E7328"/>
    <w:rsid w:val="001E739F"/>
    <w:rsid w:val="001E7EAA"/>
    <w:rsid w:val="001E7EE0"/>
    <w:rsid w:val="001F0B25"/>
    <w:rsid w:val="001F0B6C"/>
    <w:rsid w:val="001F1561"/>
    <w:rsid w:val="001F1879"/>
    <w:rsid w:val="001F1995"/>
    <w:rsid w:val="001F19DC"/>
    <w:rsid w:val="001F2458"/>
    <w:rsid w:val="001F2C4A"/>
    <w:rsid w:val="001F3099"/>
    <w:rsid w:val="001F3247"/>
    <w:rsid w:val="001F32AD"/>
    <w:rsid w:val="001F4090"/>
    <w:rsid w:val="001F419D"/>
    <w:rsid w:val="001F4FE9"/>
    <w:rsid w:val="001F5044"/>
    <w:rsid w:val="001F50E7"/>
    <w:rsid w:val="001F5312"/>
    <w:rsid w:val="001F55E0"/>
    <w:rsid w:val="001F5AC7"/>
    <w:rsid w:val="001F61F8"/>
    <w:rsid w:val="001F6351"/>
    <w:rsid w:val="001F7461"/>
    <w:rsid w:val="001F7DD2"/>
    <w:rsid w:val="00200066"/>
    <w:rsid w:val="00200AD4"/>
    <w:rsid w:val="0020124B"/>
    <w:rsid w:val="00201441"/>
    <w:rsid w:val="002016FA"/>
    <w:rsid w:val="00201A01"/>
    <w:rsid w:val="00201A6B"/>
    <w:rsid w:val="00201D50"/>
    <w:rsid w:val="00201FE5"/>
    <w:rsid w:val="00202654"/>
    <w:rsid w:val="002027A2"/>
    <w:rsid w:val="00202868"/>
    <w:rsid w:val="00202F72"/>
    <w:rsid w:val="00203332"/>
    <w:rsid w:val="002035DF"/>
    <w:rsid w:val="0020360D"/>
    <w:rsid w:val="00203911"/>
    <w:rsid w:val="00203C85"/>
    <w:rsid w:val="00203F0E"/>
    <w:rsid w:val="00204AC0"/>
    <w:rsid w:val="00204BC7"/>
    <w:rsid w:val="00204E31"/>
    <w:rsid w:val="00204FFA"/>
    <w:rsid w:val="0020500E"/>
    <w:rsid w:val="00205118"/>
    <w:rsid w:val="00205BE9"/>
    <w:rsid w:val="00205D0E"/>
    <w:rsid w:val="00205E51"/>
    <w:rsid w:val="0020616B"/>
    <w:rsid w:val="0020689F"/>
    <w:rsid w:val="002069A0"/>
    <w:rsid w:val="002070BC"/>
    <w:rsid w:val="0020752F"/>
    <w:rsid w:val="0020758B"/>
    <w:rsid w:val="0020788C"/>
    <w:rsid w:val="00210598"/>
    <w:rsid w:val="0021086F"/>
    <w:rsid w:val="00210B2F"/>
    <w:rsid w:val="00211C0B"/>
    <w:rsid w:val="0021215A"/>
    <w:rsid w:val="00212191"/>
    <w:rsid w:val="00212911"/>
    <w:rsid w:val="00212994"/>
    <w:rsid w:val="00213554"/>
    <w:rsid w:val="0021404C"/>
    <w:rsid w:val="00214159"/>
    <w:rsid w:val="002147B8"/>
    <w:rsid w:val="002148D8"/>
    <w:rsid w:val="002157EF"/>
    <w:rsid w:val="00215A77"/>
    <w:rsid w:val="002160D4"/>
    <w:rsid w:val="0021626D"/>
    <w:rsid w:val="00216A08"/>
    <w:rsid w:val="00216AB0"/>
    <w:rsid w:val="00216E72"/>
    <w:rsid w:val="00217281"/>
    <w:rsid w:val="00217797"/>
    <w:rsid w:val="00217ABD"/>
    <w:rsid w:val="00217BE4"/>
    <w:rsid w:val="002200B4"/>
    <w:rsid w:val="00220792"/>
    <w:rsid w:val="00220A8C"/>
    <w:rsid w:val="002210AC"/>
    <w:rsid w:val="0022111B"/>
    <w:rsid w:val="00221145"/>
    <w:rsid w:val="002219EF"/>
    <w:rsid w:val="00221DC1"/>
    <w:rsid w:val="002223C7"/>
    <w:rsid w:val="00222428"/>
    <w:rsid w:val="002225D6"/>
    <w:rsid w:val="00222D94"/>
    <w:rsid w:val="00223247"/>
    <w:rsid w:val="002235DA"/>
    <w:rsid w:val="0022416A"/>
    <w:rsid w:val="002246AB"/>
    <w:rsid w:val="00224B06"/>
    <w:rsid w:val="00224B0B"/>
    <w:rsid w:val="00224DF8"/>
    <w:rsid w:val="00225688"/>
    <w:rsid w:val="0022571D"/>
    <w:rsid w:val="00225A31"/>
    <w:rsid w:val="00225CC8"/>
    <w:rsid w:val="002262D1"/>
    <w:rsid w:val="00226EE8"/>
    <w:rsid w:val="00227784"/>
    <w:rsid w:val="002303BE"/>
    <w:rsid w:val="002303F9"/>
    <w:rsid w:val="0023158F"/>
    <w:rsid w:val="002319EA"/>
    <w:rsid w:val="00231C54"/>
    <w:rsid w:val="00231E6C"/>
    <w:rsid w:val="00232B7F"/>
    <w:rsid w:val="00232C71"/>
    <w:rsid w:val="0023361E"/>
    <w:rsid w:val="002337C7"/>
    <w:rsid w:val="00233852"/>
    <w:rsid w:val="00233896"/>
    <w:rsid w:val="00233A0E"/>
    <w:rsid w:val="00234963"/>
    <w:rsid w:val="00234B45"/>
    <w:rsid w:val="002354B5"/>
    <w:rsid w:val="00235536"/>
    <w:rsid w:val="0023568A"/>
    <w:rsid w:val="002359B5"/>
    <w:rsid w:val="00235CC2"/>
    <w:rsid w:val="002364EC"/>
    <w:rsid w:val="00236519"/>
    <w:rsid w:val="00236867"/>
    <w:rsid w:val="0023790B"/>
    <w:rsid w:val="00237C89"/>
    <w:rsid w:val="002400F1"/>
    <w:rsid w:val="002406F5"/>
    <w:rsid w:val="002407B5"/>
    <w:rsid w:val="00240956"/>
    <w:rsid w:val="00240E8D"/>
    <w:rsid w:val="002410CA"/>
    <w:rsid w:val="00241100"/>
    <w:rsid w:val="0024119A"/>
    <w:rsid w:val="002411EE"/>
    <w:rsid w:val="002411FC"/>
    <w:rsid w:val="00241873"/>
    <w:rsid w:val="00241EA7"/>
    <w:rsid w:val="0024222F"/>
    <w:rsid w:val="00242F9E"/>
    <w:rsid w:val="002438A0"/>
    <w:rsid w:val="00243B59"/>
    <w:rsid w:val="00244663"/>
    <w:rsid w:val="00244927"/>
    <w:rsid w:val="002450D5"/>
    <w:rsid w:val="0024531C"/>
    <w:rsid w:val="0024548F"/>
    <w:rsid w:val="002457E0"/>
    <w:rsid w:val="00245816"/>
    <w:rsid w:val="0024592E"/>
    <w:rsid w:val="00245DA8"/>
    <w:rsid w:val="00245FD2"/>
    <w:rsid w:val="00246A24"/>
    <w:rsid w:val="00246DE7"/>
    <w:rsid w:val="002470C1"/>
    <w:rsid w:val="0024712F"/>
    <w:rsid w:val="0024729C"/>
    <w:rsid w:val="002474E5"/>
    <w:rsid w:val="0024789E"/>
    <w:rsid w:val="00247F4A"/>
    <w:rsid w:val="0025020B"/>
    <w:rsid w:val="00250401"/>
    <w:rsid w:val="0025154F"/>
    <w:rsid w:val="00251DB9"/>
    <w:rsid w:val="0025222B"/>
    <w:rsid w:val="00252775"/>
    <w:rsid w:val="0025278D"/>
    <w:rsid w:val="002527B6"/>
    <w:rsid w:val="00252994"/>
    <w:rsid w:val="00252DFD"/>
    <w:rsid w:val="002538C5"/>
    <w:rsid w:val="002544F1"/>
    <w:rsid w:val="0025463C"/>
    <w:rsid w:val="002546C3"/>
    <w:rsid w:val="00254852"/>
    <w:rsid w:val="002551A6"/>
    <w:rsid w:val="002554FA"/>
    <w:rsid w:val="002555BF"/>
    <w:rsid w:val="00255A8D"/>
    <w:rsid w:val="002562FB"/>
    <w:rsid w:val="0025664C"/>
    <w:rsid w:val="002577FE"/>
    <w:rsid w:val="00257B5B"/>
    <w:rsid w:val="00260152"/>
    <w:rsid w:val="0026046F"/>
    <w:rsid w:val="00260AF0"/>
    <w:rsid w:val="00260BD9"/>
    <w:rsid w:val="00261DB4"/>
    <w:rsid w:val="00261E1C"/>
    <w:rsid w:val="00262304"/>
    <w:rsid w:val="0026313F"/>
    <w:rsid w:val="0026355A"/>
    <w:rsid w:val="00263C54"/>
    <w:rsid w:val="00263CEB"/>
    <w:rsid w:val="00263DB0"/>
    <w:rsid w:val="00263E95"/>
    <w:rsid w:val="00263F4C"/>
    <w:rsid w:val="002643C0"/>
    <w:rsid w:val="00264640"/>
    <w:rsid w:val="0026465B"/>
    <w:rsid w:val="002646EE"/>
    <w:rsid w:val="0026550E"/>
    <w:rsid w:val="00265B9B"/>
    <w:rsid w:val="00265E6B"/>
    <w:rsid w:val="00266194"/>
    <w:rsid w:val="002661A9"/>
    <w:rsid w:val="002663B7"/>
    <w:rsid w:val="002665C0"/>
    <w:rsid w:val="00266D87"/>
    <w:rsid w:val="00266F49"/>
    <w:rsid w:val="0026700C"/>
    <w:rsid w:val="002671D2"/>
    <w:rsid w:val="00267783"/>
    <w:rsid w:val="002704CA"/>
    <w:rsid w:val="00270D26"/>
    <w:rsid w:val="00270DB5"/>
    <w:rsid w:val="00270F8D"/>
    <w:rsid w:val="00270FA7"/>
    <w:rsid w:val="002711CA"/>
    <w:rsid w:val="002713B7"/>
    <w:rsid w:val="0027186A"/>
    <w:rsid w:val="002718CE"/>
    <w:rsid w:val="00271D3F"/>
    <w:rsid w:val="00272572"/>
    <w:rsid w:val="002726DC"/>
    <w:rsid w:val="00272A3C"/>
    <w:rsid w:val="00272A67"/>
    <w:rsid w:val="00272A6F"/>
    <w:rsid w:val="00272CF7"/>
    <w:rsid w:val="002732D3"/>
    <w:rsid w:val="002735CF"/>
    <w:rsid w:val="002736A2"/>
    <w:rsid w:val="0027370B"/>
    <w:rsid w:val="00273ABC"/>
    <w:rsid w:val="00273F76"/>
    <w:rsid w:val="00273FDA"/>
    <w:rsid w:val="00274B76"/>
    <w:rsid w:val="00274BD8"/>
    <w:rsid w:val="00275087"/>
    <w:rsid w:val="0027532A"/>
    <w:rsid w:val="002754A9"/>
    <w:rsid w:val="0027566E"/>
    <w:rsid w:val="002756FF"/>
    <w:rsid w:val="0027592D"/>
    <w:rsid w:val="00275C67"/>
    <w:rsid w:val="002761AA"/>
    <w:rsid w:val="00276778"/>
    <w:rsid w:val="00276E8A"/>
    <w:rsid w:val="002770C7"/>
    <w:rsid w:val="0027729E"/>
    <w:rsid w:val="0027756F"/>
    <w:rsid w:val="00277937"/>
    <w:rsid w:val="00277BCE"/>
    <w:rsid w:val="00280186"/>
    <w:rsid w:val="0028020E"/>
    <w:rsid w:val="002805D8"/>
    <w:rsid w:val="002809A2"/>
    <w:rsid w:val="00280B9C"/>
    <w:rsid w:val="00280CF9"/>
    <w:rsid w:val="00280E78"/>
    <w:rsid w:val="00280F54"/>
    <w:rsid w:val="00280FA7"/>
    <w:rsid w:val="00280FEE"/>
    <w:rsid w:val="0028157F"/>
    <w:rsid w:val="00281F4F"/>
    <w:rsid w:val="00282684"/>
    <w:rsid w:val="00282CB2"/>
    <w:rsid w:val="00282D11"/>
    <w:rsid w:val="00283A8A"/>
    <w:rsid w:val="00283C3A"/>
    <w:rsid w:val="00283E0D"/>
    <w:rsid w:val="00284121"/>
    <w:rsid w:val="002848BB"/>
    <w:rsid w:val="00284FB6"/>
    <w:rsid w:val="00285736"/>
    <w:rsid w:val="00285F8F"/>
    <w:rsid w:val="0028601D"/>
    <w:rsid w:val="002863BB"/>
    <w:rsid w:val="002865A5"/>
    <w:rsid w:val="00286900"/>
    <w:rsid w:val="00286F11"/>
    <w:rsid w:val="002874E4"/>
    <w:rsid w:val="002875F6"/>
    <w:rsid w:val="00287EF5"/>
    <w:rsid w:val="00287F78"/>
    <w:rsid w:val="00290185"/>
    <w:rsid w:val="00290671"/>
    <w:rsid w:val="002907FD"/>
    <w:rsid w:val="0029103D"/>
    <w:rsid w:val="002911C2"/>
    <w:rsid w:val="002913F2"/>
    <w:rsid w:val="00291A3A"/>
    <w:rsid w:val="00291B06"/>
    <w:rsid w:val="00291C88"/>
    <w:rsid w:val="00292846"/>
    <w:rsid w:val="00292F5D"/>
    <w:rsid w:val="00293203"/>
    <w:rsid w:val="0029320E"/>
    <w:rsid w:val="002932B3"/>
    <w:rsid w:val="002933A4"/>
    <w:rsid w:val="0029387F"/>
    <w:rsid w:val="002938DE"/>
    <w:rsid w:val="00293C29"/>
    <w:rsid w:val="00293D83"/>
    <w:rsid w:val="00294E14"/>
    <w:rsid w:val="00294E62"/>
    <w:rsid w:val="00295009"/>
    <w:rsid w:val="00295628"/>
    <w:rsid w:val="0029586B"/>
    <w:rsid w:val="002963D0"/>
    <w:rsid w:val="0029674D"/>
    <w:rsid w:val="00296C73"/>
    <w:rsid w:val="00296FCC"/>
    <w:rsid w:val="002973AF"/>
    <w:rsid w:val="002977BC"/>
    <w:rsid w:val="002978D1"/>
    <w:rsid w:val="00297F6F"/>
    <w:rsid w:val="002A05F8"/>
    <w:rsid w:val="002A0886"/>
    <w:rsid w:val="002A0A00"/>
    <w:rsid w:val="002A0A78"/>
    <w:rsid w:val="002A0DDB"/>
    <w:rsid w:val="002A0E61"/>
    <w:rsid w:val="002A0F43"/>
    <w:rsid w:val="002A10EA"/>
    <w:rsid w:val="002A1682"/>
    <w:rsid w:val="002A193F"/>
    <w:rsid w:val="002A1A4C"/>
    <w:rsid w:val="002A27EC"/>
    <w:rsid w:val="002A2B75"/>
    <w:rsid w:val="002A4002"/>
    <w:rsid w:val="002A42D7"/>
    <w:rsid w:val="002A4437"/>
    <w:rsid w:val="002A474A"/>
    <w:rsid w:val="002A5EE8"/>
    <w:rsid w:val="002A5F77"/>
    <w:rsid w:val="002A63B6"/>
    <w:rsid w:val="002A66A6"/>
    <w:rsid w:val="002A6E04"/>
    <w:rsid w:val="002A7A81"/>
    <w:rsid w:val="002A7C76"/>
    <w:rsid w:val="002B0738"/>
    <w:rsid w:val="002B0E44"/>
    <w:rsid w:val="002B13BF"/>
    <w:rsid w:val="002B1441"/>
    <w:rsid w:val="002B1A6A"/>
    <w:rsid w:val="002B1CC9"/>
    <w:rsid w:val="002B22C8"/>
    <w:rsid w:val="002B233C"/>
    <w:rsid w:val="002B271D"/>
    <w:rsid w:val="002B281D"/>
    <w:rsid w:val="002B2934"/>
    <w:rsid w:val="002B30F1"/>
    <w:rsid w:val="002B3476"/>
    <w:rsid w:val="002B3A2F"/>
    <w:rsid w:val="002B3CEE"/>
    <w:rsid w:val="002B48BC"/>
    <w:rsid w:val="002B4B15"/>
    <w:rsid w:val="002B4C94"/>
    <w:rsid w:val="002B52FA"/>
    <w:rsid w:val="002B53FE"/>
    <w:rsid w:val="002B559B"/>
    <w:rsid w:val="002B5951"/>
    <w:rsid w:val="002B5E7E"/>
    <w:rsid w:val="002B611E"/>
    <w:rsid w:val="002B6888"/>
    <w:rsid w:val="002B69DA"/>
    <w:rsid w:val="002B6A26"/>
    <w:rsid w:val="002B6B1D"/>
    <w:rsid w:val="002B6FAD"/>
    <w:rsid w:val="002B747C"/>
    <w:rsid w:val="002B78BE"/>
    <w:rsid w:val="002B78E9"/>
    <w:rsid w:val="002B7CF0"/>
    <w:rsid w:val="002C0488"/>
    <w:rsid w:val="002C0A4B"/>
    <w:rsid w:val="002C0E3F"/>
    <w:rsid w:val="002C0F9A"/>
    <w:rsid w:val="002C1174"/>
    <w:rsid w:val="002C1608"/>
    <w:rsid w:val="002C1715"/>
    <w:rsid w:val="002C19F6"/>
    <w:rsid w:val="002C1A12"/>
    <w:rsid w:val="002C1A80"/>
    <w:rsid w:val="002C2330"/>
    <w:rsid w:val="002C2810"/>
    <w:rsid w:val="002C2985"/>
    <w:rsid w:val="002C2C7E"/>
    <w:rsid w:val="002C302B"/>
    <w:rsid w:val="002C4017"/>
    <w:rsid w:val="002C43FE"/>
    <w:rsid w:val="002C4675"/>
    <w:rsid w:val="002C4841"/>
    <w:rsid w:val="002C49D4"/>
    <w:rsid w:val="002C4B7E"/>
    <w:rsid w:val="002C4D76"/>
    <w:rsid w:val="002C4D9A"/>
    <w:rsid w:val="002C4E3D"/>
    <w:rsid w:val="002C61E6"/>
    <w:rsid w:val="002C64FD"/>
    <w:rsid w:val="002C6532"/>
    <w:rsid w:val="002C6DE1"/>
    <w:rsid w:val="002C6F95"/>
    <w:rsid w:val="002C6FEA"/>
    <w:rsid w:val="002C7145"/>
    <w:rsid w:val="002C72BE"/>
    <w:rsid w:val="002C7815"/>
    <w:rsid w:val="002C7EBE"/>
    <w:rsid w:val="002C7F14"/>
    <w:rsid w:val="002D0370"/>
    <w:rsid w:val="002D03B7"/>
    <w:rsid w:val="002D0862"/>
    <w:rsid w:val="002D09B9"/>
    <w:rsid w:val="002D0AC3"/>
    <w:rsid w:val="002D0BC2"/>
    <w:rsid w:val="002D13E6"/>
    <w:rsid w:val="002D1814"/>
    <w:rsid w:val="002D1B02"/>
    <w:rsid w:val="002D1EF4"/>
    <w:rsid w:val="002D358B"/>
    <w:rsid w:val="002D36F3"/>
    <w:rsid w:val="002D3BF7"/>
    <w:rsid w:val="002D3E20"/>
    <w:rsid w:val="002D415E"/>
    <w:rsid w:val="002D456E"/>
    <w:rsid w:val="002D46F9"/>
    <w:rsid w:val="002D4D42"/>
    <w:rsid w:val="002D603A"/>
    <w:rsid w:val="002D62EA"/>
    <w:rsid w:val="002D64DF"/>
    <w:rsid w:val="002D6507"/>
    <w:rsid w:val="002D6AA5"/>
    <w:rsid w:val="002D6CB3"/>
    <w:rsid w:val="002D7394"/>
    <w:rsid w:val="002D75CB"/>
    <w:rsid w:val="002D7CD0"/>
    <w:rsid w:val="002E0179"/>
    <w:rsid w:val="002E041C"/>
    <w:rsid w:val="002E0735"/>
    <w:rsid w:val="002E0790"/>
    <w:rsid w:val="002E084D"/>
    <w:rsid w:val="002E089A"/>
    <w:rsid w:val="002E0BFD"/>
    <w:rsid w:val="002E101B"/>
    <w:rsid w:val="002E16E4"/>
    <w:rsid w:val="002E19F6"/>
    <w:rsid w:val="002E1A3E"/>
    <w:rsid w:val="002E1D9E"/>
    <w:rsid w:val="002E29B9"/>
    <w:rsid w:val="002E2AE7"/>
    <w:rsid w:val="002E312B"/>
    <w:rsid w:val="002E312D"/>
    <w:rsid w:val="002E31C8"/>
    <w:rsid w:val="002E33B4"/>
    <w:rsid w:val="002E373B"/>
    <w:rsid w:val="002E4709"/>
    <w:rsid w:val="002E4AE1"/>
    <w:rsid w:val="002E4B0F"/>
    <w:rsid w:val="002E4DDF"/>
    <w:rsid w:val="002E534D"/>
    <w:rsid w:val="002E5B38"/>
    <w:rsid w:val="002E5E70"/>
    <w:rsid w:val="002E6716"/>
    <w:rsid w:val="002E71CC"/>
    <w:rsid w:val="002E75FE"/>
    <w:rsid w:val="002E776B"/>
    <w:rsid w:val="002E7AAA"/>
    <w:rsid w:val="002E7BD7"/>
    <w:rsid w:val="002E7F59"/>
    <w:rsid w:val="002F06A2"/>
    <w:rsid w:val="002F14D2"/>
    <w:rsid w:val="002F17C1"/>
    <w:rsid w:val="002F21C7"/>
    <w:rsid w:val="002F251E"/>
    <w:rsid w:val="002F25D0"/>
    <w:rsid w:val="002F301F"/>
    <w:rsid w:val="002F3355"/>
    <w:rsid w:val="002F3761"/>
    <w:rsid w:val="002F4538"/>
    <w:rsid w:val="002F4F97"/>
    <w:rsid w:val="002F5396"/>
    <w:rsid w:val="002F5ECF"/>
    <w:rsid w:val="002F5EEC"/>
    <w:rsid w:val="002F60CA"/>
    <w:rsid w:val="002F61A8"/>
    <w:rsid w:val="002F63F3"/>
    <w:rsid w:val="002F6450"/>
    <w:rsid w:val="002F6AA9"/>
    <w:rsid w:val="002F78F1"/>
    <w:rsid w:val="002F79B3"/>
    <w:rsid w:val="003007E1"/>
    <w:rsid w:val="00300888"/>
    <w:rsid w:val="00300C9D"/>
    <w:rsid w:val="00300E74"/>
    <w:rsid w:val="00300F68"/>
    <w:rsid w:val="00301A07"/>
    <w:rsid w:val="00301D56"/>
    <w:rsid w:val="00301F14"/>
    <w:rsid w:val="003022DF"/>
    <w:rsid w:val="003025D6"/>
    <w:rsid w:val="003028EC"/>
    <w:rsid w:val="00303021"/>
    <w:rsid w:val="00303D5A"/>
    <w:rsid w:val="00303F35"/>
    <w:rsid w:val="00304118"/>
    <w:rsid w:val="003046E2"/>
    <w:rsid w:val="00304E1A"/>
    <w:rsid w:val="00304E72"/>
    <w:rsid w:val="00304F15"/>
    <w:rsid w:val="003051A5"/>
    <w:rsid w:val="003053A0"/>
    <w:rsid w:val="00305479"/>
    <w:rsid w:val="003057D2"/>
    <w:rsid w:val="0030580A"/>
    <w:rsid w:val="003059C1"/>
    <w:rsid w:val="00305F02"/>
    <w:rsid w:val="00306254"/>
    <w:rsid w:val="003062BE"/>
    <w:rsid w:val="003063C9"/>
    <w:rsid w:val="0030684A"/>
    <w:rsid w:val="00306A97"/>
    <w:rsid w:val="00307B86"/>
    <w:rsid w:val="00307F91"/>
    <w:rsid w:val="0031081B"/>
    <w:rsid w:val="00310A83"/>
    <w:rsid w:val="00310DED"/>
    <w:rsid w:val="00310E51"/>
    <w:rsid w:val="00311453"/>
    <w:rsid w:val="003116A5"/>
    <w:rsid w:val="00311BE6"/>
    <w:rsid w:val="00311E72"/>
    <w:rsid w:val="003122C4"/>
    <w:rsid w:val="00312517"/>
    <w:rsid w:val="00312A00"/>
    <w:rsid w:val="00312C7C"/>
    <w:rsid w:val="00312E0E"/>
    <w:rsid w:val="00313B1D"/>
    <w:rsid w:val="00313C3F"/>
    <w:rsid w:val="00313DC4"/>
    <w:rsid w:val="00314977"/>
    <w:rsid w:val="00315099"/>
    <w:rsid w:val="003151FB"/>
    <w:rsid w:val="0031520F"/>
    <w:rsid w:val="003152A6"/>
    <w:rsid w:val="003152F1"/>
    <w:rsid w:val="00315554"/>
    <w:rsid w:val="003156B7"/>
    <w:rsid w:val="0031682D"/>
    <w:rsid w:val="00316D31"/>
    <w:rsid w:val="00316DFE"/>
    <w:rsid w:val="00316FC9"/>
    <w:rsid w:val="00317407"/>
    <w:rsid w:val="00320081"/>
    <w:rsid w:val="003206F1"/>
    <w:rsid w:val="00320969"/>
    <w:rsid w:val="00320B06"/>
    <w:rsid w:val="00320C86"/>
    <w:rsid w:val="00320D7A"/>
    <w:rsid w:val="0032137B"/>
    <w:rsid w:val="00321485"/>
    <w:rsid w:val="003214F8"/>
    <w:rsid w:val="0032151E"/>
    <w:rsid w:val="0032194D"/>
    <w:rsid w:val="00321A52"/>
    <w:rsid w:val="003221EA"/>
    <w:rsid w:val="0032240D"/>
    <w:rsid w:val="00322DF4"/>
    <w:rsid w:val="00322EDB"/>
    <w:rsid w:val="0032313E"/>
    <w:rsid w:val="003237E8"/>
    <w:rsid w:val="00323BDE"/>
    <w:rsid w:val="00323FB2"/>
    <w:rsid w:val="00323FCA"/>
    <w:rsid w:val="003247BC"/>
    <w:rsid w:val="00324B1F"/>
    <w:rsid w:val="00324E2C"/>
    <w:rsid w:val="0032532F"/>
    <w:rsid w:val="00325D71"/>
    <w:rsid w:val="00325DE6"/>
    <w:rsid w:val="0032677C"/>
    <w:rsid w:val="003267CC"/>
    <w:rsid w:val="00326949"/>
    <w:rsid w:val="003269BC"/>
    <w:rsid w:val="00326F3D"/>
    <w:rsid w:val="003271BC"/>
    <w:rsid w:val="0032735A"/>
    <w:rsid w:val="00327651"/>
    <w:rsid w:val="00327BF6"/>
    <w:rsid w:val="0033047F"/>
    <w:rsid w:val="00330525"/>
    <w:rsid w:val="0033104B"/>
    <w:rsid w:val="0033126E"/>
    <w:rsid w:val="003313C5"/>
    <w:rsid w:val="003317C3"/>
    <w:rsid w:val="00331CA3"/>
    <w:rsid w:val="00331D19"/>
    <w:rsid w:val="00331D36"/>
    <w:rsid w:val="00331D37"/>
    <w:rsid w:val="00331F95"/>
    <w:rsid w:val="003320C8"/>
    <w:rsid w:val="003324C5"/>
    <w:rsid w:val="003328D3"/>
    <w:rsid w:val="00332BC4"/>
    <w:rsid w:val="0033308F"/>
    <w:rsid w:val="00333568"/>
    <w:rsid w:val="00333B83"/>
    <w:rsid w:val="00333DB1"/>
    <w:rsid w:val="0033480C"/>
    <w:rsid w:val="00334866"/>
    <w:rsid w:val="00334EE7"/>
    <w:rsid w:val="00335041"/>
    <w:rsid w:val="00335100"/>
    <w:rsid w:val="0033512A"/>
    <w:rsid w:val="003351DC"/>
    <w:rsid w:val="00335398"/>
    <w:rsid w:val="0033565F"/>
    <w:rsid w:val="00335834"/>
    <w:rsid w:val="003362A6"/>
    <w:rsid w:val="003369A7"/>
    <w:rsid w:val="00336E55"/>
    <w:rsid w:val="00336FA4"/>
    <w:rsid w:val="003372EF"/>
    <w:rsid w:val="0033776D"/>
    <w:rsid w:val="00337A36"/>
    <w:rsid w:val="003403CA"/>
    <w:rsid w:val="003404A0"/>
    <w:rsid w:val="003408F3"/>
    <w:rsid w:val="00340A0C"/>
    <w:rsid w:val="00340BD8"/>
    <w:rsid w:val="0034147D"/>
    <w:rsid w:val="00341B1B"/>
    <w:rsid w:val="00342A8B"/>
    <w:rsid w:val="00342CE5"/>
    <w:rsid w:val="003433DF"/>
    <w:rsid w:val="003439D7"/>
    <w:rsid w:val="00344DC2"/>
    <w:rsid w:val="00345653"/>
    <w:rsid w:val="00345BAC"/>
    <w:rsid w:val="00345BC6"/>
    <w:rsid w:val="0034625B"/>
    <w:rsid w:val="00346610"/>
    <w:rsid w:val="00346AA1"/>
    <w:rsid w:val="00346C22"/>
    <w:rsid w:val="00346E9B"/>
    <w:rsid w:val="003474D4"/>
    <w:rsid w:val="00347F20"/>
    <w:rsid w:val="003509B6"/>
    <w:rsid w:val="00350AF8"/>
    <w:rsid w:val="00350F23"/>
    <w:rsid w:val="00351051"/>
    <w:rsid w:val="00351220"/>
    <w:rsid w:val="003514EE"/>
    <w:rsid w:val="00351564"/>
    <w:rsid w:val="0035156B"/>
    <w:rsid w:val="003517B6"/>
    <w:rsid w:val="003519FF"/>
    <w:rsid w:val="00351A0F"/>
    <w:rsid w:val="00351B9C"/>
    <w:rsid w:val="00351EDA"/>
    <w:rsid w:val="00352898"/>
    <w:rsid w:val="00352D18"/>
    <w:rsid w:val="00353422"/>
    <w:rsid w:val="00353471"/>
    <w:rsid w:val="003535F9"/>
    <w:rsid w:val="00353772"/>
    <w:rsid w:val="00353A26"/>
    <w:rsid w:val="00353A2C"/>
    <w:rsid w:val="00353B8C"/>
    <w:rsid w:val="00353DDC"/>
    <w:rsid w:val="00353FE7"/>
    <w:rsid w:val="003545AD"/>
    <w:rsid w:val="0035491D"/>
    <w:rsid w:val="00354C4C"/>
    <w:rsid w:val="00354DCF"/>
    <w:rsid w:val="00355299"/>
    <w:rsid w:val="003555AB"/>
    <w:rsid w:val="0035568B"/>
    <w:rsid w:val="00355FF3"/>
    <w:rsid w:val="00356369"/>
    <w:rsid w:val="00356FEE"/>
    <w:rsid w:val="0035723E"/>
    <w:rsid w:val="003573CB"/>
    <w:rsid w:val="003573EC"/>
    <w:rsid w:val="00357E22"/>
    <w:rsid w:val="00357F5C"/>
    <w:rsid w:val="00360068"/>
    <w:rsid w:val="00360635"/>
    <w:rsid w:val="003607C9"/>
    <w:rsid w:val="0036124D"/>
    <w:rsid w:val="0036134F"/>
    <w:rsid w:val="0036176F"/>
    <w:rsid w:val="00362AAA"/>
    <w:rsid w:val="00363139"/>
    <w:rsid w:val="0036340D"/>
    <w:rsid w:val="0036413D"/>
    <w:rsid w:val="0036425B"/>
    <w:rsid w:val="00364333"/>
    <w:rsid w:val="003643CD"/>
    <w:rsid w:val="00364452"/>
    <w:rsid w:val="00364833"/>
    <w:rsid w:val="003648D9"/>
    <w:rsid w:val="00364E66"/>
    <w:rsid w:val="003650B6"/>
    <w:rsid w:val="00365F93"/>
    <w:rsid w:val="003668D8"/>
    <w:rsid w:val="00366A5B"/>
    <w:rsid w:val="00367039"/>
    <w:rsid w:val="00367098"/>
    <w:rsid w:val="00367886"/>
    <w:rsid w:val="00367DA8"/>
    <w:rsid w:val="00367DC6"/>
    <w:rsid w:val="00367F06"/>
    <w:rsid w:val="00367F72"/>
    <w:rsid w:val="0037064E"/>
    <w:rsid w:val="0037085F"/>
    <w:rsid w:val="00370A77"/>
    <w:rsid w:val="00370EAE"/>
    <w:rsid w:val="0037147F"/>
    <w:rsid w:val="00371D4D"/>
    <w:rsid w:val="003727C0"/>
    <w:rsid w:val="003728C9"/>
    <w:rsid w:val="00372907"/>
    <w:rsid w:val="00372F20"/>
    <w:rsid w:val="003733C4"/>
    <w:rsid w:val="00373AEC"/>
    <w:rsid w:val="003743B7"/>
    <w:rsid w:val="00374563"/>
    <w:rsid w:val="00374B7D"/>
    <w:rsid w:val="00375C53"/>
    <w:rsid w:val="0037622D"/>
    <w:rsid w:val="00376449"/>
    <w:rsid w:val="00376720"/>
    <w:rsid w:val="003769C1"/>
    <w:rsid w:val="00376A80"/>
    <w:rsid w:val="00376BAE"/>
    <w:rsid w:val="00376CEC"/>
    <w:rsid w:val="003771CD"/>
    <w:rsid w:val="0037799B"/>
    <w:rsid w:val="00380094"/>
    <w:rsid w:val="003801BC"/>
    <w:rsid w:val="003803CE"/>
    <w:rsid w:val="003804D9"/>
    <w:rsid w:val="00380D14"/>
    <w:rsid w:val="00381028"/>
    <w:rsid w:val="003815B5"/>
    <w:rsid w:val="00381683"/>
    <w:rsid w:val="00381794"/>
    <w:rsid w:val="00381A88"/>
    <w:rsid w:val="003821A7"/>
    <w:rsid w:val="00383128"/>
    <w:rsid w:val="0038363D"/>
    <w:rsid w:val="003838F7"/>
    <w:rsid w:val="003839A4"/>
    <w:rsid w:val="00383B73"/>
    <w:rsid w:val="00383E44"/>
    <w:rsid w:val="003841CA"/>
    <w:rsid w:val="00384B61"/>
    <w:rsid w:val="00384B74"/>
    <w:rsid w:val="00384C36"/>
    <w:rsid w:val="0038546B"/>
    <w:rsid w:val="00385FC2"/>
    <w:rsid w:val="0038623E"/>
    <w:rsid w:val="0038626A"/>
    <w:rsid w:val="00386C1B"/>
    <w:rsid w:val="00386F5D"/>
    <w:rsid w:val="00386FBD"/>
    <w:rsid w:val="0038703A"/>
    <w:rsid w:val="003874F0"/>
    <w:rsid w:val="00387BF7"/>
    <w:rsid w:val="00387C20"/>
    <w:rsid w:val="00387DC7"/>
    <w:rsid w:val="00387F8B"/>
    <w:rsid w:val="00387FC3"/>
    <w:rsid w:val="00387FDA"/>
    <w:rsid w:val="00390818"/>
    <w:rsid w:val="00390B9F"/>
    <w:rsid w:val="00390E23"/>
    <w:rsid w:val="00390FB0"/>
    <w:rsid w:val="00391700"/>
    <w:rsid w:val="003918B3"/>
    <w:rsid w:val="00392693"/>
    <w:rsid w:val="0039274E"/>
    <w:rsid w:val="003927CD"/>
    <w:rsid w:val="00392860"/>
    <w:rsid w:val="003928B6"/>
    <w:rsid w:val="00392C1D"/>
    <w:rsid w:val="00392C57"/>
    <w:rsid w:val="00392D18"/>
    <w:rsid w:val="00392EF9"/>
    <w:rsid w:val="003932E0"/>
    <w:rsid w:val="00393671"/>
    <w:rsid w:val="00393755"/>
    <w:rsid w:val="00393A20"/>
    <w:rsid w:val="00393A51"/>
    <w:rsid w:val="0039405E"/>
    <w:rsid w:val="0039419C"/>
    <w:rsid w:val="003941D1"/>
    <w:rsid w:val="00394619"/>
    <w:rsid w:val="00394F4C"/>
    <w:rsid w:val="00395510"/>
    <w:rsid w:val="00395AD4"/>
    <w:rsid w:val="00395DB7"/>
    <w:rsid w:val="003964EF"/>
    <w:rsid w:val="00396529"/>
    <w:rsid w:val="0039669E"/>
    <w:rsid w:val="00396916"/>
    <w:rsid w:val="00396FDD"/>
    <w:rsid w:val="00397A96"/>
    <w:rsid w:val="00397DF4"/>
    <w:rsid w:val="003A01C6"/>
    <w:rsid w:val="003A0759"/>
    <w:rsid w:val="003A0D7A"/>
    <w:rsid w:val="003A13ED"/>
    <w:rsid w:val="003A17E1"/>
    <w:rsid w:val="003A1A37"/>
    <w:rsid w:val="003A1AE2"/>
    <w:rsid w:val="003A1BA4"/>
    <w:rsid w:val="003A1CE1"/>
    <w:rsid w:val="003A1E06"/>
    <w:rsid w:val="003A208E"/>
    <w:rsid w:val="003A225C"/>
    <w:rsid w:val="003A2DB9"/>
    <w:rsid w:val="003A2F53"/>
    <w:rsid w:val="003A3894"/>
    <w:rsid w:val="003A3CC6"/>
    <w:rsid w:val="003A4C72"/>
    <w:rsid w:val="003A4D10"/>
    <w:rsid w:val="003A548D"/>
    <w:rsid w:val="003A5925"/>
    <w:rsid w:val="003A5C0C"/>
    <w:rsid w:val="003A5E23"/>
    <w:rsid w:val="003A5EAC"/>
    <w:rsid w:val="003A60AD"/>
    <w:rsid w:val="003A631C"/>
    <w:rsid w:val="003A684C"/>
    <w:rsid w:val="003A69F9"/>
    <w:rsid w:val="003A787D"/>
    <w:rsid w:val="003A7AFF"/>
    <w:rsid w:val="003A7BA2"/>
    <w:rsid w:val="003B0049"/>
    <w:rsid w:val="003B0627"/>
    <w:rsid w:val="003B09AD"/>
    <w:rsid w:val="003B0C4C"/>
    <w:rsid w:val="003B0D74"/>
    <w:rsid w:val="003B110F"/>
    <w:rsid w:val="003B1645"/>
    <w:rsid w:val="003B1712"/>
    <w:rsid w:val="003B1F76"/>
    <w:rsid w:val="003B200E"/>
    <w:rsid w:val="003B21A5"/>
    <w:rsid w:val="003B2BAB"/>
    <w:rsid w:val="003B3188"/>
    <w:rsid w:val="003B3697"/>
    <w:rsid w:val="003B3B6A"/>
    <w:rsid w:val="003B3F00"/>
    <w:rsid w:val="003B42A1"/>
    <w:rsid w:val="003B44C1"/>
    <w:rsid w:val="003B4ADA"/>
    <w:rsid w:val="003B4D37"/>
    <w:rsid w:val="003B4DB6"/>
    <w:rsid w:val="003B52A7"/>
    <w:rsid w:val="003B5409"/>
    <w:rsid w:val="003B5870"/>
    <w:rsid w:val="003B5C10"/>
    <w:rsid w:val="003B6325"/>
    <w:rsid w:val="003B6423"/>
    <w:rsid w:val="003B6845"/>
    <w:rsid w:val="003B69C5"/>
    <w:rsid w:val="003B6AF7"/>
    <w:rsid w:val="003B6C81"/>
    <w:rsid w:val="003B6CF7"/>
    <w:rsid w:val="003B6F85"/>
    <w:rsid w:val="003B70E9"/>
    <w:rsid w:val="003B73CB"/>
    <w:rsid w:val="003B7508"/>
    <w:rsid w:val="003C0053"/>
    <w:rsid w:val="003C0278"/>
    <w:rsid w:val="003C09E8"/>
    <w:rsid w:val="003C0BA4"/>
    <w:rsid w:val="003C0C2A"/>
    <w:rsid w:val="003C0C5B"/>
    <w:rsid w:val="003C2394"/>
    <w:rsid w:val="003C27AA"/>
    <w:rsid w:val="003C27F9"/>
    <w:rsid w:val="003C2D2D"/>
    <w:rsid w:val="003C312C"/>
    <w:rsid w:val="003C3630"/>
    <w:rsid w:val="003C3F80"/>
    <w:rsid w:val="003C410C"/>
    <w:rsid w:val="003C41AB"/>
    <w:rsid w:val="003C456C"/>
    <w:rsid w:val="003C482C"/>
    <w:rsid w:val="003C4F1D"/>
    <w:rsid w:val="003C5023"/>
    <w:rsid w:val="003C50D2"/>
    <w:rsid w:val="003C5EDB"/>
    <w:rsid w:val="003C6662"/>
    <w:rsid w:val="003C683C"/>
    <w:rsid w:val="003C6CB0"/>
    <w:rsid w:val="003C6F49"/>
    <w:rsid w:val="003C7171"/>
    <w:rsid w:val="003C7529"/>
    <w:rsid w:val="003C753B"/>
    <w:rsid w:val="003C7573"/>
    <w:rsid w:val="003C7B46"/>
    <w:rsid w:val="003C7C6C"/>
    <w:rsid w:val="003C7DC5"/>
    <w:rsid w:val="003D08FA"/>
    <w:rsid w:val="003D1600"/>
    <w:rsid w:val="003D1749"/>
    <w:rsid w:val="003D2045"/>
    <w:rsid w:val="003D2411"/>
    <w:rsid w:val="003D2439"/>
    <w:rsid w:val="003D25A8"/>
    <w:rsid w:val="003D25E4"/>
    <w:rsid w:val="003D2FE7"/>
    <w:rsid w:val="003D3B3C"/>
    <w:rsid w:val="003D489B"/>
    <w:rsid w:val="003D4F0E"/>
    <w:rsid w:val="003D56A5"/>
    <w:rsid w:val="003D57E0"/>
    <w:rsid w:val="003D5D07"/>
    <w:rsid w:val="003D5E9F"/>
    <w:rsid w:val="003D5F51"/>
    <w:rsid w:val="003D684D"/>
    <w:rsid w:val="003D6864"/>
    <w:rsid w:val="003D6C05"/>
    <w:rsid w:val="003D6DB7"/>
    <w:rsid w:val="003D77D3"/>
    <w:rsid w:val="003D799C"/>
    <w:rsid w:val="003D7A15"/>
    <w:rsid w:val="003D7D41"/>
    <w:rsid w:val="003E0198"/>
    <w:rsid w:val="003E03F9"/>
    <w:rsid w:val="003E0762"/>
    <w:rsid w:val="003E097E"/>
    <w:rsid w:val="003E13DA"/>
    <w:rsid w:val="003E14AE"/>
    <w:rsid w:val="003E18B9"/>
    <w:rsid w:val="003E1BD9"/>
    <w:rsid w:val="003E1F43"/>
    <w:rsid w:val="003E1F50"/>
    <w:rsid w:val="003E258F"/>
    <w:rsid w:val="003E2E62"/>
    <w:rsid w:val="003E31C5"/>
    <w:rsid w:val="003E3547"/>
    <w:rsid w:val="003E3E06"/>
    <w:rsid w:val="003E4213"/>
    <w:rsid w:val="003E44E6"/>
    <w:rsid w:val="003E458A"/>
    <w:rsid w:val="003E4772"/>
    <w:rsid w:val="003E4803"/>
    <w:rsid w:val="003E64A0"/>
    <w:rsid w:val="003E6ABB"/>
    <w:rsid w:val="003E6C84"/>
    <w:rsid w:val="003E703C"/>
    <w:rsid w:val="003E71DD"/>
    <w:rsid w:val="003E732B"/>
    <w:rsid w:val="003E7397"/>
    <w:rsid w:val="003E7419"/>
    <w:rsid w:val="003E75AB"/>
    <w:rsid w:val="003E7876"/>
    <w:rsid w:val="003E79C7"/>
    <w:rsid w:val="003F0005"/>
    <w:rsid w:val="003F0315"/>
    <w:rsid w:val="003F04BD"/>
    <w:rsid w:val="003F06DC"/>
    <w:rsid w:val="003F0B5C"/>
    <w:rsid w:val="003F0C96"/>
    <w:rsid w:val="003F0E3A"/>
    <w:rsid w:val="003F14DE"/>
    <w:rsid w:val="003F15B5"/>
    <w:rsid w:val="003F19FA"/>
    <w:rsid w:val="003F1F7E"/>
    <w:rsid w:val="003F1FBC"/>
    <w:rsid w:val="003F237E"/>
    <w:rsid w:val="003F27CD"/>
    <w:rsid w:val="003F28F4"/>
    <w:rsid w:val="003F2B7A"/>
    <w:rsid w:val="003F2CEA"/>
    <w:rsid w:val="003F3062"/>
    <w:rsid w:val="003F3073"/>
    <w:rsid w:val="003F36A0"/>
    <w:rsid w:val="003F377C"/>
    <w:rsid w:val="003F3A33"/>
    <w:rsid w:val="003F3CDC"/>
    <w:rsid w:val="003F3E7B"/>
    <w:rsid w:val="003F43EC"/>
    <w:rsid w:val="003F4A8D"/>
    <w:rsid w:val="003F4B05"/>
    <w:rsid w:val="003F4C60"/>
    <w:rsid w:val="003F4D71"/>
    <w:rsid w:val="003F5493"/>
    <w:rsid w:val="003F54AA"/>
    <w:rsid w:val="003F56D2"/>
    <w:rsid w:val="003F5B11"/>
    <w:rsid w:val="003F5E26"/>
    <w:rsid w:val="003F60F5"/>
    <w:rsid w:val="003F62E1"/>
    <w:rsid w:val="003F6859"/>
    <w:rsid w:val="003F6C79"/>
    <w:rsid w:val="003F6EA7"/>
    <w:rsid w:val="003F7178"/>
    <w:rsid w:val="003F72EE"/>
    <w:rsid w:val="00400106"/>
    <w:rsid w:val="004007AB"/>
    <w:rsid w:val="00400B81"/>
    <w:rsid w:val="00401119"/>
    <w:rsid w:val="00401413"/>
    <w:rsid w:val="00401463"/>
    <w:rsid w:val="004014F5"/>
    <w:rsid w:val="004016CF"/>
    <w:rsid w:val="004016EA"/>
    <w:rsid w:val="004018EC"/>
    <w:rsid w:val="00402242"/>
    <w:rsid w:val="0040258C"/>
    <w:rsid w:val="00402707"/>
    <w:rsid w:val="004028C5"/>
    <w:rsid w:val="004031B0"/>
    <w:rsid w:val="004033E3"/>
    <w:rsid w:val="004034B7"/>
    <w:rsid w:val="00403881"/>
    <w:rsid w:val="004040DF"/>
    <w:rsid w:val="00404A10"/>
    <w:rsid w:val="00404DCA"/>
    <w:rsid w:val="0040510A"/>
    <w:rsid w:val="00405552"/>
    <w:rsid w:val="004057F9"/>
    <w:rsid w:val="0040585F"/>
    <w:rsid w:val="004058F0"/>
    <w:rsid w:val="00405D2D"/>
    <w:rsid w:val="00405F9B"/>
    <w:rsid w:val="004061E0"/>
    <w:rsid w:val="004066A7"/>
    <w:rsid w:val="004067C1"/>
    <w:rsid w:val="00406B5A"/>
    <w:rsid w:val="00406D68"/>
    <w:rsid w:val="00406F88"/>
    <w:rsid w:val="004073F1"/>
    <w:rsid w:val="0040750A"/>
    <w:rsid w:val="00407B9D"/>
    <w:rsid w:val="00407FA0"/>
    <w:rsid w:val="00410558"/>
    <w:rsid w:val="00410683"/>
    <w:rsid w:val="0041076C"/>
    <w:rsid w:val="004109F3"/>
    <w:rsid w:val="00410AC6"/>
    <w:rsid w:val="00410C13"/>
    <w:rsid w:val="00411021"/>
    <w:rsid w:val="004112EA"/>
    <w:rsid w:val="0041138F"/>
    <w:rsid w:val="00411CB9"/>
    <w:rsid w:val="00411EFA"/>
    <w:rsid w:val="0041381B"/>
    <w:rsid w:val="00413AF2"/>
    <w:rsid w:val="0041450A"/>
    <w:rsid w:val="004145B4"/>
    <w:rsid w:val="0041475C"/>
    <w:rsid w:val="00415083"/>
    <w:rsid w:val="004150E6"/>
    <w:rsid w:val="00415236"/>
    <w:rsid w:val="004152FA"/>
    <w:rsid w:val="00415C74"/>
    <w:rsid w:val="00415E64"/>
    <w:rsid w:val="00416297"/>
    <w:rsid w:val="004163C3"/>
    <w:rsid w:val="00416BED"/>
    <w:rsid w:val="00417226"/>
    <w:rsid w:val="00417A71"/>
    <w:rsid w:val="00417F44"/>
    <w:rsid w:val="0042000C"/>
    <w:rsid w:val="00420571"/>
    <w:rsid w:val="004205D7"/>
    <w:rsid w:val="00420AFA"/>
    <w:rsid w:val="00420F67"/>
    <w:rsid w:val="004211FE"/>
    <w:rsid w:val="0042140A"/>
    <w:rsid w:val="0042146C"/>
    <w:rsid w:val="004214BE"/>
    <w:rsid w:val="004217A9"/>
    <w:rsid w:val="00421A49"/>
    <w:rsid w:val="00421D4D"/>
    <w:rsid w:val="00421D7E"/>
    <w:rsid w:val="00422514"/>
    <w:rsid w:val="0042285E"/>
    <w:rsid w:val="00423117"/>
    <w:rsid w:val="00423147"/>
    <w:rsid w:val="0042320F"/>
    <w:rsid w:val="004234A5"/>
    <w:rsid w:val="004246AB"/>
    <w:rsid w:val="00424882"/>
    <w:rsid w:val="00424B98"/>
    <w:rsid w:val="0042517C"/>
    <w:rsid w:val="00425319"/>
    <w:rsid w:val="0042566B"/>
    <w:rsid w:val="00425724"/>
    <w:rsid w:val="004257E7"/>
    <w:rsid w:val="00425845"/>
    <w:rsid w:val="00425C70"/>
    <w:rsid w:val="00425C72"/>
    <w:rsid w:val="00425CFD"/>
    <w:rsid w:val="00426A60"/>
    <w:rsid w:val="00426AEA"/>
    <w:rsid w:val="00427231"/>
    <w:rsid w:val="00427284"/>
    <w:rsid w:val="004273C6"/>
    <w:rsid w:val="004276AA"/>
    <w:rsid w:val="004278AB"/>
    <w:rsid w:val="004278F8"/>
    <w:rsid w:val="00427AE3"/>
    <w:rsid w:val="00427F2C"/>
    <w:rsid w:val="00430014"/>
    <w:rsid w:val="004303F2"/>
    <w:rsid w:val="004304E5"/>
    <w:rsid w:val="0043066E"/>
    <w:rsid w:val="00430D0E"/>
    <w:rsid w:val="004311BB"/>
    <w:rsid w:val="00431D37"/>
    <w:rsid w:val="00432649"/>
    <w:rsid w:val="0043274E"/>
    <w:rsid w:val="004329BC"/>
    <w:rsid w:val="00432BDC"/>
    <w:rsid w:val="00432EF2"/>
    <w:rsid w:val="0043316A"/>
    <w:rsid w:val="004339A2"/>
    <w:rsid w:val="00433B0B"/>
    <w:rsid w:val="00433C05"/>
    <w:rsid w:val="00433C2B"/>
    <w:rsid w:val="00433CD9"/>
    <w:rsid w:val="00434389"/>
    <w:rsid w:val="004344CE"/>
    <w:rsid w:val="004344F0"/>
    <w:rsid w:val="00435291"/>
    <w:rsid w:val="0043553D"/>
    <w:rsid w:val="00435F8C"/>
    <w:rsid w:val="0043624E"/>
    <w:rsid w:val="00436403"/>
    <w:rsid w:val="004365B6"/>
    <w:rsid w:val="004373A9"/>
    <w:rsid w:val="004375EB"/>
    <w:rsid w:val="0043782A"/>
    <w:rsid w:val="004379F9"/>
    <w:rsid w:val="00437AE7"/>
    <w:rsid w:val="00437D20"/>
    <w:rsid w:val="00440D95"/>
    <w:rsid w:val="004419D7"/>
    <w:rsid w:val="00441B40"/>
    <w:rsid w:val="00441E5B"/>
    <w:rsid w:val="004421EF"/>
    <w:rsid w:val="00442C78"/>
    <w:rsid w:val="004433FF"/>
    <w:rsid w:val="004434C2"/>
    <w:rsid w:val="004440C8"/>
    <w:rsid w:val="004440D3"/>
    <w:rsid w:val="004449DA"/>
    <w:rsid w:val="00444B08"/>
    <w:rsid w:val="00444C12"/>
    <w:rsid w:val="00445300"/>
    <w:rsid w:val="00445774"/>
    <w:rsid w:val="004459A9"/>
    <w:rsid w:val="00445AD2"/>
    <w:rsid w:val="004461AD"/>
    <w:rsid w:val="00446727"/>
    <w:rsid w:val="00446D81"/>
    <w:rsid w:val="00450264"/>
    <w:rsid w:val="00450542"/>
    <w:rsid w:val="00450983"/>
    <w:rsid w:val="00451222"/>
    <w:rsid w:val="00451521"/>
    <w:rsid w:val="0045224D"/>
    <w:rsid w:val="0045235C"/>
    <w:rsid w:val="004523AB"/>
    <w:rsid w:val="00452663"/>
    <w:rsid w:val="00452718"/>
    <w:rsid w:val="00453010"/>
    <w:rsid w:val="00453559"/>
    <w:rsid w:val="004541E4"/>
    <w:rsid w:val="004546C3"/>
    <w:rsid w:val="00455B9C"/>
    <w:rsid w:val="00455E62"/>
    <w:rsid w:val="00455FC0"/>
    <w:rsid w:val="004568BD"/>
    <w:rsid w:val="00456FD2"/>
    <w:rsid w:val="00457702"/>
    <w:rsid w:val="0045773E"/>
    <w:rsid w:val="004579AC"/>
    <w:rsid w:val="00457B58"/>
    <w:rsid w:val="004600C8"/>
    <w:rsid w:val="00460159"/>
    <w:rsid w:val="00460851"/>
    <w:rsid w:val="00460D7F"/>
    <w:rsid w:val="00461440"/>
    <w:rsid w:val="00461774"/>
    <w:rsid w:val="0046179B"/>
    <w:rsid w:val="004617BA"/>
    <w:rsid w:val="0046196D"/>
    <w:rsid w:val="00461A51"/>
    <w:rsid w:val="00462381"/>
    <w:rsid w:val="00462858"/>
    <w:rsid w:val="004639CA"/>
    <w:rsid w:val="00463A06"/>
    <w:rsid w:val="004644F1"/>
    <w:rsid w:val="00464567"/>
    <w:rsid w:val="0046466A"/>
    <w:rsid w:val="004646FD"/>
    <w:rsid w:val="00464C2B"/>
    <w:rsid w:val="004650D2"/>
    <w:rsid w:val="00465862"/>
    <w:rsid w:val="00465B0D"/>
    <w:rsid w:val="00466E9C"/>
    <w:rsid w:val="004670E8"/>
    <w:rsid w:val="00467F82"/>
    <w:rsid w:val="00467FE6"/>
    <w:rsid w:val="00470031"/>
    <w:rsid w:val="004708F4"/>
    <w:rsid w:val="00471E5F"/>
    <w:rsid w:val="00471F47"/>
    <w:rsid w:val="0047232A"/>
    <w:rsid w:val="0047308A"/>
    <w:rsid w:val="004733DE"/>
    <w:rsid w:val="00473569"/>
    <w:rsid w:val="00473610"/>
    <w:rsid w:val="00473B6D"/>
    <w:rsid w:val="00473D26"/>
    <w:rsid w:val="00473E47"/>
    <w:rsid w:val="00474A2A"/>
    <w:rsid w:val="00475565"/>
    <w:rsid w:val="004758FF"/>
    <w:rsid w:val="00476075"/>
    <w:rsid w:val="00476268"/>
    <w:rsid w:val="004764CA"/>
    <w:rsid w:val="00476787"/>
    <w:rsid w:val="00476C26"/>
    <w:rsid w:val="00476EF4"/>
    <w:rsid w:val="00477133"/>
    <w:rsid w:val="0047738A"/>
    <w:rsid w:val="00477603"/>
    <w:rsid w:val="0047796D"/>
    <w:rsid w:val="00477E64"/>
    <w:rsid w:val="004803BA"/>
    <w:rsid w:val="0048073E"/>
    <w:rsid w:val="00480B6E"/>
    <w:rsid w:val="00480BFA"/>
    <w:rsid w:val="00480C30"/>
    <w:rsid w:val="00480F48"/>
    <w:rsid w:val="00481440"/>
    <w:rsid w:val="004818C1"/>
    <w:rsid w:val="00481924"/>
    <w:rsid w:val="00481DED"/>
    <w:rsid w:val="00483E21"/>
    <w:rsid w:val="00483F07"/>
    <w:rsid w:val="0048444E"/>
    <w:rsid w:val="004845A9"/>
    <w:rsid w:val="00484BF9"/>
    <w:rsid w:val="004850DC"/>
    <w:rsid w:val="004854CB"/>
    <w:rsid w:val="0048579A"/>
    <w:rsid w:val="00485E31"/>
    <w:rsid w:val="0048601D"/>
    <w:rsid w:val="0048616E"/>
    <w:rsid w:val="0048636F"/>
    <w:rsid w:val="00486787"/>
    <w:rsid w:val="004874D9"/>
    <w:rsid w:val="00487B8E"/>
    <w:rsid w:val="00487D44"/>
    <w:rsid w:val="004905D2"/>
    <w:rsid w:val="004908F3"/>
    <w:rsid w:val="00490FD4"/>
    <w:rsid w:val="004914DD"/>
    <w:rsid w:val="00491754"/>
    <w:rsid w:val="0049179B"/>
    <w:rsid w:val="00491E05"/>
    <w:rsid w:val="004920E4"/>
    <w:rsid w:val="004928AF"/>
    <w:rsid w:val="004936E7"/>
    <w:rsid w:val="0049389D"/>
    <w:rsid w:val="00493960"/>
    <w:rsid w:val="00493E5B"/>
    <w:rsid w:val="00493E70"/>
    <w:rsid w:val="00494284"/>
    <w:rsid w:val="004945BF"/>
    <w:rsid w:val="0049516D"/>
    <w:rsid w:val="0049578A"/>
    <w:rsid w:val="00495910"/>
    <w:rsid w:val="00495A54"/>
    <w:rsid w:val="00495B85"/>
    <w:rsid w:val="0049608B"/>
    <w:rsid w:val="0049614D"/>
    <w:rsid w:val="004963D0"/>
    <w:rsid w:val="00496828"/>
    <w:rsid w:val="00496AA2"/>
    <w:rsid w:val="00496AD3"/>
    <w:rsid w:val="00496C96"/>
    <w:rsid w:val="00497958"/>
    <w:rsid w:val="00497BFD"/>
    <w:rsid w:val="00497D2E"/>
    <w:rsid w:val="004A0134"/>
    <w:rsid w:val="004A01B2"/>
    <w:rsid w:val="004A05EF"/>
    <w:rsid w:val="004A135A"/>
    <w:rsid w:val="004A1F2D"/>
    <w:rsid w:val="004A2196"/>
    <w:rsid w:val="004A27BA"/>
    <w:rsid w:val="004A284B"/>
    <w:rsid w:val="004A2AA9"/>
    <w:rsid w:val="004A2FB4"/>
    <w:rsid w:val="004A2FEB"/>
    <w:rsid w:val="004A30AC"/>
    <w:rsid w:val="004A36FE"/>
    <w:rsid w:val="004A4161"/>
    <w:rsid w:val="004A44E8"/>
    <w:rsid w:val="004A4C22"/>
    <w:rsid w:val="004A4CB8"/>
    <w:rsid w:val="004A4E91"/>
    <w:rsid w:val="004A4FE5"/>
    <w:rsid w:val="004A5198"/>
    <w:rsid w:val="004A51CA"/>
    <w:rsid w:val="004A563E"/>
    <w:rsid w:val="004A5B9A"/>
    <w:rsid w:val="004A6655"/>
    <w:rsid w:val="004A6AF3"/>
    <w:rsid w:val="004A6C81"/>
    <w:rsid w:val="004A70E1"/>
    <w:rsid w:val="004A7AEF"/>
    <w:rsid w:val="004A7EF9"/>
    <w:rsid w:val="004B02B4"/>
    <w:rsid w:val="004B08A0"/>
    <w:rsid w:val="004B08E3"/>
    <w:rsid w:val="004B1438"/>
    <w:rsid w:val="004B16FE"/>
    <w:rsid w:val="004B1F46"/>
    <w:rsid w:val="004B3B80"/>
    <w:rsid w:val="004B3C98"/>
    <w:rsid w:val="004B448B"/>
    <w:rsid w:val="004B4492"/>
    <w:rsid w:val="004B4A75"/>
    <w:rsid w:val="004B4A7A"/>
    <w:rsid w:val="004B4DA3"/>
    <w:rsid w:val="004B5026"/>
    <w:rsid w:val="004B55A7"/>
    <w:rsid w:val="004B5713"/>
    <w:rsid w:val="004B57F3"/>
    <w:rsid w:val="004B58EA"/>
    <w:rsid w:val="004B5CBF"/>
    <w:rsid w:val="004B5DAB"/>
    <w:rsid w:val="004B5F25"/>
    <w:rsid w:val="004B5F6F"/>
    <w:rsid w:val="004B61EE"/>
    <w:rsid w:val="004B647F"/>
    <w:rsid w:val="004B65C2"/>
    <w:rsid w:val="004B6B21"/>
    <w:rsid w:val="004B734C"/>
    <w:rsid w:val="004B7A49"/>
    <w:rsid w:val="004B7AA0"/>
    <w:rsid w:val="004B7E4D"/>
    <w:rsid w:val="004C004C"/>
    <w:rsid w:val="004C03B9"/>
    <w:rsid w:val="004C05A1"/>
    <w:rsid w:val="004C065D"/>
    <w:rsid w:val="004C0871"/>
    <w:rsid w:val="004C0BC3"/>
    <w:rsid w:val="004C0D35"/>
    <w:rsid w:val="004C1071"/>
    <w:rsid w:val="004C1273"/>
    <w:rsid w:val="004C1620"/>
    <w:rsid w:val="004C1F80"/>
    <w:rsid w:val="004C2847"/>
    <w:rsid w:val="004C2F46"/>
    <w:rsid w:val="004C30D6"/>
    <w:rsid w:val="004C3B90"/>
    <w:rsid w:val="004C3F0B"/>
    <w:rsid w:val="004C4286"/>
    <w:rsid w:val="004C468A"/>
    <w:rsid w:val="004C4A55"/>
    <w:rsid w:val="004C4BD7"/>
    <w:rsid w:val="004C4DF7"/>
    <w:rsid w:val="004C50B2"/>
    <w:rsid w:val="004C519D"/>
    <w:rsid w:val="004C5301"/>
    <w:rsid w:val="004C554C"/>
    <w:rsid w:val="004C558D"/>
    <w:rsid w:val="004C56C5"/>
    <w:rsid w:val="004C6073"/>
    <w:rsid w:val="004C68DC"/>
    <w:rsid w:val="004C6E75"/>
    <w:rsid w:val="004C6FA5"/>
    <w:rsid w:val="004C70FA"/>
    <w:rsid w:val="004C71CC"/>
    <w:rsid w:val="004C738F"/>
    <w:rsid w:val="004C7961"/>
    <w:rsid w:val="004C7A2A"/>
    <w:rsid w:val="004C7ABB"/>
    <w:rsid w:val="004C7BC5"/>
    <w:rsid w:val="004C7F2B"/>
    <w:rsid w:val="004C7F67"/>
    <w:rsid w:val="004D0316"/>
    <w:rsid w:val="004D0340"/>
    <w:rsid w:val="004D0C1D"/>
    <w:rsid w:val="004D1D19"/>
    <w:rsid w:val="004D1E91"/>
    <w:rsid w:val="004D2532"/>
    <w:rsid w:val="004D2A2C"/>
    <w:rsid w:val="004D2A8C"/>
    <w:rsid w:val="004D2C05"/>
    <w:rsid w:val="004D2C12"/>
    <w:rsid w:val="004D2E26"/>
    <w:rsid w:val="004D3118"/>
    <w:rsid w:val="004D3310"/>
    <w:rsid w:val="004D3524"/>
    <w:rsid w:val="004D37CF"/>
    <w:rsid w:val="004D3F79"/>
    <w:rsid w:val="004D47D5"/>
    <w:rsid w:val="004D4996"/>
    <w:rsid w:val="004D502E"/>
    <w:rsid w:val="004D509D"/>
    <w:rsid w:val="004D5B1F"/>
    <w:rsid w:val="004D6598"/>
    <w:rsid w:val="004D6A89"/>
    <w:rsid w:val="004D741F"/>
    <w:rsid w:val="004D7CCB"/>
    <w:rsid w:val="004E026F"/>
    <w:rsid w:val="004E0357"/>
    <w:rsid w:val="004E0609"/>
    <w:rsid w:val="004E0688"/>
    <w:rsid w:val="004E0F7C"/>
    <w:rsid w:val="004E124B"/>
    <w:rsid w:val="004E125C"/>
    <w:rsid w:val="004E1B70"/>
    <w:rsid w:val="004E1E31"/>
    <w:rsid w:val="004E243E"/>
    <w:rsid w:val="004E26F2"/>
    <w:rsid w:val="004E2803"/>
    <w:rsid w:val="004E29B9"/>
    <w:rsid w:val="004E2F50"/>
    <w:rsid w:val="004E2FE6"/>
    <w:rsid w:val="004E375B"/>
    <w:rsid w:val="004E3964"/>
    <w:rsid w:val="004E39B2"/>
    <w:rsid w:val="004E39B4"/>
    <w:rsid w:val="004E3EAC"/>
    <w:rsid w:val="004E470E"/>
    <w:rsid w:val="004E4C0A"/>
    <w:rsid w:val="004E4FA3"/>
    <w:rsid w:val="004E513B"/>
    <w:rsid w:val="004E551A"/>
    <w:rsid w:val="004E5AE0"/>
    <w:rsid w:val="004E5CE5"/>
    <w:rsid w:val="004E603B"/>
    <w:rsid w:val="004E66FE"/>
    <w:rsid w:val="004E6A47"/>
    <w:rsid w:val="004E6A82"/>
    <w:rsid w:val="004E6B59"/>
    <w:rsid w:val="004E72C0"/>
    <w:rsid w:val="004E7990"/>
    <w:rsid w:val="004E7C00"/>
    <w:rsid w:val="004F0021"/>
    <w:rsid w:val="004F00A8"/>
    <w:rsid w:val="004F043B"/>
    <w:rsid w:val="004F0A80"/>
    <w:rsid w:val="004F0A97"/>
    <w:rsid w:val="004F13DB"/>
    <w:rsid w:val="004F16B9"/>
    <w:rsid w:val="004F1709"/>
    <w:rsid w:val="004F1C7A"/>
    <w:rsid w:val="004F1F03"/>
    <w:rsid w:val="004F2385"/>
    <w:rsid w:val="004F2C08"/>
    <w:rsid w:val="004F2D52"/>
    <w:rsid w:val="004F3072"/>
    <w:rsid w:val="004F3776"/>
    <w:rsid w:val="004F4526"/>
    <w:rsid w:val="004F4CC4"/>
    <w:rsid w:val="004F4F52"/>
    <w:rsid w:val="004F4F86"/>
    <w:rsid w:val="004F50BC"/>
    <w:rsid w:val="004F51AE"/>
    <w:rsid w:val="004F5513"/>
    <w:rsid w:val="004F5D09"/>
    <w:rsid w:val="004F5D28"/>
    <w:rsid w:val="004F5F2F"/>
    <w:rsid w:val="004F63E7"/>
    <w:rsid w:val="004F65E9"/>
    <w:rsid w:val="004F69B1"/>
    <w:rsid w:val="004F6EC7"/>
    <w:rsid w:val="004F73A7"/>
    <w:rsid w:val="004F74E2"/>
    <w:rsid w:val="004F75E6"/>
    <w:rsid w:val="004F7BB3"/>
    <w:rsid w:val="004F7D21"/>
    <w:rsid w:val="00500893"/>
    <w:rsid w:val="00500A72"/>
    <w:rsid w:val="00500BCE"/>
    <w:rsid w:val="00501034"/>
    <w:rsid w:val="00501241"/>
    <w:rsid w:val="0050145C"/>
    <w:rsid w:val="00501DC7"/>
    <w:rsid w:val="0050242E"/>
    <w:rsid w:val="00503304"/>
    <w:rsid w:val="00503E55"/>
    <w:rsid w:val="00504385"/>
    <w:rsid w:val="00504689"/>
    <w:rsid w:val="00504B94"/>
    <w:rsid w:val="0050552A"/>
    <w:rsid w:val="005057B9"/>
    <w:rsid w:val="00506128"/>
    <w:rsid w:val="0050616E"/>
    <w:rsid w:val="00506B1E"/>
    <w:rsid w:val="00506B6F"/>
    <w:rsid w:val="00506C19"/>
    <w:rsid w:val="00506C44"/>
    <w:rsid w:val="00507259"/>
    <w:rsid w:val="0050736C"/>
    <w:rsid w:val="00507C4B"/>
    <w:rsid w:val="00507EDC"/>
    <w:rsid w:val="00510137"/>
    <w:rsid w:val="005103AE"/>
    <w:rsid w:val="0051055B"/>
    <w:rsid w:val="00510768"/>
    <w:rsid w:val="0051137F"/>
    <w:rsid w:val="0051138D"/>
    <w:rsid w:val="0051168C"/>
    <w:rsid w:val="00511CCE"/>
    <w:rsid w:val="00511ECE"/>
    <w:rsid w:val="00511FC8"/>
    <w:rsid w:val="00511FE0"/>
    <w:rsid w:val="005123AB"/>
    <w:rsid w:val="00512864"/>
    <w:rsid w:val="00513296"/>
    <w:rsid w:val="00513310"/>
    <w:rsid w:val="005136E5"/>
    <w:rsid w:val="00513A1D"/>
    <w:rsid w:val="00513B1E"/>
    <w:rsid w:val="00513BDC"/>
    <w:rsid w:val="005146D4"/>
    <w:rsid w:val="005147B2"/>
    <w:rsid w:val="00514FAD"/>
    <w:rsid w:val="00515127"/>
    <w:rsid w:val="00515AC7"/>
    <w:rsid w:val="0051641E"/>
    <w:rsid w:val="00516C21"/>
    <w:rsid w:val="00516FB1"/>
    <w:rsid w:val="0051717F"/>
    <w:rsid w:val="0051763F"/>
    <w:rsid w:val="00517A22"/>
    <w:rsid w:val="0052005E"/>
    <w:rsid w:val="00520644"/>
    <w:rsid w:val="00520A45"/>
    <w:rsid w:val="00521A60"/>
    <w:rsid w:val="00521AEC"/>
    <w:rsid w:val="00521AFC"/>
    <w:rsid w:val="00521B75"/>
    <w:rsid w:val="00521CCA"/>
    <w:rsid w:val="00522B29"/>
    <w:rsid w:val="00522C2E"/>
    <w:rsid w:val="00522C4F"/>
    <w:rsid w:val="00522D1C"/>
    <w:rsid w:val="00522E6F"/>
    <w:rsid w:val="00523DFF"/>
    <w:rsid w:val="00524109"/>
    <w:rsid w:val="00524239"/>
    <w:rsid w:val="0052433E"/>
    <w:rsid w:val="0052454F"/>
    <w:rsid w:val="0052473B"/>
    <w:rsid w:val="0052551F"/>
    <w:rsid w:val="0052563A"/>
    <w:rsid w:val="00525718"/>
    <w:rsid w:val="005257E6"/>
    <w:rsid w:val="005259D6"/>
    <w:rsid w:val="00525A50"/>
    <w:rsid w:val="00525F56"/>
    <w:rsid w:val="00525F6E"/>
    <w:rsid w:val="00526003"/>
    <w:rsid w:val="0052658B"/>
    <w:rsid w:val="0052660A"/>
    <w:rsid w:val="005267C0"/>
    <w:rsid w:val="0052690B"/>
    <w:rsid w:val="00526A39"/>
    <w:rsid w:val="00526DE1"/>
    <w:rsid w:val="0052723D"/>
    <w:rsid w:val="00527851"/>
    <w:rsid w:val="00527D2A"/>
    <w:rsid w:val="00527FF3"/>
    <w:rsid w:val="00530AC2"/>
    <w:rsid w:val="00530D41"/>
    <w:rsid w:val="00531393"/>
    <w:rsid w:val="00531557"/>
    <w:rsid w:val="00531883"/>
    <w:rsid w:val="005319CE"/>
    <w:rsid w:val="005323C6"/>
    <w:rsid w:val="00532D4A"/>
    <w:rsid w:val="00532DA8"/>
    <w:rsid w:val="005330E5"/>
    <w:rsid w:val="005336B4"/>
    <w:rsid w:val="00533F5B"/>
    <w:rsid w:val="0053428C"/>
    <w:rsid w:val="00534BA5"/>
    <w:rsid w:val="00534C5B"/>
    <w:rsid w:val="00535373"/>
    <w:rsid w:val="005353B7"/>
    <w:rsid w:val="0053570E"/>
    <w:rsid w:val="0053578E"/>
    <w:rsid w:val="005359C0"/>
    <w:rsid w:val="00535D85"/>
    <w:rsid w:val="005360AC"/>
    <w:rsid w:val="00536162"/>
    <w:rsid w:val="005364B9"/>
    <w:rsid w:val="00536B71"/>
    <w:rsid w:val="00536F07"/>
    <w:rsid w:val="005371B8"/>
    <w:rsid w:val="0053733A"/>
    <w:rsid w:val="0053740C"/>
    <w:rsid w:val="0053775B"/>
    <w:rsid w:val="00537A99"/>
    <w:rsid w:val="00537C67"/>
    <w:rsid w:val="00537D9C"/>
    <w:rsid w:val="0054019B"/>
    <w:rsid w:val="00540202"/>
    <w:rsid w:val="005403E3"/>
    <w:rsid w:val="00540F58"/>
    <w:rsid w:val="00541A95"/>
    <w:rsid w:val="00542787"/>
    <w:rsid w:val="00542D5E"/>
    <w:rsid w:val="00542EA2"/>
    <w:rsid w:val="00542F7A"/>
    <w:rsid w:val="005431C6"/>
    <w:rsid w:val="0054366F"/>
    <w:rsid w:val="005437B4"/>
    <w:rsid w:val="00543898"/>
    <w:rsid w:val="00543C3A"/>
    <w:rsid w:val="0054443D"/>
    <w:rsid w:val="00544A97"/>
    <w:rsid w:val="00544AF2"/>
    <w:rsid w:val="00544F86"/>
    <w:rsid w:val="00545CA7"/>
    <w:rsid w:val="00545DDC"/>
    <w:rsid w:val="0054607D"/>
    <w:rsid w:val="00546D0E"/>
    <w:rsid w:val="0055074F"/>
    <w:rsid w:val="00550A11"/>
    <w:rsid w:val="00550BC0"/>
    <w:rsid w:val="005515EB"/>
    <w:rsid w:val="005516CC"/>
    <w:rsid w:val="00551939"/>
    <w:rsid w:val="00552149"/>
    <w:rsid w:val="00552CD0"/>
    <w:rsid w:val="00552D65"/>
    <w:rsid w:val="00552FEC"/>
    <w:rsid w:val="00553403"/>
    <w:rsid w:val="0055341E"/>
    <w:rsid w:val="00553A9B"/>
    <w:rsid w:val="00553AD5"/>
    <w:rsid w:val="00553B82"/>
    <w:rsid w:val="00554140"/>
    <w:rsid w:val="005545F0"/>
    <w:rsid w:val="00554666"/>
    <w:rsid w:val="00554C43"/>
    <w:rsid w:val="00554CF6"/>
    <w:rsid w:val="00554D2C"/>
    <w:rsid w:val="00554FF3"/>
    <w:rsid w:val="0055580F"/>
    <w:rsid w:val="00555B13"/>
    <w:rsid w:val="00555F35"/>
    <w:rsid w:val="00556013"/>
    <w:rsid w:val="00556304"/>
    <w:rsid w:val="00556494"/>
    <w:rsid w:val="005575E0"/>
    <w:rsid w:val="00557C04"/>
    <w:rsid w:val="00557D0C"/>
    <w:rsid w:val="00560034"/>
    <w:rsid w:val="005605A4"/>
    <w:rsid w:val="00560D14"/>
    <w:rsid w:val="0056195A"/>
    <w:rsid w:val="005619CD"/>
    <w:rsid w:val="0056230D"/>
    <w:rsid w:val="00562829"/>
    <w:rsid w:val="00562A93"/>
    <w:rsid w:val="00562B58"/>
    <w:rsid w:val="00562B69"/>
    <w:rsid w:val="00562C52"/>
    <w:rsid w:val="00562C6F"/>
    <w:rsid w:val="00562DF1"/>
    <w:rsid w:val="00563032"/>
    <w:rsid w:val="00563077"/>
    <w:rsid w:val="005630E6"/>
    <w:rsid w:val="005632BA"/>
    <w:rsid w:val="00563302"/>
    <w:rsid w:val="00563661"/>
    <w:rsid w:val="0056387E"/>
    <w:rsid w:val="00563954"/>
    <w:rsid w:val="0056395A"/>
    <w:rsid w:val="00564835"/>
    <w:rsid w:val="00564E2E"/>
    <w:rsid w:val="005651BE"/>
    <w:rsid w:val="005651E5"/>
    <w:rsid w:val="00565BE5"/>
    <w:rsid w:val="00565C57"/>
    <w:rsid w:val="00566475"/>
    <w:rsid w:val="0056651B"/>
    <w:rsid w:val="00566569"/>
    <w:rsid w:val="005665C0"/>
    <w:rsid w:val="00566C22"/>
    <w:rsid w:val="00566CB2"/>
    <w:rsid w:val="00566D04"/>
    <w:rsid w:val="00566E56"/>
    <w:rsid w:val="00567070"/>
    <w:rsid w:val="00567156"/>
    <w:rsid w:val="005676DF"/>
    <w:rsid w:val="00567AAA"/>
    <w:rsid w:val="0057005D"/>
    <w:rsid w:val="00570359"/>
    <w:rsid w:val="0057036D"/>
    <w:rsid w:val="005703E2"/>
    <w:rsid w:val="00570837"/>
    <w:rsid w:val="00570ABB"/>
    <w:rsid w:val="00570C7A"/>
    <w:rsid w:val="005710E5"/>
    <w:rsid w:val="005715DD"/>
    <w:rsid w:val="00571940"/>
    <w:rsid w:val="00571C42"/>
    <w:rsid w:val="0057220B"/>
    <w:rsid w:val="00572523"/>
    <w:rsid w:val="00573C4B"/>
    <w:rsid w:val="00573E6F"/>
    <w:rsid w:val="00574066"/>
    <w:rsid w:val="005742E5"/>
    <w:rsid w:val="005746BA"/>
    <w:rsid w:val="00575749"/>
    <w:rsid w:val="00575FFA"/>
    <w:rsid w:val="005762E9"/>
    <w:rsid w:val="005768C6"/>
    <w:rsid w:val="00577385"/>
    <w:rsid w:val="00577681"/>
    <w:rsid w:val="00577853"/>
    <w:rsid w:val="005800BB"/>
    <w:rsid w:val="005808B1"/>
    <w:rsid w:val="00580DDD"/>
    <w:rsid w:val="00580EAB"/>
    <w:rsid w:val="00580EB5"/>
    <w:rsid w:val="0058107B"/>
    <w:rsid w:val="00581866"/>
    <w:rsid w:val="005818D0"/>
    <w:rsid w:val="00581C68"/>
    <w:rsid w:val="00581FD9"/>
    <w:rsid w:val="00582093"/>
    <w:rsid w:val="00582AF8"/>
    <w:rsid w:val="00582BC4"/>
    <w:rsid w:val="00583206"/>
    <w:rsid w:val="0058344F"/>
    <w:rsid w:val="00583729"/>
    <w:rsid w:val="00583C4A"/>
    <w:rsid w:val="00584400"/>
    <w:rsid w:val="00584659"/>
    <w:rsid w:val="0058469A"/>
    <w:rsid w:val="00584A48"/>
    <w:rsid w:val="005858F6"/>
    <w:rsid w:val="00585B66"/>
    <w:rsid w:val="00585F28"/>
    <w:rsid w:val="00586618"/>
    <w:rsid w:val="00586A05"/>
    <w:rsid w:val="00586CE8"/>
    <w:rsid w:val="00586E89"/>
    <w:rsid w:val="00586FC1"/>
    <w:rsid w:val="00587613"/>
    <w:rsid w:val="005876EE"/>
    <w:rsid w:val="00587C78"/>
    <w:rsid w:val="00587DAF"/>
    <w:rsid w:val="00587FC3"/>
    <w:rsid w:val="00590064"/>
    <w:rsid w:val="00590506"/>
    <w:rsid w:val="005905C8"/>
    <w:rsid w:val="005907D9"/>
    <w:rsid w:val="0059094E"/>
    <w:rsid w:val="005912D0"/>
    <w:rsid w:val="00591476"/>
    <w:rsid w:val="0059164E"/>
    <w:rsid w:val="00591889"/>
    <w:rsid w:val="005922FE"/>
    <w:rsid w:val="00592363"/>
    <w:rsid w:val="00592DE0"/>
    <w:rsid w:val="0059371E"/>
    <w:rsid w:val="00593C9E"/>
    <w:rsid w:val="00593ED6"/>
    <w:rsid w:val="00594399"/>
    <w:rsid w:val="0059459A"/>
    <w:rsid w:val="005945EA"/>
    <w:rsid w:val="00594CFE"/>
    <w:rsid w:val="0059584A"/>
    <w:rsid w:val="00595C0B"/>
    <w:rsid w:val="00595DE6"/>
    <w:rsid w:val="00596137"/>
    <w:rsid w:val="00596696"/>
    <w:rsid w:val="0059683C"/>
    <w:rsid w:val="00596EF6"/>
    <w:rsid w:val="0059732D"/>
    <w:rsid w:val="0059759B"/>
    <w:rsid w:val="005978B2"/>
    <w:rsid w:val="00597F2D"/>
    <w:rsid w:val="00597FFB"/>
    <w:rsid w:val="005A0428"/>
    <w:rsid w:val="005A11DA"/>
    <w:rsid w:val="005A1988"/>
    <w:rsid w:val="005A1A29"/>
    <w:rsid w:val="005A1A31"/>
    <w:rsid w:val="005A2022"/>
    <w:rsid w:val="005A22D7"/>
    <w:rsid w:val="005A24DE"/>
    <w:rsid w:val="005A25E1"/>
    <w:rsid w:val="005A275A"/>
    <w:rsid w:val="005A2778"/>
    <w:rsid w:val="005A2C9C"/>
    <w:rsid w:val="005A2EA3"/>
    <w:rsid w:val="005A34B8"/>
    <w:rsid w:val="005A3780"/>
    <w:rsid w:val="005A39CC"/>
    <w:rsid w:val="005A4149"/>
    <w:rsid w:val="005A497B"/>
    <w:rsid w:val="005A4A0A"/>
    <w:rsid w:val="005A4A16"/>
    <w:rsid w:val="005A51F5"/>
    <w:rsid w:val="005A5567"/>
    <w:rsid w:val="005A57E1"/>
    <w:rsid w:val="005A584D"/>
    <w:rsid w:val="005A595D"/>
    <w:rsid w:val="005A63AC"/>
    <w:rsid w:val="005A6652"/>
    <w:rsid w:val="005A67F1"/>
    <w:rsid w:val="005A6CB5"/>
    <w:rsid w:val="005A6F9D"/>
    <w:rsid w:val="005A7DD9"/>
    <w:rsid w:val="005B0057"/>
    <w:rsid w:val="005B0359"/>
    <w:rsid w:val="005B0805"/>
    <w:rsid w:val="005B156B"/>
    <w:rsid w:val="005B1A44"/>
    <w:rsid w:val="005B1A8B"/>
    <w:rsid w:val="005B1AB5"/>
    <w:rsid w:val="005B1C69"/>
    <w:rsid w:val="005B2138"/>
    <w:rsid w:val="005B24DA"/>
    <w:rsid w:val="005B2522"/>
    <w:rsid w:val="005B2678"/>
    <w:rsid w:val="005B2C20"/>
    <w:rsid w:val="005B2D74"/>
    <w:rsid w:val="005B2EFB"/>
    <w:rsid w:val="005B3017"/>
    <w:rsid w:val="005B39CF"/>
    <w:rsid w:val="005B4B26"/>
    <w:rsid w:val="005B4E5A"/>
    <w:rsid w:val="005B4EB8"/>
    <w:rsid w:val="005B50F6"/>
    <w:rsid w:val="005B540D"/>
    <w:rsid w:val="005B5E57"/>
    <w:rsid w:val="005B5FDA"/>
    <w:rsid w:val="005B5FDE"/>
    <w:rsid w:val="005B6517"/>
    <w:rsid w:val="005B6EFD"/>
    <w:rsid w:val="005B7FA0"/>
    <w:rsid w:val="005C01F2"/>
    <w:rsid w:val="005C022E"/>
    <w:rsid w:val="005C03A7"/>
    <w:rsid w:val="005C07BE"/>
    <w:rsid w:val="005C0A7E"/>
    <w:rsid w:val="005C0B8D"/>
    <w:rsid w:val="005C13EE"/>
    <w:rsid w:val="005C163E"/>
    <w:rsid w:val="005C1C40"/>
    <w:rsid w:val="005C1E97"/>
    <w:rsid w:val="005C2579"/>
    <w:rsid w:val="005C29DB"/>
    <w:rsid w:val="005C3A75"/>
    <w:rsid w:val="005C4124"/>
    <w:rsid w:val="005C4729"/>
    <w:rsid w:val="005C47AB"/>
    <w:rsid w:val="005C48CA"/>
    <w:rsid w:val="005C54B3"/>
    <w:rsid w:val="005C54E5"/>
    <w:rsid w:val="005C55E5"/>
    <w:rsid w:val="005C5BA7"/>
    <w:rsid w:val="005C5BDF"/>
    <w:rsid w:val="005C61C9"/>
    <w:rsid w:val="005C63D9"/>
    <w:rsid w:val="005C6621"/>
    <w:rsid w:val="005C6A52"/>
    <w:rsid w:val="005C6D82"/>
    <w:rsid w:val="005C6DE5"/>
    <w:rsid w:val="005C6F68"/>
    <w:rsid w:val="005C7236"/>
    <w:rsid w:val="005C7A88"/>
    <w:rsid w:val="005D00D0"/>
    <w:rsid w:val="005D071B"/>
    <w:rsid w:val="005D0889"/>
    <w:rsid w:val="005D0F4F"/>
    <w:rsid w:val="005D0FCF"/>
    <w:rsid w:val="005D120B"/>
    <w:rsid w:val="005D1305"/>
    <w:rsid w:val="005D13E3"/>
    <w:rsid w:val="005D16BC"/>
    <w:rsid w:val="005D1FE2"/>
    <w:rsid w:val="005D23B0"/>
    <w:rsid w:val="005D2B02"/>
    <w:rsid w:val="005D2BDD"/>
    <w:rsid w:val="005D2CFE"/>
    <w:rsid w:val="005D2E07"/>
    <w:rsid w:val="005D347C"/>
    <w:rsid w:val="005D350F"/>
    <w:rsid w:val="005D361B"/>
    <w:rsid w:val="005D36CE"/>
    <w:rsid w:val="005D3C58"/>
    <w:rsid w:val="005D442B"/>
    <w:rsid w:val="005D462F"/>
    <w:rsid w:val="005D4A9D"/>
    <w:rsid w:val="005D4D61"/>
    <w:rsid w:val="005D52F0"/>
    <w:rsid w:val="005D57D6"/>
    <w:rsid w:val="005D5DF4"/>
    <w:rsid w:val="005D61C1"/>
    <w:rsid w:val="005D62A9"/>
    <w:rsid w:val="005D62AA"/>
    <w:rsid w:val="005D6332"/>
    <w:rsid w:val="005D6C53"/>
    <w:rsid w:val="005D748D"/>
    <w:rsid w:val="005D7873"/>
    <w:rsid w:val="005D7FCB"/>
    <w:rsid w:val="005E098C"/>
    <w:rsid w:val="005E0FDC"/>
    <w:rsid w:val="005E11CA"/>
    <w:rsid w:val="005E134E"/>
    <w:rsid w:val="005E16CA"/>
    <w:rsid w:val="005E1AA8"/>
    <w:rsid w:val="005E1C70"/>
    <w:rsid w:val="005E1D4C"/>
    <w:rsid w:val="005E1E79"/>
    <w:rsid w:val="005E1F9A"/>
    <w:rsid w:val="005E21C4"/>
    <w:rsid w:val="005E23D5"/>
    <w:rsid w:val="005E2908"/>
    <w:rsid w:val="005E2D28"/>
    <w:rsid w:val="005E34A2"/>
    <w:rsid w:val="005E34F6"/>
    <w:rsid w:val="005E4042"/>
    <w:rsid w:val="005E488C"/>
    <w:rsid w:val="005E4CB4"/>
    <w:rsid w:val="005E5187"/>
    <w:rsid w:val="005E60E1"/>
    <w:rsid w:val="005E771C"/>
    <w:rsid w:val="005E7927"/>
    <w:rsid w:val="005E7BF7"/>
    <w:rsid w:val="005F0145"/>
    <w:rsid w:val="005F0165"/>
    <w:rsid w:val="005F07F0"/>
    <w:rsid w:val="005F0A3F"/>
    <w:rsid w:val="005F17E6"/>
    <w:rsid w:val="005F1C81"/>
    <w:rsid w:val="005F1FD0"/>
    <w:rsid w:val="005F21BA"/>
    <w:rsid w:val="005F26BB"/>
    <w:rsid w:val="005F278B"/>
    <w:rsid w:val="005F27EC"/>
    <w:rsid w:val="005F28A2"/>
    <w:rsid w:val="005F2B42"/>
    <w:rsid w:val="005F2BBA"/>
    <w:rsid w:val="005F2EEF"/>
    <w:rsid w:val="005F3166"/>
    <w:rsid w:val="005F31D7"/>
    <w:rsid w:val="005F3918"/>
    <w:rsid w:val="005F4366"/>
    <w:rsid w:val="005F4431"/>
    <w:rsid w:val="005F461A"/>
    <w:rsid w:val="005F4F0C"/>
    <w:rsid w:val="005F4F57"/>
    <w:rsid w:val="005F4F5B"/>
    <w:rsid w:val="005F56CA"/>
    <w:rsid w:val="005F5887"/>
    <w:rsid w:val="005F5F67"/>
    <w:rsid w:val="005F60A2"/>
    <w:rsid w:val="005F66B3"/>
    <w:rsid w:val="005F7070"/>
    <w:rsid w:val="005F79A4"/>
    <w:rsid w:val="005F7A1E"/>
    <w:rsid w:val="005F7B05"/>
    <w:rsid w:val="005F7E29"/>
    <w:rsid w:val="00600769"/>
    <w:rsid w:val="00600890"/>
    <w:rsid w:val="0060108D"/>
    <w:rsid w:val="006014AE"/>
    <w:rsid w:val="006016AE"/>
    <w:rsid w:val="0060224D"/>
    <w:rsid w:val="0060283E"/>
    <w:rsid w:val="006035D2"/>
    <w:rsid w:val="0060382C"/>
    <w:rsid w:val="006039F2"/>
    <w:rsid w:val="006046B8"/>
    <w:rsid w:val="00605A32"/>
    <w:rsid w:val="00605A3C"/>
    <w:rsid w:val="00605CDE"/>
    <w:rsid w:val="00605D28"/>
    <w:rsid w:val="006060C6"/>
    <w:rsid w:val="006065D5"/>
    <w:rsid w:val="00606EC5"/>
    <w:rsid w:val="006071D1"/>
    <w:rsid w:val="00607383"/>
    <w:rsid w:val="00607658"/>
    <w:rsid w:val="006078C7"/>
    <w:rsid w:val="00607E22"/>
    <w:rsid w:val="0061072B"/>
    <w:rsid w:val="00610B22"/>
    <w:rsid w:val="00610B7D"/>
    <w:rsid w:val="006115DE"/>
    <w:rsid w:val="00611782"/>
    <w:rsid w:val="00611EDB"/>
    <w:rsid w:val="00612402"/>
    <w:rsid w:val="00612728"/>
    <w:rsid w:val="00612F30"/>
    <w:rsid w:val="006136AF"/>
    <w:rsid w:val="006140A3"/>
    <w:rsid w:val="00614C07"/>
    <w:rsid w:val="00614F15"/>
    <w:rsid w:val="00615179"/>
    <w:rsid w:val="006152B8"/>
    <w:rsid w:val="00615814"/>
    <w:rsid w:val="00615C23"/>
    <w:rsid w:val="00616F90"/>
    <w:rsid w:val="006172AA"/>
    <w:rsid w:val="00617443"/>
    <w:rsid w:val="00617608"/>
    <w:rsid w:val="00617BBF"/>
    <w:rsid w:val="00617D67"/>
    <w:rsid w:val="00620168"/>
    <w:rsid w:val="006201FD"/>
    <w:rsid w:val="006210FC"/>
    <w:rsid w:val="00621794"/>
    <w:rsid w:val="00622AE8"/>
    <w:rsid w:val="00622D33"/>
    <w:rsid w:val="00622F99"/>
    <w:rsid w:val="006236A4"/>
    <w:rsid w:val="0062379A"/>
    <w:rsid w:val="00623C03"/>
    <w:rsid w:val="00623D84"/>
    <w:rsid w:val="00623E38"/>
    <w:rsid w:val="00623F8E"/>
    <w:rsid w:val="0062401F"/>
    <w:rsid w:val="006240CE"/>
    <w:rsid w:val="006243C1"/>
    <w:rsid w:val="00624485"/>
    <w:rsid w:val="00624636"/>
    <w:rsid w:val="00624AEE"/>
    <w:rsid w:val="00624F35"/>
    <w:rsid w:val="00624F46"/>
    <w:rsid w:val="00625124"/>
    <w:rsid w:val="0062547A"/>
    <w:rsid w:val="006254DF"/>
    <w:rsid w:val="00625C1B"/>
    <w:rsid w:val="00625C5B"/>
    <w:rsid w:val="00625ED0"/>
    <w:rsid w:val="006264E2"/>
    <w:rsid w:val="00626681"/>
    <w:rsid w:val="006267F1"/>
    <w:rsid w:val="00626B07"/>
    <w:rsid w:val="006271A7"/>
    <w:rsid w:val="00627369"/>
    <w:rsid w:val="00627D77"/>
    <w:rsid w:val="00630141"/>
    <w:rsid w:val="0063033C"/>
    <w:rsid w:val="0063043B"/>
    <w:rsid w:val="00630465"/>
    <w:rsid w:val="00630B87"/>
    <w:rsid w:val="0063168B"/>
    <w:rsid w:val="006316CE"/>
    <w:rsid w:val="00631781"/>
    <w:rsid w:val="0063196A"/>
    <w:rsid w:val="00631F6E"/>
    <w:rsid w:val="00632803"/>
    <w:rsid w:val="00632832"/>
    <w:rsid w:val="00632E28"/>
    <w:rsid w:val="00633D39"/>
    <w:rsid w:val="00633E51"/>
    <w:rsid w:val="00633FBC"/>
    <w:rsid w:val="0063436E"/>
    <w:rsid w:val="00634619"/>
    <w:rsid w:val="00634892"/>
    <w:rsid w:val="00634B51"/>
    <w:rsid w:val="00634BAD"/>
    <w:rsid w:val="00634BAE"/>
    <w:rsid w:val="00634BDD"/>
    <w:rsid w:val="00634D45"/>
    <w:rsid w:val="00635144"/>
    <w:rsid w:val="00635146"/>
    <w:rsid w:val="00635836"/>
    <w:rsid w:val="00635C16"/>
    <w:rsid w:val="00635E91"/>
    <w:rsid w:val="006366DB"/>
    <w:rsid w:val="00637C5E"/>
    <w:rsid w:val="00637DBA"/>
    <w:rsid w:val="00637DE5"/>
    <w:rsid w:val="00637ED7"/>
    <w:rsid w:val="00637FAB"/>
    <w:rsid w:val="006402C6"/>
    <w:rsid w:val="00640695"/>
    <w:rsid w:val="0064102E"/>
    <w:rsid w:val="00641168"/>
    <w:rsid w:val="0064151F"/>
    <w:rsid w:val="0064168A"/>
    <w:rsid w:val="00641D64"/>
    <w:rsid w:val="0064243E"/>
    <w:rsid w:val="0064256D"/>
    <w:rsid w:val="00642ED7"/>
    <w:rsid w:val="006430FB"/>
    <w:rsid w:val="00643406"/>
    <w:rsid w:val="0064370D"/>
    <w:rsid w:val="00643891"/>
    <w:rsid w:val="00643C4E"/>
    <w:rsid w:val="00643D5B"/>
    <w:rsid w:val="00643E59"/>
    <w:rsid w:val="006450DF"/>
    <w:rsid w:val="00645D2E"/>
    <w:rsid w:val="006461BE"/>
    <w:rsid w:val="00646367"/>
    <w:rsid w:val="0064669F"/>
    <w:rsid w:val="00647145"/>
    <w:rsid w:val="006475A2"/>
    <w:rsid w:val="006479AD"/>
    <w:rsid w:val="00647AF7"/>
    <w:rsid w:val="00647FAD"/>
    <w:rsid w:val="006500F5"/>
    <w:rsid w:val="00650409"/>
    <w:rsid w:val="00650807"/>
    <w:rsid w:val="0065094D"/>
    <w:rsid w:val="00650AC9"/>
    <w:rsid w:val="00650FE7"/>
    <w:rsid w:val="00651410"/>
    <w:rsid w:val="00651441"/>
    <w:rsid w:val="006519A5"/>
    <w:rsid w:val="00651CB7"/>
    <w:rsid w:val="00651DAF"/>
    <w:rsid w:val="00652480"/>
    <w:rsid w:val="0065252C"/>
    <w:rsid w:val="00652B61"/>
    <w:rsid w:val="00652D00"/>
    <w:rsid w:val="00652F09"/>
    <w:rsid w:val="006530AB"/>
    <w:rsid w:val="0065310E"/>
    <w:rsid w:val="00653B0A"/>
    <w:rsid w:val="00653FC5"/>
    <w:rsid w:val="00654CE6"/>
    <w:rsid w:val="006554F8"/>
    <w:rsid w:val="00655856"/>
    <w:rsid w:val="00655BD2"/>
    <w:rsid w:val="00655E11"/>
    <w:rsid w:val="00655E8E"/>
    <w:rsid w:val="006569EC"/>
    <w:rsid w:val="00656E21"/>
    <w:rsid w:val="00657201"/>
    <w:rsid w:val="00657796"/>
    <w:rsid w:val="00657C9C"/>
    <w:rsid w:val="00660022"/>
    <w:rsid w:val="00660218"/>
    <w:rsid w:val="006602F0"/>
    <w:rsid w:val="0066052B"/>
    <w:rsid w:val="00660530"/>
    <w:rsid w:val="00660A2D"/>
    <w:rsid w:val="00660E84"/>
    <w:rsid w:val="00660ED0"/>
    <w:rsid w:val="006612D4"/>
    <w:rsid w:val="00661887"/>
    <w:rsid w:val="00661BEE"/>
    <w:rsid w:val="00661F58"/>
    <w:rsid w:val="006621E6"/>
    <w:rsid w:val="00662A72"/>
    <w:rsid w:val="00662BC6"/>
    <w:rsid w:val="00662D17"/>
    <w:rsid w:val="00663426"/>
    <w:rsid w:val="0066350C"/>
    <w:rsid w:val="00663635"/>
    <w:rsid w:val="006639F4"/>
    <w:rsid w:val="00663BE8"/>
    <w:rsid w:val="0066405A"/>
    <w:rsid w:val="00664A9E"/>
    <w:rsid w:val="00665B54"/>
    <w:rsid w:val="00666447"/>
    <w:rsid w:val="0066685E"/>
    <w:rsid w:val="00666918"/>
    <w:rsid w:val="0066698A"/>
    <w:rsid w:val="00666A5A"/>
    <w:rsid w:val="00666D2F"/>
    <w:rsid w:val="006674F4"/>
    <w:rsid w:val="006674FA"/>
    <w:rsid w:val="00667875"/>
    <w:rsid w:val="00670257"/>
    <w:rsid w:val="006705A9"/>
    <w:rsid w:val="00670820"/>
    <w:rsid w:val="00670893"/>
    <w:rsid w:val="00670D00"/>
    <w:rsid w:val="00671157"/>
    <w:rsid w:val="00671AF1"/>
    <w:rsid w:val="00671C4A"/>
    <w:rsid w:val="00671E22"/>
    <w:rsid w:val="006724E2"/>
    <w:rsid w:val="0067256C"/>
    <w:rsid w:val="006726BC"/>
    <w:rsid w:val="00672704"/>
    <w:rsid w:val="00672BD3"/>
    <w:rsid w:val="00673129"/>
    <w:rsid w:val="00673866"/>
    <w:rsid w:val="00673894"/>
    <w:rsid w:val="0067397B"/>
    <w:rsid w:val="006739B6"/>
    <w:rsid w:val="0067446D"/>
    <w:rsid w:val="00674775"/>
    <w:rsid w:val="00674791"/>
    <w:rsid w:val="00674E75"/>
    <w:rsid w:val="00674F7C"/>
    <w:rsid w:val="006751D8"/>
    <w:rsid w:val="00675BB0"/>
    <w:rsid w:val="00675C1E"/>
    <w:rsid w:val="00676081"/>
    <w:rsid w:val="00676816"/>
    <w:rsid w:val="00676830"/>
    <w:rsid w:val="00676AFD"/>
    <w:rsid w:val="00676B96"/>
    <w:rsid w:val="00676BD3"/>
    <w:rsid w:val="0067731D"/>
    <w:rsid w:val="006775ED"/>
    <w:rsid w:val="006776E5"/>
    <w:rsid w:val="006778CA"/>
    <w:rsid w:val="00677AB7"/>
    <w:rsid w:val="00677ACE"/>
    <w:rsid w:val="006803C5"/>
    <w:rsid w:val="006809F5"/>
    <w:rsid w:val="00681088"/>
    <w:rsid w:val="006811C7"/>
    <w:rsid w:val="006813E9"/>
    <w:rsid w:val="00681907"/>
    <w:rsid w:val="00681E12"/>
    <w:rsid w:val="006822D3"/>
    <w:rsid w:val="006823CA"/>
    <w:rsid w:val="00682402"/>
    <w:rsid w:val="0068257C"/>
    <w:rsid w:val="00685593"/>
    <w:rsid w:val="00685987"/>
    <w:rsid w:val="00686D73"/>
    <w:rsid w:val="00686F13"/>
    <w:rsid w:val="006871A1"/>
    <w:rsid w:val="006871FB"/>
    <w:rsid w:val="00687A61"/>
    <w:rsid w:val="00687BAE"/>
    <w:rsid w:val="00690378"/>
    <w:rsid w:val="0069043F"/>
    <w:rsid w:val="00690452"/>
    <w:rsid w:val="0069086F"/>
    <w:rsid w:val="00690BAE"/>
    <w:rsid w:val="00690BFA"/>
    <w:rsid w:val="006910F6"/>
    <w:rsid w:val="00691475"/>
    <w:rsid w:val="0069180E"/>
    <w:rsid w:val="00691C0D"/>
    <w:rsid w:val="00691DD0"/>
    <w:rsid w:val="00691DFB"/>
    <w:rsid w:val="00691E44"/>
    <w:rsid w:val="00692057"/>
    <w:rsid w:val="00692536"/>
    <w:rsid w:val="00692DA9"/>
    <w:rsid w:val="00693706"/>
    <w:rsid w:val="00693909"/>
    <w:rsid w:val="00693C10"/>
    <w:rsid w:val="00693E79"/>
    <w:rsid w:val="00693F04"/>
    <w:rsid w:val="006941E8"/>
    <w:rsid w:val="00694346"/>
    <w:rsid w:val="00695392"/>
    <w:rsid w:val="006953EE"/>
    <w:rsid w:val="00695969"/>
    <w:rsid w:val="0069596C"/>
    <w:rsid w:val="006963EE"/>
    <w:rsid w:val="006964EB"/>
    <w:rsid w:val="00696667"/>
    <w:rsid w:val="00696AC0"/>
    <w:rsid w:val="00696CD0"/>
    <w:rsid w:val="00697023"/>
    <w:rsid w:val="0069715D"/>
    <w:rsid w:val="00697EBE"/>
    <w:rsid w:val="006A021C"/>
    <w:rsid w:val="006A023F"/>
    <w:rsid w:val="006A153C"/>
    <w:rsid w:val="006A16FE"/>
    <w:rsid w:val="006A18AA"/>
    <w:rsid w:val="006A1D7E"/>
    <w:rsid w:val="006A1FE4"/>
    <w:rsid w:val="006A1FEF"/>
    <w:rsid w:val="006A2871"/>
    <w:rsid w:val="006A31A3"/>
    <w:rsid w:val="006A36CF"/>
    <w:rsid w:val="006A3CFE"/>
    <w:rsid w:val="006A4CEF"/>
    <w:rsid w:val="006A4DAB"/>
    <w:rsid w:val="006A4F76"/>
    <w:rsid w:val="006A54A9"/>
    <w:rsid w:val="006A5AB6"/>
    <w:rsid w:val="006A5CEC"/>
    <w:rsid w:val="006A60F5"/>
    <w:rsid w:val="006A6180"/>
    <w:rsid w:val="006A6246"/>
    <w:rsid w:val="006A67ED"/>
    <w:rsid w:val="006A706E"/>
    <w:rsid w:val="006A7192"/>
    <w:rsid w:val="006A72D6"/>
    <w:rsid w:val="006A7378"/>
    <w:rsid w:val="006A7F28"/>
    <w:rsid w:val="006A7FD1"/>
    <w:rsid w:val="006B008B"/>
    <w:rsid w:val="006B0302"/>
    <w:rsid w:val="006B0A62"/>
    <w:rsid w:val="006B0B1A"/>
    <w:rsid w:val="006B0B36"/>
    <w:rsid w:val="006B15F6"/>
    <w:rsid w:val="006B1BF8"/>
    <w:rsid w:val="006B1C6A"/>
    <w:rsid w:val="006B2A44"/>
    <w:rsid w:val="006B30EA"/>
    <w:rsid w:val="006B31D5"/>
    <w:rsid w:val="006B3399"/>
    <w:rsid w:val="006B35C9"/>
    <w:rsid w:val="006B378E"/>
    <w:rsid w:val="006B3C7F"/>
    <w:rsid w:val="006B413B"/>
    <w:rsid w:val="006B4ACD"/>
    <w:rsid w:val="006B4DB2"/>
    <w:rsid w:val="006B53B9"/>
    <w:rsid w:val="006B5450"/>
    <w:rsid w:val="006B5982"/>
    <w:rsid w:val="006B59E0"/>
    <w:rsid w:val="006B5EAE"/>
    <w:rsid w:val="006B5EB6"/>
    <w:rsid w:val="006B60D4"/>
    <w:rsid w:val="006B69A4"/>
    <w:rsid w:val="006B6B62"/>
    <w:rsid w:val="006B6F67"/>
    <w:rsid w:val="006B7102"/>
    <w:rsid w:val="006B715D"/>
    <w:rsid w:val="006B76E4"/>
    <w:rsid w:val="006B7D35"/>
    <w:rsid w:val="006C0380"/>
    <w:rsid w:val="006C0400"/>
    <w:rsid w:val="006C04B9"/>
    <w:rsid w:val="006C0B6C"/>
    <w:rsid w:val="006C0D8F"/>
    <w:rsid w:val="006C10F8"/>
    <w:rsid w:val="006C12FD"/>
    <w:rsid w:val="006C1781"/>
    <w:rsid w:val="006C17BF"/>
    <w:rsid w:val="006C19AA"/>
    <w:rsid w:val="006C2277"/>
    <w:rsid w:val="006C2281"/>
    <w:rsid w:val="006C235C"/>
    <w:rsid w:val="006C2779"/>
    <w:rsid w:val="006C2E30"/>
    <w:rsid w:val="006C318D"/>
    <w:rsid w:val="006C3287"/>
    <w:rsid w:val="006C3667"/>
    <w:rsid w:val="006C3A0A"/>
    <w:rsid w:val="006C41B0"/>
    <w:rsid w:val="006C460A"/>
    <w:rsid w:val="006C46B0"/>
    <w:rsid w:val="006C4BC4"/>
    <w:rsid w:val="006C4D6F"/>
    <w:rsid w:val="006C52A8"/>
    <w:rsid w:val="006C541E"/>
    <w:rsid w:val="006C55A0"/>
    <w:rsid w:val="006C55CA"/>
    <w:rsid w:val="006C5609"/>
    <w:rsid w:val="006C5A8F"/>
    <w:rsid w:val="006C6384"/>
    <w:rsid w:val="006C6449"/>
    <w:rsid w:val="006C66D8"/>
    <w:rsid w:val="006C744E"/>
    <w:rsid w:val="006D003E"/>
    <w:rsid w:val="006D085B"/>
    <w:rsid w:val="006D0AD9"/>
    <w:rsid w:val="006D0BFE"/>
    <w:rsid w:val="006D0D3B"/>
    <w:rsid w:val="006D0E42"/>
    <w:rsid w:val="006D0ED2"/>
    <w:rsid w:val="006D0FD9"/>
    <w:rsid w:val="006D11C1"/>
    <w:rsid w:val="006D16DD"/>
    <w:rsid w:val="006D1CC8"/>
    <w:rsid w:val="006D1F00"/>
    <w:rsid w:val="006D22F0"/>
    <w:rsid w:val="006D28C8"/>
    <w:rsid w:val="006D28CC"/>
    <w:rsid w:val="006D2908"/>
    <w:rsid w:val="006D3705"/>
    <w:rsid w:val="006D38CA"/>
    <w:rsid w:val="006D395E"/>
    <w:rsid w:val="006D3B7F"/>
    <w:rsid w:val="006D41BB"/>
    <w:rsid w:val="006D4A9A"/>
    <w:rsid w:val="006D4D2D"/>
    <w:rsid w:val="006D5247"/>
    <w:rsid w:val="006D5516"/>
    <w:rsid w:val="006D61E5"/>
    <w:rsid w:val="006D62B8"/>
    <w:rsid w:val="006D6346"/>
    <w:rsid w:val="006D63AB"/>
    <w:rsid w:val="006D70A3"/>
    <w:rsid w:val="006D72AD"/>
    <w:rsid w:val="006E0338"/>
    <w:rsid w:val="006E08AC"/>
    <w:rsid w:val="006E110D"/>
    <w:rsid w:val="006E1874"/>
    <w:rsid w:val="006E232E"/>
    <w:rsid w:val="006E31BA"/>
    <w:rsid w:val="006E337A"/>
    <w:rsid w:val="006E3B49"/>
    <w:rsid w:val="006E3FE4"/>
    <w:rsid w:val="006E44A5"/>
    <w:rsid w:val="006E5031"/>
    <w:rsid w:val="006E5173"/>
    <w:rsid w:val="006E5453"/>
    <w:rsid w:val="006E5E68"/>
    <w:rsid w:val="006E6891"/>
    <w:rsid w:val="006E742F"/>
    <w:rsid w:val="006E7665"/>
    <w:rsid w:val="006E76C0"/>
    <w:rsid w:val="006E7B75"/>
    <w:rsid w:val="006E7F19"/>
    <w:rsid w:val="006F0455"/>
    <w:rsid w:val="006F05F9"/>
    <w:rsid w:val="006F06F1"/>
    <w:rsid w:val="006F1298"/>
    <w:rsid w:val="006F151C"/>
    <w:rsid w:val="006F1770"/>
    <w:rsid w:val="006F18A3"/>
    <w:rsid w:val="006F18F6"/>
    <w:rsid w:val="006F20F9"/>
    <w:rsid w:val="006F23E0"/>
    <w:rsid w:val="006F2553"/>
    <w:rsid w:val="006F2C55"/>
    <w:rsid w:val="006F33EA"/>
    <w:rsid w:val="006F35CC"/>
    <w:rsid w:val="006F3CE6"/>
    <w:rsid w:val="006F3E3C"/>
    <w:rsid w:val="006F47D4"/>
    <w:rsid w:val="006F49C4"/>
    <w:rsid w:val="006F51CF"/>
    <w:rsid w:val="006F55E9"/>
    <w:rsid w:val="006F56E8"/>
    <w:rsid w:val="006F5DC6"/>
    <w:rsid w:val="006F5E21"/>
    <w:rsid w:val="006F62EF"/>
    <w:rsid w:val="006F665C"/>
    <w:rsid w:val="006F6A03"/>
    <w:rsid w:val="006F6FB3"/>
    <w:rsid w:val="006F7108"/>
    <w:rsid w:val="006F74F0"/>
    <w:rsid w:val="006F7727"/>
    <w:rsid w:val="006F7CA3"/>
    <w:rsid w:val="006F7DFD"/>
    <w:rsid w:val="006F7E01"/>
    <w:rsid w:val="0070059D"/>
    <w:rsid w:val="00700611"/>
    <w:rsid w:val="00700A6E"/>
    <w:rsid w:val="00700F99"/>
    <w:rsid w:val="00701025"/>
    <w:rsid w:val="007013DF"/>
    <w:rsid w:val="00701EAD"/>
    <w:rsid w:val="00701F1F"/>
    <w:rsid w:val="00702158"/>
    <w:rsid w:val="00702907"/>
    <w:rsid w:val="00702A0C"/>
    <w:rsid w:val="00703224"/>
    <w:rsid w:val="007033CC"/>
    <w:rsid w:val="007036FB"/>
    <w:rsid w:val="0070384D"/>
    <w:rsid w:val="00703B70"/>
    <w:rsid w:val="00703DAD"/>
    <w:rsid w:val="00703F40"/>
    <w:rsid w:val="00704177"/>
    <w:rsid w:val="00704432"/>
    <w:rsid w:val="00704CF1"/>
    <w:rsid w:val="00704F32"/>
    <w:rsid w:val="007056CE"/>
    <w:rsid w:val="0070646A"/>
    <w:rsid w:val="00707183"/>
    <w:rsid w:val="00707728"/>
    <w:rsid w:val="00707B41"/>
    <w:rsid w:val="00707BF7"/>
    <w:rsid w:val="007103D5"/>
    <w:rsid w:val="007107E5"/>
    <w:rsid w:val="007111B0"/>
    <w:rsid w:val="00711552"/>
    <w:rsid w:val="007119D1"/>
    <w:rsid w:val="00711AF5"/>
    <w:rsid w:val="00711BB1"/>
    <w:rsid w:val="00711BD8"/>
    <w:rsid w:val="00711F4F"/>
    <w:rsid w:val="00712A53"/>
    <w:rsid w:val="00712EB2"/>
    <w:rsid w:val="00713AD7"/>
    <w:rsid w:val="00713E81"/>
    <w:rsid w:val="00714232"/>
    <w:rsid w:val="00714274"/>
    <w:rsid w:val="00714617"/>
    <w:rsid w:val="00714DD2"/>
    <w:rsid w:val="007154B6"/>
    <w:rsid w:val="007156C7"/>
    <w:rsid w:val="0071647B"/>
    <w:rsid w:val="0071684E"/>
    <w:rsid w:val="00717202"/>
    <w:rsid w:val="0071782C"/>
    <w:rsid w:val="00717AF6"/>
    <w:rsid w:val="0072045A"/>
    <w:rsid w:val="0072078B"/>
    <w:rsid w:val="00720BDA"/>
    <w:rsid w:val="00720F42"/>
    <w:rsid w:val="00721044"/>
    <w:rsid w:val="0072119A"/>
    <w:rsid w:val="007216E2"/>
    <w:rsid w:val="00721750"/>
    <w:rsid w:val="0072177D"/>
    <w:rsid w:val="00722356"/>
    <w:rsid w:val="00722650"/>
    <w:rsid w:val="00722729"/>
    <w:rsid w:val="00722918"/>
    <w:rsid w:val="007232FC"/>
    <w:rsid w:val="00723D55"/>
    <w:rsid w:val="00723F76"/>
    <w:rsid w:val="007244D2"/>
    <w:rsid w:val="00724B8C"/>
    <w:rsid w:val="00725656"/>
    <w:rsid w:val="00725E0A"/>
    <w:rsid w:val="00725E67"/>
    <w:rsid w:val="0072605A"/>
    <w:rsid w:val="007264D2"/>
    <w:rsid w:val="0072704E"/>
    <w:rsid w:val="007272AC"/>
    <w:rsid w:val="00727643"/>
    <w:rsid w:val="00727691"/>
    <w:rsid w:val="00730147"/>
    <w:rsid w:val="00730677"/>
    <w:rsid w:val="007308FC"/>
    <w:rsid w:val="007309BF"/>
    <w:rsid w:val="00730FA8"/>
    <w:rsid w:val="007313C3"/>
    <w:rsid w:val="007315E8"/>
    <w:rsid w:val="00731900"/>
    <w:rsid w:val="00731AD6"/>
    <w:rsid w:val="00731AF8"/>
    <w:rsid w:val="00731CA8"/>
    <w:rsid w:val="00731CE9"/>
    <w:rsid w:val="00733415"/>
    <w:rsid w:val="00733594"/>
    <w:rsid w:val="0073370C"/>
    <w:rsid w:val="007338D6"/>
    <w:rsid w:val="0073390F"/>
    <w:rsid w:val="00733A9B"/>
    <w:rsid w:val="00733CC8"/>
    <w:rsid w:val="007346C4"/>
    <w:rsid w:val="00734AA2"/>
    <w:rsid w:val="00734BAB"/>
    <w:rsid w:val="007351B1"/>
    <w:rsid w:val="00735530"/>
    <w:rsid w:val="00735762"/>
    <w:rsid w:val="00735A22"/>
    <w:rsid w:val="00736BB0"/>
    <w:rsid w:val="00736EEF"/>
    <w:rsid w:val="00737695"/>
    <w:rsid w:val="00737800"/>
    <w:rsid w:val="00737B42"/>
    <w:rsid w:val="00740129"/>
    <w:rsid w:val="00740240"/>
    <w:rsid w:val="00740EB4"/>
    <w:rsid w:val="00741927"/>
    <w:rsid w:val="0074248B"/>
    <w:rsid w:val="00743967"/>
    <w:rsid w:val="00743BCA"/>
    <w:rsid w:val="00743E16"/>
    <w:rsid w:val="00743E9E"/>
    <w:rsid w:val="00744C00"/>
    <w:rsid w:val="00745460"/>
    <w:rsid w:val="00745558"/>
    <w:rsid w:val="00745715"/>
    <w:rsid w:val="007460CE"/>
    <w:rsid w:val="0074626C"/>
    <w:rsid w:val="00747178"/>
    <w:rsid w:val="00747B9A"/>
    <w:rsid w:val="00747CEB"/>
    <w:rsid w:val="00750EBB"/>
    <w:rsid w:val="00751236"/>
    <w:rsid w:val="00751349"/>
    <w:rsid w:val="00751A23"/>
    <w:rsid w:val="00752125"/>
    <w:rsid w:val="007521A4"/>
    <w:rsid w:val="00752943"/>
    <w:rsid w:val="00752FAC"/>
    <w:rsid w:val="00753235"/>
    <w:rsid w:val="007533A2"/>
    <w:rsid w:val="00754117"/>
    <w:rsid w:val="007543C5"/>
    <w:rsid w:val="007557BF"/>
    <w:rsid w:val="007558DA"/>
    <w:rsid w:val="00755B91"/>
    <w:rsid w:val="00756247"/>
    <w:rsid w:val="00756EF9"/>
    <w:rsid w:val="00756F80"/>
    <w:rsid w:val="007570C4"/>
    <w:rsid w:val="007577DA"/>
    <w:rsid w:val="00757A2E"/>
    <w:rsid w:val="00760004"/>
    <w:rsid w:val="007603A9"/>
    <w:rsid w:val="00760561"/>
    <w:rsid w:val="00760719"/>
    <w:rsid w:val="00760F7D"/>
    <w:rsid w:val="00761966"/>
    <w:rsid w:val="00761D79"/>
    <w:rsid w:val="00761EBA"/>
    <w:rsid w:val="00761FCC"/>
    <w:rsid w:val="007625F1"/>
    <w:rsid w:val="00762648"/>
    <w:rsid w:val="0076265C"/>
    <w:rsid w:val="00762DA7"/>
    <w:rsid w:val="00762FD5"/>
    <w:rsid w:val="0076349D"/>
    <w:rsid w:val="0076358B"/>
    <w:rsid w:val="00763885"/>
    <w:rsid w:val="00763A77"/>
    <w:rsid w:val="00763C22"/>
    <w:rsid w:val="0076402D"/>
    <w:rsid w:val="00764553"/>
    <w:rsid w:val="007645A7"/>
    <w:rsid w:val="0076460F"/>
    <w:rsid w:val="007646A3"/>
    <w:rsid w:val="00764B80"/>
    <w:rsid w:val="00765028"/>
    <w:rsid w:val="007650BF"/>
    <w:rsid w:val="0076515F"/>
    <w:rsid w:val="00765D97"/>
    <w:rsid w:val="007661EE"/>
    <w:rsid w:val="007663CC"/>
    <w:rsid w:val="00766BDD"/>
    <w:rsid w:val="00766DA6"/>
    <w:rsid w:val="00766F0E"/>
    <w:rsid w:val="0076700A"/>
    <w:rsid w:val="007670F9"/>
    <w:rsid w:val="00767974"/>
    <w:rsid w:val="00767B25"/>
    <w:rsid w:val="00767DD6"/>
    <w:rsid w:val="007701D4"/>
    <w:rsid w:val="007701EA"/>
    <w:rsid w:val="007703DB"/>
    <w:rsid w:val="0077052C"/>
    <w:rsid w:val="007706E2"/>
    <w:rsid w:val="00771123"/>
    <w:rsid w:val="00771203"/>
    <w:rsid w:val="007712DF"/>
    <w:rsid w:val="00771604"/>
    <w:rsid w:val="00772271"/>
    <w:rsid w:val="00772473"/>
    <w:rsid w:val="00772816"/>
    <w:rsid w:val="00772AFE"/>
    <w:rsid w:val="0077329D"/>
    <w:rsid w:val="00773600"/>
    <w:rsid w:val="0077367A"/>
    <w:rsid w:val="00773B4D"/>
    <w:rsid w:val="00773D2E"/>
    <w:rsid w:val="00773DA7"/>
    <w:rsid w:val="00774781"/>
    <w:rsid w:val="00775278"/>
    <w:rsid w:val="00775C46"/>
    <w:rsid w:val="00775D3D"/>
    <w:rsid w:val="00775D9E"/>
    <w:rsid w:val="00776730"/>
    <w:rsid w:val="00776CB2"/>
    <w:rsid w:val="00776FE3"/>
    <w:rsid w:val="0077716A"/>
    <w:rsid w:val="00777586"/>
    <w:rsid w:val="0077769B"/>
    <w:rsid w:val="007779A6"/>
    <w:rsid w:val="00777D50"/>
    <w:rsid w:val="00780482"/>
    <w:rsid w:val="007804BB"/>
    <w:rsid w:val="00780614"/>
    <w:rsid w:val="00780D41"/>
    <w:rsid w:val="00780ED4"/>
    <w:rsid w:val="0078167B"/>
    <w:rsid w:val="007816A2"/>
    <w:rsid w:val="00781852"/>
    <w:rsid w:val="007820D9"/>
    <w:rsid w:val="0078233A"/>
    <w:rsid w:val="00782402"/>
    <w:rsid w:val="0078254E"/>
    <w:rsid w:val="00782D80"/>
    <w:rsid w:val="00782F3B"/>
    <w:rsid w:val="007834C1"/>
    <w:rsid w:val="007835CF"/>
    <w:rsid w:val="00783DA0"/>
    <w:rsid w:val="00784E4C"/>
    <w:rsid w:val="00785A75"/>
    <w:rsid w:val="0078642B"/>
    <w:rsid w:val="0078671F"/>
    <w:rsid w:val="00786AF2"/>
    <w:rsid w:val="00786BFF"/>
    <w:rsid w:val="00786F65"/>
    <w:rsid w:val="00787170"/>
    <w:rsid w:val="007871E3"/>
    <w:rsid w:val="00787696"/>
    <w:rsid w:val="00787A6B"/>
    <w:rsid w:val="00787CAA"/>
    <w:rsid w:val="00787EAB"/>
    <w:rsid w:val="00787FAD"/>
    <w:rsid w:val="007903AB"/>
    <w:rsid w:val="00790442"/>
    <w:rsid w:val="00790AC7"/>
    <w:rsid w:val="0079127B"/>
    <w:rsid w:val="00791482"/>
    <w:rsid w:val="007915CF"/>
    <w:rsid w:val="0079189F"/>
    <w:rsid w:val="00792B66"/>
    <w:rsid w:val="00792D5E"/>
    <w:rsid w:val="00792E85"/>
    <w:rsid w:val="00792FEE"/>
    <w:rsid w:val="0079378A"/>
    <w:rsid w:val="007937A4"/>
    <w:rsid w:val="00794218"/>
    <w:rsid w:val="007945F7"/>
    <w:rsid w:val="007947A0"/>
    <w:rsid w:val="0079542B"/>
    <w:rsid w:val="00795719"/>
    <w:rsid w:val="00795CB3"/>
    <w:rsid w:val="00795CCC"/>
    <w:rsid w:val="00796C74"/>
    <w:rsid w:val="00796E54"/>
    <w:rsid w:val="00797178"/>
    <w:rsid w:val="00797738"/>
    <w:rsid w:val="00797864"/>
    <w:rsid w:val="007978D2"/>
    <w:rsid w:val="00797A02"/>
    <w:rsid w:val="00797DDB"/>
    <w:rsid w:val="00797E29"/>
    <w:rsid w:val="007A0EA4"/>
    <w:rsid w:val="007A104B"/>
    <w:rsid w:val="007A13E9"/>
    <w:rsid w:val="007A185B"/>
    <w:rsid w:val="007A1B0D"/>
    <w:rsid w:val="007A1DD5"/>
    <w:rsid w:val="007A1F2A"/>
    <w:rsid w:val="007A24BA"/>
    <w:rsid w:val="007A27AD"/>
    <w:rsid w:val="007A30E5"/>
    <w:rsid w:val="007A3441"/>
    <w:rsid w:val="007A34AD"/>
    <w:rsid w:val="007A3556"/>
    <w:rsid w:val="007A399C"/>
    <w:rsid w:val="007A3A9D"/>
    <w:rsid w:val="007A4185"/>
    <w:rsid w:val="007A44B4"/>
    <w:rsid w:val="007A44F5"/>
    <w:rsid w:val="007A496D"/>
    <w:rsid w:val="007A4C3E"/>
    <w:rsid w:val="007A4D23"/>
    <w:rsid w:val="007A50DD"/>
    <w:rsid w:val="007A51CF"/>
    <w:rsid w:val="007A567B"/>
    <w:rsid w:val="007A5726"/>
    <w:rsid w:val="007A5815"/>
    <w:rsid w:val="007A5A20"/>
    <w:rsid w:val="007A5F2A"/>
    <w:rsid w:val="007A60D8"/>
    <w:rsid w:val="007A68A1"/>
    <w:rsid w:val="007A75CE"/>
    <w:rsid w:val="007A7ADD"/>
    <w:rsid w:val="007A7D38"/>
    <w:rsid w:val="007B073E"/>
    <w:rsid w:val="007B0C50"/>
    <w:rsid w:val="007B0F2F"/>
    <w:rsid w:val="007B0FF6"/>
    <w:rsid w:val="007B167C"/>
    <w:rsid w:val="007B1E71"/>
    <w:rsid w:val="007B29CA"/>
    <w:rsid w:val="007B30F2"/>
    <w:rsid w:val="007B3160"/>
    <w:rsid w:val="007B35A9"/>
    <w:rsid w:val="007B3C3F"/>
    <w:rsid w:val="007B3CE5"/>
    <w:rsid w:val="007B43A1"/>
    <w:rsid w:val="007B4513"/>
    <w:rsid w:val="007B6B27"/>
    <w:rsid w:val="007B6DD3"/>
    <w:rsid w:val="007B70D6"/>
    <w:rsid w:val="007B758E"/>
    <w:rsid w:val="007B7D9F"/>
    <w:rsid w:val="007C0206"/>
    <w:rsid w:val="007C020E"/>
    <w:rsid w:val="007C02C0"/>
    <w:rsid w:val="007C0416"/>
    <w:rsid w:val="007C046B"/>
    <w:rsid w:val="007C0826"/>
    <w:rsid w:val="007C0E20"/>
    <w:rsid w:val="007C0ED6"/>
    <w:rsid w:val="007C1382"/>
    <w:rsid w:val="007C167A"/>
    <w:rsid w:val="007C16C9"/>
    <w:rsid w:val="007C1B52"/>
    <w:rsid w:val="007C27C4"/>
    <w:rsid w:val="007C2D1D"/>
    <w:rsid w:val="007C371C"/>
    <w:rsid w:val="007C3F08"/>
    <w:rsid w:val="007C406B"/>
    <w:rsid w:val="007C4873"/>
    <w:rsid w:val="007C491B"/>
    <w:rsid w:val="007C4AF6"/>
    <w:rsid w:val="007C4D20"/>
    <w:rsid w:val="007C55FB"/>
    <w:rsid w:val="007C5A46"/>
    <w:rsid w:val="007C5CBE"/>
    <w:rsid w:val="007C63C8"/>
    <w:rsid w:val="007C64CB"/>
    <w:rsid w:val="007C68A1"/>
    <w:rsid w:val="007C6A03"/>
    <w:rsid w:val="007C6E02"/>
    <w:rsid w:val="007D041D"/>
    <w:rsid w:val="007D138F"/>
    <w:rsid w:val="007D16DE"/>
    <w:rsid w:val="007D1A4D"/>
    <w:rsid w:val="007D2220"/>
    <w:rsid w:val="007D2257"/>
    <w:rsid w:val="007D2425"/>
    <w:rsid w:val="007D253B"/>
    <w:rsid w:val="007D2AC3"/>
    <w:rsid w:val="007D2F9C"/>
    <w:rsid w:val="007D310A"/>
    <w:rsid w:val="007D396F"/>
    <w:rsid w:val="007D3E5E"/>
    <w:rsid w:val="007D3EE7"/>
    <w:rsid w:val="007D4414"/>
    <w:rsid w:val="007D4BBF"/>
    <w:rsid w:val="007D4C14"/>
    <w:rsid w:val="007D4F46"/>
    <w:rsid w:val="007D5166"/>
    <w:rsid w:val="007D65BB"/>
    <w:rsid w:val="007D6BD8"/>
    <w:rsid w:val="007D6C53"/>
    <w:rsid w:val="007D6CEA"/>
    <w:rsid w:val="007D6F76"/>
    <w:rsid w:val="007D7261"/>
    <w:rsid w:val="007D773C"/>
    <w:rsid w:val="007D775A"/>
    <w:rsid w:val="007D7CB4"/>
    <w:rsid w:val="007D7D71"/>
    <w:rsid w:val="007E0045"/>
    <w:rsid w:val="007E0315"/>
    <w:rsid w:val="007E0DE7"/>
    <w:rsid w:val="007E1476"/>
    <w:rsid w:val="007E1488"/>
    <w:rsid w:val="007E24C9"/>
    <w:rsid w:val="007E257B"/>
    <w:rsid w:val="007E25C4"/>
    <w:rsid w:val="007E2FDE"/>
    <w:rsid w:val="007E353E"/>
    <w:rsid w:val="007E37D0"/>
    <w:rsid w:val="007E383A"/>
    <w:rsid w:val="007E3FBF"/>
    <w:rsid w:val="007E4D50"/>
    <w:rsid w:val="007E4D9D"/>
    <w:rsid w:val="007E546E"/>
    <w:rsid w:val="007E5730"/>
    <w:rsid w:val="007E5B3A"/>
    <w:rsid w:val="007E5E70"/>
    <w:rsid w:val="007E61A6"/>
    <w:rsid w:val="007E61E3"/>
    <w:rsid w:val="007E6267"/>
    <w:rsid w:val="007E6BA4"/>
    <w:rsid w:val="007E6C13"/>
    <w:rsid w:val="007E7563"/>
    <w:rsid w:val="007E7583"/>
    <w:rsid w:val="007F03E2"/>
    <w:rsid w:val="007F07E9"/>
    <w:rsid w:val="007F0992"/>
    <w:rsid w:val="007F0F10"/>
    <w:rsid w:val="007F0F66"/>
    <w:rsid w:val="007F19FE"/>
    <w:rsid w:val="007F239A"/>
    <w:rsid w:val="007F2CE4"/>
    <w:rsid w:val="007F2F5B"/>
    <w:rsid w:val="007F3DD4"/>
    <w:rsid w:val="007F3F1A"/>
    <w:rsid w:val="007F3FFA"/>
    <w:rsid w:val="007F4D31"/>
    <w:rsid w:val="007F5364"/>
    <w:rsid w:val="007F59A8"/>
    <w:rsid w:val="007F601C"/>
    <w:rsid w:val="007F68B9"/>
    <w:rsid w:val="007F6D1D"/>
    <w:rsid w:val="007F76D6"/>
    <w:rsid w:val="007F7838"/>
    <w:rsid w:val="007F7877"/>
    <w:rsid w:val="00800266"/>
    <w:rsid w:val="0080140C"/>
    <w:rsid w:val="00801510"/>
    <w:rsid w:val="00802329"/>
    <w:rsid w:val="00802434"/>
    <w:rsid w:val="00802696"/>
    <w:rsid w:val="00802719"/>
    <w:rsid w:val="0080357D"/>
    <w:rsid w:val="008035B9"/>
    <w:rsid w:val="008036E6"/>
    <w:rsid w:val="00803715"/>
    <w:rsid w:val="00803912"/>
    <w:rsid w:val="00803A91"/>
    <w:rsid w:val="00803F2D"/>
    <w:rsid w:val="00803F79"/>
    <w:rsid w:val="0080423B"/>
    <w:rsid w:val="00804304"/>
    <w:rsid w:val="008050E9"/>
    <w:rsid w:val="00805415"/>
    <w:rsid w:val="008057FB"/>
    <w:rsid w:val="00805850"/>
    <w:rsid w:val="00805A10"/>
    <w:rsid w:val="00805AFC"/>
    <w:rsid w:val="00805B02"/>
    <w:rsid w:val="00805CBB"/>
    <w:rsid w:val="00807782"/>
    <w:rsid w:val="00807EA4"/>
    <w:rsid w:val="00810695"/>
    <w:rsid w:val="00810907"/>
    <w:rsid w:val="00810B19"/>
    <w:rsid w:val="0081128E"/>
    <w:rsid w:val="0081154E"/>
    <w:rsid w:val="0081175B"/>
    <w:rsid w:val="00811781"/>
    <w:rsid w:val="008121F2"/>
    <w:rsid w:val="0081222E"/>
    <w:rsid w:val="00812785"/>
    <w:rsid w:val="0081330B"/>
    <w:rsid w:val="00813396"/>
    <w:rsid w:val="00813553"/>
    <w:rsid w:val="00813557"/>
    <w:rsid w:val="008136D2"/>
    <w:rsid w:val="008137BE"/>
    <w:rsid w:val="00813F77"/>
    <w:rsid w:val="008140CE"/>
    <w:rsid w:val="00814D92"/>
    <w:rsid w:val="008158E1"/>
    <w:rsid w:val="00815D2B"/>
    <w:rsid w:val="00815DA1"/>
    <w:rsid w:val="0081631E"/>
    <w:rsid w:val="00816B3C"/>
    <w:rsid w:val="00817185"/>
    <w:rsid w:val="00817457"/>
    <w:rsid w:val="0081761B"/>
    <w:rsid w:val="00817B4F"/>
    <w:rsid w:val="00817C05"/>
    <w:rsid w:val="00820279"/>
    <w:rsid w:val="008202A3"/>
    <w:rsid w:val="008208B6"/>
    <w:rsid w:val="008209AC"/>
    <w:rsid w:val="00820D1A"/>
    <w:rsid w:val="00820E91"/>
    <w:rsid w:val="00820F12"/>
    <w:rsid w:val="00820F77"/>
    <w:rsid w:val="0082117B"/>
    <w:rsid w:val="008215B4"/>
    <w:rsid w:val="0082188E"/>
    <w:rsid w:val="008218F4"/>
    <w:rsid w:val="00821A88"/>
    <w:rsid w:val="00821CB8"/>
    <w:rsid w:val="00821F87"/>
    <w:rsid w:val="00822636"/>
    <w:rsid w:val="00822A83"/>
    <w:rsid w:val="00822EDD"/>
    <w:rsid w:val="0082312B"/>
    <w:rsid w:val="00823A0B"/>
    <w:rsid w:val="00823A85"/>
    <w:rsid w:val="00823BE1"/>
    <w:rsid w:val="00823E0F"/>
    <w:rsid w:val="008248A3"/>
    <w:rsid w:val="00824C21"/>
    <w:rsid w:val="0082540C"/>
    <w:rsid w:val="00826C1D"/>
    <w:rsid w:val="00826D2D"/>
    <w:rsid w:val="0082751A"/>
    <w:rsid w:val="0082759C"/>
    <w:rsid w:val="00827754"/>
    <w:rsid w:val="008278BF"/>
    <w:rsid w:val="00827A50"/>
    <w:rsid w:val="00827F87"/>
    <w:rsid w:val="008305FE"/>
    <w:rsid w:val="00830FE0"/>
    <w:rsid w:val="008311A7"/>
    <w:rsid w:val="00831AFA"/>
    <w:rsid w:val="0083269C"/>
    <w:rsid w:val="008329E4"/>
    <w:rsid w:val="0083338E"/>
    <w:rsid w:val="0083348F"/>
    <w:rsid w:val="00833700"/>
    <w:rsid w:val="00833BF9"/>
    <w:rsid w:val="00834067"/>
    <w:rsid w:val="008341B5"/>
    <w:rsid w:val="00834214"/>
    <w:rsid w:val="00834379"/>
    <w:rsid w:val="008346F0"/>
    <w:rsid w:val="008347B3"/>
    <w:rsid w:val="00834D2D"/>
    <w:rsid w:val="00835580"/>
    <w:rsid w:val="0083565D"/>
    <w:rsid w:val="00835793"/>
    <w:rsid w:val="008363A0"/>
    <w:rsid w:val="008372B7"/>
    <w:rsid w:val="00837C85"/>
    <w:rsid w:val="00837D39"/>
    <w:rsid w:val="00837DE5"/>
    <w:rsid w:val="008404E2"/>
    <w:rsid w:val="00840930"/>
    <w:rsid w:val="008419D6"/>
    <w:rsid w:val="008426A5"/>
    <w:rsid w:val="008428CF"/>
    <w:rsid w:val="0084383B"/>
    <w:rsid w:val="00843C65"/>
    <w:rsid w:val="00843CD8"/>
    <w:rsid w:val="00843FCF"/>
    <w:rsid w:val="00844282"/>
    <w:rsid w:val="00844A9A"/>
    <w:rsid w:val="00844B28"/>
    <w:rsid w:val="00844FD1"/>
    <w:rsid w:val="008452EC"/>
    <w:rsid w:val="008457D2"/>
    <w:rsid w:val="00845DAD"/>
    <w:rsid w:val="00845ED2"/>
    <w:rsid w:val="008460A1"/>
    <w:rsid w:val="00846556"/>
    <w:rsid w:val="00846C81"/>
    <w:rsid w:val="00846CDE"/>
    <w:rsid w:val="00846EFC"/>
    <w:rsid w:val="008472AF"/>
    <w:rsid w:val="008474CE"/>
    <w:rsid w:val="00847A32"/>
    <w:rsid w:val="0085047C"/>
    <w:rsid w:val="00850D8E"/>
    <w:rsid w:val="00850E25"/>
    <w:rsid w:val="00851C7A"/>
    <w:rsid w:val="0085231E"/>
    <w:rsid w:val="008523F8"/>
    <w:rsid w:val="00852489"/>
    <w:rsid w:val="008528BF"/>
    <w:rsid w:val="00852C17"/>
    <w:rsid w:val="00852E9E"/>
    <w:rsid w:val="00852FB2"/>
    <w:rsid w:val="0085300D"/>
    <w:rsid w:val="00853094"/>
    <w:rsid w:val="008530F3"/>
    <w:rsid w:val="0085344A"/>
    <w:rsid w:val="00853BCE"/>
    <w:rsid w:val="00853CA5"/>
    <w:rsid w:val="00854E35"/>
    <w:rsid w:val="0085510F"/>
    <w:rsid w:val="0085527C"/>
    <w:rsid w:val="00855BF0"/>
    <w:rsid w:val="00856032"/>
    <w:rsid w:val="00856270"/>
    <w:rsid w:val="008562D1"/>
    <w:rsid w:val="008565CE"/>
    <w:rsid w:val="008569EC"/>
    <w:rsid w:val="00856FE5"/>
    <w:rsid w:val="00857849"/>
    <w:rsid w:val="00857894"/>
    <w:rsid w:val="008578C0"/>
    <w:rsid w:val="008601BE"/>
    <w:rsid w:val="008606A7"/>
    <w:rsid w:val="008609E9"/>
    <w:rsid w:val="00860A81"/>
    <w:rsid w:val="00860BC9"/>
    <w:rsid w:val="008610C4"/>
    <w:rsid w:val="00861844"/>
    <w:rsid w:val="00861B67"/>
    <w:rsid w:val="00861EAE"/>
    <w:rsid w:val="0086239A"/>
    <w:rsid w:val="00862598"/>
    <w:rsid w:val="00862626"/>
    <w:rsid w:val="00862801"/>
    <w:rsid w:val="00862BA1"/>
    <w:rsid w:val="00863318"/>
    <w:rsid w:val="008635FC"/>
    <w:rsid w:val="00863A28"/>
    <w:rsid w:val="00863CD5"/>
    <w:rsid w:val="00864841"/>
    <w:rsid w:val="008651C4"/>
    <w:rsid w:val="00865540"/>
    <w:rsid w:val="008655F0"/>
    <w:rsid w:val="00865614"/>
    <w:rsid w:val="00865618"/>
    <w:rsid w:val="0086576F"/>
    <w:rsid w:val="008657DD"/>
    <w:rsid w:val="00865B5A"/>
    <w:rsid w:val="0086604A"/>
    <w:rsid w:val="008660E0"/>
    <w:rsid w:val="00866999"/>
    <w:rsid w:val="00866D18"/>
    <w:rsid w:val="00867611"/>
    <w:rsid w:val="008677C7"/>
    <w:rsid w:val="00867F70"/>
    <w:rsid w:val="00867FA2"/>
    <w:rsid w:val="00870EC5"/>
    <w:rsid w:val="00871131"/>
    <w:rsid w:val="00871292"/>
    <w:rsid w:val="008716D3"/>
    <w:rsid w:val="0087318A"/>
    <w:rsid w:val="00873A90"/>
    <w:rsid w:val="00873BAE"/>
    <w:rsid w:val="00873D1E"/>
    <w:rsid w:val="008740F4"/>
    <w:rsid w:val="008746AA"/>
    <w:rsid w:val="0087499C"/>
    <w:rsid w:val="00875045"/>
    <w:rsid w:val="00875BE1"/>
    <w:rsid w:val="00875FBA"/>
    <w:rsid w:val="008762F0"/>
    <w:rsid w:val="00876D3B"/>
    <w:rsid w:val="00876E45"/>
    <w:rsid w:val="00876FCA"/>
    <w:rsid w:val="008771F4"/>
    <w:rsid w:val="008772FC"/>
    <w:rsid w:val="00877717"/>
    <w:rsid w:val="00880144"/>
    <w:rsid w:val="00880FA8"/>
    <w:rsid w:val="00881A61"/>
    <w:rsid w:val="00882243"/>
    <w:rsid w:val="00882543"/>
    <w:rsid w:val="00882578"/>
    <w:rsid w:val="00882C8F"/>
    <w:rsid w:val="0088323A"/>
    <w:rsid w:val="0088331D"/>
    <w:rsid w:val="0088405E"/>
    <w:rsid w:val="00884689"/>
    <w:rsid w:val="00884B0B"/>
    <w:rsid w:val="00885076"/>
    <w:rsid w:val="008851A7"/>
    <w:rsid w:val="0088523D"/>
    <w:rsid w:val="00885883"/>
    <w:rsid w:val="00885920"/>
    <w:rsid w:val="00885A69"/>
    <w:rsid w:val="00885A9E"/>
    <w:rsid w:val="00885B01"/>
    <w:rsid w:val="008860AA"/>
    <w:rsid w:val="0088619A"/>
    <w:rsid w:val="00887D6B"/>
    <w:rsid w:val="008900E9"/>
    <w:rsid w:val="00890760"/>
    <w:rsid w:val="00890946"/>
    <w:rsid w:val="00890DC9"/>
    <w:rsid w:val="00890DD8"/>
    <w:rsid w:val="00891164"/>
    <w:rsid w:val="00891A3C"/>
    <w:rsid w:val="00891E53"/>
    <w:rsid w:val="008920EF"/>
    <w:rsid w:val="0089262F"/>
    <w:rsid w:val="00892878"/>
    <w:rsid w:val="00892C1A"/>
    <w:rsid w:val="008938CB"/>
    <w:rsid w:val="00893D15"/>
    <w:rsid w:val="008940C4"/>
    <w:rsid w:val="00894273"/>
    <w:rsid w:val="0089432B"/>
    <w:rsid w:val="0089497F"/>
    <w:rsid w:val="00894C44"/>
    <w:rsid w:val="00894CB6"/>
    <w:rsid w:val="008954B1"/>
    <w:rsid w:val="00895C90"/>
    <w:rsid w:val="008961CF"/>
    <w:rsid w:val="0089629D"/>
    <w:rsid w:val="00896A51"/>
    <w:rsid w:val="00896C48"/>
    <w:rsid w:val="00896D2C"/>
    <w:rsid w:val="00897252"/>
    <w:rsid w:val="008974CB"/>
    <w:rsid w:val="00897B59"/>
    <w:rsid w:val="00897F60"/>
    <w:rsid w:val="008A00C6"/>
    <w:rsid w:val="008A057C"/>
    <w:rsid w:val="008A0581"/>
    <w:rsid w:val="008A097D"/>
    <w:rsid w:val="008A0C67"/>
    <w:rsid w:val="008A15F3"/>
    <w:rsid w:val="008A17E3"/>
    <w:rsid w:val="008A23A2"/>
    <w:rsid w:val="008A2435"/>
    <w:rsid w:val="008A2644"/>
    <w:rsid w:val="008A27BB"/>
    <w:rsid w:val="008A27CF"/>
    <w:rsid w:val="008A2A4C"/>
    <w:rsid w:val="008A2C68"/>
    <w:rsid w:val="008A2CCD"/>
    <w:rsid w:val="008A36D5"/>
    <w:rsid w:val="008A38B8"/>
    <w:rsid w:val="008A3C59"/>
    <w:rsid w:val="008A405F"/>
    <w:rsid w:val="008A4876"/>
    <w:rsid w:val="008A5AD7"/>
    <w:rsid w:val="008A6E27"/>
    <w:rsid w:val="008A6F41"/>
    <w:rsid w:val="008A7105"/>
    <w:rsid w:val="008A74D9"/>
    <w:rsid w:val="008B0086"/>
    <w:rsid w:val="008B0180"/>
    <w:rsid w:val="008B0896"/>
    <w:rsid w:val="008B0AB7"/>
    <w:rsid w:val="008B0E81"/>
    <w:rsid w:val="008B140D"/>
    <w:rsid w:val="008B1826"/>
    <w:rsid w:val="008B1DFC"/>
    <w:rsid w:val="008B2102"/>
    <w:rsid w:val="008B2236"/>
    <w:rsid w:val="008B25C9"/>
    <w:rsid w:val="008B29F7"/>
    <w:rsid w:val="008B2FEF"/>
    <w:rsid w:val="008B34A0"/>
    <w:rsid w:val="008B39BC"/>
    <w:rsid w:val="008B3E64"/>
    <w:rsid w:val="008B3F90"/>
    <w:rsid w:val="008B4417"/>
    <w:rsid w:val="008B448C"/>
    <w:rsid w:val="008B44C1"/>
    <w:rsid w:val="008B4AC8"/>
    <w:rsid w:val="008B4FA4"/>
    <w:rsid w:val="008B5779"/>
    <w:rsid w:val="008B58EB"/>
    <w:rsid w:val="008B6487"/>
    <w:rsid w:val="008B6973"/>
    <w:rsid w:val="008B6EDF"/>
    <w:rsid w:val="008B78B3"/>
    <w:rsid w:val="008B78DB"/>
    <w:rsid w:val="008C005A"/>
    <w:rsid w:val="008C028A"/>
    <w:rsid w:val="008C0321"/>
    <w:rsid w:val="008C03D3"/>
    <w:rsid w:val="008C08A2"/>
    <w:rsid w:val="008C0929"/>
    <w:rsid w:val="008C0A75"/>
    <w:rsid w:val="008C11E6"/>
    <w:rsid w:val="008C120D"/>
    <w:rsid w:val="008C13FB"/>
    <w:rsid w:val="008C1780"/>
    <w:rsid w:val="008C19CF"/>
    <w:rsid w:val="008C24E5"/>
    <w:rsid w:val="008C274C"/>
    <w:rsid w:val="008C2DA8"/>
    <w:rsid w:val="008C335F"/>
    <w:rsid w:val="008C3620"/>
    <w:rsid w:val="008C3A92"/>
    <w:rsid w:val="008C412D"/>
    <w:rsid w:val="008C46F9"/>
    <w:rsid w:val="008C48BD"/>
    <w:rsid w:val="008C4C6D"/>
    <w:rsid w:val="008C5768"/>
    <w:rsid w:val="008C5F99"/>
    <w:rsid w:val="008C6228"/>
    <w:rsid w:val="008C7AAA"/>
    <w:rsid w:val="008C7EAA"/>
    <w:rsid w:val="008D0849"/>
    <w:rsid w:val="008D08D2"/>
    <w:rsid w:val="008D0D05"/>
    <w:rsid w:val="008D1232"/>
    <w:rsid w:val="008D1884"/>
    <w:rsid w:val="008D1886"/>
    <w:rsid w:val="008D2091"/>
    <w:rsid w:val="008D2FD4"/>
    <w:rsid w:val="008D30F9"/>
    <w:rsid w:val="008D31D4"/>
    <w:rsid w:val="008D3B81"/>
    <w:rsid w:val="008D3F82"/>
    <w:rsid w:val="008D4060"/>
    <w:rsid w:val="008D4914"/>
    <w:rsid w:val="008D4C2C"/>
    <w:rsid w:val="008D5100"/>
    <w:rsid w:val="008D5F76"/>
    <w:rsid w:val="008D5FDD"/>
    <w:rsid w:val="008D763D"/>
    <w:rsid w:val="008D78B3"/>
    <w:rsid w:val="008D7D70"/>
    <w:rsid w:val="008E006E"/>
    <w:rsid w:val="008E071C"/>
    <w:rsid w:val="008E0F9F"/>
    <w:rsid w:val="008E21C2"/>
    <w:rsid w:val="008E24AA"/>
    <w:rsid w:val="008E25C0"/>
    <w:rsid w:val="008E2778"/>
    <w:rsid w:val="008E2AA7"/>
    <w:rsid w:val="008E2CEB"/>
    <w:rsid w:val="008E2F5C"/>
    <w:rsid w:val="008E2FF1"/>
    <w:rsid w:val="008E354E"/>
    <w:rsid w:val="008E3B42"/>
    <w:rsid w:val="008E43EB"/>
    <w:rsid w:val="008E4E0C"/>
    <w:rsid w:val="008E52D7"/>
    <w:rsid w:val="008E55E1"/>
    <w:rsid w:val="008E58BA"/>
    <w:rsid w:val="008E6105"/>
    <w:rsid w:val="008E61A7"/>
    <w:rsid w:val="008E641E"/>
    <w:rsid w:val="008E68C8"/>
    <w:rsid w:val="008E6F40"/>
    <w:rsid w:val="008E70C7"/>
    <w:rsid w:val="008E7811"/>
    <w:rsid w:val="008F04D0"/>
    <w:rsid w:val="008F057C"/>
    <w:rsid w:val="008F0886"/>
    <w:rsid w:val="008F08A0"/>
    <w:rsid w:val="008F08E3"/>
    <w:rsid w:val="008F0CE9"/>
    <w:rsid w:val="008F1ABC"/>
    <w:rsid w:val="008F2005"/>
    <w:rsid w:val="008F268C"/>
    <w:rsid w:val="008F2801"/>
    <w:rsid w:val="008F29B7"/>
    <w:rsid w:val="008F2A3E"/>
    <w:rsid w:val="008F2B91"/>
    <w:rsid w:val="008F3568"/>
    <w:rsid w:val="008F3796"/>
    <w:rsid w:val="008F3F49"/>
    <w:rsid w:val="008F4263"/>
    <w:rsid w:val="008F472C"/>
    <w:rsid w:val="008F5B56"/>
    <w:rsid w:val="008F5BA7"/>
    <w:rsid w:val="008F60C5"/>
    <w:rsid w:val="008F65A5"/>
    <w:rsid w:val="008F6CEE"/>
    <w:rsid w:val="008F7650"/>
    <w:rsid w:val="008F7B45"/>
    <w:rsid w:val="0090044F"/>
    <w:rsid w:val="00900EFB"/>
    <w:rsid w:val="00901131"/>
    <w:rsid w:val="009013D7"/>
    <w:rsid w:val="009015DF"/>
    <w:rsid w:val="0090189D"/>
    <w:rsid w:val="00901D33"/>
    <w:rsid w:val="00902939"/>
    <w:rsid w:val="0090374E"/>
    <w:rsid w:val="009038C9"/>
    <w:rsid w:val="00903E84"/>
    <w:rsid w:val="009040C9"/>
    <w:rsid w:val="00904AA9"/>
    <w:rsid w:val="00904D56"/>
    <w:rsid w:val="00905278"/>
    <w:rsid w:val="00905B99"/>
    <w:rsid w:val="00905CEE"/>
    <w:rsid w:val="00905E15"/>
    <w:rsid w:val="00905F05"/>
    <w:rsid w:val="00906278"/>
    <w:rsid w:val="0090655F"/>
    <w:rsid w:val="00906835"/>
    <w:rsid w:val="00906A40"/>
    <w:rsid w:val="0090702F"/>
    <w:rsid w:val="009077E8"/>
    <w:rsid w:val="00907B9C"/>
    <w:rsid w:val="0091075F"/>
    <w:rsid w:val="00910BBD"/>
    <w:rsid w:val="00910EB7"/>
    <w:rsid w:val="009112C1"/>
    <w:rsid w:val="00911302"/>
    <w:rsid w:val="00911425"/>
    <w:rsid w:val="009114B3"/>
    <w:rsid w:val="0091191F"/>
    <w:rsid w:val="00911924"/>
    <w:rsid w:val="00913052"/>
    <w:rsid w:val="00913170"/>
    <w:rsid w:val="009133B4"/>
    <w:rsid w:val="00913F4E"/>
    <w:rsid w:val="00913FED"/>
    <w:rsid w:val="00914103"/>
    <w:rsid w:val="00914109"/>
    <w:rsid w:val="009143B5"/>
    <w:rsid w:val="00914516"/>
    <w:rsid w:val="0091454F"/>
    <w:rsid w:val="009149E9"/>
    <w:rsid w:val="00914A50"/>
    <w:rsid w:val="00914B85"/>
    <w:rsid w:val="00914D46"/>
    <w:rsid w:val="00915113"/>
    <w:rsid w:val="00915E74"/>
    <w:rsid w:val="009160DD"/>
    <w:rsid w:val="00916247"/>
    <w:rsid w:val="00916DE1"/>
    <w:rsid w:val="00916E36"/>
    <w:rsid w:val="00916F06"/>
    <w:rsid w:val="009173DF"/>
    <w:rsid w:val="0091764B"/>
    <w:rsid w:val="00920116"/>
    <w:rsid w:val="00920414"/>
    <w:rsid w:val="009207E5"/>
    <w:rsid w:val="00920BE3"/>
    <w:rsid w:val="00920C92"/>
    <w:rsid w:val="00920F14"/>
    <w:rsid w:val="00921390"/>
    <w:rsid w:val="009213D3"/>
    <w:rsid w:val="0092151C"/>
    <w:rsid w:val="0092182C"/>
    <w:rsid w:val="00921A3D"/>
    <w:rsid w:val="00921EAF"/>
    <w:rsid w:val="009222B2"/>
    <w:rsid w:val="0092243A"/>
    <w:rsid w:val="00922B6D"/>
    <w:rsid w:val="00922CB6"/>
    <w:rsid w:val="00922F47"/>
    <w:rsid w:val="0092342D"/>
    <w:rsid w:val="00923437"/>
    <w:rsid w:val="00923760"/>
    <w:rsid w:val="0092411F"/>
    <w:rsid w:val="0092513F"/>
    <w:rsid w:val="00925290"/>
    <w:rsid w:val="00925BDC"/>
    <w:rsid w:val="00925C8E"/>
    <w:rsid w:val="00926A63"/>
    <w:rsid w:val="00926AF9"/>
    <w:rsid w:val="00926D22"/>
    <w:rsid w:val="00927A65"/>
    <w:rsid w:val="00927DF6"/>
    <w:rsid w:val="0093037A"/>
    <w:rsid w:val="00930989"/>
    <w:rsid w:val="00930A91"/>
    <w:rsid w:val="00930E28"/>
    <w:rsid w:val="00930EE4"/>
    <w:rsid w:val="0093167C"/>
    <w:rsid w:val="00932F7D"/>
    <w:rsid w:val="0093328E"/>
    <w:rsid w:val="009332DF"/>
    <w:rsid w:val="009333BE"/>
    <w:rsid w:val="0093359D"/>
    <w:rsid w:val="009336F1"/>
    <w:rsid w:val="009338F4"/>
    <w:rsid w:val="009339FE"/>
    <w:rsid w:val="00933D8B"/>
    <w:rsid w:val="00933E9F"/>
    <w:rsid w:val="0093569C"/>
    <w:rsid w:val="00935840"/>
    <w:rsid w:val="00935A9E"/>
    <w:rsid w:val="0093678A"/>
    <w:rsid w:val="009369F0"/>
    <w:rsid w:val="00936AB4"/>
    <w:rsid w:val="00936FE1"/>
    <w:rsid w:val="009370DC"/>
    <w:rsid w:val="009373BB"/>
    <w:rsid w:val="00937529"/>
    <w:rsid w:val="00937C7D"/>
    <w:rsid w:val="00937D6C"/>
    <w:rsid w:val="00937FF8"/>
    <w:rsid w:val="0094005D"/>
    <w:rsid w:val="00940115"/>
    <w:rsid w:val="009402C9"/>
    <w:rsid w:val="009417A6"/>
    <w:rsid w:val="00941A16"/>
    <w:rsid w:val="00942102"/>
    <w:rsid w:val="009422BA"/>
    <w:rsid w:val="0094256E"/>
    <w:rsid w:val="00942A40"/>
    <w:rsid w:val="00942D39"/>
    <w:rsid w:val="00942E84"/>
    <w:rsid w:val="009431B1"/>
    <w:rsid w:val="00943654"/>
    <w:rsid w:val="00943AF0"/>
    <w:rsid w:val="00944285"/>
    <w:rsid w:val="009449C2"/>
    <w:rsid w:val="00944A29"/>
    <w:rsid w:val="00944B5E"/>
    <w:rsid w:val="00944BC6"/>
    <w:rsid w:val="00944DC3"/>
    <w:rsid w:val="009450FB"/>
    <w:rsid w:val="0094558B"/>
    <w:rsid w:val="00945F76"/>
    <w:rsid w:val="00946449"/>
    <w:rsid w:val="009467B6"/>
    <w:rsid w:val="00946EBA"/>
    <w:rsid w:val="00946F14"/>
    <w:rsid w:val="0094743D"/>
    <w:rsid w:val="00947FED"/>
    <w:rsid w:val="0095021E"/>
    <w:rsid w:val="00950287"/>
    <w:rsid w:val="0095076A"/>
    <w:rsid w:val="00950A14"/>
    <w:rsid w:val="00951785"/>
    <w:rsid w:val="00951CBD"/>
    <w:rsid w:val="00951DC8"/>
    <w:rsid w:val="0095202F"/>
    <w:rsid w:val="00952038"/>
    <w:rsid w:val="00952106"/>
    <w:rsid w:val="00952193"/>
    <w:rsid w:val="00952275"/>
    <w:rsid w:val="009524BE"/>
    <w:rsid w:val="00952B90"/>
    <w:rsid w:val="00953A6B"/>
    <w:rsid w:val="00953ABF"/>
    <w:rsid w:val="00954911"/>
    <w:rsid w:val="00954EF4"/>
    <w:rsid w:val="00955793"/>
    <w:rsid w:val="00955B2C"/>
    <w:rsid w:val="00955F16"/>
    <w:rsid w:val="00956374"/>
    <w:rsid w:val="009563CB"/>
    <w:rsid w:val="0095670E"/>
    <w:rsid w:val="00956853"/>
    <w:rsid w:val="00956D62"/>
    <w:rsid w:val="009570FF"/>
    <w:rsid w:val="00957116"/>
    <w:rsid w:val="0095735F"/>
    <w:rsid w:val="0095787A"/>
    <w:rsid w:val="00957898"/>
    <w:rsid w:val="00957B77"/>
    <w:rsid w:val="00957FFB"/>
    <w:rsid w:val="0096028F"/>
    <w:rsid w:val="00960D18"/>
    <w:rsid w:val="00960E34"/>
    <w:rsid w:val="0096114F"/>
    <w:rsid w:val="0096148B"/>
    <w:rsid w:val="0096148D"/>
    <w:rsid w:val="00961C69"/>
    <w:rsid w:val="00962072"/>
    <w:rsid w:val="0096229B"/>
    <w:rsid w:val="00962510"/>
    <w:rsid w:val="00962553"/>
    <w:rsid w:val="009626C1"/>
    <w:rsid w:val="00962A0B"/>
    <w:rsid w:val="00962C0C"/>
    <w:rsid w:val="00963043"/>
    <w:rsid w:val="009630BE"/>
    <w:rsid w:val="009631EC"/>
    <w:rsid w:val="009633C6"/>
    <w:rsid w:val="009637E9"/>
    <w:rsid w:val="00963F56"/>
    <w:rsid w:val="0096406B"/>
    <w:rsid w:val="00964634"/>
    <w:rsid w:val="00964C39"/>
    <w:rsid w:val="00964C53"/>
    <w:rsid w:val="009651A3"/>
    <w:rsid w:val="009656CF"/>
    <w:rsid w:val="00965A06"/>
    <w:rsid w:val="00965A44"/>
    <w:rsid w:val="00965AC3"/>
    <w:rsid w:val="00965BAC"/>
    <w:rsid w:val="009661F9"/>
    <w:rsid w:val="00966301"/>
    <w:rsid w:val="00966377"/>
    <w:rsid w:val="00966DB8"/>
    <w:rsid w:val="00966F42"/>
    <w:rsid w:val="00967E24"/>
    <w:rsid w:val="0097009A"/>
    <w:rsid w:val="009700B1"/>
    <w:rsid w:val="009700F5"/>
    <w:rsid w:val="009702DB"/>
    <w:rsid w:val="00970480"/>
    <w:rsid w:val="00970B59"/>
    <w:rsid w:val="00971414"/>
    <w:rsid w:val="009714AE"/>
    <w:rsid w:val="00971D09"/>
    <w:rsid w:val="00972AB3"/>
    <w:rsid w:val="00972E4C"/>
    <w:rsid w:val="009731AE"/>
    <w:rsid w:val="0097380A"/>
    <w:rsid w:val="0097382F"/>
    <w:rsid w:val="00973959"/>
    <w:rsid w:val="0097395A"/>
    <w:rsid w:val="00973F60"/>
    <w:rsid w:val="00974931"/>
    <w:rsid w:val="00974DE4"/>
    <w:rsid w:val="00974F30"/>
    <w:rsid w:val="00975083"/>
    <w:rsid w:val="0097521A"/>
    <w:rsid w:val="00975265"/>
    <w:rsid w:val="009755FD"/>
    <w:rsid w:val="0097595B"/>
    <w:rsid w:val="00976E6E"/>
    <w:rsid w:val="0097720E"/>
    <w:rsid w:val="009773E8"/>
    <w:rsid w:val="00977609"/>
    <w:rsid w:val="009776B1"/>
    <w:rsid w:val="00977EEF"/>
    <w:rsid w:val="0098009F"/>
    <w:rsid w:val="009802DD"/>
    <w:rsid w:val="009807EC"/>
    <w:rsid w:val="00980C44"/>
    <w:rsid w:val="00980D8E"/>
    <w:rsid w:val="00980EC1"/>
    <w:rsid w:val="00981B9B"/>
    <w:rsid w:val="009821D3"/>
    <w:rsid w:val="009828A5"/>
    <w:rsid w:val="00982C66"/>
    <w:rsid w:val="00982D37"/>
    <w:rsid w:val="00983042"/>
    <w:rsid w:val="0098315C"/>
    <w:rsid w:val="009832F0"/>
    <w:rsid w:val="0098336D"/>
    <w:rsid w:val="00983938"/>
    <w:rsid w:val="00984137"/>
    <w:rsid w:val="009844A4"/>
    <w:rsid w:val="0098454D"/>
    <w:rsid w:val="00984BEB"/>
    <w:rsid w:val="00985337"/>
    <w:rsid w:val="009857B8"/>
    <w:rsid w:val="00985BDD"/>
    <w:rsid w:val="00986397"/>
    <w:rsid w:val="009866CD"/>
    <w:rsid w:val="009867B7"/>
    <w:rsid w:val="009867E4"/>
    <w:rsid w:val="00986FEB"/>
    <w:rsid w:val="0098717A"/>
    <w:rsid w:val="00987873"/>
    <w:rsid w:val="00987B2C"/>
    <w:rsid w:val="00990073"/>
    <w:rsid w:val="0099032F"/>
    <w:rsid w:val="00990557"/>
    <w:rsid w:val="0099088C"/>
    <w:rsid w:val="009918D4"/>
    <w:rsid w:val="00991AF7"/>
    <w:rsid w:val="00991EC4"/>
    <w:rsid w:val="00991EF4"/>
    <w:rsid w:val="009923C5"/>
    <w:rsid w:val="0099242C"/>
    <w:rsid w:val="00992517"/>
    <w:rsid w:val="009927E7"/>
    <w:rsid w:val="0099287D"/>
    <w:rsid w:val="009932EA"/>
    <w:rsid w:val="009936CE"/>
    <w:rsid w:val="00994285"/>
    <w:rsid w:val="00994B1A"/>
    <w:rsid w:val="0099505C"/>
    <w:rsid w:val="009953E4"/>
    <w:rsid w:val="009955F5"/>
    <w:rsid w:val="0099576B"/>
    <w:rsid w:val="0099588E"/>
    <w:rsid w:val="00995C88"/>
    <w:rsid w:val="00995E8E"/>
    <w:rsid w:val="0099621E"/>
    <w:rsid w:val="009964C5"/>
    <w:rsid w:val="00996D40"/>
    <w:rsid w:val="00996E6C"/>
    <w:rsid w:val="00997064"/>
    <w:rsid w:val="0099773B"/>
    <w:rsid w:val="00997A1C"/>
    <w:rsid w:val="00997EBD"/>
    <w:rsid w:val="009A0475"/>
    <w:rsid w:val="009A0BFB"/>
    <w:rsid w:val="009A0DCC"/>
    <w:rsid w:val="009A174E"/>
    <w:rsid w:val="009A1896"/>
    <w:rsid w:val="009A1B74"/>
    <w:rsid w:val="009A1C92"/>
    <w:rsid w:val="009A2829"/>
    <w:rsid w:val="009A39CF"/>
    <w:rsid w:val="009A3C5C"/>
    <w:rsid w:val="009A3DE0"/>
    <w:rsid w:val="009A4A52"/>
    <w:rsid w:val="009A4B59"/>
    <w:rsid w:val="009A4D97"/>
    <w:rsid w:val="009A4F2D"/>
    <w:rsid w:val="009A532E"/>
    <w:rsid w:val="009A566D"/>
    <w:rsid w:val="009A5E8B"/>
    <w:rsid w:val="009A603A"/>
    <w:rsid w:val="009A6560"/>
    <w:rsid w:val="009A6675"/>
    <w:rsid w:val="009A7982"/>
    <w:rsid w:val="009A7CB5"/>
    <w:rsid w:val="009A7FBF"/>
    <w:rsid w:val="009B048C"/>
    <w:rsid w:val="009B0694"/>
    <w:rsid w:val="009B12DB"/>
    <w:rsid w:val="009B1372"/>
    <w:rsid w:val="009B1519"/>
    <w:rsid w:val="009B15E7"/>
    <w:rsid w:val="009B1710"/>
    <w:rsid w:val="009B1833"/>
    <w:rsid w:val="009B1CBF"/>
    <w:rsid w:val="009B2651"/>
    <w:rsid w:val="009B30EB"/>
    <w:rsid w:val="009B3723"/>
    <w:rsid w:val="009B3AD8"/>
    <w:rsid w:val="009B3EDF"/>
    <w:rsid w:val="009B484D"/>
    <w:rsid w:val="009B4B0D"/>
    <w:rsid w:val="009B4C18"/>
    <w:rsid w:val="009B4DBC"/>
    <w:rsid w:val="009B51D3"/>
    <w:rsid w:val="009B52FC"/>
    <w:rsid w:val="009B5465"/>
    <w:rsid w:val="009B6152"/>
    <w:rsid w:val="009B6567"/>
    <w:rsid w:val="009B6650"/>
    <w:rsid w:val="009B6A7D"/>
    <w:rsid w:val="009B6B84"/>
    <w:rsid w:val="009B6D24"/>
    <w:rsid w:val="009B749F"/>
    <w:rsid w:val="009B7770"/>
    <w:rsid w:val="009B78F8"/>
    <w:rsid w:val="009B7D78"/>
    <w:rsid w:val="009C02B9"/>
    <w:rsid w:val="009C02E2"/>
    <w:rsid w:val="009C0308"/>
    <w:rsid w:val="009C0A7E"/>
    <w:rsid w:val="009C0FE0"/>
    <w:rsid w:val="009C1245"/>
    <w:rsid w:val="009C1269"/>
    <w:rsid w:val="009C16EF"/>
    <w:rsid w:val="009C1B4E"/>
    <w:rsid w:val="009C1BA1"/>
    <w:rsid w:val="009C2481"/>
    <w:rsid w:val="009C2CE4"/>
    <w:rsid w:val="009C2DD8"/>
    <w:rsid w:val="009C312F"/>
    <w:rsid w:val="009C31D8"/>
    <w:rsid w:val="009C344B"/>
    <w:rsid w:val="009C3BFA"/>
    <w:rsid w:val="009C3D4D"/>
    <w:rsid w:val="009C4499"/>
    <w:rsid w:val="009C5254"/>
    <w:rsid w:val="009C5D50"/>
    <w:rsid w:val="009C5FAF"/>
    <w:rsid w:val="009C639A"/>
    <w:rsid w:val="009C6492"/>
    <w:rsid w:val="009C6608"/>
    <w:rsid w:val="009C66E2"/>
    <w:rsid w:val="009C6DCB"/>
    <w:rsid w:val="009C7070"/>
    <w:rsid w:val="009C71DB"/>
    <w:rsid w:val="009C72C2"/>
    <w:rsid w:val="009C742D"/>
    <w:rsid w:val="009C7572"/>
    <w:rsid w:val="009C794F"/>
    <w:rsid w:val="009C79A8"/>
    <w:rsid w:val="009D058B"/>
    <w:rsid w:val="009D05A9"/>
    <w:rsid w:val="009D06A2"/>
    <w:rsid w:val="009D1558"/>
    <w:rsid w:val="009D15B5"/>
    <w:rsid w:val="009D187D"/>
    <w:rsid w:val="009D1884"/>
    <w:rsid w:val="009D18A4"/>
    <w:rsid w:val="009D1E6C"/>
    <w:rsid w:val="009D2030"/>
    <w:rsid w:val="009D22E4"/>
    <w:rsid w:val="009D2405"/>
    <w:rsid w:val="009D259F"/>
    <w:rsid w:val="009D304E"/>
    <w:rsid w:val="009D36F2"/>
    <w:rsid w:val="009D37EA"/>
    <w:rsid w:val="009D3E5C"/>
    <w:rsid w:val="009D4271"/>
    <w:rsid w:val="009D5A24"/>
    <w:rsid w:val="009D61D7"/>
    <w:rsid w:val="009D62C3"/>
    <w:rsid w:val="009D6DCE"/>
    <w:rsid w:val="009D726D"/>
    <w:rsid w:val="009D7356"/>
    <w:rsid w:val="009D7590"/>
    <w:rsid w:val="009D75FD"/>
    <w:rsid w:val="009D7AF7"/>
    <w:rsid w:val="009D7BF5"/>
    <w:rsid w:val="009E0641"/>
    <w:rsid w:val="009E09AB"/>
    <w:rsid w:val="009E0AD1"/>
    <w:rsid w:val="009E0DBC"/>
    <w:rsid w:val="009E12CE"/>
    <w:rsid w:val="009E1839"/>
    <w:rsid w:val="009E1D44"/>
    <w:rsid w:val="009E29C2"/>
    <w:rsid w:val="009E2B39"/>
    <w:rsid w:val="009E2B77"/>
    <w:rsid w:val="009E2B9B"/>
    <w:rsid w:val="009E304B"/>
    <w:rsid w:val="009E3612"/>
    <w:rsid w:val="009E3638"/>
    <w:rsid w:val="009E396E"/>
    <w:rsid w:val="009E3D78"/>
    <w:rsid w:val="009E3FD1"/>
    <w:rsid w:val="009E45A6"/>
    <w:rsid w:val="009E4640"/>
    <w:rsid w:val="009E4874"/>
    <w:rsid w:val="009E4DFA"/>
    <w:rsid w:val="009E4EC7"/>
    <w:rsid w:val="009E56D4"/>
    <w:rsid w:val="009E57B7"/>
    <w:rsid w:val="009E5B81"/>
    <w:rsid w:val="009E5C4B"/>
    <w:rsid w:val="009E62AC"/>
    <w:rsid w:val="009E6E2F"/>
    <w:rsid w:val="009E6E55"/>
    <w:rsid w:val="009E6FF6"/>
    <w:rsid w:val="009E75AA"/>
    <w:rsid w:val="009E7A5E"/>
    <w:rsid w:val="009F028D"/>
    <w:rsid w:val="009F045F"/>
    <w:rsid w:val="009F0DEE"/>
    <w:rsid w:val="009F23B3"/>
    <w:rsid w:val="009F26A0"/>
    <w:rsid w:val="009F2716"/>
    <w:rsid w:val="009F295C"/>
    <w:rsid w:val="009F2EBD"/>
    <w:rsid w:val="009F3599"/>
    <w:rsid w:val="009F3610"/>
    <w:rsid w:val="009F415C"/>
    <w:rsid w:val="009F4182"/>
    <w:rsid w:val="009F43DE"/>
    <w:rsid w:val="009F4AAE"/>
    <w:rsid w:val="009F4D14"/>
    <w:rsid w:val="009F5534"/>
    <w:rsid w:val="009F56F1"/>
    <w:rsid w:val="009F59BA"/>
    <w:rsid w:val="009F6068"/>
    <w:rsid w:val="009F6133"/>
    <w:rsid w:val="009F6414"/>
    <w:rsid w:val="009F6AC1"/>
    <w:rsid w:val="009F6BC3"/>
    <w:rsid w:val="009F6E3B"/>
    <w:rsid w:val="009F6FCB"/>
    <w:rsid w:val="00A0009B"/>
    <w:rsid w:val="00A00376"/>
    <w:rsid w:val="00A003A1"/>
    <w:rsid w:val="00A0097F"/>
    <w:rsid w:val="00A00D2B"/>
    <w:rsid w:val="00A00DC6"/>
    <w:rsid w:val="00A01246"/>
    <w:rsid w:val="00A01423"/>
    <w:rsid w:val="00A01C22"/>
    <w:rsid w:val="00A01C24"/>
    <w:rsid w:val="00A02857"/>
    <w:rsid w:val="00A029B4"/>
    <w:rsid w:val="00A02F22"/>
    <w:rsid w:val="00A03646"/>
    <w:rsid w:val="00A037BF"/>
    <w:rsid w:val="00A043FF"/>
    <w:rsid w:val="00A048F2"/>
    <w:rsid w:val="00A04DE4"/>
    <w:rsid w:val="00A0529C"/>
    <w:rsid w:val="00A0588B"/>
    <w:rsid w:val="00A05B7E"/>
    <w:rsid w:val="00A062C0"/>
    <w:rsid w:val="00A0667E"/>
    <w:rsid w:val="00A06684"/>
    <w:rsid w:val="00A06BB4"/>
    <w:rsid w:val="00A06FD8"/>
    <w:rsid w:val="00A07598"/>
    <w:rsid w:val="00A07776"/>
    <w:rsid w:val="00A07A91"/>
    <w:rsid w:val="00A100AF"/>
    <w:rsid w:val="00A1063A"/>
    <w:rsid w:val="00A1076B"/>
    <w:rsid w:val="00A10CE8"/>
    <w:rsid w:val="00A111B4"/>
    <w:rsid w:val="00A111BD"/>
    <w:rsid w:val="00A1122D"/>
    <w:rsid w:val="00A11A62"/>
    <w:rsid w:val="00A11BF4"/>
    <w:rsid w:val="00A1218E"/>
    <w:rsid w:val="00A124EA"/>
    <w:rsid w:val="00A13CF5"/>
    <w:rsid w:val="00A13D56"/>
    <w:rsid w:val="00A142D9"/>
    <w:rsid w:val="00A14CFF"/>
    <w:rsid w:val="00A15109"/>
    <w:rsid w:val="00A155A9"/>
    <w:rsid w:val="00A15683"/>
    <w:rsid w:val="00A15A9E"/>
    <w:rsid w:val="00A15AA9"/>
    <w:rsid w:val="00A167E3"/>
    <w:rsid w:val="00A1684A"/>
    <w:rsid w:val="00A16D31"/>
    <w:rsid w:val="00A1701B"/>
    <w:rsid w:val="00A1715D"/>
    <w:rsid w:val="00A175DD"/>
    <w:rsid w:val="00A17840"/>
    <w:rsid w:val="00A1790C"/>
    <w:rsid w:val="00A17E30"/>
    <w:rsid w:val="00A20613"/>
    <w:rsid w:val="00A21429"/>
    <w:rsid w:val="00A2186E"/>
    <w:rsid w:val="00A21DD1"/>
    <w:rsid w:val="00A21ECC"/>
    <w:rsid w:val="00A22480"/>
    <w:rsid w:val="00A225F9"/>
    <w:rsid w:val="00A226AF"/>
    <w:rsid w:val="00A22702"/>
    <w:rsid w:val="00A229E9"/>
    <w:rsid w:val="00A22B88"/>
    <w:rsid w:val="00A2343A"/>
    <w:rsid w:val="00A234C2"/>
    <w:rsid w:val="00A23982"/>
    <w:rsid w:val="00A24205"/>
    <w:rsid w:val="00A24408"/>
    <w:rsid w:val="00A24D6C"/>
    <w:rsid w:val="00A25516"/>
    <w:rsid w:val="00A25836"/>
    <w:rsid w:val="00A25A85"/>
    <w:rsid w:val="00A264D3"/>
    <w:rsid w:val="00A266EE"/>
    <w:rsid w:val="00A270CB"/>
    <w:rsid w:val="00A300AF"/>
    <w:rsid w:val="00A30209"/>
    <w:rsid w:val="00A302DF"/>
    <w:rsid w:val="00A30685"/>
    <w:rsid w:val="00A309EB"/>
    <w:rsid w:val="00A30C72"/>
    <w:rsid w:val="00A30EA9"/>
    <w:rsid w:val="00A31093"/>
    <w:rsid w:val="00A31C8E"/>
    <w:rsid w:val="00A31EE3"/>
    <w:rsid w:val="00A324C8"/>
    <w:rsid w:val="00A32560"/>
    <w:rsid w:val="00A326D7"/>
    <w:rsid w:val="00A327A9"/>
    <w:rsid w:val="00A32C34"/>
    <w:rsid w:val="00A32D69"/>
    <w:rsid w:val="00A331B2"/>
    <w:rsid w:val="00A33474"/>
    <w:rsid w:val="00A335FE"/>
    <w:rsid w:val="00A33F00"/>
    <w:rsid w:val="00A34BE9"/>
    <w:rsid w:val="00A34F1B"/>
    <w:rsid w:val="00A3510D"/>
    <w:rsid w:val="00A35C43"/>
    <w:rsid w:val="00A35DD6"/>
    <w:rsid w:val="00A361BF"/>
    <w:rsid w:val="00A3667E"/>
    <w:rsid w:val="00A36AE9"/>
    <w:rsid w:val="00A36EEC"/>
    <w:rsid w:val="00A3773A"/>
    <w:rsid w:val="00A377E0"/>
    <w:rsid w:val="00A37B87"/>
    <w:rsid w:val="00A37CED"/>
    <w:rsid w:val="00A37D9A"/>
    <w:rsid w:val="00A37F04"/>
    <w:rsid w:val="00A37F8F"/>
    <w:rsid w:val="00A4029B"/>
    <w:rsid w:val="00A402AF"/>
    <w:rsid w:val="00A40365"/>
    <w:rsid w:val="00A405A8"/>
    <w:rsid w:val="00A40B74"/>
    <w:rsid w:val="00A419D0"/>
    <w:rsid w:val="00A41B68"/>
    <w:rsid w:val="00A41F94"/>
    <w:rsid w:val="00A421BC"/>
    <w:rsid w:val="00A42223"/>
    <w:rsid w:val="00A422C8"/>
    <w:rsid w:val="00A428D8"/>
    <w:rsid w:val="00A42AAC"/>
    <w:rsid w:val="00A43057"/>
    <w:rsid w:val="00A431F2"/>
    <w:rsid w:val="00A43512"/>
    <w:rsid w:val="00A43564"/>
    <w:rsid w:val="00A438E0"/>
    <w:rsid w:val="00A439FE"/>
    <w:rsid w:val="00A442C3"/>
    <w:rsid w:val="00A4477E"/>
    <w:rsid w:val="00A44A80"/>
    <w:rsid w:val="00A44AD1"/>
    <w:rsid w:val="00A44B59"/>
    <w:rsid w:val="00A44F2C"/>
    <w:rsid w:val="00A4523E"/>
    <w:rsid w:val="00A45BF9"/>
    <w:rsid w:val="00A45F8B"/>
    <w:rsid w:val="00A4649F"/>
    <w:rsid w:val="00A46938"/>
    <w:rsid w:val="00A46A27"/>
    <w:rsid w:val="00A47026"/>
    <w:rsid w:val="00A47205"/>
    <w:rsid w:val="00A47388"/>
    <w:rsid w:val="00A476FB"/>
    <w:rsid w:val="00A477DC"/>
    <w:rsid w:val="00A478C4"/>
    <w:rsid w:val="00A50ADA"/>
    <w:rsid w:val="00A50D06"/>
    <w:rsid w:val="00A510AA"/>
    <w:rsid w:val="00A51BBD"/>
    <w:rsid w:val="00A51BF9"/>
    <w:rsid w:val="00A51CD1"/>
    <w:rsid w:val="00A521BB"/>
    <w:rsid w:val="00A523B8"/>
    <w:rsid w:val="00A523B9"/>
    <w:rsid w:val="00A52529"/>
    <w:rsid w:val="00A52618"/>
    <w:rsid w:val="00A52EB4"/>
    <w:rsid w:val="00A53396"/>
    <w:rsid w:val="00A536EC"/>
    <w:rsid w:val="00A53933"/>
    <w:rsid w:val="00A54228"/>
    <w:rsid w:val="00A54720"/>
    <w:rsid w:val="00A54CC3"/>
    <w:rsid w:val="00A5541F"/>
    <w:rsid w:val="00A55768"/>
    <w:rsid w:val="00A5589C"/>
    <w:rsid w:val="00A55A10"/>
    <w:rsid w:val="00A5652F"/>
    <w:rsid w:val="00A565B4"/>
    <w:rsid w:val="00A56BA4"/>
    <w:rsid w:val="00A56D79"/>
    <w:rsid w:val="00A571F6"/>
    <w:rsid w:val="00A57226"/>
    <w:rsid w:val="00A57ECC"/>
    <w:rsid w:val="00A60F9E"/>
    <w:rsid w:val="00A6168C"/>
    <w:rsid w:val="00A617A6"/>
    <w:rsid w:val="00A61D4B"/>
    <w:rsid w:val="00A61E7F"/>
    <w:rsid w:val="00A61EBB"/>
    <w:rsid w:val="00A61F21"/>
    <w:rsid w:val="00A61FED"/>
    <w:rsid w:val="00A62000"/>
    <w:rsid w:val="00A6220E"/>
    <w:rsid w:val="00A6280D"/>
    <w:rsid w:val="00A6285F"/>
    <w:rsid w:val="00A6318E"/>
    <w:rsid w:val="00A6329C"/>
    <w:rsid w:val="00A63526"/>
    <w:rsid w:val="00A635CF"/>
    <w:rsid w:val="00A63CBF"/>
    <w:rsid w:val="00A63D11"/>
    <w:rsid w:val="00A63D1E"/>
    <w:rsid w:val="00A63D8C"/>
    <w:rsid w:val="00A63FDF"/>
    <w:rsid w:val="00A6416A"/>
    <w:rsid w:val="00A64597"/>
    <w:rsid w:val="00A64C12"/>
    <w:rsid w:val="00A650BA"/>
    <w:rsid w:val="00A65A9D"/>
    <w:rsid w:val="00A65E01"/>
    <w:rsid w:val="00A66006"/>
    <w:rsid w:val="00A66461"/>
    <w:rsid w:val="00A6655B"/>
    <w:rsid w:val="00A66595"/>
    <w:rsid w:val="00A66AEF"/>
    <w:rsid w:val="00A66D3B"/>
    <w:rsid w:val="00A67444"/>
    <w:rsid w:val="00A676FE"/>
    <w:rsid w:val="00A67A6C"/>
    <w:rsid w:val="00A705B7"/>
    <w:rsid w:val="00A70A78"/>
    <w:rsid w:val="00A70CF4"/>
    <w:rsid w:val="00A7157D"/>
    <w:rsid w:val="00A71F37"/>
    <w:rsid w:val="00A725D8"/>
    <w:rsid w:val="00A726A5"/>
    <w:rsid w:val="00A72CFE"/>
    <w:rsid w:val="00A72D4C"/>
    <w:rsid w:val="00A7364A"/>
    <w:rsid w:val="00A73B62"/>
    <w:rsid w:val="00A73C86"/>
    <w:rsid w:val="00A73CB6"/>
    <w:rsid w:val="00A742C0"/>
    <w:rsid w:val="00A747BE"/>
    <w:rsid w:val="00A748F9"/>
    <w:rsid w:val="00A750CC"/>
    <w:rsid w:val="00A751EF"/>
    <w:rsid w:val="00A75268"/>
    <w:rsid w:val="00A76478"/>
    <w:rsid w:val="00A76DE1"/>
    <w:rsid w:val="00A7728E"/>
    <w:rsid w:val="00A77C0E"/>
    <w:rsid w:val="00A77C62"/>
    <w:rsid w:val="00A77CC1"/>
    <w:rsid w:val="00A800DA"/>
    <w:rsid w:val="00A801FA"/>
    <w:rsid w:val="00A81147"/>
    <w:rsid w:val="00A820B5"/>
    <w:rsid w:val="00A82F96"/>
    <w:rsid w:val="00A8368D"/>
    <w:rsid w:val="00A83B7B"/>
    <w:rsid w:val="00A841DB"/>
    <w:rsid w:val="00A84269"/>
    <w:rsid w:val="00A844EF"/>
    <w:rsid w:val="00A84571"/>
    <w:rsid w:val="00A8509C"/>
    <w:rsid w:val="00A85149"/>
    <w:rsid w:val="00A852A7"/>
    <w:rsid w:val="00A8533E"/>
    <w:rsid w:val="00A856D4"/>
    <w:rsid w:val="00A857CD"/>
    <w:rsid w:val="00A85B6B"/>
    <w:rsid w:val="00A85E5A"/>
    <w:rsid w:val="00A870CF"/>
    <w:rsid w:val="00A87314"/>
    <w:rsid w:val="00A87844"/>
    <w:rsid w:val="00A87851"/>
    <w:rsid w:val="00A87AED"/>
    <w:rsid w:val="00A87B11"/>
    <w:rsid w:val="00A87C44"/>
    <w:rsid w:val="00A90258"/>
    <w:rsid w:val="00A902BF"/>
    <w:rsid w:val="00A9045B"/>
    <w:rsid w:val="00A90A23"/>
    <w:rsid w:val="00A9102F"/>
    <w:rsid w:val="00A91333"/>
    <w:rsid w:val="00A91C64"/>
    <w:rsid w:val="00A92139"/>
    <w:rsid w:val="00A9259E"/>
    <w:rsid w:val="00A92634"/>
    <w:rsid w:val="00A926A4"/>
    <w:rsid w:val="00A92B11"/>
    <w:rsid w:val="00A92B88"/>
    <w:rsid w:val="00A93407"/>
    <w:rsid w:val="00A937D0"/>
    <w:rsid w:val="00A93885"/>
    <w:rsid w:val="00A93996"/>
    <w:rsid w:val="00A93FA0"/>
    <w:rsid w:val="00A94DE5"/>
    <w:rsid w:val="00A94E9C"/>
    <w:rsid w:val="00A9508A"/>
    <w:rsid w:val="00A9573B"/>
    <w:rsid w:val="00A95F7E"/>
    <w:rsid w:val="00A966F2"/>
    <w:rsid w:val="00A96B1F"/>
    <w:rsid w:val="00A96B8C"/>
    <w:rsid w:val="00A9740B"/>
    <w:rsid w:val="00A97492"/>
    <w:rsid w:val="00A9788F"/>
    <w:rsid w:val="00A97AA4"/>
    <w:rsid w:val="00AA0146"/>
    <w:rsid w:val="00AA0190"/>
    <w:rsid w:val="00AA15D1"/>
    <w:rsid w:val="00AA195B"/>
    <w:rsid w:val="00AA1D39"/>
    <w:rsid w:val="00AA219A"/>
    <w:rsid w:val="00AA26AF"/>
    <w:rsid w:val="00AA2D00"/>
    <w:rsid w:val="00AA2DE0"/>
    <w:rsid w:val="00AA3079"/>
    <w:rsid w:val="00AA31BE"/>
    <w:rsid w:val="00AA3406"/>
    <w:rsid w:val="00AA37A4"/>
    <w:rsid w:val="00AA39A7"/>
    <w:rsid w:val="00AA3EC6"/>
    <w:rsid w:val="00AA433A"/>
    <w:rsid w:val="00AA4822"/>
    <w:rsid w:val="00AA4C37"/>
    <w:rsid w:val="00AA5B1A"/>
    <w:rsid w:val="00AA5C55"/>
    <w:rsid w:val="00AA6395"/>
    <w:rsid w:val="00AA662D"/>
    <w:rsid w:val="00AA7061"/>
    <w:rsid w:val="00AA736A"/>
    <w:rsid w:val="00AA74E6"/>
    <w:rsid w:val="00AA7ED1"/>
    <w:rsid w:val="00AB04CF"/>
    <w:rsid w:val="00AB071E"/>
    <w:rsid w:val="00AB0851"/>
    <w:rsid w:val="00AB0D9D"/>
    <w:rsid w:val="00AB0F1E"/>
    <w:rsid w:val="00AB1187"/>
    <w:rsid w:val="00AB143C"/>
    <w:rsid w:val="00AB1538"/>
    <w:rsid w:val="00AB1BB3"/>
    <w:rsid w:val="00AB1CA6"/>
    <w:rsid w:val="00AB3106"/>
    <w:rsid w:val="00AB3374"/>
    <w:rsid w:val="00AB370D"/>
    <w:rsid w:val="00AB3838"/>
    <w:rsid w:val="00AB4481"/>
    <w:rsid w:val="00AB49D8"/>
    <w:rsid w:val="00AB4A96"/>
    <w:rsid w:val="00AB4B36"/>
    <w:rsid w:val="00AB4C12"/>
    <w:rsid w:val="00AB4E3B"/>
    <w:rsid w:val="00AB5366"/>
    <w:rsid w:val="00AB5C7B"/>
    <w:rsid w:val="00AB6C1B"/>
    <w:rsid w:val="00AB742B"/>
    <w:rsid w:val="00AB7751"/>
    <w:rsid w:val="00AB7B57"/>
    <w:rsid w:val="00AC020F"/>
    <w:rsid w:val="00AC02E3"/>
    <w:rsid w:val="00AC0A0F"/>
    <w:rsid w:val="00AC0D3B"/>
    <w:rsid w:val="00AC2EE7"/>
    <w:rsid w:val="00AC311F"/>
    <w:rsid w:val="00AC3255"/>
    <w:rsid w:val="00AC3622"/>
    <w:rsid w:val="00AC3913"/>
    <w:rsid w:val="00AC4579"/>
    <w:rsid w:val="00AC475F"/>
    <w:rsid w:val="00AC4B3B"/>
    <w:rsid w:val="00AC4E69"/>
    <w:rsid w:val="00AC515B"/>
    <w:rsid w:val="00AC546F"/>
    <w:rsid w:val="00AC5A5C"/>
    <w:rsid w:val="00AC5D63"/>
    <w:rsid w:val="00AC5EB1"/>
    <w:rsid w:val="00AC619E"/>
    <w:rsid w:val="00AC6500"/>
    <w:rsid w:val="00AC69DB"/>
    <w:rsid w:val="00AC6D1B"/>
    <w:rsid w:val="00AC6F01"/>
    <w:rsid w:val="00AC6FF8"/>
    <w:rsid w:val="00AC7690"/>
    <w:rsid w:val="00AC7997"/>
    <w:rsid w:val="00AC7B51"/>
    <w:rsid w:val="00AD07F6"/>
    <w:rsid w:val="00AD1057"/>
    <w:rsid w:val="00AD12EA"/>
    <w:rsid w:val="00AD18C2"/>
    <w:rsid w:val="00AD1AD3"/>
    <w:rsid w:val="00AD1CD0"/>
    <w:rsid w:val="00AD22D8"/>
    <w:rsid w:val="00AD2569"/>
    <w:rsid w:val="00AD292F"/>
    <w:rsid w:val="00AD2B10"/>
    <w:rsid w:val="00AD2B66"/>
    <w:rsid w:val="00AD2FF4"/>
    <w:rsid w:val="00AD36D4"/>
    <w:rsid w:val="00AD3817"/>
    <w:rsid w:val="00AD38B7"/>
    <w:rsid w:val="00AD4448"/>
    <w:rsid w:val="00AD4711"/>
    <w:rsid w:val="00AD47A6"/>
    <w:rsid w:val="00AD4A9A"/>
    <w:rsid w:val="00AD4C99"/>
    <w:rsid w:val="00AD5089"/>
    <w:rsid w:val="00AD7010"/>
    <w:rsid w:val="00AD777F"/>
    <w:rsid w:val="00AD7837"/>
    <w:rsid w:val="00AD784B"/>
    <w:rsid w:val="00AE1072"/>
    <w:rsid w:val="00AE10B5"/>
    <w:rsid w:val="00AE12BD"/>
    <w:rsid w:val="00AE135D"/>
    <w:rsid w:val="00AE1561"/>
    <w:rsid w:val="00AE15DC"/>
    <w:rsid w:val="00AE16A2"/>
    <w:rsid w:val="00AE1F92"/>
    <w:rsid w:val="00AE2747"/>
    <w:rsid w:val="00AE2786"/>
    <w:rsid w:val="00AE30B6"/>
    <w:rsid w:val="00AE32F4"/>
    <w:rsid w:val="00AE36DA"/>
    <w:rsid w:val="00AE3C06"/>
    <w:rsid w:val="00AE3C78"/>
    <w:rsid w:val="00AE3F68"/>
    <w:rsid w:val="00AE4287"/>
    <w:rsid w:val="00AE4E7D"/>
    <w:rsid w:val="00AE5507"/>
    <w:rsid w:val="00AE5B07"/>
    <w:rsid w:val="00AE5F51"/>
    <w:rsid w:val="00AE640D"/>
    <w:rsid w:val="00AE6439"/>
    <w:rsid w:val="00AE6443"/>
    <w:rsid w:val="00AE64FA"/>
    <w:rsid w:val="00AE6E65"/>
    <w:rsid w:val="00AE780A"/>
    <w:rsid w:val="00AE7E29"/>
    <w:rsid w:val="00AE7E91"/>
    <w:rsid w:val="00AF0367"/>
    <w:rsid w:val="00AF059B"/>
    <w:rsid w:val="00AF05C3"/>
    <w:rsid w:val="00AF0C5C"/>
    <w:rsid w:val="00AF104A"/>
    <w:rsid w:val="00AF10A7"/>
    <w:rsid w:val="00AF1322"/>
    <w:rsid w:val="00AF1D4F"/>
    <w:rsid w:val="00AF1DBE"/>
    <w:rsid w:val="00AF28C9"/>
    <w:rsid w:val="00AF2992"/>
    <w:rsid w:val="00AF33A5"/>
    <w:rsid w:val="00AF3501"/>
    <w:rsid w:val="00AF351A"/>
    <w:rsid w:val="00AF3567"/>
    <w:rsid w:val="00AF4449"/>
    <w:rsid w:val="00AF4EB6"/>
    <w:rsid w:val="00AF5A39"/>
    <w:rsid w:val="00AF5AD7"/>
    <w:rsid w:val="00AF5C25"/>
    <w:rsid w:val="00AF61F9"/>
    <w:rsid w:val="00AF6B70"/>
    <w:rsid w:val="00AF701F"/>
    <w:rsid w:val="00AF7326"/>
    <w:rsid w:val="00AF7700"/>
    <w:rsid w:val="00AF7752"/>
    <w:rsid w:val="00AF77A4"/>
    <w:rsid w:val="00B00179"/>
    <w:rsid w:val="00B00393"/>
    <w:rsid w:val="00B0058E"/>
    <w:rsid w:val="00B00634"/>
    <w:rsid w:val="00B006A1"/>
    <w:rsid w:val="00B006B2"/>
    <w:rsid w:val="00B00F22"/>
    <w:rsid w:val="00B015B8"/>
    <w:rsid w:val="00B0191E"/>
    <w:rsid w:val="00B01D8E"/>
    <w:rsid w:val="00B01E7D"/>
    <w:rsid w:val="00B027AA"/>
    <w:rsid w:val="00B0288C"/>
    <w:rsid w:val="00B02E8C"/>
    <w:rsid w:val="00B02F66"/>
    <w:rsid w:val="00B031DC"/>
    <w:rsid w:val="00B03275"/>
    <w:rsid w:val="00B032E0"/>
    <w:rsid w:val="00B035B2"/>
    <w:rsid w:val="00B0384C"/>
    <w:rsid w:val="00B03B5B"/>
    <w:rsid w:val="00B043C2"/>
    <w:rsid w:val="00B04570"/>
    <w:rsid w:val="00B04835"/>
    <w:rsid w:val="00B04B28"/>
    <w:rsid w:val="00B04C66"/>
    <w:rsid w:val="00B04C78"/>
    <w:rsid w:val="00B05393"/>
    <w:rsid w:val="00B0552C"/>
    <w:rsid w:val="00B05E5F"/>
    <w:rsid w:val="00B06274"/>
    <w:rsid w:val="00B0665E"/>
    <w:rsid w:val="00B068C8"/>
    <w:rsid w:val="00B06DA1"/>
    <w:rsid w:val="00B06F18"/>
    <w:rsid w:val="00B1009E"/>
    <w:rsid w:val="00B103B9"/>
    <w:rsid w:val="00B110F9"/>
    <w:rsid w:val="00B11162"/>
    <w:rsid w:val="00B11317"/>
    <w:rsid w:val="00B114B4"/>
    <w:rsid w:val="00B116F9"/>
    <w:rsid w:val="00B117B1"/>
    <w:rsid w:val="00B11AF7"/>
    <w:rsid w:val="00B11B52"/>
    <w:rsid w:val="00B11CA5"/>
    <w:rsid w:val="00B1226A"/>
    <w:rsid w:val="00B12620"/>
    <w:rsid w:val="00B126FD"/>
    <w:rsid w:val="00B12B36"/>
    <w:rsid w:val="00B12E38"/>
    <w:rsid w:val="00B131DA"/>
    <w:rsid w:val="00B1350B"/>
    <w:rsid w:val="00B13690"/>
    <w:rsid w:val="00B13800"/>
    <w:rsid w:val="00B13957"/>
    <w:rsid w:val="00B13A5E"/>
    <w:rsid w:val="00B14025"/>
    <w:rsid w:val="00B142C5"/>
    <w:rsid w:val="00B14426"/>
    <w:rsid w:val="00B145AA"/>
    <w:rsid w:val="00B146D0"/>
    <w:rsid w:val="00B14981"/>
    <w:rsid w:val="00B1530A"/>
    <w:rsid w:val="00B153D2"/>
    <w:rsid w:val="00B15583"/>
    <w:rsid w:val="00B157C6"/>
    <w:rsid w:val="00B15C3E"/>
    <w:rsid w:val="00B15CBD"/>
    <w:rsid w:val="00B16A15"/>
    <w:rsid w:val="00B16E4D"/>
    <w:rsid w:val="00B16EFE"/>
    <w:rsid w:val="00B1736E"/>
    <w:rsid w:val="00B17511"/>
    <w:rsid w:val="00B17850"/>
    <w:rsid w:val="00B200F2"/>
    <w:rsid w:val="00B20E52"/>
    <w:rsid w:val="00B21622"/>
    <w:rsid w:val="00B21990"/>
    <w:rsid w:val="00B21E35"/>
    <w:rsid w:val="00B21EA1"/>
    <w:rsid w:val="00B223AC"/>
    <w:rsid w:val="00B223D9"/>
    <w:rsid w:val="00B2299D"/>
    <w:rsid w:val="00B232D8"/>
    <w:rsid w:val="00B238B0"/>
    <w:rsid w:val="00B23B90"/>
    <w:rsid w:val="00B23CD2"/>
    <w:rsid w:val="00B240C8"/>
    <w:rsid w:val="00B2411C"/>
    <w:rsid w:val="00B24268"/>
    <w:rsid w:val="00B24AF2"/>
    <w:rsid w:val="00B24F54"/>
    <w:rsid w:val="00B24FCA"/>
    <w:rsid w:val="00B25006"/>
    <w:rsid w:val="00B2522D"/>
    <w:rsid w:val="00B259D5"/>
    <w:rsid w:val="00B2689E"/>
    <w:rsid w:val="00B26C44"/>
    <w:rsid w:val="00B26D70"/>
    <w:rsid w:val="00B26F4B"/>
    <w:rsid w:val="00B27286"/>
    <w:rsid w:val="00B277B5"/>
    <w:rsid w:val="00B2794E"/>
    <w:rsid w:val="00B27F52"/>
    <w:rsid w:val="00B27F66"/>
    <w:rsid w:val="00B309F8"/>
    <w:rsid w:val="00B30F4E"/>
    <w:rsid w:val="00B3127B"/>
    <w:rsid w:val="00B3130C"/>
    <w:rsid w:val="00B31825"/>
    <w:rsid w:val="00B31B0B"/>
    <w:rsid w:val="00B322C6"/>
    <w:rsid w:val="00B32709"/>
    <w:rsid w:val="00B33512"/>
    <w:rsid w:val="00B335EA"/>
    <w:rsid w:val="00B33F0B"/>
    <w:rsid w:val="00B33FBA"/>
    <w:rsid w:val="00B3418A"/>
    <w:rsid w:val="00B34625"/>
    <w:rsid w:val="00B349D7"/>
    <w:rsid w:val="00B35C21"/>
    <w:rsid w:val="00B364DA"/>
    <w:rsid w:val="00B364F4"/>
    <w:rsid w:val="00B36B8A"/>
    <w:rsid w:val="00B36C3B"/>
    <w:rsid w:val="00B36E8F"/>
    <w:rsid w:val="00B37EA9"/>
    <w:rsid w:val="00B37F92"/>
    <w:rsid w:val="00B407BF"/>
    <w:rsid w:val="00B409EF"/>
    <w:rsid w:val="00B40A49"/>
    <w:rsid w:val="00B40BC9"/>
    <w:rsid w:val="00B41112"/>
    <w:rsid w:val="00B4199D"/>
    <w:rsid w:val="00B420AA"/>
    <w:rsid w:val="00B42115"/>
    <w:rsid w:val="00B42D50"/>
    <w:rsid w:val="00B43257"/>
    <w:rsid w:val="00B43C7E"/>
    <w:rsid w:val="00B43DF9"/>
    <w:rsid w:val="00B43FEB"/>
    <w:rsid w:val="00B4498D"/>
    <w:rsid w:val="00B44C08"/>
    <w:rsid w:val="00B44CB1"/>
    <w:rsid w:val="00B44DD5"/>
    <w:rsid w:val="00B4536D"/>
    <w:rsid w:val="00B455EA"/>
    <w:rsid w:val="00B459C2"/>
    <w:rsid w:val="00B45AD6"/>
    <w:rsid w:val="00B45BF1"/>
    <w:rsid w:val="00B45C2C"/>
    <w:rsid w:val="00B45D69"/>
    <w:rsid w:val="00B462C5"/>
    <w:rsid w:val="00B46CEE"/>
    <w:rsid w:val="00B4716D"/>
    <w:rsid w:val="00B47180"/>
    <w:rsid w:val="00B47185"/>
    <w:rsid w:val="00B474C1"/>
    <w:rsid w:val="00B4777D"/>
    <w:rsid w:val="00B47953"/>
    <w:rsid w:val="00B47970"/>
    <w:rsid w:val="00B47D08"/>
    <w:rsid w:val="00B502BC"/>
    <w:rsid w:val="00B50343"/>
    <w:rsid w:val="00B50559"/>
    <w:rsid w:val="00B50680"/>
    <w:rsid w:val="00B507C3"/>
    <w:rsid w:val="00B50A8C"/>
    <w:rsid w:val="00B50B47"/>
    <w:rsid w:val="00B50BE4"/>
    <w:rsid w:val="00B50C7D"/>
    <w:rsid w:val="00B50DFC"/>
    <w:rsid w:val="00B50EE3"/>
    <w:rsid w:val="00B51A4C"/>
    <w:rsid w:val="00B51AC0"/>
    <w:rsid w:val="00B52159"/>
    <w:rsid w:val="00B521DA"/>
    <w:rsid w:val="00B527AF"/>
    <w:rsid w:val="00B52BB4"/>
    <w:rsid w:val="00B52BF4"/>
    <w:rsid w:val="00B52D70"/>
    <w:rsid w:val="00B53026"/>
    <w:rsid w:val="00B53055"/>
    <w:rsid w:val="00B5329E"/>
    <w:rsid w:val="00B53BBE"/>
    <w:rsid w:val="00B54094"/>
    <w:rsid w:val="00B5409E"/>
    <w:rsid w:val="00B54D06"/>
    <w:rsid w:val="00B54D0D"/>
    <w:rsid w:val="00B552C8"/>
    <w:rsid w:val="00B55485"/>
    <w:rsid w:val="00B559A6"/>
    <w:rsid w:val="00B56045"/>
    <w:rsid w:val="00B56278"/>
    <w:rsid w:val="00B5643F"/>
    <w:rsid w:val="00B5661C"/>
    <w:rsid w:val="00B5744F"/>
    <w:rsid w:val="00B57816"/>
    <w:rsid w:val="00B60CD1"/>
    <w:rsid w:val="00B61509"/>
    <w:rsid w:val="00B6153E"/>
    <w:rsid w:val="00B6157E"/>
    <w:rsid w:val="00B616B3"/>
    <w:rsid w:val="00B61B26"/>
    <w:rsid w:val="00B61F3B"/>
    <w:rsid w:val="00B62169"/>
    <w:rsid w:val="00B62483"/>
    <w:rsid w:val="00B6253D"/>
    <w:rsid w:val="00B6297F"/>
    <w:rsid w:val="00B6299B"/>
    <w:rsid w:val="00B62D60"/>
    <w:rsid w:val="00B62F15"/>
    <w:rsid w:val="00B634F8"/>
    <w:rsid w:val="00B63857"/>
    <w:rsid w:val="00B63B10"/>
    <w:rsid w:val="00B63E6C"/>
    <w:rsid w:val="00B644D5"/>
    <w:rsid w:val="00B644D8"/>
    <w:rsid w:val="00B654A7"/>
    <w:rsid w:val="00B65523"/>
    <w:rsid w:val="00B65619"/>
    <w:rsid w:val="00B65AFB"/>
    <w:rsid w:val="00B65DB2"/>
    <w:rsid w:val="00B65E90"/>
    <w:rsid w:val="00B65F19"/>
    <w:rsid w:val="00B665C2"/>
    <w:rsid w:val="00B66A54"/>
    <w:rsid w:val="00B66C9B"/>
    <w:rsid w:val="00B6724B"/>
    <w:rsid w:val="00B6757D"/>
    <w:rsid w:val="00B679C4"/>
    <w:rsid w:val="00B67AC0"/>
    <w:rsid w:val="00B70279"/>
    <w:rsid w:val="00B70E75"/>
    <w:rsid w:val="00B70EFC"/>
    <w:rsid w:val="00B70F16"/>
    <w:rsid w:val="00B71945"/>
    <w:rsid w:val="00B719A6"/>
    <w:rsid w:val="00B71AE1"/>
    <w:rsid w:val="00B72780"/>
    <w:rsid w:val="00B73B51"/>
    <w:rsid w:val="00B73C77"/>
    <w:rsid w:val="00B73EC3"/>
    <w:rsid w:val="00B74EF3"/>
    <w:rsid w:val="00B75042"/>
    <w:rsid w:val="00B75076"/>
    <w:rsid w:val="00B75BBB"/>
    <w:rsid w:val="00B75D90"/>
    <w:rsid w:val="00B7653F"/>
    <w:rsid w:val="00B76691"/>
    <w:rsid w:val="00B778F3"/>
    <w:rsid w:val="00B779A2"/>
    <w:rsid w:val="00B77BE8"/>
    <w:rsid w:val="00B805E3"/>
    <w:rsid w:val="00B80B83"/>
    <w:rsid w:val="00B812E5"/>
    <w:rsid w:val="00B8142E"/>
    <w:rsid w:val="00B81A7B"/>
    <w:rsid w:val="00B82690"/>
    <w:rsid w:val="00B82EA7"/>
    <w:rsid w:val="00B82EB5"/>
    <w:rsid w:val="00B82F75"/>
    <w:rsid w:val="00B8354A"/>
    <w:rsid w:val="00B841DC"/>
    <w:rsid w:val="00B84755"/>
    <w:rsid w:val="00B84DD7"/>
    <w:rsid w:val="00B84E23"/>
    <w:rsid w:val="00B852C0"/>
    <w:rsid w:val="00B85A60"/>
    <w:rsid w:val="00B85C5F"/>
    <w:rsid w:val="00B87060"/>
    <w:rsid w:val="00B87273"/>
    <w:rsid w:val="00B8748D"/>
    <w:rsid w:val="00B8759C"/>
    <w:rsid w:val="00B87D79"/>
    <w:rsid w:val="00B87F25"/>
    <w:rsid w:val="00B905FF"/>
    <w:rsid w:val="00B9084C"/>
    <w:rsid w:val="00B90BB2"/>
    <w:rsid w:val="00B914C4"/>
    <w:rsid w:val="00B919A8"/>
    <w:rsid w:val="00B91ACC"/>
    <w:rsid w:val="00B91E9E"/>
    <w:rsid w:val="00B91F05"/>
    <w:rsid w:val="00B920CD"/>
    <w:rsid w:val="00B925FC"/>
    <w:rsid w:val="00B9295B"/>
    <w:rsid w:val="00B92C77"/>
    <w:rsid w:val="00B92CD7"/>
    <w:rsid w:val="00B9364C"/>
    <w:rsid w:val="00B937D0"/>
    <w:rsid w:val="00B93830"/>
    <w:rsid w:val="00B93D74"/>
    <w:rsid w:val="00B94171"/>
    <w:rsid w:val="00B9457B"/>
    <w:rsid w:val="00B94E3F"/>
    <w:rsid w:val="00B9553F"/>
    <w:rsid w:val="00B957AF"/>
    <w:rsid w:val="00B95E78"/>
    <w:rsid w:val="00B965A5"/>
    <w:rsid w:val="00B9667B"/>
    <w:rsid w:val="00B96CDB"/>
    <w:rsid w:val="00B9703B"/>
    <w:rsid w:val="00B97470"/>
    <w:rsid w:val="00B9747A"/>
    <w:rsid w:val="00B97595"/>
    <w:rsid w:val="00B97ABD"/>
    <w:rsid w:val="00B97C2F"/>
    <w:rsid w:val="00BA00FB"/>
    <w:rsid w:val="00BA073F"/>
    <w:rsid w:val="00BA11CB"/>
    <w:rsid w:val="00BA11F6"/>
    <w:rsid w:val="00BA13B3"/>
    <w:rsid w:val="00BA1F5B"/>
    <w:rsid w:val="00BA2C34"/>
    <w:rsid w:val="00BA3834"/>
    <w:rsid w:val="00BA500D"/>
    <w:rsid w:val="00BA570B"/>
    <w:rsid w:val="00BA582F"/>
    <w:rsid w:val="00BA5B65"/>
    <w:rsid w:val="00BA5E99"/>
    <w:rsid w:val="00BA5EEC"/>
    <w:rsid w:val="00BA5EED"/>
    <w:rsid w:val="00BA60DA"/>
    <w:rsid w:val="00BA645C"/>
    <w:rsid w:val="00BA64FF"/>
    <w:rsid w:val="00BA6C8A"/>
    <w:rsid w:val="00BA7234"/>
    <w:rsid w:val="00BA729D"/>
    <w:rsid w:val="00BA7C72"/>
    <w:rsid w:val="00BB0443"/>
    <w:rsid w:val="00BB04C4"/>
    <w:rsid w:val="00BB08C4"/>
    <w:rsid w:val="00BB09E5"/>
    <w:rsid w:val="00BB0A34"/>
    <w:rsid w:val="00BB0EE5"/>
    <w:rsid w:val="00BB1202"/>
    <w:rsid w:val="00BB1906"/>
    <w:rsid w:val="00BB1A91"/>
    <w:rsid w:val="00BB1D16"/>
    <w:rsid w:val="00BB2162"/>
    <w:rsid w:val="00BB21A5"/>
    <w:rsid w:val="00BB346F"/>
    <w:rsid w:val="00BB37E9"/>
    <w:rsid w:val="00BB42AB"/>
    <w:rsid w:val="00BB43F1"/>
    <w:rsid w:val="00BB4624"/>
    <w:rsid w:val="00BB4A91"/>
    <w:rsid w:val="00BB5DDF"/>
    <w:rsid w:val="00BB5E25"/>
    <w:rsid w:val="00BB67B1"/>
    <w:rsid w:val="00BB6D26"/>
    <w:rsid w:val="00BB73C0"/>
    <w:rsid w:val="00BB7A92"/>
    <w:rsid w:val="00BB7B80"/>
    <w:rsid w:val="00BB7BA2"/>
    <w:rsid w:val="00BC0503"/>
    <w:rsid w:val="00BC0601"/>
    <w:rsid w:val="00BC09FA"/>
    <w:rsid w:val="00BC0A61"/>
    <w:rsid w:val="00BC0CDB"/>
    <w:rsid w:val="00BC0D3E"/>
    <w:rsid w:val="00BC15E7"/>
    <w:rsid w:val="00BC1749"/>
    <w:rsid w:val="00BC2524"/>
    <w:rsid w:val="00BC28FE"/>
    <w:rsid w:val="00BC3083"/>
    <w:rsid w:val="00BC3221"/>
    <w:rsid w:val="00BC3AB7"/>
    <w:rsid w:val="00BC4531"/>
    <w:rsid w:val="00BC459C"/>
    <w:rsid w:val="00BC45EE"/>
    <w:rsid w:val="00BC5052"/>
    <w:rsid w:val="00BC5166"/>
    <w:rsid w:val="00BC527B"/>
    <w:rsid w:val="00BC57E2"/>
    <w:rsid w:val="00BC5DF3"/>
    <w:rsid w:val="00BC5E81"/>
    <w:rsid w:val="00BC69A2"/>
    <w:rsid w:val="00BC6D9C"/>
    <w:rsid w:val="00BC6D9E"/>
    <w:rsid w:val="00BC78AB"/>
    <w:rsid w:val="00BC7986"/>
    <w:rsid w:val="00BD009E"/>
    <w:rsid w:val="00BD0118"/>
    <w:rsid w:val="00BD0781"/>
    <w:rsid w:val="00BD09CE"/>
    <w:rsid w:val="00BD09E0"/>
    <w:rsid w:val="00BD09F5"/>
    <w:rsid w:val="00BD0C08"/>
    <w:rsid w:val="00BD1015"/>
    <w:rsid w:val="00BD152B"/>
    <w:rsid w:val="00BD1686"/>
    <w:rsid w:val="00BD1A6C"/>
    <w:rsid w:val="00BD1AA0"/>
    <w:rsid w:val="00BD1BE6"/>
    <w:rsid w:val="00BD21E2"/>
    <w:rsid w:val="00BD24FE"/>
    <w:rsid w:val="00BD358E"/>
    <w:rsid w:val="00BD4000"/>
    <w:rsid w:val="00BD4344"/>
    <w:rsid w:val="00BD45D0"/>
    <w:rsid w:val="00BD4654"/>
    <w:rsid w:val="00BD478A"/>
    <w:rsid w:val="00BD52E5"/>
    <w:rsid w:val="00BD530F"/>
    <w:rsid w:val="00BD5840"/>
    <w:rsid w:val="00BD5A7B"/>
    <w:rsid w:val="00BD5B9F"/>
    <w:rsid w:val="00BD5BF8"/>
    <w:rsid w:val="00BD5DF8"/>
    <w:rsid w:val="00BD6317"/>
    <w:rsid w:val="00BD639C"/>
    <w:rsid w:val="00BD68F8"/>
    <w:rsid w:val="00BD68FD"/>
    <w:rsid w:val="00BD6D06"/>
    <w:rsid w:val="00BD6ED4"/>
    <w:rsid w:val="00BD7160"/>
    <w:rsid w:val="00BD72C2"/>
    <w:rsid w:val="00BD7727"/>
    <w:rsid w:val="00BD78BD"/>
    <w:rsid w:val="00BE0058"/>
    <w:rsid w:val="00BE03AA"/>
    <w:rsid w:val="00BE0656"/>
    <w:rsid w:val="00BE0687"/>
    <w:rsid w:val="00BE072C"/>
    <w:rsid w:val="00BE0DF4"/>
    <w:rsid w:val="00BE115A"/>
    <w:rsid w:val="00BE1591"/>
    <w:rsid w:val="00BE1C40"/>
    <w:rsid w:val="00BE1FBA"/>
    <w:rsid w:val="00BE2600"/>
    <w:rsid w:val="00BE27A7"/>
    <w:rsid w:val="00BE2905"/>
    <w:rsid w:val="00BE2F93"/>
    <w:rsid w:val="00BE3102"/>
    <w:rsid w:val="00BE36D8"/>
    <w:rsid w:val="00BE3A01"/>
    <w:rsid w:val="00BE3A02"/>
    <w:rsid w:val="00BE47AC"/>
    <w:rsid w:val="00BE4917"/>
    <w:rsid w:val="00BE4BAC"/>
    <w:rsid w:val="00BE4F95"/>
    <w:rsid w:val="00BE5284"/>
    <w:rsid w:val="00BE5A47"/>
    <w:rsid w:val="00BE5BF9"/>
    <w:rsid w:val="00BE5C46"/>
    <w:rsid w:val="00BE5CCE"/>
    <w:rsid w:val="00BE663A"/>
    <w:rsid w:val="00BE7129"/>
    <w:rsid w:val="00BE7A53"/>
    <w:rsid w:val="00BE7A7C"/>
    <w:rsid w:val="00BE7DC3"/>
    <w:rsid w:val="00BF006B"/>
    <w:rsid w:val="00BF0AAE"/>
    <w:rsid w:val="00BF0DBE"/>
    <w:rsid w:val="00BF11B4"/>
    <w:rsid w:val="00BF1372"/>
    <w:rsid w:val="00BF1756"/>
    <w:rsid w:val="00BF1993"/>
    <w:rsid w:val="00BF1D59"/>
    <w:rsid w:val="00BF1EE3"/>
    <w:rsid w:val="00BF2366"/>
    <w:rsid w:val="00BF2EF2"/>
    <w:rsid w:val="00BF2F48"/>
    <w:rsid w:val="00BF2FC2"/>
    <w:rsid w:val="00BF32A5"/>
    <w:rsid w:val="00BF3A4F"/>
    <w:rsid w:val="00BF3CF6"/>
    <w:rsid w:val="00BF3E2D"/>
    <w:rsid w:val="00BF3FE8"/>
    <w:rsid w:val="00BF4097"/>
    <w:rsid w:val="00BF4167"/>
    <w:rsid w:val="00BF57AC"/>
    <w:rsid w:val="00BF5E7E"/>
    <w:rsid w:val="00BF5EB6"/>
    <w:rsid w:val="00BF6304"/>
    <w:rsid w:val="00BF64FB"/>
    <w:rsid w:val="00BF667E"/>
    <w:rsid w:val="00BF6A5F"/>
    <w:rsid w:val="00BF6D1F"/>
    <w:rsid w:val="00BF6D85"/>
    <w:rsid w:val="00BF7427"/>
    <w:rsid w:val="00BF7556"/>
    <w:rsid w:val="00BF788D"/>
    <w:rsid w:val="00BF7E9F"/>
    <w:rsid w:val="00C0001F"/>
    <w:rsid w:val="00C00178"/>
    <w:rsid w:val="00C00549"/>
    <w:rsid w:val="00C006F4"/>
    <w:rsid w:val="00C00744"/>
    <w:rsid w:val="00C0094B"/>
    <w:rsid w:val="00C00CA9"/>
    <w:rsid w:val="00C01138"/>
    <w:rsid w:val="00C01445"/>
    <w:rsid w:val="00C016FB"/>
    <w:rsid w:val="00C01875"/>
    <w:rsid w:val="00C02E3C"/>
    <w:rsid w:val="00C031EA"/>
    <w:rsid w:val="00C0398A"/>
    <w:rsid w:val="00C03B99"/>
    <w:rsid w:val="00C03D2E"/>
    <w:rsid w:val="00C03F3D"/>
    <w:rsid w:val="00C04A59"/>
    <w:rsid w:val="00C04EA6"/>
    <w:rsid w:val="00C05126"/>
    <w:rsid w:val="00C0527C"/>
    <w:rsid w:val="00C05453"/>
    <w:rsid w:val="00C068B9"/>
    <w:rsid w:val="00C06F5F"/>
    <w:rsid w:val="00C07375"/>
    <w:rsid w:val="00C075A0"/>
    <w:rsid w:val="00C07CC5"/>
    <w:rsid w:val="00C10502"/>
    <w:rsid w:val="00C108D9"/>
    <w:rsid w:val="00C10A54"/>
    <w:rsid w:val="00C10AC8"/>
    <w:rsid w:val="00C10C3C"/>
    <w:rsid w:val="00C11527"/>
    <w:rsid w:val="00C1205C"/>
    <w:rsid w:val="00C13337"/>
    <w:rsid w:val="00C135F8"/>
    <w:rsid w:val="00C149F4"/>
    <w:rsid w:val="00C15B4D"/>
    <w:rsid w:val="00C1609C"/>
    <w:rsid w:val="00C16E9F"/>
    <w:rsid w:val="00C170E9"/>
    <w:rsid w:val="00C17866"/>
    <w:rsid w:val="00C17CE2"/>
    <w:rsid w:val="00C20009"/>
    <w:rsid w:val="00C2049E"/>
    <w:rsid w:val="00C20894"/>
    <w:rsid w:val="00C210CC"/>
    <w:rsid w:val="00C211A7"/>
    <w:rsid w:val="00C21577"/>
    <w:rsid w:val="00C21810"/>
    <w:rsid w:val="00C21C8D"/>
    <w:rsid w:val="00C21DF4"/>
    <w:rsid w:val="00C21E6A"/>
    <w:rsid w:val="00C21FE4"/>
    <w:rsid w:val="00C22601"/>
    <w:rsid w:val="00C2285D"/>
    <w:rsid w:val="00C2298A"/>
    <w:rsid w:val="00C22D43"/>
    <w:rsid w:val="00C22E87"/>
    <w:rsid w:val="00C23043"/>
    <w:rsid w:val="00C2347F"/>
    <w:rsid w:val="00C24062"/>
    <w:rsid w:val="00C24070"/>
    <w:rsid w:val="00C24633"/>
    <w:rsid w:val="00C24733"/>
    <w:rsid w:val="00C24749"/>
    <w:rsid w:val="00C2481D"/>
    <w:rsid w:val="00C2548E"/>
    <w:rsid w:val="00C25659"/>
    <w:rsid w:val="00C258E5"/>
    <w:rsid w:val="00C25EDE"/>
    <w:rsid w:val="00C25FDE"/>
    <w:rsid w:val="00C2626B"/>
    <w:rsid w:val="00C265C3"/>
    <w:rsid w:val="00C266D2"/>
    <w:rsid w:val="00C26A53"/>
    <w:rsid w:val="00C26AFB"/>
    <w:rsid w:val="00C26F07"/>
    <w:rsid w:val="00C26FA6"/>
    <w:rsid w:val="00C271AD"/>
    <w:rsid w:val="00C2724B"/>
    <w:rsid w:val="00C30511"/>
    <w:rsid w:val="00C30708"/>
    <w:rsid w:val="00C30893"/>
    <w:rsid w:val="00C30EF6"/>
    <w:rsid w:val="00C31015"/>
    <w:rsid w:val="00C31388"/>
    <w:rsid w:val="00C31660"/>
    <w:rsid w:val="00C3295A"/>
    <w:rsid w:val="00C32B9D"/>
    <w:rsid w:val="00C3309D"/>
    <w:rsid w:val="00C33189"/>
    <w:rsid w:val="00C33AE6"/>
    <w:rsid w:val="00C33AF6"/>
    <w:rsid w:val="00C33B85"/>
    <w:rsid w:val="00C3440C"/>
    <w:rsid w:val="00C35016"/>
    <w:rsid w:val="00C3535E"/>
    <w:rsid w:val="00C35387"/>
    <w:rsid w:val="00C35423"/>
    <w:rsid w:val="00C35446"/>
    <w:rsid w:val="00C355B8"/>
    <w:rsid w:val="00C356EB"/>
    <w:rsid w:val="00C35B66"/>
    <w:rsid w:val="00C35BA2"/>
    <w:rsid w:val="00C35DE6"/>
    <w:rsid w:val="00C35F44"/>
    <w:rsid w:val="00C35F9A"/>
    <w:rsid w:val="00C36139"/>
    <w:rsid w:val="00C403BD"/>
    <w:rsid w:val="00C405A4"/>
    <w:rsid w:val="00C408B0"/>
    <w:rsid w:val="00C40948"/>
    <w:rsid w:val="00C40CC2"/>
    <w:rsid w:val="00C40E34"/>
    <w:rsid w:val="00C414CD"/>
    <w:rsid w:val="00C41B81"/>
    <w:rsid w:val="00C41C43"/>
    <w:rsid w:val="00C41CC0"/>
    <w:rsid w:val="00C41ECF"/>
    <w:rsid w:val="00C422AC"/>
    <w:rsid w:val="00C429D2"/>
    <w:rsid w:val="00C42CCA"/>
    <w:rsid w:val="00C43DF0"/>
    <w:rsid w:val="00C44479"/>
    <w:rsid w:val="00C44C56"/>
    <w:rsid w:val="00C44C96"/>
    <w:rsid w:val="00C44E16"/>
    <w:rsid w:val="00C44E76"/>
    <w:rsid w:val="00C4540F"/>
    <w:rsid w:val="00C4579D"/>
    <w:rsid w:val="00C45F18"/>
    <w:rsid w:val="00C4607B"/>
    <w:rsid w:val="00C46290"/>
    <w:rsid w:val="00C4646E"/>
    <w:rsid w:val="00C466DB"/>
    <w:rsid w:val="00C46BEA"/>
    <w:rsid w:val="00C471A0"/>
    <w:rsid w:val="00C471EF"/>
    <w:rsid w:val="00C47268"/>
    <w:rsid w:val="00C47AEF"/>
    <w:rsid w:val="00C47B45"/>
    <w:rsid w:val="00C5013C"/>
    <w:rsid w:val="00C50758"/>
    <w:rsid w:val="00C509CF"/>
    <w:rsid w:val="00C50D8B"/>
    <w:rsid w:val="00C510CF"/>
    <w:rsid w:val="00C51433"/>
    <w:rsid w:val="00C51C87"/>
    <w:rsid w:val="00C52323"/>
    <w:rsid w:val="00C5232F"/>
    <w:rsid w:val="00C531B2"/>
    <w:rsid w:val="00C5455A"/>
    <w:rsid w:val="00C54880"/>
    <w:rsid w:val="00C54C4B"/>
    <w:rsid w:val="00C55119"/>
    <w:rsid w:val="00C55579"/>
    <w:rsid w:val="00C556A6"/>
    <w:rsid w:val="00C556B7"/>
    <w:rsid w:val="00C55CDD"/>
    <w:rsid w:val="00C55DFD"/>
    <w:rsid w:val="00C55FC3"/>
    <w:rsid w:val="00C5600A"/>
    <w:rsid w:val="00C56587"/>
    <w:rsid w:val="00C57B3D"/>
    <w:rsid w:val="00C57C29"/>
    <w:rsid w:val="00C61123"/>
    <w:rsid w:val="00C61250"/>
    <w:rsid w:val="00C61588"/>
    <w:rsid w:val="00C61706"/>
    <w:rsid w:val="00C61866"/>
    <w:rsid w:val="00C61F7B"/>
    <w:rsid w:val="00C628B7"/>
    <w:rsid w:val="00C629EB"/>
    <w:rsid w:val="00C62D4E"/>
    <w:rsid w:val="00C631FA"/>
    <w:rsid w:val="00C632E5"/>
    <w:rsid w:val="00C634AB"/>
    <w:rsid w:val="00C6353B"/>
    <w:rsid w:val="00C63609"/>
    <w:rsid w:val="00C641C0"/>
    <w:rsid w:val="00C6435C"/>
    <w:rsid w:val="00C647AF"/>
    <w:rsid w:val="00C64E95"/>
    <w:rsid w:val="00C64EDF"/>
    <w:rsid w:val="00C659CA"/>
    <w:rsid w:val="00C65B4B"/>
    <w:rsid w:val="00C66384"/>
    <w:rsid w:val="00C66A31"/>
    <w:rsid w:val="00C66A32"/>
    <w:rsid w:val="00C66AED"/>
    <w:rsid w:val="00C670FE"/>
    <w:rsid w:val="00C67EF7"/>
    <w:rsid w:val="00C70AD6"/>
    <w:rsid w:val="00C710E2"/>
    <w:rsid w:val="00C721F3"/>
    <w:rsid w:val="00C725A0"/>
    <w:rsid w:val="00C72717"/>
    <w:rsid w:val="00C728D4"/>
    <w:rsid w:val="00C72970"/>
    <w:rsid w:val="00C72A7C"/>
    <w:rsid w:val="00C72BB0"/>
    <w:rsid w:val="00C73ADE"/>
    <w:rsid w:val="00C741E0"/>
    <w:rsid w:val="00C74539"/>
    <w:rsid w:val="00C74B95"/>
    <w:rsid w:val="00C74EB8"/>
    <w:rsid w:val="00C74FE0"/>
    <w:rsid w:val="00C754DB"/>
    <w:rsid w:val="00C7562C"/>
    <w:rsid w:val="00C75669"/>
    <w:rsid w:val="00C7568C"/>
    <w:rsid w:val="00C75A5E"/>
    <w:rsid w:val="00C75D47"/>
    <w:rsid w:val="00C76449"/>
    <w:rsid w:val="00C76797"/>
    <w:rsid w:val="00C76DDC"/>
    <w:rsid w:val="00C76E49"/>
    <w:rsid w:val="00C77108"/>
    <w:rsid w:val="00C779A5"/>
    <w:rsid w:val="00C77D62"/>
    <w:rsid w:val="00C80734"/>
    <w:rsid w:val="00C80F5D"/>
    <w:rsid w:val="00C8152B"/>
    <w:rsid w:val="00C82104"/>
    <w:rsid w:val="00C82184"/>
    <w:rsid w:val="00C82250"/>
    <w:rsid w:val="00C8228F"/>
    <w:rsid w:val="00C82781"/>
    <w:rsid w:val="00C828B5"/>
    <w:rsid w:val="00C82A01"/>
    <w:rsid w:val="00C82BB6"/>
    <w:rsid w:val="00C83674"/>
    <w:rsid w:val="00C83886"/>
    <w:rsid w:val="00C83887"/>
    <w:rsid w:val="00C83FB3"/>
    <w:rsid w:val="00C83FFF"/>
    <w:rsid w:val="00C849DA"/>
    <w:rsid w:val="00C8524A"/>
    <w:rsid w:val="00C852A7"/>
    <w:rsid w:val="00C853B6"/>
    <w:rsid w:val="00C853CB"/>
    <w:rsid w:val="00C85E40"/>
    <w:rsid w:val="00C862AD"/>
    <w:rsid w:val="00C864B5"/>
    <w:rsid w:val="00C865B0"/>
    <w:rsid w:val="00C86A49"/>
    <w:rsid w:val="00C86DCA"/>
    <w:rsid w:val="00C8745F"/>
    <w:rsid w:val="00C87489"/>
    <w:rsid w:val="00C87FB2"/>
    <w:rsid w:val="00C90169"/>
    <w:rsid w:val="00C905F7"/>
    <w:rsid w:val="00C90EFC"/>
    <w:rsid w:val="00C9178C"/>
    <w:rsid w:val="00C9233B"/>
    <w:rsid w:val="00C92AFF"/>
    <w:rsid w:val="00C92B3F"/>
    <w:rsid w:val="00C92DBE"/>
    <w:rsid w:val="00C92E0D"/>
    <w:rsid w:val="00C92FF6"/>
    <w:rsid w:val="00C93368"/>
    <w:rsid w:val="00C9355C"/>
    <w:rsid w:val="00C9368A"/>
    <w:rsid w:val="00C93C8F"/>
    <w:rsid w:val="00C940FC"/>
    <w:rsid w:val="00C94473"/>
    <w:rsid w:val="00C94794"/>
    <w:rsid w:val="00C94EA0"/>
    <w:rsid w:val="00C95530"/>
    <w:rsid w:val="00C95B3A"/>
    <w:rsid w:val="00C95B85"/>
    <w:rsid w:val="00C95C2F"/>
    <w:rsid w:val="00C967B6"/>
    <w:rsid w:val="00C96C3D"/>
    <w:rsid w:val="00C975D0"/>
    <w:rsid w:val="00CA0101"/>
    <w:rsid w:val="00CA0593"/>
    <w:rsid w:val="00CA07E0"/>
    <w:rsid w:val="00CA0D98"/>
    <w:rsid w:val="00CA1598"/>
    <w:rsid w:val="00CA1955"/>
    <w:rsid w:val="00CA1AAD"/>
    <w:rsid w:val="00CA1FE1"/>
    <w:rsid w:val="00CA23C2"/>
    <w:rsid w:val="00CA24BC"/>
    <w:rsid w:val="00CA2DE4"/>
    <w:rsid w:val="00CA2F75"/>
    <w:rsid w:val="00CA31F3"/>
    <w:rsid w:val="00CA381F"/>
    <w:rsid w:val="00CA3A02"/>
    <w:rsid w:val="00CA3E2E"/>
    <w:rsid w:val="00CA407C"/>
    <w:rsid w:val="00CA4159"/>
    <w:rsid w:val="00CA4670"/>
    <w:rsid w:val="00CA4B04"/>
    <w:rsid w:val="00CA4B28"/>
    <w:rsid w:val="00CA5220"/>
    <w:rsid w:val="00CA558E"/>
    <w:rsid w:val="00CA560B"/>
    <w:rsid w:val="00CA57C4"/>
    <w:rsid w:val="00CA5960"/>
    <w:rsid w:val="00CA5AF2"/>
    <w:rsid w:val="00CA5B5D"/>
    <w:rsid w:val="00CA62DB"/>
    <w:rsid w:val="00CA6701"/>
    <w:rsid w:val="00CA77FA"/>
    <w:rsid w:val="00CA7924"/>
    <w:rsid w:val="00CA7BC7"/>
    <w:rsid w:val="00CA7C4A"/>
    <w:rsid w:val="00CB03D6"/>
    <w:rsid w:val="00CB0855"/>
    <w:rsid w:val="00CB0B6F"/>
    <w:rsid w:val="00CB0E2F"/>
    <w:rsid w:val="00CB10EE"/>
    <w:rsid w:val="00CB146D"/>
    <w:rsid w:val="00CB160D"/>
    <w:rsid w:val="00CB1776"/>
    <w:rsid w:val="00CB1C33"/>
    <w:rsid w:val="00CB2388"/>
    <w:rsid w:val="00CB289F"/>
    <w:rsid w:val="00CB329A"/>
    <w:rsid w:val="00CB357B"/>
    <w:rsid w:val="00CB3A4B"/>
    <w:rsid w:val="00CB3CEF"/>
    <w:rsid w:val="00CB3CFB"/>
    <w:rsid w:val="00CB4556"/>
    <w:rsid w:val="00CB4686"/>
    <w:rsid w:val="00CB487A"/>
    <w:rsid w:val="00CB4B1F"/>
    <w:rsid w:val="00CB4B39"/>
    <w:rsid w:val="00CB4FC2"/>
    <w:rsid w:val="00CB5402"/>
    <w:rsid w:val="00CB56C8"/>
    <w:rsid w:val="00CB6360"/>
    <w:rsid w:val="00CB66F4"/>
    <w:rsid w:val="00CB673F"/>
    <w:rsid w:val="00CB67AF"/>
    <w:rsid w:val="00CB685F"/>
    <w:rsid w:val="00CB6971"/>
    <w:rsid w:val="00CB71A0"/>
    <w:rsid w:val="00CB727D"/>
    <w:rsid w:val="00CB7283"/>
    <w:rsid w:val="00CB7E53"/>
    <w:rsid w:val="00CB7F19"/>
    <w:rsid w:val="00CC00A2"/>
    <w:rsid w:val="00CC01BA"/>
    <w:rsid w:val="00CC040D"/>
    <w:rsid w:val="00CC066A"/>
    <w:rsid w:val="00CC154D"/>
    <w:rsid w:val="00CC1B2F"/>
    <w:rsid w:val="00CC1FA4"/>
    <w:rsid w:val="00CC20EA"/>
    <w:rsid w:val="00CC2154"/>
    <w:rsid w:val="00CC2558"/>
    <w:rsid w:val="00CC2F5F"/>
    <w:rsid w:val="00CC3216"/>
    <w:rsid w:val="00CC3225"/>
    <w:rsid w:val="00CC33D5"/>
    <w:rsid w:val="00CC3C61"/>
    <w:rsid w:val="00CC423F"/>
    <w:rsid w:val="00CC4A67"/>
    <w:rsid w:val="00CC4BA6"/>
    <w:rsid w:val="00CC4CC2"/>
    <w:rsid w:val="00CC53E5"/>
    <w:rsid w:val="00CC542E"/>
    <w:rsid w:val="00CC5484"/>
    <w:rsid w:val="00CC54DE"/>
    <w:rsid w:val="00CC6218"/>
    <w:rsid w:val="00CC678B"/>
    <w:rsid w:val="00CC69CD"/>
    <w:rsid w:val="00CC6C8D"/>
    <w:rsid w:val="00CC6D43"/>
    <w:rsid w:val="00CC6FB4"/>
    <w:rsid w:val="00CC778B"/>
    <w:rsid w:val="00CC7A66"/>
    <w:rsid w:val="00CC7B28"/>
    <w:rsid w:val="00CD00CE"/>
    <w:rsid w:val="00CD024A"/>
    <w:rsid w:val="00CD0E71"/>
    <w:rsid w:val="00CD1654"/>
    <w:rsid w:val="00CD1708"/>
    <w:rsid w:val="00CD1BE9"/>
    <w:rsid w:val="00CD229F"/>
    <w:rsid w:val="00CD22F5"/>
    <w:rsid w:val="00CD255A"/>
    <w:rsid w:val="00CD2616"/>
    <w:rsid w:val="00CD262F"/>
    <w:rsid w:val="00CD2672"/>
    <w:rsid w:val="00CD299F"/>
    <w:rsid w:val="00CD3E8B"/>
    <w:rsid w:val="00CD40CA"/>
    <w:rsid w:val="00CD41C1"/>
    <w:rsid w:val="00CD4425"/>
    <w:rsid w:val="00CD464A"/>
    <w:rsid w:val="00CD5226"/>
    <w:rsid w:val="00CD54EE"/>
    <w:rsid w:val="00CD59EF"/>
    <w:rsid w:val="00CD5DBB"/>
    <w:rsid w:val="00CD5DFB"/>
    <w:rsid w:val="00CD6BBC"/>
    <w:rsid w:val="00CD6C5B"/>
    <w:rsid w:val="00CD6E22"/>
    <w:rsid w:val="00CD6F38"/>
    <w:rsid w:val="00CD728F"/>
    <w:rsid w:val="00CD742A"/>
    <w:rsid w:val="00CD75F1"/>
    <w:rsid w:val="00CD7991"/>
    <w:rsid w:val="00CD7B50"/>
    <w:rsid w:val="00CE06E5"/>
    <w:rsid w:val="00CE0DFB"/>
    <w:rsid w:val="00CE1484"/>
    <w:rsid w:val="00CE19CD"/>
    <w:rsid w:val="00CE1F5D"/>
    <w:rsid w:val="00CE2229"/>
    <w:rsid w:val="00CE2403"/>
    <w:rsid w:val="00CE2AEF"/>
    <w:rsid w:val="00CE2B5F"/>
    <w:rsid w:val="00CE3257"/>
    <w:rsid w:val="00CE3388"/>
    <w:rsid w:val="00CE3A6A"/>
    <w:rsid w:val="00CE3D3A"/>
    <w:rsid w:val="00CE3F93"/>
    <w:rsid w:val="00CE40F8"/>
    <w:rsid w:val="00CE4305"/>
    <w:rsid w:val="00CE4344"/>
    <w:rsid w:val="00CE44C3"/>
    <w:rsid w:val="00CE46C5"/>
    <w:rsid w:val="00CE5657"/>
    <w:rsid w:val="00CE5AD4"/>
    <w:rsid w:val="00CE6A28"/>
    <w:rsid w:val="00CE7BF5"/>
    <w:rsid w:val="00CE7CCA"/>
    <w:rsid w:val="00CE7E4D"/>
    <w:rsid w:val="00CF050C"/>
    <w:rsid w:val="00CF0557"/>
    <w:rsid w:val="00CF07B4"/>
    <w:rsid w:val="00CF0C14"/>
    <w:rsid w:val="00CF0D01"/>
    <w:rsid w:val="00CF0E16"/>
    <w:rsid w:val="00CF128C"/>
    <w:rsid w:val="00CF16FA"/>
    <w:rsid w:val="00CF1F2C"/>
    <w:rsid w:val="00CF2105"/>
    <w:rsid w:val="00CF260B"/>
    <w:rsid w:val="00CF3408"/>
    <w:rsid w:val="00CF410B"/>
    <w:rsid w:val="00CF4566"/>
    <w:rsid w:val="00CF4C73"/>
    <w:rsid w:val="00CF4F3A"/>
    <w:rsid w:val="00CF4FC1"/>
    <w:rsid w:val="00CF52B8"/>
    <w:rsid w:val="00CF59D3"/>
    <w:rsid w:val="00CF620A"/>
    <w:rsid w:val="00CF6783"/>
    <w:rsid w:val="00CF69F9"/>
    <w:rsid w:val="00CF6B52"/>
    <w:rsid w:val="00CF7604"/>
    <w:rsid w:val="00CF7EA1"/>
    <w:rsid w:val="00CF7F07"/>
    <w:rsid w:val="00D00483"/>
    <w:rsid w:val="00D007B2"/>
    <w:rsid w:val="00D00938"/>
    <w:rsid w:val="00D009C6"/>
    <w:rsid w:val="00D00F0F"/>
    <w:rsid w:val="00D01496"/>
    <w:rsid w:val="00D01562"/>
    <w:rsid w:val="00D0166F"/>
    <w:rsid w:val="00D016E1"/>
    <w:rsid w:val="00D017B1"/>
    <w:rsid w:val="00D017C6"/>
    <w:rsid w:val="00D01B73"/>
    <w:rsid w:val="00D0209E"/>
    <w:rsid w:val="00D024C4"/>
    <w:rsid w:val="00D02AEE"/>
    <w:rsid w:val="00D02C1D"/>
    <w:rsid w:val="00D0320E"/>
    <w:rsid w:val="00D036ED"/>
    <w:rsid w:val="00D03AD1"/>
    <w:rsid w:val="00D03DEF"/>
    <w:rsid w:val="00D03FAA"/>
    <w:rsid w:val="00D04077"/>
    <w:rsid w:val="00D046FA"/>
    <w:rsid w:val="00D046FF"/>
    <w:rsid w:val="00D049E7"/>
    <w:rsid w:val="00D04BF5"/>
    <w:rsid w:val="00D050CD"/>
    <w:rsid w:val="00D05392"/>
    <w:rsid w:val="00D05A83"/>
    <w:rsid w:val="00D05C39"/>
    <w:rsid w:val="00D05F42"/>
    <w:rsid w:val="00D05FB4"/>
    <w:rsid w:val="00D05FFF"/>
    <w:rsid w:val="00D060C6"/>
    <w:rsid w:val="00D0656F"/>
    <w:rsid w:val="00D068DC"/>
    <w:rsid w:val="00D06A2C"/>
    <w:rsid w:val="00D06ACF"/>
    <w:rsid w:val="00D06C5E"/>
    <w:rsid w:val="00D07283"/>
    <w:rsid w:val="00D079AF"/>
    <w:rsid w:val="00D07C77"/>
    <w:rsid w:val="00D10E9E"/>
    <w:rsid w:val="00D1160D"/>
    <w:rsid w:val="00D12159"/>
    <w:rsid w:val="00D12234"/>
    <w:rsid w:val="00D122D4"/>
    <w:rsid w:val="00D1297C"/>
    <w:rsid w:val="00D12B69"/>
    <w:rsid w:val="00D12B6C"/>
    <w:rsid w:val="00D12F9A"/>
    <w:rsid w:val="00D13037"/>
    <w:rsid w:val="00D1307D"/>
    <w:rsid w:val="00D131C3"/>
    <w:rsid w:val="00D13B4B"/>
    <w:rsid w:val="00D13D22"/>
    <w:rsid w:val="00D155F9"/>
    <w:rsid w:val="00D15AAD"/>
    <w:rsid w:val="00D16D28"/>
    <w:rsid w:val="00D16FE4"/>
    <w:rsid w:val="00D17D4C"/>
    <w:rsid w:val="00D20196"/>
    <w:rsid w:val="00D20294"/>
    <w:rsid w:val="00D2035B"/>
    <w:rsid w:val="00D205E6"/>
    <w:rsid w:val="00D20A1C"/>
    <w:rsid w:val="00D20B99"/>
    <w:rsid w:val="00D2172D"/>
    <w:rsid w:val="00D219B3"/>
    <w:rsid w:val="00D21D04"/>
    <w:rsid w:val="00D21E58"/>
    <w:rsid w:val="00D22029"/>
    <w:rsid w:val="00D2250D"/>
    <w:rsid w:val="00D22A73"/>
    <w:rsid w:val="00D22FA7"/>
    <w:rsid w:val="00D2303B"/>
    <w:rsid w:val="00D2352F"/>
    <w:rsid w:val="00D23755"/>
    <w:rsid w:val="00D23784"/>
    <w:rsid w:val="00D23A4C"/>
    <w:rsid w:val="00D23D12"/>
    <w:rsid w:val="00D241FE"/>
    <w:rsid w:val="00D2449E"/>
    <w:rsid w:val="00D246B2"/>
    <w:rsid w:val="00D24772"/>
    <w:rsid w:val="00D2478B"/>
    <w:rsid w:val="00D24AA6"/>
    <w:rsid w:val="00D2536D"/>
    <w:rsid w:val="00D254E0"/>
    <w:rsid w:val="00D258D4"/>
    <w:rsid w:val="00D25D2D"/>
    <w:rsid w:val="00D26A64"/>
    <w:rsid w:val="00D26D11"/>
    <w:rsid w:val="00D26D40"/>
    <w:rsid w:val="00D273F6"/>
    <w:rsid w:val="00D27E24"/>
    <w:rsid w:val="00D308DA"/>
    <w:rsid w:val="00D30AC6"/>
    <w:rsid w:val="00D31246"/>
    <w:rsid w:val="00D31306"/>
    <w:rsid w:val="00D31417"/>
    <w:rsid w:val="00D31570"/>
    <w:rsid w:val="00D317BF"/>
    <w:rsid w:val="00D31F07"/>
    <w:rsid w:val="00D32311"/>
    <w:rsid w:val="00D323C3"/>
    <w:rsid w:val="00D326B0"/>
    <w:rsid w:val="00D32742"/>
    <w:rsid w:val="00D328C6"/>
    <w:rsid w:val="00D32981"/>
    <w:rsid w:val="00D32AAE"/>
    <w:rsid w:val="00D32C71"/>
    <w:rsid w:val="00D32E92"/>
    <w:rsid w:val="00D32F6B"/>
    <w:rsid w:val="00D334F2"/>
    <w:rsid w:val="00D33A35"/>
    <w:rsid w:val="00D33B05"/>
    <w:rsid w:val="00D33C6A"/>
    <w:rsid w:val="00D33CD3"/>
    <w:rsid w:val="00D3405B"/>
    <w:rsid w:val="00D34332"/>
    <w:rsid w:val="00D347E4"/>
    <w:rsid w:val="00D34D0A"/>
    <w:rsid w:val="00D34DE6"/>
    <w:rsid w:val="00D350AD"/>
    <w:rsid w:val="00D35102"/>
    <w:rsid w:val="00D357F2"/>
    <w:rsid w:val="00D35872"/>
    <w:rsid w:val="00D35D09"/>
    <w:rsid w:val="00D360C3"/>
    <w:rsid w:val="00D362D5"/>
    <w:rsid w:val="00D364B2"/>
    <w:rsid w:val="00D36D1A"/>
    <w:rsid w:val="00D37516"/>
    <w:rsid w:val="00D375BF"/>
    <w:rsid w:val="00D379D8"/>
    <w:rsid w:val="00D40236"/>
    <w:rsid w:val="00D40260"/>
    <w:rsid w:val="00D415E7"/>
    <w:rsid w:val="00D41A01"/>
    <w:rsid w:val="00D41BD9"/>
    <w:rsid w:val="00D423FD"/>
    <w:rsid w:val="00D426F8"/>
    <w:rsid w:val="00D429D1"/>
    <w:rsid w:val="00D43508"/>
    <w:rsid w:val="00D43894"/>
    <w:rsid w:val="00D441F6"/>
    <w:rsid w:val="00D444FB"/>
    <w:rsid w:val="00D446D9"/>
    <w:rsid w:val="00D4527B"/>
    <w:rsid w:val="00D454B1"/>
    <w:rsid w:val="00D455F3"/>
    <w:rsid w:val="00D45789"/>
    <w:rsid w:val="00D459E7"/>
    <w:rsid w:val="00D45D15"/>
    <w:rsid w:val="00D460D8"/>
    <w:rsid w:val="00D46D84"/>
    <w:rsid w:val="00D46E12"/>
    <w:rsid w:val="00D46E1A"/>
    <w:rsid w:val="00D46EE4"/>
    <w:rsid w:val="00D475F7"/>
    <w:rsid w:val="00D4791A"/>
    <w:rsid w:val="00D50004"/>
    <w:rsid w:val="00D5042E"/>
    <w:rsid w:val="00D5081C"/>
    <w:rsid w:val="00D50EFF"/>
    <w:rsid w:val="00D510C3"/>
    <w:rsid w:val="00D510DA"/>
    <w:rsid w:val="00D515DA"/>
    <w:rsid w:val="00D51BE3"/>
    <w:rsid w:val="00D5225E"/>
    <w:rsid w:val="00D5248F"/>
    <w:rsid w:val="00D524EA"/>
    <w:rsid w:val="00D52D82"/>
    <w:rsid w:val="00D53406"/>
    <w:rsid w:val="00D534D7"/>
    <w:rsid w:val="00D539F6"/>
    <w:rsid w:val="00D53F82"/>
    <w:rsid w:val="00D541CF"/>
    <w:rsid w:val="00D54488"/>
    <w:rsid w:val="00D54ACE"/>
    <w:rsid w:val="00D54BB2"/>
    <w:rsid w:val="00D55491"/>
    <w:rsid w:val="00D556F3"/>
    <w:rsid w:val="00D55820"/>
    <w:rsid w:val="00D55B88"/>
    <w:rsid w:val="00D55BC4"/>
    <w:rsid w:val="00D56AC1"/>
    <w:rsid w:val="00D56B5D"/>
    <w:rsid w:val="00D57279"/>
    <w:rsid w:val="00D57AFC"/>
    <w:rsid w:val="00D600FF"/>
    <w:rsid w:val="00D601E1"/>
    <w:rsid w:val="00D60437"/>
    <w:rsid w:val="00D6048A"/>
    <w:rsid w:val="00D604A0"/>
    <w:rsid w:val="00D605D9"/>
    <w:rsid w:val="00D60670"/>
    <w:rsid w:val="00D606E4"/>
    <w:rsid w:val="00D609A9"/>
    <w:rsid w:val="00D6107B"/>
    <w:rsid w:val="00D6137E"/>
    <w:rsid w:val="00D61701"/>
    <w:rsid w:val="00D61D1E"/>
    <w:rsid w:val="00D61ECC"/>
    <w:rsid w:val="00D61F93"/>
    <w:rsid w:val="00D62040"/>
    <w:rsid w:val="00D62B58"/>
    <w:rsid w:val="00D62D85"/>
    <w:rsid w:val="00D62FDB"/>
    <w:rsid w:val="00D632F0"/>
    <w:rsid w:val="00D63622"/>
    <w:rsid w:val="00D63BC7"/>
    <w:rsid w:val="00D6427B"/>
    <w:rsid w:val="00D64B13"/>
    <w:rsid w:val="00D65090"/>
    <w:rsid w:val="00D65736"/>
    <w:rsid w:val="00D65E3A"/>
    <w:rsid w:val="00D66448"/>
    <w:rsid w:val="00D66980"/>
    <w:rsid w:val="00D669E1"/>
    <w:rsid w:val="00D66D47"/>
    <w:rsid w:val="00D66ECB"/>
    <w:rsid w:val="00D67431"/>
    <w:rsid w:val="00D6743E"/>
    <w:rsid w:val="00D675A1"/>
    <w:rsid w:val="00D676C9"/>
    <w:rsid w:val="00D677C2"/>
    <w:rsid w:val="00D67A66"/>
    <w:rsid w:val="00D70367"/>
    <w:rsid w:val="00D7054C"/>
    <w:rsid w:val="00D70921"/>
    <w:rsid w:val="00D70C3B"/>
    <w:rsid w:val="00D70F37"/>
    <w:rsid w:val="00D71117"/>
    <w:rsid w:val="00D714D8"/>
    <w:rsid w:val="00D715A8"/>
    <w:rsid w:val="00D7162F"/>
    <w:rsid w:val="00D71A78"/>
    <w:rsid w:val="00D71AA4"/>
    <w:rsid w:val="00D71B0B"/>
    <w:rsid w:val="00D71CD3"/>
    <w:rsid w:val="00D72125"/>
    <w:rsid w:val="00D72C0A"/>
    <w:rsid w:val="00D72CB4"/>
    <w:rsid w:val="00D72EF9"/>
    <w:rsid w:val="00D730D0"/>
    <w:rsid w:val="00D73171"/>
    <w:rsid w:val="00D73288"/>
    <w:rsid w:val="00D73440"/>
    <w:rsid w:val="00D73BDD"/>
    <w:rsid w:val="00D73FC0"/>
    <w:rsid w:val="00D7440B"/>
    <w:rsid w:val="00D74A2E"/>
    <w:rsid w:val="00D74B32"/>
    <w:rsid w:val="00D74DD3"/>
    <w:rsid w:val="00D74EE5"/>
    <w:rsid w:val="00D753B8"/>
    <w:rsid w:val="00D75502"/>
    <w:rsid w:val="00D75AC7"/>
    <w:rsid w:val="00D75D29"/>
    <w:rsid w:val="00D767C7"/>
    <w:rsid w:val="00D76DAD"/>
    <w:rsid w:val="00D76DE1"/>
    <w:rsid w:val="00D77F0D"/>
    <w:rsid w:val="00D81064"/>
    <w:rsid w:val="00D817C1"/>
    <w:rsid w:val="00D81E14"/>
    <w:rsid w:val="00D82563"/>
    <w:rsid w:val="00D826BE"/>
    <w:rsid w:val="00D82F6C"/>
    <w:rsid w:val="00D83375"/>
    <w:rsid w:val="00D83659"/>
    <w:rsid w:val="00D836C6"/>
    <w:rsid w:val="00D836CA"/>
    <w:rsid w:val="00D84357"/>
    <w:rsid w:val="00D844B7"/>
    <w:rsid w:val="00D848D5"/>
    <w:rsid w:val="00D85B4A"/>
    <w:rsid w:val="00D85F7E"/>
    <w:rsid w:val="00D860B1"/>
    <w:rsid w:val="00D8636F"/>
    <w:rsid w:val="00D86726"/>
    <w:rsid w:val="00D86956"/>
    <w:rsid w:val="00D86A39"/>
    <w:rsid w:val="00D86AC3"/>
    <w:rsid w:val="00D86B72"/>
    <w:rsid w:val="00D8777E"/>
    <w:rsid w:val="00D87CF0"/>
    <w:rsid w:val="00D87D45"/>
    <w:rsid w:val="00D90676"/>
    <w:rsid w:val="00D90B4E"/>
    <w:rsid w:val="00D917C5"/>
    <w:rsid w:val="00D91CC4"/>
    <w:rsid w:val="00D91D05"/>
    <w:rsid w:val="00D92096"/>
    <w:rsid w:val="00D9248F"/>
    <w:rsid w:val="00D92E0C"/>
    <w:rsid w:val="00D931BB"/>
    <w:rsid w:val="00D93844"/>
    <w:rsid w:val="00D93B0B"/>
    <w:rsid w:val="00D94220"/>
    <w:rsid w:val="00D9472B"/>
    <w:rsid w:val="00D94D17"/>
    <w:rsid w:val="00D94ED7"/>
    <w:rsid w:val="00D9514E"/>
    <w:rsid w:val="00D95302"/>
    <w:rsid w:val="00D95A2F"/>
    <w:rsid w:val="00D95A66"/>
    <w:rsid w:val="00D96163"/>
    <w:rsid w:val="00D961BD"/>
    <w:rsid w:val="00D9635B"/>
    <w:rsid w:val="00D96464"/>
    <w:rsid w:val="00D966DA"/>
    <w:rsid w:val="00D96926"/>
    <w:rsid w:val="00D96B52"/>
    <w:rsid w:val="00D97094"/>
    <w:rsid w:val="00D970AB"/>
    <w:rsid w:val="00D977DB"/>
    <w:rsid w:val="00D97E95"/>
    <w:rsid w:val="00D97EA8"/>
    <w:rsid w:val="00DA0023"/>
    <w:rsid w:val="00DA009D"/>
    <w:rsid w:val="00DA0269"/>
    <w:rsid w:val="00DA03EA"/>
    <w:rsid w:val="00DA0921"/>
    <w:rsid w:val="00DA09CD"/>
    <w:rsid w:val="00DA0A88"/>
    <w:rsid w:val="00DA0D24"/>
    <w:rsid w:val="00DA123E"/>
    <w:rsid w:val="00DA1507"/>
    <w:rsid w:val="00DA1550"/>
    <w:rsid w:val="00DA1736"/>
    <w:rsid w:val="00DA20C1"/>
    <w:rsid w:val="00DA227C"/>
    <w:rsid w:val="00DA2765"/>
    <w:rsid w:val="00DA2B91"/>
    <w:rsid w:val="00DA2E3F"/>
    <w:rsid w:val="00DA3097"/>
    <w:rsid w:val="00DA33AC"/>
    <w:rsid w:val="00DA33E0"/>
    <w:rsid w:val="00DA4052"/>
    <w:rsid w:val="00DA4193"/>
    <w:rsid w:val="00DA43ED"/>
    <w:rsid w:val="00DA44BD"/>
    <w:rsid w:val="00DA4AAB"/>
    <w:rsid w:val="00DA4ACF"/>
    <w:rsid w:val="00DA4E00"/>
    <w:rsid w:val="00DA53A2"/>
    <w:rsid w:val="00DA5A6B"/>
    <w:rsid w:val="00DA5D46"/>
    <w:rsid w:val="00DA5ED4"/>
    <w:rsid w:val="00DA659C"/>
    <w:rsid w:val="00DA6636"/>
    <w:rsid w:val="00DA667F"/>
    <w:rsid w:val="00DA7874"/>
    <w:rsid w:val="00DA7A50"/>
    <w:rsid w:val="00DA7DC5"/>
    <w:rsid w:val="00DB05EE"/>
    <w:rsid w:val="00DB0605"/>
    <w:rsid w:val="00DB0C83"/>
    <w:rsid w:val="00DB0EF6"/>
    <w:rsid w:val="00DB12AE"/>
    <w:rsid w:val="00DB1489"/>
    <w:rsid w:val="00DB14B8"/>
    <w:rsid w:val="00DB16DD"/>
    <w:rsid w:val="00DB1A07"/>
    <w:rsid w:val="00DB1E58"/>
    <w:rsid w:val="00DB216B"/>
    <w:rsid w:val="00DB2818"/>
    <w:rsid w:val="00DB28F2"/>
    <w:rsid w:val="00DB2970"/>
    <w:rsid w:val="00DB2AAF"/>
    <w:rsid w:val="00DB2B0C"/>
    <w:rsid w:val="00DB333D"/>
    <w:rsid w:val="00DB3481"/>
    <w:rsid w:val="00DB3633"/>
    <w:rsid w:val="00DB37BA"/>
    <w:rsid w:val="00DB3A1C"/>
    <w:rsid w:val="00DB3C35"/>
    <w:rsid w:val="00DB3C4F"/>
    <w:rsid w:val="00DB3E9B"/>
    <w:rsid w:val="00DB4444"/>
    <w:rsid w:val="00DB462C"/>
    <w:rsid w:val="00DB490A"/>
    <w:rsid w:val="00DB4DE8"/>
    <w:rsid w:val="00DB4EAF"/>
    <w:rsid w:val="00DB51D1"/>
    <w:rsid w:val="00DB53E8"/>
    <w:rsid w:val="00DB54B2"/>
    <w:rsid w:val="00DB5743"/>
    <w:rsid w:val="00DB586E"/>
    <w:rsid w:val="00DB5CA6"/>
    <w:rsid w:val="00DB5E8B"/>
    <w:rsid w:val="00DB65CE"/>
    <w:rsid w:val="00DB6905"/>
    <w:rsid w:val="00DB6B03"/>
    <w:rsid w:val="00DB6B63"/>
    <w:rsid w:val="00DB6CFE"/>
    <w:rsid w:val="00DB718C"/>
    <w:rsid w:val="00DB7344"/>
    <w:rsid w:val="00DB74C8"/>
    <w:rsid w:val="00DB75F0"/>
    <w:rsid w:val="00DB775B"/>
    <w:rsid w:val="00DB7822"/>
    <w:rsid w:val="00DC0132"/>
    <w:rsid w:val="00DC01DB"/>
    <w:rsid w:val="00DC061B"/>
    <w:rsid w:val="00DC0819"/>
    <w:rsid w:val="00DC08FB"/>
    <w:rsid w:val="00DC09E9"/>
    <w:rsid w:val="00DC0B8A"/>
    <w:rsid w:val="00DC0CC8"/>
    <w:rsid w:val="00DC10CE"/>
    <w:rsid w:val="00DC111E"/>
    <w:rsid w:val="00DC13BB"/>
    <w:rsid w:val="00DC1E3C"/>
    <w:rsid w:val="00DC1FA7"/>
    <w:rsid w:val="00DC2032"/>
    <w:rsid w:val="00DC2119"/>
    <w:rsid w:val="00DC212B"/>
    <w:rsid w:val="00DC21DC"/>
    <w:rsid w:val="00DC2CC0"/>
    <w:rsid w:val="00DC307B"/>
    <w:rsid w:val="00DC312C"/>
    <w:rsid w:val="00DC3282"/>
    <w:rsid w:val="00DC33DD"/>
    <w:rsid w:val="00DC3523"/>
    <w:rsid w:val="00DC3845"/>
    <w:rsid w:val="00DC3916"/>
    <w:rsid w:val="00DC3BE1"/>
    <w:rsid w:val="00DC4193"/>
    <w:rsid w:val="00DC41B9"/>
    <w:rsid w:val="00DC456C"/>
    <w:rsid w:val="00DC521D"/>
    <w:rsid w:val="00DC56C5"/>
    <w:rsid w:val="00DC573B"/>
    <w:rsid w:val="00DC5FB1"/>
    <w:rsid w:val="00DC60A6"/>
    <w:rsid w:val="00DC6274"/>
    <w:rsid w:val="00DC65F1"/>
    <w:rsid w:val="00DC718E"/>
    <w:rsid w:val="00DC7392"/>
    <w:rsid w:val="00DC7D5A"/>
    <w:rsid w:val="00DC7DBC"/>
    <w:rsid w:val="00DD088A"/>
    <w:rsid w:val="00DD090E"/>
    <w:rsid w:val="00DD1925"/>
    <w:rsid w:val="00DD2254"/>
    <w:rsid w:val="00DD2B7B"/>
    <w:rsid w:val="00DD2D24"/>
    <w:rsid w:val="00DD31A4"/>
    <w:rsid w:val="00DD3E3D"/>
    <w:rsid w:val="00DD43E0"/>
    <w:rsid w:val="00DD43E1"/>
    <w:rsid w:val="00DD46A1"/>
    <w:rsid w:val="00DD5007"/>
    <w:rsid w:val="00DD5270"/>
    <w:rsid w:val="00DD52C0"/>
    <w:rsid w:val="00DD5477"/>
    <w:rsid w:val="00DD5961"/>
    <w:rsid w:val="00DD5B3C"/>
    <w:rsid w:val="00DD605F"/>
    <w:rsid w:val="00DD6D3D"/>
    <w:rsid w:val="00DD73AD"/>
    <w:rsid w:val="00DD74DF"/>
    <w:rsid w:val="00DD77B0"/>
    <w:rsid w:val="00DD7E3D"/>
    <w:rsid w:val="00DE00BC"/>
    <w:rsid w:val="00DE070A"/>
    <w:rsid w:val="00DE141B"/>
    <w:rsid w:val="00DE155F"/>
    <w:rsid w:val="00DE16FF"/>
    <w:rsid w:val="00DE1B49"/>
    <w:rsid w:val="00DE2030"/>
    <w:rsid w:val="00DE2475"/>
    <w:rsid w:val="00DE2E94"/>
    <w:rsid w:val="00DE3170"/>
    <w:rsid w:val="00DE3E3D"/>
    <w:rsid w:val="00DE44C0"/>
    <w:rsid w:val="00DE485C"/>
    <w:rsid w:val="00DE4933"/>
    <w:rsid w:val="00DE4B68"/>
    <w:rsid w:val="00DE4F1E"/>
    <w:rsid w:val="00DE5167"/>
    <w:rsid w:val="00DE5217"/>
    <w:rsid w:val="00DE5358"/>
    <w:rsid w:val="00DE5C99"/>
    <w:rsid w:val="00DE613A"/>
    <w:rsid w:val="00DE654B"/>
    <w:rsid w:val="00DE65F4"/>
    <w:rsid w:val="00DE704F"/>
    <w:rsid w:val="00DE7149"/>
    <w:rsid w:val="00DE7217"/>
    <w:rsid w:val="00DE7454"/>
    <w:rsid w:val="00DE7848"/>
    <w:rsid w:val="00DF0060"/>
    <w:rsid w:val="00DF0175"/>
    <w:rsid w:val="00DF01A1"/>
    <w:rsid w:val="00DF045C"/>
    <w:rsid w:val="00DF051C"/>
    <w:rsid w:val="00DF149D"/>
    <w:rsid w:val="00DF1633"/>
    <w:rsid w:val="00DF1654"/>
    <w:rsid w:val="00DF1781"/>
    <w:rsid w:val="00DF1B57"/>
    <w:rsid w:val="00DF1C5C"/>
    <w:rsid w:val="00DF2522"/>
    <w:rsid w:val="00DF2DD5"/>
    <w:rsid w:val="00DF2E0D"/>
    <w:rsid w:val="00DF38C1"/>
    <w:rsid w:val="00DF3A0C"/>
    <w:rsid w:val="00DF3ACB"/>
    <w:rsid w:val="00DF4074"/>
    <w:rsid w:val="00DF4D5C"/>
    <w:rsid w:val="00DF4EB9"/>
    <w:rsid w:val="00DF5E7F"/>
    <w:rsid w:val="00DF68EF"/>
    <w:rsid w:val="00DF6C24"/>
    <w:rsid w:val="00DF74D6"/>
    <w:rsid w:val="00DF754A"/>
    <w:rsid w:val="00E001E5"/>
    <w:rsid w:val="00E004E5"/>
    <w:rsid w:val="00E00686"/>
    <w:rsid w:val="00E008AF"/>
    <w:rsid w:val="00E013F0"/>
    <w:rsid w:val="00E01652"/>
    <w:rsid w:val="00E0178A"/>
    <w:rsid w:val="00E01A38"/>
    <w:rsid w:val="00E01DC7"/>
    <w:rsid w:val="00E01DF8"/>
    <w:rsid w:val="00E01E34"/>
    <w:rsid w:val="00E02140"/>
    <w:rsid w:val="00E0271A"/>
    <w:rsid w:val="00E02B40"/>
    <w:rsid w:val="00E02F6C"/>
    <w:rsid w:val="00E02FAB"/>
    <w:rsid w:val="00E0354C"/>
    <w:rsid w:val="00E03767"/>
    <w:rsid w:val="00E03C94"/>
    <w:rsid w:val="00E03FFB"/>
    <w:rsid w:val="00E04861"/>
    <w:rsid w:val="00E048CB"/>
    <w:rsid w:val="00E04B54"/>
    <w:rsid w:val="00E05265"/>
    <w:rsid w:val="00E05771"/>
    <w:rsid w:val="00E05B78"/>
    <w:rsid w:val="00E06057"/>
    <w:rsid w:val="00E06B51"/>
    <w:rsid w:val="00E0710E"/>
    <w:rsid w:val="00E07B1F"/>
    <w:rsid w:val="00E07B37"/>
    <w:rsid w:val="00E07D5D"/>
    <w:rsid w:val="00E10510"/>
    <w:rsid w:val="00E105BD"/>
    <w:rsid w:val="00E10946"/>
    <w:rsid w:val="00E10C34"/>
    <w:rsid w:val="00E10F84"/>
    <w:rsid w:val="00E1126C"/>
    <w:rsid w:val="00E11D3C"/>
    <w:rsid w:val="00E11F99"/>
    <w:rsid w:val="00E120FC"/>
    <w:rsid w:val="00E12155"/>
    <w:rsid w:val="00E123D5"/>
    <w:rsid w:val="00E12889"/>
    <w:rsid w:val="00E12BAF"/>
    <w:rsid w:val="00E12C58"/>
    <w:rsid w:val="00E135FE"/>
    <w:rsid w:val="00E1385F"/>
    <w:rsid w:val="00E13DA2"/>
    <w:rsid w:val="00E14CCE"/>
    <w:rsid w:val="00E171C6"/>
    <w:rsid w:val="00E178C6"/>
    <w:rsid w:val="00E17AE3"/>
    <w:rsid w:val="00E17B7D"/>
    <w:rsid w:val="00E20304"/>
    <w:rsid w:val="00E20369"/>
    <w:rsid w:val="00E20667"/>
    <w:rsid w:val="00E21970"/>
    <w:rsid w:val="00E22079"/>
    <w:rsid w:val="00E22929"/>
    <w:rsid w:val="00E22F71"/>
    <w:rsid w:val="00E23216"/>
    <w:rsid w:val="00E23374"/>
    <w:rsid w:val="00E234D9"/>
    <w:rsid w:val="00E23DDC"/>
    <w:rsid w:val="00E24615"/>
    <w:rsid w:val="00E2465C"/>
    <w:rsid w:val="00E248B1"/>
    <w:rsid w:val="00E24E01"/>
    <w:rsid w:val="00E250A6"/>
    <w:rsid w:val="00E253BF"/>
    <w:rsid w:val="00E26078"/>
    <w:rsid w:val="00E2627E"/>
    <w:rsid w:val="00E265AA"/>
    <w:rsid w:val="00E2668A"/>
    <w:rsid w:val="00E267F4"/>
    <w:rsid w:val="00E26B79"/>
    <w:rsid w:val="00E26D93"/>
    <w:rsid w:val="00E306B4"/>
    <w:rsid w:val="00E30919"/>
    <w:rsid w:val="00E3154B"/>
    <w:rsid w:val="00E316EE"/>
    <w:rsid w:val="00E31849"/>
    <w:rsid w:val="00E31A13"/>
    <w:rsid w:val="00E31A65"/>
    <w:rsid w:val="00E32108"/>
    <w:rsid w:val="00E32477"/>
    <w:rsid w:val="00E32507"/>
    <w:rsid w:val="00E32626"/>
    <w:rsid w:val="00E32DFF"/>
    <w:rsid w:val="00E32EDD"/>
    <w:rsid w:val="00E331C4"/>
    <w:rsid w:val="00E332C5"/>
    <w:rsid w:val="00E33C2D"/>
    <w:rsid w:val="00E33D8F"/>
    <w:rsid w:val="00E33E05"/>
    <w:rsid w:val="00E342A5"/>
    <w:rsid w:val="00E34F09"/>
    <w:rsid w:val="00E34F62"/>
    <w:rsid w:val="00E3533D"/>
    <w:rsid w:val="00E353BA"/>
    <w:rsid w:val="00E35B67"/>
    <w:rsid w:val="00E35CA7"/>
    <w:rsid w:val="00E35FD7"/>
    <w:rsid w:val="00E373A7"/>
    <w:rsid w:val="00E374A1"/>
    <w:rsid w:val="00E37788"/>
    <w:rsid w:val="00E37D19"/>
    <w:rsid w:val="00E40BA7"/>
    <w:rsid w:val="00E40F21"/>
    <w:rsid w:val="00E411AA"/>
    <w:rsid w:val="00E4127D"/>
    <w:rsid w:val="00E414BA"/>
    <w:rsid w:val="00E415A0"/>
    <w:rsid w:val="00E41C4E"/>
    <w:rsid w:val="00E423F3"/>
    <w:rsid w:val="00E4244A"/>
    <w:rsid w:val="00E425BB"/>
    <w:rsid w:val="00E42EAD"/>
    <w:rsid w:val="00E43331"/>
    <w:rsid w:val="00E43669"/>
    <w:rsid w:val="00E43CFC"/>
    <w:rsid w:val="00E441B1"/>
    <w:rsid w:val="00E4481A"/>
    <w:rsid w:val="00E448D5"/>
    <w:rsid w:val="00E44D13"/>
    <w:rsid w:val="00E44F00"/>
    <w:rsid w:val="00E456CD"/>
    <w:rsid w:val="00E460A4"/>
    <w:rsid w:val="00E466D5"/>
    <w:rsid w:val="00E46BA2"/>
    <w:rsid w:val="00E46CE5"/>
    <w:rsid w:val="00E4714D"/>
    <w:rsid w:val="00E473E0"/>
    <w:rsid w:val="00E47612"/>
    <w:rsid w:val="00E47998"/>
    <w:rsid w:val="00E47BE4"/>
    <w:rsid w:val="00E50200"/>
    <w:rsid w:val="00E5021F"/>
    <w:rsid w:val="00E50265"/>
    <w:rsid w:val="00E50B1F"/>
    <w:rsid w:val="00E50CCF"/>
    <w:rsid w:val="00E513F4"/>
    <w:rsid w:val="00E51984"/>
    <w:rsid w:val="00E519E4"/>
    <w:rsid w:val="00E51A74"/>
    <w:rsid w:val="00E51D8F"/>
    <w:rsid w:val="00E52426"/>
    <w:rsid w:val="00E529F0"/>
    <w:rsid w:val="00E52DD7"/>
    <w:rsid w:val="00E531EE"/>
    <w:rsid w:val="00E53F97"/>
    <w:rsid w:val="00E54655"/>
    <w:rsid w:val="00E54775"/>
    <w:rsid w:val="00E54ADF"/>
    <w:rsid w:val="00E54D16"/>
    <w:rsid w:val="00E5535C"/>
    <w:rsid w:val="00E55638"/>
    <w:rsid w:val="00E55B87"/>
    <w:rsid w:val="00E55D17"/>
    <w:rsid w:val="00E562F6"/>
    <w:rsid w:val="00E563CC"/>
    <w:rsid w:val="00E563E7"/>
    <w:rsid w:val="00E564E1"/>
    <w:rsid w:val="00E56879"/>
    <w:rsid w:val="00E5688C"/>
    <w:rsid w:val="00E56D1A"/>
    <w:rsid w:val="00E56E9A"/>
    <w:rsid w:val="00E574A3"/>
    <w:rsid w:val="00E576D2"/>
    <w:rsid w:val="00E57A88"/>
    <w:rsid w:val="00E57DCD"/>
    <w:rsid w:val="00E57E4A"/>
    <w:rsid w:val="00E602AC"/>
    <w:rsid w:val="00E604FD"/>
    <w:rsid w:val="00E60537"/>
    <w:rsid w:val="00E60542"/>
    <w:rsid w:val="00E608B2"/>
    <w:rsid w:val="00E6096C"/>
    <w:rsid w:val="00E60D23"/>
    <w:rsid w:val="00E6118C"/>
    <w:rsid w:val="00E61413"/>
    <w:rsid w:val="00E6156F"/>
    <w:rsid w:val="00E61B51"/>
    <w:rsid w:val="00E61DD1"/>
    <w:rsid w:val="00E6210F"/>
    <w:rsid w:val="00E6264A"/>
    <w:rsid w:val="00E62E1B"/>
    <w:rsid w:val="00E62F00"/>
    <w:rsid w:val="00E630F3"/>
    <w:rsid w:val="00E6335A"/>
    <w:rsid w:val="00E6365B"/>
    <w:rsid w:val="00E63B96"/>
    <w:rsid w:val="00E63E8D"/>
    <w:rsid w:val="00E6441D"/>
    <w:rsid w:val="00E64997"/>
    <w:rsid w:val="00E64D45"/>
    <w:rsid w:val="00E64FEC"/>
    <w:rsid w:val="00E65143"/>
    <w:rsid w:val="00E65A03"/>
    <w:rsid w:val="00E65A73"/>
    <w:rsid w:val="00E676A9"/>
    <w:rsid w:val="00E703C4"/>
    <w:rsid w:val="00E704D6"/>
    <w:rsid w:val="00E70780"/>
    <w:rsid w:val="00E710D1"/>
    <w:rsid w:val="00E7126B"/>
    <w:rsid w:val="00E71A73"/>
    <w:rsid w:val="00E730C2"/>
    <w:rsid w:val="00E737D8"/>
    <w:rsid w:val="00E73995"/>
    <w:rsid w:val="00E73D05"/>
    <w:rsid w:val="00E73EA9"/>
    <w:rsid w:val="00E73EEF"/>
    <w:rsid w:val="00E744FC"/>
    <w:rsid w:val="00E74960"/>
    <w:rsid w:val="00E74C83"/>
    <w:rsid w:val="00E74D3C"/>
    <w:rsid w:val="00E75C79"/>
    <w:rsid w:val="00E75CA0"/>
    <w:rsid w:val="00E76584"/>
    <w:rsid w:val="00E76651"/>
    <w:rsid w:val="00E76A75"/>
    <w:rsid w:val="00E776C9"/>
    <w:rsid w:val="00E7773A"/>
    <w:rsid w:val="00E77F89"/>
    <w:rsid w:val="00E800B7"/>
    <w:rsid w:val="00E8028A"/>
    <w:rsid w:val="00E80870"/>
    <w:rsid w:val="00E80A96"/>
    <w:rsid w:val="00E80F03"/>
    <w:rsid w:val="00E81303"/>
    <w:rsid w:val="00E814BE"/>
    <w:rsid w:val="00E81518"/>
    <w:rsid w:val="00E81961"/>
    <w:rsid w:val="00E82884"/>
    <w:rsid w:val="00E8299B"/>
    <w:rsid w:val="00E82BAA"/>
    <w:rsid w:val="00E83218"/>
    <w:rsid w:val="00E83342"/>
    <w:rsid w:val="00E834A9"/>
    <w:rsid w:val="00E8409C"/>
    <w:rsid w:val="00E841EB"/>
    <w:rsid w:val="00E84334"/>
    <w:rsid w:val="00E845EF"/>
    <w:rsid w:val="00E84646"/>
    <w:rsid w:val="00E84F9D"/>
    <w:rsid w:val="00E8559E"/>
    <w:rsid w:val="00E85784"/>
    <w:rsid w:val="00E85ABF"/>
    <w:rsid w:val="00E85DDF"/>
    <w:rsid w:val="00E860EA"/>
    <w:rsid w:val="00E862D7"/>
    <w:rsid w:val="00E86B84"/>
    <w:rsid w:val="00E87189"/>
    <w:rsid w:val="00E87ED6"/>
    <w:rsid w:val="00E90044"/>
    <w:rsid w:val="00E907DD"/>
    <w:rsid w:val="00E90A07"/>
    <w:rsid w:val="00E90A13"/>
    <w:rsid w:val="00E90B74"/>
    <w:rsid w:val="00E91251"/>
    <w:rsid w:val="00E914E2"/>
    <w:rsid w:val="00E9164F"/>
    <w:rsid w:val="00E924AE"/>
    <w:rsid w:val="00E9276B"/>
    <w:rsid w:val="00E9344B"/>
    <w:rsid w:val="00E934AE"/>
    <w:rsid w:val="00E938D5"/>
    <w:rsid w:val="00E93F71"/>
    <w:rsid w:val="00E94AC6"/>
    <w:rsid w:val="00E94D60"/>
    <w:rsid w:val="00E9526E"/>
    <w:rsid w:val="00E955D1"/>
    <w:rsid w:val="00E95617"/>
    <w:rsid w:val="00E9604A"/>
    <w:rsid w:val="00E96081"/>
    <w:rsid w:val="00E962AC"/>
    <w:rsid w:val="00E965C9"/>
    <w:rsid w:val="00E96835"/>
    <w:rsid w:val="00E969A8"/>
    <w:rsid w:val="00E96B03"/>
    <w:rsid w:val="00E96CBB"/>
    <w:rsid w:val="00E97143"/>
    <w:rsid w:val="00E97153"/>
    <w:rsid w:val="00E97CD0"/>
    <w:rsid w:val="00E97F22"/>
    <w:rsid w:val="00EA0A57"/>
    <w:rsid w:val="00EA0D72"/>
    <w:rsid w:val="00EA1189"/>
    <w:rsid w:val="00EA14B6"/>
    <w:rsid w:val="00EA189A"/>
    <w:rsid w:val="00EA1A80"/>
    <w:rsid w:val="00EA1B76"/>
    <w:rsid w:val="00EA1E72"/>
    <w:rsid w:val="00EA2789"/>
    <w:rsid w:val="00EA2A76"/>
    <w:rsid w:val="00EA2AF5"/>
    <w:rsid w:val="00EA2FD6"/>
    <w:rsid w:val="00EA3AA1"/>
    <w:rsid w:val="00EA3B74"/>
    <w:rsid w:val="00EA4A8B"/>
    <w:rsid w:val="00EA4BF8"/>
    <w:rsid w:val="00EA54AB"/>
    <w:rsid w:val="00EA557E"/>
    <w:rsid w:val="00EA5777"/>
    <w:rsid w:val="00EA5BAF"/>
    <w:rsid w:val="00EA5D6B"/>
    <w:rsid w:val="00EA6207"/>
    <w:rsid w:val="00EA6EC8"/>
    <w:rsid w:val="00EA6F3D"/>
    <w:rsid w:val="00EA706B"/>
    <w:rsid w:val="00EA7B92"/>
    <w:rsid w:val="00EA7E16"/>
    <w:rsid w:val="00EB0934"/>
    <w:rsid w:val="00EB0967"/>
    <w:rsid w:val="00EB0A3B"/>
    <w:rsid w:val="00EB0AC2"/>
    <w:rsid w:val="00EB0D65"/>
    <w:rsid w:val="00EB174B"/>
    <w:rsid w:val="00EB233D"/>
    <w:rsid w:val="00EB234E"/>
    <w:rsid w:val="00EB23F4"/>
    <w:rsid w:val="00EB2519"/>
    <w:rsid w:val="00EB2621"/>
    <w:rsid w:val="00EB26EF"/>
    <w:rsid w:val="00EB2DDF"/>
    <w:rsid w:val="00EB2F9F"/>
    <w:rsid w:val="00EB31A4"/>
    <w:rsid w:val="00EB336F"/>
    <w:rsid w:val="00EB3418"/>
    <w:rsid w:val="00EB341C"/>
    <w:rsid w:val="00EB3B47"/>
    <w:rsid w:val="00EB45EB"/>
    <w:rsid w:val="00EB4CEC"/>
    <w:rsid w:val="00EB57FE"/>
    <w:rsid w:val="00EB5940"/>
    <w:rsid w:val="00EB59D5"/>
    <w:rsid w:val="00EB61CA"/>
    <w:rsid w:val="00EB6539"/>
    <w:rsid w:val="00EB70C8"/>
    <w:rsid w:val="00EB7210"/>
    <w:rsid w:val="00EB736F"/>
    <w:rsid w:val="00EB742B"/>
    <w:rsid w:val="00EC0293"/>
    <w:rsid w:val="00EC11E2"/>
    <w:rsid w:val="00EC1D21"/>
    <w:rsid w:val="00EC21D8"/>
    <w:rsid w:val="00EC2375"/>
    <w:rsid w:val="00EC29AF"/>
    <w:rsid w:val="00EC2BD1"/>
    <w:rsid w:val="00EC2E98"/>
    <w:rsid w:val="00EC3067"/>
    <w:rsid w:val="00EC37DF"/>
    <w:rsid w:val="00EC3E68"/>
    <w:rsid w:val="00EC4A7F"/>
    <w:rsid w:val="00EC50E5"/>
    <w:rsid w:val="00EC54BA"/>
    <w:rsid w:val="00EC5750"/>
    <w:rsid w:val="00EC5885"/>
    <w:rsid w:val="00EC6536"/>
    <w:rsid w:val="00EC654B"/>
    <w:rsid w:val="00EC6B43"/>
    <w:rsid w:val="00EC734A"/>
    <w:rsid w:val="00EC74C6"/>
    <w:rsid w:val="00EC7DAA"/>
    <w:rsid w:val="00ED0004"/>
    <w:rsid w:val="00ED01AA"/>
    <w:rsid w:val="00ED021F"/>
    <w:rsid w:val="00ED0455"/>
    <w:rsid w:val="00ED0701"/>
    <w:rsid w:val="00ED082C"/>
    <w:rsid w:val="00ED0B5D"/>
    <w:rsid w:val="00ED0E2A"/>
    <w:rsid w:val="00ED0FB2"/>
    <w:rsid w:val="00ED12D8"/>
    <w:rsid w:val="00ED18CB"/>
    <w:rsid w:val="00ED1F76"/>
    <w:rsid w:val="00ED22BB"/>
    <w:rsid w:val="00ED22C9"/>
    <w:rsid w:val="00ED24B8"/>
    <w:rsid w:val="00ED261D"/>
    <w:rsid w:val="00ED270C"/>
    <w:rsid w:val="00ED335C"/>
    <w:rsid w:val="00ED3908"/>
    <w:rsid w:val="00ED39DF"/>
    <w:rsid w:val="00ED4595"/>
    <w:rsid w:val="00ED4804"/>
    <w:rsid w:val="00ED4BA1"/>
    <w:rsid w:val="00ED4D18"/>
    <w:rsid w:val="00ED52F9"/>
    <w:rsid w:val="00ED5448"/>
    <w:rsid w:val="00ED5492"/>
    <w:rsid w:val="00ED567A"/>
    <w:rsid w:val="00ED57DE"/>
    <w:rsid w:val="00ED5989"/>
    <w:rsid w:val="00ED5A3D"/>
    <w:rsid w:val="00ED5C4E"/>
    <w:rsid w:val="00ED6A57"/>
    <w:rsid w:val="00ED6C6D"/>
    <w:rsid w:val="00ED6CA3"/>
    <w:rsid w:val="00ED70B6"/>
    <w:rsid w:val="00ED744D"/>
    <w:rsid w:val="00ED77F5"/>
    <w:rsid w:val="00ED794E"/>
    <w:rsid w:val="00ED7A11"/>
    <w:rsid w:val="00ED7A69"/>
    <w:rsid w:val="00ED7D11"/>
    <w:rsid w:val="00ED7FA1"/>
    <w:rsid w:val="00EE0111"/>
    <w:rsid w:val="00EE028C"/>
    <w:rsid w:val="00EE034D"/>
    <w:rsid w:val="00EE09E5"/>
    <w:rsid w:val="00EE0FB2"/>
    <w:rsid w:val="00EE0FB4"/>
    <w:rsid w:val="00EE188E"/>
    <w:rsid w:val="00EE23AD"/>
    <w:rsid w:val="00EE24C0"/>
    <w:rsid w:val="00EE29BC"/>
    <w:rsid w:val="00EE32E3"/>
    <w:rsid w:val="00EE3344"/>
    <w:rsid w:val="00EE380D"/>
    <w:rsid w:val="00EE43C1"/>
    <w:rsid w:val="00EE486F"/>
    <w:rsid w:val="00EE4DE8"/>
    <w:rsid w:val="00EE51C4"/>
    <w:rsid w:val="00EE56AA"/>
    <w:rsid w:val="00EE56CE"/>
    <w:rsid w:val="00EE5720"/>
    <w:rsid w:val="00EE5828"/>
    <w:rsid w:val="00EE5A51"/>
    <w:rsid w:val="00EE5B4B"/>
    <w:rsid w:val="00EE64C9"/>
    <w:rsid w:val="00EE6640"/>
    <w:rsid w:val="00EE66A8"/>
    <w:rsid w:val="00EE69E5"/>
    <w:rsid w:val="00EE766A"/>
    <w:rsid w:val="00EE7AB3"/>
    <w:rsid w:val="00EF0175"/>
    <w:rsid w:val="00EF060E"/>
    <w:rsid w:val="00EF0698"/>
    <w:rsid w:val="00EF0A3E"/>
    <w:rsid w:val="00EF0AD9"/>
    <w:rsid w:val="00EF1318"/>
    <w:rsid w:val="00EF173B"/>
    <w:rsid w:val="00EF1EF6"/>
    <w:rsid w:val="00EF2F1A"/>
    <w:rsid w:val="00EF2FA1"/>
    <w:rsid w:val="00EF316D"/>
    <w:rsid w:val="00EF32DD"/>
    <w:rsid w:val="00EF339A"/>
    <w:rsid w:val="00EF3494"/>
    <w:rsid w:val="00EF39A2"/>
    <w:rsid w:val="00EF3BBB"/>
    <w:rsid w:val="00EF4382"/>
    <w:rsid w:val="00EF44D0"/>
    <w:rsid w:val="00EF462B"/>
    <w:rsid w:val="00EF47DE"/>
    <w:rsid w:val="00EF47E0"/>
    <w:rsid w:val="00EF4D91"/>
    <w:rsid w:val="00EF5144"/>
    <w:rsid w:val="00EF5251"/>
    <w:rsid w:val="00EF5656"/>
    <w:rsid w:val="00EF5DB9"/>
    <w:rsid w:val="00EF60AA"/>
    <w:rsid w:val="00EF60F5"/>
    <w:rsid w:val="00EF6727"/>
    <w:rsid w:val="00EF6C4C"/>
    <w:rsid w:val="00EF7073"/>
    <w:rsid w:val="00EF72D1"/>
    <w:rsid w:val="00EF7916"/>
    <w:rsid w:val="00EF7C19"/>
    <w:rsid w:val="00EF7FF3"/>
    <w:rsid w:val="00F0007D"/>
    <w:rsid w:val="00F00293"/>
    <w:rsid w:val="00F002A1"/>
    <w:rsid w:val="00F00370"/>
    <w:rsid w:val="00F011AC"/>
    <w:rsid w:val="00F01583"/>
    <w:rsid w:val="00F01810"/>
    <w:rsid w:val="00F02152"/>
    <w:rsid w:val="00F0242B"/>
    <w:rsid w:val="00F0266C"/>
    <w:rsid w:val="00F02E95"/>
    <w:rsid w:val="00F02FD0"/>
    <w:rsid w:val="00F03743"/>
    <w:rsid w:val="00F03D38"/>
    <w:rsid w:val="00F03DCF"/>
    <w:rsid w:val="00F03F14"/>
    <w:rsid w:val="00F040D5"/>
    <w:rsid w:val="00F04819"/>
    <w:rsid w:val="00F048E6"/>
    <w:rsid w:val="00F05335"/>
    <w:rsid w:val="00F053FE"/>
    <w:rsid w:val="00F056D4"/>
    <w:rsid w:val="00F05C25"/>
    <w:rsid w:val="00F05E19"/>
    <w:rsid w:val="00F0619E"/>
    <w:rsid w:val="00F0676A"/>
    <w:rsid w:val="00F070D0"/>
    <w:rsid w:val="00F0720B"/>
    <w:rsid w:val="00F077E6"/>
    <w:rsid w:val="00F07AD5"/>
    <w:rsid w:val="00F07CEA"/>
    <w:rsid w:val="00F10560"/>
    <w:rsid w:val="00F10D4E"/>
    <w:rsid w:val="00F10F1A"/>
    <w:rsid w:val="00F1159C"/>
    <w:rsid w:val="00F11A85"/>
    <w:rsid w:val="00F12D47"/>
    <w:rsid w:val="00F130F0"/>
    <w:rsid w:val="00F1310F"/>
    <w:rsid w:val="00F138B8"/>
    <w:rsid w:val="00F1464F"/>
    <w:rsid w:val="00F14A2F"/>
    <w:rsid w:val="00F15819"/>
    <w:rsid w:val="00F15878"/>
    <w:rsid w:val="00F158EC"/>
    <w:rsid w:val="00F16188"/>
    <w:rsid w:val="00F1638C"/>
    <w:rsid w:val="00F165DA"/>
    <w:rsid w:val="00F169A7"/>
    <w:rsid w:val="00F16ADF"/>
    <w:rsid w:val="00F171FE"/>
    <w:rsid w:val="00F178F0"/>
    <w:rsid w:val="00F17928"/>
    <w:rsid w:val="00F17AF4"/>
    <w:rsid w:val="00F17AFB"/>
    <w:rsid w:val="00F17D26"/>
    <w:rsid w:val="00F20172"/>
    <w:rsid w:val="00F20D93"/>
    <w:rsid w:val="00F21725"/>
    <w:rsid w:val="00F21B0D"/>
    <w:rsid w:val="00F21B73"/>
    <w:rsid w:val="00F2225E"/>
    <w:rsid w:val="00F223CC"/>
    <w:rsid w:val="00F22826"/>
    <w:rsid w:val="00F228A8"/>
    <w:rsid w:val="00F22D51"/>
    <w:rsid w:val="00F237C1"/>
    <w:rsid w:val="00F23849"/>
    <w:rsid w:val="00F23B7D"/>
    <w:rsid w:val="00F23C59"/>
    <w:rsid w:val="00F23CD5"/>
    <w:rsid w:val="00F23E69"/>
    <w:rsid w:val="00F241D9"/>
    <w:rsid w:val="00F2450E"/>
    <w:rsid w:val="00F24D8C"/>
    <w:rsid w:val="00F24DCC"/>
    <w:rsid w:val="00F24FC7"/>
    <w:rsid w:val="00F2610B"/>
    <w:rsid w:val="00F261AF"/>
    <w:rsid w:val="00F2650F"/>
    <w:rsid w:val="00F2651E"/>
    <w:rsid w:val="00F26AC5"/>
    <w:rsid w:val="00F273FB"/>
    <w:rsid w:val="00F27AAC"/>
    <w:rsid w:val="00F27C6F"/>
    <w:rsid w:val="00F3000C"/>
    <w:rsid w:val="00F305BF"/>
    <w:rsid w:val="00F30678"/>
    <w:rsid w:val="00F309C4"/>
    <w:rsid w:val="00F30B70"/>
    <w:rsid w:val="00F30F8C"/>
    <w:rsid w:val="00F31B88"/>
    <w:rsid w:val="00F3206E"/>
    <w:rsid w:val="00F3207C"/>
    <w:rsid w:val="00F32349"/>
    <w:rsid w:val="00F3270D"/>
    <w:rsid w:val="00F327D7"/>
    <w:rsid w:val="00F32E51"/>
    <w:rsid w:val="00F33249"/>
    <w:rsid w:val="00F33B02"/>
    <w:rsid w:val="00F3421F"/>
    <w:rsid w:val="00F34AEA"/>
    <w:rsid w:val="00F34D4E"/>
    <w:rsid w:val="00F34EB2"/>
    <w:rsid w:val="00F35373"/>
    <w:rsid w:val="00F35598"/>
    <w:rsid w:val="00F3646C"/>
    <w:rsid w:val="00F37394"/>
    <w:rsid w:val="00F3776F"/>
    <w:rsid w:val="00F40480"/>
    <w:rsid w:val="00F412DC"/>
    <w:rsid w:val="00F4160F"/>
    <w:rsid w:val="00F41BF7"/>
    <w:rsid w:val="00F41EC7"/>
    <w:rsid w:val="00F420AD"/>
    <w:rsid w:val="00F420B5"/>
    <w:rsid w:val="00F4265D"/>
    <w:rsid w:val="00F42846"/>
    <w:rsid w:val="00F42ACE"/>
    <w:rsid w:val="00F42B26"/>
    <w:rsid w:val="00F42B4D"/>
    <w:rsid w:val="00F42E54"/>
    <w:rsid w:val="00F4327A"/>
    <w:rsid w:val="00F446F8"/>
    <w:rsid w:val="00F44956"/>
    <w:rsid w:val="00F44DD2"/>
    <w:rsid w:val="00F44EA3"/>
    <w:rsid w:val="00F44EBB"/>
    <w:rsid w:val="00F45267"/>
    <w:rsid w:val="00F455BB"/>
    <w:rsid w:val="00F45D01"/>
    <w:rsid w:val="00F45FFC"/>
    <w:rsid w:val="00F46182"/>
    <w:rsid w:val="00F46B69"/>
    <w:rsid w:val="00F46BEC"/>
    <w:rsid w:val="00F47692"/>
    <w:rsid w:val="00F478FC"/>
    <w:rsid w:val="00F504A7"/>
    <w:rsid w:val="00F50E78"/>
    <w:rsid w:val="00F51129"/>
    <w:rsid w:val="00F51932"/>
    <w:rsid w:val="00F51EAB"/>
    <w:rsid w:val="00F51ECE"/>
    <w:rsid w:val="00F526AB"/>
    <w:rsid w:val="00F52C41"/>
    <w:rsid w:val="00F52E89"/>
    <w:rsid w:val="00F52F1F"/>
    <w:rsid w:val="00F534ED"/>
    <w:rsid w:val="00F53A0C"/>
    <w:rsid w:val="00F53B02"/>
    <w:rsid w:val="00F53B4D"/>
    <w:rsid w:val="00F53BBC"/>
    <w:rsid w:val="00F53C7C"/>
    <w:rsid w:val="00F53CD0"/>
    <w:rsid w:val="00F5445D"/>
    <w:rsid w:val="00F5449C"/>
    <w:rsid w:val="00F54993"/>
    <w:rsid w:val="00F54E9C"/>
    <w:rsid w:val="00F55953"/>
    <w:rsid w:val="00F56387"/>
    <w:rsid w:val="00F56577"/>
    <w:rsid w:val="00F56A74"/>
    <w:rsid w:val="00F56DDB"/>
    <w:rsid w:val="00F5709B"/>
    <w:rsid w:val="00F57899"/>
    <w:rsid w:val="00F57A30"/>
    <w:rsid w:val="00F57A81"/>
    <w:rsid w:val="00F57B87"/>
    <w:rsid w:val="00F57C24"/>
    <w:rsid w:val="00F57FA9"/>
    <w:rsid w:val="00F6040F"/>
    <w:rsid w:val="00F607E3"/>
    <w:rsid w:val="00F60898"/>
    <w:rsid w:val="00F61285"/>
    <w:rsid w:val="00F61F4D"/>
    <w:rsid w:val="00F62140"/>
    <w:rsid w:val="00F62360"/>
    <w:rsid w:val="00F625CF"/>
    <w:rsid w:val="00F62711"/>
    <w:rsid w:val="00F62CA3"/>
    <w:rsid w:val="00F62F0A"/>
    <w:rsid w:val="00F62F7F"/>
    <w:rsid w:val="00F63398"/>
    <w:rsid w:val="00F63567"/>
    <w:rsid w:val="00F6359E"/>
    <w:rsid w:val="00F63694"/>
    <w:rsid w:val="00F63D0E"/>
    <w:rsid w:val="00F63FD0"/>
    <w:rsid w:val="00F640C8"/>
    <w:rsid w:val="00F641CC"/>
    <w:rsid w:val="00F64292"/>
    <w:rsid w:val="00F646AE"/>
    <w:rsid w:val="00F65E5F"/>
    <w:rsid w:val="00F660EF"/>
    <w:rsid w:val="00F66173"/>
    <w:rsid w:val="00F66507"/>
    <w:rsid w:val="00F66F7A"/>
    <w:rsid w:val="00F678A9"/>
    <w:rsid w:val="00F6797C"/>
    <w:rsid w:val="00F679FA"/>
    <w:rsid w:val="00F705DA"/>
    <w:rsid w:val="00F708BC"/>
    <w:rsid w:val="00F70944"/>
    <w:rsid w:val="00F710DF"/>
    <w:rsid w:val="00F72260"/>
    <w:rsid w:val="00F72261"/>
    <w:rsid w:val="00F73004"/>
    <w:rsid w:val="00F73188"/>
    <w:rsid w:val="00F7325F"/>
    <w:rsid w:val="00F73392"/>
    <w:rsid w:val="00F733DF"/>
    <w:rsid w:val="00F7352E"/>
    <w:rsid w:val="00F739A0"/>
    <w:rsid w:val="00F73C4E"/>
    <w:rsid w:val="00F746C1"/>
    <w:rsid w:val="00F74DD5"/>
    <w:rsid w:val="00F75238"/>
    <w:rsid w:val="00F755B9"/>
    <w:rsid w:val="00F757A5"/>
    <w:rsid w:val="00F7587C"/>
    <w:rsid w:val="00F75D8C"/>
    <w:rsid w:val="00F76115"/>
    <w:rsid w:val="00F762A0"/>
    <w:rsid w:val="00F765D3"/>
    <w:rsid w:val="00F77020"/>
    <w:rsid w:val="00F77CCB"/>
    <w:rsid w:val="00F804E9"/>
    <w:rsid w:val="00F805BF"/>
    <w:rsid w:val="00F80B13"/>
    <w:rsid w:val="00F80C08"/>
    <w:rsid w:val="00F8171E"/>
    <w:rsid w:val="00F818CF"/>
    <w:rsid w:val="00F81CB7"/>
    <w:rsid w:val="00F8256A"/>
    <w:rsid w:val="00F82731"/>
    <w:rsid w:val="00F82892"/>
    <w:rsid w:val="00F82AE0"/>
    <w:rsid w:val="00F82DE1"/>
    <w:rsid w:val="00F830A6"/>
    <w:rsid w:val="00F83193"/>
    <w:rsid w:val="00F840AD"/>
    <w:rsid w:val="00F84261"/>
    <w:rsid w:val="00F8506A"/>
    <w:rsid w:val="00F852D4"/>
    <w:rsid w:val="00F85746"/>
    <w:rsid w:val="00F85951"/>
    <w:rsid w:val="00F85DDD"/>
    <w:rsid w:val="00F85DE0"/>
    <w:rsid w:val="00F85EBF"/>
    <w:rsid w:val="00F86264"/>
    <w:rsid w:val="00F866C5"/>
    <w:rsid w:val="00F868C1"/>
    <w:rsid w:val="00F86F0E"/>
    <w:rsid w:val="00F87155"/>
    <w:rsid w:val="00F872A4"/>
    <w:rsid w:val="00F872F0"/>
    <w:rsid w:val="00F90900"/>
    <w:rsid w:val="00F90CB0"/>
    <w:rsid w:val="00F9106E"/>
    <w:rsid w:val="00F91225"/>
    <w:rsid w:val="00F9157D"/>
    <w:rsid w:val="00F916B4"/>
    <w:rsid w:val="00F918A9"/>
    <w:rsid w:val="00F91C83"/>
    <w:rsid w:val="00F92AAE"/>
    <w:rsid w:val="00F92DFF"/>
    <w:rsid w:val="00F937AE"/>
    <w:rsid w:val="00F93A81"/>
    <w:rsid w:val="00F93F2E"/>
    <w:rsid w:val="00F9407A"/>
    <w:rsid w:val="00F94341"/>
    <w:rsid w:val="00F94505"/>
    <w:rsid w:val="00F94545"/>
    <w:rsid w:val="00F94700"/>
    <w:rsid w:val="00F94A16"/>
    <w:rsid w:val="00F94A55"/>
    <w:rsid w:val="00F95045"/>
    <w:rsid w:val="00F950FB"/>
    <w:rsid w:val="00F955DD"/>
    <w:rsid w:val="00F95EF2"/>
    <w:rsid w:val="00F96C9F"/>
    <w:rsid w:val="00F96D78"/>
    <w:rsid w:val="00F96E82"/>
    <w:rsid w:val="00F9710E"/>
    <w:rsid w:val="00F97AA9"/>
    <w:rsid w:val="00FA01EC"/>
    <w:rsid w:val="00FA096F"/>
    <w:rsid w:val="00FA1630"/>
    <w:rsid w:val="00FA1768"/>
    <w:rsid w:val="00FA2228"/>
    <w:rsid w:val="00FA2317"/>
    <w:rsid w:val="00FA256C"/>
    <w:rsid w:val="00FA30F3"/>
    <w:rsid w:val="00FA31BB"/>
    <w:rsid w:val="00FA37F2"/>
    <w:rsid w:val="00FA3938"/>
    <w:rsid w:val="00FA398A"/>
    <w:rsid w:val="00FA3DED"/>
    <w:rsid w:val="00FA434E"/>
    <w:rsid w:val="00FA48FB"/>
    <w:rsid w:val="00FA559C"/>
    <w:rsid w:val="00FA5954"/>
    <w:rsid w:val="00FA5B4F"/>
    <w:rsid w:val="00FA6076"/>
    <w:rsid w:val="00FA6281"/>
    <w:rsid w:val="00FA6398"/>
    <w:rsid w:val="00FA6485"/>
    <w:rsid w:val="00FA69BB"/>
    <w:rsid w:val="00FA6A8E"/>
    <w:rsid w:val="00FA6F7B"/>
    <w:rsid w:val="00FA7813"/>
    <w:rsid w:val="00FA7CE3"/>
    <w:rsid w:val="00FA7FCB"/>
    <w:rsid w:val="00FB041C"/>
    <w:rsid w:val="00FB1394"/>
    <w:rsid w:val="00FB185E"/>
    <w:rsid w:val="00FB1ACB"/>
    <w:rsid w:val="00FB1B8F"/>
    <w:rsid w:val="00FB1EF7"/>
    <w:rsid w:val="00FB22C9"/>
    <w:rsid w:val="00FB25DC"/>
    <w:rsid w:val="00FB314C"/>
    <w:rsid w:val="00FB3483"/>
    <w:rsid w:val="00FB358C"/>
    <w:rsid w:val="00FB3A61"/>
    <w:rsid w:val="00FB43A5"/>
    <w:rsid w:val="00FB460E"/>
    <w:rsid w:val="00FB4849"/>
    <w:rsid w:val="00FB48DF"/>
    <w:rsid w:val="00FB4918"/>
    <w:rsid w:val="00FB4AAC"/>
    <w:rsid w:val="00FB4DED"/>
    <w:rsid w:val="00FB4E47"/>
    <w:rsid w:val="00FB4EA9"/>
    <w:rsid w:val="00FB5016"/>
    <w:rsid w:val="00FB54DB"/>
    <w:rsid w:val="00FB56E0"/>
    <w:rsid w:val="00FB5E36"/>
    <w:rsid w:val="00FB6A74"/>
    <w:rsid w:val="00FB6F25"/>
    <w:rsid w:val="00FB7721"/>
    <w:rsid w:val="00FB7BB0"/>
    <w:rsid w:val="00FB7C97"/>
    <w:rsid w:val="00FB7E9E"/>
    <w:rsid w:val="00FC00D9"/>
    <w:rsid w:val="00FC035D"/>
    <w:rsid w:val="00FC0B40"/>
    <w:rsid w:val="00FC1BDC"/>
    <w:rsid w:val="00FC24AC"/>
    <w:rsid w:val="00FC2636"/>
    <w:rsid w:val="00FC2988"/>
    <w:rsid w:val="00FC2A6C"/>
    <w:rsid w:val="00FC2D2F"/>
    <w:rsid w:val="00FC3073"/>
    <w:rsid w:val="00FC3229"/>
    <w:rsid w:val="00FC3240"/>
    <w:rsid w:val="00FC3CE0"/>
    <w:rsid w:val="00FC3E1F"/>
    <w:rsid w:val="00FC4A90"/>
    <w:rsid w:val="00FC573D"/>
    <w:rsid w:val="00FC5B22"/>
    <w:rsid w:val="00FC5F52"/>
    <w:rsid w:val="00FC699E"/>
    <w:rsid w:val="00FC7196"/>
    <w:rsid w:val="00FC71E2"/>
    <w:rsid w:val="00FD06BE"/>
    <w:rsid w:val="00FD0D09"/>
    <w:rsid w:val="00FD0E09"/>
    <w:rsid w:val="00FD0F3E"/>
    <w:rsid w:val="00FD10D9"/>
    <w:rsid w:val="00FD139F"/>
    <w:rsid w:val="00FD1934"/>
    <w:rsid w:val="00FD1D2C"/>
    <w:rsid w:val="00FD1DC8"/>
    <w:rsid w:val="00FD20E4"/>
    <w:rsid w:val="00FD2409"/>
    <w:rsid w:val="00FD2AA3"/>
    <w:rsid w:val="00FD2ADE"/>
    <w:rsid w:val="00FD359C"/>
    <w:rsid w:val="00FD3611"/>
    <w:rsid w:val="00FD3ABA"/>
    <w:rsid w:val="00FD3C1C"/>
    <w:rsid w:val="00FD3FD4"/>
    <w:rsid w:val="00FD519D"/>
    <w:rsid w:val="00FD5472"/>
    <w:rsid w:val="00FD5A04"/>
    <w:rsid w:val="00FD5B59"/>
    <w:rsid w:val="00FD5D0C"/>
    <w:rsid w:val="00FD602E"/>
    <w:rsid w:val="00FD636C"/>
    <w:rsid w:val="00FD64BC"/>
    <w:rsid w:val="00FD6656"/>
    <w:rsid w:val="00FD66CB"/>
    <w:rsid w:val="00FD67C5"/>
    <w:rsid w:val="00FD6ACA"/>
    <w:rsid w:val="00FD6C50"/>
    <w:rsid w:val="00FD6E40"/>
    <w:rsid w:val="00FD6EBC"/>
    <w:rsid w:val="00FD6ED5"/>
    <w:rsid w:val="00FD6FAA"/>
    <w:rsid w:val="00FD7357"/>
    <w:rsid w:val="00FD742D"/>
    <w:rsid w:val="00FD751C"/>
    <w:rsid w:val="00FD756F"/>
    <w:rsid w:val="00FD7644"/>
    <w:rsid w:val="00FD7786"/>
    <w:rsid w:val="00FD7AD1"/>
    <w:rsid w:val="00FD7D63"/>
    <w:rsid w:val="00FE043B"/>
    <w:rsid w:val="00FE0636"/>
    <w:rsid w:val="00FE0783"/>
    <w:rsid w:val="00FE08C6"/>
    <w:rsid w:val="00FE0B4F"/>
    <w:rsid w:val="00FE0C6E"/>
    <w:rsid w:val="00FE0F6C"/>
    <w:rsid w:val="00FE189C"/>
    <w:rsid w:val="00FE1C20"/>
    <w:rsid w:val="00FE1DE1"/>
    <w:rsid w:val="00FE1F31"/>
    <w:rsid w:val="00FE251D"/>
    <w:rsid w:val="00FE3201"/>
    <w:rsid w:val="00FE3FA7"/>
    <w:rsid w:val="00FE4098"/>
    <w:rsid w:val="00FE4107"/>
    <w:rsid w:val="00FE4209"/>
    <w:rsid w:val="00FE420F"/>
    <w:rsid w:val="00FE5020"/>
    <w:rsid w:val="00FE5A81"/>
    <w:rsid w:val="00FE5E9D"/>
    <w:rsid w:val="00FE5FD1"/>
    <w:rsid w:val="00FE61A4"/>
    <w:rsid w:val="00FE6968"/>
    <w:rsid w:val="00FE6AAF"/>
    <w:rsid w:val="00FE6AB9"/>
    <w:rsid w:val="00FE7130"/>
    <w:rsid w:val="00FE7706"/>
    <w:rsid w:val="00FE7904"/>
    <w:rsid w:val="00FE7C06"/>
    <w:rsid w:val="00FF02EF"/>
    <w:rsid w:val="00FF0586"/>
    <w:rsid w:val="00FF0B04"/>
    <w:rsid w:val="00FF0CBD"/>
    <w:rsid w:val="00FF0D8C"/>
    <w:rsid w:val="00FF107C"/>
    <w:rsid w:val="00FF109A"/>
    <w:rsid w:val="00FF1288"/>
    <w:rsid w:val="00FF12F0"/>
    <w:rsid w:val="00FF17D9"/>
    <w:rsid w:val="00FF181D"/>
    <w:rsid w:val="00FF193E"/>
    <w:rsid w:val="00FF19D6"/>
    <w:rsid w:val="00FF1E01"/>
    <w:rsid w:val="00FF207B"/>
    <w:rsid w:val="00FF2383"/>
    <w:rsid w:val="00FF2C94"/>
    <w:rsid w:val="00FF2F52"/>
    <w:rsid w:val="00FF419A"/>
    <w:rsid w:val="00FF441B"/>
    <w:rsid w:val="00FF497A"/>
    <w:rsid w:val="00FF49F7"/>
    <w:rsid w:val="00FF4AD9"/>
    <w:rsid w:val="00FF4CA8"/>
    <w:rsid w:val="00FF4F0D"/>
    <w:rsid w:val="00FF5851"/>
    <w:rsid w:val="00FF591F"/>
    <w:rsid w:val="00FF5CE7"/>
    <w:rsid w:val="00FF6172"/>
    <w:rsid w:val="00FF6F0C"/>
    <w:rsid w:val="00FF749C"/>
    <w:rsid w:val="00FF7531"/>
    <w:rsid w:val="00FF7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96786DA"/>
  <w15:docId w15:val="{5B045839-A77F-4E85-94C8-ABB994B1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uiPriority w:val="99"/>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uiPriority w:val="99"/>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aliases w:val="Vitor Título,Vitor T’tulo,List Paragraph"/>
    <w:basedOn w:val="Normal"/>
    <w:link w:val="PargrafodaListaChar"/>
    <w:uiPriority w:val="34"/>
    <w:qFormat/>
    <w:rsid w:val="00922F47"/>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uiPriority w:val="99"/>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uiPriority w:val="99"/>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B747C"/>
    <w:rPr>
      <w:color w:val="808080"/>
      <w:shd w:val="clear" w:color="auto" w:fill="E6E6E6"/>
    </w:rPr>
  </w:style>
  <w:style w:type="paragraph" w:styleId="Textodenotadefim">
    <w:name w:val="endnote text"/>
    <w:basedOn w:val="Normal"/>
    <w:link w:val="TextodenotadefimChar"/>
    <w:semiHidden/>
    <w:unhideWhenUsed/>
    <w:rsid w:val="00D32F6B"/>
    <w:pPr>
      <w:spacing w:after="0"/>
    </w:pPr>
    <w:rPr>
      <w:sz w:val="20"/>
    </w:rPr>
  </w:style>
  <w:style w:type="character" w:customStyle="1" w:styleId="TextodenotadefimChar">
    <w:name w:val="Texto de nota de fim Char"/>
    <w:basedOn w:val="Fontepargpadro"/>
    <w:link w:val="Textodenotadefim"/>
    <w:semiHidden/>
    <w:rsid w:val="00D32F6B"/>
  </w:style>
  <w:style w:type="character" w:styleId="Refdenotadefim">
    <w:name w:val="endnote reference"/>
    <w:basedOn w:val="Fontepargpadro"/>
    <w:semiHidden/>
    <w:unhideWhenUsed/>
    <w:rsid w:val="00D32F6B"/>
    <w:rPr>
      <w:vertAlign w:val="superscript"/>
    </w:rPr>
  </w:style>
  <w:style w:type="character" w:customStyle="1" w:styleId="PargrafodaListaChar">
    <w:name w:val="Parágrafo da Lista Char"/>
    <w:aliases w:val="Vitor Título Char,Vitor T’tulo Char,List Paragraph Char"/>
    <w:link w:val="PargrafodaLista"/>
    <w:uiPriority w:val="34"/>
    <w:qFormat/>
    <w:rsid w:val="006C541E"/>
    <w:rPr>
      <w:sz w:val="26"/>
    </w:rPr>
  </w:style>
  <w:style w:type="paragraph" w:styleId="Reviso">
    <w:name w:val="Revision"/>
    <w:hidden/>
    <w:uiPriority w:val="99"/>
    <w:semiHidden/>
    <w:rsid w:val="00EF462B"/>
    <w:rPr>
      <w:sz w:val="26"/>
    </w:rPr>
  </w:style>
  <w:style w:type="character" w:styleId="MenoPendente">
    <w:name w:val="Unresolved Mention"/>
    <w:basedOn w:val="Fontepargpadro"/>
    <w:uiPriority w:val="99"/>
    <w:semiHidden/>
    <w:unhideWhenUsed/>
    <w:rsid w:val="004733DE"/>
    <w:rPr>
      <w:color w:val="605E5C"/>
      <w:shd w:val="clear" w:color="auto" w:fill="E1DFDD"/>
    </w:rPr>
  </w:style>
  <w:style w:type="character" w:customStyle="1" w:styleId="apple-converted-space">
    <w:name w:val="apple-converted-space"/>
    <w:basedOn w:val="Fontepargpadro"/>
    <w:rsid w:val="00BC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6">
      <w:bodyDiv w:val="1"/>
      <w:marLeft w:val="0"/>
      <w:marRight w:val="0"/>
      <w:marTop w:val="0"/>
      <w:marBottom w:val="0"/>
      <w:divBdr>
        <w:top w:val="none" w:sz="0" w:space="0" w:color="auto"/>
        <w:left w:val="none" w:sz="0" w:space="0" w:color="auto"/>
        <w:bottom w:val="none" w:sz="0" w:space="0" w:color="auto"/>
        <w:right w:val="none" w:sz="0" w:space="0" w:color="auto"/>
      </w:divBdr>
    </w:div>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318268480">
      <w:bodyDiv w:val="1"/>
      <w:marLeft w:val="0"/>
      <w:marRight w:val="0"/>
      <w:marTop w:val="0"/>
      <w:marBottom w:val="0"/>
      <w:divBdr>
        <w:top w:val="none" w:sz="0" w:space="0" w:color="auto"/>
        <w:left w:val="none" w:sz="0" w:space="0" w:color="auto"/>
        <w:bottom w:val="none" w:sz="0" w:space="0" w:color="auto"/>
        <w:right w:val="none" w:sz="0" w:space="0" w:color="auto"/>
      </w:divBdr>
    </w:div>
    <w:div w:id="456875883">
      <w:bodyDiv w:val="1"/>
      <w:marLeft w:val="0"/>
      <w:marRight w:val="0"/>
      <w:marTop w:val="0"/>
      <w:marBottom w:val="0"/>
      <w:divBdr>
        <w:top w:val="none" w:sz="0" w:space="0" w:color="auto"/>
        <w:left w:val="none" w:sz="0" w:space="0" w:color="auto"/>
        <w:bottom w:val="none" w:sz="0" w:space="0" w:color="auto"/>
        <w:right w:val="none" w:sz="0" w:space="0" w:color="auto"/>
      </w:divBdr>
    </w:div>
    <w:div w:id="504828916">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44759365">
      <w:bodyDiv w:val="1"/>
      <w:marLeft w:val="0"/>
      <w:marRight w:val="0"/>
      <w:marTop w:val="0"/>
      <w:marBottom w:val="0"/>
      <w:divBdr>
        <w:top w:val="none" w:sz="0" w:space="0" w:color="auto"/>
        <w:left w:val="none" w:sz="0" w:space="0" w:color="auto"/>
        <w:bottom w:val="none" w:sz="0" w:space="0" w:color="auto"/>
        <w:right w:val="none" w:sz="0" w:space="0" w:color="auto"/>
      </w:divBdr>
    </w:div>
    <w:div w:id="549152408">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705832160">
      <w:bodyDiv w:val="1"/>
      <w:marLeft w:val="0"/>
      <w:marRight w:val="0"/>
      <w:marTop w:val="0"/>
      <w:marBottom w:val="0"/>
      <w:divBdr>
        <w:top w:val="none" w:sz="0" w:space="0" w:color="auto"/>
        <w:left w:val="none" w:sz="0" w:space="0" w:color="auto"/>
        <w:bottom w:val="none" w:sz="0" w:space="0" w:color="auto"/>
        <w:right w:val="none" w:sz="0" w:space="0" w:color="auto"/>
      </w:divBdr>
    </w:div>
    <w:div w:id="877474681">
      <w:bodyDiv w:val="1"/>
      <w:marLeft w:val="0"/>
      <w:marRight w:val="0"/>
      <w:marTop w:val="0"/>
      <w:marBottom w:val="0"/>
      <w:divBdr>
        <w:top w:val="none" w:sz="0" w:space="0" w:color="auto"/>
        <w:left w:val="none" w:sz="0" w:space="0" w:color="auto"/>
        <w:bottom w:val="none" w:sz="0" w:space="0" w:color="auto"/>
        <w:right w:val="none" w:sz="0" w:space="0" w:color="auto"/>
      </w:divBdr>
    </w:div>
    <w:div w:id="898831021">
      <w:bodyDiv w:val="1"/>
      <w:marLeft w:val="0"/>
      <w:marRight w:val="0"/>
      <w:marTop w:val="0"/>
      <w:marBottom w:val="0"/>
      <w:divBdr>
        <w:top w:val="none" w:sz="0" w:space="0" w:color="auto"/>
        <w:left w:val="none" w:sz="0" w:space="0" w:color="auto"/>
        <w:bottom w:val="none" w:sz="0" w:space="0" w:color="auto"/>
        <w:right w:val="none" w:sz="0" w:space="0" w:color="auto"/>
      </w:divBdr>
    </w:div>
    <w:div w:id="1119566259">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227034142">
      <w:bodyDiv w:val="1"/>
      <w:marLeft w:val="0"/>
      <w:marRight w:val="0"/>
      <w:marTop w:val="0"/>
      <w:marBottom w:val="0"/>
      <w:divBdr>
        <w:top w:val="none" w:sz="0" w:space="0" w:color="auto"/>
        <w:left w:val="none" w:sz="0" w:space="0" w:color="auto"/>
        <w:bottom w:val="none" w:sz="0" w:space="0" w:color="auto"/>
        <w:right w:val="none" w:sz="0" w:space="0" w:color="auto"/>
      </w:divBdr>
    </w:div>
    <w:div w:id="150859281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14966625">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922986897">
      <w:bodyDiv w:val="1"/>
      <w:marLeft w:val="0"/>
      <w:marRight w:val="0"/>
      <w:marTop w:val="0"/>
      <w:marBottom w:val="0"/>
      <w:divBdr>
        <w:top w:val="none" w:sz="0" w:space="0" w:color="auto"/>
        <w:left w:val="none" w:sz="0" w:space="0" w:color="auto"/>
        <w:bottom w:val="none" w:sz="0" w:space="0" w:color="auto"/>
        <w:right w:val="none" w:sz="0" w:space="0" w:color="auto"/>
      </w:divBdr>
    </w:div>
    <w:div w:id="1931044797">
      <w:bodyDiv w:val="1"/>
      <w:marLeft w:val="0"/>
      <w:marRight w:val="0"/>
      <w:marTop w:val="0"/>
      <w:marBottom w:val="0"/>
      <w:divBdr>
        <w:top w:val="none" w:sz="0" w:space="0" w:color="auto"/>
        <w:left w:val="none" w:sz="0" w:space="0" w:color="auto"/>
        <w:bottom w:val="none" w:sz="0" w:space="0" w:color="auto"/>
        <w:right w:val="none" w:sz="0" w:space="0" w:color="auto"/>
      </w:divBdr>
    </w:div>
    <w:div w:id="2012677861">
      <w:bodyDiv w:val="1"/>
      <w:marLeft w:val="0"/>
      <w:marRight w:val="0"/>
      <w:marTop w:val="0"/>
      <w:marBottom w:val="0"/>
      <w:divBdr>
        <w:top w:val="none" w:sz="0" w:space="0" w:color="auto"/>
        <w:left w:val="none" w:sz="0" w:space="0" w:color="auto"/>
        <w:bottom w:val="none" w:sz="0" w:space="0" w:color="auto"/>
        <w:right w:val="none" w:sz="0" w:space="0" w:color="auto"/>
      </w:divBdr>
    </w:div>
    <w:div w:id="20834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mailt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renan.sanches@tenda.com"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6BC7A-228E-4E12-AFFC-930E2073C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54</Pages>
  <Words>18860</Words>
  <Characters>110962</Characters>
  <Application>Microsoft Office Word</Application>
  <DocSecurity>0</DocSecurity>
  <Lines>924</Lines>
  <Paragraphs>259</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129563</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dc:creator>
  <cp:keywords/>
  <dc:description/>
  <cp:lastModifiedBy>Maria Claudia Amorim</cp:lastModifiedBy>
  <cp:revision>2</cp:revision>
  <cp:lastPrinted>2021-02-25T16:02:00Z</cp:lastPrinted>
  <dcterms:created xsi:type="dcterms:W3CDTF">2021-09-03T20:35:00Z</dcterms:created>
  <dcterms:modified xsi:type="dcterms:W3CDTF">2021-09-03T20:35:00Z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47ad8-907a-4afd-bc2a-6b2ee4f96f0c_Enabled">
    <vt:lpwstr>true</vt:lpwstr>
  </property>
  <property fmtid="{D5CDD505-2E9C-101B-9397-08002B2CF9AE}" pid="3" name="MSIP_Label_f1a47ad8-907a-4afd-bc2a-6b2ee4f96f0c_SetDate">
    <vt:lpwstr>2021-09-02T18:01:27Z</vt:lpwstr>
  </property>
  <property fmtid="{D5CDD505-2E9C-101B-9397-08002B2CF9AE}" pid="4" name="MSIP_Label_f1a47ad8-907a-4afd-bc2a-6b2ee4f96f0c_Method">
    <vt:lpwstr>Privileged</vt:lpwstr>
  </property>
  <property fmtid="{D5CDD505-2E9C-101B-9397-08002B2CF9AE}" pid="5" name="MSIP_Label_f1a47ad8-907a-4afd-bc2a-6b2ee4f96f0c_Name">
    <vt:lpwstr>#EXTERNO_CONFIDENCIAL</vt:lpwstr>
  </property>
  <property fmtid="{D5CDD505-2E9C-101B-9397-08002B2CF9AE}" pid="6" name="MSIP_Label_f1a47ad8-907a-4afd-bc2a-6b2ee4f96f0c_SiteId">
    <vt:lpwstr>ab9bba98-684a-43fb-add8-9c2bebede229</vt:lpwstr>
  </property>
  <property fmtid="{D5CDD505-2E9C-101B-9397-08002B2CF9AE}" pid="7" name="MSIP_Label_f1a47ad8-907a-4afd-bc2a-6b2ee4f96f0c_ActionId">
    <vt:lpwstr>d2de10f5-091b-4f1c-a3ee-c43920a62d9a</vt:lpwstr>
  </property>
  <property fmtid="{D5CDD505-2E9C-101B-9397-08002B2CF9AE}" pid="8" name="MSIP_Label_f1a47ad8-907a-4afd-bc2a-6b2ee4f96f0c_ContentBits">
    <vt:lpwstr>3</vt:lpwstr>
  </property>
</Properties>
</file>
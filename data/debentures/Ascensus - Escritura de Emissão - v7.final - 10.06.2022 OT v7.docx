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4F229" w14:textId="3EF61F53" w:rsidR="00120BE1" w:rsidRPr="000335FA" w:rsidRDefault="00120BE1" w:rsidP="00F510A4">
      <w:pPr>
        <w:pStyle w:val="Body"/>
        <w:spacing w:after="0" w:line="300" w:lineRule="exact"/>
        <w:rPr>
          <w:rFonts w:ascii="Times New Roman" w:hAnsi="Times New Roman" w:cs="Times New Roman"/>
          <w:sz w:val="24"/>
        </w:rPr>
      </w:pPr>
    </w:p>
    <w:p w14:paraId="1F9C20EA" w14:textId="05B7FC95" w:rsidR="00B14E28" w:rsidRPr="00027B94" w:rsidRDefault="00B14E28" w:rsidP="00F510A4">
      <w:pPr>
        <w:pStyle w:val="CM13"/>
        <w:spacing w:line="300" w:lineRule="exact"/>
        <w:jc w:val="both"/>
        <w:rPr>
          <w:rFonts w:ascii="Times New Roman" w:hAnsi="Times New Roman" w:cs="Times New Roman"/>
          <w:b/>
          <w:color w:val="000000"/>
        </w:rPr>
      </w:pPr>
      <w:bookmarkStart w:id="0" w:name="_DV_M0"/>
      <w:bookmarkEnd w:id="0"/>
      <w:r w:rsidRPr="00B30ADF">
        <w:rPr>
          <w:rFonts w:ascii="Times New Roman" w:hAnsi="Times New Roman" w:cs="Times New Roman"/>
          <w:b/>
          <w:color w:val="000000"/>
        </w:rPr>
        <w:t xml:space="preserve">INSTRUMENTO PARTICULAR DE ESCRITURA DA </w:t>
      </w:r>
      <w:r w:rsidR="00113D70" w:rsidRPr="00B30ADF">
        <w:rPr>
          <w:rFonts w:ascii="Times New Roman" w:hAnsi="Times New Roman" w:cs="Times New Roman"/>
          <w:b/>
          <w:bCs/>
          <w:color w:val="000000"/>
        </w:rPr>
        <w:t>1</w:t>
      </w:r>
      <w:r w:rsidR="005533DC" w:rsidRPr="00027B94">
        <w:rPr>
          <w:rFonts w:ascii="Times New Roman" w:hAnsi="Times New Roman" w:cs="Times New Roman"/>
          <w:b/>
          <w:bCs/>
          <w:color w:val="000000"/>
        </w:rPr>
        <w:t>ª (</w:t>
      </w:r>
      <w:r w:rsidR="00B57340" w:rsidRPr="00027B94">
        <w:rPr>
          <w:rFonts w:ascii="Times New Roman" w:hAnsi="Times New Roman" w:cs="Times New Roman"/>
          <w:b/>
          <w:bCs/>
          <w:color w:val="000000"/>
        </w:rPr>
        <w:t>PRIMEIRA</w:t>
      </w:r>
      <w:r w:rsidR="005533DC" w:rsidRPr="00027B94">
        <w:rPr>
          <w:rFonts w:ascii="Times New Roman" w:hAnsi="Times New Roman" w:cs="Times New Roman"/>
          <w:b/>
          <w:color w:val="000000"/>
        </w:rPr>
        <w:t xml:space="preserve">) </w:t>
      </w:r>
      <w:r w:rsidRPr="00027B94">
        <w:rPr>
          <w:rFonts w:ascii="Times New Roman" w:hAnsi="Times New Roman" w:cs="Times New Roman"/>
          <w:b/>
          <w:color w:val="000000"/>
        </w:rPr>
        <w:t>EMISSÃO DE DEBÊNTURES SIMPLES, NÃO CONVERSÍVEIS EM AÇÕES, DA ESPÉCIE COM GARANTIA REAL</w:t>
      </w:r>
      <w:r w:rsidR="00E900E2" w:rsidRPr="00027B94">
        <w:rPr>
          <w:rFonts w:ascii="Times New Roman" w:hAnsi="Times New Roman" w:cs="Times New Roman"/>
          <w:b/>
          <w:color w:val="000000"/>
        </w:rPr>
        <w:t xml:space="preserve">, COM GARANTIA ADICIONAL </w:t>
      </w:r>
      <w:r w:rsidR="00D11E20" w:rsidRPr="00027B94">
        <w:rPr>
          <w:rFonts w:ascii="Times New Roman" w:hAnsi="Times New Roman" w:cs="Times New Roman"/>
          <w:b/>
          <w:color w:val="000000"/>
        </w:rPr>
        <w:t>FIDEJUSSÓRIA,</w:t>
      </w:r>
      <w:r w:rsidRPr="00027B94">
        <w:rPr>
          <w:rFonts w:ascii="Times New Roman" w:hAnsi="Times New Roman" w:cs="Times New Roman"/>
          <w:b/>
          <w:color w:val="000000"/>
        </w:rPr>
        <w:t xml:space="preserve"> EM </w:t>
      </w:r>
      <w:r w:rsidRPr="00027B94">
        <w:rPr>
          <w:rFonts w:ascii="Times New Roman" w:hAnsi="Times New Roman" w:cs="Times New Roman"/>
          <w:b/>
          <w:bCs/>
          <w:color w:val="000000"/>
        </w:rPr>
        <w:t>SÉRIE ÚNICA</w:t>
      </w:r>
      <w:r w:rsidRPr="00027B94">
        <w:rPr>
          <w:rFonts w:ascii="Times New Roman" w:hAnsi="Times New Roman" w:cs="Times New Roman"/>
          <w:b/>
          <w:color w:val="000000"/>
        </w:rPr>
        <w:t xml:space="preserve">, PARA DISTRIBUIÇÃO PÚBLICA, COM </w:t>
      </w:r>
      <w:r w:rsidR="00825BF4" w:rsidRPr="00027B94">
        <w:rPr>
          <w:rFonts w:ascii="Times New Roman" w:hAnsi="Times New Roman" w:cs="Times New Roman"/>
          <w:b/>
          <w:color w:val="000000"/>
        </w:rPr>
        <w:t>GARANTIA FIRME</w:t>
      </w:r>
      <w:r w:rsidRPr="00027B94">
        <w:rPr>
          <w:rFonts w:ascii="Times New Roman" w:hAnsi="Times New Roman" w:cs="Times New Roman"/>
          <w:b/>
          <w:color w:val="000000"/>
        </w:rPr>
        <w:t xml:space="preserve"> DE DISTRIBUIÇÃO, DA </w:t>
      </w:r>
      <w:r w:rsidR="00D11E20" w:rsidRPr="00027B94">
        <w:rPr>
          <w:rFonts w:ascii="Times New Roman" w:hAnsi="Times New Roman" w:cs="Times New Roman"/>
          <w:b/>
          <w:color w:val="000000"/>
        </w:rPr>
        <w:t>ASCENSUS</w:t>
      </w:r>
      <w:r w:rsidR="00E50A73" w:rsidRPr="00027B94">
        <w:rPr>
          <w:rFonts w:ascii="Times New Roman" w:hAnsi="Times New Roman" w:cs="Times New Roman"/>
          <w:b/>
          <w:color w:val="000000"/>
        </w:rPr>
        <w:t xml:space="preserve"> TV PAR SPE</w:t>
      </w:r>
      <w:r w:rsidR="00D11E20" w:rsidRPr="00027B94">
        <w:rPr>
          <w:rFonts w:ascii="Times New Roman" w:hAnsi="Times New Roman" w:cs="Times New Roman"/>
          <w:b/>
          <w:color w:val="000000"/>
        </w:rPr>
        <w:t xml:space="preserve"> </w:t>
      </w:r>
      <w:r w:rsidRPr="00027B94">
        <w:rPr>
          <w:rFonts w:ascii="Times New Roman" w:hAnsi="Times New Roman" w:cs="Times New Roman"/>
          <w:b/>
          <w:color w:val="000000"/>
        </w:rPr>
        <w:t>S.A.</w:t>
      </w:r>
    </w:p>
    <w:p w14:paraId="7995E57E" w14:textId="77777777" w:rsidR="00B14E28" w:rsidRPr="00027B94" w:rsidRDefault="00B14E28" w:rsidP="00765BDD">
      <w:pPr>
        <w:pStyle w:val="Default"/>
        <w:rPr>
          <w:lang w:val="pt-BR"/>
        </w:rPr>
      </w:pPr>
    </w:p>
    <w:p w14:paraId="06920EB5" w14:textId="77777777" w:rsidR="00B14E28" w:rsidRPr="00027B94" w:rsidRDefault="00B14E28" w:rsidP="00F510A4">
      <w:pPr>
        <w:pStyle w:val="Default"/>
        <w:spacing w:line="300" w:lineRule="exact"/>
        <w:rPr>
          <w:lang w:val="pt-BR"/>
        </w:rPr>
      </w:pPr>
    </w:p>
    <w:p w14:paraId="2C4AFA04" w14:textId="77777777" w:rsidR="00B14E28" w:rsidRPr="00027B94" w:rsidRDefault="00B14E28" w:rsidP="00F510A4">
      <w:pPr>
        <w:pStyle w:val="Default"/>
        <w:spacing w:line="300" w:lineRule="exact"/>
        <w:rPr>
          <w:lang w:val="pt-BR"/>
        </w:rPr>
      </w:pPr>
    </w:p>
    <w:p w14:paraId="53663123" w14:textId="58D77B52" w:rsidR="00B14E28" w:rsidRPr="00027B94" w:rsidRDefault="00B14E28" w:rsidP="00F510A4">
      <w:pPr>
        <w:pStyle w:val="CM13"/>
        <w:spacing w:line="300" w:lineRule="exact"/>
        <w:jc w:val="center"/>
        <w:rPr>
          <w:rFonts w:ascii="Times New Roman" w:hAnsi="Times New Roman" w:cs="Times New Roman"/>
          <w:color w:val="000000"/>
        </w:rPr>
      </w:pPr>
      <w:r w:rsidRPr="00027B94">
        <w:rPr>
          <w:rFonts w:ascii="Times New Roman" w:hAnsi="Times New Roman" w:cs="Times New Roman"/>
          <w:color w:val="000000"/>
        </w:rPr>
        <w:t xml:space="preserve">entre </w:t>
      </w:r>
      <w:bookmarkStart w:id="1" w:name="_DV_M1"/>
      <w:bookmarkEnd w:id="1"/>
    </w:p>
    <w:p w14:paraId="571147CA" w14:textId="0DBF677E" w:rsidR="00B14E28" w:rsidRPr="00027B94" w:rsidRDefault="00E50A73" w:rsidP="00F510A4">
      <w:pPr>
        <w:pStyle w:val="CM15"/>
        <w:spacing w:line="300" w:lineRule="exact"/>
        <w:jc w:val="center"/>
        <w:rPr>
          <w:rFonts w:ascii="Times New Roman" w:hAnsi="Times New Roman" w:cs="Times New Roman"/>
          <w:b/>
          <w:color w:val="000000"/>
        </w:rPr>
      </w:pPr>
      <w:bookmarkStart w:id="2" w:name="_DV_M2"/>
      <w:bookmarkEnd w:id="2"/>
      <w:r w:rsidRPr="00027B94">
        <w:rPr>
          <w:rFonts w:ascii="Times New Roman" w:hAnsi="Times New Roman" w:cs="Times New Roman"/>
          <w:b/>
          <w:color w:val="000000"/>
        </w:rPr>
        <w:t>ASCENSUS TV PAR SPE</w:t>
      </w:r>
      <w:r w:rsidRPr="00027B94" w:rsidDel="00D11E20">
        <w:rPr>
          <w:rFonts w:ascii="Times New Roman" w:hAnsi="Times New Roman" w:cs="Times New Roman"/>
          <w:b/>
          <w:color w:val="000000"/>
        </w:rPr>
        <w:t xml:space="preserve"> </w:t>
      </w:r>
      <w:r w:rsidR="00B14E28" w:rsidRPr="00027B94">
        <w:rPr>
          <w:rFonts w:ascii="Times New Roman" w:hAnsi="Times New Roman" w:cs="Times New Roman"/>
          <w:b/>
          <w:color w:val="000000"/>
        </w:rPr>
        <w:t>S.A</w:t>
      </w:r>
      <w:r w:rsidR="00B14E28" w:rsidRPr="00027B94">
        <w:rPr>
          <w:rFonts w:ascii="Times New Roman" w:hAnsi="Times New Roman" w:cs="Times New Roman"/>
          <w:b/>
          <w:bCs/>
          <w:color w:val="000000"/>
        </w:rPr>
        <w:t>.</w:t>
      </w:r>
    </w:p>
    <w:p w14:paraId="1C410F2D" w14:textId="3D5E955D" w:rsidR="00B14E28" w:rsidRPr="00027B94" w:rsidRDefault="00B14E28" w:rsidP="00F510A4">
      <w:pPr>
        <w:pStyle w:val="CM15"/>
        <w:spacing w:line="300" w:lineRule="exact"/>
        <w:jc w:val="center"/>
        <w:rPr>
          <w:rFonts w:ascii="Times New Roman" w:hAnsi="Times New Roman" w:cs="Times New Roman"/>
          <w:i/>
          <w:color w:val="000000"/>
        </w:rPr>
      </w:pPr>
      <w:bookmarkStart w:id="3" w:name="_DV_M3"/>
      <w:bookmarkEnd w:id="3"/>
      <w:r w:rsidRPr="00027B94">
        <w:rPr>
          <w:rFonts w:ascii="Times New Roman" w:hAnsi="Times New Roman" w:cs="Times New Roman"/>
          <w:i/>
          <w:color w:val="000000"/>
        </w:rPr>
        <w:t>como Emissora</w:t>
      </w:r>
    </w:p>
    <w:p w14:paraId="06EFE786" w14:textId="77777777" w:rsidR="00B14E28" w:rsidRPr="00027B94" w:rsidRDefault="00B14E28" w:rsidP="00F510A4">
      <w:pPr>
        <w:pStyle w:val="Default"/>
        <w:spacing w:line="300" w:lineRule="exact"/>
        <w:rPr>
          <w:lang w:val="pt-BR"/>
        </w:rPr>
      </w:pPr>
    </w:p>
    <w:p w14:paraId="4B99C466" w14:textId="77777777" w:rsidR="00491D37" w:rsidRPr="00027B94" w:rsidRDefault="00491D37" w:rsidP="00F510A4">
      <w:pPr>
        <w:pStyle w:val="Default"/>
        <w:spacing w:line="300" w:lineRule="exact"/>
        <w:rPr>
          <w:lang w:val="pt-BR"/>
        </w:rPr>
      </w:pPr>
    </w:p>
    <w:p w14:paraId="6510547E" w14:textId="77777777" w:rsidR="00491D37" w:rsidRPr="00027B94" w:rsidRDefault="00491D37" w:rsidP="00F510A4">
      <w:pPr>
        <w:pStyle w:val="Default"/>
        <w:spacing w:line="300" w:lineRule="exact"/>
        <w:rPr>
          <w:lang w:val="pt-BR"/>
        </w:rPr>
      </w:pPr>
    </w:p>
    <w:p w14:paraId="1AF77152" w14:textId="093D737A" w:rsidR="005533DC" w:rsidRPr="00027B94" w:rsidRDefault="00083E5D" w:rsidP="00F510A4">
      <w:pPr>
        <w:pStyle w:val="CM16"/>
        <w:spacing w:line="300" w:lineRule="exact"/>
        <w:jc w:val="center"/>
        <w:rPr>
          <w:rFonts w:ascii="Times New Roman" w:hAnsi="Times New Roman" w:cs="Times New Roman"/>
          <w:b/>
          <w:smallCaps/>
        </w:rPr>
      </w:pPr>
      <w:bookmarkStart w:id="4" w:name="_DV_M4"/>
      <w:bookmarkEnd w:id="4"/>
      <w:r w:rsidRPr="00027B94">
        <w:rPr>
          <w:rFonts w:ascii="Times New Roman" w:hAnsi="Times New Roman" w:cs="Times New Roman"/>
          <w:b/>
        </w:rPr>
        <w:t>OLIVEIRA TRUST DISTRIBUIDORA DE TÍTULOS E VALORES MOBILIÁRIOS S.A</w:t>
      </w:r>
      <w:r w:rsidR="005533DC" w:rsidRPr="00027B94">
        <w:rPr>
          <w:rFonts w:ascii="Times New Roman" w:hAnsi="Times New Roman" w:cs="Times New Roman"/>
          <w:b/>
          <w:smallCaps/>
        </w:rPr>
        <w:t>.</w:t>
      </w:r>
    </w:p>
    <w:p w14:paraId="35EF60F2" w14:textId="3472F18F" w:rsidR="00B14E28" w:rsidRPr="00027B94" w:rsidRDefault="00B14E28" w:rsidP="00F510A4">
      <w:pPr>
        <w:pStyle w:val="CM16"/>
        <w:spacing w:line="300" w:lineRule="exact"/>
        <w:jc w:val="center"/>
        <w:rPr>
          <w:rFonts w:ascii="Times New Roman" w:hAnsi="Times New Roman" w:cs="Times New Roman"/>
          <w:color w:val="000000"/>
        </w:rPr>
      </w:pPr>
      <w:bookmarkStart w:id="5" w:name="_DV_M6"/>
      <w:bookmarkEnd w:id="5"/>
      <w:r w:rsidRPr="00027B94">
        <w:rPr>
          <w:rFonts w:ascii="Times New Roman" w:hAnsi="Times New Roman" w:cs="Times New Roman"/>
          <w:i/>
        </w:rPr>
        <w:t>como Agente Fiduciário</w:t>
      </w:r>
      <w:r w:rsidRPr="00027B94">
        <w:rPr>
          <w:rFonts w:ascii="Times New Roman" w:hAnsi="Times New Roman" w:cs="Times New Roman"/>
          <w:i/>
          <w:iCs/>
        </w:rPr>
        <w:t xml:space="preserve">, </w:t>
      </w:r>
      <w:r w:rsidRPr="00027B94">
        <w:rPr>
          <w:rFonts w:ascii="Times New Roman" w:hAnsi="Times New Roman" w:cs="Times New Roman"/>
          <w:i/>
        </w:rPr>
        <w:t xml:space="preserve">representando a comunhão dos </w:t>
      </w:r>
      <w:r w:rsidRPr="00027B94">
        <w:rPr>
          <w:rFonts w:ascii="Times New Roman" w:hAnsi="Times New Roman" w:cs="Times New Roman"/>
          <w:i/>
          <w:iCs/>
        </w:rPr>
        <w:t>Debenturistas</w:t>
      </w:r>
      <w:r w:rsidR="008C7364">
        <w:rPr>
          <w:rFonts w:ascii="Times New Roman" w:hAnsi="Times New Roman" w:cs="Times New Roman"/>
          <w:i/>
          <w:iCs/>
        </w:rPr>
        <w:t>.</w:t>
      </w:r>
    </w:p>
    <w:p w14:paraId="3B6705D9" w14:textId="77777777" w:rsidR="00B14E28" w:rsidRPr="00027B94" w:rsidRDefault="00B14E28" w:rsidP="00F510A4">
      <w:pPr>
        <w:pStyle w:val="CM17"/>
        <w:spacing w:line="300" w:lineRule="exact"/>
        <w:rPr>
          <w:rFonts w:ascii="Times New Roman" w:hAnsi="Times New Roman" w:cs="Times New Roman"/>
          <w:color w:val="000000"/>
        </w:rPr>
      </w:pPr>
    </w:p>
    <w:p w14:paraId="3E866501" w14:textId="77777777" w:rsidR="00491D37" w:rsidRPr="00027B94" w:rsidRDefault="00491D37" w:rsidP="00311F1C">
      <w:pPr>
        <w:pStyle w:val="Default"/>
        <w:rPr>
          <w:lang w:val="pt-BR"/>
        </w:rPr>
      </w:pPr>
    </w:p>
    <w:p w14:paraId="44DD9B2C" w14:textId="77777777" w:rsidR="00491D37" w:rsidRPr="00027B94" w:rsidRDefault="00491D37" w:rsidP="00311F1C">
      <w:pPr>
        <w:pStyle w:val="Default"/>
        <w:rPr>
          <w:lang w:val="pt-BR"/>
        </w:rPr>
      </w:pPr>
    </w:p>
    <w:p w14:paraId="7A5818D1" w14:textId="6AD70847" w:rsidR="00B14E28" w:rsidRPr="00027B94" w:rsidRDefault="00D11E20" w:rsidP="00F510A4">
      <w:pPr>
        <w:pStyle w:val="CM16"/>
        <w:spacing w:line="300" w:lineRule="exact"/>
        <w:jc w:val="center"/>
        <w:rPr>
          <w:rFonts w:ascii="Times New Roman" w:hAnsi="Times New Roman" w:cs="Times New Roman"/>
          <w:b/>
          <w:smallCaps/>
        </w:rPr>
      </w:pPr>
      <w:r w:rsidRPr="00027B94">
        <w:rPr>
          <w:rFonts w:ascii="Times New Roman" w:hAnsi="Times New Roman" w:cs="Times New Roman"/>
          <w:b/>
          <w:smallCaps/>
        </w:rPr>
        <w:t>ASCENSUS GESTÃO E PARTICIPAÇÕES S.A</w:t>
      </w:r>
      <w:r w:rsidR="00960948">
        <w:rPr>
          <w:rFonts w:ascii="Times New Roman" w:hAnsi="Times New Roman" w:cs="Times New Roman"/>
          <w:b/>
          <w:smallCaps/>
        </w:rPr>
        <w:t>,</w:t>
      </w:r>
    </w:p>
    <w:p w14:paraId="0496CF97" w14:textId="77777777" w:rsidR="00491D37" w:rsidRPr="00027B94" w:rsidRDefault="00491D37" w:rsidP="00311F1C">
      <w:pPr>
        <w:pStyle w:val="Default"/>
        <w:rPr>
          <w:lang w:val="pt-BR"/>
        </w:rPr>
      </w:pPr>
      <w:bookmarkStart w:id="6" w:name="_DV_M7"/>
      <w:bookmarkEnd w:id="6"/>
    </w:p>
    <w:p w14:paraId="0BB3CE59" w14:textId="56658C25" w:rsidR="00B14E28" w:rsidRPr="00027B94" w:rsidRDefault="00D11E20" w:rsidP="00F510A4">
      <w:pPr>
        <w:pStyle w:val="CM16"/>
        <w:spacing w:line="300" w:lineRule="exact"/>
        <w:jc w:val="center"/>
        <w:rPr>
          <w:rFonts w:ascii="Times New Roman" w:hAnsi="Times New Roman" w:cs="Times New Roman"/>
          <w:b/>
          <w:smallCaps/>
        </w:rPr>
      </w:pPr>
      <w:r w:rsidRPr="00027B94">
        <w:rPr>
          <w:rFonts w:ascii="Times New Roman" w:hAnsi="Times New Roman" w:cs="Times New Roman"/>
          <w:b/>
          <w:smallCaps/>
        </w:rPr>
        <w:t>ASCENSUS INVESTIMENTOS LTDA.</w:t>
      </w:r>
      <w:r w:rsidR="00960948">
        <w:rPr>
          <w:rFonts w:ascii="Times New Roman" w:hAnsi="Times New Roman" w:cs="Times New Roman"/>
          <w:b/>
          <w:smallCaps/>
        </w:rPr>
        <w:t>,</w:t>
      </w:r>
    </w:p>
    <w:p w14:paraId="28A676D9" w14:textId="77777777" w:rsidR="00491D37" w:rsidRPr="00027B94" w:rsidRDefault="00491D37" w:rsidP="00311F1C">
      <w:pPr>
        <w:pStyle w:val="Default"/>
        <w:rPr>
          <w:lang w:val="pt-BR"/>
        </w:rPr>
      </w:pPr>
    </w:p>
    <w:p w14:paraId="279439E1" w14:textId="38F651C5" w:rsidR="00960948" w:rsidRPr="00F058D3" w:rsidRDefault="00327E77" w:rsidP="00ED0E29">
      <w:pPr>
        <w:pStyle w:val="Default"/>
        <w:jc w:val="center"/>
        <w:rPr>
          <w:lang w:val="pt-BR"/>
        </w:rPr>
      </w:pPr>
      <w:r w:rsidRPr="00F058D3">
        <w:rPr>
          <w:b/>
          <w:bCs/>
          <w:lang w:val="pt-BR"/>
        </w:rPr>
        <w:t>ASCENSUS TRADING &amp; LOGÍSTICA LTDA</w:t>
      </w:r>
      <w:r w:rsidR="00595412" w:rsidRPr="00F058D3">
        <w:rPr>
          <w:lang w:val="pt-BR"/>
        </w:rPr>
        <w:t>,</w:t>
      </w:r>
    </w:p>
    <w:p w14:paraId="7C577B3D" w14:textId="77777777" w:rsidR="00595412" w:rsidRDefault="00595412" w:rsidP="00ED0E29">
      <w:pPr>
        <w:pStyle w:val="Default"/>
        <w:jc w:val="center"/>
        <w:rPr>
          <w:b/>
          <w:lang w:val="pt-BR"/>
        </w:rPr>
      </w:pPr>
    </w:p>
    <w:p w14:paraId="25A4CAAA" w14:textId="6D5F640F" w:rsidR="00D11E20" w:rsidRPr="00ED0E29" w:rsidRDefault="00960948" w:rsidP="00ED0E29">
      <w:pPr>
        <w:pStyle w:val="Default"/>
        <w:jc w:val="center"/>
        <w:rPr>
          <w:b/>
          <w:lang w:val="pt-BR"/>
        </w:rPr>
      </w:pPr>
      <w:r w:rsidRPr="00ED0E29">
        <w:rPr>
          <w:lang w:val="pt-BR"/>
        </w:rPr>
        <w:t>e</w:t>
      </w:r>
    </w:p>
    <w:p w14:paraId="152A3601" w14:textId="77777777" w:rsidR="00491D37" w:rsidRPr="00ED0E29" w:rsidRDefault="00491D37" w:rsidP="008C7364">
      <w:pPr>
        <w:pStyle w:val="Default"/>
        <w:rPr>
          <w:b/>
          <w:lang w:val="pt-BR"/>
        </w:rPr>
      </w:pPr>
    </w:p>
    <w:p w14:paraId="5DA51B77" w14:textId="48C04514" w:rsidR="00960948" w:rsidRPr="00027B94" w:rsidRDefault="00960948" w:rsidP="00960948">
      <w:pPr>
        <w:pStyle w:val="CM16"/>
        <w:spacing w:line="300" w:lineRule="exact"/>
        <w:jc w:val="center"/>
        <w:rPr>
          <w:rFonts w:ascii="Times New Roman" w:hAnsi="Times New Roman" w:cs="Times New Roman"/>
          <w:color w:val="000000"/>
        </w:rPr>
      </w:pPr>
      <w:r w:rsidRPr="008C7364">
        <w:rPr>
          <w:b/>
        </w:rPr>
        <w:t>VANDERLEI PALHANO DA CRUZ</w:t>
      </w:r>
      <w:r>
        <w:rPr>
          <w:b/>
        </w:rPr>
        <w:br/>
      </w:r>
      <w:r w:rsidR="008C7364" w:rsidRPr="00027B94">
        <w:rPr>
          <w:rFonts w:ascii="Times New Roman" w:hAnsi="Times New Roman" w:cs="Times New Roman"/>
          <w:i/>
        </w:rPr>
        <w:t xml:space="preserve">como </w:t>
      </w:r>
      <w:r w:rsidR="008C7364">
        <w:rPr>
          <w:rFonts w:ascii="Times New Roman" w:hAnsi="Times New Roman" w:cs="Times New Roman"/>
          <w:i/>
        </w:rPr>
        <w:t>Fiador</w:t>
      </w:r>
      <w:r w:rsidR="00D90828">
        <w:rPr>
          <w:rFonts w:ascii="Times New Roman" w:hAnsi="Times New Roman" w:cs="Times New Roman"/>
          <w:i/>
        </w:rPr>
        <w:t>e</w:t>
      </w:r>
      <w:r w:rsidR="008C7364">
        <w:rPr>
          <w:rFonts w:ascii="Times New Roman" w:hAnsi="Times New Roman" w:cs="Times New Roman"/>
          <w:i/>
        </w:rPr>
        <w:t>s</w:t>
      </w:r>
      <w:r w:rsidR="008C7364">
        <w:rPr>
          <w:rFonts w:ascii="Times New Roman" w:hAnsi="Times New Roman" w:cs="Times New Roman"/>
          <w:i/>
          <w:iCs/>
        </w:rPr>
        <w:t>.</w:t>
      </w:r>
    </w:p>
    <w:p w14:paraId="0A0787D6" w14:textId="3E7B935F" w:rsidR="00D11E20" w:rsidRPr="00ED0E29" w:rsidRDefault="00D11E20" w:rsidP="00ED0E29">
      <w:pPr>
        <w:pStyle w:val="Default"/>
        <w:jc w:val="center"/>
        <w:rPr>
          <w:b/>
          <w:lang w:val="pt-BR"/>
        </w:rPr>
      </w:pPr>
    </w:p>
    <w:p w14:paraId="5BD6B105" w14:textId="3908AC8E" w:rsidR="00D11E20" w:rsidRPr="00ED0E29" w:rsidRDefault="00D11E20" w:rsidP="00ED0E29">
      <w:pPr>
        <w:pStyle w:val="Default"/>
        <w:jc w:val="center"/>
        <w:rPr>
          <w:b/>
          <w:lang w:val="pt-BR"/>
        </w:rPr>
      </w:pPr>
    </w:p>
    <w:p w14:paraId="1993D144" w14:textId="7B56F036" w:rsidR="00960948" w:rsidRPr="00ED0E29" w:rsidRDefault="00960948" w:rsidP="00ED0E29">
      <w:pPr>
        <w:pStyle w:val="Default"/>
        <w:jc w:val="center"/>
        <w:rPr>
          <w:b/>
          <w:lang w:val="pt-BR"/>
        </w:rPr>
      </w:pPr>
      <w:r w:rsidRPr="008C7364">
        <w:rPr>
          <w:b/>
          <w:lang w:val="pt-BR"/>
        </w:rPr>
        <w:t>ADRIANE HASCKEL DA CRUZ</w:t>
      </w:r>
    </w:p>
    <w:p w14:paraId="0BFFDBFD" w14:textId="4844C233" w:rsidR="00B14E28" w:rsidRDefault="008C7364" w:rsidP="00ED0E29">
      <w:pPr>
        <w:pStyle w:val="CM16"/>
        <w:spacing w:line="300" w:lineRule="exact"/>
        <w:jc w:val="center"/>
        <w:rPr>
          <w:rFonts w:ascii="Times New Roman" w:hAnsi="Times New Roman" w:cs="Times New Roman"/>
          <w:b/>
          <w:smallCaps/>
        </w:rPr>
      </w:pPr>
      <w:r w:rsidRPr="00027B94">
        <w:rPr>
          <w:rFonts w:ascii="Times New Roman" w:hAnsi="Times New Roman" w:cs="Times New Roman"/>
          <w:i/>
        </w:rPr>
        <w:t xml:space="preserve">como </w:t>
      </w:r>
      <w:r>
        <w:rPr>
          <w:rFonts w:ascii="Times New Roman" w:hAnsi="Times New Roman" w:cs="Times New Roman"/>
          <w:i/>
        </w:rPr>
        <w:t>Interveniente Anuente.</w:t>
      </w:r>
    </w:p>
    <w:p w14:paraId="514A4160" w14:textId="77777777" w:rsidR="00960948" w:rsidRDefault="00960948" w:rsidP="00ED0E29">
      <w:pPr>
        <w:pStyle w:val="Default"/>
        <w:rPr>
          <w:lang w:val="pt-BR"/>
        </w:rPr>
      </w:pPr>
    </w:p>
    <w:p w14:paraId="28BAE029" w14:textId="77777777" w:rsidR="00960948" w:rsidRDefault="00960948" w:rsidP="00ED0E29">
      <w:pPr>
        <w:pStyle w:val="Default"/>
        <w:rPr>
          <w:lang w:val="pt-BR"/>
        </w:rPr>
      </w:pPr>
    </w:p>
    <w:p w14:paraId="51762B27" w14:textId="77777777" w:rsidR="00960948" w:rsidRPr="008C7364" w:rsidRDefault="00960948" w:rsidP="00ED0E29">
      <w:pPr>
        <w:pStyle w:val="Default"/>
        <w:rPr>
          <w:lang w:val="pt-BR"/>
        </w:rPr>
      </w:pPr>
    </w:p>
    <w:p w14:paraId="71A74077" w14:textId="2A7615CB" w:rsidR="00B14E28" w:rsidRPr="00027B94" w:rsidRDefault="00B14E28" w:rsidP="00F510A4">
      <w:pPr>
        <w:pStyle w:val="CM17"/>
        <w:spacing w:line="300" w:lineRule="exact"/>
        <w:rPr>
          <w:rFonts w:ascii="Times New Roman" w:hAnsi="Times New Roman" w:cs="Times New Roman"/>
          <w:color w:val="000000"/>
        </w:rPr>
      </w:pPr>
    </w:p>
    <w:p w14:paraId="0F668FAB" w14:textId="77777777" w:rsidR="00491D37" w:rsidRPr="00027B94" w:rsidRDefault="00491D37" w:rsidP="00311F1C">
      <w:pPr>
        <w:pStyle w:val="Default"/>
        <w:rPr>
          <w:lang w:val="pt-BR"/>
        </w:rPr>
      </w:pPr>
    </w:p>
    <w:p w14:paraId="6CA25BA6" w14:textId="77777777" w:rsidR="00491D37" w:rsidRPr="00027B94" w:rsidRDefault="00491D37" w:rsidP="00311F1C">
      <w:pPr>
        <w:pStyle w:val="Default"/>
        <w:rPr>
          <w:lang w:val="pt-BR"/>
        </w:rPr>
      </w:pPr>
    </w:p>
    <w:p w14:paraId="386100FA" w14:textId="77777777" w:rsidR="00B14E28" w:rsidRPr="00027B94" w:rsidRDefault="00B14E28" w:rsidP="00F510A4">
      <w:pPr>
        <w:pStyle w:val="CM17"/>
        <w:spacing w:line="300" w:lineRule="exact"/>
        <w:jc w:val="center"/>
        <w:rPr>
          <w:rFonts w:ascii="Times New Roman" w:hAnsi="Times New Roman" w:cs="Times New Roman"/>
          <w:color w:val="000000"/>
        </w:rPr>
      </w:pPr>
      <w:r w:rsidRPr="00027B94">
        <w:rPr>
          <w:rFonts w:ascii="Times New Roman" w:hAnsi="Times New Roman" w:cs="Times New Roman"/>
          <w:color w:val="000000"/>
        </w:rPr>
        <w:t>_________________________</w:t>
      </w:r>
    </w:p>
    <w:p w14:paraId="7C6F5873" w14:textId="77777777" w:rsidR="00B14E28" w:rsidRPr="006E005C" w:rsidRDefault="00B14E28" w:rsidP="00F510A4">
      <w:pPr>
        <w:pStyle w:val="CM17"/>
        <w:spacing w:line="300" w:lineRule="exact"/>
        <w:jc w:val="center"/>
        <w:rPr>
          <w:rFonts w:ascii="Times New Roman" w:hAnsi="Times New Roman" w:cs="Times New Roman"/>
          <w:color w:val="000000"/>
        </w:rPr>
      </w:pPr>
      <w:r w:rsidRPr="006E005C">
        <w:rPr>
          <w:rFonts w:ascii="Times New Roman" w:hAnsi="Times New Roman" w:cs="Times New Roman"/>
          <w:color w:val="000000"/>
        </w:rPr>
        <w:t xml:space="preserve">datado de </w:t>
      </w:r>
    </w:p>
    <w:p w14:paraId="56A1279E" w14:textId="65E572EA" w:rsidR="00B14E28" w:rsidRPr="006E005C" w:rsidRDefault="00E31E7A" w:rsidP="00F510A4">
      <w:pPr>
        <w:pStyle w:val="CM3"/>
        <w:spacing w:line="300" w:lineRule="exact"/>
        <w:jc w:val="center"/>
        <w:rPr>
          <w:rFonts w:ascii="Times New Roman" w:hAnsi="Times New Roman" w:cs="Times New Roman"/>
          <w:color w:val="000000"/>
        </w:rPr>
      </w:pPr>
      <w:r>
        <w:rPr>
          <w:rFonts w:ascii="Times New Roman" w:hAnsi="Times New Roman" w:cs="Times New Roman"/>
        </w:rPr>
        <w:t>10</w:t>
      </w:r>
      <w:r w:rsidRPr="006E005C">
        <w:rPr>
          <w:rFonts w:ascii="Times New Roman" w:hAnsi="Times New Roman" w:cs="Times New Roman"/>
          <w:color w:val="000000"/>
        </w:rPr>
        <w:t xml:space="preserve"> </w:t>
      </w:r>
      <w:r w:rsidR="00B14E28" w:rsidRPr="006E005C">
        <w:rPr>
          <w:rFonts w:ascii="Times New Roman" w:hAnsi="Times New Roman" w:cs="Times New Roman"/>
          <w:color w:val="000000"/>
        </w:rPr>
        <w:t xml:space="preserve">de </w:t>
      </w:r>
      <w:r w:rsidR="0068739B">
        <w:rPr>
          <w:rFonts w:ascii="Times New Roman" w:hAnsi="Times New Roman" w:cs="Times New Roman"/>
        </w:rPr>
        <w:t>junho</w:t>
      </w:r>
      <w:r w:rsidR="0068739B" w:rsidRPr="006E005C">
        <w:rPr>
          <w:rFonts w:ascii="Times New Roman" w:hAnsi="Times New Roman" w:cs="Times New Roman"/>
          <w:color w:val="000000"/>
        </w:rPr>
        <w:t xml:space="preserve"> </w:t>
      </w:r>
      <w:r w:rsidR="00B14E28" w:rsidRPr="006E005C">
        <w:rPr>
          <w:rFonts w:ascii="Times New Roman" w:hAnsi="Times New Roman" w:cs="Times New Roman"/>
          <w:color w:val="000000"/>
        </w:rPr>
        <w:t>de 2022</w:t>
      </w:r>
    </w:p>
    <w:p w14:paraId="7F79AB57" w14:textId="77777777" w:rsidR="00B14E28" w:rsidRDefault="00B14E28" w:rsidP="00F510A4">
      <w:pPr>
        <w:pStyle w:val="CM17"/>
        <w:spacing w:line="300" w:lineRule="exact"/>
        <w:jc w:val="center"/>
        <w:rPr>
          <w:rFonts w:ascii="Times New Roman" w:hAnsi="Times New Roman" w:cs="Times New Roman"/>
          <w:color w:val="000000"/>
        </w:rPr>
      </w:pPr>
      <w:r w:rsidRPr="006E005C">
        <w:rPr>
          <w:rFonts w:ascii="Times New Roman" w:hAnsi="Times New Roman" w:cs="Times New Roman"/>
          <w:color w:val="000000"/>
        </w:rPr>
        <w:t>_________________________</w:t>
      </w:r>
    </w:p>
    <w:p w14:paraId="797D20BC" w14:textId="77777777" w:rsidR="008C7364" w:rsidRDefault="008C7364" w:rsidP="00ED0E29">
      <w:pPr>
        <w:pStyle w:val="Default"/>
        <w:rPr>
          <w:lang w:val="pt-BR"/>
        </w:rPr>
      </w:pPr>
    </w:p>
    <w:p w14:paraId="6B71BF0A" w14:textId="77777777" w:rsidR="00595412" w:rsidRPr="00ED0E29" w:rsidRDefault="00595412" w:rsidP="00ED0E29">
      <w:pPr>
        <w:pStyle w:val="Default"/>
        <w:rPr>
          <w:lang w:val="pt-BR"/>
        </w:rPr>
      </w:pPr>
    </w:p>
    <w:p w14:paraId="3E935CB7" w14:textId="77777777" w:rsidR="005533DC" w:rsidRPr="00027B94" w:rsidRDefault="005533DC" w:rsidP="00F510A4">
      <w:pPr>
        <w:pStyle w:val="Default"/>
        <w:spacing w:line="300" w:lineRule="exact"/>
        <w:rPr>
          <w:lang w:val="pt-BR"/>
        </w:rPr>
      </w:pPr>
      <w:bookmarkStart w:id="7" w:name="_DV_M8"/>
      <w:bookmarkStart w:id="8" w:name="bmkStart"/>
      <w:bookmarkEnd w:id="7"/>
      <w:bookmarkEnd w:id="8"/>
    </w:p>
    <w:p w14:paraId="7DFCB5DC" w14:textId="032F34F5" w:rsidR="00D11E20" w:rsidRPr="00027B94" w:rsidRDefault="00D11E20" w:rsidP="00F510A4">
      <w:pPr>
        <w:pStyle w:val="CM13"/>
        <w:spacing w:line="300" w:lineRule="exact"/>
        <w:jc w:val="both"/>
        <w:rPr>
          <w:rFonts w:ascii="Times New Roman" w:hAnsi="Times New Roman" w:cs="Times New Roman"/>
          <w:b/>
          <w:color w:val="000000"/>
        </w:rPr>
      </w:pPr>
      <w:bookmarkStart w:id="9" w:name="_DV_M444"/>
      <w:bookmarkStart w:id="10" w:name="_DV_M445"/>
      <w:bookmarkStart w:id="11" w:name="_DV_M446"/>
      <w:bookmarkStart w:id="12" w:name="_DV_M447"/>
      <w:bookmarkStart w:id="13" w:name="_DV_M448"/>
      <w:bookmarkStart w:id="14" w:name="_DV_M451"/>
      <w:bookmarkStart w:id="15" w:name="_DV_M9"/>
      <w:bookmarkStart w:id="16" w:name="_DV_M10"/>
      <w:bookmarkStart w:id="17" w:name="_DV_M11"/>
      <w:bookmarkStart w:id="18" w:name="_DV_M12"/>
      <w:bookmarkStart w:id="19" w:name="_DV_M13"/>
      <w:bookmarkStart w:id="20" w:name="_DV_M14"/>
      <w:bookmarkStart w:id="21" w:name="_DV_M15"/>
      <w:bookmarkStart w:id="22" w:name="_DV_M16"/>
      <w:bookmarkStart w:id="23" w:name="_DV_M17"/>
      <w:bookmarkStart w:id="24" w:name="_DV_M18"/>
      <w:bookmarkStart w:id="25" w:name="_DV_M19"/>
      <w:bookmarkStart w:id="26" w:name="_DV_M20"/>
      <w:bookmarkStart w:id="27" w:name="_DV_M21"/>
      <w:bookmarkStart w:id="28" w:name="_DV_M22"/>
      <w:bookmarkStart w:id="29" w:name="_DV_M23"/>
      <w:bookmarkStart w:id="30" w:name="_DV_M24"/>
      <w:bookmarkStart w:id="31" w:name="_DV_M25"/>
      <w:bookmarkStart w:id="32" w:name="_DV_M26"/>
      <w:bookmarkStart w:id="33" w:name="_DV_M27"/>
      <w:bookmarkStart w:id="34" w:name="_DV_M28"/>
      <w:bookmarkStart w:id="35" w:name="_DV_M29"/>
      <w:bookmarkStart w:id="36" w:name="_DV_M30"/>
      <w:bookmarkStart w:id="37" w:name="_DV_M31"/>
      <w:bookmarkStart w:id="38" w:name="_DV_M32"/>
      <w:bookmarkStart w:id="39" w:name="_DV_M33"/>
      <w:bookmarkStart w:id="40" w:name="_DV_M34"/>
      <w:bookmarkStart w:id="41" w:name="_DV_M35"/>
      <w:bookmarkStart w:id="42" w:name="_DV_M36"/>
      <w:bookmarkStart w:id="43" w:name="_DV_M37"/>
      <w:bookmarkStart w:id="44" w:name="_DV_M38"/>
      <w:bookmarkStart w:id="45" w:name="_DV_M40"/>
      <w:bookmarkStart w:id="46" w:name="_DV_M41"/>
      <w:bookmarkStart w:id="47" w:name="_DV_M42"/>
      <w:bookmarkStart w:id="48" w:name="_DV_M43"/>
      <w:bookmarkStart w:id="49" w:name="_DV_M44"/>
      <w:bookmarkStart w:id="50" w:name="_DV_M45"/>
      <w:bookmarkStart w:id="51" w:name="_DV_M46"/>
      <w:bookmarkStart w:id="52" w:name="_DV_M47"/>
      <w:bookmarkStart w:id="53" w:name="_DV_M48"/>
      <w:bookmarkStart w:id="54" w:name="_DV_M49"/>
      <w:bookmarkStart w:id="55" w:name="_DV_M50"/>
      <w:bookmarkStart w:id="56" w:name="_DV_M52"/>
      <w:bookmarkStart w:id="57" w:name="_DV_M53"/>
      <w:bookmarkStart w:id="58" w:name="_DV_M54"/>
      <w:bookmarkStart w:id="59" w:name="_DV_M55"/>
      <w:bookmarkStart w:id="60" w:name="_DV_M56"/>
      <w:bookmarkStart w:id="61" w:name="_DV_M57"/>
      <w:bookmarkStart w:id="62" w:name="_DV_M58"/>
      <w:bookmarkStart w:id="63" w:name="_DV_M59"/>
      <w:bookmarkStart w:id="64" w:name="_DV_M60"/>
      <w:bookmarkStart w:id="65" w:name="_DV_M61"/>
      <w:bookmarkStart w:id="66" w:name="_DV_M62"/>
      <w:bookmarkStart w:id="67" w:name="_DV_M63"/>
      <w:bookmarkStart w:id="68" w:name="_DV_M64"/>
      <w:bookmarkStart w:id="69" w:name="_DV_M65"/>
      <w:bookmarkStart w:id="70" w:name="_DV_M66"/>
      <w:bookmarkStart w:id="71" w:name="_DV_M67"/>
      <w:bookmarkStart w:id="72" w:name="_DV_M68"/>
      <w:bookmarkStart w:id="73" w:name="_DV_M69"/>
      <w:bookmarkStart w:id="74" w:name="_DV_M70"/>
      <w:bookmarkStart w:id="75" w:name="_DV_M71"/>
      <w:bookmarkStart w:id="76" w:name="_DV_M72"/>
      <w:bookmarkStart w:id="77" w:name="_DV_M73"/>
      <w:bookmarkStart w:id="78" w:name="_DV_M74"/>
      <w:bookmarkStart w:id="79" w:name="_DV_M75"/>
      <w:bookmarkStart w:id="80" w:name="_DV_M76"/>
      <w:bookmarkStart w:id="81" w:name="_DV_M77"/>
      <w:bookmarkStart w:id="82" w:name="_DV_M78"/>
      <w:bookmarkStart w:id="83" w:name="_DV_M79"/>
      <w:bookmarkStart w:id="84" w:name="_DV_M80"/>
      <w:bookmarkStart w:id="85" w:name="_DV_M81"/>
      <w:bookmarkStart w:id="86" w:name="_DV_M82"/>
      <w:bookmarkStart w:id="87" w:name="_DV_M83"/>
      <w:bookmarkStart w:id="88" w:name="_DV_M84"/>
      <w:bookmarkStart w:id="89" w:name="_DV_M85"/>
      <w:bookmarkStart w:id="90" w:name="_DV_M87"/>
      <w:bookmarkStart w:id="91" w:name="_DV_M88"/>
      <w:bookmarkStart w:id="92" w:name="_DV_M112"/>
      <w:bookmarkStart w:id="93" w:name="_DV_M113"/>
      <w:bookmarkStart w:id="94" w:name="_DV_M114"/>
      <w:bookmarkStart w:id="95" w:name="_DV_M115"/>
      <w:bookmarkStart w:id="96" w:name="_DV_M116"/>
      <w:bookmarkStart w:id="97" w:name="_DV_M117"/>
      <w:bookmarkStart w:id="98" w:name="_DV_M118"/>
      <w:bookmarkStart w:id="99" w:name="_DV_M119"/>
      <w:bookmarkStart w:id="100" w:name="_DV_M120"/>
      <w:bookmarkStart w:id="101" w:name="_DV_M121"/>
      <w:bookmarkStart w:id="102" w:name="_DV_M122"/>
      <w:bookmarkStart w:id="103" w:name="_DV_M123"/>
      <w:bookmarkStart w:id="104" w:name="_DV_M124"/>
      <w:bookmarkStart w:id="105" w:name="_DV_M125"/>
      <w:bookmarkStart w:id="106" w:name="_DV_M126"/>
      <w:bookmarkStart w:id="107" w:name="_DV_M127"/>
      <w:bookmarkStart w:id="108" w:name="_DV_M128"/>
      <w:bookmarkStart w:id="109" w:name="_DV_M129"/>
      <w:bookmarkStart w:id="110" w:name="_DV_M130"/>
      <w:bookmarkStart w:id="111" w:name="_DV_M131"/>
      <w:bookmarkStart w:id="112" w:name="_DV_M132"/>
      <w:bookmarkStart w:id="113" w:name="_DV_M133"/>
      <w:bookmarkStart w:id="114" w:name="_DV_M134"/>
      <w:bookmarkStart w:id="115" w:name="_DV_M135"/>
      <w:bookmarkStart w:id="116" w:name="_DV_M136"/>
      <w:bookmarkStart w:id="117" w:name="_DV_M137"/>
      <w:bookmarkStart w:id="118" w:name="_DV_M138"/>
      <w:bookmarkStart w:id="119" w:name="_DV_M139"/>
      <w:bookmarkStart w:id="120" w:name="_DV_M140"/>
      <w:bookmarkStart w:id="121" w:name="_DV_M141"/>
      <w:bookmarkStart w:id="122" w:name="_DV_M142"/>
      <w:bookmarkStart w:id="123" w:name="_DV_M143"/>
      <w:bookmarkStart w:id="124" w:name="_DV_M144"/>
      <w:bookmarkStart w:id="125" w:name="_DV_M145"/>
      <w:bookmarkStart w:id="126" w:name="_DV_M146"/>
      <w:bookmarkStart w:id="127" w:name="_DV_M147"/>
      <w:bookmarkStart w:id="128" w:name="_DV_M148"/>
      <w:bookmarkStart w:id="129" w:name="_DV_M149"/>
      <w:bookmarkStart w:id="130" w:name="_DV_M150"/>
      <w:bookmarkStart w:id="131" w:name="_DV_M151"/>
      <w:bookmarkStart w:id="132" w:name="_DV_M152"/>
      <w:bookmarkStart w:id="133" w:name="_DV_M153"/>
      <w:bookmarkStart w:id="134" w:name="_DV_M154"/>
      <w:bookmarkStart w:id="135" w:name="_DV_M155"/>
      <w:bookmarkStart w:id="136" w:name="_DV_M156"/>
      <w:bookmarkStart w:id="137" w:name="_DV_M157"/>
      <w:bookmarkStart w:id="138" w:name="_DV_M158"/>
      <w:bookmarkStart w:id="139" w:name="_DV_M159"/>
      <w:bookmarkStart w:id="140" w:name="_DV_M160"/>
      <w:bookmarkStart w:id="141" w:name="_DV_M161"/>
      <w:bookmarkStart w:id="142" w:name="_DV_M162"/>
      <w:bookmarkStart w:id="143" w:name="_DV_M163"/>
      <w:bookmarkStart w:id="144" w:name="_DV_M164"/>
      <w:bookmarkStart w:id="145" w:name="_DV_M165"/>
      <w:bookmarkStart w:id="146" w:name="_DV_M166"/>
      <w:bookmarkStart w:id="147" w:name="_DV_M167"/>
      <w:bookmarkStart w:id="148" w:name="_DV_M168"/>
      <w:bookmarkStart w:id="149" w:name="_DV_M169"/>
      <w:bookmarkStart w:id="150" w:name="_DV_M170"/>
      <w:bookmarkStart w:id="151" w:name="_DV_M171"/>
      <w:bookmarkStart w:id="152" w:name="_DV_M172"/>
      <w:bookmarkStart w:id="153" w:name="_DV_M173"/>
      <w:bookmarkStart w:id="154" w:name="_DV_M174"/>
      <w:bookmarkStart w:id="155" w:name="_DV_M175"/>
      <w:bookmarkStart w:id="156" w:name="_DV_M176"/>
      <w:bookmarkStart w:id="157" w:name="_DV_M177"/>
      <w:bookmarkStart w:id="158" w:name="_DV_M178"/>
      <w:bookmarkStart w:id="159" w:name="_DV_M179"/>
      <w:bookmarkStart w:id="160" w:name="_DV_M180"/>
      <w:bookmarkStart w:id="161" w:name="_DV_M181"/>
      <w:bookmarkStart w:id="162" w:name="_DV_M182"/>
      <w:bookmarkStart w:id="163" w:name="_DV_M183"/>
      <w:bookmarkStart w:id="164" w:name="_DV_M184"/>
      <w:bookmarkStart w:id="165" w:name="_DV_M185"/>
      <w:bookmarkStart w:id="166" w:name="_DV_M186"/>
      <w:bookmarkStart w:id="167" w:name="_DV_M187"/>
      <w:bookmarkStart w:id="168" w:name="_DV_M188"/>
      <w:bookmarkStart w:id="169" w:name="_DV_M189"/>
      <w:bookmarkStart w:id="170" w:name="_DV_M190"/>
      <w:bookmarkStart w:id="171" w:name="_DV_M191"/>
      <w:bookmarkStart w:id="172" w:name="_DV_M192"/>
      <w:bookmarkStart w:id="173" w:name="_DV_M193"/>
      <w:bookmarkStart w:id="174" w:name="_DV_M194"/>
      <w:bookmarkStart w:id="175" w:name="_DV_M198"/>
      <w:bookmarkStart w:id="176" w:name="_DV_M199"/>
      <w:bookmarkStart w:id="177" w:name="_DV_M200"/>
      <w:bookmarkStart w:id="178" w:name="_DV_M203"/>
      <w:bookmarkStart w:id="179" w:name="_DV_M204"/>
      <w:bookmarkStart w:id="180" w:name="_DV_M208"/>
      <w:bookmarkStart w:id="181" w:name="_DV_M209"/>
      <w:bookmarkStart w:id="182" w:name="_DV_M210"/>
      <w:bookmarkStart w:id="183" w:name="_DV_M211"/>
      <w:bookmarkStart w:id="184" w:name="_DV_M212"/>
      <w:bookmarkStart w:id="185" w:name="_DV_M213"/>
      <w:bookmarkStart w:id="186" w:name="_DV_M214"/>
      <w:bookmarkStart w:id="187" w:name="_DV_M215"/>
      <w:bookmarkStart w:id="188" w:name="_DV_M216"/>
      <w:bookmarkStart w:id="189" w:name="_DV_M220"/>
      <w:bookmarkStart w:id="190" w:name="_DV_M222"/>
      <w:bookmarkStart w:id="191" w:name="_DV_M225"/>
      <w:bookmarkStart w:id="192" w:name="_DV_M226"/>
      <w:bookmarkStart w:id="193" w:name="_DV_M227"/>
      <w:bookmarkStart w:id="194" w:name="_DV_M229"/>
      <w:bookmarkStart w:id="195" w:name="_DV_M230"/>
      <w:bookmarkStart w:id="196" w:name="_DV_M231"/>
      <w:bookmarkStart w:id="197" w:name="_DV_M232"/>
      <w:bookmarkStart w:id="198" w:name="_DV_M233"/>
      <w:bookmarkStart w:id="199" w:name="_DV_M234"/>
      <w:bookmarkStart w:id="200" w:name="_DV_M235"/>
      <w:bookmarkStart w:id="201" w:name="_DV_M236"/>
      <w:bookmarkStart w:id="202" w:name="_DV_M237"/>
      <w:bookmarkStart w:id="203" w:name="_DV_M238"/>
      <w:bookmarkStart w:id="204" w:name="_DV_M239"/>
      <w:bookmarkStart w:id="205" w:name="_DV_M240"/>
      <w:bookmarkStart w:id="206" w:name="_DV_M241"/>
      <w:bookmarkStart w:id="207" w:name="_DV_M242"/>
      <w:bookmarkStart w:id="208" w:name="_DV_M243"/>
      <w:bookmarkStart w:id="209" w:name="_DV_M244"/>
      <w:bookmarkStart w:id="210" w:name="_DV_M245"/>
      <w:bookmarkStart w:id="211" w:name="_DV_M246"/>
      <w:bookmarkStart w:id="212" w:name="_DV_M247"/>
      <w:bookmarkStart w:id="213" w:name="_DV_M248"/>
      <w:bookmarkStart w:id="214" w:name="_DV_M249"/>
      <w:bookmarkStart w:id="215" w:name="_DV_M250"/>
      <w:bookmarkStart w:id="216" w:name="_DV_M251"/>
      <w:bookmarkStart w:id="217" w:name="_DV_M252"/>
      <w:bookmarkStart w:id="218" w:name="_DV_M253"/>
      <w:bookmarkStart w:id="219" w:name="_DV_M254"/>
      <w:bookmarkStart w:id="220" w:name="_DV_M255"/>
      <w:bookmarkStart w:id="221" w:name="_DV_M256"/>
      <w:bookmarkStart w:id="222" w:name="_DV_M257"/>
      <w:bookmarkStart w:id="223" w:name="_DV_M258"/>
      <w:bookmarkStart w:id="224" w:name="_DV_M259"/>
      <w:bookmarkStart w:id="225" w:name="_DV_M260"/>
      <w:bookmarkStart w:id="226" w:name="_DV_M261"/>
      <w:bookmarkStart w:id="227" w:name="_DV_M262"/>
      <w:bookmarkStart w:id="228" w:name="_DV_M263"/>
      <w:bookmarkStart w:id="229" w:name="_DV_M264"/>
      <w:bookmarkStart w:id="230" w:name="_DV_M265"/>
      <w:bookmarkStart w:id="231" w:name="_DV_M266"/>
      <w:bookmarkStart w:id="232" w:name="_DV_M267"/>
      <w:bookmarkStart w:id="233" w:name="_DV_M268"/>
      <w:bookmarkStart w:id="234" w:name="_DV_M269"/>
      <w:bookmarkStart w:id="235" w:name="_DV_M270"/>
      <w:bookmarkStart w:id="236" w:name="_DV_M271"/>
      <w:bookmarkStart w:id="237" w:name="_DV_M272"/>
      <w:bookmarkStart w:id="238" w:name="_DV_M273"/>
      <w:bookmarkStart w:id="239" w:name="_DV_M274"/>
      <w:bookmarkStart w:id="240" w:name="_DV_M275"/>
      <w:bookmarkStart w:id="241" w:name="_DV_M276"/>
      <w:bookmarkStart w:id="242" w:name="_DV_M277"/>
      <w:bookmarkStart w:id="243" w:name="_DV_M278"/>
      <w:bookmarkStart w:id="244" w:name="_DV_M279"/>
      <w:bookmarkStart w:id="245" w:name="_DV_M280"/>
      <w:bookmarkStart w:id="246" w:name="_DV_M281"/>
      <w:bookmarkStart w:id="247" w:name="_DV_M282"/>
      <w:bookmarkStart w:id="248" w:name="_DV_M283"/>
      <w:bookmarkStart w:id="249" w:name="_DV_M284"/>
      <w:bookmarkStart w:id="250" w:name="_DV_M285"/>
      <w:bookmarkStart w:id="251" w:name="_DV_M286"/>
      <w:bookmarkStart w:id="252" w:name="_DV_M287"/>
      <w:bookmarkStart w:id="253" w:name="_DV_M288"/>
      <w:bookmarkStart w:id="254" w:name="_DV_M289"/>
      <w:bookmarkStart w:id="255" w:name="_DV_M290"/>
      <w:bookmarkStart w:id="256" w:name="_DV_M291"/>
      <w:bookmarkStart w:id="257" w:name="_DV_M292"/>
      <w:bookmarkStart w:id="258" w:name="_DV_M293"/>
      <w:bookmarkStart w:id="259" w:name="_DV_M294"/>
      <w:bookmarkStart w:id="260" w:name="_DV_M295"/>
      <w:bookmarkStart w:id="261" w:name="_DV_M296"/>
      <w:bookmarkStart w:id="262" w:name="_DV_M297"/>
      <w:bookmarkStart w:id="263" w:name="_DV_M298"/>
      <w:bookmarkStart w:id="264" w:name="_DV_M299"/>
      <w:bookmarkStart w:id="265" w:name="_DV_M300"/>
      <w:bookmarkStart w:id="266" w:name="_DV_M301"/>
      <w:bookmarkStart w:id="267" w:name="_DV_M302"/>
      <w:bookmarkStart w:id="268" w:name="_DV_M303"/>
      <w:bookmarkStart w:id="269" w:name="_DV_M304"/>
      <w:bookmarkStart w:id="270" w:name="_DV_M305"/>
      <w:bookmarkStart w:id="271" w:name="_DV_M306"/>
      <w:bookmarkStart w:id="272" w:name="_DV_M307"/>
      <w:bookmarkStart w:id="273" w:name="_DV_M308"/>
      <w:bookmarkStart w:id="274" w:name="_DV_M309"/>
      <w:bookmarkStart w:id="275" w:name="_DV_M310"/>
      <w:bookmarkStart w:id="276" w:name="_DV_M311"/>
      <w:bookmarkStart w:id="277" w:name="_DV_M312"/>
      <w:bookmarkStart w:id="278" w:name="_DV_M313"/>
      <w:bookmarkStart w:id="279" w:name="_DV_M314"/>
      <w:bookmarkStart w:id="280" w:name="_DV_M315"/>
      <w:bookmarkStart w:id="281" w:name="_DV_M316"/>
      <w:bookmarkStart w:id="282" w:name="_DV_M317"/>
      <w:bookmarkStart w:id="283" w:name="_DV_M318"/>
      <w:bookmarkStart w:id="284" w:name="_DV_M319"/>
      <w:bookmarkStart w:id="285" w:name="_DV_M320"/>
      <w:bookmarkStart w:id="286" w:name="_DV_M321"/>
      <w:bookmarkStart w:id="287" w:name="_DV_M322"/>
      <w:bookmarkStart w:id="288" w:name="_DV_M323"/>
      <w:bookmarkStart w:id="289" w:name="_DV_M324"/>
      <w:bookmarkStart w:id="290" w:name="_DV_M325"/>
      <w:bookmarkStart w:id="291" w:name="_DV_M326"/>
      <w:bookmarkStart w:id="292" w:name="_DV_M327"/>
      <w:bookmarkStart w:id="293" w:name="_DV_M328"/>
      <w:bookmarkStart w:id="294" w:name="_DV_M329"/>
      <w:bookmarkStart w:id="295" w:name="_DV_M330"/>
      <w:bookmarkStart w:id="296" w:name="_DV_M331"/>
      <w:bookmarkStart w:id="297" w:name="_DV_M332"/>
      <w:bookmarkStart w:id="298" w:name="_DV_M333"/>
      <w:bookmarkStart w:id="299" w:name="_DV_M334"/>
      <w:bookmarkStart w:id="300" w:name="_DV_M335"/>
      <w:bookmarkStart w:id="301" w:name="_DV_M336"/>
      <w:bookmarkStart w:id="302" w:name="_DV_M337"/>
      <w:bookmarkStart w:id="303" w:name="_DV_M338"/>
      <w:bookmarkStart w:id="304" w:name="_DV_M339"/>
      <w:bookmarkStart w:id="305" w:name="_DV_M340"/>
      <w:bookmarkStart w:id="306" w:name="_DV_M341"/>
      <w:bookmarkStart w:id="307" w:name="_DV_M342"/>
      <w:bookmarkStart w:id="308" w:name="_DV_M343"/>
      <w:bookmarkStart w:id="309" w:name="_DV_M344"/>
      <w:bookmarkStart w:id="310" w:name="_DV_M345"/>
      <w:bookmarkStart w:id="311" w:name="_DV_M346"/>
      <w:bookmarkStart w:id="312" w:name="_DV_M347"/>
      <w:bookmarkStart w:id="313" w:name="_DV_M348"/>
      <w:bookmarkStart w:id="314" w:name="_DV_M349"/>
      <w:bookmarkStart w:id="315" w:name="_DV_M350"/>
      <w:bookmarkStart w:id="316" w:name="_DV_M351"/>
      <w:bookmarkStart w:id="317" w:name="_DV_M352"/>
      <w:bookmarkStart w:id="318" w:name="_DV_M353"/>
      <w:bookmarkStart w:id="319" w:name="_DV_M354"/>
      <w:bookmarkStart w:id="320" w:name="_DV_M355"/>
      <w:bookmarkStart w:id="321" w:name="_DV_M356"/>
      <w:bookmarkStart w:id="322" w:name="_DV_M357"/>
      <w:bookmarkStart w:id="323" w:name="_DV_M358"/>
      <w:bookmarkStart w:id="324" w:name="_DV_M359"/>
      <w:bookmarkStart w:id="325" w:name="_DV_M360"/>
      <w:bookmarkStart w:id="326" w:name="_DV_M361"/>
      <w:bookmarkStart w:id="327" w:name="_DV_M362"/>
      <w:bookmarkStart w:id="328" w:name="_DV_M363"/>
      <w:bookmarkStart w:id="329" w:name="_DV_M364"/>
      <w:bookmarkStart w:id="330" w:name="_DV_M365"/>
      <w:bookmarkStart w:id="331" w:name="_DV_M366"/>
      <w:bookmarkStart w:id="332" w:name="_DV_M367"/>
      <w:bookmarkStart w:id="333" w:name="_DV_M368"/>
      <w:bookmarkStart w:id="334" w:name="_DV_M370"/>
      <w:bookmarkStart w:id="335" w:name="_DV_M371"/>
      <w:bookmarkStart w:id="336" w:name="_DV_M372"/>
      <w:bookmarkStart w:id="337" w:name="_DV_M373"/>
      <w:bookmarkStart w:id="338" w:name="_DV_M374"/>
      <w:bookmarkStart w:id="339" w:name="_DV_M375"/>
      <w:bookmarkStart w:id="340" w:name="_DV_M376"/>
      <w:bookmarkStart w:id="341" w:name="_DV_M377"/>
      <w:bookmarkStart w:id="342" w:name="_DV_M381"/>
      <w:bookmarkStart w:id="343" w:name="_DV_M385"/>
      <w:bookmarkStart w:id="344" w:name="_DV_M386"/>
      <w:bookmarkStart w:id="345" w:name="_DV_M388"/>
      <w:bookmarkStart w:id="346" w:name="_DV_M389"/>
      <w:bookmarkStart w:id="347" w:name="_DV_M390"/>
      <w:bookmarkStart w:id="348" w:name="_DV_M391"/>
      <w:bookmarkStart w:id="349" w:name="_DV_M392"/>
      <w:bookmarkStart w:id="350" w:name="_DV_M393"/>
      <w:bookmarkStart w:id="351" w:name="_DV_M394"/>
      <w:bookmarkStart w:id="352" w:name="_DV_M395"/>
      <w:bookmarkStart w:id="353" w:name="_DV_M396"/>
      <w:bookmarkStart w:id="354" w:name="_DV_M397"/>
      <w:bookmarkStart w:id="355" w:name="_DV_M398"/>
      <w:bookmarkStart w:id="356" w:name="_DV_M399"/>
      <w:bookmarkStart w:id="357" w:name="_DV_M400"/>
      <w:bookmarkStart w:id="358" w:name="_DV_M401"/>
      <w:bookmarkStart w:id="359" w:name="_DV_M402"/>
      <w:bookmarkStart w:id="360" w:name="_DV_M403"/>
      <w:bookmarkStart w:id="361" w:name="_DV_M404"/>
      <w:bookmarkStart w:id="362" w:name="_DV_M405"/>
      <w:bookmarkStart w:id="363" w:name="_DV_M406"/>
      <w:bookmarkStart w:id="364" w:name="_DV_M407"/>
      <w:bookmarkStart w:id="365" w:name="_DV_M408"/>
      <w:bookmarkStart w:id="366" w:name="_DV_M409"/>
      <w:bookmarkStart w:id="367" w:name="_DV_M410"/>
      <w:bookmarkStart w:id="368" w:name="_DV_M411"/>
      <w:bookmarkStart w:id="369" w:name="_DV_M412"/>
      <w:bookmarkStart w:id="370" w:name="_DV_M413"/>
      <w:bookmarkStart w:id="371" w:name="_DV_M414"/>
      <w:bookmarkStart w:id="372" w:name="_DV_M415"/>
      <w:bookmarkStart w:id="373" w:name="_DV_M416"/>
      <w:bookmarkStart w:id="374" w:name="_DV_M417"/>
      <w:bookmarkStart w:id="375" w:name="_DV_M418"/>
      <w:bookmarkStart w:id="376" w:name="_DV_M419"/>
      <w:bookmarkStart w:id="377" w:name="_DV_M420"/>
      <w:bookmarkStart w:id="378" w:name="_DV_M421"/>
      <w:bookmarkStart w:id="379" w:name="_DV_M422"/>
      <w:bookmarkStart w:id="380" w:name="_DV_M423"/>
      <w:bookmarkStart w:id="381" w:name="_DV_M424"/>
      <w:bookmarkStart w:id="382" w:name="_DV_M425"/>
      <w:bookmarkStart w:id="383" w:name="_DV_M426"/>
      <w:bookmarkStart w:id="384" w:name="_DV_M427"/>
      <w:bookmarkStart w:id="385" w:name="_DV_M428"/>
      <w:bookmarkStart w:id="386" w:name="_DV_M429"/>
      <w:bookmarkStart w:id="387" w:name="_DV_M430"/>
      <w:bookmarkStart w:id="388" w:name="_DV_M431"/>
      <w:bookmarkStart w:id="389" w:name="_DV_M432"/>
      <w:bookmarkStart w:id="390" w:name="_DV_M433"/>
      <w:bookmarkStart w:id="391" w:name="_DV_M434"/>
      <w:bookmarkStart w:id="392" w:name="_DV_M435"/>
      <w:bookmarkStart w:id="393" w:name="_DV_M436"/>
      <w:bookmarkStart w:id="394" w:name="_DV_M437"/>
      <w:bookmarkStart w:id="395" w:name="_DV_M438"/>
      <w:bookmarkStart w:id="396" w:name="_DV_M439"/>
      <w:bookmarkStart w:id="397" w:name="_DV_M440"/>
      <w:bookmarkStart w:id="398" w:name="_DV_M441"/>
      <w:bookmarkStart w:id="399" w:name="_DV_M442"/>
      <w:bookmarkStart w:id="400" w:name="_DV_M443"/>
      <w:bookmarkStart w:id="401" w:name="_Toc35207689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r w:rsidRPr="00027B94">
        <w:rPr>
          <w:rFonts w:ascii="Times New Roman" w:hAnsi="Times New Roman" w:cs="Times New Roman"/>
          <w:b/>
          <w:color w:val="000000"/>
        </w:rPr>
        <w:t xml:space="preserve">INSTRUMENTO PARTICULAR DE ESCRITURA DA </w:t>
      </w:r>
      <w:r w:rsidR="00113D70" w:rsidRPr="00027B94">
        <w:rPr>
          <w:rFonts w:ascii="Times New Roman" w:hAnsi="Times New Roman" w:cs="Times New Roman"/>
          <w:b/>
          <w:bCs/>
          <w:color w:val="000000"/>
        </w:rPr>
        <w:t>1</w:t>
      </w:r>
      <w:r w:rsidR="00BE0453" w:rsidRPr="00027B94">
        <w:rPr>
          <w:rFonts w:ascii="Times New Roman" w:hAnsi="Times New Roman" w:cs="Times New Roman"/>
          <w:b/>
          <w:bCs/>
          <w:color w:val="000000"/>
        </w:rPr>
        <w:t>ª</w:t>
      </w:r>
      <w:r w:rsidRPr="00027B94">
        <w:rPr>
          <w:rFonts w:ascii="Times New Roman" w:hAnsi="Times New Roman" w:cs="Times New Roman"/>
          <w:b/>
          <w:bCs/>
          <w:color w:val="000000"/>
        </w:rPr>
        <w:t xml:space="preserve"> (</w:t>
      </w:r>
      <w:r w:rsidR="00113D70" w:rsidRPr="00027B94">
        <w:rPr>
          <w:rFonts w:ascii="Times New Roman" w:hAnsi="Times New Roman" w:cs="Times New Roman"/>
          <w:b/>
          <w:bCs/>
          <w:color w:val="000000"/>
        </w:rPr>
        <w:t>PRIMEIRA</w:t>
      </w:r>
      <w:r w:rsidRPr="00027B94">
        <w:rPr>
          <w:rFonts w:ascii="Times New Roman" w:hAnsi="Times New Roman" w:cs="Times New Roman"/>
          <w:b/>
          <w:color w:val="000000"/>
        </w:rPr>
        <w:t>) EMISSÃO DE DEBÊNTURES SIMPLES, NÃO CONVERSÍVEIS EM AÇÕES, DA ESPÉCIE COM GARANTIA REAL,</w:t>
      </w:r>
      <w:r w:rsidR="00E900E2" w:rsidRPr="00027B94">
        <w:rPr>
          <w:rFonts w:ascii="Times New Roman" w:hAnsi="Times New Roman" w:cs="Times New Roman"/>
          <w:b/>
          <w:color w:val="000000"/>
        </w:rPr>
        <w:t xml:space="preserve"> COM GARANTIA</w:t>
      </w:r>
      <w:r w:rsidRPr="00027B94">
        <w:rPr>
          <w:rFonts w:ascii="Times New Roman" w:hAnsi="Times New Roman" w:cs="Times New Roman"/>
          <w:b/>
          <w:color w:val="000000"/>
        </w:rPr>
        <w:t xml:space="preserve"> ADICIONAL FIDEJUSSÓRIA, EM </w:t>
      </w:r>
      <w:r w:rsidRPr="00027B94">
        <w:rPr>
          <w:rFonts w:ascii="Times New Roman" w:hAnsi="Times New Roman" w:cs="Times New Roman"/>
          <w:b/>
          <w:bCs/>
          <w:color w:val="000000"/>
        </w:rPr>
        <w:t>SÉRIE ÚNICA</w:t>
      </w:r>
      <w:r w:rsidRPr="00027B94">
        <w:rPr>
          <w:rFonts w:ascii="Times New Roman" w:hAnsi="Times New Roman" w:cs="Times New Roman"/>
          <w:b/>
          <w:color w:val="000000"/>
        </w:rPr>
        <w:t xml:space="preserve">, PARA DISTRIBUIÇÃO PÚBLICA, COM </w:t>
      </w:r>
      <w:r w:rsidR="00825BF4" w:rsidRPr="00027B94">
        <w:rPr>
          <w:rFonts w:ascii="Times New Roman" w:hAnsi="Times New Roman" w:cs="Times New Roman"/>
          <w:b/>
          <w:color w:val="000000"/>
        </w:rPr>
        <w:t>GARANTIA FIRME</w:t>
      </w:r>
      <w:r w:rsidRPr="00027B94">
        <w:rPr>
          <w:rFonts w:ascii="Times New Roman" w:hAnsi="Times New Roman" w:cs="Times New Roman"/>
          <w:b/>
          <w:color w:val="000000"/>
        </w:rPr>
        <w:t xml:space="preserve"> DE DISTRIBUIÇÃO, DA </w:t>
      </w:r>
      <w:r w:rsidR="00E50A73" w:rsidRPr="00027B94">
        <w:rPr>
          <w:rFonts w:ascii="Times New Roman" w:hAnsi="Times New Roman" w:cs="Times New Roman"/>
          <w:b/>
          <w:color w:val="000000"/>
        </w:rPr>
        <w:t xml:space="preserve">ASCENSUS TV PAR SPE </w:t>
      </w:r>
      <w:r w:rsidRPr="00027B94">
        <w:rPr>
          <w:rFonts w:ascii="Times New Roman" w:hAnsi="Times New Roman" w:cs="Times New Roman"/>
          <w:b/>
          <w:color w:val="000000"/>
        </w:rPr>
        <w:t>S.A.</w:t>
      </w:r>
    </w:p>
    <w:p w14:paraId="48840C78" w14:textId="77777777" w:rsidR="00B14E28" w:rsidRPr="00027B94" w:rsidRDefault="00B14E28" w:rsidP="00F510A4">
      <w:pPr>
        <w:pStyle w:val="Body"/>
        <w:spacing w:after="0" w:line="300" w:lineRule="exact"/>
        <w:rPr>
          <w:rFonts w:ascii="Times New Roman" w:hAnsi="Times New Roman" w:cs="Times New Roman"/>
          <w:sz w:val="24"/>
        </w:rPr>
      </w:pPr>
    </w:p>
    <w:p w14:paraId="396F510E" w14:textId="2B787DEF" w:rsidR="00C156C8" w:rsidRPr="00027B94" w:rsidRDefault="00C156C8" w:rsidP="00F510A4">
      <w:pPr>
        <w:pStyle w:val="Body"/>
        <w:spacing w:after="0" w:line="300" w:lineRule="exact"/>
        <w:rPr>
          <w:rFonts w:ascii="Times New Roman" w:hAnsi="Times New Roman" w:cs="Times New Roman"/>
          <w:sz w:val="24"/>
        </w:rPr>
      </w:pPr>
      <w:r w:rsidRPr="00027B94">
        <w:rPr>
          <w:rFonts w:ascii="Times New Roman" w:hAnsi="Times New Roman" w:cs="Times New Roman"/>
          <w:sz w:val="24"/>
        </w:rPr>
        <w:t>Pelo presente instrumento, de um lado,</w:t>
      </w:r>
    </w:p>
    <w:p w14:paraId="272830CD" w14:textId="77777777" w:rsidR="0051147F" w:rsidRPr="00027B94" w:rsidRDefault="0051147F" w:rsidP="00F510A4">
      <w:pPr>
        <w:pStyle w:val="Body"/>
        <w:spacing w:after="0" w:line="300" w:lineRule="exact"/>
        <w:rPr>
          <w:rFonts w:ascii="Times New Roman" w:hAnsi="Times New Roman" w:cs="Times New Roman"/>
          <w:sz w:val="24"/>
        </w:rPr>
      </w:pPr>
    </w:p>
    <w:p w14:paraId="5B17774A" w14:textId="03742D8D" w:rsidR="00C156C8" w:rsidRPr="00027B94" w:rsidRDefault="00E50A73" w:rsidP="00F510A4">
      <w:pPr>
        <w:pStyle w:val="Parties"/>
        <w:numPr>
          <w:ilvl w:val="0"/>
          <w:numId w:val="14"/>
        </w:numPr>
        <w:spacing w:after="0" w:line="300" w:lineRule="exact"/>
        <w:rPr>
          <w:rFonts w:ascii="Times New Roman" w:hAnsi="Times New Roman"/>
          <w:sz w:val="24"/>
        </w:rPr>
      </w:pPr>
      <w:bookmarkStart w:id="402" w:name="_Hlk74738668"/>
      <w:r w:rsidRPr="00027B94">
        <w:rPr>
          <w:rFonts w:ascii="Times New Roman" w:hAnsi="Times New Roman"/>
          <w:b/>
          <w:color w:val="000000"/>
          <w:sz w:val="24"/>
        </w:rPr>
        <w:t>ASCENSUS TV PAR SPE</w:t>
      </w:r>
      <w:r w:rsidR="00C156C8" w:rsidRPr="00027B94">
        <w:rPr>
          <w:rFonts w:ascii="Times New Roman" w:hAnsi="Times New Roman"/>
          <w:b/>
          <w:sz w:val="24"/>
        </w:rPr>
        <w:t xml:space="preserve"> S.A.</w:t>
      </w:r>
      <w:r w:rsidR="00C156C8" w:rsidRPr="00027B94">
        <w:rPr>
          <w:rFonts w:ascii="Times New Roman" w:hAnsi="Times New Roman"/>
          <w:sz w:val="24"/>
        </w:rPr>
        <w:t>, sociedade por ações sem registro de companhia aberta perante a Comissão de Valores Mobiliários (</w:t>
      </w:r>
      <w:r w:rsidR="002B4B2C" w:rsidRPr="00027B94">
        <w:rPr>
          <w:rFonts w:ascii="Times New Roman" w:hAnsi="Times New Roman"/>
          <w:sz w:val="24"/>
        </w:rPr>
        <w:t>“</w:t>
      </w:r>
      <w:r w:rsidR="00C156C8" w:rsidRPr="00027B94">
        <w:rPr>
          <w:rFonts w:ascii="Times New Roman" w:hAnsi="Times New Roman"/>
          <w:sz w:val="24"/>
          <w:u w:val="single"/>
        </w:rPr>
        <w:t>CVM</w:t>
      </w:r>
      <w:r w:rsidR="002B4B2C" w:rsidRPr="00027B94">
        <w:rPr>
          <w:rFonts w:ascii="Times New Roman" w:hAnsi="Times New Roman"/>
          <w:sz w:val="24"/>
        </w:rPr>
        <w:t>”</w:t>
      </w:r>
      <w:r w:rsidR="00C156C8" w:rsidRPr="00027B94">
        <w:rPr>
          <w:rFonts w:ascii="Times New Roman" w:hAnsi="Times New Roman"/>
          <w:sz w:val="24"/>
        </w:rPr>
        <w:t xml:space="preserve">), com sede na Cidade de </w:t>
      </w:r>
      <w:r w:rsidR="00083E5D" w:rsidRPr="00027B94">
        <w:rPr>
          <w:rFonts w:ascii="Times New Roman" w:hAnsi="Times New Roman"/>
          <w:sz w:val="24"/>
        </w:rPr>
        <w:t>Paranaguá</w:t>
      </w:r>
      <w:r w:rsidR="00C156C8" w:rsidRPr="00027B94">
        <w:rPr>
          <w:rFonts w:ascii="Times New Roman" w:hAnsi="Times New Roman"/>
          <w:sz w:val="24"/>
        </w:rPr>
        <w:t xml:space="preserve">, Estado de </w:t>
      </w:r>
      <w:r w:rsidR="00083E5D" w:rsidRPr="00027B94">
        <w:rPr>
          <w:rFonts w:ascii="Times New Roman" w:hAnsi="Times New Roman"/>
          <w:sz w:val="24"/>
        </w:rPr>
        <w:t>Paraná</w:t>
      </w:r>
      <w:r w:rsidR="00C156C8" w:rsidRPr="00027B94">
        <w:rPr>
          <w:rFonts w:ascii="Times New Roman" w:hAnsi="Times New Roman"/>
          <w:sz w:val="24"/>
        </w:rPr>
        <w:t xml:space="preserve">, na Avenida </w:t>
      </w:r>
      <w:r w:rsidR="00E33E2F" w:rsidRPr="00027B94">
        <w:rPr>
          <w:rFonts w:ascii="Times New Roman" w:hAnsi="Times New Roman"/>
          <w:sz w:val="24"/>
        </w:rPr>
        <w:t>Arthur de Abreu, nº 29, conj. 6, andar 9, Centro Histórico</w:t>
      </w:r>
      <w:r w:rsidR="00C156C8" w:rsidRPr="00027B94">
        <w:rPr>
          <w:rFonts w:ascii="Times New Roman" w:hAnsi="Times New Roman"/>
          <w:sz w:val="24"/>
        </w:rPr>
        <w:t xml:space="preserve">, CEP </w:t>
      </w:r>
      <w:r w:rsidR="00E33E2F" w:rsidRPr="00027B94">
        <w:rPr>
          <w:rFonts w:ascii="Times New Roman" w:hAnsi="Times New Roman"/>
          <w:sz w:val="24"/>
        </w:rPr>
        <w:t>83203-210</w:t>
      </w:r>
      <w:r w:rsidR="00C156C8" w:rsidRPr="00027B94">
        <w:rPr>
          <w:rFonts w:ascii="Times New Roman" w:hAnsi="Times New Roman"/>
          <w:sz w:val="24"/>
        </w:rPr>
        <w:t>, inscrita no Cadastro Nacional da Pessoa Jurídica do Ministério da Economia (</w:t>
      </w:r>
      <w:r w:rsidR="002B4B2C" w:rsidRPr="00027B94">
        <w:rPr>
          <w:rFonts w:ascii="Times New Roman" w:hAnsi="Times New Roman"/>
          <w:sz w:val="24"/>
        </w:rPr>
        <w:t>“</w:t>
      </w:r>
      <w:r w:rsidR="00C156C8" w:rsidRPr="00027B94">
        <w:rPr>
          <w:rFonts w:ascii="Times New Roman" w:hAnsi="Times New Roman"/>
          <w:sz w:val="24"/>
          <w:u w:val="single"/>
        </w:rPr>
        <w:t>CNPJ</w:t>
      </w:r>
      <w:r w:rsidR="00C156C8" w:rsidRPr="00027B94">
        <w:rPr>
          <w:rFonts w:ascii="Times New Roman" w:hAnsi="Times New Roman"/>
          <w:b/>
          <w:sz w:val="24"/>
          <w:u w:val="single"/>
        </w:rPr>
        <w:t>/</w:t>
      </w:r>
      <w:r w:rsidR="00C156C8" w:rsidRPr="00027B94">
        <w:rPr>
          <w:rFonts w:ascii="Times New Roman" w:hAnsi="Times New Roman"/>
          <w:sz w:val="24"/>
          <w:u w:val="single"/>
        </w:rPr>
        <w:t>ME</w:t>
      </w:r>
      <w:r w:rsidR="002B4B2C" w:rsidRPr="00027B94">
        <w:rPr>
          <w:rFonts w:ascii="Times New Roman" w:hAnsi="Times New Roman"/>
          <w:sz w:val="24"/>
        </w:rPr>
        <w:t>”</w:t>
      </w:r>
      <w:r w:rsidR="00C156C8" w:rsidRPr="00027B94">
        <w:rPr>
          <w:rFonts w:ascii="Times New Roman" w:hAnsi="Times New Roman"/>
          <w:sz w:val="24"/>
        </w:rPr>
        <w:t xml:space="preserve">) sob o nº </w:t>
      </w:r>
      <w:r w:rsidR="00E33E2F" w:rsidRPr="00027B94">
        <w:rPr>
          <w:rFonts w:ascii="Times New Roman" w:hAnsi="Times New Roman"/>
          <w:sz w:val="24"/>
        </w:rPr>
        <w:t>44.121.917/0001-10</w:t>
      </w:r>
      <w:r w:rsidR="00C156C8" w:rsidRPr="00027B94">
        <w:rPr>
          <w:rFonts w:ascii="Times New Roman" w:hAnsi="Times New Roman"/>
          <w:sz w:val="24"/>
        </w:rPr>
        <w:t xml:space="preserve">, com seus atos constitutivos registrados perante </w:t>
      </w:r>
      <w:r w:rsidR="00C156C8" w:rsidRPr="00027B94">
        <w:rPr>
          <w:rFonts w:ascii="Times New Roman" w:hAnsi="Times New Roman"/>
          <w:color w:val="000000"/>
          <w:sz w:val="24"/>
        </w:rPr>
        <w:t xml:space="preserve">a Junta Comercial do Estado de </w:t>
      </w:r>
      <w:r w:rsidR="00E33E2F" w:rsidRPr="00027B94">
        <w:rPr>
          <w:rFonts w:ascii="Times New Roman" w:hAnsi="Times New Roman"/>
          <w:color w:val="000000"/>
          <w:sz w:val="24"/>
        </w:rPr>
        <w:t>Paraná</w:t>
      </w:r>
      <w:r w:rsidR="00C156C8" w:rsidRPr="00027B94">
        <w:rPr>
          <w:rFonts w:ascii="Times New Roman" w:hAnsi="Times New Roman"/>
          <w:color w:val="000000"/>
          <w:sz w:val="24"/>
        </w:rPr>
        <w:t xml:space="preserve"> (</w:t>
      </w:r>
      <w:r w:rsidR="002B4B2C" w:rsidRPr="00027B94">
        <w:rPr>
          <w:rFonts w:ascii="Times New Roman" w:hAnsi="Times New Roman"/>
          <w:color w:val="000000"/>
          <w:sz w:val="24"/>
        </w:rPr>
        <w:t>“</w:t>
      </w:r>
      <w:r w:rsidR="00C156C8" w:rsidRPr="00027B94">
        <w:rPr>
          <w:rFonts w:ascii="Times New Roman" w:hAnsi="Times New Roman"/>
          <w:color w:val="000000"/>
          <w:sz w:val="24"/>
          <w:u w:val="single"/>
        </w:rPr>
        <w:t>JUCEP</w:t>
      </w:r>
      <w:r w:rsidR="00E33E2F" w:rsidRPr="00027B94">
        <w:rPr>
          <w:rFonts w:ascii="Times New Roman" w:hAnsi="Times New Roman"/>
          <w:color w:val="000000"/>
          <w:sz w:val="24"/>
          <w:u w:val="single"/>
        </w:rPr>
        <w:t>AR</w:t>
      </w:r>
      <w:r w:rsidR="002B4B2C" w:rsidRPr="00027B94">
        <w:rPr>
          <w:rFonts w:ascii="Times New Roman" w:hAnsi="Times New Roman"/>
          <w:color w:val="000000"/>
          <w:sz w:val="24"/>
        </w:rPr>
        <w:t>”</w:t>
      </w:r>
      <w:r w:rsidR="00C156C8" w:rsidRPr="00027B94">
        <w:rPr>
          <w:rFonts w:ascii="Times New Roman" w:hAnsi="Times New Roman"/>
          <w:color w:val="000000"/>
          <w:sz w:val="24"/>
        </w:rPr>
        <w:t xml:space="preserve">) sob o NIRE </w:t>
      </w:r>
      <w:r w:rsidR="00E33E2F" w:rsidRPr="00027B94">
        <w:rPr>
          <w:rFonts w:ascii="Times New Roman" w:hAnsi="Times New Roman"/>
          <w:color w:val="000000"/>
          <w:sz w:val="24"/>
        </w:rPr>
        <w:t>41210356573</w:t>
      </w:r>
      <w:r w:rsidR="00C156C8" w:rsidRPr="00027B94">
        <w:rPr>
          <w:rFonts w:ascii="Times New Roman" w:hAnsi="Times New Roman"/>
          <w:sz w:val="24"/>
        </w:rPr>
        <w:t>, neste ato representada nos termos de seu estatuto social</w:t>
      </w:r>
      <w:bookmarkEnd w:id="402"/>
      <w:r w:rsidR="00C156C8" w:rsidRPr="00027B94">
        <w:rPr>
          <w:rFonts w:ascii="Times New Roman" w:hAnsi="Times New Roman"/>
          <w:sz w:val="24"/>
        </w:rPr>
        <w:t xml:space="preserve"> (</w:t>
      </w:r>
      <w:r w:rsidR="002B4B2C" w:rsidRPr="00027B94">
        <w:rPr>
          <w:rFonts w:ascii="Times New Roman" w:hAnsi="Times New Roman"/>
          <w:sz w:val="24"/>
        </w:rPr>
        <w:t>“</w:t>
      </w:r>
      <w:r w:rsidR="00C156C8" w:rsidRPr="00027B94">
        <w:rPr>
          <w:rFonts w:ascii="Times New Roman" w:hAnsi="Times New Roman"/>
          <w:sz w:val="24"/>
          <w:u w:val="single"/>
        </w:rPr>
        <w:t>Emissora</w:t>
      </w:r>
      <w:r w:rsidR="002B4B2C" w:rsidRPr="00027B94">
        <w:rPr>
          <w:rFonts w:ascii="Times New Roman" w:hAnsi="Times New Roman"/>
          <w:sz w:val="24"/>
        </w:rPr>
        <w:t>”</w:t>
      </w:r>
      <w:r w:rsidR="00C156C8" w:rsidRPr="00027B94">
        <w:rPr>
          <w:rFonts w:ascii="Times New Roman" w:hAnsi="Times New Roman"/>
          <w:sz w:val="24"/>
        </w:rPr>
        <w:t xml:space="preserve">); </w:t>
      </w:r>
    </w:p>
    <w:p w14:paraId="64269537" w14:textId="77777777" w:rsidR="00F510A4" w:rsidRPr="00027B94" w:rsidRDefault="00F510A4" w:rsidP="00F510A4">
      <w:pPr>
        <w:pStyle w:val="Body"/>
        <w:tabs>
          <w:tab w:val="left" w:pos="0"/>
        </w:tabs>
        <w:spacing w:after="0" w:line="300" w:lineRule="exact"/>
        <w:rPr>
          <w:rFonts w:ascii="Times New Roman" w:hAnsi="Times New Roman" w:cs="Times New Roman"/>
          <w:sz w:val="24"/>
        </w:rPr>
      </w:pPr>
    </w:p>
    <w:p w14:paraId="23BC131F" w14:textId="3A0B9469" w:rsidR="00C156C8" w:rsidRPr="00027B94" w:rsidRDefault="00C156C8" w:rsidP="00F510A4">
      <w:pPr>
        <w:pStyle w:val="Body"/>
        <w:tabs>
          <w:tab w:val="left" w:pos="0"/>
        </w:tabs>
        <w:spacing w:after="0" w:line="300" w:lineRule="exact"/>
        <w:rPr>
          <w:rFonts w:ascii="Times New Roman" w:hAnsi="Times New Roman" w:cs="Times New Roman"/>
          <w:sz w:val="24"/>
        </w:rPr>
      </w:pPr>
      <w:r w:rsidRPr="00027B94">
        <w:rPr>
          <w:rFonts w:ascii="Times New Roman" w:hAnsi="Times New Roman" w:cs="Times New Roman"/>
          <w:sz w:val="24"/>
        </w:rPr>
        <w:t xml:space="preserve">e, de outro lado, como Agente Fiduciário, representando a comunhão dos titulares das debêntures da </w:t>
      </w:r>
      <w:r w:rsidR="002B5304" w:rsidRPr="00027B94">
        <w:rPr>
          <w:rFonts w:ascii="Times New Roman" w:hAnsi="Times New Roman" w:cs="Times New Roman"/>
          <w:sz w:val="24"/>
        </w:rPr>
        <w:t>1</w:t>
      </w:r>
      <w:r w:rsidR="005533DC" w:rsidRPr="00027B94">
        <w:rPr>
          <w:rFonts w:ascii="Times New Roman" w:hAnsi="Times New Roman" w:cs="Times New Roman"/>
          <w:sz w:val="24"/>
        </w:rPr>
        <w:t>ª (</w:t>
      </w:r>
      <w:r w:rsidR="002B5304" w:rsidRPr="00027B94">
        <w:rPr>
          <w:rFonts w:ascii="Times New Roman" w:hAnsi="Times New Roman" w:cs="Times New Roman"/>
          <w:sz w:val="24"/>
        </w:rPr>
        <w:t>primeira</w:t>
      </w:r>
      <w:r w:rsidR="005533DC" w:rsidRPr="00027B94">
        <w:rPr>
          <w:rFonts w:ascii="Times New Roman" w:hAnsi="Times New Roman" w:cs="Times New Roman"/>
          <w:sz w:val="24"/>
        </w:rPr>
        <w:t>)</w:t>
      </w:r>
      <w:r w:rsidR="002E55CD" w:rsidRPr="00027B94">
        <w:rPr>
          <w:rFonts w:ascii="Times New Roman" w:hAnsi="Times New Roman" w:cs="Times New Roman"/>
          <w:sz w:val="24"/>
        </w:rPr>
        <w:t xml:space="preserve"> </w:t>
      </w:r>
      <w:r w:rsidRPr="00027B94">
        <w:rPr>
          <w:rFonts w:ascii="Times New Roman" w:hAnsi="Times New Roman" w:cs="Times New Roman"/>
          <w:sz w:val="24"/>
        </w:rPr>
        <w:t>emissão pública de debêntures da Emissora (</w:t>
      </w:r>
      <w:r w:rsidR="002B4B2C" w:rsidRPr="00027B94">
        <w:rPr>
          <w:rFonts w:ascii="Times New Roman" w:hAnsi="Times New Roman" w:cs="Times New Roman"/>
          <w:sz w:val="24"/>
        </w:rPr>
        <w:t>“</w:t>
      </w:r>
      <w:r w:rsidRPr="00027B94">
        <w:rPr>
          <w:rFonts w:ascii="Times New Roman" w:hAnsi="Times New Roman" w:cs="Times New Roman"/>
          <w:sz w:val="24"/>
          <w:u w:val="single"/>
        </w:rPr>
        <w:t>Debenturistas</w:t>
      </w:r>
      <w:r w:rsidR="002B4B2C" w:rsidRPr="00027B94">
        <w:rPr>
          <w:rFonts w:ascii="Times New Roman" w:hAnsi="Times New Roman" w:cs="Times New Roman"/>
          <w:sz w:val="24"/>
        </w:rPr>
        <w:t>”</w:t>
      </w:r>
      <w:r w:rsidRPr="00027B94">
        <w:rPr>
          <w:rFonts w:ascii="Times New Roman" w:hAnsi="Times New Roman" w:cs="Times New Roman"/>
          <w:sz w:val="24"/>
        </w:rPr>
        <w:t xml:space="preserve"> e, individualmente, </w:t>
      </w:r>
      <w:r w:rsidR="002B4B2C" w:rsidRPr="00027B94">
        <w:rPr>
          <w:rFonts w:ascii="Times New Roman" w:hAnsi="Times New Roman" w:cs="Times New Roman"/>
          <w:sz w:val="24"/>
        </w:rPr>
        <w:t>“</w:t>
      </w:r>
      <w:r w:rsidRPr="00027B94">
        <w:rPr>
          <w:rFonts w:ascii="Times New Roman" w:hAnsi="Times New Roman" w:cs="Times New Roman"/>
          <w:sz w:val="24"/>
          <w:u w:val="single"/>
        </w:rPr>
        <w:t>Debenturista</w:t>
      </w:r>
      <w:r w:rsidR="002B4B2C" w:rsidRPr="00027B94">
        <w:rPr>
          <w:rFonts w:ascii="Times New Roman" w:hAnsi="Times New Roman" w:cs="Times New Roman"/>
          <w:sz w:val="24"/>
        </w:rPr>
        <w:t>”</w:t>
      </w:r>
      <w:r w:rsidR="00F510A4" w:rsidRPr="00027B94">
        <w:rPr>
          <w:rFonts w:ascii="Times New Roman" w:hAnsi="Times New Roman" w:cs="Times New Roman"/>
          <w:sz w:val="24"/>
        </w:rPr>
        <w:t>);</w:t>
      </w:r>
    </w:p>
    <w:p w14:paraId="60BEB197" w14:textId="77777777" w:rsidR="00F510A4" w:rsidRPr="00027B94" w:rsidRDefault="00F510A4" w:rsidP="00F510A4">
      <w:pPr>
        <w:pStyle w:val="Body"/>
        <w:tabs>
          <w:tab w:val="left" w:pos="0"/>
        </w:tabs>
        <w:spacing w:after="0" w:line="300" w:lineRule="exact"/>
        <w:rPr>
          <w:rFonts w:ascii="Times New Roman" w:hAnsi="Times New Roman" w:cs="Times New Roman"/>
          <w:sz w:val="24"/>
        </w:rPr>
      </w:pPr>
    </w:p>
    <w:p w14:paraId="19B0C1E7" w14:textId="25D177E2" w:rsidR="00C156C8" w:rsidRPr="00027B94" w:rsidRDefault="009163A1" w:rsidP="00F510A4">
      <w:pPr>
        <w:pStyle w:val="Parties"/>
        <w:spacing w:after="0" w:line="300" w:lineRule="exact"/>
        <w:rPr>
          <w:rFonts w:ascii="Times New Roman" w:hAnsi="Times New Roman"/>
          <w:sz w:val="24"/>
        </w:rPr>
      </w:pPr>
      <w:bookmarkStart w:id="403" w:name="_Hlk95421091"/>
      <w:r w:rsidRPr="00027B94">
        <w:rPr>
          <w:rFonts w:ascii="Times New Roman" w:hAnsi="Times New Roman"/>
          <w:b/>
          <w:sz w:val="24"/>
        </w:rPr>
        <w:t>OLIVEIRA TRUST DISTRIBUIDORA DE TÍTULOS E VALORES MOBILIÁRIOS S.A.</w:t>
      </w:r>
      <w:r w:rsidRPr="00027B94">
        <w:rPr>
          <w:rFonts w:ascii="Times New Roman" w:hAnsi="Times New Roman"/>
          <w:sz w:val="24"/>
        </w:rPr>
        <w:t>, instituição financeira, com filial na cidade de São Paulo, estado de São Paulo, na Rua Joaquim Floriano, nº 1052, 13º andar, sala 132 – parte, CEP 04534-004, inscrita no CNPJ sob o nº 36.113.876/0004-34</w:t>
      </w:r>
      <w:bookmarkEnd w:id="403"/>
      <w:r w:rsidR="00C156C8" w:rsidRPr="00027B94">
        <w:rPr>
          <w:rFonts w:ascii="Times New Roman" w:hAnsi="Times New Roman"/>
          <w:sz w:val="24"/>
        </w:rPr>
        <w:t>, neste ato representada na forma de seu contrato social (</w:t>
      </w:r>
      <w:r w:rsidR="002B4B2C" w:rsidRPr="00027B94">
        <w:rPr>
          <w:rFonts w:ascii="Times New Roman" w:hAnsi="Times New Roman"/>
          <w:sz w:val="24"/>
        </w:rPr>
        <w:t>“</w:t>
      </w:r>
      <w:r w:rsidR="00C156C8" w:rsidRPr="00027B94">
        <w:rPr>
          <w:rFonts w:ascii="Times New Roman" w:hAnsi="Times New Roman"/>
          <w:sz w:val="24"/>
          <w:u w:val="single"/>
        </w:rPr>
        <w:t>Agente Fiduciário</w:t>
      </w:r>
      <w:r w:rsidR="002B4B2C" w:rsidRPr="00027B94">
        <w:rPr>
          <w:rFonts w:ascii="Times New Roman" w:hAnsi="Times New Roman"/>
          <w:sz w:val="24"/>
        </w:rPr>
        <w:t>”</w:t>
      </w:r>
      <w:r w:rsidR="00C156C8" w:rsidRPr="00027B94">
        <w:rPr>
          <w:rFonts w:ascii="Times New Roman" w:hAnsi="Times New Roman"/>
          <w:sz w:val="24"/>
        </w:rPr>
        <w:t>)</w:t>
      </w:r>
    </w:p>
    <w:p w14:paraId="6E633B0E" w14:textId="77777777" w:rsidR="00D11E20" w:rsidRPr="00027B94" w:rsidRDefault="00D11E20">
      <w:pPr>
        <w:pStyle w:val="Parties"/>
        <w:numPr>
          <w:ilvl w:val="0"/>
          <w:numId w:val="0"/>
        </w:numPr>
        <w:spacing w:after="0" w:line="300" w:lineRule="exact"/>
        <w:rPr>
          <w:rFonts w:ascii="Times New Roman" w:hAnsi="Times New Roman"/>
          <w:sz w:val="24"/>
        </w:rPr>
      </w:pPr>
    </w:p>
    <w:p w14:paraId="1F6F1FE4" w14:textId="7C2C7B2C" w:rsidR="00D11E20" w:rsidRPr="00027B94" w:rsidRDefault="00D11E20" w:rsidP="00F510A4">
      <w:pPr>
        <w:pStyle w:val="Parties"/>
        <w:spacing w:after="0" w:line="300" w:lineRule="exact"/>
        <w:rPr>
          <w:rFonts w:ascii="Times New Roman" w:hAnsi="Times New Roman"/>
          <w:sz w:val="24"/>
        </w:rPr>
      </w:pPr>
      <w:r w:rsidRPr="00027B94">
        <w:rPr>
          <w:rFonts w:ascii="Times New Roman" w:hAnsi="Times New Roman"/>
          <w:b/>
          <w:sz w:val="24"/>
        </w:rPr>
        <w:t>ASCENSUS GESTÃO E PARTICIPAÇÕES S.A</w:t>
      </w:r>
      <w:r w:rsidRPr="00027B94">
        <w:rPr>
          <w:rFonts w:ascii="Times New Roman" w:hAnsi="Times New Roman"/>
          <w:sz w:val="24"/>
        </w:rPr>
        <w:t>., sociedade por ações sem registro de capital aberto perante a Comissão de Valores Mobiliários (“</w:t>
      </w:r>
      <w:r w:rsidRPr="00027B94">
        <w:rPr>
          <w:rFonts w:ascii="Times New Roman" w:hAnsi="Times New Roman"/>
          <w:sz w:val="24"/>
          <w:u w:val="single"/>
        </w:rPr>
        <w:t>CVM</w:t>
      </w:r>
      <w:r w:rsidRPr="00027B94">
        <w:rPr>
          <w:rFonts w:ascii="Times New Roman" w:hAnsi="Times New Roman"/>
          <w:sz w:val="24"/>
        </w:rPr>
        <w:t>”), com sede na Rua Dona Francisca, nº 6.750, Sala 03, Zona Industrial Norte, CEP 89219-530, na cidade de Joinville, no Estado de Santa Catarina, inscrita no Cadastro Nacional da Pessoa Jurídica do Ministério da Economia (“</w:t>
      </w:r>
      <w:r w:rsidRPr="00027B94">
        <w:rPr>
          <w:rFonts w:ascii="Times New Roman" w:hAnsi="Times New Roman"/>
          <w:sz w:val="24"/>
          <w:u w:val="single"/>
        </w:rPr>
        <w:t>CNPJ/ME</w:t>
      </w:r>
      <w:r w:rsidRPr="00027B94">
        <w:rPr>
          <w:rFonts w:ascii="Times New Roman" w:hAnsi="Times New Roman"/>
          <w:sz w:val="24"/>
        </w:rPr>
        <w:t>”) sob o nº 12.561.807/0001-82, com seus atos arquivados na Junta Comercial do Estado de Santa Catarina (“</w:t>
      </w:r>
      <w:r w:rsidRPr="00027B94">
        <w:rPr>
          <w:rFonts w:ascii="Times New Roman" w:hAnsi="Times New Roman"/>
          <w:sz w:val="24"/>
          <w:u w:val="single"/>
        </w:rPr>
        <w:t>JUCESC</w:t>
      </w:r>
      <w:r w:rsidRPr="00027B94">
        <w:rPr>
          <w:rFonts w:ascii="Times New Roman" w:hAnsi="Times New Roman"/>
          <w:b/>
          <w:sz w:val="24"/>
        </w:rPr>
        <w:t>”</w:t>
      </w:r>
      <w:r w:rsidRPr="00027B94">
        <w:rPr>
          <w:rFonts w:ascii="Times New Roman" w:hAnsi="Times New Roman"/>
          <w:sz w:val="24"/>
        </w:rPr>
        <w:t>) sob o NIRE 42.300.035.611, neste ato representada na forma de seu Estatuto Social (“</w:t>
      </w:r>
      <w:r w:rsidRPr="00027B94">
        <w:rPr>
          <w:rFonts w:ascii="Times New Roman" w:hAnsi="Times New Roman"/>
          <w:sz w:val="24"/>
          <w:u w:val="single"/>
        </w:rPr>
        <w:t>Ascensus Gestão</w:t>
      </w:r>
      <w:r w:rsidRPr="00027B94">
        <w:rPr>
          <w:rFonts w:ascii="Times New Roman" w:hAnsi="Times New Roman"/>
          <w:sz w:val="24"/>
        </w:rPr>
        <w:t>”)</w:t>
      </w:r>
    </w:p>
    <w:p w14:paraId="7544252F" w14:textId="77777777" w:rsidR="00D11E20" w:rsidRPr="00027B94" w:rsidRDefault="00D11E20" w:rsidP="00F510A4">
      <w:pPr>
        <w:pStyle w:val="Parties"/>
        <w:numPr>
          <w:ilvl w:val="0"/>
          <w:numId w:val="0"/>
        </w:numPr>
        <w:spacing w:after="0" w:line="300" w:lineRule="exact"/>
        <w:ind w:left="680"/>
        <w:rPr>
          <w:rFonts w:ascii="Times New Roman" w:hAnsi="Times New Roman"/>
          <w:sz w:val="24"/>
        </w:rPr>
      </w:pPr>
    </w:p>
    <w:p w14:paraId="517E4C5B" w14:textId="31CA984E" w:rsidR="00D11E20" w:rsidRPr="00027B94" w:rsidRDefault="00D11E20" w:rsidP="00F510A4">
      <w:pPr>
        <w:pStyle w:val="Parties"/>
        <w:spacing w:after="0" w:line="300" w:lineRule="exact"/>
        <w:rPr>
          <w:rFonts w:ascii="Times New Roman" w:hAnsi="Times New Roman"/>
          <w:sz w:val="24"/>
        </w:rPr>
      </w:pPr>
      <w:r w:rsidRPr="00027B94">
        <w:rPr>
          <w:rFonts w:ascii="Times New Roman" w:hAnsi="Times New Roman"/>
          <w:b/>
          <w:sz w:val="24"/>
        </w:rPr>
        <w:t>ASCENSUS INVESTIMENTOS LTDA</w:t>
      </w:r>
      <w:r w:rsidRPr="00027B94">
        <w:rPr>
          <w:rFonts w:ascii="Times New Roman" w:hAnsi="Times New Roman"/>
          <w:sz w:val="24"/>
        </w:rPr>
        <w:t>., sociedade empresária limitada, com sede na Rua Evaristo da Veiga, nº 101, Sala E, Glória, CEP 89216-215, na cidade de Joinville, Estado de Santa Catarina, inscrita no CNPJ/ME sob o nº 04.345.902/0001-10, com seus atos arquivados na JUCESC sob o NIRE 42.202.964.081, neste ato representada na forma de seu contrato social (“</w:t>
      </w:r>
      <w:r w:rsidRPr="00027B94">
        <w:rPr>
          <w:rFonts w:ascii="Times New Roman" w:hAnsi="Times New Roman"/>
          <w:sz w:val="24"/>
          <w:u w:val="single"/>
        </w:rPr>
        <w:t>Ascensus Investimentos</w:t>
      </w:r>
      <w:r w:rsidRPr="00027B94">
        <w:rPr>
          <w:rFonts w:ascii="Times New Roman" w:hAnsi="Times New Roman"/>
          <w:sz w:val="24"/>
        </w:rPr>
        <w:t>”);</w:t>
      </w:r>
    </w:p>
    <w:p w14:paraId="261CD40D" w14:textId="77777777" w:rsidR="00D11E20" w:rsidRPr="00027B94" w:rsidRDefault="00D11E20" w:rsidP="00F510A4">
      <w:pPr>
        <w:pStyle w:val="PargrafodaLista"/>
        <w:spacing w:line="300" w:lineRule="exact"/>
        <w:rPr>
          <w:rFonts w:ascii="Times New Roman" w:hAnsi="Times New Roman"/>
          <w:sz w:val="24"/>
          <w:szCs w:val="24"/>
        </w:rPr>
      </w:pPr>
    </w:p>
    <w:p w14:paraId="7AAD7463" w14:textId="60B93230" w:rsidR="00D11E20" w:rsidRPr="00027B94" w:rsidRDefault="00DD75EF" w:rsidP="00F510A4">
      <w:pPr>
        <w:pStyle w:val="Parties"/>
        <w:spacing w:after="0" w:line="300" w:lineRule="exact"/>
        <w:rPr>
          <w:rFonts w:ascii="Times New Roman" w:hAnsi="Times New Roman"/>
          <w:sz w:val="24"/>
        </w:rPr>
      </w:pPr>
      <w:r w:rsidRPr="00DC3BFA">
        <w:rPr>
          <w:rFonts w:ascii="Times New Roman" w:hAnsi="Times New Roman"/>
          <w:b/>
          <w:bCs/>
          <w:sz w:val="24"/>
        </w:rPr>
        <w:t>ASCENSUS TRADING &amp; LOGÍSTICA LTDA</w:t>
      </w:r>
      <w:r w:rsidRPr="00933AEF">
        <w:rPr>
          <w:rFonts w:ascii="Times New Roman" w:hAnsi="Times New Roman"/>
          <w:sz w:val="24"/>
        </w:rPr>
        <w:t>.</w:t>
      </w:r>
      <w:r w:rsidRPr="00DC3BFA">
        <w:rPr>
          <w:rFonts w:ascii="Times New Roman" w:hAnsi="Times New Roman"/>
          <w:sz w:val="24"/>
        </w:rPr>
        <w:t xml:space="preserve">, </w:t>
      </w:r>
      <w:r>
        <w:rPr>
          <w:rFonts w:ascii="Times New Roman" w:hAnsi="Times New Roman"/>
          <w:sz w:val="24"/>
        </w:rPr>
        <w:t>sociedade empresária limitada</w:t>
      </w:r>
      <w:r w:rsidRPr="00DC3BFA">
        <w:rPr>
          <w:rFonts w:ascii="Times New Roman" w:hAnsi="Times New Roman"/>
          <w:sz w:val="24"/>
        </w:rPr>
        <w:t xml:space="preserve">, </w:t>
      </w:r>
      <w:r>
        <w:rPr>
          <w:rFonts w:ascii="Times New Roman" w:hAnsi="Times New Roman"/>
          <w:sz w:val="24"/>
        </w:rPr>
        <w:t>com sede</w:t>
      </w:r>
      <w:r w:rsidRPr="00DC3BFA">
        <w:rPr>
          <w:rFonts w:ascii="Times New Roman" w:hAnsi="Times New Roman"/>
          <w:sz w:val="24"/>
        </w:rPr>
        <w:t xml:space="preserve"> na Rua Dona Francisca, nº 6.750, bairro Zona Industrial Norte, na cidade de Joinville, Estado de Santa Catarina, CEP 89.219-530</w:t>
      </w:r>
      <w:r w:rsidRPr="00027B94">
        <w:rPr>
          <w:rFonts w:ascii="Times New Roman" w:hAnsi="Times New Roman"/>
          <w:sz w:val="24"/>
        </w:rPr>
        <w:t>,</w:t>
      </w:r>
      <w:r>
        <w:rPr>
          <w:rFonts w:ascii="Times New Roman" w:hAnsi="Times New Roman"/>
          <w:sz w:val="24"/>
        </w:rPr>
        <w:t xml:space="preserve"> </w:t>
      </w:r>
      <w:r w:rsidRPr="00DC3BFA">
        <w:rPr>
          <w:rFonts w:ascii="Times New Roman" w:hAnsi="Times New Roman"/>
          <w:sz w:val="24"/>
        </w:rPr>
        <w:t xml:space="preserve">inscrita no CNPJ sob n° </w:t>
      </w:r>
      <w:r w:rsidRPr="00DC3BFA">
        <w:rPr>
          <w:rFonts w:ascii="Times New Roman" w:hAnsi="Times New Roman"/>
          <w:sz w:val="24"/>
        </w:rPr>
        <w:lastRenderedPageBreak/>
        <w:t>07.635.245/0001-34</w:t>
      </w:r>
      <w:r>
        <w:rPr>
          <w:rFonts w:ascii="Times New Roman" w:hAnsi="Times New Roman"/>
          <w:sz w:val="24"/>
        </w:rPr>
        <w:t>, com seus atos arquivados na JUCESC</w:t>
      </w:r>
      <w:r w:rsidRPr="00027B94">
        <w:rPr>
          <w:rFonts w:ascii="Times New Roman" w:hAnsi="Times New Roman"/>
          <w:sz w:val="24"/>
        </w:rPr>
        <w:t xml:space="preserve"> neste ato representada na forma de seu Contrato Social</w:t>
      </w:r>
      <w:r w:rsidRPr="00027B94" w:rsidDel="00DD75EF">
        <w:rPr>
          <w:rFonts w:ascii="Times New Roman" w:hAnsi="Times New Roman"/>
          <w:sz w:val="24"/>
        </w:rPr>
        <w:t xml:space="preserve"> </w:t>
      </w:r>
      <w:r w:rsidR="00113D70" w:rsidRPr="00027B94">
        <w:rPr>
          <w:rFonts w:ascii="Times New Roman" w:hAnsi="Times New Roman"/>
          <w:sz w:val="24"/>
        </w:rPr>
        <w:t>(“</w:t>
      </w:r>
      <w:r w:rsidR="00113D70" w:rsidRPr="00027B94">
        <w:rPr>
          <w:rFonts w:ascii="Times New Roman" w:hAnsi="Times New Roman"/>
          <w:sz w:val="24"/>
          <w:u w:val="single"/>
        </w:rPr>
        <w:t>Ascensus Trading</w:t>
      </w:r>
      <w:r w:rsidR="00113D70" w:rsidRPr="00027B94">
        <w:rPr>
          <w:rFonts w:ascii="Times New Roman" w:hAnsi="Times New Roman"/>
          <w:sz w:val="24"/>
        </w:rPr>
        <w:t>”)</w:t>
      </w:r>
      <w:r w:rsidR="00083E5D" w:rsidRPr="00027B94">
        <w:rPr>
          <w:rFonts w:ascii="Times New Roman" w:hAnsi="Times New Roman"/>
          <w:sz w:val="24"/>
        </w:rPr>
        <w:t>; e</w:t>
      </w:r>
    </w:p>
    <w:p w14:paraId="594DB93E" w14:textId="77777777" w:rsidR="00D11E20" w:rsidRPr="00027B94" w:rsidRDefault="00D11E20" w:rsidP="00F510A4">
      <w:pPr>
        <w:pStyle w:val="Parties"/>
        <w:numPr>
          <w:ilvl w:val="0"/>
          <w:numId w:val="0"/>
        </w:numPr>
        <w:spacing w:after="0" w:line="300" w:lineRule="exact"/>
        <w:ind w:left="680"/>
        <w:rPr>
          <w:rFonts w:ascii="Times New Roman" w:hAnsi="Times New Roman"/>
          <w:sz w:val="24"/>
        </w:rPr>
      </w:pPr>
    </w:p>
    <w:p w14:paraId="68FC65F8" w14:textId="442C54A9" w:rsidR="00960948" w:rsidRDefault="00960948" w:rsidP="00F510A4">
      <w:pPr>
        <w:pStyle w:val="Parties"/>
        <w:spacing w:after="0" w:line="300" w:lineRule="exact"/>
        <w:rPr>
          <w:rFonts w:ascii="Times New Roman" w:hAnsi="Times New Roman"/>
          <w:sz w:val="24"/>
        </w:rPr>
      </w:pPr>
      <w:r w:rsidRPr="008C7364">
        <w:rPr>
          <w:rFonts w:ascii="Times New Roman" w:hAnsi="Times New Roman"/>
          <w:b/>
          <w:bCs/>
          <w:sz w:val="24"/>
        </w:rPr>
        <w:t>VANDERLEI PALHANO DA CRUZ</w:t>
      </w:r>
      <w:r w:rsidR="00113D70" w:rsidRPr="00027B94">
        <w:rPr>
          <w:rFonts w:ascii="Times New Roman" w:hAnsi="Times New Roman"/>
          <w:sz w:val="24"/>
        </w:rPr>
        <w:t>,</w:t>
      </w:r>
      <w:r w:rsidR="00C5192E">
        <w:rPr>
          <w:rFonts w:ascii="Times New Roman" w:hAnsi="Times New Roman"/>
          <w:sz w:val="24"/>
        </w:rPr>
        <w:t xml:space="preserve"> </w:t>
      </w:r>
      <w:r w:rsidR="00DD75EF">
        <w:rPr>
          <w:rFonts w:ascii="Times New Roman" w:hAnsi="Times New Roman"/>
          <w:sz w:val="24"/>
        </w:rPr>
        <w:t xml:space="preserve">brasileiro, portador do RG nº 3.000.840/SSP-SC, </w:t>
      </w:r>
      <w:r w:rsidR="00C5192E">
        <w:rPr>
          <w:rFonts w:ascii="Times New Roman" w:hAnsi="Times New Roman"/>
          <w:sz w:val="24"/>
        </w:rPr>
        <w:t xml:space="preserve">inscrito no CPF sob o nº 751.226.939-00 casado sob o regime de comunhão parcial de bens com a Adriane Hasckel da Cruz, </w:t>
      </w:r>
      <w:r w:rsidR="008715DF">
        <w:rPr>
          <w:rFonts w:ascii="Times New Roman" w:hAnsi="Times New Roman"/>
          <w:sz w:val="24"/>
        </w:rPr>
        <w:t>residente e domiciliado</w:t>
      </w:r>
      <w:r w:rsidR="008715DF" w:rsidRPr="00027B94">
        <w:rPr>
          <w:rFonts w:ascii="Times New Roman" w:hAnsi="Times New Roman"/>
          <w:sz w:val="24"/>
        </w:rPr>
        <w:t xml:space="preserve"> na </w:t>
      </w:r>
      <w:r w:rsidR="008715DF">
        <w:rPr>
          <w:rFonts w:ascii="Times New Roman" w:hAnsi="Times New Roman"/>
          <w:sz w:val="24"/>
        </w:rPr>
        <w:t>Travessa São José</w:t>
      </w:r>
      <w:r w:rsidR="008715DF" w:rsidRPr="00027B94">
        <w:rPr>
          <w:rFonts w:ascii="Times New Roman" w:hAnsi="Times New Roman"/>
          <w:sz w:val="24"/>
        </w:rPr>
        <w:t xml:space="preserve">, nº </w:t>
      </w:r>
      <w:r w:rsidR="008715DF">
        <w:rPr>
          <w:rFonts w:ascii="Times New Roman" w:hAnsi="Times New Roman"/>
          <w:sz w:val="24"/>
        </w:rPr>
        <w:t>282</w:t>
      </w:r>
      <w:r w:rsidR="008715DF" w:rsidRPr="00027B94">
        <w:rPr>
          <w:rFonts w:ascii="Times New Roman" w:hAnsi="Times New Roman"/>
          <w:sz w:val="24"/>
        </w:rPr>
        <w:t xml:space="preserve">, </w:t>
      </w:r>
      <w:r w:rsidR="008715DF">
        <w:rPr>
          <w:rFonts w:ascii="Times New Roman" w:hAnsi="Times New Roman"/>
          <w:sz w:val="24"/>
        </w:rPr>
        <w:t>Apartamento nº 1502</w:t>
      </w:r>
      <w:r w:rsidR="008715DF" w:rsidRPr="00027B94">
        <w:rPr>
          <w:rFonts w:ascii="Times New Roman" w:hAnsi="Times New Roman"/>
          <w:sz w:val="24"/>
        </w:rPr>
        <w:t xml:space="preserve">, </w:t>
      </w:r>
      <w:r w:rsidR="008715DF">
        <w:rPr>
          <w:rFonts w:ascii="Times New Roman" w:hAnsi="Times New Roman"/>
          <w:sz w:val="24"/>
        </w:rPr>
        <w:t xml:space="preserve">Centro, </w:t>
      </w:r>
      <w:r w:rsidR="008715DF" w:rsidRPr="00027B94">
        <w:rPr>
          <w:rFonts w:ascii="Times New Roman" w:hAnsi="Times New Roman"/>
          <w:sz w:val="24"/>
        </w:rPr>
        <w:t xml:space="preserve">CEP </w:t>
      </w:r>
      <w:r w:rsidR="008715DF">
        <w:rPr>
          <w:rFonts w:ascii="Times New Roman" w:hAnsi="Times New Roman"/>
          <w:sz w:val="24"/>
        </w:rPr>
        <w:t>89.201-495</w:t>
      </w:r>
      <w:r w:rsidR="008715DF" w:rsidRPr="00027B94">
        <w:rPr>
          <w:rFonts w:ascii="Times New Roman" w:hAnsi="Times New Roman"/>
          <w:sz w:val="24"/>
        </w:rPr>
        <w:t>, na cidade de Joinville, Estado de Santa Catarina</w:t>
      </w:r>
      <w:r w:rsidR="008715DF" w:rsidDel="008715DF">
        <w:rPr>
          <w:rFonts w:ascii="Times New Roman" w:hAnsi="Times New Roman"/>
          <w:sz w:val="24"/>
        </w:rPr>
        <w:t xml:space="preserve"> </w:t>
      </w:r>
      <w:r w:rsidR="00113D70" w:rsidRPr="00027B94">
        <w:rPr>
          <w:rFonts w:ascii="Times New Roman" w:hAnsi="Times New Roman"/>
          <w:sz w:val="24"/>
        </w:rPr>
        <w:t>(“</w:t>
      </w:r>
      <w:r w:rsidR="00113D70" w:rsidRPr="00027B94">
        <w:rPr>
          <w:rFonts w:ascii="Times New Roman" w:hAnsi="Times New Roman"/>
          <w:sz w:val="24"/>
          <w:u w:val="single"/>
        </w:rPr>
        <w:t>Vanderlei</w:t>
      </w:r>
      <w:r w:rsidR="00113D70" w:rsidRPr="00027B94">
        <w:rPr>
          <w:rFonts w:ascii="Times New Roman" w:hAnsi="Times New Roman"/>
          <w:sz w:val="24"/>
        </w:rPr>
        <w:t>” e, quando mencionada em conjunto com a Ascensus Gestão, Ascensus Investimentos e Ascensus Trading</w:t>
      </w:r>
      <w:r w:rsidR="00977B8E" w:rsidRPr="00027B94">
        <w:rPr>
          <w:rFonts w:ascii="Times New Roman" w:hAnsi="Times New Roman"/>
          <w:sz w:val="24"/>
        </w:rPr>
        <w:t>,</w:t>
      </w:r>
      <w:r w:rsidR="00CF4EE4" w:rsidRPr="00027B94">
        <w:rPr>
          <w:rFonts w:ascii="Times New Roman" w:hAnsi="Times New Roman"/>
          <w:sz w:val="24"/>
        </w:rPr>
        <w:t xml:space="preserve"> </w:t>
      </w:r>
      <w:r w:rsidR="00113D70" w:rsidRPr="00027B94">
        <w:rPr>
          <w:rFonts w:ascii="Times New Roman" w:hAnsi="Times New Roman"/>
          <w:sz w:val="24"/>
        </w:rPr>
        <w:t>doravante denominadas “</w:t>
      </w:r>
      <w:r w:rsidR="00113D70" w:rsidRPr="00027B94">
        <w:rPr>
          <w:rFonts w:ascii="Times New Roman" w:hAnsi="Times New Roman"/>
          <w:sz w:val="24"/>
          <w:u w:val="single"/>
        </w:rPr>
        <w:t>Fiador</w:t>
      </w:r>
      <w:r w:rsidR="00D90828">
        <w:rPr>
          <w:rFonts w:ascii="Times New Roman" w:hAnsi="Times New Roman"/>
          <w:sz w:val="24"/>
          <w:u w:val="single"/>
        </w:rPr>
        <w:t>e</w:t>
      </w:r>
      <w:r w:rsidR="00113D70" w:rsidRPr="00027B94">
        <w:rPr>
          <w:rFonts w:ascii="Times New Roman" w:hAnsi="Times New Roman"/>
          <w:sz w:val="24"/>
          <w:u w:val="single"/>
        </w:rPr>
        <w:t>s</w:t>
      </w:r>
      <w:r w:rsidR="00113D70" w:rsidRPr="00027B94">
        <w:rPr>
          <w:rFonts w:ascii="Times New Roman" w:hAnsi="Times New Roman"/>
          <w:sz w:val="24"/>
        </w:rPr>
        <w:t>”).</w:t>
      </w:r>
    </w:p>
    <w:p w14:paraId="0DC58A3C" w14:textId="77777777" w:rsidR="00960948" w:rsidRPr="008C7364" w:rsidRDefault="00960948" w:rsidP="00ED0E29">
      <w:pPr>
        <w:pStyle w:val="PargrafodaLista"/>
        <w:rPr>
          <w:rFonts w:ascii="Times New Roman" w:hAnsi="Times New Roman"/>
          <w:sz w:val="24"/>
          <w:szCs w:val="24"/>
        </w:rPr>
      </w:pPr>
    </w:p>
    <w:p w14:paraId="46B48F56" w14:textId="5CDDB9C7" w:rsidR="00D11E20" w:rsidRPr="008C7364" w:rsidRDefault="00960948" w:rsidP="00ED0E29">
      <w:pPr>
        <w:pStyle w:val="Parties"/>
        <w:rPr>
          <w:rFonts w:ascii="Times New Roman" w:hAnsi="Times New Roman"/>
          <w:sz w:val="24"/>
        </w:rPr>
      </w:pPr>
      <w:r w:rsidRPr="008C7364">
        <w:rPr>
          <w:rFonts w:ascii="Times New Roman" w:hAnsi="Times New Roman"/>
          <w:b/>
          <w:bCs/>
          <w:sz w:val="24"/>
        </w:rPr>
        <w:t>ADRIANE HASCKEL DA CRUZ</w:t>
      </w:r>
      <w:r w:rsidRPr="00ED0E29">
        <w:rPr>
          <w:rFonts w:ascii="Times New Roman" w:hAnsi="Times New Roman"/>
          <w:sz w:val="24"/>
        </w:rPr>
        <w:t xml:space="preserve">, brasileira, portadora do RG nº </w:t>
      </w:r>
      <w:r w:rsidR="00D90828">
        <w:rPr>
          <w:rFonts w:ascii="Times New Roman" w:hAnsi="Times New Roman"/>
          <w:sz w:val="24"/>
        </w:rPr>
        <w:t>3.281.370</w:t>
      </w:r>
      <w:r w:rsidR="00D531AB">
        <w:rPr>
          <w:rFonts w:ascii="Times New Roman" w:hAnsi="Times New Roman"/>
          <w:sz w:val="24"/>
        </w:rPr>
        <w:t>/SSP-SC</w:t>
      </w:r>
      <w:r w:rsidRPr="00ED0E29">
        <w:rPr>
          <w:rFonts w:ascii="Times New Roman" w:hAnsi="Times New Roman"/>
          <w:sz w:val="24"/>
        </w:rPr>
        <w:t xml:space="preserve">, </w:t>
      </w:r>
      <w:r w:rsidRPr="008C7364">
        <w:rPr>
          <w:rFonts w:ascii="Times New Roman" w:hAnsi="Times New Roman"/>
          <w:sz w:val="24"/>
        </w:rPr>
        <w:t>inscrita</w:t>
      </w:r>
      <w:r w:rsidRPr="00ED0E29">
        <w:rPr>
          <w:rFonts w:ascii="Times New Roman" w:hAnsi="Times New Roman"/>
          <w:sz w:val="24"/>
        </w:rPr>
        <w:t xml:space="preserve"> no CPF sob o nº </w:t>
      </w:r>
      <w:r>
        <w:rPr>
          <w:rFonts w:ascii="Times New Roman" w:hAnsi="Times New Roman"/>
          <w:sz w:val="24"/>
        </w:rPr>
        <w:t>890.271.089-00,</w:t>
      </w:r>
      <w:r w:rsidRPr="00ED0E29">
        <w:rPr>
          <w:rFonts w:ascii="Times New Roman" w:hAnsi="Times New Roman"/>
          <w:sz w:val="24"/>
        </w:rPr>
        <w:t xml:space="preserve"> casa</w:t>
      </w:r>
      <w:r w:rsidRPr="008C7364">
        <w:rPr>
          <w:rFonts w:ascii="Times New Roman" w:hAnsi="Times New Roman"/>
          <w:sz w:val="24"/>
        </w:rPr>
        <w:t>da</w:t>
      </w:r>
      <w:r w:rsidRPr="00ED0E29">
        <w:rPr>
          <w:rFonts w:ascii="Times New Roman" w:hAnsi="Times New Roman"/>
          <w:sz w:val="24"/>
        </w:rPr>
        <w:t xml:space="preserve"> sob o regime de comunhão parcial de bens com </w:t>
      </w:r>
      <w:r>
        <w:rPr>
          <w:rFonts w:ascii="Times New Roman" w:hAnsi="Times New Roman"/>
          <w:sz w:val="24"/>
        </w:rPr>
        <w:t>Vanderlei Palhano da Cruz</w:t>
      </w:r>
      <w:r w:rsidRPr="00ED0E29">
        <w:rPr>
          <w:rFonts w:ascii="Times New Roman" w:hAnsi="Times New Roman"/>
          <w:sz w:val="24"/>
        </w:rPr>
        <w:t>, residente e domiciliado na Travessa São José, nº 282, Apartamento nº 1502, Centro, CEP 89.201-495, na cidade de Joinville, Estado de Santa Catarina (“</w:t>
      </w:r>
      <w:r>
        <w:rPr>
          <w:rFonts w:ascii="Times New Roman" w:hAnsi="Times New Roman"/>
          <w:sz w:val="24"/>
          <w:u w:val="single"/>
        </w:rPr>
        <w:t>Adriane</w:t>
      </w:r>
      <w:r w:rsidRPr="00ED0E29">
        <w:rPr>
          <w:rFonts w:ascii="Times New Roman" w:hAnsi="Times New Roman"/>
          <w:sz w:val="24"/>
        </w:rPr>
        <w:t xml:space="preserve">” </w:t>
      </w:r>
      <w:r>
        <w:rPr>
          <w:rFonts w:ascii="Times New Roman" w:hAnsi="Times New Roman"/>
          <w:sz w:val="24"/>
        </w:rPr>
        <w:t xml:space="preserve">ou </w:t>
      </w:r>
      <w:r w:rsidRPr="00ED0E29">
        <w:rPr>
          <w:rFonts w:ascii="Times New Roman" w:hAnsi="Times New Roman"/>
          <w:sz w:val="24"/>
        </w:rPr>
        <w:t>“</w:t>
      </w:r>
      <w:r>
        <w:rPr>
          <w:rFonts w:ascii="Times New Roman" w:hAnsi="Times New Roman"/>
          <w:sz w:val="24"/>
          <w:u w:val="single"/>
        </w:rPr>
        <w:t>Interveniente Anuente</w:t>
      </w:r>
      <w:r w:rsidRPr="00ED0E29">
        <w:rPr>
          <w:rFonts w:ascii="Times New Roman" w:hAnsi="Times New Roman"/>
          <w:sz w:val="24"/>
        </w:rPr>
        <w:t>”).</w:t>
      </w:r>
    </w:p>
    <w:p w14:paraId="1EFD01B8" w14:textId="77777777" w:rsidR="00F510A4" w:rsidRPr="00027B94" w:rsidRDefault="00F510A4" w:rsidP="00F510A4">
      <w:pPr>
        <w:pStyle w:val="Body"/>
        <w:tabs>
          <w:tab w:val="left" w:pos="0"/>
        </w:tabs>
        <w:spacing w:after="0" w:line="300" w:lineRule="exact"/>
        <w:rPr>
          <w:rFonts w:ascii="Times New Roman" w:hAnsi="Times New Roman" w:cs="Times New Roman"/>
          <w:sz w:val="24"/>
        </w:rPr>
      </w:pPr>
    </w:p>
    <w:p w14:paraId="2D545650" w14:textId="05BC849C" w:rsidR="00C156C8" w:rsidRPr="00027B94" w:rsidRDefault="00C156C8" w:rsidP="00F510A4">
      <w:pPr>
        <w:pStyle w:val="Body"/>
        <w:tabs>
          <w:tab w:val="left" w:pos="0"/>
        </w:tabs>
        <w:spacing w:after="0" w:line="300" w:lineRule="exact"/>
        <w:rPr>
          <w:rFonts w:ascii="Times New Roman" w:hAnsi="Times New Roman" w:cs="Times New Roman"/>
          <w:sz w:val="24"/>
        </w:rPr>
      </w:pPr>
      <w:r w:rsidRPr="00027B94">
        <w:rPr>
          <w:rFonts w:ascii="Times New Roman" w:hAnsi="Times New Roman" w:cs="Times New Roman"/>
          <w:sz w:val="24"/>
        </w:rPr>
        <w:t xml:space="preserve">sendo a Emissora e o Agente Fiduciário doravante denominados </w:t>
      </w:r>
      <w:r w:rsidR="002B4B2C" w:rsidRPr="00027B94">
        <w:rPr>
          <w:rFonts w:ascii="Times New Roman" w:hAnsi="Times New Roman" w:cs="Times New Roman"/>
          <w:sz w:val="24"/>
        </w:rPr>
        <w:t>“</w:t>
      </w:r>
      <w:r w:rsidRPr="00027B94">
        <w:rPr>
          <w:rFonts w:ascii="Times New Roman" w:hAnsi="Times New Roman" w:cs="Times New Roman"/>
          <w:sz w:val="24"/>
        </w:rPr>
        <w:t>Partes</w:t>
      </w:r>
      <w:r w:rsidR="002B4B2C" w:rsidRPr="00027B94">
        <w:rPr>
          <w:rFonts w:ascii="Times New Roman" w:hAnsi="Times New Roman" w:cs="Times New Roman"/>
          <w:sz w:val="24"/>
        </w:rPr>
        <w:t>”</w:t>
      </w:r>
      <w:r w:rsidRPr="00027B94">
        <w:rPr>
          <w:rFonts w:ascii="Times New Roman" w:hAnsi="Times New Roman" w:cs="Times New Roman"/>
          <w:sz w:val="24"/>
        </w:rPr>
        <w:t xml:space="preserve"> e cada um, individualmente, denominado </w:t>
      </w:r>
      <w:r w:rsidR="002B4B2C" w:rsidRPr="00027B94">
        <w:rPr>
          <w:rFonts w:ascii="Times New Roman" w:hAnsi="Times New Roman" w:cs="Times New Roman"/>
          <w:sz w:val="24"/>
        </w:rPr>
        <w:t>“</w:t>
      </w:r>
      <w:r w:rsidRPr="00027B94">
        <w:rPr>
          <w:rFonts w:ascii="Times New Roman" w:hAnsi="Times New Roman" w:cs="Times New Roman"/>
          <w:sz w:val="24"/>
        </w:rPr>
        <w:t>Parte</w:t>
      </w:r>
      <w:r w:rsidR="002B4B2C" w:rsidRPr="00027B94">
        <w:rPr>
          <w:rFonts w:ascii="Times New Roman" w:hAnsi="Times New Roman" w:cs="Times New Roman"/>
          <w:sz w:val="24"/>
        </w:rPr>
        <w:t>”</w:t>
      </w:r>
      <w:r w:rsidRPr="00027B94">
        <w:rPr>
          <w:rFonts w:ascii="Times New Roman" w:hAnsi="Times New Roman" w:cs="Times New Roman"/>
          <w:sz w:val="24"/>
        </w:rPr>
        <w:t xml:space="preserve">; </w:t>
      </w:r>
    </w:p>
    <w:p w14:paraId="6B37B899" w14:textId="77777777" w:rsidR="00F510A4" w:rsidRPr="00027B94" w:rsidRDefault="00F510A4" w:rsidP="00F510A4">
      <w:pPr>
        <w:pStyle w:val="Body"/>
        <w:spacing w:after="0" w:line="300" w:lineRule="exact"/>
        <w:rPr>
          <w:rFonts w:ascii="Times New Roman" w:hAnsi="Times New Roman" w:cs="Times New Roman"/>
          <w:sz w:val="24"/>
        </w:rPr>
      </w:pPr>
    </w:p>
    <w:p w14:paraId="22D93B44" w14:textId="1BFF253C" w:rsidR="00C156C8" w:rsidRPr="00027B94" w:rsidRDefault="00C156C8" w:rsidP="00F510A4">
      <w:pPr>
        <w:pStyle w:val="Body"/>
        <w:spacing w:after="0" w:line="300" w:lineRule="exact"/>
        <w:rPr>
          <w:rFonts w:ascii="Times New Roman" w:hAnsi="Times New Roman" w:cs="Times New Roman"/>
          <w:b/>
          <w:sz w:val="24"/>
        </w:rPr>
      </w:pPr>
      <w:r w:rsidRPr="00027B94">
        <w:rPr>
          <w:rFonts w:ascii="Times New Roman" w:hAnsi="Times New Roman" w:cs="Times New Roman"/>
          <w:sz w:val="24"/>
        </w:rPr>
        <w:t xml:space="preserve">vêm, por meio desta, firmar o presente </w:t>
      </w:r>
      <w:r w:rsidR="002B4B2C" w:rsidRPr="00027B94">
        <w:rPr>
          <w:rFonts w:ascii="Times New Roman" w:hAnsi="Times New Roman" w:cs="Times New Roman"/>
          <w:i/>
          <w:sz w:val="24"/>
        </w:rPr>
        <w:t>“</w:t>
      </w:r>
      <w:r w:rsidRPr="00027B94">
        <w:rPr>
          <w:rFonts w:ascii="Times New Roman" w:hAnsi="Times New Roman" w:cs="Times New Roman"/>
          <w:i/>
          <w:sz w:val="24"/>
        </w:rPr>
        <w:t xml:space="preserve">Instrumento Particular de Escritura da </w:t>
      </w:r>
      <w:r w:rsidR="00113D70" w:rsidRPr="00027B94">
        <w:rPr>
          <w:rFonts w:ascii="Times New Roman" w:hAnsi="Times New Roman" w:cs="Times New Roman"/>
          <w:i/>
          <w:iCs/>
          <w:sz w:val="24"/>
        </w:rPr>
        <w:t xml:space="preserve">1ª </w:t>
      </w:r>
      <w:r w:rsidR="005533DC" w:rsidRPr="00027B94">
        <w:rPr>
          <w:rFonts w:ascii="Times New Roman" w:hAnsi="Times New Roman" w:cs="Times New Roman"/>
          <w:i/>
          <w:iCs/>
          <w:sz w:val="24"/>
        </w:rPr>
        <w:t>(</w:t>
      </w:r>
      <w:r w:rsidR="00113D70" w:rsidRPr="00027B94">
        <w:rPr>
          <w:rFonts w:ascii="Times New Roman" w:hAnsi="Times New Roman" w:cs="Times New Roman"/>
          <w:i/>
          <w:iCs/>
          <w:sz w:val="24"/>
        </w:rPr>
        <w:t>primeira</w:t>
      </w:r>
      <w:r w:rsidR="005533DC" w:rsidRPr="00027B94">
        <w:rPr>
          <w:rFonts w:ascii="Times New Roman" w:hAnsi="Times New Roman" w:cs="Times New Roman"/>
          <w:i/>
          <w:sz w:val="24"/>
        </w:rPr>
        <w:t xml:space="preserve">) </w:t>
      </w:r>
      <w:r w:rsidRPr="00027B94">
        <w:rPr>
          <w:rFonts w:ascii="Times New Roman" w:hAnsi="Times New Roman" w:cs="Times New Roman"/>
          <w:i/>
          <w:sz w:val="24"/>
        </w:rPr>
        <w:t>Emissão de Debêntures Simples, Não Conversíveis em Ações, da Espécie com Garantia Real,</w:t>
      </w:r>
      <w:r w:rsidR="00113D70" w:rsidRPr="00027B94">
        <w:rPr>
          <w:rFonts w:ascii="Times New Roman" w:hAnsi="Times New Roman" w:cs="Times New Roman"/>
          <w:i/>
          <w:sz w:val="24"/>
        </w:rPr>
        <w:t xml:space="preserve"> </w:t>
      </w:r>
      <w:r w:rsidR="00E900E2" w:rsidRPr="00027B94">
        <w:rPr>
          <w:rFonts w:ascii="Times New Roman" w:hAnsi="Times New Roman" w:cs="Times New Roman"/>
          <w:i/>
          <w:sz w:val="24"/>
        </w:rPr>
        <w:t xml:space="preserve">com Garantia </w:t>
      </w:r>
      <w:r w:rsidR="00113D70" w:rsidRPr="00027B94">
        <w:rPr>
          <w:rFonts w:ascii="Times New Roman" w:hAnsi="Times New Roman" w:cs="Times New Roman"/>
          <w:i/>
          <w:sz w:val="24"/>
        </w:rPr>
        <w:t>Adicional Fidejussória,</w:t>
      </w:r>
      <w:r w:rsidRPr="00027B94">
        <w:rPr>
          <w:rFonts w:ascii="Times New Roman" w:hAnsi="Times New Roman" w:cs="Times New Roman"/>
          <w:i/>
          <w:sz w:val="24"/>
        </w:rPr>
        <w:t xml:space="preserve"> em Série Única, Para Distribuição Pública, com </w:t>
      </w:r>
      <w:r w:rsidR="00825BF4" w:rsidRPr="00027B94">
        <w:rPr>
          <w:rFonts w:ascii="Times New Roman" w:hAnsi="Times New Roman" w:cs="Times New Roman"/>
          <w:i/>
          <w:sz w:val="24"/>
        </w:rPr>
        <w:t>Garantia Firme</w:t>
      </w:r>
      <w:r w:rsidRPr="00027B94">
        <w:rPr>
          <w:rFonts w:ascii="Times New Roman" w:hAnsi="Times New Roman" w:cs="Times New Roman"/>
          <w:i/>
          <w:sz w:val="24"/>
        </w:rPr>
        <w:t xml:space="preserve"> de Distribuição, da </w:t>
      </w:r>
      <w:r w:rsidR="00977B8E" w:rsidRPr="00027B94">
        <w:rPr>
          <w:rFonts w:ascii="Times New Roman" w:hAnsi="Times New Roman" w:cs="Times New Roman"/>
          <w:i/>
          <w:sz w:val="24"/>
        </w:rPr>
        <w:t xml:space="preserve">ASCENSUS TV PAR SPE </w:t>
      </w:r>
      <w:r w:rsidRPr="00027B94">
        <w:rPr>
          <w:rFonts w:ascii="Times New Roman" w:hAnsi="Times New Roman" w:cs="Times New Roman"/>
          <w:i/>
          <w:sz w:val="24"/>
        </w:rPr>
        <w:t>S.A.</w:t>
      </w:r>
      <w:r w:rsidR="002B4B2C" w:rsidRPr="00027B94">
        <w:rPr>
          <w:rFonts w:ascii="Times New Roman" w:hAnsi="Times New Roman" w:cs="Times New Roman"/>
          <w:i/>
          <w:sz w:val="24"/>
        </w:rPr>
        <w:t>”</w:t>
      </w:r>
      <w:r w:rsidRPr="00027B94">
        <w:rPr>
          <w:rFonts w:ascii="Times New Roman" w:hAnsi="Times New Roman" w:cs="Times New Roman"/>
          <w:sz w:val="24"/>
        </w:rPr>
        <w:t xml:space="preserve"> (</w:t>
      </w:r>
      <w:r w:rsidR="002B4B2C" w:rsidRPr="00027B94">
        <w:rPr>
          <w:rFonts w:ascii="Times New Roman" w:hAnsi="Times New Roman" w:cs="Times New Roman"/>
          <w:sz w:val="24"/>
        </w:rPr>
        <w:t>“</w:t>
      </w:r>
      <w:r w:rsidR="006C3F2F" w:rsidRPr="00027B94">
        <w:rPr>
          <w:rFonts w:ascii="Times New Roman" w:hAnsi="Times New Roman" w:cs="Times New Roman"/>
          <w:sz w:val="24"/>
          <w:u w:val="single"/>
        </w:rPr>
        <w:t>Escritura de Emissão</w:t>
      </w:r>
      <w:r w:rsidR="002B4B2C" w:rsidRPr="00027B94">
        <w:rPr>
          <w:rFonts w:ascii="Times New Roman" w:hAnsi="Times New Roman" w:cs="Times New Roman"/>
          <w:sz w:val="24"/>
        </w:rPr>
        <w:t>”</w:t>
      </w:r>
      <w:r w:rsidRPr="00027B94">
        <w:rPr>
          <w:rFonts w:ascii="Times New Roman" w:hAnsi="Times New Roman" w:cs="Times New Roman"/>
          <w:sz w:val="24"/>
        </w:rPr>
        <w:t>), mediante as seguintes cláusulas e condições:</w:t>
      </w:r>
    </w:p>
    <w:p w14:paraId="53B1ADBB" w14:textId="77777777" w:rsidR="00F510A4" w:rsidRPr="00027B94" w:rsidRDefault="00F510A4" w:rsidP="00F510A4">
      <w:pPr>
        <w:pStyle w:val="Body"/>
        <w:spacing w:after="0" w:line="300" w:lineRule="exact"/>
        <w:rPr>
          <w:rFonts w:ascii="Times New Roman" w:hAnsi="Times New Roman" w:cs="Times New Roman"/>
          <w:sz w:val="24"/>
        </w:rPr>
      </w:pPr>
    </w:p>
    <w:p w14:paraId="1E923CD3" w14:textId="153A3948" w:rsidR="00C156C8" w:rsidRPr="00027B94" w:rsidRDefault="00C156C8" w:rsidP="00F510A4">
      <w:pPr>
        <w:pStyle w:val="Body"/>
        <w:spacing w:after="0" w:line="300" w:lineRule="exact"/>
        <w:rPr>
          <w:rFonts w:ascii="Times New Roman" w:hAnsi="Times New Roman" w:cs="Times New Roman"/>
          <w:sz w:val="24"/>
        </w:rPr>
      </w:pPr>
      <w:r w:rsidRPr="00027B94">
        <w:rPr>
          <w:rFonts w:ascii="Times New Roman" w:hAnsi="Times New Roman" w:cs="Times New Roman"/>
          <w:sz w:val="24"/>
        </w:rPr>
        <w:t xml:space="preserve">Os termos aqui iniciados em letra maiúscula, estejam no singular ou no plural, terão o significado a eles atribuído nesta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ainda que posteriormente ao seu uso.</w:t>
      </w:r>
    </w:p>
    <w:p w14:paraId="3138A512" w14:textId="77777777" w:rsidR="00F510A4" w:rsidRPr="00027B94" w:rsidRDefault="00F510A4" w:rsidP="00F510A4">
      <w:pPr>
        <w:pStyle w:val="Body"/>
        <w:spacing w:after="0" w:line="300" w:lineRule="exact"/>
        <w:rPr>
          <w:rFonts w:ascii="Times New Roman" w:hAnsi="Times New Roman" w:cs="Times New Roman"/>
          <w:sz w:val="24"/>
        </w:rPr>
      </w:pPr>
    </w:p>
    <w:p w14:paraId="4A5386A4" w14:textId="28CB270C" w:rsidR="00C156C8" w:rsidRPr="00027B94" w:rsidRDefault="000D2C3B" w:rsidP="00F510A4">
      <w:pPr>
        <w:pStyle w:val="Level1"/>
        <w:spacing w:before="0" w:after="0" w:line="300" w:lineRule="exact"/>
        <w:rPr>
          <w:rFonts w:ascii="Times New Roman" w:hAnsi="Times New Roman" w:cs="Times New Roman"/>
          <w:b w:val="0"/>
          <w:sz w:val="24"/>
          <w:szCs w:val="24"/>
        </w:rPr>
      </w:pPr>
      <w:r w:rsidRPr="00027B94">
        <w:rPr>
          <w:rFonts w:ascii="Times New Roman" w:hAnsi="Times New Roman" w:cs="Times New Roman"/>
          <w:sz w:val="24"/>
          <w:szCs w:val="24"/>
        </w:rPr>
        <w:t>AUTORIZAÇÃO</w:t>
      </w:r>
      <w:bookmarkEnd w:id="401"/>
    </w:p>
    <w:p w14:paraId="108C3FF3" w14:textId="77777777" w:rsidR="007779F5" w:rsidRPr="00027B94" w:rsidRDefault="007779F5" w:rsidP="00311F1C">
      <w:pPr>
        <w:pStyle w:val="Level1"/>
        <w:numPr>
          <w:ilvl w:val="0"/>
          <w:numId w:val="0"/>
        </w:numPr>
        <w:spacing w:before="0" w:after="0" w:line="300" w:lineRule="exact"/>
        <w:ind w:left="680"/>
        <w:rPr>
          <w:rFonts w:ascii="Times New Roman" w:hAnsi="Times New Roman" w:cs="Times New Roman"/>
          <w:b w:val="0"/>
          <w:sz w:val="24"/>
          <w:szCs w:val="24"/>
        </w:rPr>
      </w:pPr>
    </w:p>
    <w:p w14:paraId="0AAB89AA" w14:textId="5FDEBECD" w:rsidR="00F510A4"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e a outorga</w:t>
      </w:r>
      <w:r w:rsidR="00E63BAF" w:rsidRPr="00027B94">
        <w:rPr>
          <w:rFonts w:ascii="Times New Roman" w:hAnsi="Times New Roman" w:cs="Times New Roman"/>
          <w:sz w:val="24"/>
          <w:szCs w:val="24"/>
        </w:rPr>
        <w:t xml:space="preserve"> da</w:t>
      </w:r>
      <w:r w:rsidRPr="00027B94">
        <w:rPr>
          <w:rFonts w:ascii="Times New Roman" w:hAnsi="Times New Roman" w:cs="Times New Roman"/>
          <w:sz w:val="24"/>
          <w:szCs w:val="24"/>
        </w:rPr>
        <w:t xml:space="preserve"> </w:t>
      </w:r>
      <w:r w:rsidR="00D560DD" w:rsidRPr="00027B94">
        <w:rPr>
          <w:rFonts w:ascii="Times New Roman" w:hAnsi="Times New Roman" w:cs="Times New Roman"/>
          <w:sz w:val="24"/>
          <w:szCs w:val="24"/>
        </w:rPr>
        <w:t xml:space="preserve">Cessão Fiduciária </w:t>
      </w:r>
      <w:r w:rsidR="004B0BC5" w:rsidRPr="00027B94">
        <w:rPr>
          <w:rFonts w:ascii="Times New Roman" w:hAnsi="Times New Roman" w:cs="Times New Roman"/>
          <w:sz w:val="24"/>
          <w:szCs w:val="24"/>
        </w:rPr>
        <w:t>(conforme abaixo definid</w:t>
      </w:r>
      <w:r w:rsidR="0077131A">
        <w:rPr>
          <w:rFonts w:ascii="Times New Roman" w:hAnsi="Times New Roman" w:cs="Times New Roman"/>
          <w:sz w:val="24"/>
          <w:szCs w:val="24"/>
        </w:rPr>
        <w:t>o</w:t>
      </w:r>
      <w:r w:rsidR="004B0BC5" w:rsidRPr="00027B94">
        <w:rPr>
          <w:rFonts w:ascii="Times New Roman" w:hAnsi="Times New Roman" w:cs="Times New Roman"/>
          <w:sz w:val="24"/>
          <w:szCs w:val="24"/>
        </w:rPr>
        <w:t xml:space="preserve">), pela Emissora, são </w:t>
      </w:r>
      <w:r w:rsidRPr="00027B94">
        <w:rPr>
          <w:rFonts w:ascii="Times New Roman" w:hAnsi="Times New Roman" w:cs="Times New Roman"/>
          <w:sz w:val="24"/>
          <w:szCs w:val="24"/>
        </w:rPr>
        <w:t xml:space="preserve">com base nas deliberações da Assembleia Geral Extraordinária da Emissora, realizada em </w:t>
      </w:r>
      <w:r w:rsidR="0068739B">
        <w:rPr>
          <w:rFonts w:ascii="Times New Roman" w:hAnsi="Times New Roman" w:cs="Times New Roman"/>
          <w:sz w:val="24"/>
          <w:szCs w:val="24"/>
        </w:rPr>
        <w:t>08</w:t>
      </w:r>
      <w:r w:rsidR="0068739B"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4617CE">
        <w:rPr>
          <w:rFonts w:ascii="Times New Roman" w:hAnsi="Times New Roman" w:cs="Times New Roman"/>
          <w:sz w:val="24"/>
          <w:szCs w:val="24"/>
        </w:rPr>
        <w:t>junho</w:t>
      </w:r>
      <w:r w:rsidR="005533DC" w:rsidRPr="00027B94">
        <w:rPr>
          <w:rFonts w:ascii="Times New Roman" w:hAnsi="Times New Roman" w:cs="Times New Roman"/>
          <w:sz w:val="24"/>
          <w:szCs w:val="24"/>
        </w:rPr>
        <w:t xml:space="preserve"> </w:t>
      </w:r>
      <w:r w:rsidRPr="00027B94">
        <w:rPr>
          <w:rFonts w:ascii="Times New Roman" w:hAnsi="Times New Roman" w:cs="Times New Roman"/>
          <w:sz w:val="24"/>
          <w:szCs w:val="24"/>
        </w:rPr>
        <w:t>de 20</w:t>
      </w:r>
      <w:r w:rsidR="005533DC" w:rsidRPr="00027B94">
        <w:rPr>
          <w:rFonts w:ascii="Times New Roman" w:hAnsi="Times New Roman" w:cs="Times New Roman"/>
          <w:sz w:val="24"/>
          <w:szCs w:val="24"/>
        </w:rPr>
        <w:t>2</w:t>
      </w:r>
      <w:r w:rsidRPr="00027B94">
        <w:rPr>
          <w:rFonts w:ascii="Times New Roman" w:hAnsi="Times New Roman" w:cs="Times New Roman"/>
          <w:sz w:val="24"/>
          <w:szCs w:val="24"/>
        </w:rPr>
        <w:t>2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AGE</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cuja ata </w:t>
      </w:r>
      <w:r w:rsidR="00E05BBA">
        <w:rPr>
          <w:rFonts w:ascii="Times New Roman" w:hAnsi="Times New Roman" w:cs="Times New Roman"/>
          <w:sz w:val="24"/>
          <w:szCs w:val="24"/>
        </w:rPr>
        <w:t>será</w:t>
      </w:r>
      <w:r w:rsidRPr="00027B94">
        <w:rPr>
          <w:rFonts w:ascii="Times New Roman" w:hAnsi="Times New Roman" w:cs="Times New Roman"/>
          <w:sz w:val="24"/>
          <w:szCs w:val="24"/>
        </w:rPr>
        <w:t xml:space="preserve"> arquivada na </w:t>
      </w:r>
      <w:r w:rsidR="00977B8E" w:rsidRPr="00027B94">
        <w:rPr>
          <w:rFonts w:ascii="Times New Roman" w:hAnsi="Times New Roman" w:cs="Times New Roman"/>
          <w:sz w:val="24"/>
          <w:szCs w:val="24"/>
        </w:rPr>
        <w:t xml:space="preserve">JUCEPAR </w:t>
      </w:r>
      <w:r w:rsidRPr="00027B94">
        <w:rPr>
          <w:rFonts w:ascii="Times New Roman" w:hAnsi="Times New Roman" w:cs="Times New Roman"/>
          <w:sz w:val="24"/>
          <w:szCs w:val="24"/>
        </w:rPr>
        <w:t xml:space="preserve">nos termos da Cláusula </w:t>
      </w:r>
      <w:r w:rsidR="00820C4E" w:rsidRPr="00027B94">
        <w:rPr>
          <w:rFonts w:ascii="Times New Roman" w:hAnsi="Times New Roman" w:cs="Times New Roman"/>
          <w:sz w:val="24"/>
          <w:szCs w:val="24"/>
        </w:rPr>
        <w:fldChar w:fldCharType="begin"/>
      </w:r>
      <w:r w:rsidR="00820C4E" w:rsidRPr="00027B94">
        <w:rPr>
          <w:rFonts w:ascii="Times New Roman" w:hAnsi="Times New Roman" w:cs="Times New Roman"/>
          <w:sz w:val="24"/>
          <w:szCs w:val="24"/>
        </w:rPr>
        <w:instrText xml:space="preserve"> REF _Ref93412382 \r \h </w:instrText>
      </w:r>
      <w:r w:rsidR="006F77F9" w:rsidRPr="00027B94">
        <w:rPr>
          <w:rFonts w:ascii="Times New Roman" w:hAnsi="Times New Roman" w:cs="Times New Roman"/>
          <w:sz w:val="24"/>
          <w:szCs w:val="24"/>
        </w:rPr>
        <w:instrText xml:space="preserve"> \* MERGEFORMAT </w:instrText>
      </w:r>
      <w:r w:rsidR="00820C4E" w:rsidRPr="00027B94">
        <w:rPr>
          <w:rFonts w:ascii="Times New Roman" w:hAnsi="Times New Roman" w:cs="Times New Roman"/>
          <w:sz w:val="24"/>
          <w:szCs w:val="24"/>
        </w:rPr>
      </w:r>
      <w:r w:rsidR="00820C4E"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2.2</w:t>
      </w:r>
      <w:r w:rsidR="00820C4E" w:rsidRPr="00027B94">
        <w:rPr>
          <w:rFonts w:ascii="Times New Roman" w:hAnsi="Times New Roman" w:cs="Times New Roman"/>
          <w:sz w:val="24"/>
          <w:szCs w:val="24"/>
        </w:rPr>
        <w:fldChar w:fldCharType="end"/>
      </w:r>
      <w:r w:rsidR="00F77B5B">
        <w:rPr>
          <w:rFonts w:ascii="Times New Roman" w:hAnsi="Times New Roman" w:cs="Times New Roman"/>
          <w:sz w:val="24"/>
          <w:szCs w:val="24"/>
        </w:rPr>
        <w:t>.1</w:t>
      </w:r>
      <w:r w:rsidR="00E46199" w:rsidRPr="00027B94">
        <w:rPr>
          <w:rFonts w:ascii="Times New Roman" w:hAnsi="Times New Roman" w:cs="Times New Roman"/>
          <w:sz w:val="24"/>
          <w:szCs w:val="24"/>
        </w:rPr>
        <w:t xml:space="preserve"> </w:t>
      </w:r>
      <w:r w:rsidRPr="00027B94">
        <w:rPr>
          <w:rFonts w:ascii="Times New Roman" w:hAnsi="Times New Roman" w:cs="Times New Roman"/>
          <w:sz w:val="24"/>
          <w:szCs w:val="24"/>
        </w:rPr>
        <w:t>abaixo, na qua</w:t>
      </w:r>
      <w:r w:rsidR="00820C4E" w:rsidRPr="00027B94">
        <w:rPr>
          <w:rFonts w:ascii="Times New Roman" w:hAnsi="Times New Roman" w:cs="Times New Roman"/>
          <w:sz w:val="24"/>
          <w:szCs w:val="24"/>
        </w:rPr>
        <w:t>l</w:t>
      </w:r>
      <w:r w:rsidRPr="00027B94">
        <w:rPr>
          <w:rFonts w:ascii="Times New Roman" w:hAnsi="Times New Roman" w:cs="Times New Roman"/>
          <w:sz w:val="24"/>
          <w:szCs w:val="24"/>
        </w:rPr>
        <w:t xml:space="preserve"> </w:t>
      </w:r>
      <w:r w:rsidR="00820C4E" w:rsidRPr="00027B94">
        <w:rPr>
          <w:rFonts w:ascii="Times New Roman" w:hAnsi="Times New Roman" w:cs="Times New Roman"/>
          <w:sz w:val="24"/>
          <w:szCs w:val="24"/>
        </w:rPr>
        <w:t xml:space="preserve">foi </w:t>
      </w:r>
      <w:r w:rsidRPr="00027B94">
        <w:rPr>
          <w:rFonts w:ascii="Times New Roman" w:hAnsi="Times New Roman" w:cs="Times New Roman"/>
          <w:sz w:val="24"/>
          <w:szCs w:val="24"/>
        </w:rPr>
        <w:t>deliberada a (i) realização da Oferta</w:t>
      </w:r>
      <w:r w:rsidR="00820C4E" w:rsidRPr="00027B94">
        <w:rPr>
          <w:rFonts w:ascii="Times New Roman" w:hAnsi="Times New Roman" w:cs="Times New Roman"/>
          <w:sz w:val="24"/>
          <w:szCs w:val="24"/>
        </w:rPr>
        <w:t xml:space="preserve"> </w:t>
      </w:r>
      <w:r w:rsidR="00820C4E" w:rsidRPr="00027B94">
        <w:rPr>
          <w:rFonts w:ascii="Times New Roman" w:hAnsi="Times New Roman" w:cs="Times New Roman"/>
          <w:bCs/>
          <w:sz w:val="24"/>
          <w:szCs w:val="24"/>
        </w:rPr>
        <w:t>e da Emissão</w:t>
      </w:r>
      <w:r w:rsidRPr="00027B94">
        <w:rPr>
          <w:rFonts w:ascii="Times New Roman" w:hAnsi="Times New Roman" w:cs="Times New Roman"/>
          <w:sz w:val="24"/>
          <w:szCs w:val="24"/>
        </w:rPr>
        <w:t xml:space="preserve"> (conforme </w:t>
      </w:r>
      <w:r w:rsidRPr="00027B94">
        <w:rPr>
          <w:rFonts w:ascii="Times New Roman" w:hAnsi="Times New Roman" w:cs="Times New Roman"/>
          <w:bCs/>
          <w:sz w:val="24"/>
          <w:szCs w:val="24"/>
        </w:rPr>
        <w:t>definid</w:t>
      </w:r>
      <w:r w:rsidR="00820C4E" w:rsidRPr="00027B94">
        <w:rPr>
          <w:rFonts w:ascii="Times New Roman" w:hAnsi="Times New Roman" w:cs="Times New Roman"/>
          <w:bCs/>
          <w:sz w:val="24"/>
          <w:szCs w:val="24"/>
        </w:rPr>
        <w:t>as</w:t>
      </w:r>
      <w:r w:rsidRPr="00027B94">
        <w:rPr>
          <w:rFonts w:ascii="Times New Roman" w:hAnsi="Times New Roman" w:cs="Times New Roman"/>
          <w:sz w:val="24"/>
          <w:szCs w:val="24"/>
        </w:rPr>
        <w:t xml:space="preserve"> abaixo); </w:t>
      </w:r>
      <w:r w:rsidR="00B770CA" w:rsidRPr="00027B94">
        <w:rPr>
          <w:rFonts w:ascii="Times New Roman" w:hAnsi="Times New Roman" w:cs="Times New Roman"/>
          <w:sz w:val="24"/>
          <w:szCs w:val="24"/>
        </w:rPr>
        <w:t>(ii) outorga da Cessão Fiduciária</w:t>
      </w:r>
      <w:r w:rsidR="00942523" w:rsidRPr="00027B94">
        <w:rPr>
          <w:rFonts w:ascii="Times New Roman" w:hAnsi="Times New Roman" w:cs="Times New Roman"/>
          <w:sz w:val="24"/>
          <w:szCs w:val="24"/>
        </w:rPr>
        <w:t xml:space="preserve"> </w:t>
      </w:r>
      <w:r w:rsidRPr="00027B94">
        <w:rPr>
          <w:rFonts w:ascii="Times New Roman" w:hAnsi="Times New Roman" w:cs="Times New Roman"/>
          <w:sz w:val="24"/>
          <w:szCs w:val="24"/>
        </w:rPr>
        <w:t>e (ii</w:t>
      </w:r>
      <w:r w:rsidR="00B770CA" w:rsidRPr="00027B94">
        <w:rPr>
          <w:rFonts w:ascii="Times New Roman" w:hAnsi="Times New Roman" w:cs="Times New Roman"/>
          <w:sz w:val="24"/>
          <w:szCs w:val="24"/>
        </w:rPr>
        <w:t>i</w:t>
      </w:r>
      <w:r w:rsidRPr="00027B94">
        <w:rPr>
          <w:rFonts w:ascii="Times New Roman" w:hAnsi="Times New Roman" w:cs="Times New Roman"/>
          <w:sz w:val="24"/>
          <w:szCs w:val="24"/>
        </w:rPr>
        <w:t xml:space="preserve">) autorização à Diretoria da Emissora para adotar todas e quaisquer medidas e celebrar todos os documentos necessários à Emissão, podendo, inclusive, celebrar aditamentos a 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em conformidade com o disposto no artigo 59 da Lei nº 6.404, de 15 de dezembro de 1976, conforme alterada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Lei das Sociedades por Ações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60F420E3" w14:textId="460CB287" w:rsidR="00C156C8" w:rsidRPr="00027B94" w:rsidRDefault="00C156C8" w:rsidP="00311F1C">
      <w:pPr>
        <w:pStyle w:val="Level2"/>
        <w:numPr>
          <w:ilvl w:val="0"/>
          <w:numId w:val="0"/>
        </w:numPr>
        <w:spacing w:after="0" w:line="300" w:lineRule="exact"/>
        <w:ind w:left="680"/>
        <w:rPr>
          <w:rFonts w:ascii="Times New Roman" w:hAnsi="Times New Roman" w:cs="Times New Roman"/>
          <w:sz w:val="24"/>
          <w:szCs w:val="24"/>
        </w:rPr>
      </w:pPr>
    </w:p>
    <w:p w14:paraId="19696146" w14:textId="794702D2" w:rsidR="00130627" w:rsidRPr="00027B94" w:rsidRDefault="00130627"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outorga da </w:t>
      </w:r>
      <w:r w:rsidR="00B770CA" w:rsidRPr="00027B94">
        <w:rPr>
          <w:rFonts w:ascii="Times New Roman" w:hAnsi="Times New Roman" w:cs="Times New Roman"/>
          <w:sz w:val="24"/>
          <w:szCs w:val="24"/>
        </w:rPr>
        <w:t>Alienação Fiduciária de Ações</w:t>
      </w:r>
      <w:r w:rsidR="00312BCA" w:rsidRPr="00027B94">
        <w:rPr>
          <w:rFonts w:ascii="Times New Roman" w:hAnsi="Times New Roman" w:cs="Times New Roman"/>
          <w:sz w:val="24"/>
          <w:szCs w:val="24"/>
        </w:rPr>
        <w:t xml:space="preserve"> e Alienação Fiduciária de CDB</w:t>
      </w:r>
      <w:r w:rsidR="00B770CA" w:rsidRPr="00027B94">
        <w:rPr>
          <w:rFonts w:ascii="Times New Roman" w:hAnsi="Times New Roman" w:cs="Times New Roman"/>
          <w:sz w:val="24"/>
          <w:szCs w:val="24"/>
        </w:rPr>
        <w:t xml:space="preserve"> (conforme definid</w:t>
      </w:r>
      <w:r w:rsidR="00312BCA" w:rsidRPr="00027B94">
        <w:rPr>
          <w:rFonts w:ascii="Times New Roman" w:hAnsi="Times New Roman" w:cs="Times New Roman"/>
          <w:sz w:val="24"/>
          <w:szCs w:val="24"/>
        </w:rPr>
        <w:t>os</w:t>
      </w:r>
      <w:r w:rsidR="00B770CA" w:rsidRPr="00027B94">
        <w:rPr>
          <w:rFonts w:ascii="Times New Roman" w:hAnsi="Times New Roman" w:cs="Times New Roman"/>
          <w:sz w:val="24"/>
          <w:szCs w:val="24"/>
        </w:rPr>
        <w:t xml:space="preserve"> a seguir)</w:t>
      </w:r>
      <w:r w:rsidRPr="00027B94">
        <w:rPr>
          <w:rFonts w:ascii="Times New Roman" w:hAnsi="Times New Roman" w:cs="Times New Roman"/>
          <w:sz w:val="24"/>
          <w:szCs w:val="24"/>
        </w:rPr>
        <w:t xml:space="preserve">, </w:t>
      </w:r>
      <w:r w:rsidR="00570058">
        <w:rPr>
          <w:rFonts w:ascii="Times New Roman" w:hAnsi="Times New Roman" w:cs="Times New Roman"/>
          <w:sz w:val="24"/>
          <w:szCs w:val="24"/>
        </w:rPr>
        <w:t>foram realizadas, respectivamente,</w:t>
      </w:r>
      <w:r w:rsidRPr="00027B94">
        <w:rPr>
          <w:rFonts w:ascii="Times New Roman" w:hAnsi="Times New Roman" w:cs="Times New Roman"/>
          <w:sz w:val="24"/>
          <w:szCs w:val="24"/>
        </w:rPr>
        <w:t xml:space="preserve"> com base</w:t>
      </w:r>
      <w:r w:rsidR="00C85241" w:rsidRPr="00027B94">
        <w:rPr>
          <w:rFonts w:ascii="Times New Roman" w:hAnsi="Times New Roman" w:cs="Times New Roman"/>
          <w:sz w:val="24"/>
          <w:szCs w:val="24"/>
        </w:rPr>
        <w:t xml:space="preserve"> (i)</w:t>
      </w:r>
      <w:r w:rsidRPr="00027B94">
        <w:rPr>
          <w:rFonts w:ascii="Times New Roman" w:hAnsi="Times New Roman" w:cs="Times New Roman"/>
          <w:sz w:val="24"/>
          <w:szCs w:val="24"/>
        </w:rPr>
        <w:t xml:space="preserve"> nas </w:t>
      </w:r>
      <w:r w:rsidRPr="00027B94">
        <w:rPr>
          <w:rFonts w:ascii="Times New Roman" w:hAnsi="Times New Roman" w:cs="Times New Roman"/>
          <w:sz w:val="24"/>
          <w:szCs w:val="24"/>
        </w:rPr>
        <w:lastRenderedPageBreak/>
        <w:t xml:space="preserve">deliberações </w:t>
      </w:r>
      <w:r w:rsidR="00C85241" w:rsidRPr="00027B94">
        <w:rPr>
          <w:rFonts w:ascii="Times New Roman" w:hAnsi="Times New Roman" w:cs="Times New Roman"/>
          <w:sz w:val="24"/>
          <w:szCs w:val="24"/>
        </w:rPr>
        <w:t xml:space="preserve">da </w:t>
      </w:r>
      <w:r w:rsidR="001D36B6" w:rsidRPr="00027B94">
        <w:rPr>
          <w:rFonts w:ascii="Times New Roman" w:hAnsi="Times New Roman" w:cs="Times New Roman"/>
          <w:sz w:val="24"/>
          <w:szCs w:val="24"/>
        </w:rPr>
        <w:t>Assembleia Geral Extraordinária</w:t>
      </w:r>
      <w:r w:rsidR="001D36B6">
        <w:rPr>
          <w:rFonts w:ascii="Times New Roman" w:hAnsi="Times New Roman" w:cs="Times New Roman"/>
          <w:sz w:val="24"/>
          <w:szCs w:val="24"/>
        </w:rPr>
        <w:t xml:space="preserve"> </w:t>
      </w:r>
      <w:r w:rsidR="00570058">
        <w:rPr>
          <w:rFonts w:ascii="Times New Roman" w:hAnsi="Times New Roman" w:cs="Times New Roman"/>
          <w:sz w:val="24"/>
          <w:szCs w:val="24"/>
        </w:rPr>
        <w:t>da Ascensus Gestão</w:t>
      </w:r>
      <w:r w:rsidRPr="00027B94">
        <w:rPr>
          <w:rFonts w:ascii="Times New Roman" w:hAnsi="Times New Roman" w:cs="Times New Roman"/>
          <w:sz w:val="24"/>
          <w:szCs w:val="24"/>
        </w:rPr>
        <w:t>,</w:t>
      </w:r>
      <w:r w:rsidR="000465D7">
        <w:rPr>
          <w:rFonts w:ascii="Times New Roman" w:hAnsi="Times New Roman" w:cs="Times New Roman"/>
          <w:sz w:val="24"/>
          <w:szCs w:val="24"/>
        </w:rPr>
        <w:t xml:space="preserve"> </w:t>
      </w:r>
      <w:r w:rsidR="000465D7" w:rsidRPr="00027B94">
        <w:rPr>
          <w:rFonts w:ascii="Times New Roman" w:hAnsi="Times New Roman" w:cs="Times New Roman"/>
          <w:sz w:val="24"/>
          <w:szCs w:val="24"/>
        </w:rPr>
        <w:t xml:space="preserve">realizada </w:t>
      </w:r>
      <w:r w:rsidR="000465D7" w:rsidRPr="00570058">
        <w:rPr>
          <w:rFonts w:ascii="Times New Roman" w:hAnsi="Times New Roman" w:cs="Times New Roman"/>
          <w:sz w:val="24"/>
          <w:szCs w:val="24"/>
        </w:rPr>
        <w:t xml:space="preserve">em </w:t>
      </w:r>
      <w:r w:rsidR="0068739B">
        <w:rPr>
          <w:rFonts w:ascii="Times New Roman" w:hAnsi="Times New Roman" w:cs="Times New Roman"/>
          <w:sz w:val="24"/>
          <w:szCs w:val="24"/>
        </w:rPr>
        <w:t>08</w:t>
      </w:r>
      <w:r w:rsidR="0068739B" w:rsidRPr="00570058">
        <w:rPr>
          <w:rFonts w:ascii="Times New Roman" w:hAnsi="Times New Roman" w:cs="Times New Roman"/>
          <w:sz w:val="24"/>
          <w:szCs w:val="24"/>
        </w:rPr>
        <w:t xml:space="preserve"> </w:t>
      </w:r>
      <w:r w:rsidR="000465D7" w:rsidRPr="00570058">
        <w:rPr>
          <w:rFonts w:ascii="Times New Roman" w:hAnsi="Times New Roman" w:cs="Times New Roman"/>
          <w:sz w:val="24"/>
          <w:szCs w:val="24"/>
        </w:rPr>
        <w:t xml:space="preserve">de </w:t>
      </w:r>
      <w:r w:rsidR="004617CE">
        <w:rPr>
          <w:rFonts w:ascii="Times New Roman" w:hAnsi="Times New Roman" w:cs="Times New Roman"/>
          <w:sz w:val="24"/>
          <w:szCs w:val="24"/>
        </w:rPr>
        <w:t>junho</w:t>
      </w:r>
      <w:r w:rsidR="000465D7" w:rsidRPr="00570058">
        <w:rPr>
          <w:rFonts w:ascii="Times New Roman" w:hAnsi="Times New Roman" w:cs="Times New Roman"/>
          <w:sz w:val="24"/>
          <w:szCs w:val="24"/>
        </w:rPr>
        <w:t xml:space="preserve"> de 2022</w:t>
      </w:r>
      <w:r w:rsidR="000465D7" w:rsidRPr="00027B94">
        <w:rPr>
          <w:rFonts w:ascii="Times New Roman" w:hAnsi="Times New Roman" w:cs="Times New Roman"/>
          <w:sz w:val="24"/>
          <w:szCs w:val="24"/>
        </w:rPr>
        <w:t xml:space="preserve"> </w:t>
      </w:r>
      <w:r w:rsidR="00570058" w:rsidRPr="00027B94">
        <w:rPr>
          <w:rFonts w:ascii="Times New Roman" w:hAnsi="Times New Roman" w:cs="Times New Roman"/>
          <w:sz w:val="24"/>
          <w:szCs w:val="24"/>
        </w:rPr>
        <w:t>(“</w:t>
      </w:r>
      <w:r w:rsidR="00570058" w:rsidRPr="00027B94">
        <w:rPr>
          <w:rFonts w:ascii="Times New Roman" w:hAnsi="Times New Roman" w:cs="Times New Roman"/>
          <w:sz w:val="24"/>
          <w:szCs w:val="24"/>
          <w:u w:val="single"/>
        </w:rPr>
        <w:t>AGE Ascensus Gestão</w:t>
      </w:r>
      <w:r w:rsidR="00570058" w:rsidRPr="00027B94">
        <w:rPr>
          <w:rFonts w:ascii="Times New Roman" w:hAnsi="Times New Roman" w:cs="Times New Roman"/>
          <w:sz w:val="24"/>
          <w:szCs w:val="24"/>
        </w:rPr>
        <w:t>”)</w:t>
      </w:r>
      <w:r w:rsidR="000465D7">
        <w:rPr>
          <w:rFonts w:ascii="Times New Roman" w:hAnsi="Times New Roman" w:cs="Times New Roman"/>
          <w:sz w:val="24"/>
          <w:szCs w:val="24"/>
        </w:rPr>
        <w:t>,</w:t>
      </w:r>
      <w:r w:rsidR="00570058">
        <w:rPr>
          <w:rFonts w:ascii="Times New Roman" w:hAnsi="Times New Roman" w:cs="Times New Roman"/>
          <w:sz w:val="24"/>
          <w:szCs w:val="24"/>
        </w:rPr>
        <w:t xml:space="preserve"> cuja ata </w:t>
      </w:r>
      <w:r w:rsidR="00E05BBA">
        <w:rPr>
          <w:rFonts w:ascii="Times New Roman" w:hAnsi="Times New Roman" w:cs="Times New Roman"/>
          <w:sz w:val="24"/>
          <w:szCs w:val="24"/>
        </w:rPr>
        <w:t xml:space="preserve">será </w:t>
      </w:r>
      <w:r w:rsidR="000465D7" w:rsidRPr="00027B94">
        <w:rPr>
          <w:rFonts w:ascii="Times New Roman" w:hAnsi="Times New Roman" w:cs="Times New Roman"/>
          <w:sz w:val="24"/>
          <w:szCs w:val="24"/>
        </w:rPr>
        <w:t xml:space="preserve">arquivada na </w:t>
      </w:r>
      <w:r w:rsidR="00570058">
        <w:rPr>
          <w:rFonts w:ascii="Times New Roman" w:hAnsi="Times New Roman" w:cs="Times New Roman"/>
          <w:sz w:val="24"/>
          <w:szCs w:val="24"/>
        </w:rPr>
        <w:t>JUCESC</w:t>
      </w:r>
      <w:r w:rsidR="00E05BBA">
        <w:rPr>
          <w:rFonts w:ascii="Times New Roman" w:hAnsi="Times New Roman" w:cs="Times New Roman"/>
          <w:sz w:val="24"/>
          <w:szCs w:val="24"/>
        </w:rPr>
        <w:t xml:space="preserve"> e publicada no Jornal </w:t>
      </w:r>
      <w:r w:rsidR="0068739B">
        <w:rPr>
          <w:rFonts w:ascii="Times New Roman" w:hAnsi="Times New Roman" w:cs="Times New Roman"/>
          <w:sz w:val="24"/>
          <w:szCs w:val="24"/>
        </w:rPr>
        <w:t xml:space="preserve">“A Notícia”, </w:t>
      </w:r>
      <w:r w:rsidR="000465D7" w:rsidRPr="00027B94">
        <w:rPr>
          <w:rFonts w:ascii="Times New Roman" w:hAnsi="Times New Roman" w:cs="Times New Roman"/>
          <w:sz w:val="24"/>
          <w:szCs w:val="24"/>
        </w:rPr>
        <w:t xml:space="preserve">e (ii) nas deliberações da </w:t>
      </w:r>
      <w:r w:rsidR="001E5F5E">
        <w:rPr>
          <w:rFonts w:ascii="Times New Roman" w:hAnsi="Times New Roman" w:cs="Times New Roman"/>
          <w:sz w:val="24"/>
          <w:szCs w:val="24"/>
        </w:rPr>
        <w:t>AGE</w:t>
      </w:r>
      <w:r w:rsidR="000465D7">
        <w:rPr>
          <w:rFonts w:ascii="Times New Roman" w:hAnsi="Times New Roman" w:cs="Times New Roman"/>
          <w:sz w:val="24"/>
          <w:szCs w:val="24"/>
        </w:rPr>
        <w:t>,</w:t>
      </w:r>
      <w:r w:rsidR="001E5F5E">
        <w:rPr>
          <w:rFonts w:ascii="Times New Roman" w:hAnsi="Times New Roman" w:cs="Times New Roman"/>
          <w:sz w:val="24"/>
          <w:szCs w:val="24"/>
        </w:rPr>
        <w:t xml:space="preserve"> </w:t>
      </w:r>
      <w:r w:rsidR="001E5F5E" w:rsidRPr="00027B94">
        <w:rPr>
          <w:rFonts w:ascii="Times New Roman" w:hAnsi="Times New Roman" w:cs="Times New Roman"/>
          <w:sz w:val="24"/>
          <w:szCs w:val="24"/>
        </w:rPr>
        <w:t xml:space="preserve">cuja </w:t>
      </w:r>
      <w:r w:rsidR="00E05BBA">
        <w:rPr>
          <w:rFonts w:ascii="Times New Roman" w:hAnsi="Times New Roman" w:cs="Times New Roman"/>
          <w:sz w:val="24"/>
          <w:szCs w:val="24"/>
        </w:rPr>
        <w:t>será</w:t>
      </w:r>
      <w:r w:rsidR="001E5F5E" w:rsidRPr="00027B94">
        <w:rPr>
          <w:rFonts w:ascii="Times New Roman" w:hAnsi="Times New Roman" w:cs="Times New Roman"/>
          <w:sz w:val="24"/>
          <w:szCs w:val="24"/>
        </w:rPr>
        <w:t xml:space="preserve"> arquivada na JUCEPAR</w:t>
      </w:r>
      <w:r w:rsidR="001E5F5E">
        <w:rPr>
          <w:rFonts w:ascii="Times New Roman" w:hAnsi="Times New Roman" w:cs="Times New Roman"/>
          <w:sz w:val="24"/>
          <w:szCs w:val="24"/>
        </w:rPr>
        <w:t>.</w:t>
      </w:r>
    </w:p>
    <w:p w14:paraId="3835A8D0" w14:textId="77777777" w:rsidR="007779F5" w:rsidRPr="00027B94" w:rsidRDefault="007779F5" w:rsidP="00311F1C">
      <w:pPr>
        <w:pStyle w:val="PargrafodaLista"/>
        <w:rPr>
          <w:rFonts w:ascii="Times New Roman" w:hAnsi="Times New Roman"/>
          <w:sz w:val="24"/>
          <w:szCs w:val="24"/>
        </w:rPr>
      </w:pPr>
    </w:p>
    <w:p w14:paraId="29F73138" w14:textId="3224137F" w:rsidR="008963C1" w:rsidRPr="00027B94" w:rsidRDefault="004B0BC5" w:rsidP="00311F1C">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outorga de Fiança pela Ascensus Gestão é realizada com base na </w:t>
      </w:r>
      <w:r w:rsidRPr="00570058">
        <w:rPr>
          <w:rFonts w:ascii="Times New Roman" w:hAnsi="Times New Roman" w:cs="Times New Roman"/>
          <w:sz w:val="24"/>
          <w:szCs w:val="24"/>
        </w:rPr>
        <w:t>AGE Ascensus Gestão</w:t>
      </w:r>
      <w:r w:rsidR="00570058">
        <w:rPr>
          <w:rFonts w:ascii="Times New Roman" w:hAnsi="Times New Roman" w:cs="Times New Roman"/>
          <w:sz w:val="24"/>
          <w:szCs w:val="24"/>
        </w:rPr>
        <w:t xml:space="preserve">, cuja ata </w:t>
      </w:r>
      <w:r w:rsidR="00E05BBA">
        <w:rPr>
          <w:rFonts w:ascii="Times New Roman" w:hAnsi="Times New Roman" w:cs="Times New Roman"/>
          <w:sz w:val="24"/>
          <w:szCs w:val="24"/>
        </w:rPr>
        <w:t>será</w:t>
      </w:r>
      <w:r w:rsidR="00570058">
        <w:rPr>
          <w:rFonts w:ascii="Times New Roman" w:hAnsi="Times New Roman" w:cs="Times New Roman"/>
          <w:sz w:val="24"/>
          <w:szCs w:val="24"/>
        </w:rPr>
        <w:t xml:space="preserve"> arquivada</w:t>
      </w:r>
      <w:r w:rsidRPr="00027B94">
        <w:rPr>
          <w:rFonts w:ascii="Times New Roman" w:hAnsi="Times New Roman" w:cs="Times New Roman"/>
          <w:sz w:val="24"/>
          <w:szCs w:val="24"/>
        </w:rPr>
        <w:t xml:space="preserve"> na JUCESC</w:t>
      </w:r>
      <w:r w:rsidR="00311F1C" w:rsidRPr="00027B94">
        <w:rPr>
          <w:rFonts w:ascii="Times New Roman" w:hAnsi="Times New Roman" w:cs="Times New Roman"/>
          <w:sz w:val="24"/>
          <w:szCs w:val="24"/>
        </w:rPr>
        <w:t>.</w:t>
      </w:r>
    </w:p>
    <w:p w14:paraId="484D3AF8" w14:textId="77777777" w:rsidR="007779F5" w:rsidRPr="00027B94" w:rsidRDefault="007779F5" w:rsidP="00311F1C">
      <w:pPr>
        <w:pStyle w:val="Level2"/>
        <w:numPr>
          <w:ilvl w:val="0"/>
          <w:numId w:val="0"/>
        </w:numPr>
        <w:spacing w:after="0" w:line="300" w:lineRule="exact"/>
        <w:ind w:left="680"/>
        <w:rPr>
          <w:rFonts w:ascii="Times New Roman" w:hAnsi="Times New Roman" w:cs="Times New Roman"/>
          <w:sz w:val="24"/>
          <w:szCs w:val="24"/>
        </w:rPr>
      </w:pPr>
    </w:p>
    <w:p w14:paraId="0E66DF41" w14:textId="77777777" w:rsidR="009D07CC" w:rsidRDefault="004B0BC5" w:rsidP="009D07CC">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outorga de Fiança pela Ascensus Investimentos é realizada com base nas deliberações da Reunião de Sócios da Ascensus Investimentos, realizada em </w:t>
      </w:r>
      <w:r w:rsidR="0068739B">
        <w:rPr>
          <w:rFonts w:ascii="Times New Roman" w:hAnsi="Times New Roman" w:cs="Times New Roman"/>
          <w:sz w:val="24"/>
          <w:szCs w:val="24"/>
        </w:rPr>
        <w:t>08</w:t>
      </w:r>
      <w:r w:rsidR="0068739B"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163870">
        <w:rPr>
          <w:rFonts w:ascii="Times New Roman" w:hAnsi="Times New Roman" w:cs="Times New Roman"/>
          <w:sz w:val="24"/>
          <w:szCs w:val="24"/>
        </w:rPr>
        <w:t>junho</w:t>
      </w:r>
      <w:r w:rsidRPr="00027B94">
        <w:rPr>
          <w:rFonts w:ascii="Times New Roman" w:hAnsi="Times New Roman" w:cs="Times New Roman"/>
          <w:sz w:val="24"/>
          <w:szCs w:val="24"/>
        </w:rPr>
        <w:t xml:space="preserve"> de 2022 (“</w:t>
      </w:r>
      <w:r w:rsidRPr="00027B94">
        <w:rPr>
          <w:rFonts w:ascii="Times New Roman" w:hAnsi="Times New Roman" w:cs="Times New Roman"/>
          <w:sz w:val="24"/>
          <w:szCs w:val="24"/>
          <w:u w:val="single"/>
        </w:rPr>
        <w:t>RS Ascensus Investimentos</w:t>
      </w:r>
      <w:r w:rsidR="00F77B5B">
        <w:rPr>
          <w:rFonts w:ascii="Times New Roman" w:hAnsi="Times New Roman" w:cs="Times New Roman"/>
          <w:sz w:val="24"/>
          <w:szCs w:val="24"/>
        </w:rPr>
        <w:t xml:space="preserve">”), cuja ata </w:t>
      </w:r>
      <w:r w:rsidR="00E05BBA">
        <w:rPr>
          <w:rFonts w:ascii="Times New Roman" w:hAnsi="Times New Roman" w:cs="Times New Roman"/>
          <w:sz w:val="24"/>
          <w:szCs w:val="24"/>
        </w:rPr>
        <w:t>será</w:t>
      </w:r>
      <w:r w:rsidR="00F77B5B">
        <w:rPr>
          <w:rFonts w:ascii="Times New Roman" w:hAnsi="Times New Roman" w:cs="Times New Roman"/>
          <w:sz w:val="24"/>
          <w:szCs w:val="24"/>
        </w:rPr>
        <w:t xml:space="preserve"> arquivada</w:t>
      </w:r>
      <w:r w:rsidRPr="00027B94">
        <w:rPr>
          <w:rFonts w:ascii="Times New Roman" w:hAnsi="Times New Roman" w:cs="Times New Roman"/>
          <w:sz w:val="24"/>
          <w:szCs w:val="24"/>
        </w:rPr>
        <w:t xml:space="preserve"> na JUCESC</w:t>
      </w:r>
      <w:r w:rsidR="00311F1C" w:rsidRPr="00027B94">
        <w:rPr>
          <w:rFonts w:ascii="Times New Roman" w:hAnsi="Times New Roman" w:cs="Times New Roman"/>
          <w:sz w:val="24"/>
          <w:szCs w:val="24"/>
        </w:rPr>
        <w:t>.</w:t>
      </w:r>
    </w:p>
    <w:p w14:paraId="6C6AA53C" w14:textId="77777777" w:rsidR="009D07CC" w:rsidRDefault="009D07CC" w:rsidP="009D07CC">
      <w:pPr>
        <w:pStyle w:val="PargrafodaLista"/>
        <w:rPr>
          <w:rFonts w:ascii="Times New Roman" w:hAnsi="Times New Roman"/>
          <w:sz w:val="24"/>
          <w:szCs w:val="24"/>
        </w:rPr>
      </w:pPr>
    </w:p>
    <w:p w14:paraId="12621EA5" w14:textId="1B8F883F" w:rsidR="00F510A4" w:rsidRPr="009D07CC" w:rsidRDefault="00DD75EF" w:rsidP="009D07CC">
      <w:pPr>
        <w:pStyle w:val="Level2"/>
        <w:spacing w:after="0" w:line="300" w:lineRule="exact"/>
        <w:rPr>
          <w:rFonts w:ascii="Times New Roman" w:hAnsi="Times New Roman" w:cs="Times New Roman"/>
          <w:sz w:val="24"/>
          <w:szCs w:val="24"/>
        </w:rPr>
      </w:pPr>
      <w:r w:rsidRPr="009D07CC">
        <w:rPr>
          <w:rFonts w:ascii="Times New Roman" w:hAnsi="Times New Roman" w:cs="Times New Roman"/>
          <w:sz w:val="24"/>
          <w:szCs w:val="24"/>
        </w:rPr>
        <w:t>A outorga de Fiança pela Ascensus Trading é realizada com base nas deliberações da Reunião de Sócios da Ascensus Trading</w:t>
      </w:r>
      <w:r w:rsidR="00F77B5B" w:rsidRPr="009D07CC">
        <w:rPr>
          <w:rFonts w:ascii="Times New Roman" w:hAnsi="Times New Roman" w:cs="Times New Roman"/>
          <w:sz w:val="24"/>
          <w:szCs w:val="24"/>
        </w:rPr>
        <w:t>,</w:t>
      </w:r>
      <w:r w:rsidRPr="009D07CC">
        <w:rPr>
          <w:rFonts w:ascii="Times New Roman" w:hAnsi="Times New Roman" w:cs="Times New Roman"/>
          <w:sz w:val="24"/>
          <w:szCs w:val="24"/>
        </w:rPr>
        <w:t xml:space="preserve"> realizada em </w:t>
      </w:r>
      <w:r w:rsidR="0068739B" w:rsidRPr="009D07CC">
        <w:rPr>
          <w:rFonts w:ascii="Times New Roman" w:hAnsi="Times New Roman" w:cs="Times New Roman"/>
          <w:sz w:val="24"/>
          <w:szCs w:val="24"/>
        </w:rPr>
        <w:t xml:space="preserve">08 </w:t>
      </w:r>
      <w:r w:rsidRPr="009D07CC">
        <w:rPr>
          <w:rFonts w:ascii="Times New Roman" w:hAnsi="Times New Roman" w:cs="Times New Roman"/>
          <w:sz w:val="24"/>
          <w:szCs w:val="24"/>
        </w:rPr>
        <w:t xml:space="preserve">de </w:t>
      </w:r>
      <w:r w:rsidR="00163870" w:rsidRPr="009D07CC">
        <w:rPr>
          <w:rFonts w:ascii="Times New Roman" w:hAnsi="Times New Roman" w:cs="Times New Roman"/>
          <w:sz w:val="24"/>
          <w:szCs w:val="24"/>
        </w:rPr>
        <w:t>junho</w:t>
      </w:r>
      <w:r w:rsidRPr="009D07CC">
        <w:rPr>
          <w:rFonts w:ascii="Times New Roman" w:hAnsi="Times New Roman" w:cs="Times New Roman"/>
          <w:sz w:val="24"/>
          <w:szCs w:val="24"/>
        </w:rPr>
        <w:t xml:space="preserve"> de 2022 (“</w:t>
      </w:r>
      <w:r w:rsidRPr="009D07CC">
        <w:rPr>
          <w:rFonts w:ascii="Times New Roman" w:hAnsi="Times New Roman" w:cs="Times New Roman"/>
          <w:sz w:val="24"/>
          <w:szCs w:val="24"/>
          <w:u w:val="single"/>
        </w:rPr>
        <w:t>RS Ascensus Trading</w:t>
      </w:r>
      <w:r w:rsidR="00F77B5B" w:rsidRPr="009D07CC">
        <w:rPr>
          <w:rFonts w:ascii="Times New Roman" w:hAnsi="Times New Roman" w:cs="Times New Roman"/>
          <w:sz w:val="24"/>
          <w:szCs w:val="24"/>
        </w:rPr>
        <w:t xml:space="preserve">”), cuja ata </w:t>
      </w:r>
      <w:r w:rsidR="00E05BBA" w:rsidRPr="009D07CC">
        <w:rPr>
          <w:rFonts w:ascii="Times New Roman" w:hAnsi="Times New Roman" w:cs="Times New Roman"/>
          <w:sz w:val="24"/>
          <w:szCs w:val="24"/>
        </w:rPr>
        <w:t>será</w:t>
      </w:r>
      <w:r w:rsidRPr="009D07CC">
        <w:rPr>
          <w:rFonts w:ascii="Times New Roman" w:hAnsi="Times New Roman" w:cs="Times New Roman"/>
          <w:sz w:val="24"/>
          <w:szCs w:val="24"/>
        </w:rPr>
        <w:t xml:space="preserve"> arquivad</w:t>
      </w:r>
      <w:r w:rsidR="00F77B5B" w:rsidRPr="009D07CC">
        <w:rPr>
          <w:rFonts w:ascii="Times New Roman" w:hAnsi="Times New Roman" w:cs="Times New Roman"/>
          <w:sz w:val="24"/>
          <w:szCs w:val="24"/>
        </w:rPr>
        <w:t>a</w:t>
      </w:r>
      <w:r w:rsidRPr="009D07CC">
        <w:rPr>
          <w:rFonts w:ascii="Times New Roman" w:hAnsi="Times New Roman" w:cs="Times New Roman"/>
          <w:sz w:val="24"/>
          <w:szCs w:val="24"/>
        </w:rPr>
        <w:t xml:space="preserve"> na JUCESC</w:t>
      </w:r>
      <w:r w:rsidR="00E05BBA" w:rsidRPr="009D07CC">
        <w:rPr>
          <w:rFonts w:ascii="Times New Roman" w:hAnsi="Times New Roman" w:cs="Times New Roman"/>
          <w:sz w:val="24"/>
          <w:szCs w:val="24"/>
        </w:rPr>
        <w:t>.</w:t>
      </w:r>
    </w:p>
    <w:p w14:paraId="2EDE4D4D" w14:textId="77777777" w:rsidR="00E05BBA" w:rsidRPr="00E05BBA" w:rsidRDefault="00E05BBA" w:rsidP="0077131A">
      <w:pPr>
        <w:pStyle w:val="Level2"/>
        <w:numPr>
          <w:ilvl w:val="0"/>
          <w:numId w:val="0"/>
        </w:numPr>
        <w:spacing w:after="0" w:line="300" w:lineRule="exact"/>
        <w:ind w:left="680"/>
        <w:rPr>
          <w:rFonts w:ascii="Times New Roman" w:hAnsi="Times New Roman" w:cs="Times New Roman"/>
          <w:sz w:val="24"/>
          <w:szCs w:val="24"/>
        </w:rPr>
      </w:pPr>
    </w:p>
    <w:p w14:paraId="33ABC4D5" w14:textId="08644561" w:rsidR="000D2C3B" w:rsidRPr="00027B94" w:rsidRDefault="000D2C3B" w:rsidP="00F510A4">
      <w:pPr>
        <w:pStyle w:val="Level1"/>
        <w:spacing w:before="0" w:after="0" w:line="300" w:lineRule="exact"/>
        <w:rPr>
          <w:rFonts w:ascii="Times New Roman" w:hAnsi="Times New Roman" w:cs="Times New Roman"/>
          <w:b w:val="0"/>
          <w:sz w:val="24"/>
          <w:szCs w:val="24"/>
        </w:rPr>
      </w:pPr>
      <w:bookmarkStart w:id="404" w:name="_Toc352076895"/>
      <w:bookmarkStart w:id="405" w:name="_Ref475089583"/>
      <w:r w:rsidRPr="00027B94">
        <w:rPr>
          <w:rFonts w:ascii="Times New Roman" w:hAnsi="Times New Roman" w:cs="Times New Roman"/>
          <w:sz w:val="24"/>
          <w:szCs w:val="24"/>
        </w:rPr>
        <w:t>REQUISITOS</w:t>
      </w:r>
      <w:bookmarkEnd w:id="404"/>
      <w:bookmarkEnd w:id="405"/>
    </w:p>
    <w:p w14:paraId="0D8D77DC" w14:textId="6D6F3886" w:rsidR="008612C9" w:rsidRPr="00027B94" w:rsidRDefault="00C156C8" w:rsidP="00F510A4">
      <w:pPr>
        <w:pStyle w:val="Level2"/>
        <w:numPr>
          <w:ilvl w:val="0"/>
          <w:numId w:val="0"/>
        </w:numPr>
        <w:spacing w:after="0" w:line="300" w:lineRule="exact"/>
        <w:ind w:left="680"/>
        <w:rPr>
          <w:rFonts w:ascii="Times New Roman" w:hAnsi="Times New Roman" w:cs="Times New Roman"/>
          <w:sz w:val="24"/>
          <w:szCs w:val="24"/>
        </w:rPr>
      </w:pPr>
      <w:r w:rsidRPr="00027B94">
        <w:rPr>
          <w:rFonts w:ascii="Times New Roman" w:hAnsi="Times New Roman" w:cs="Times New Roman"/>
          <w:sz w:val="24"/>
          <w:szCs w:val="24"/>
        </w:rPr>
        <w:t xml:space="preserve">A </w:t>
      </w:r>
      <w:r w:rsidR="00F77B5B">
        <w:rPr>
          <w:rFonts w:ascii="Times New Roman" w:hAnsi="Times New Roman" w:cs="Times New Roman"/>
          <w:sz w:val="24"/>
          <w:szCs w:val="24"/>
        </w:rPr>
        <w:t>1</w:t>
      </w:r>
      <w:r w:rsidR="00113D70" w:rsidRPr="00027B94">
        <w:rPr>
          <w:rFonts w:ascii="Times New Roman" w:hAnsi="Times New Roman" w:cs="Times New Roman"/>
          <w:sz w:val="24"/>
          <w:szCs w:val="24"/>
        </w:rPr>
        <w:t xml:space="preserve">ª </w:t>
      </w:r>
      <w:r w:rsidR="005533DC" w:rsidRPr="00027B94">
        <w:rPr>
          <w:rFonts w:ascii="Times New Roman" w:hAnsi="Times New Roman" w:cs="Times New Roman"/>
          <w:sz w:val="24"/>
          <w:szCs w:val="24"/>
        </w:rPr>
        <w:t>(</w:t>
      </w:r>
      <w:r w:rsidR="00F77B5B">
        <w:rPr>
          <w:rFonts w:ascii="Times New Roman" w:hAnsi="Times New Roman" w:cs="Times New Roman"/>
          <w:sz w:val="24"/>
          <w:szCs w:val="24"/>
        </w:rPr>
        <w:t>primeira</w:t>
      </w:r>
      <w:r w:rsidR="005533DC" w:rsidRPr="00027B94">
        <w:rPr>
          <w:rFonts w:ascii="Times New Roman" w:hAnsi="Times New Roman" w:cs="Times New Roman"/>
          <w:sz w:val="24"/>
          <w:szCs w:val="24"/>
        </w:rPr>
        <w:t>)</w:t>
      </w:r>
      <w:r w:rsidR="000D2C3B" w:rsidRPr="00027B94">
        <w:rPr>
          <w:rFonts w:ascii="Times New Roman" w:hAnsi="Times New Roman" w:cs="Times New Roman"/>
          <w:sz w:val="24"/>
          <w:szCs w:val="24"/>
        </w:rPr>
        <w:t xml:space="preserve"> </w:t>
      </w:r>
      <w:r w:rsidRPr="00027B94">
        <w:rPr>
          <w:rFonts w:ascii="Times New Roman" w:hAnsi="Times New Roman" w:cs="Times New Roman"/>
          <w:sz w:val="24"/>
          <w:szCs w:val="24"/>
        </w:rPr>
        <w:t>emissão de debêntures simples, não conversíveis em ações, da espécie com garantia real,</w:t>
      </w:r>
      <w:r w:rsidR="004B0BC5" w:rsidRPr="00027B94">
        <w:rPr>
          <w:rFonts w:ascii="Times New Roman" w:hAnsi="Times New Roman" w:cs="Times New Roman"/>
          <w:iCs/>
          <w:sz w:val="24"/>
          <w:szCs w:val="24"/>
        </w:rPr>
        <w:t xml:space="preserve"> com garantia adicional fidejussória</w:t>
      </w:r>
      <w:r w:rsidR="004B0BC5" w:rsidRPr="00027B94">
        <w:rPr>
          <w:rFonts w:ascii="Times New Roman" w:hAnsi="Times New Roman" w:cs="Times New Roman"/>
          <w:i/>
          <w:sz w:val="24"/>
          <w:szCs w:val="24"/>
        </w:rPr>
        <w:t>,</w:t>
      </w:r>
      <w:r w:rsidRPr="00027B94">
        <w:rPr>
          <w:rFonts w:ascii="Times New Roman" w:hAnsi="Times New Roman" w:cs="Times New Roman"/>
          <w:sz w:val="24"/>
          <w:szCs w:val="24"/>
        </w:rPr>
        <w:t xml:space="preserve"> em série única, para distribuição pública, com </w:t>
      </w:r>
      <w:r w:rsidR="00825BF4" w:rsidRPr="00027B94">
        <w:rPr>
          <w:rFonts w:ascii="Times New Roman" w:hAnsi="Times New Roman" w:cs="Times New Roman"/>
          <w:sz w:val="24"/>
          <w:szCs w:val="24"/>
        </w:rPr>
        <w:t>garantia firme</w:t>
      </w:r>
      <w:r w:rsidRPr="00027B94">
        <w:rPr>
          <w:rFonts w:ascii="Times New Roman" w:hAnsi="Times New Roman" w:cs="Times New Roman"/>
          <w:sz w:val="24"/>
          <w:szCs w:val="24"/>
        </w:rPr>
        <w:t xml:space="preserve"> de colocação, da </w:t>
      </w:r>
      <w:r w:rsidR="006F77F9" w:rsidRPr="00027B94">
        <w:rPr>
          <w:rFonts w:ascii="Times New Roman" w:hAnsi="Times New Roman" w:cs="Times New Roman"/>
          <w:sz w:val="24"/>
          <w:szCs w:val="24"/>
        </w:rPr>
        <w:t>Emissora</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Emissão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Debêntures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respectivamente), nos termos da Instrução da CVM n° 476, de 16 de janeiro de 2009, conforme alterada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Oferta</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Instrução CVM 476</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respectivamente), será realizada com observância aos seguintes requisitos: </w:t>
      </w:r>
    </w:p>
    <w:p w14:paraId="290C1B1E"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33BDA9A6" w14:textId="77777777" w:rsidR="00C156C8"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Registro na CVM e na Associação Brasileira das Entidades dos Mercados Financeiro e de Capitais</w:t>
      </w:r>
    </w:p>
    <w:p w14:paraId="50790831"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4CE035DF" w14:textId="3B0DF893" w:rsidR="00C156C8"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 xml:space="preserve">A Oferta está automaticamente dispensada de registro de distribuição pública na CVM, previsto no artigo 19 da Lei n.º 6.385, de 7 de dezembro de 1976, </w:t>
      </w:r>
      <w:r w:rsidR="006F77F9" w:rsidRPr="00027B94">
        <w:rPr>
          <w:rFonts w:ascii="Times New Roman" w:hAnsi="Times New Roman" w:cs="Times New Roman"/>
          <w:sz w:val="24"/>
          <w:szCs w:val="24"/>
        </w:rPr>
        <w:t xml:space="preserve">conforme alterada, </w:t>
      </w:r>
      <w:r w:rsidRPr="00027B94">
        <w:rPr>
          <w:rFonts w:ascii="Times New Roman" w:hAnsi="Times New Roman" w:cs="Times New Roman"/>
          <w:sz w:val="24"/>
          <w:szCs w:val="24"/>
        </w:rPr>
        <w:t xml:space="preserve">nos termos do artigo 6º da Instrução CVM 476, por se tratar de oferta pública com </w:t>
      </w:r>
      <w:r w:rsidR="00825BF4" w:rsidRPr="00027B94">
        <w:rPr>
          <w:rFonts w:ascii="Times New Roman" w:hAnsi="Times New Roman" w:cs="Times New Roman"/>
          <w:sz w:val="24"/>
          <w:szCs w:val="24"/>
        </w:rPr>
        <w:t>garantia firme</w:t>
      </w:r>
      <w:r w:rsidRPr="00027B94">
        <w:rPr>
          <w:rFonts w:ascii="Times New Roman" w:hAnsi="Times New Roman" w:cs="Times New Roman"/>
          <w:sz w:val="24"/>
          <w:szCs w:val="24"/>
        </w:rPr>
        <w:t xml:space="preserve"> de distribuição, não sendo objeto de protocolo, registro e arquivamento perante a CVM, exceto pelo envio da comunicação sobre o início da Oferta e a comunicação de seu encerramento à CVM, nos termos dos artigos 7º-A e 8º, respectivamente, da Instrução CVM 476.</w:t>
      </w:r>
    </w:p>
    <w:p w14:paraId="4601633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0F48B192" w14:textId="2205F233"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Por se tratar de oferta pública com </w:t>
      </w:r>
      <w:r w:rsidR="00825BF4" w:rsidRPr="00027B94">
        <w:rPr>
          <w:rFonts w:ascii="Times New Roman" w:hAnsi="Times New Roman" w:cs="Times New Roman"/>
          <w:sz w:val="24"/>
          <w:szCs w:val="24"/>
        </w:rPr>
        <w:t>garantia firme</w:t>
      </w:r>
      <w:r w:rsidRPr="00027B94">
        <w:rPr>
          <w:rFonts w:ascii="Times New Roman" w:hAnsi="Times New Roman" w:cs="Times New Roman"/>
          <w:sz w:val="24"/>
          <w:szCs w:val="24"/>
        </w:rPr>
        <w:t xml:space="preserve"> de distribuição, a Oferta será registrada na ANBIMA – Associação Brasileira das Entidades dos Mercados Financeiro e de Capitais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ANBIMA</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nos termos inciso II, do artigo 16, Capítulo VIII, do </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Código ANBIMA para Ofertas Públicas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w:t>
      </w:r>
      <w:r w:rsidR="008F7280" w:rsidRPr="00027B94">
        <w:rPr>
          <w:rFonts w:ascii="Times New Roman" w:hAnsi="Times New Roman" w:cs="Times New Roman"/>
          <w:sz w:val="24"/>
          <w:szCs w:val="24"/>
        </w:rPr>
        <w:t>conforme alterado</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Código ANBIMA</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no prazo de 15 (quinze) dias contados da comunicação de encerramento da Oferta na CVM.</w:t>
      </w:r>
    </w:p>
    <w:p w14:paraId="3E48E29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123853D" w14:textId="77777777" w:rsidR="00C82E92" w:rsidRPr="00027B94" w:rsidRDefault="00C156C8" w:rsidP="00F510A4">
      <w:pPr>
        <w:pStyle w:val="Level2"/>
        <w:spacing w:after="0" w:line="300" w:lineRule="exact"/>
        <w:rPr>
          <w:rFonts w:ascii="Times New Roman" w:hAnsi="Times New Roman" w:cs="Times New Roman"/>
          <w:b/>
          <w:sz w:val="24"/>
          <w:szCs w:val="24"/>
        </w:rPr>
      </w:pPr>
      <w:bookmarkStart w:id="406" w:name="_Ref93412382"/>
      <w:r w:rsidRPr="00027B94">
        <w:rPr>
          <w:rFonts w:ascii="Times New Roman" w:hAnsi="Times New Roman" w:cs="Times New Roman"/>
          <w:b/>
          <w:sz w:val="24"/>
          <w:szCs w:val="24"/>
        </w:rPr>
        <w:t>Arquivamento e Publicações</w:t>
      </w:r>
      <w:bookmarkEnd w:id="406"/>
    </w:p>
    <w:p w14:paraId="0D28B27D" w14:textId="25331E6E" w:rsidR="00F510A4" w:rsidRPr="00027B94" w:rsidRDefault="00F510A4" w:rsidP="00311F1C">
      <w:pPr>
        <w:pStyle w:val="Level3"/>
        <w:numPr>
          <w:ilvl w:val="0"/>
          <w:numId w:val="0"/>
        </w:numPr>
        <w:spacing w:after="0" w:line="300" w:lineRule="exact"/>
        <w:ind w:left="1361"/>
        <w:rPr>
          <w:rFonts w:ascii="Times New Roman" w:hAnsi="Times New Roman" w:cs="Times New Roman"/>
          <w:sz w:val="24"/>
          <w:szCs w:val="24"/>
        </w:rPr>
      </w:pPr>
    </w:p>
    <w:p w14:paraId="345D6F04" w14:textId="682FE353" w:rsidR="004B0BC5" w:rsidRPr="00E05BBA" w:rsidRDefault="00C156C8" w:rsidP="00E05BBA">
      <w:pPr>
        <w:pStyle w:val="Level3"/>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ata da AGE que deliber</w:t>
      </w:r>
      <w:r w:rsidR="0014712C" w:rsidRPr="00027B94">
        <w:rPr>
          <w:rFonts w:ascii="Times New Roman" w:hAnsi="Times New Roman" w:cs="Times New Roman"/>
          <w:sz w:val="24"/>
          <w:szCs w:val="24"/>
        </w:rPr>
        <w:t>ou</w:t>
      </w:r>
      <w:r w:rsidRPr="00027B94">
        <w:rPr>
          <w:rFonts w:ascii="Times New Roman" w:hAnsi="Times New Roman" w:cs="Times New Roman"/>
          <w:sz w:val="24"/>
          <w:szCs w:val="24"/>
        </w:rPr>
        <w:t xml:space="preserve"> sobre a presente Emissão </w:t>
      </w:r>
      <w:r w:rsidR="00E05BBA">
        <w:rPr>
          <w:rFonts w:ascii="Times New Roman" w:hAnsi="Times New Roman" w:cs="Times New Roman"/>
          <w:sz w:val="24"/>
          <w:szCs w:val="24"/>
        </w:rPr>
        <w:t>será devidamente</w:t>
      </w:r>
      <w:r w:rsidR="0014712C" w:rsidRPr="00027B94">
        <w:rPr>
          <w:rFonts w:ascii="Times New Roman" w:hAnsi="Times New Roman" w:cs="Times New Roman"/>
          <w:sz w:val="24"/>
          <w:szCs w:val="24"/>
        </w:rPr>
        <w:t xml:space="preserve"> </w:t>
      </w:r>
      <w:r w:rsidRPr="00027B94">
        <w:rPr>
          <w:rFonts w:ascii="Times New Roman" w:hAnsi="Times New Roman" w:cs="Times New Roman"/>
          <w:sz w:val="24"/>
          <w:szCs w:val="24"/>
        </w:rPr>
        <w:lastRenderedPageBreak/>
        <w:t xml:space="preserve">arquivada na </w:t>
      </w:r>
      <w:r w:rsidR="00113D70" w:rsidRPr="00F77B5B">
        <w:rPr>
          <w:rFonts w:ascii="Times New Roman" w:hAnsi="Times New Roman" w:cs="Times New Roman"/>
          <w:sz w:val="24"/>
          <w:szCs w:val="24"/>
        </w:rPr>
        <w:t>JUCE</w:t>
      </w:r>
      <w:r w:rsidR="00977B8E" w:rsidRPr="00F77B5B">
        <w:rPr>
          <w:rFonts w:ascii="Times New Roman" w:hAnsi="Times New Roman" w:cs="Times New Roman"/>
          <w:sz w:val="24"/>
          <w:szCs w:val="24"/>
        </w:rPr>
        <w:t>PAR</w:t>
      </w:r>
      <w:r w:rsidR="00113D70" w:rsidRPr="00F77B5B">
        <w:rPr>
          <w:rFonts w:ascii="Times New Roman" w:hAnsi="Times New Roman" w:cs="Times New Roman"/>
          <w:sz w:val="24"/>
          <w:szCs w:val="24"/>
        </w:rPr>
        <w:t xml:space="preserve"> </w:t>
      </w:r>
      <w:r w:rsidR="00F77B5B">
        <w:rPr>
          <w:rFonts w:ascii="Times New Roman" w:hAnsi="Times New Roman" w:cs="Times New Roman"/>
          <w:sz w:val="24"/>
          <w:szCs w:val="24"/>
        </w:rPr>
        <w:t>publicada</w:t>
      </w:r>
      <w:r w:rsidRPr="00027B94">
        <w:rPr>
          <w:rFonts w:ascii="Times New Roman" w:hAnsi="Times New Roman" w:cs="Times New Roman"/>
          <w:sz w:val="24"/>
          <w:szCs w:val="24"/>
        </w:rPr>
        <w:t xml:space="preserve"> </w:t>
      </w:r>
      <w:r w:rsidR="00C85241" w:rsidRPr="00027B94">
        <w:rPr>
          <w:rFonts w:ascii="Times New Roman" w:hAnsi="Times New Roman" w:cs="Times New Roman"/>
          <w:sz w:val="24"/>
          <w:szCs w:val="24"/>
        </w:rPr>
        <w:t xml:space="preserve">no Jornal </w:t>
      </w:r>
      <w:r w:rsidR="0068739B">
        <w:rPr>
          <w:rFonts w:ascii="Times New Roman" w:hAnsi="Times New Roman" w:cs="Times New Roman"/>
          <w:sz w:val="24"/>
          <w:szCs w:val="24"/>
        </w:rPr>
        <w:t>“A Notícia”,</w:t>
      </w:r>
      <w:r w:rsidR="0068739B" w:rsidRPr="00027B94">
        <w:rPr>
          <w:rFonts w:ascii="Times New Roman" w:hAnsi="Times New Roman" w:cs="Times New Roman"/>
          <w:sz w:val="24"/>
          <w:szCs w:val="24"/>
        </w:rPr>
        <w:t xml:space="preserve"> </w:t>
      </w:r>
      <w:r w:rsidRPr="00027B94">
        <w:rPr>
          <w:rFonts w:ascii="Times New Roman" w:hAnsi="Times New Roman" w:cs="Times New Roman"/>
          <w:sz w:val="24"/>
          <w:szCs w:val="24"/>
        </w:rPr>
        <w:t>nos termos do artigo 62, inciso I, e do artigo 289 da Lei das Sociedades por Ações.</w:t>
      </w:r>
      <w:r w:rsidR="0014712C" w:rsidRPr="00027B94">
        <w:rPr>
          <w:rFonts w:ascii="Times New Roman" w:hAnsi="Times New Roman" w:cs="Times New Roman"/>
          <w:sz w:val="24"/>
          <w:szCs w:val="24"/>
        </w:rPr>
        <w:t xml:space="preserve"> </w:t>
      </w:r>
      <w:r w:rsidR="00D051DD" w:rsidRPr="00027B94">
        <w:rPr>
          <w:rFonts w:ascii="Times New Roman" w:hAnsi="Times New Roman" w:cs="Times New Roman"/>
          <w:sz w:val="24"/>
          <w:szCs w:val="24"/>
        </w:rPr>
        <w:t xml:space="preserve">A Emissora compromete-se a protocolar </w:t>
      </w:r>
      <w:r w:rsidR="008D0FA3" w:rsidRPr="00027B94">
        <w:rPr>
          <w:rFonts w:ascii="Times New Roman" w:hAnsi="Times New Roman" w:cs="Times New Roman"/>
          <w:sz w:val="24"/>
          <w:szCs w:val="24"/>
        </w:rPr>
        <w:t>a ata da AGE</w:t>
      </w:r>
      <w:r w:rsidR="00D051DD" w:rsidRPr="00027B94">
        <w:rPr>
          <w:rFonts w:ascii="Times New Roman" w:hAnsi="Times New Roman" w:cs="Times New Roman"/>
          <w:sz w:val="24"/>
          <w:szCs w:val="24"/>
        </w:rPr>
        <w:t xml:space="preserve"> na JUCE</w:t>
      </w:r>
      <w:r w:rsidR="00977B8E" w:rsidRPr="00027B94">
        <w:rPr>
          <w:rFonts w:ascii="Times New Roman" w:hAnsi="Times New Roman" w:cs="Times New Roman"/>
          <w:sz w:val="24"/>
          <w:szCs w:val="24"/>
        </w:rPr>
        <w:t>PAR</w:t>
      </w:r>
      <w:r w:rsidR="00D051DD" w:rsidRPr="00027B94">
        <w:rPr>
          <w:rFonts w:ascii="Times New Roman" w:hAnsi="Times New Roman" w:cs="Times New Roman"/>
          <w:sz w:val="24"/>
          <w:szCs w:val="24"/>
        </w:rPr>
        <w:t xml:space="preserve"> no prazo de até 05 (cinco)</w:t>
      </w:r>
      <w:r w:rsidR="008D0FA3" w:rsidRPr="00027B94">
        <w:rPr>
          <w:rFonts w:ascii="Times New Roman" w:hAnsi="Times New Roman" w:cs="Times New Roman"/>
          <w:sz w:val="24"/>
          <w:szCs w:val="24"/>
        </w:rPr>
        <w:t xml:space="preserve"> </w:t>
      </w:r>
      <w:r w:rsidR="00D051DD" w:rsidRPr="00027B94">
        <w:rPr>
          <w:rFonts w:ascii="Times New Roman" w:hAnsi="Times New Roman" w:cs="Times New Roman"/>
          <w:sz w:val="24"/>
          <w:szCs w:val="24"/>
        </w:rPr>
        <w:t xml:space="preserve">Dias Úteis, contados da data de </w:t>
      </w:r>
      <w:r w:rsidR="008D0FA3" w:rsidRPr="00027B94">
        <w:rPr>
          <w:rFonts w:ascii="Times New Roman" w:hAnsi="Times New Roman" w:cs="Times New Roman"/>
          <w:sz w:val="24"/>
          <w:szCs w:val="24"/>
        </w:rPr>
        <w:t>sua realização</w:t>
      </w:r>
      <w:r w:rsidR="00D051DD" w:rsidRPr="00027B94">
        <w:rPr>
          <w:rFonts w:ascii="Times New Roman" w:hAnsi="Times New Roman" w:cs="Times New Roman"/>
          <w:sz w:val="24"/>
          <w:szCs w:val="24"/>
        </w:rPr>
        <w:t>, e enviar ao Agente</w:t>
      </w:r>
      <w:r w:rsidR="008D0FA3" w:rsidRPr="00027B94">
        <w:rPr>
          <w:rFonts w:ascii="Times New Roman" w:hAnsi="Times New Roman" w:cs="Times New Roman"/>
          <w:sz w:val="24"/>
          <w:szCs w:val="24"/>
        </w:rPr>
        <w:t xml:space="preserve"> </w:t>
      </w:r>
      <w:r w:rsidR="00D051DD" w:rsidRPr="00027B94">
        <w:rPr>
          <w:rFonts w:ascii="Times New Roman" w:hAnsi="Times New Roman" w:cs="Times New Roman"/>
          <w:sz w:val="24"/>
          <w:szCs w:val="24"/>
        </w:rPr>
        <w:t xml:space="preserve">Fiduciário uma </w:t>
      </w:r>
      <w:r w:rsidR="008D0FA3" w:rsidRPr="00027B94">
        <w:rPr>
          <w:rFonts w:ascii="Times New Roman" w:hAnsi="Times New Roman" w:cs="Times New Roman"/>
          <w:sz w:val="24"/>
          <w:szCs w:val="24"/>
        </w:rPr>
        <w:t>cópia (PDF)</w:t>
      </w:r>
      <w:r w:rsidR="00D051DD" w:rsidRPr="00027B94">
        <w:rPr>
          <w:rFonts w:ascii="Times New Roman" w:hAnsi="Times New Roman" w:cs="Times New Roman"/>
          <w:sz w:val="24"/>
          <w:szCs w:val="24"/>
        </w:rPr>
        <w:t xml:space="preserve"> </w:t>
      </w:r>
      <w:r w:rsidR="008D0FA3" w:rsidRPr="00027B94">
        <w:rPr>
          <w:rFonts w:ascii="Times New Roman" w:hAnsi="Times New Roman" w:cs="Times New Roman"/>
          <w:sz w:val="24"/>
          <w:szCs w:val="24"/>
        </w:rPr>
        <w:t xml:space="preserve">da ata da AGE </w:t>
      </w:r>
      <w:r w:rsidR="00D051DD" w:rsidRPr="00027B94">
        <w:rPr>
          <w:rFonts w:ascii="Times New Roman" w:hAnsi="Times New Roman" w:cs="Times New Roman"/>
          <w:sz w:val="24"/>
          <w:szCs w:val="24"/>
        </w:rPr>
        <w:t>arquivada em até 05 (cinco)</w:t>
      </w:r>
      <w:r w:rsidR="008D0FA3" w:rsidRPr="00027B94">
        <w:rPr>
          <w:rFonts w:ascii="Times New Roman" w:hAnsi="Times New Roman" w:cs="Times New Roman"/>
          <w:sz w:val="24"/>
          <w:szCs w:val="24"/>
        </w:rPr>
        <w:t xml:space="preserve"> </w:t>
      </w:r>
      <w:r w:rsidR="00D051DD" w:rsidRPr="00027B94">
        <w:rPr>
          <w:rFonts w:ascii="Times New Roman" w:hAnsi="Times New Roman" w:cs="Times New Roman"/>
          <w:sz w:val="24"/>
          <w:szCs w:val="24"/>
        </w:rPr>
        <w:t>Dias Úteis contados da data do respectivo arquivamento.</w:t>
      </w:r>
      <w:r w:rsidR="00AD3E67" w:rsidRPr="00027B94">
        <w:rPr>
          <w:rFonts w:ascii="Times New Roman" w:hAnsi="Times New Roman" w:cs="Times New Roman"/>
          <w:sz w:val="24"/>
          <w:szCs w:val="24"/>
        </w:rPr>
        <w:t xml:space="preserve"> </w:t>
      </w:r>
    </w:p>
    <w:p w14:paraId="54FFF02E" w14:textId="77777777" w:rsidR="004B0BC5" w:rsidRPr="000335FA" w:rsidRDefault="004B0BC5" w:rsidP="00311F1C">
      <w:pPr>
        <w:pStyle w:val="Level3"/>
        <w:numPr>
          <w:ilvl w:val="0"/>
          <w:numId w:val="0"/>
        </w:numPr>
        <w:spacing w:after="0" w:line="300" w:lineRule="exact"/>
        <w:ind w:left="1361"/>
        <w:rPr>
          <w:rFonts w:ascii="Times New Roman" w:hAnsi="Times New Roman" w:cs="Times New Roman"/>
          <w:sz w:val="24"/>
          <w:szCs w:val="24"/>
          <w:highlight w:val="green"/>
        </w:rPr>
      </w:pPr>
    </w:p>
    <w:p w14:paraId="472557D4" w14:textId="79BD460F" w:rsidR="00C82E92" w:rsidRPr="00027B94" w:rsidRDefault="00C156C8" w:rsidP="00F510A4">
      <w:pPr>
        <w:pStyle w:val="Level2"/>
        <w:spacing w:after="0" w:line="300" w:lineRule="exact"/>
        <w:rPr>
          <w:rFonts w:ascii="Times New Roman" w:hAnsi="Times New Roman" w:cs="Times New Roman"/>
          <w:b/>
          <w:sz w:val="24"/>
          <w:szCs w:val="24"/>
        </w:rPr>
      </w:pPr>
      <w:bookmarkStart w:id="407" w:name="_Ref93401278"/>
      <w:r w:rsidRPr="00B30ADF">
        <w:rPr>
          <w:rFonts w:ascii="Times New Roman" w:hAnsi="Times New Roman" w:cs="Times New Roman"/>
          <w:b/>
          <w:sz w:val="24"/>
          <w:szCs w:val="24"/>
        </w:rPr>
        <w:t xml:space="preserve">Arquivamento desta </w:t>
      </w:r>
      <w:r w:rsidR="006C3F2F" w:rsidRPr="00B30ADF">
        <w:rPr>
          <w:rFonts w:ascii="Times New Roman" w:hAnsi="Times New Roman" w:cs="Times New Roman"/>
          <w:b/>
          <w:sz w:val="24"/>
          <w:szCs w:val="24"/>
        </w:rPr>
        <w:t xml:space="preserve">Escritura </w:t>
      </w:r>
      <w:r w:rsidR="006C3F2F" w:rsidRPr="00B30ADF">
        <w:rPr>
          <w:rFonts w:ascii="Times New Roman" w:hAnsi="Times New Roman" w:cs="Times New Roman"/>
          <w:b/>
          <w:bCs/>
          <w:sz w:val="24"/>
          <w:szCs w:val="24"/>
        </w:rPr>
        <w:t>de Emissão</w:t>
      </w:r>
      <w:r w:rsidRPr="00027B94">
        <w:rPr>
          <w:rFonts w:ascii="Times New Roman" w:hAnsi="Times New Roman" w:cs="Times New Roman"/>
          <w:b/>
          <w:bCs/>
          <w:sz w:val="24"/>
          <w:szCs w:val="24"/>
        </w:rPr>
        <w:t xml:space="preserve"> </w:t>
      </w:r>
      <w:r w:rsidRPr="00027B94">
        <w:rPr>
          <w:rFonts w:ascii="Times New Roman" w:hAnsi="Times New Roman" w:cs="Times New Roman"/>
          <w:b/>
          <w:sz w:val="24"/>
          <w:szCs w:val="24"/>
        </w:rPr>
        <w:t>na JUCE</w:t>
      </w:r>
      <w:bookmarkEnd w:id="407"/>
      <w:r w:rsidR="00977B8E" w:rsidRPr="00027B94">
        <w:rPr>
          <w:rFonts w:ascii="Times New Roman" w:hAnsi="Times New Roman" w:cs="Times New Roman"/>
          <w:b/>
          <w:sz w:val="24"/>
          <w:szCs w:val="24"/>
        </w:rPr>
        <w:t>PAR</w:t>
      </w:r>
    </w:p>
    <w:p w14:paraId="0E943AC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2B93D54" w14:textId="5160C82E" w:rsidR="00C82E92" w:rsidRPr="00027B94" w:rsidRDefault="00820C4E"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w:t>
      </w:r>
      <w:r w:rsidR="00C156C8" w:rsidRPr="00027B94">
        <w:rPr>
          <w:rFonts w:ascii="Times New Roman" w:hAnsi="Times New Roman" w:cs="Times New Roman"/>
          <w:sz w:val="24"/>
          <w:szCs w:val="24"/>
        </w:rPr>
        <w:t xml:space="preserve">Escritura de Emissão e seus eventuais aditamentos serão arquivados na </w:t>
      </w:r>
      <w:r w:rsidR="00605023" w:rsidRPr="00027B94">
        <w:rPr>
          <w:rFonts w:ascii="Times New Roman" w:hAnsi="Times New Roman" w:cs="Times New Roman"/>
          <w:sz w:val="24"/>
          <w:szCs w:val="24"/>
        </w:rPr>
        <w:t>JUCE</w:t>
      </w:r>
      <w:r w:rsidR="00977B8E" w:rsidRPr="00027B94">
        <w:rPr>
          <w:rFonts w:ascii="Times New Roman" w:hAnsi="Times New Roman" w:cs="Times New Roman"/>
          <w:sz w:val="24"/>
          <w:szCs w:val="24"/>
        </w:rPr>
        <w:t>PAR</w:t>
      </w:r>
      <w:r w:rsidR="00C156C8" w:rsidRPr="00027B94">
        <w:rPr>
          <w:rFonts w:ascii="Times New Roman" w:hAnsi="Times New Roman" w:cs="Times New Roman"/>
          <w:sz w:val="24"/>
          <w:szCs w:val="24"/>
        </w:rPr>
        <w:t xml:space="preserve">, nos termos do artigo 62, inciso II e parágrafo 3º, da Lei das Sociedades por Ações. A Emissora compromete-se a protocolar esta Escritura de Emissão e seus eventuais aditamentos na </w:t>
      </w:r>
      <w:r w:rsidR="00605023" w:rsidRPr="00027B94">
        <w:rPr>
          <w:rFonts w:ascii="Times New Roman" w:hAnsi="Times New Roman" w:cs="Times New Roman"/>
          <w:sz w:val="24"/>
          <w:szCs w:val="24"/>
        </w:rPr>
        <w:t>JUCE</w:t>
      </w:r>
      <w:r w:rsidR="00977B8E" w:rsidRPr="00027B94">
        <w:rPr>
          <w:rFonts w:ascii="Times New Roman" w:hAnsi="Times New Roman" w:cs="Times New Roman"/>
          <w:sz w:val="24"/>
          <w:szCs w:val="24"/>
        </w:rPr>
        <w:t>PAR</w:t>
      </w:r>
      <w:r w:rsidR="00605023" w:rsidRPr="00027B94">
        <w:rPr>
          <w:rFonts w:ascii="Times New Roman" w:hAnsi="Times New Roman" w:cs="Times New Roman"/>
          <w:sz w:val="24"/>
          <w:szCs w:val="24"/>
        </w:rPr>
        <w:t xml:space="preserve"> </w:t>
      </w:r>
      <w:r w:rsidR="00C156C8" w:rsidRPr="00027B94">
        <w:rPr>
          <w:rFonts w:ascii="Times New Roman" w:hAnsi="Times New Roman" w:cs="Times New Roman"/>
          <w:sz w:val="24"/>
          <w:szCs w:val="24"/>
        </w:rPr>
        <w:t xml:space="preserve">no prazo de até 05 (cinco) Dias Úteis, </w:t>
      </w:r>
      <w:r w:rsidR="00F13210" w:rsidRPr="00027B94">
        <w:rPr>
          <w:rFonts w:ascii="Times New Roman" w:hAnsi="Times New Roman" w:cs="Times New Roman"/>
          <w:sz w:val="24"/>
          <w:szCs w:val="24"/>
        </w:rPr>
        <w:t xml:space="preserve">contados da data de celebração </w:t>
      </w:r>
      <w:r w:rsidR="00F13210">
        <w:rPr>
          <w:rFonts w:ascii="Times New Roman" w:hAnsi="Times New Roman" w:cs="Times New Roman"/>
          <w:sz w:val="24"/>
          <w:szCs w:val="24"/>
        </w:rPr>
        <w:t xml:space="preserve">da Escritura e </w:t>
      </w:r>
      <w:r w:rsidR="00F13210" w:rsidRPr="00027B94">
        <w:rPr>
          <w:rFonts w:ascii="Times New Roman" w:hAnsi="Times New Roman" w:cs="Times New Roman"/>
          <w:sz w:val="24"/>
          <w:szCs w:val="24"/>
        </w:rPr>
        <w:t xml:space="preserve">dos aditamentos, </w:t>
      </w:r>
      <w:r w:rsidR="00F13210">
        <w:rPr>
          <w:rFonts w:ascii="Times New Roman" w:hAnsi="Times New Roman" w:cs="Times New Roman"/>
          <w:sz w:val="24"/>
          <w:szCs w:val="24"/>
        </w:rPr>
        <w:t xml:space="preserve">conforme o caso, </w:t>
      </w:r>
      <w:r w:rsidR="00F13210" w:rsidRPr="00027B94">
        <w:rPr>
          <w:rFonts w:ascii="Times New Roman" w:hAnsi="Times New Roman" w:cs="Times New Roman"/>
          <w:sz w:val="24"/>
          <w:szCs w:val="24"/>
        </w:rPr>
        <w:t>e enviar ao Agente Fiduciário uma via original</w:t>
      </w:r>
      <w:r w:rsidR="00F13210">
        <w:rPr>
          <w:rFonts w:ascii="Times New Roman" w:hAnsi="Times New Roman" w:cs="Times New Roman"/>
          <w:sz w:val="24"/>
          <w:szCs w:val="24"/>
        </w:rPr>
        <w:t xml:space="preserve">, ou uma cópia com chancela digital da JUCEPAR, </w:t>
      </w:r>
      <w:r w:rsidR="00C156C8" w:rsidRPr="00027B94">
        <w:rPr>
          <w:rFonts w:ascii="Times New Roman" w:hAnsi="Times New Roman" w:cs="Times New Roman"/>
          <w:sz w:val="24"/>
          <w:szCs w:val="24"/>
        </w:rPr>
        <w:t>arquivada dos referidos documentos em até 05 (cinco) Dias Úteis contados da data do respectivo arquivamento.</w:t>
      </w:r>
    </w:p>
    <w:p w14:paraId="679F2307"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278BF97" w14:textId="25CF85E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Qualquer aditamento à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deverá conter, em seu anexo, a versão consolidada dos termos e condições da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contemplando as alterações realizadas.</w:t>
      </w:r>
    </w:p>
    <w:p w14:paraId="5F0FBBBA"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bookmarkStart w:id="408" w:name="_Ref93407096"/>
    </w:p>
    <w:p w14:paraId="6D2C5E8E" w14:textId="278A913E"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Registro da</w:t>
      </w:r>
      <w:bookmarkEnd w:id="408"/>
      <w:r w:rsidR="00D560DD" w:rsidRPr="00027B94">
        <w:rPr>
          <w:rFonts w:ascii="Times New Roman" w:hAnsi="Times New Roman" w:cs="Times New Roman"/>
          <w:b/>
          <w:sz w:val="24"/>
          <w:szCs w:val="24"/>
        </w:rPr>
        <w:t xml:space="preserve"> Cessão Fiduciária</w:t>
      </w:r>
      <w:r w:rsidR="005F2F88">
        <w:rPr>
          <w:rFonts w:ascii="Times New Roman" w:hAnsi="Times New Roman" w:cs="Times New Roman"/>
          <w:b/>
          <w:sz w:val="24"/>
          <w:szCs w:val="24"/>
        </w:rPr>
        <w:t>,</w:t>
      </w:r>
      <w:r w:rsidR="008B37E9" w:rsidRPr="00027B94">
        <w:rPr>
          <w:rFonts w:ascii="Times New Roman" w:hAnsi="Times New Roman" w:cs="Times New Roman"/>
          <w:b/>
          <w:sz w:val="24"/>
          <w:szCs w:val="24"/>
        </w:rPr>
        <w:t xml:space="preserve"> Alienação Fiduciária de Ações</w:t>
      </w:r>
      <w:r w:rsidR="005F2F88">
        <w:rPr>
          <w:rFonts w:ascii="Times New Roman" w:hAnsi="Times New Roman" w:cs="Times New Roman"/>
          <w:b/>
          <w:sz w:val="24"/>
          <w:szCs w:val="24"/>
        </w:rPr>
        <w:t xml:space="preserve"> e Alienação Fiduciária de CDB</w:t>
      </w:r>
    </w:p>
    <w:p w14:paraId="79A1B5E5"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09" w:name="_Ref93481942"/>
    </w:p>
    <w:p w14:paraId="2792D9A6" w14:textId="51E30DE0"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10" w:name="_Ref102093605"/>
      <w:r w:rsidRPr="00027B94">
        <w:rPr>
          <w:rFonts w:ascii="Times New Roman" w:hAnsi="Times New Roman" w:cs="Times New Roman"/>
          <w:sz w:val="24"/>
          <w:szCs w:val="24"/>
        </w:rPr>
        <w:t xml:space="preserve">O Contrato de Cessão Fiduciária (conforme </w:t>
      </w:r>
      <w:r w:rsidR="00E83820" w:rsidRPr="00027B94">
        <w:rPr>
          <w:rFonts w:ascii="Times New Roman" w:hAnsi="Times New Roman" w:cs="Times New Roman"/>
          <w:sz w:val="24"/>
          <w:szCs w:val="24"/>
        </w:rPr>
        <w:t xml:space="preserve">abaixo </w:t>
      </w:r>
      <w:r w:rsidRPr="00027B94">
        <w:rPr>
          <w:rFonts w:ascii="Times New Roman" w:hAnsi="Times New Roman" w:cs="Times New Roman"/>
          <w:sz w:val="24"/>
          <w:szCs w:val="24"/>
        </w:rPr>
        <w:t xml:space="preserve">definido), assim como quaisquer aditamentos subsequentes, </w:t>
      </w:r>
      <w:r w:rsidR="00E83820" w:rsidRPr="00027B94">
        <w:rPr>
          <w:rFonts w:ascii="Times New Roman" w:hAnsi="Times New Roman" w:cs="Times New Roman"/>
          <w:sz w:val="24"/>
          <w:szCs w:val="24"/>
        </w:rPr>
        <w:t xml:space="preserve">serão </w:t>
      </w:r>
      <w:r w:rsidRPr="00027B94">
        <w:rPr>
          <w:rFonts w:ascii="Times New Roman" w:hAnsi="Times New Roman" w:cs="Times New Roman"/>
          <w:sz w:val="24"/>
          <w:szCs w:val="24"/>
        </w:rPr>
        <w:t>devidamente registrado</w:t>
      </w:r>
      <w:r w:rsidR="00E83820" w:rsidRPr="00027B94">
        <w:rPr>
          <w:rFonts w:ascii="Times New Roman" w:hAnsi="Times New Roman" w:cs="Times New Roman"/>
          <w:sz w:val="24"/>
          <w:szCs w:val="24"/>
        </w:rPr>
        <w:t>s</w:t>
      </w:r>
      <w:r w:rsidRPr="00027B94">
        <w:rPr>
          <w:rFonts w:ascii="Times New Roman" w:hAnsi="Times New Roman" w:cs="Times New Roman"/>
          <w:sz w:val="24"/>
          <w:szCs w:val="24"/>
        </w:rPr>
        <w:t xml:space="preserve"> no competente Cartório de Registro de Títulos e Documentos da circunscrição em que se localiza o domicílio das </w:t>
      </w:r>
      <w:r w:rsidR="00130627" w:rsidRPr="00027B94">
        <w:rPr>
          <w:rFonts w:ascii="Times New Roman" w:hAnsi="Times New Roman" w:cs="Times New Roman"/>
          <w:sz w:val="24"/>
          <w:szCs w:val="24"/>
        </w:rPr>
        <w:t>partes signatárias do Contrato de Cessão Fiduciária</w:t>
      </w:r>
      <w:r w:rsidRPr="00027B94">
        <w:rPr>
          <w:rFonts w:ascii="Times New Roman" w:hAnsi="Times New Roman" w:cs="Times New Roman"/>
          <w:sz w:val="24"/>
          <w:szCs w:val="24"/>
        </w:rPr>
        <w:t xml:space="preserve">, qual seja, o Cartório de Registro de Títulos e Documentos da Cidade de São </w:t>
      </w:r>
      <w:r w:rsidR="00605023" w:rsidRPr="00027B94">
        <w:rPr>
          <w:rFonts w:ascii="Times New Roman" w:hAnsi="Times New Roman" w:cs="Times New Roman"/>
          <w:sz w:val="24"/>
          <w:szCs w:val="24"/>
        </w:rPr>
        <w:t>Paulo</w:t>
      </w:r>
      <w:r w:rsidRPr="00027B94">
        <w:rPr>
          <w:rFonts w:ascii="Times New Roman" w:hAnsi="Times New Roman" w:cs="Times New Roman"/>
          <w:sz w:val="24"/>
          <w:szCs w:val="24"/>
        </w:rPr>
        <w:t>, Estado de São Paulo</w:t>
      </w:r>
      <w:r w:rsidR="00130627" w:rsidRPr="00027B94">
        <w:rPr>
          <w:rFonts w:ascii="Times New Roman" w:hAnsi="Times New Roman" w:cs="Times New Roman"/>
          <w:sz w:val="24"/>
          <w:szCs w:val="24"/>
        </w:rPr>
        <w:t xml:space="preserve">, e o Cartório de Registro de Títulos e Documentos da Cidade de </w:t>
      </w:r>
      <w:r w:rsidR="00605023" w:rsidRPr="00027B94">
        <w:rPr>
          <w:rFonts w:ascii="Times New Roman" w:hAnsi="Times New Roman" w:cs="Times New Roman"/>
          <w:sz w:val="24"/>
          <w:szCs w:val="24"/>
        </w:rPr>
        <w:t>Paranaguá</w:t>
      </w:r>
      <w:r w:rsidR="00130627" w:rsidRPr="00027B94">
        <w:rPr>
          <w:rFonts w:ascii="Times New Roman" w:hAnsi="Times New Roman" w:cs="Times New Roman"/>
          <w:sz w:val="24"/>
          <w:szCs w:val="24"/>
        </w:rPr>
        <w:t xml:space="preserve">, Estado de </w:t>
      </w:r>
      <w:r w:rsidR="00605023" w:rsidRPr="00027B94">
        <w:rPr>
          <w:rFonts w:ascii="Times New Roman" w:hAnsi="Times New Roman" w:cs="Times New Roman"/>
          <w:sz w:val="24"/>
          <w:szCs w:val="24"/>
        </w:rPr>
        <w:t>Paraná</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bookmarkStart w:id="411" w:name="_Hlk28548326"/>
      <w:r w:rsidRPr="00027B94">
        <w:rPr>
          <w:rFonts w:ascii="Times New Roman" w:hAnsi="Times New Roman" w:cs="Times New Roman"/>
          <w:sz w:val="24"/>
          <w:szCs w:val="24"/>
          <w:u w:val="single"/>
        </w:rPr>
        <w:t>Cartório</w:t>
      </w:r>
      <w:r w:rsidR="00130627" w:rsidRPr="00027B94">
        <w:rPr>
          <w:rFonts w:ascii="Times New Roman" w:hAnsi="Times New Roman" w:cs="Times New Roman"/>
          <w:sz w:val="24"/>
          <w:szCs w:val="24"/>
          <w:u w:val="single"/>
        </w:rPr>
        <w:t>s</w:t>
      </w:r>
      <w:r w:rsidRPr="00027B94">
        <w:rPr>
          <w:rFonts w:ascii="Times New Roman" w:hAnsi="Times New Roman" w:cs="Times New Roman"/>
          <w:sz w:val="24"/>
          <w:szCs w:val="24"/>
          <w:u w:val="single"/>
        </w:rPr>
        <w:t xml:space="preserve"> de RTD</w:t>
      </w:r>
      <w:bookmarkEnd w:id="411"/>
      <w:r w:rsidR="00F13210" w:rsidRPr="00F13210">
        <w:rPr>
          <w:rFonts w:ascii="Times New Roman" w:hAnsi="Times New Roman" w:cs="Times New Roman"/>
          <w:sz w:val="24"/>
          <w:szCs w:val="24"/>
          <w:u w:val="single"/>
        </w:rPr>
        <w:t xml:space="preserve"> </w:t>
      </w:r>
      <w:r w:rsidR="00F13210" w:rsidRPr="00FD4217">
        <w:rPr>
          <w:rFonts w:ascii="Times New Roman" w:hAnsi="Times New Roman" w:cs="Times New Roman"/>
          <w:sz w:val="24"/>
          <w:szCs w:val="24"/>
          <w:u w:val="single"/>
        </w:rPr>
        <w:t>Cessão Fiduciária</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r w:rsidR="00736B6B" w:rsidRPr="00027B94">
        <w:rPr>
          <w:rFonts w:ascii="Times New Roman" w:hAnsi="Times New Roman" w:cs="Times New Roman"/>
          <w:sz w:val="24"/>
          <w:szCs w:val="24"/>
        </w:rPr>
        <w:t>,</w:t>
      </w:r>
      <w:r w:rsidRPr="00027B94">
        <w:rPr>
          <w:rFonts w:ascii="Times New Roman" w:hAnsi="Times New Roman" w:cs="Times New Roman"/>
          <w:sz w:val="24"/>
          <w:szCs w:val="24"/>
        </w:rPr>
        <w:t xml:space="preserve"> em até 5 (cinco) Dias Úteis contados da data de suas respectivas assinaturas, nos termos da Lei nº 6.015, de 31 de dezembro de 1973, conforme alterada.</w:t>
      </w:r>
      <w:bookmarkEnd w:id="409"/>
      <w:bookmarkEnd w:id="410"/>
    </w:p>
    <w:p w14:paraId="79D9E7D8" w14:textId="77777777" w:rsidR="008B37E9" w:rsidRPr="00027B94" w:rsidRDefault="008B37E9" w:rsidP="00027B94">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65C313D" w14:textId="7BF636B4" w:rsidR="008B37E9" w:rsidRPr="00027B94" w:rsidRDefault="008B37E9">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Contrato de Alienação Fiduciária de Ações (conforme abaixo definido)</w:t>
      </w:r>
      <w:r w:rsidR="00306343">
        <w:rPr>
          <w:rFonts w:ascii="Times New Roman" w:hAnsi="Times New Roman" w:cs="Times New Roman"/>
          <w:sz w:val="24"/>
          <w:szCs w:val="24"/>
        </w:rPr>
        <w:t xml:space="preserve"> e o Contrato de Alienação Fiduciária de CDB</w:t>
      </w:r>
      <w:r w:rsidRPr="00027B94">
        <w:rPr>
          <w:rFonts w:ascii="Times New Roman" w:hAnsi="Times New Roman" w:cs="Times New Roman"/>
          <w:sz w:val="24"/>
          <w:szCs w:val="24"/>
        </w:rPr>
        <w:t xml:space="preserve">, assim como quaisquer aditamentos subsequentes, serão devidamente registrados nos </w:t>
      </w:r>
      <w:r w:rsidR="00F13210" w:rsidRPr="00027B94">
        <w:rPr>
          <w:rFonts w:ascii="Times New Roman" w:hAnsi="Times New Roman" w:cs="Times New Roman"/>
          <w:sz w:val="24"/>
          <w:szCs w:val="24"/>
        </w:rPr>
        <w:t>Cartório</w:t>
      </w:r>
      <w:r w:rsidR="00F13210">
        <w:rPr>
          <w:rFonts w:ascii="Times New Roman" w:hAnsi="Times New Roman" w:cs="Times New Roman"/>
          <w:sz w:val="24"/>
          <w:szCs w:val="24"/>
        </w:rPr>
        <w:t>s</w:t>
      </w:r>
      <w:r w:rsidR="00F13210" w:rsidRPr="00027B94">
        <w:rPr>
          <w:rFonts w:ascii="Times New Roman" w:hAnsi="Times New Roman" w:cs="Times New Roman"/>
          <w:sz w:val="24"/>
          <w:szCs w:val="24"/>
        </w:rPr>
        <w:t xml:space="preserve"> de Registro de Títulos e Documentos da circunscrição em que se localiza o domicílio das partes signatárias do Contrato de Cessão Fiduciária, qual seja, o Cartório de Registro de Títulos e Documentos da Cidade de São Paulo, Estado de São Paulo, o Cartório de Registro de Títulos e Documentos da Cidade de Paranaguá, Estado de Paraná</w:t>
      </w:r>
      <w:r w:rsidR="00F13210">
        <w:rPr>
          <w:rFonts w:ascii="Times New Roman" w:hAnsi="Times New Roman" w:cs="Times New Roman"/>
          <w:sz w:val="24"/>
          <w:szCs w:val="24"/>
        </w:rPr>
        <w:t xml:space="preserve"> e </w:t>
      </w:r>
      <w:r w:rsidR="00F13210" w:rsidRPr="00027B94">
        <w:rPr>
          <w:rFonts w:ascii="Times New Roman" w:hAnsi="Times New Roman" w:cs="Times New Roman"/>
          <w:sz w:val="24"/>
          <w:szCs w:val="24"/>
        </w:rPr>
        <w:t xml:space="preserve">o Cartório de Registro de Títulos e Documentos da Cidade de </w:t>
      </w:r>
      <w:r w:rsidR="00F13210">
        <w:rPr>
          <w:rFonts w:ascii="Times New Roman" w:hAnsi="Times New Roman" w:cs="Times New Roman"/>
          <w:sz w:val="24"/>
          <w:szCs w:val="24"/>
        </w:rPr>
        <w:t>Joinville</w:t>
      </w:r>
      <w:r w:rsidR="00F13210" w:rsidRPr="00027B94">
        <w:rPr>
          <w:rFonts w:ascii="Times New Roman" w:hAnsi="Times New Roman" w:cs="Times New Roman"/>
          <w:sz w:val="24"/>
          <w:szCs w:val="24"/>
        </w:rPr>
        <w:t xml:space="preserve">, Estado de </w:t>
      </w:r>
      <w:r w:rsidR="00F13210">
        <w:rPr>
          <w:rFonts w:ascii="Times New Roman" w:hAnsi="Times New Roman" w:cs="Times New Roman"/>
          <w:sz w:val="24"/>
          <w:szCs w:val="24"/>
        </w:rPr>
        <w:t>Santa Catarina (“</w:t>
      </w:r>
      <w:r w:rsidR="00F13210" w:rsidRPr="00765BDD">
        <w:rPr>
          <w:rFonts w:ascii="Times New Roman" w:hAnsi="Times New Roman" w:cs="Times New Roman"/>
          <w:sz w:val="24"/>
          <w:szCs w:val="24"/>
          <w:u w:val="single"/>
        </w:rPr>
        <w:t xml:space="preserve">Cartórios de </w:t>
      </w:r>
      <w:r w:rsidR="00F13210" w:rsidRPr="00765BDD">
        <w:rPr>
          <w:rFonts w:ascii="Times New Roman" w:hAnsi="Times New Roman" w:cs="Times New Roman"/>
          <w:sz w:val="24"/>
          <w:szCs w:val="24"/>
          <w:u w:val="single"/>
        </w:rPr>
        <w:lastRenderedPageBreak/>
        <w:t>RTD Alienação Fiduciária e Fiança”</w:t>
      </w:r>
      <w:r w:rsidR="00F13210">
        <w:rPr>
          <w:rFonts w:ascii="Times New Roman" w:hAnsi="Times New Roman" w:cs="Times New Roman"/>
          <w:sz w:val="24"/>
          <w:szCs w:val="24"/>
        </w:rPr>
        <w:t>)</w:t>
      </w:r>
      <w:r w:rsidR="00F13210" w:rsidRPr="00027B94">
        <w:rPr>
          <w:rFonts w:ascii="Times New Roman" w:hAnsi="Times New Roman" w:cs="Times New Roman"/>
          <w:sz w:val="24"/>
          <w:szCs w:val="24"/>
        </w:rPr>
        <w:t>, em até 5 (cinco) Dias Úteis contados da data de suas respectivas assinaturas</w:t>
      </w:r>
      <w:r w:rsidRPr="00027B94">
        <w:rPr>
          <w:rFonts w:ascii="Times New Roman" w:hAnsi="Times New Roman" w:cs="Times New Roman"/>
          <w:sz w:val="24"/>
          <w:szCs w:val="24"/>
        </w:rPr>
        <w:t>.</w:t>
      </w:r>
    </w:p>
    <w:p w14:paraId="4BCBFE8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0412586" w14:textId="2F9DA4EE"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Caso a Emissora não providencie os registros previstos na</w:t>
      </w:r>
      <w:r w:rsidR="008B37E9" w:rsidRPr="00027B94">
        <w:rPr>
          <w:rFonts w:ascii="Times New Roman" w:hAnsi="Times New Roman" w:cs="Times New Roman"/>
          <w:sz w:val="24"/>
          <w:szCs w:val="24"/>
        </w:rPr>
        <w:t>s</w:t>
      </w:r>
      <w:r w:rsidRPr="00027B94">
        <w:rPr>
          <w:rFonts w:ascii="Times New Roman" w:hAnsi="Times New Roman" w:cs="Times New Roman"/>
          <w:sz w:val="24"/>
          <w:szCs w:val="24"/>
        </w:rPr>
        <w:t xml:space="preserve"> Cláusula</w:t>
      </w:r>
      <w:r w:rsidR="008B37E9" w:rsidRPr="00027B94">
        <w:rPr>
          <w:rFonts w:ascii="Times New Roman" w:hAnsi="Times New Roman" w:cs="Times New Roman"/>
          <w:sz w:val="24"/>
          <w:szCs w:val="24"/>
        </w:rPr>
        <w:t>s</w:t>
      </w:r>
      <w:r w:rsidRPr="00027B94">
        <w:rPr>
          <w:rFonts w:ascii="Times New Roman" w:hAnsi="Times New Roman" w:cs="Times New Roman"/>
          <w:sz w:val="24"/>
          <w:szCs w:val="24"/>
        </w:rPr>
        <w:t xml:space="preserve"> </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_Ref102093605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3B419C">
        <w:rPr>
          <w:rFonts w:ascii="Times New Roman" w:hAnsi="Times New Roman" w:cs="Times New Roman"/>
          <w:sz w:val="24"/>
          <w:szCs w:val="24"/>
        </w:rPr>
        <w:t>2.4.1</w:t>
      </w:r>
      <w:r w:rsidR="007863F7">
        <w:rPr>
          <w:rFonts w:ascii="Times New Roman" w:hAnsi="Times New Roman" w:cs="Times New Roman"/>
          <w:sz w:val="24"/>
          <w:szCs w:val="24"/>
        </w:rPr>
        <w:fldChar w:fldCharType="end"/>
      </w:r>
      <w:r w:rsidR="008D0FA3" w:rsidRPr="000335FA">
        <w:rPr>
          <w:rFonts w:ascii="Times New Roman" w:hAnsi="Times New Roman" w:cs="Times New Roman"/>
          <w:sz w:val="24"/>
          <w:szCs w:val="24"/>
        </w:rPr>
        <w:t xml:space="preserve"> </w:t>
      </w:r>
      <w:r w:rsidR="008B37E9" w:rsidRPr="00B30ADF">
        <w:rPr>
          <w:rFonts w:ascii="Times New Roman" w:hAnsi="Times New Roman" w:cs="Times New Roman"/>
          <w:sz w:val="24"/>
          <w:szCs w:val="24"/>
        </w:rPr>
        <w:t xml:space="preserve">e 2.4.2 </w:t>
      </w:r>
      <w:r w:rsidRPr="00B30ADF">
        <w:rPr>
          <w:rFonts w:ascii="Times New Roman" w:hAnsi="Times New Roman" w:cs="Times New Roman"/>
          <w:sz w:val="24"/>
          <w:szCs w:val="24"/>
        </w:rPr>
        <w:t xml:space="preserve">acima, o Agente Fiduciário poderá, nos termos do artigo 62, parágrafo 2º, da Lei das Sociedades por Ações, promover os registros acima previstos, devendo a Emissora arcar com todos os respectivos custos e despesas de tais registros. A eventual realização do registro pelo Agente Fiduciário não descaracterizará o inadimplemento de obrigação não pecuniária por parte da Emissora, </w:t>
      </w:r>
      <w:r w:rsidRPr="00027B94">
        <w:rPr>
          <w:rFonts w:ascii="Times New Roman" w:hAnsi="Times New Roman" w:cs="Times New Roman"/>
          <w:sz w:val="24"/>
          <w:szCs w:val="24"/>
        </w:rPr>
        <w:t>nos termos da presente Escritura de Emissão.</w:t>
      </w:r>
    </w:p>
    <w:p w14:paraId="17554DC6"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31EA8B95"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Depósito para Distribuição Primária, Negociação Secundária e Custódia Eletrônica</w:t>
      </w:r>
    </w:p>
    <w:p w14:paraId="3E956585"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3BCFB5E6"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12" w:name="_Ref93398048"/>
      <w:r w:rsidRPr="00027B94">
        <w:rPr>
          <w:rFonts w:ascii="Times New Roman" w:hAnsi="Times New Roman" w:cs="Times New Roman"/>
          <w:color w:val="000000"/>
          <w:sz w:val="24"/>
          <w:szCs w:val="24"/>
        </w:rPr>
        <w:t>A</w:t>
      </w:r>
      <w:r w:rsidRPr="00027B94">
        <w:rPr>
          <w:rFonts w:ascii="Times New Roman" w:hAnsi="Times New Roman" w:cs="Times New Roman"/>
          <w:sz w:val="24"/>
          <w:szCs w:val="24"/>
        </w:rPr>
        <w:t>s Debêntures serão depositadas para:</w:t>
      </w:r>
      <w:bookmarkEnd w:id="412"/>
    </w:p>
    <w:p w14:paraId="046468D3"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5B225D33" w14:textId="17F03F8F"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distribuição no mercado primário por meio do MDA – Módulo de Distribuição de Ativos (</w:t>
      </w:r>
      <w:r w:rsidR="002B4B2C" w:rsidRPr="00027B94">
        <w:rPr>
          <w:rFonts w:ascii="Times New Roman" w:hAnsi="Times New Roman"/>
          <w:sz w:val="24"/>
          <w:szCs w:val="24"/>
        </w:rPr>
        <w:t>“</w:t>
      </w:r>
      <w:r w:rsidRPr="00027B94">
        <w:rPr>
          <w:rFonts w:ascii="Times New Roman" w:hAnsi="Times New Roman"/>
          <w:sz w:val="24"/>
          <w:szCs w:val="24"/>
          <w:u w:val="single"/>
        </w:rPr>
        <w:t>MDA</w:t>
      </w:r>
      <w:r w:rsidR="002B4B2C" w:rsidRPr="00027B94">
        <w:rPr>
          <w:rFonts w:ascii="Times New Roman" w:hAnsi="Times New Roman"/>
          <w:sz w:val="24"/>
          <w:szCs w:val="24"/>
        </w:rPr>
        <w:t>”</w:t>
      </w:r>
      <w:r w:rsidRPr="00027B94">
        <w:rPr>
          <w:rFonts w:ascii="Times New Roman" w:hAnsi="Times New Roman"/>
          <w:sz w:val="24"/>
          <w:szCs w:val="24"/>
        </w:rPr>
        <w:t>), administrado e operacionalizado pela B3 S.A. – Brasil, Bolsa, Balcão – Balcão B3 (</w:t>
      </w:r>
      <w:r w:rsidR="002B4B2C" w:rsidRPr="00027B94">
        <w:rPr>
          <w:rFonts w:ascii="Times New Roman" w:hAnsi="Times New Roman"/>
          <w:sz w:val="24"/>
          <w:szCs w:val="24"/>
        </w:rPr>
        <w:t>“</w:t>
      </w:r>
      <w:r w:rsidRPr="00027B94">
        <w:rPr>
          <w:rFonts w:ascii="Times New Roman" w:hAnsi="Times New Roman"/>
          <w:sz w:val="24"/>
          <w:szCs w:val="24"/>
          <w:u w:val="single"/>
        </w:rPr>
        <w:t>B3</w:t>
      </w:r>
      <w:r w:rsidR="002B4B2C" w:rsidRPr="00027B94">
        <w:rPr>
          <w:rFonts w:ascii="Times New Roman" w:hAnsi="Times New Roman"/>
          <w:sz w:val="24"/>
          <w:szCs w:val="24"/>
        </w:rPr>
        <w:t>”</w:t>
      </w:r>
      <w:r w:rsidRPr="00027B94">
        <w:rPr>
          <w:rFonts w:ascii="Times New Roman" w:hAnsi="Times New Roman"/>
          <w:sz w:val="24"/>
          <w:szCs w:val="24"/>
        </w:rPr>
        <w:t>), sendo a distribuição liquidada financeiramente por meio da B3; e</w:t>
      </w:r>
    </w:p>
    <w:p w14:paraId="1B162166"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4C045166" w14:textId="76C3179B"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negociação no mercado secundário por meio do CETIP21 – Títulos e Valores Mobiliários (</w:t>
      </w:r>
      <w:r w:rsidR="002B4B2C" w:rsidRPr="00027B94">
        <w:rPr>
          <w:rFonts w:ascii="Times New Roman" w:hAnsi="Times New Roman"/>
          <w:sz w:val="24"/>
          <w:szCs w:val="24"/>
        </w:rPr>
        <w:t>“</w:t>
      </w:r>
      <w:r w:rsidRPr="00027B94">
        <w:rPr>
          <w:rFonts w:ascii="Times New Roman" w:hAnsi="Times New Roman"/>
          <w:sz w:val="24"/>
          <w:szCs w:val="24"/>
          <w:u w:val="single"/>
        </w:rPr>
        <w:t>CETIP21</w:t>
      </w:r>
      <w:r w:rsidR="002B4B2C" w:rsidRPr="00027B94">
        <w:rPr>
          <w:rFonts w:ascii="Times New Roman" w:hAnsi="Times New Roman"/>
          <w:sz w:val="24"/>
          <w:szCs w:val="24"/>
        </w:rPr>
        <w:t>”</w:t>
      </w:r>
      <w:r w:rsidRPr="00027B94">
        <w:rPr>
          <w:rFonts w:ascii="Times New Roman" w:hAnsi="Times New Roman"/>
          <w:sz w:val="24"/>
          <w:szCs w:val="24"/>
        </w:rPr>
        <w:t>), administrado e operacionalizado pela B3, sendo as negociações liquidadas financeiramente e as Debêntures custodiadas eletronicamente na B3.</w:t>
      </w:r>
    </w:p>
    <w:p w14:paraId="3E2FBB7B"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6E8782AA" w14:textId="7F4FC1FD"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color w:val="000000"/>
          <w:sz w:val="24"/>
          <w:szCs w:val="24"/>
        </w:rPr>
        <w:t>Não</w:t>
      </w:r>
      <w:r w:rsidRPr="00027B94">
        <w:rPr>
          <w:rFonts w:ascii="Times New Roman" w:hAnsi="Times New Roman" w:cs="Times New Roman"/>
          <w:sz w:val="24"/>
          <w:szCs w:val="24"/>
        </w:rPr>
        <w:t xml:space="preserve"> obstante o descrito na Cláusula </w:t>
      </w:r>
      <w:r w:rsidR="00CB524A" w:rsidRPr="00B30ADF">
        <w:rPr>
          <w:rFonts w:ascii="Times New Roman" w:hAnsi="Times New Roman" w:cs="Times New Roman"/>
          <w:sz w:val="24"/>
          <w:szCs w:val="24"/>
        </w:rPr>
        <w:fldChar w:fldCharType="begin"/>
      </w:r>
      <w:r w:rsidR="00CB524A" w:rsidRPr="00027B94">
        <w:rPr>
          <w:rFonts w:ascii="Times New Roman" w:hAnsi="Times New Roman" w:cs="Times New Roman"/>
          <w:sz w:val="24"/>
          <w:szCs w:val="24"/>
        </w:rPr>
        <w:instrText xml:space="preserve"> REF _Ref93398048 \r \h </w:instrText>
      </w:r>
      <w:r w:rsidR="00F510A4" w:rsidRPr="00027B94">
        <w:rPr>
          <w:rFonts w:ascii="Times New Roman" w:hAnsi="Times New Roman" w:cs="Times New Roman"/>
          <w:sz w:val="24"/>
          <w:szCs w:val="24"/>
        </w:rPr>
        <w:instrText xml:space="preserve"> \* MERGEFORMAT </w:instrText>
      </w:r>
      <w:r w:rsidR="00CB524A" w:rsidRPr="00B30ADF">
        <w:rPr>
          <w:rFonts w:ascii="Times New Roman" w:hAnsi="Times New Roman" w:cs="Times New Roman"/>
          <w:sz w:val="24"/>
          <w:szCs w:val="24"/>
        </w:rPr>
      </w:r>
      <w:r w:rsidR="00CB524A" w:rsidRPr="00B30ADF">
        <w:rPr>
          <w:rFonts w:ascii="Times New Roman" w:hAnsi="Times New Roman" w:cs="Times New Roman"/>
          <w:sz w:val="24"/>
          <w:szCs w:val="24"/>
        </w:rPr>
        <w:fldChar w:fldCharType="separate"/>
      </w:r>
      <w:r w:rsidR="003B419C">
        <w:rPr>
          <w:rFonts w:ascii="Times New Roman" w:hAnsi="Times New Roman" w:cs="Times New Roman"/>
          <w:sz w:val="24"/>
          <w:szCs w:val="24"/>
        </w:rPr>
        <w:t>2.5.1</w:t>
      </w:r>
      <w:r w:rsidR="00CB524A" w:rsidRPr="00B30ADF">
        <w:rPr>
          <w:rFonts w:ascii="Times New Roman" w:hAnsi="Times New Roman" w:cs="Times New Roman"/>
          <w:sz w:val="24"/>
          <w:szCs w:val="24"/>
        </w:rPr>
        <w:fldChar w:fldCharType="end"/>
      </w:r>
      <w:r w:rsidRPr="000335FA">
        <w:rPr>
          <w:rFonts w:ascii="Times New Roman" w:hAnsi="Times New Roman" w:cs="Times New Roman"/>
          <w:sz w:val="24"/>
          <w:szCs w:val="24"/>
        </w:rPr>
        <w:t>. acima, as Debêntures soment</w:t>
      </w:r>
      <w:r w:rsidRPr="00B30ADF">
        <w:rPr>
          <w:rFonts w:ascii="Times New Roman" w:hAnsi="Times New Roman" w:cs="Times New Roman"/>
          <w:sz w:val="24"/>
          <w:szCs w:val="24"/>
        </w:rPr>
        <w:t xml:space="preserve">e poderão ser negociadas entre Investidores Qualificados (conforme definidos abaixo) nos mercados regulamentados de valores mobiliários depois de decorridos 90 (noventa) dias de cada subscrição ou aquisição pelo Investidor Profissional (conforme definidos abaixo), nos termos dos artigos 13 e 15 da Instrução CVM 476, ressalvado o lote de Debêntures objeto da garantia firme exercida pelo </w:t>
      </w:r>
      <w:r w:rsidR="00B66768" w:rsidRPr="00B30ADF">
        <w:rPr>
          <w:rFonts w:ascii="Times New Roman" w:hAnsi="Times New Roman" w:cs="Times New Roman"/>
          <w:sz w:val="24"/>
          <w:szCs w:val="24"/>
        </w:rPr>
        <w:t>Coordenador Líder</w:t>
      </w:r>
      <w:r w:rsidRPr="00027B94">
        <w:rPr>
          <w:rFonts w:ascii="Times New Roman" w:hAnsi="Times New Roman" w:cs="Times New Roman"/>
          <w:sz w:val="24"/>
          <w:szCs w:val="24"/>
        </w:rPr>
        <w:t xml:space="preserve"> (conforme definidos abaixo), observado o disposto no inciso II do artigo 13 da Instrução CVM 476, e no parágrafo único do artigo 13 da Instrução CVM 476, e desde que a Emissora esteja em dia com o cumprimento das obrigações previstas no artigo 17 da Instrução CVM 476, sendo que a negociação das Debêntures deverá sempre respeitar as disposições legais e regulamentares aplicáveis.</w:t>
      </w:r>
    </w:p>
    <w:p w14:paraId="48383473"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5D0C60DE" w14:textId="012BB464" w:rsidR="002D1258" w:rsidRPr="00027B94" w:rsidRDefault="00AD31F1"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Constituição da Garantia Fidejussória</w:t>
      </w:r>
    </w:p>
    <w:p w14:paraId="2F4106A8" w14:textId="7D5F965C"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222D246B" w14:textId="5BAE1BC4" w:rsidR="002D1258" w:rsidRPr="00027B94" w:rsidRDefault="002D125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Em virtude da Fiança (conforme abaixo definido) prestada pel</w:t>
      </w:r>
      <w:r w:rsidR="00CE0FF0">
        <w:rPr>
          <w:rFonts w:ascii="Times New Roman" w:hAnsi="Times New Roman" w:cs="Times New Roman"/>
          <w:sz w:val="24"/>
          <w:szCs w:val="24"/>
        </w:rPr>
        <w:t>o</w:t>
      </w:r>
      <w:r w:rsidRPr="00027B94">
        <w:rPr>
          <w:rFonts w:ascii="Times New Roman" w:hAnsi="Times New Roman" w:cs="Times New Roman"/>
          <w:sz w:val="24"/>
          <w:szCs w:val="24"/>
        </w:rPr>
        <w:t>s Fiador</w:t>
      </w:r>
      <w:r w:rsidR="00CE0FF0">
        <w:rPr>
          <w:rFonts w:ascii="Times New Roman" w:hAnsi="Times New Roman" w:cs="Times New Roman"/>
          <w:sz w:val="24"/>
          <w:szCs w:val="24"/>
        </w:rPr>
        <w:t>e</w:t>
      </w:r>
      <w:r w:rsidRPr="00027B94">
        <w:rPr>
          <w:rFonts w:ascii="Times New Roman" w:hAnsi="Times New Roman" w:cs="Times New Roman"/>
          <w:sz w:val="24"/>
          <w:szCs w:val="24"/>
        </w:rPr>
        <w:t xml:space="preserve">s por meio deste instrumento, esta Escritura e seus eventuais aditamentos serão devidamente: (a) protocolados para registro </w:t>
      </w:r>
      <w:r w:rsidR="00F13210" w:rsidRPr="00765BDD">
        <w:rPr>
          <w:rFonts w:ascii="Times New Roman" w:hAnsi="Times New Roman" w:cs="Times New Roman"/>
          <w:sz w:val="24"/>
          <w:szCs w:val="24"/>
        </w:rPr>
        <w:t>Cartórios de RTD Alienação Fiduciária e Fiança</w:t>
      </w:r>
      <w:r w:rsidR="00F13210" w:rsidRPr="00027B94" w:rsidDel="0042153D">
        <w:rPr>
          <w:rFonts w:ascii="Times New Roman" w:hAnsi="Times New Roman" w:cs="Times New Roman"/>
          <w:sz w:val="24"/>
          <w:szCs w:val="24"/>
        </w:rPr>
        <w:t xml:space="preserve"> </w:t>
      </w:r>
      <w:r w:rsidRPr="00027B94">
        <w:rPr>
          <w:rFonts w:ascii="Times New Roman" w:hAnsi="Times New Roman" w:cs="Times New Roman"/>
          <w:sz w:val="24"/>
          <w:szCs w:val="24"/>
        </w:rPr>
        <w:t xml:space="preserve">, em até 2 (dois) Dias Úteis contados da data de suas respectivas assinaturas, nos termos da Lei nº 6.015, de 31 de dezembro de </w:t>
      </w:r>
      <w:r w:rsidRPr="00027B94">
        <w:rPr>
          <w:rFonts w:ascii="Times New Roman" w:hAnsi="Times New Roman" w:cs="Times New Roman"/>
          <w:sz w:val="24"/>
          <w:szCs w:val="24"/>
        </w:rPr>
        <w:lastRenderedPageBreak/>
        <w:t xml:space="preserve">1973 conforme alterada; (b) </w:t>
      </w:r>
      <w:r w:rsidRPr="00027B94">
        <w:rPr>
          <w:rFonts w:ascii="Times New Roman" w:hAnsi="Times New Roman" w:cs="Times New Roman"/>
          <w:bCs/>
          <w:sz w:val="24"/>
          <w:szCs w:val="24"/>
        </w:rPr>
        <w:t xml:space="preserve">registrados em até 10 (dez) Dias Úteis contados da realização do protocolo, podendo este prazo ser prorrogado por igual período, desde que a Emissora comprove para </w:t>
      </w:r>
      <w:r w:rsidR="00F13210" w:rsidRPr="00027B94">
        <w:rPr>
          <w:rFonts w:ascii="Times New Roman" w:hAnsi="Times New Roman" w:cs="Times New Roman"/>
          <w:bCs/>
          <w:sz w:val="24"/>
          <w:szCs w:val="24"/>
        </w:rPr>
        <w:t>Agente Fiduciário, que está adotando de forma diligente todas as providências necessárias para o registro da Escritura,</w:t>
      </w:r>
      <w:r w:rsidR="00F13210" w:rsidRPr="00027B94">
        <w:rPr>
          <w:rFonts w:ascii="Times New Roman" w:hAnsi="Times New Roman" w:cs="Times New Roman"/>
          <w:sz w:val="24"/>
          <w:szCs w:val="24"/>
        </w:rPr>
        <w:t xml:space="preserve"> observado que esta Escritura deverá ser registrada nos </w:t>
      </w:r>
      <w:r w:rsidR="00F13210" w:rsidRPr="00E31F6B">
        <w:rPr>
          <w:rFonts w:ascii="Times New Roman" w:hAnsi="Times New Roman" w:cs="Times New Roman"/>
          <w:sz w:val="24"/>
          <w:szCs w:val="24"/>
          <w:u w:val="single"/>
        </w:rPr>
        <w:t>Cartórios de RTD Alienação Fiduciária e Fiança</w:t>
      </w:r>
      <w:r w:rsidR="00F13210" w:rsidRPr="00027B94">
        <w:rPr>
          <w:rFonts w:ascii="Times New Roman" w:hAnsi="Times New Roman" w:cs="Times New Roman"/>
          <w:sz w:val="24"/>
          <w:szCs w:val="24"/>
        </w:rPr>
        <w:t xml:space="preserve"> antes da primeira Data de Integralização (conforme abaixo definida). A Emissora compromete-se a enviar ao Agente Fiduciário, </w:t>
      </w:r>
      <w:r w:rsidR="00F13210" w:rsidRPr="00027B94">
        <w:rPr>
          <w:rFonts w:ascii="Times New Roman" w:hAnsi="Times New Roman" w:cs="Times New Roman"/>
          <w:bCs/>
          <w:sz w:val="24"/>
          <w:szCs w:val="24"/>
        </w:rPr>
        <w:t xml:space="preserve">1 (uma) via original ou 1 (uma) via eletrônica contendo a chancela digital dos </w:t>
      </w:r>
      <w:r w:rsidR="00F13210" w:rsidRPr="00E31F6B">
        <w:rPr>
          <w:rFonts w:ascii="Times New Roman" w:hAnsi="Times New Roman" w:cs="Times New Roman"/>
          <w:sz w:val="24"/>
          <w:szCs w:val="24"/>
          <w:u w:val="single"/>
        </w:rPr>
        <w:t>Cartórios de RTD Alienação Fiduciária e Fiança</w:t>
      </w:r>
      <w:r w:rsidR="00F13210" w:rsidRPr="00027B94">
        <w:rPr>
          <w:rFonts w:ascii="Times New Roman" w:hAnsi="Times New Roman" w:cs="Times New Roman"/>
          <w:bCs/>
          <w:sz w:val="24"/>
          <w:szCs w:val="24"/>
        </w:rPr>
        <w:t xml:space="preserve">, conforme aplicável, </w:t>
      </w:r>
      <w:r w:rsidR="00F13210" w:rsidRPr="00027B94">
        <w:rPr>
          <w:rFonts w:ascii="Times New Roman" w:hAnsi="Times New Roman" w:cs="Times New Roman"/>
          <w:sz w:val="24"/>
          <w:szCs w:val="24"/>
        </w:rPr>
        <w:t xml:space="preserve">desta Escritura de Emissão e eventuais aditamentos, devidamente registrados no </w:t>
      </w:r>
      <w:r w:rsidR="00F13210" w:rsidRPr="00E31F6B">
        <w:rPr>
          <w:rFonts w:ascii="Times New Roman" w:hAnsi="Times New Roman" w:cs="Times New Roman"/>
          <w:sz w:val="24"/>
          <w:szCs w:val="24"/>
          <w:u w:val="single"/>
        </w:rPr>
        <w:t>Cartórios de RTD Alienação Fiduciária e Fiança</w:t>
      </w:r>
      <w:r w:rsidR="00F13210" w:rsidRPr="00027B94">
        <w:rPr>
          <w:rFonts w:ascii="Times New Roman" w:hAnsi="Times New Roman" w:cs="Times New Roman"/>
          <w:sz w:val="24"/>
          <w:szCs w:val="24"/>
        </w:rPr>
        <w:t xml:space="preserve">, no prazo de até </w:t>
      </w:r>
      <w:r w:rsidRPr="00027B94">
        <w:rPr>
          <w:rFonts w:ascii="Times New Roman" w:hAnsi="Times New Roman" w:cs="Times New Roman"/>
          <w:sz w:val="24"/>
          <w:szCs w:val="24"/>
        </w:rPr>
        <w:t>5 (cinco) dias contados da data de obtenção dos referidos registros</w:t>
      </w:r>
    </w:p>
    <w:p w14:paraId="2A1C4A47" w14:textId="77777777" w:rsidR="00F510A4" w:rsidRPr="00027B94" w:rsidRDefault="00F510A4" w:rsidP="00311F1C">
      <w:pPr>
        <w:pStyle w:val="Level1"/>
        <w:numPr>
          <w:ilvl w:val="0"/>
          <w:numId w:val="0"/>
        </w:numPr>
        <w:spacing w:before="0" w:after="0" w:line="300" w:lineRule="exact"/>
        <w:ind w:left="680"/>
        <w:rPr>
          <w:rFonts w:ascii="Times New Roman" w:hAnsi="Times New Roman" w:cs="Times New Roman"/>
          <w:sz w:val="24"/>
          <w:szCs w:val="24"/>
        </w:rPr>
      </w:pPr>
      <w:bookmarkStart w:id="413" w:name="_Toc352076896"/>
    </w:p>
    <w:p w14:paraId="4C3DAB79" w14:textId="119E6D62" w:rsidR="00C82E92" w:rsidRPr="00027B94" w:rsidRDefault="00CB524A" w:rsidP="00F510A4">
      <w:pPr>
        <w:pStyle w:val="Level1"/>
        <w:spacing w:before="0" w:after="0" w:line="300" w:lineRule="exact"/>
        <w:rPr>
          <w:rFonts w:ascii="Times New Roman" w:hAnsi="Times New Roman" w:cs="Times New Roman"/>
          <w:sz w:val="24"/>
          <w:szCs w:val="24"/>
        </w:rPr>
      </w:pPr>
      <w:r w:rsidRPr="00027B94">
        <w:rPr>
          <w:rFonts w:ascii="Times New Roman" w:hAnsi="Times New Roman" w:cs="Times New Roman"/>
          <w:sz w:val="24"/>
          <w:szCs w:val="24"/>
        </w:rPr>
        <w:t>OBJETO SOCIAL DA EMISSORA</w:t>
      </w:r>
    </w:p>
    <w:bookmarkEnd w:id="413"/>
    <w:p w14:paraId="6CA91D91"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p>
    <w:p w14:paraId="088C67F2" w14:textId="74D0C406"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De acordo com o estatuto social da Emissora, seu objeto social</w:t>
      </w:r>
      <w:r w:rsidR="00605023" w:rsidRPr="00027B94">
        <w:rPr>
          <w:rFonts w:ascii="Times New Roman" w:hAnsi="Times New Roman" w:cs="Times New Roman"/>
          <w:sz w:val="24"/>
          <w:szCs w:val="24"/>
        </w:rPr>
        <w:t xml:space="preserve"> a exploração do arrendamento de áreas, infraestruturas e instalações portuária públicas localizadas no porto organizado de Paranaguá, no Estado do Paraná, de acordo com o Contrato de Arrendamento nº 042/2021, assinado em 18 de maio de 2021, em decorrência do Leilão nº001/2020-APPA. O arrendamento será utilizado para a </w:t>
      </w:r>
      <w:r w:rsidR="00C85241" w:rsidRPr="00027B94">
        <w:rPr>
          <w:rFonts w:ascii="Times New Roman" w:hAnsi="Times New Roman" w:cs="Times New Roman"/>
          <w:sz w:val="24"/>
          <w:szCs w:val="24"/>
        </w:rPr>
        <w:t>movimentação</w:t>
      </w:r>
      <w:r w:rsidR="00605023" w:rsidRPr="00027B94">
        <w:rPr>
          <w:rFonts w:ascii="Times New Roman" w:hAnsi="Times New Roman" w:cs="Times New Roman"/>
          <w:sz w:val="24"/>
          <w:szCs w:val="24"/>
        </w:rPr>
        <w:t xml:space="preserve"> e </w:t>
      </w:r>
      <w:r w:rsidR="00C85241" w:rsidRPr="00027B94">
        <w:rPr>
          <w:rFonts w:ascii="Times New Roman" w:hAnsi="Times New Roman" w:cs="Times New Roman"/>
          <w:sz w:val="24"/>
          <w:szCs w:val="24"/>
        </w:rPr>
        <w:t>armazenagem</w:t>
      </w:r>
      <w:r w:rsidR="00605023" w:rsidRPr="00027B94">
        <w:rPr>
          <w:rFonts w:ascii="Times New Roman" w:hAnsi="Times New Roman" w:cs="Times New Roman"/>
          <w:sz w:val="24"/>
          <w:szCs w:val="24"/>
        </w:rPr>
        <w:t xml:space="preserve"> de cargas </w:t>
      </w:r>
      <w:r w:rsidR="00A77948" w:rsidRPr="00027B94">
        <w:rPr>
          <w:rFonts w:ascii="Times New Roman" w:hAnsi="Times New Roman" w:cs="Times New Roman"/>
          <w:sz w:val="24"/>
          <w:szCs w:val="24"/>
        </w:rPr>
        <w:t xml:space="preserve">rolantes, em navios de tipo </w:t>
      </w:r>
      <w:r w:rsidR="00605023" w:rsidRPr="00027B94">
        <w:rPr>
          <w:rFonts w:ascii="Times New Roman" w:hAnsi="Times New Roman" w:cs="Times New Roman"/>
          <w:i/>
          <w:sz w:val="24"/>
          <w:szCs w:val="24"/>
        </w:rPr>
        <w:t>roll-on</w:t>
      </w:r>
      <w:r w:rsidR="00605023" w:rsidRPr="00027B94">
        <w:rPr>
          <w:rFonts w:ascii="Times New Roman" w:hAnsi="Times New Roman" w:cs="Times New Roman"/>
          <w:sz w:val="24"/>
          <w:szCs w:val="24"/>
        </w:rPr>
        <w:t xml:space="preserve"> e </w:t>
      </w:r>
      <w:r w:rsidR="00605023" w:rsidRPr="00027B94">
        <w:rPr>
          <w:rFonts w:ascii="Times New Roman" w:hAnsi="Times New Roman" w:cs="Times New Roman"/>
          <w:i/>
          <w:sz w:val="24"/>
          <w:szCs w:val="24"/>
        </w:rPr>
        <w:t>roll-off</w:t>
      </w:r>
      <w:r w:rsidR="00605023" w:rsidRPr="00027B94">
        <w:rPr>
          <w:rFonts w:ascii="Times New Roman" w:hAnsi="Times New Roman" w:cs="Times New Roman"/>
          <w:sz w:val="24"/>
          <w:szCs w:val="24"/>
        </w:rPr>
        <w:t>.</w:t>
      </w:r>
    </w:p>
    <w:p w14:paraId="15C3762B" w14:textId="77777777" w:rsidR="00F510A4" w:rsidRPr="00027B94" w:rsidRDefault="00F510A4" w:rsidP="00311F1C">
      <w:pPr>
        <w:pStyle w:val="Level1"/>
        <w:numPr>
          <w:ilvl w:val="0"/>
          <w:numId w:val="0"/>
        </w:numPr>
        <w:spacing w:before="0" w:after="0" w:line="300" w:lineRule="exact"/>
        <w:ind w:left="680"/>
        <w:rPr>
          <w:rFonts w:ascii="Times New Roman" w:hAnsi="Times New Roman" w:cs="Times New Roman"/>
          <w:b w:val="0"/>
          <w:sz w:val="24"/>
          <w:szCs w:val="24"/>
        </w:rPr>
      </w:pPr>
    </w:p>
    <w:p w14:paraId="584347FC" w14:textId="77E833DD" w:rsidR="00CB524A" w:rsidRPr="00027B94" w:rsidRDefault="00CB524A" w:rsidP="00F510A4">
      <w:pPr>
        <w:pStyle w:val="Level1"/>
        <w:spacing w:before="0" w:after="0" w:line="300" w:lineRule="exact"/>
        <w:rPr>
          <w:rFonts w:ascii="Times New Roman" w:hAnsi="Times New Roman" w:cs="Times New Roman"/>
          <w:b w:val="0"/>
          <w:sz w:val="24"/>
          <w:szCs w:val="24"/>
        </w:rPr>
      </w:pPr>
      <w:r w:rsidRPr="00027B94">
        <w:rPr>
          <w:rFonts w:ascii="Times New Roman" w:hAnsi="Times New Roman" w:cs="Times New Roman"/>
          <w:sz w:val="24"/>
          <w:szCs w:val="24"/>
        </w:rPr>
        <w:t>CARACTERÍSTICAS DA EMISSÃO</w:t>
      </w:r>
    </w:p>
    <w:p w14:paraId="06990799"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7AB18726"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color w:val="000000"/>
          <w:sz w:val="24"/>
          <w:szCs w:val="24"/>
        </w:rPr>
        <w:t>Número</w:t>
      </w:r>
      <w:r w:rsidRPr="00027B94">
        <w:rPr>
          <w:rFonts w:ascii="Times New Roman" w:hAnsi="Times New Roman" w:cs="Times New Roman"/>
          <w:b/>
          <w:sz w:val="24"/>
          <w:szCs w:val="24"/>
        </w:rPr>
        <w:t xml:space="preserve"> da Emissão</w:t>
      </w:r>
    </w:p>
    <w:p w14:paraId="37C51FFF"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549CDB21" w14:textId="6AFAE7CC"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Emissão objeto da presente Escritura de Emissão constitui a </w:t>
      </w:r>
      <w:r w:rsidR="00605023" w:rsidRPr="00027B94">
        <w:rPr>
          <w:rFonts w:ascii="Times New Roman" w:hAnsi="Times New Roman" w:cs="Times New Roman"/>
          <w:sz w:val="24"/>
          <w:szCs w:val="24"/>
        </w:rPr>
        <w:t>1</w:t>
      </w:r>
      <w:r w:rsidR="005533DC" w:rsidRPr="00027B94">
        <w:rPr>
          <w:rFonts w:ascii="Times New Roman" w:hAnsi="Times New Roman" w:cs="Times New Roman"/>
          <w:sz w:val="24"/>
          <w:szCs w:val="24"/>
        </w:rPr>
        <w:t>ª (</w:t>
      </w:r>
      <w:r w:rsidR="00605023" w:rsidRPr="00027B94">
        <w:rPr>
          <w:rFonts w:ascii="Times New Roman" w:hAnsi="Times New Roman" w:cs="Times New Roman"/>
          <w:sz w:val="24"/>
          <w:szCs w:val="24"/>
        </w:rPr>
        <w:t>Primeira</w:t>
      </w:r>
      <w:r w:rsidR="005533DC" w:rsidRPr="00027B94">
        <w:rPr>
          <w:rFonts w:ascii="Times New Roman" w:hAnsi="Times New Roman" w:cs="Times New Roman"/>
          <w:sz w:val="24"/>
          <w:szCs w:val="24"/>
        </w:rPr>
        <w:t>)</w:t>
      </w:r>
      <w:r w:rsidR="000642D1" w:rsidRPr="00027B94">
        <w:rPr>
          <w:rFonts w:ascii="Times New Roman" w:hAnsi="Times New Roman" w:cs="Times New Roman"/>
          <w:sz w:val="24"/>
          <w:szCs w:val="24"/>
        </w:rPr>
        <w:t xml:space="preserve"> </w:t>
      </w:r>
      <w:r w:rsidRPr="00027B94">
        <w:rPr>
          <w:rFonts w:ascii="Times New Roman" w:hAnsi="Times New Roman" w:cs="Times New Roman"/>
          <w:sz w:val="24"/>
          <w:szCs w:val="24"/>
        </w:rPr>
        <w:t>emissão de debêntures da Emissora.</w:t>
      </w:r>
    </w:p>
    <w:p w14:paraId="206941F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97947B6" w14:textId="20ABA079"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color w:val="000000"/>
          <w:sz w:val="24"/>
          <w:szCs w:val="24"/>
        </w:rPr>
        <w:t>Valor</w:t>
      </w:r>
      <w:r w:rsidRPr="00027B94">
        <w:rPr>
          <w:rFonts w:ascii="Times New Roman" w:hAnsi="Times New Roman" w:cs="Times New Roman"/>
          <w:b/>
          <w:sz w:val="24"/>
          <w:szCs w:val="24"/>
        </w:rPr>
        <w:t xml:space="preserve"> Total da Emissão</w:t>
      </w:r>
    </w:p>
    <w:p w14:paraId="01139F4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DAF8573" w14:textId="67D4135F"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valor total da Emissão é de R$</w:t>
      </w:r>
      <w:r w:rsidR="00605023" w:rsidRPr="00027B94">
        <w:rPr>
          <w:rFonts w:ascii="Times New Roman" w:hAnsi="Times New Roman" w:cs="Times New Roman"/>
          <w:sz w:val="24"/>
          <w:szCs w:val="24"/>
        </w:rPr>
        <w:t>2</w:t>
      </w:r>
      <w:r w:rsidR="00CF4387" w:rsidRPr="00027B94">
        <w:rPr>
          <w:rFonts w:ascii="Times New Roman" w:hAnsi="Times New Roman" w:cs="Times New Roman"/>
          <w:sz w:val="24"/>
          <w:szCs w:val="24"/>
        </w:rPr>
        <w:t>5</w:t>
      </w:r>
      <w:r w:rsidR="00C30D0D" w:rsidRPr="00027B94">
        <w:rPr>
          <w:rFonts w:ascii="Times New Roman" w:hAnsi="Times New Roman" w:cs="Times New Roman"/>
          <w:sz w:val="24"/>
          <w:szCs w:val="24"/>
        </w:rPr>
        <w:t>.000</w:t>
      </w:r>
      <w:r w:rsidRPr="00027B94">
        <w:rPr>
          <w:rFonts w:ascii="Times New Roman" w:hAnsi="Times New Roman" w:cs="Times New Roman"/>
          <w:sz w:val="24"/>
          <w:szCs w:val="24"/>
        </w:rPr>
        <w:t>.000,00 (</w:t>
      </w:r>
      <w:r w:rsidR="00605023" w:rsidRPr="00027B94">
        <w:rPr>
          <w:rFonts w:ascii="Times New Roman" w:hAnsi="Times New Roman" w:cs="Times New Roman"/>
          <w:sz w:val="24"/>
          <w:szCs w:val="24"/>
        </w:rPr>
        <w:t>vinte e cinco</w:t>
      </w:r>
      <w:r w:rsidRPr="00027B94">
        <w:rPr>
          <w:rFonts w:ascii="Times New Roman" w:hAnsi="Times New Roman" w:cs="Times New Roman"/>
          <w:sz w:val="24"/>
          <w:szCs w:val="24"/>
        </w:rPr>
        <w:t xml:space="preserve"> milhões de reais)</w:t>
      </w:r>
      <w:r w:rsidR="00945B87" w:rsidRPr="00027B94">
        <w:rPr>
          <w:rFonts w:ascii="Times New Roman" w:hAnsi="Times New Roman" w:cs="Times New Roman"/>
          <w:sz w:val="24"/>
          <w:szCs w:val="24"/>
        </w:rPr>
        <w:t xml:space="preserve"> </w:t>
      </w:r>
      <w:r w:rsidRPr="00027B94">
        <w:rPr>
          <w:rFonts w:ascii="Times New Roman" w:hAnsi="Times New Roman" w:cs="Times New Roman"/>
          <w:sz w:val="24"/>
          <w:szCs w:val="24"/>
        </w:rPr>
        <w:t>na Data de Emissão (conforme definida abaixo)</w:t>
      </w:r>
      <w:r w:rsidR="000642D1" w:rsidRPr="00027B94">
        <w:rPr>
          <w:rFonts w:ascii="Times New Roman" w:hAnsi="Times New Roman" w:cs="Times New Roman"/>
          <w:sz w:val="24"/>
          <w:szCs w:val="24"/>
        </w:rPr>
        <w:t xml:space="preserve"> (“</w:t>
      </w:r>
      <w:r w:rsidR="000642D1" w:rsidRPr="00027B94">
        <w:rPr>
          <w:rFonts w:ascii="Times New Roman" w:hAnsi="Times New Roman" w:cs="Times New Roman"/>
          <w:bCs/>
          <w:sz w:val="24"/>
          <w:szCs w:val="24"/>
          <w:u w:val="single"/>
        </w:rPr>
        <w:t>Valor Total da Emissão</w:t>
      </w:r>
      <w:r w:rsidR="000642D1" w:rsidRPr="00027B94">
        <w:rPr>
          <w:rFonts w:ascii="Times New Roman" w:hAnsi="Times New Roman" w:cs="Times New Roman"/>
          <w:sz w:val="24"/>
          <w:szCs w:val="24"/>
        </w:rPr>
        <w:t>”)</w:t>
      </w:r>
      <w:r w:rsidRPr="00027B94">
        <w:rPr>
          <w:rFonts w:ascii="Times New Roman" w:hAnsi="Times New Roman" w:cs="Times New Roman"/>
          <w:sz w:val="24"/>
          <w:szCs w:val="24"/>
        </w:rPr>
        <w:t>.</w:t>
      </w:r>
      <w:r w:rsidR="00633495" w:rsidRPr="00027B94">
        <w:rPr>
          <w:rFonts w:ascii="Times New Roman" w:hAnsi="Times New Roman" w:cs="Times New Roman"/>
          <w:sz w:val="24"/>
          <w:szCs w:val="24"/>
        </w:rPr>
        <w:t xml:space="preserve"> </w:t>
      </w:r>
    </w:p>
    <w:p w14:paraId="68D15F3F"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76BE4048" w14:textId="75BCB41E"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Número de Séries</w:t>
      </w:r>
    </w:p>
    <w:p w14:paraId="355567BC"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68A39C77" w14:textId="3A91DEAA"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Emissão será realizada em série única.</w:t>
      </w:r>
    </w:p>
    <w:p w14:paraId="1F2301B6"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A86D259" w14:textId="7BB4F839" w:rsidR="00C156C8" w:rsidRPr="00027B94" w:rsidRDefault="00C156C8" w:rsidP="00F510A4">
      <w:pPr>
        <w:pStyle w:val="Level2"/>
        <w:spacing w:after="0" w:line="300" w:lineRule="exact"/>
        <w:rPr>
          <w:rFonts w:ascii="Times New Roman" w:hAnsi="Times New Roman" w:cs="Times New Roman"/>
          <w:b/>
          <w:sz w:val="24"/>
          <w:szCs w:val="24"/>
        </w:rPr>
      </w:pPr>
      <w:bookmarkStart w:id="414" w:name="_Ref93406975"/>
      <w:r w:rsidRPr="00027B94">
        <w:rPr>
          <w:rFonts w:ascii="Times New Roman" w:hAnsi="Times New Roman" w:cs="Times New Roman"/>
          <w:b/>
          <w:sz w:val="24"/>
          <w:szCs w:val="24"/>
        </w:rPr>
        <w:t>Destinação dos Recursos</w:t>
      </w:r>
      <w:bookmarkEnd w:id="414"/>
    </w:p>
    <w:p w14:paraId="1D055566"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15" w:name="_Ref93400131"/>
    </w:p>
    <w:p w14:paraId="3A07C8B3" w14:textId="0415D6D5" w:rsidR="00E755B0"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Os recursos </w:t>
      </w:r>
      <w:r w:rsidR="00CF4C1A" w:rsidRPr="00027B94">
        <w:rPr>
          <w:rFonts w:ascii="Times New Roman" w:hAnsi="Times New Roman" w:cs="Times New Roman"/>
          <w:sz w:val="24"/>
          <w:szCs w:val="24"/>
        </w:rPr>
        <w:t>líquidos</w:t>
      </w:r>
      <w:r w:rsidR="00DD1429" w:rsidRPr="00027B94">
        <w:rPr>
          <w:rFonts w:ascii="Times New Roman" w:hAnsi="Times New Roman" w:cs="Times New Roman"/>
          <w:sz w:val="24"/>
          <w:szCs w:val="24"/>
        </w:rPr>
        <w:t>, descontados dos custos de despesas relacionados na Cláusula 4.4.2 abaixo,</w:t>
      </w:r>
      <w:r w:rsidR="00CF4C1A" w:rsidRPr="00027B94">
        <w:rPr>
          <w:rFonts w:ascii="Times New Roman" w:hAnsi="Times New Roman" w:cs="Times New Roman"/>
          <w:sz w:val="24"/>
          <w:szCs w:val="24"/>
        </w:rPr>
        <w:t xml:space="preserve"> </w:t>
      </w:r>
      <w:r w:rsidRPr="00027B94">
        <w:rPr>
          <w:rFonts w:ascii="Times New Roman" w:hAnsi="Times New Roman" w:cs="Times New Roman"/>
          <w:sz w:val="24"/>
          <w:szCs w:val="24"/>
        </w:rPr>
        <w:t>captados por meio da Oferta serão destinados</w:t>
      </w:r>
      <w:r w:rsidR="00E6502A" w:rsidRPr="00027B94">
        <w:rPr>
          <w:rFonts w:ascii="Times New Roman" w:hAnsi="Times New Roman" w:cs="Times New Roman"/>
          <w:sz w:val="24"/>
          <w:szCs w:val="24"/>
        </w:rPr>
        <w:t xml:space="preserve"> para Investimento para construção de novo de pátio</w:t>
      </w:r>
      <w:r w:rsidR="00CF4EE4" w:rsidRPr="00027B94">
        <w:rPr>
          <w:rFonts w:ascii="Times New Roman" w:hAnsi="Times New Roman" w:cs="Times New Roman"/>
          <w:sz w:val="24"/>
          <w:szCs w:val="24"/>
        </w:rPr>
        <w:t xml:space="preserve"> na área total do arrendamento, identificado com o código PAR12, com a 74.149 m² (setenta e quatro mil, </w:t>
      </w:r>
      <w:r w:rsidR="00CF4EE4" w:rsidRPr="00027B94">
        <w:rPr>
          <w:rFonts w:ascii="Times New Roman" w:hAnsi="Times New Roman" w:cs="Times New Roman"/>
          <w:sz w:val="24"/>
          <w:szCs w:val="24"/>
        </w:rPr>
        <w:lastRenderedPageBreak/>
        <w:t>cento</w:t>
      </w:r>
      <w:r w:rsidR="00E2708A">
        <w:rPr>
          <w:rFonts w:ascii="Times New Roman" w:hAnsi="Times New Roman" w:cs="Times New Roman"/>
          <w:sz w:val="24"/>
          <w:szCs w:val="24"/>
        </w:rPr>
        <w:t xml:space="preserve"> e</w:t>
      </w:r>
      <w:r w:rsidR="00306343">
        <w:rPr>
          <w:rFonts w:ascii="Times New Roman" w:hAnsi="Times New Roman" w:cs="Times New Roman"/>
          <w:sz w:val="24"/>
          <w:szCs w:val="24"/>
        </w:rPr>
        <w:t xml:space="preserve"> quarenta e</w:t>
      </w:r>
      <w:r w:rsidR="00CF4EE4" w:rsidRPr="00027B94">
        <w:rPr>
          <w:rFonts w:ascii="Times New Roman" w:hAnsi="Times New Roman" w:cs="Times New Roman"/>
          <w:sz w:val="24"/>
          <w:szCs w:val="24"/>
        </w:rPr>
        <w:t xml:space="preserve"> nove metros quadrados), nos quais serão implantados os equipamentos e edificações a serem utilizados na movimentação e armazenagem de navios de carga tipo </w:t>
      </w:r>
      <w:r w:rsidR="00CF4EE4" w:rsidRPr="00027B94">
        <w:rPr>
          <w:rFonts w:ascii="Times New Roman" w:hAnsi="Times New Roman" w:cs="Times New Roman"/>
          <w:i/>
          <w:sz w:val="24"/>
          <w:szCs w:val="24"/>
        </w:rPr>
        <w:t>Roll on</w:t>
      </w:r>
      <w:r w:rsidR="00CF4EE4" w:rsidRPr="000335FA">
        <w:rPr>
          <w:rFonts w:ascii="Times New Roman" w:hAnsi="Times New Roman" w:cs="Times New Roman"/>
          <w:sz w:val="24"/>
          <w:szCs w:val="24"/>
        </w:rPr>
        <w:t xml:space="preserve"> e </w:t>
      </w:r>
      <w:r w:rsidR="00CF4EE4" w:rsidRPr="00027B94">
        <w:rPr>
          <w:rFonts w:ascii="Times New Roman" w:hAnsi="Times New Roman" w:cs="Times New Roman"/>
          <w:i/>
          <w:sz w:val="24"/>
          <w:szCs w:val="24"/>
        </w:rPr>
        <w:t>Roll off</w:t>
      </w:r>
      <w:r w:rsidR="00E6502A" w:rsidRPr="000335FA">
        <w:rPr>
          <w:rFonts w:ascii="Times New Roman" w:hAnsi="Times New Roman" w:cs="Times New Roman"/>
          <w:sz w:val="24"/>
          <w:szCs w:val="24"/>
        </w:rPr>
        <w:t xml:space="preserve"> (“</w:t>
      </w:r>
      <w:r w:rsidR="00E6502A" w:rsidRPr="000335FA">
        <w:rPr>
          <w:rFonts w:ascii="Times New Roman" w:hAnsi="Times New Roman" w:cs="Times New Roman"/>
          <w:sz w:val="24"/>
          <w:szCs w:val="24"/>
          <w:u w:val="single"/>
        </w:rPr>
        <w:t>Projeto</w:t>
      </w:r>
      <w:r w:rsidR="00E6502A" w:rsidRPr="00B30ADF">
        <w:rPr>
          <w:rFonts w:ascii="Times New Roman" w:hAnsi="Times New Roman" w:cs="Times New Roman"/>
          <w:sz w:val="24"/>
          <w:szCs w:val="24"/>
        </w:rPr>
        <w:t>”)</w:t>
      </w:r>
      <w:r w:rsidR="00605023" w:rsidRPr="00B30ADF">
        <w:rPr>
          <w:rFonts w:ascii="Times New Roman" w:hAnsi="Times New Roman" w:cs="Times New Roman"/>
          <w:sz w:val="24"/>
          <w:szCs w:val="24"/>
        </w:rPr>
        <w:t xml:space="preserve">. </w:t>
      </w:r>
      <w:bookmarkEnd w:id="415"/>
    </w:p>
    <w:p w14:paraId="5AC7C816" w14:textId="36E06C00" w:rsidR="00C82E92" w:rsidRPr="00027B94" w:rsidRDefault="00C82E92"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575C0463" w14:textId="606517D9" w:rsidR="00C82E92" w:rsidRPr="00027B94" w:rsidRDefault="008E1204"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Para fins da destinação dos recursos, entende-se como custos de despesas os valores: (i) de comissionamento devido ao </w:t>
      </w:r>
      <w:r w:rsidR="005712E3" w:rsidRPr="00027B94">
        <w:rPr>
          <w:rFonts w:ascii="Times New Roman" w:hAnsi="Times New Roman" w:cs="Times New Roman"/>
          <w:sz w:val="24"/>
          <w:szCs w:val="24"/>
        </w:rPr>
        <w:t>Coordenador</w:t>
      </w:r>
      <w:r w:rsidR="00B66768" w:rsidRPr="00027B94">
        <w:rPr>
          <w:rFonts w:ascii="Times New Roman" w:hAnsi="Times New Roman" w:cs="Times New Roman"/>
          <w:sz w:val="24"/>
          <w:szCs w:val="24"/>
        </w:rPr>
        <w:t xml:space="preserve"> Líder</w:t>
      </w:r>
      <w:r w:rsidRPr="00027B94">
        <w:rPr>
          <w:rFonts w:ascii="Times New Roman" w:hAnsi="Times New Roman" w:cs="Times New Roman"/>
          <w:sz w:val="24"/>
          <w:szCs w:val="24"/>
        </w:rPr>
        <w:t>; e (ii) de honorários devidos aos assessores legais.</w:t>
      </w:r>
      <w:r w:rsidR="005712E3" w:rsidRPr="00027B94">
        <w:rPr>
          <w:rFonts w:ascii="Times New Roman" w:hAnsi="Times New Roman" w:cs="Times New Roman"/>
          <w:sz w:val="24"/>
          <w:szCs w:val="24"/>
        </w:rPr>
        <w:t xml:space="preserve"> </w:t>
      </w:r>
    </w:p>
    <w:p w14:paraId="70A9D8F5" w14:textId="6C2EDB5A" w:rsidR="00F510A4" w:rsidRPr="005A0D97"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E3A2D42" w14:textId="7A75B9E6" w:rsidR="005A0D97" w:rsidRPr="005A0D97" w:rsidRDefault="00EA0DB6" w:rsidP="005A0D97">
      <w:pPr>
        <w:pStyle w:val="Level3"/>
        <w:rPr>
          <w:rFonts w:ascii="Times New Roman" w:hAnsi="Times New Roman" w:cs="Times New Roman"/>
          <w:sz w:val="24"/>
          <w:szCs w:val="24"/>
        </w:rPr>
      </w:pPr>
      <w:r w:rsidRPr="005A0D97">
        <w:rPr>
          <w:rFonts w:ascii="Times New Roman" w:hAnsi="Times New Roman" w:cs="Times New Roman"/>
          <w:sz w:val="24"/>
          <w:szCs w:val="24"/>
        </w:rPr>
        <w:t xml:space="preserve">A Emissora deverá enviar ao Agente Fiduciário declaração, </w:t>
      </w:r>
      <w:r w:rsidR="00E2708A" w:rsidRPr="005A0D97">
        <w:rPr>
          <w:rFonts w:ascii="Times New Roman" w:hAnsi="Times New Roman" w:cs="Times New Roman"/>
          <w:sz w:val="24"/>
          <w:szCs w:val="24"/>
        </w:rPr>
        <w:t>mensalmente</w:t>
      </w:r>
      <w:r w:rsidRPr="005A0D97">
        <w:rPr>
          <w:rFonts w:ascii="Times New Roman" w:hAnsi="Times New Roman" w:cs="Times New Roman"/>
          <w:sz w:val="24"/>
          <w:szCs w:val="24"/>
        </w:rPr>
        <w:t xml:space="preserve">, </w:t>
      </w:r>
      <w:r w:rsidR="00D85A6F" w:rsidRPr="005A0D97">
        <w:rPr>
          <w:rFonts w:ascii="Times New Roman" w:hAnsi="Times New Roman" w:cs="Times New Roman"/>
          <w:sz w:val="24"/>
          <w:szCs w:val="24"/>
        </w:rPr>
        <w:t xml:space="preserve">aos 15 (quinze) dias de cada mês, </w:t>
      </w:r>
      <w:r w:rsidRPr="005A0D97">
        <w:rPr>
          <w:rFonts w:ascii="Times New Roman" w:hAnsi="Times New Roman" w:cs="Times New Roman"/>
          <w:sz w:val="24"/>
          <w:szCs w:val="24"/>
        </w:rPr>
        <w:t>a partir da data d</w:t>
      </w:r>
      <w:r w:rsidR="00D85A6F" w:rsidRPr="005A0D97">
        <w:rPr>
          <w:rFonts w:ascii="Times New Roman" w:hAnsi="Times New Roman" w:cs="Times New Roman"/>
          <w:sz w:val="24"/>
          <w:szCs w:val="24"/>
        </w:rPr>
        <w:t>o início das obras</w:t>
      </w:r>
      <w:r w:rsidRPr="005A0D97">
        <w:rPr>
          <w:rFonts w:ascii="Times New Roman" w:hAnsi="Times New Roman" w:cs="Times New Roman"/>
          <w:sz w:val="24"/>
          <w:szCs w:val="24"/>
        </w:rPr>
        <w:t xml:space="preserve"> e até que seja comprovada a totalidade da destinação dos recursos assinada por representante legal</w:t>
      </w:r>
      <w:r w:rsidR="00BA61DD" w:rsidRPr="005A0D97">
        <w:rPr>
          <w:rFonts w:ascii="Times New Roman" w:hAnsi="Times New Roman" w:cs="Times New Roman"/>
          <w:sz w:val="24"/>
          <w:szCs w:val="24"/>
        </w:rPr>
        <w:t>,</w:t>
      </w:r>
      <w:r w:rsidR="0068739B">
        <w:rPr>
          <w:rFonts w:ascii="Times New Roman" w:hAnsi="Times New Roman" w:cs="Times New Roman"/>
          <w:sz w:val="24"/>
          <w:szCs w:val="24"/>
        </w:rPr>
        <w:t xml:space="preserve"> </w:t>
      </w:r>
      <w:r w:rsidR="005C716F">
        <w:rPr>
          <w:rFonts w:ascii="Times New Roman" w:hAnsi="Times New Roman" w:cs="Times New Roman"/>
          <w:sz w:val="24"/>
          <w:szCs w:val="24"/>
        </w:rPr>
        <w:t>acompanhada dos</w:t>
      </w:r>
      <w:r w:rsidR="00BA61DD" w:rsidRPr="005A0D97">
        <w:rPr>
          <w:rFonts w:ascii="Times New Roman" w:hAnsi="Times New Roman" w:cs="Times New Roman"/>
          <w:sz w:val="24"/>
          <w:szCs w:val="24"/>
        </w:rPr>
        <w:t xml:space="preserve"> relatórios de evolução de obra</w:t>
      </w:r>
      <w:r w:rsidR="00153EF6" w:rsidRPr="005A0D97">
        <w:rPr>
          <w:rFonts w:ascii="Times New Roman" w:hAnsi="Times New Roman" w:cs="Times New Roman"/>
          <w:sz w:val="24"/>
          <w:szCs w:val="24"/>
        </w:rPr>
        <w:t>, co</w:t>
      </w:r>
      <w:r w:rsidR="00284D2E">
        <w:rPr>
          <w:rFonts w:ascii="Times New Roman" w:hAnsi="Times New Roman" w:cs="Times New Roman"/>
          <w:sz w:val="24"/>
          <w:szCs w:val="24"/>
        </w:rPr>
        <w:t>nsiderando</w:t>
      </w:r>
      <w:r w:rsidR="00153EF6" w:rsidRPr="005A0D97">
        <w:rPr>
          <w:rFonts w:ascii="Times New Roman" w:hAnsi="Times New Roman" w:cs="Times New Roman"/>
          <w:sz w:val="24"/>
          <w:szCs w:val="24"/>
        </w:rPr>
        <w:t xml:space="preserve"> o prazo de</w:t>
      </w:r>
      <w:r w:rsidR="00BA61DD" w:rsidRPr="005A0D97">
        <w:rPr>
          <w:rFonts w:ascii="Times New Roman" w:hAnsi="Times New Roman" w:cs="Times New Roman"/>
          <w:sz w:val="24"/>
          <w:szCs w:val="24"/>
        </w:rPr>
        <w:t xml:space="preserve"> conclusão da obra de</w:t>
      </w:r>
      <w:r w:rsidR="00153EF6" w:rsidRPr="005A0D97">
        <w:rPr>
          <w:rFonts w:ascii="Times New Roman" w:hAnsi="Times New Roman" w:cs="Times New Roman"/>
          <w:sz w:val="24"/>
          <w:szCs w:val="24"/>
        </w:rPr>
        <w:t xml:space="preserve"> até 18 (dezoito) meses </w:t>
      </w:r>
      <w:r w:rsidR="00E2708A" w:rsidRPr="005A0D97">
        <w:rPr>
          <w:rFonts w:ascii="Times New Roman" w:hAnsi="Times New Roman" w:cs="Times New Roman"/>
          <w:sz w:val="24"/>
          <w:szCs w:val="24"/>
        </w:rPr>
        <w:t xml:space="preserve">contados </w:t>
      </w:r>
      <w:r w:rsidR="00153EF6" w:rsidRPr="005A0D97">
        <w:rPr>
          <w:rFonts w:ascii="Times New Roman" w:hAnsi="Times New Roman" w:cs="Times New Roman"/>
          <w:sz w:val="24"/>
          <w:szCs w:val="24"/>
        </w:rPr>
        <w:t xml:space="preserve">da </w:t>
      </w:r>
      <w:r w:rsidR="00E2708A" w:rsidRPr="005A0D97">
        <w:rPr>
          <w:rFonts w:ascii="Times New Roman" w:hAnsi="Times New Roman" w:cs="Times New Roman"/>
          <w:sz w:val="24"/>
          <w:szCs w:val="24"/>
        </w:rPr>
        <w:t>primeira integralização</w:t>
      </w:r>
      <w:r w:rsidRPr="005A0D97">
        <w:rPr>
          <w:rFonts w:ascii="Times New Roman" w:hAnsi="Times New Roman" w:cs="Times New Roman"/>
          <w:sz w:val="24"/>
          <w:szCs w:val="24"/>
        </w:rPr>
        <w:t>, atestando a destinação dos recursos da presente Emissão, indicando, inclusive, custos de despesas da Oferta, conforme Cláusula 4.4.2 acima, podendo o Agente Fiduciário solicitar à Emissora todos os eventuais esclarecimentos e documentos</w:t>
      </w:r>
      <w:r w:rsidR="00286508" w:rsidRPr="005A0D97">
        <w:rPr>
          <w:rFonts w:ascii="Times New Roman" w:hAnsi="Times New Roman" w:cs="Times New Roman"/>
          <w:sz w:val="24"/>
          <w:szCs w:val="24"/>
        </w:rPr>
        <w:t>, incluindo, mas não se limitando ao envio de laudo de conclusão de obras emitido pelo engenheiro responsável da obra, bem como os comprovantes de transferências dos valores referido na Cláusula 4.4.2. acima</w:t>
      </w:r>
      <w:r w:rsidRPr="005A0D97">
        <w:rPr>
          <w:rFonts w:ascii="Times New Roman" w:hAnsi="Times New Roman" w:cs="Times New Roman"/>
          <w:sz w:val="24"/>
          <w:szCs w:val="24"/>
        </w:rPr>
        <w:t>.</w:t>
      </w:r>
      <w:r w:rsidR="00286508" w:rsidRPr="005A0D97">
        <w:rPr>
          <w:rFonts w:ascii="Times New Roman" w:hAnsi="Times New Roman" w:cs="Times New Roman"/>
          <w:sz w:val="24"/>
          <w:szCs w:val="24"/>
        </w:rPr>
        <w:t xml:space="preserve"> </w:t>
      </w:r>
    </w:p>
    <w:p w14:paraId="2BF2B992" w14:textId="77777777" w:rsidR="00C82E92" w:rsidRPr="00027B94" w:rsidRDefault="00C156C8" w:rsidP="005A0D97">
      <w:pPr>
        <w:pStyle w:val="Level2"/>
        <w:spacing w:after="0" w:line="300" w:lineRule="exact"/>
        <w:ind w:left="1418" w:hanging="738"/>
        <w:rPr>
          <w:rFonts w:ascii="Times New Roman" w:hAnsi="Times New Roman" w:cs="Times New Roman"/>
          <w:b/>
          <w:sz w:val="24"/>
          <w:szCs w:val="24"/>
        </w:rPr>
      </w:pPr>
      <w:r w:rsidRPr="00027B94">
        <w:rPr>
          <w:rFonts w:ascii="Times New Roman" w:hAnsi="Times New Roman" w:cs="Times New Roman"/>
          <w:b/>
          <w:sz w:val="24"/>
          <w:szCs w:val="24"/>
        </w:rPr>
        <w:t>Colocação e Procedimento de Distribuição</w:t>
      </w:r>
    </w:p>
    <w:p w14:paraId="5D71A966"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A0916FA" w14:textId="3732789D"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Debêntures serão objeto de oferta pública, nos termos da Instrução CVM 476, sob o regime de garantia firme de colocação para </w:t>
      </w:r>
      <w:r w:rsidR="001868E5" w:rsidRPr="00027B94">
        <w:rPr>
          <w:rFonts w:ascii="Times New Roman" w:hAnsi="Times New Roman" w:cs="Times New Roman"/>
          <w:sz w:val="24"/>
          <w:szCs w:val="24"/>
        </w:rPr>
        <w:t xml:space="preserve">a totalidade das Debêntures </w:t>
      </w:r>
      <w:r w:rsidRPr="00027B94">
        <w:rPr>
          <w:rFonts w:ascii="Times New Roman" w:hAnsi="Times New Roman" w:cs="Times New Roman"/>
          <w:sz w:val="24"/>
          <w:szCs w:val="24"/>
        </w:rPr>
        <w:t>(</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Garantia Firme</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r w:rsidR="001868E5"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com a intermediação de </w:t>
      </w:r>
      <w:r w:rsidR="001868E5" w:rsidRPr="00027B94">
        <w:rPr>
          <w:rFonts w:ascii="Times New Roman" w:hAnsi="Times New Roman" w:cs="Times New Roman"/>
          <w:sz w:val="24"/>
          <w:szCs w:val="24"/>
        </w:rPr>
        <w:t>instituiç</w:t>
      </w:r>
      <w:r w:rsidR="00633495" w:rsidRPr="00027B94">
        <w:rPr>
          <w:rFonts w:ascii="Times New Roman" w:hAnsi="Times New Roman" w:cs="Times New Roman"/>
          <w:sz w:val="24"/>
          <w:szCs w:val="24"/>
        </w:rPr>
        <w:t>ão</w:t>
      </w:r>
      <w:r w:rsidR="001868E5" w:rsidRPr="00027B94">
        <w:rPr>
          <w:rFonts w:ascii="Times New Roman" w:hAnsi="Times New Roman" w:cs="Times New Roman"/>
          <w:sz w:val="24"/>
          <w:szCs w:val="24"/>
        </w:rPr>
        <w:t xml:space="preserve"> </w:t>
      </w:r>
      <w:r w:rsidRPr="00027B94">
        <w:rPr>
          <w:rFonts w:ascii="Times New Roman" w:hAnsi="Times New Roman" w:cs="Times New Roman"/>
          <w:sz w:val="24"/>
          <w:szCs w:val="24"/>
        </w:rPr>
        <w:t>financeira integrante do sistema de distribuição de valores mobiliários responsáve</w:t>
      </w:r>
      <w:r w:rsidR="001868E5" w:rsidRPr="00027B94">
        <w:rPr>
          <w:rFonts w:ascii="Times New Roman" w:hAnsi="Times New Roman" w:cs="Times New Roman"/>
          <w:sz w:val="24"/>
          <w:szCs w:val="24"/>
        </w:rPr>
        <w:t>is</w:t>
      </w:r>
      <w:r w:rsidRPr="00027B94">
        <w:rPr>
          <w:rFonts w:ascii="Times New Roman" w:hAnsi="Times New Roman" w:cs="Times New Roman"/>
          <w:sz w:val="24"/>
          <w:szCs w:val="24"/>
        </w:rPr>
        <w:t xml:space="preserve"> pela distribuição das Debêntures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Coordenador</w:t>
      </w:r>
      <w:r w:rsidR="00633495" w:rsidRPr="00027B94">
        <w:rPr>
          <w:rFonts w:ascii="Times New Roman" w:hAnsi="Times New Roman" w:cs="Times New Roman"/>
          <w:sz w:val="24"/>
          <w:szCs w:val="24"/>
          <w:u w:val="single"/>
        </w:rPr>
        <w:t xml:space="preserve"> Líder</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nos termos do </w:t>
      </w:r>
      <w:r w:rsidR="002B4B2C" w:rsidRPr="00027B94">
        <w:rPr>
          <w:rFonts w:ascii="Times New Roman" w:hAnsi="Times New Roman" w:cs="Times New Roman"/>
          <w:sz w:val="24"/>
          <w:szCs w:val="24"/>
        </w:rPr>
        <w:t>“</w:t>
      </w:r>
      <w:r w:rsidRPr="00027B94">
        <w:rPr>
          <w:rFonts w:ascii="Times New Roman" w:hAnsi="Times New Roman" w:cs="Times New Roman"/>
          <w:i/>
          <w:sz w:val="24"/>
          <w:szCs w:val="24"/>
          <w:lang w:val="x-none"/>
        </w:rPr>
        <w:t xml:space="preserve">Instrumento Particular de Coordenação e Colocação de </w:t>
      </w:r>
      <w:r w:rsidRPr="00027B94">
        <w:rPr>
          <w:rFonts w:ascii="Times New Roman" w:hAnsi="Times New Roman" w:cs="Times New Roman"/>
          <w:i/>
          <w:sz w:val="24"/>
          <w:szCs w:val="24"/>
        </w:rPr>
        <w:t xml:space="preserve">Debêntures </w:t>
      </w:r>
      <w:r w:rsidRPr="00027B94">
        <w:rPr>
          <w:rFonts w:ascii="Times New Roman" w:hAnsi="Times New Roman" w:cs="Times New Roman"/>
          <w:i/>
          <w:sz w:val="24"/>
          <w:szCs w:val="24"/>
          <w:lang w:val="x-none"/>
        </w:rPr>
        <w:t>Simples, Não Conversíveis em Ações, da Espécie</w:t>
      </w:r>
      <w:r w:rsidRPr="00027B94">
        <w:rPr>
          <w:rFonts w:ascii="Times New Roman" w:hAnsi="Times New Roman" w:cs="Times New Roman"/>
          <w:i/>
          <w:sz w:val="24"/>
          <w:szCs w:val="24"/>
        </w:rPr>
        <w:t xml:space="preserve"> com</w:t>
      </w:r>
      <w:r w:rsidRPr="00027B94">
        <w:rPr>
          <w:rFonts w:ascii="Times New Roman" w:hAnsi="Times New Roman" w:cs="Times New Roman"/>
          <w:i/>
          <w:sz w:val="24"/>
          <w:szCs w:val="24"/>
          <w:lang w:val="x-none"/>
        </w:rPr>
        <w:t xml:space="preserve"> Garantia </w:t>
      </w:r>
      <w:r w:rsidRPr="00027B94">
        <w:rPr>
          <w:rFonts w:ascii="Times New Roman" w:hAnsi="Times New Roman" w:cs="Times New Roman"/>
          <w:i/>
          <w:sz w:val="24"/>
          <w:szCs w:val="24"/>
        </w:rPr>
        <w:t>Real</w:t>
      </w:r>
      <w:r w:rsidRPr="00027B94">
        <w:rPr>
          <w:rFonts w:ascii="Times New Roman" w:hAnsi="Times New Roman" w:cs="Times New Roman"/>
          <w:i/>
          <w:sz w:val="24"/>
          <w:szCs w:val="24"/>
          <w:lang w:val="x-none"/>
        </w:rPr>
        <w:t>,</w:t>
      </w:r>
      <w:r w:rsidR="00510CE1" w:rsidRPr="00027B94">
        <w:rPr>
          <w:rFonts w:ascii="Times New Roman" w:hAnsi="Times New Roman" w:cs="Times New Roman"/>
          <w:i/>
          <w:sz w:val="24"/>
          <w:szCs w:val="24"/>
        </w:rPr>
        <w:t xml:space="preserve"> com </w:t>
      </w:r>
      <w:r w:rsidR="00E900E2" w:rsidRPr="00027B94">
        <w:rPr>
          <w:rFonts w:ascii="Times New Roman" w:hAnsi="Times New Roman" w:cs="Times New Roman"/>
          <w:i/>
          <w:sz w:val="24"/>
          <w:szCs w:val="24"/>
        </w:rPr>
        <w:t>G</w:t>
      </w:r>
      <w:r w:rsidR="00510CE1" w:rsidRPr="00027B94">
        <w:rPr>
          <w:rFonts w:ascii="Times New Roman" w:hAnsi="Times New Roman" w:cs="Times New Roman"/>
          <w:i/>
          <w:sz w:val="24"/>
          <w:szCs w:val="24"/>
        </w:rPr>
        <w:t xml:space="preserve">arantia </w:t>
      </w:r>
      <w:r w:rsidR="00E900E2" w:rsidRPr="00027B94">
        <w:rPr>
          <w:rFonts w:ascii="Times New Roman" w:hAnsi="Times New Roman" w:cs="Times New Roman"/>
          <w:i/>
          <w:sz w:val="24"/>
          <w:szCs w:val="24"/>
        </w:rPr>
        <w:t>A</w:t>
      </w:r>
      <w:r w:rsidR="00510CE1" w:rsidRPr="00027B94">
        <w:rPr>
          <w:rFonts w:ascii="Times New Roman" w:hAnsi="Times New Roman" w:cs="Times New Roman"/>
          <w:i/>
          <w:sz w:val="24"/>
          <w:szCs w:val="24"/>
        </w:rPr>
        <w:t xml:space="preserve">dicional </w:t>
      </w:r>
      <w:r w:rsidR="00E900E2" w:rsidRPr="00027B94">
        <w:rPr>
          <w:rFonts w:ascii="Times New Roman" w:hAnsi="Times New Roman" w:cs="Times New Roman"/>
          <w:i/>
          <w:sz w:val="24"/>
          <w:szCs w:val="24"/>
        </w:rPr>
        <w:t>F</w:t>
      </w:r>
      <w:r w:rsidR="00510CE1" w:rsidRPr="00027B94">
        <w:rPr>
          <w:rFonts w:ascii="Times New Roman" w:hAnsi="Times New Roman" w:cs="Times New Roman"/>
          <w:i/>
          <w:sz w:val="24"/>
          <w:szCs w:val="24"/>
        </w:rPr>
        <w:t>idejussória</w:t>
      </w:r>
      <w:r w:rsidRPr="00027B94">
        <w:rPr>
          <w:rFonts w:ascii="Times New Roman" w:hAnsi="Times New Roman" w:cs="Times New Roman"/>
          <w:i/>
          <w:sz w:val="24"/>
          <w:szCs w:val="24"/>
          <w:lang w:val="x-none"/>
        </w:rPr>
        <w:t xml:space="preserve"> em </w:t>
      </w:r>
      <w:r w:rsidR="00510CE1" w:rsidRPr="00027B94">
        <w:rPr>
          <w:rFonts w:ascii="Times New Roman" w:hAnsi="Times New Roman" w:cs="Times New Roman"/>
          <w:i/>
          <w:sz w:val="24"/>
          <w:szCs w:val="24"/>
        </w:rPr>
        <w:t>Série Única</w:t>
      </w:r>
      <w:r w:rsidRPr="00027B94">
        <w:rPr>
          <w:rFonts w:ascii="Times New Roman" w:hAnsi="Times New Roman" w:cs="Times New Roman"/>
          <w:i/>
          <w:sz w:val="24"/>
          <w:szCs w:val="24"/>
          <w:lang w:val="x-none"/>
        </w:rPr>
        <w:t xml:space="preserve">, para Distribuição Pública, com </w:t>
      </w:r>
      <w:r w:rsidR="00825BF4" w:rsidRPr="00027B94">
        <w:rPr>
          <w:rFonts w:ascii="Times New Roman" w:hAnsi="Times New Roman" w:cs="Times New Roman"/>
          <w:i/>
          <w:sz w:val="24"/>
          <w:szCs w:val="24"/>
        </w:rPr>
        <w:t>Garantia Firme</w:t>
      </w:r>
      <w:r w:rsidRPr="00027B94">
        <w:rPr>
          <w:rFonts w:ascii="Times New Roman" w:hAnsi="Times New Roman" w:cs="Times New Roman"/>
          <w:i/>
          <w:sz w:val="24"/>
          <w:szCs w:val="24"/>
          <w:lang w:val="x-none"/>
        </w:rPr>
        <w:t xml:space="preserve"> de </w:t>
      </w:r>
      <w:r w:rsidRPr="00027B94">
        <w:rPr>
          <w:rFonts w:ascii="Times New Roman" w:hAnsi="Times New Roman" w:cs="Times New Roman"/>
          <w:i/>
          <w:sz w:val="24"/>
          <w:szCs w:val="24"/>
        </w:rPr>
        <w:t>Distribuição</w:t>
      </w:r>
      <w:r w:rsidRPr="00027B94">
        <w:rPr>
          <w:rFonts w:ascii="Times New Roman" w:hAnsi="Times New Roman" w:cs="Times New Roman"/>
          <w:i/>
          <w:sz w:val="24"/>
          <w:szCs w:val="24"/>
          <w:lang w:val="x-none"/>
        </w:rPr>
        <w:t xml:space="preserve">, da </w:t>
      </w:r>
      <w:r w:rsidR="00EA0DB6" w:rsidRPr="00027B94">
        <w:rPr>
          <w:rFonts w:ascii="Times New Roman" w:hAnsi="Times New Roman" w:cs="Times New Roman"/>
          <w:i/>
          <w:sz w:val="24"/>
          <w:szCs w:val="24"/>
        </w:rPr>
        <w:t>1</w:t>
      </w:r>
      <w:r w:rsidR="005533DC" w:rsidRPr="00027B94">
        <w:rPr>
          <w:rFonts w:ascii="Times New Roman" w:hAnsi="Times New Roman" w:cs="Times New Roman"/>
          <w:i/>
          <w:sz w:val="24"/>
          <w:szCs w:val="24"/>
        </w:rPr>
        <w:t>ª (</w:t>
      </w:r>
      <w:r w:rsidR="00EA0DB6" w:rsidRPr="00027B94">
        <w:rPr>
          <w:rFonts w:ascii="Times New Roman" w:hAnsi="Times New Roman" w:cs="Times New Roman"/>
          <w:i/>
          <w:sz w:val="24"/>
          <w:szCs w:val="24"/>
        </w:rPr>
        <w:t>Primeira</w:t>
      </w:r>
      <w:r w:rsidR="005533DC" w:rsidRPr="00027B94">
        <w:rPr>
          <w:rFonts w:ascii="Times New Roman" w:hAnsi="Times New Roman" w:cs="Times New Roman"/>
          <w:i/>
          <w:sz w:val="24"/>
          <w:szCs w:val="24"/>
        </w:rPr>
        <w:t>)</w:t>
      </w:r>
      <w:r w:rsidR="001868E5" w:rsidRPr="00027B94">
        <w:rPr>
          <w:rFonts w:ascii="Times New Roman" w:hAnsi="Times New Roman" w:cs="Times New Roman"/>
          <w:i/>
          <w:sz w:val="24"/>
          <w:szCs w:val="24"/>
        </w:rPr>
        <w:t xml:space="preserve"> </w:t>
      </w:r>
      <w:r w:rsidRPr="00027B94">
        <w:rPr>
          <w:rFonts w:ascii="Times New Roman" w:hAnsi="Times New Roman" w:cs="Times New Roman"/>
          <w:i/>
          <w:sz w:val="24"/>
          <w:szCs w:val="24"/>
        </w:rPr>
        <w:t xml:space="preserve">Emissão da </w:t>
      </w:r>
      <w:r w:rsidR="00EA0DB6" w:rsidRPr="00027B94">
        <w:rPr>
          <w:rFonts w:ascii="Times New Roman" w:hAnsi="Times New Roman" w:cs="Times New Roman"/>
          <w:i/>
          <w:sz w:val="24"/>
          <w:szCs w:val="24"/>
        </w:rPr>
        <w:t xml:space="preserve">Ascensus TV Par SPE </w:t>
      </w:r>
      <w:r w:rsidRPr="00027B94">
        <w:rPr>
          <w:rFonts w:ascii="Times New Roman" w:hAnsi="Times New Roman" w:cs="Times New Roman"/>
          <w:i/>
          <w:sz w:val="24"/>
          <w:szCs w:val="24"/>
        </w:rPr>
        <w:t>S.A.</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Contrato de Distribuição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6C7C92C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i/>
          <w:sz w:val="24"/>
          <w:szCs w:val="24"/>
        </w:rPr>
      </w:pPr>
    </w:p>
    <w:p w14:paraId="476ADB83" w14:textId="3FA09C10" w:rsidR="00C82E92" w:rsidRPr="000335FA" w:rsidRDefault="00C156C8" w:rsidP="00F510A4">
      <w:pPr>
        <w:pStyle w:val="Level3"/>
        <w:tabs>
          <w:tab w:val="clear" w:pos="2041"/>
        </w:tabs>
        <w:spacing w:after="0" w:line="300" w:lineRule="exact"/>
        <w:rPr>
          <w:rFonts w:ascii="Times New Roman" w:hAnsi="Times New Roman" w:cs="Times New Roman"/>
          <w:b/>
          <w:i/>
          <w:sz w:val="24"/>
          <w:szCs w:val="24"/>
        </w:rPr>
      </w:pPr>
      <w:r w:rsidRPr="00027B94">
        <w:rPr>
          <w:rFonts w:ascii="Times New Roman" w:hAnsi="Times New Roman" w:cs="Times New Roman"/>
          <w:sz w:val="24"/>
          <w:szCs w:val="24"/>
        </w:rPr>
        <w:t xml:space="preserve">Respeitado o atendimento dos requisitos a que se refere a Cláusula </w:t>
      </w:r>
      <w:r w:rsidR="00C3379C" w:rsidRPr="000335FA">
        <w:rPr>
          <w:rFonts w:ascii="Times New Roman" w:hAnsi="Times New Roman" w:cs="Times New Roman"/>
          <w:sz w:val="24"/>
          <w:szCs w:val="24"/>
        </w:rPr>
        <w:fldChar w:fldCharType="begin"/>
      </w:r>
      <w:r w:rsidR="00C3379C" w:rsidRPr="00027B94">
        <w:rPr>
          <w:rFonts w:ascii="Times New Roman" w:hAnsi="Times New Roman" w:cs="Times New Roman"/>
          <w:sz w:val="24"/>
          <w:szCs w:val="24"/>
        </w:rPr>
        <w:instrText xml:space="preserve"> REF _Ref475089583 \r \h </w:instrText>
      </w:r>
      <w:r w:rsidR="00F510A4" w:rsidRPr="00027B94">
        <w:rPr>
          <w:rFonts w:ascii="Times New Roman" w:hAnsi="Times New Roman" w:cs="Times New Roman"/>
          <w:sz w:val="24"/>
          <w:szCs w:val="24"/>
        </w:rPr>
        <w:instrText xml:space="preserve"> \* MERGEFORMAT </w:instrText>
      </w:r>
      <w:r w:rsidR="00C3379C" w:rsidRPr="000335FA">
        <w:rPr>
          <w:rFonts w:ascii="Times New Roman" w:hAnsi="Times New Roman" w:cs="Times New Roman"/>
          <w:sz w:val="24"/>
          <w:szCs w:val="24"/>
        </w:rPr>
      </w:r>
      <w:r w:rsidR="00C3379C" w:rsidRPr="000335FA">
        <w:rPr>
          <w:rFonts w:ascii="Times New Roman" w:hAnsi="Times New Roman" w:cs="Times New Roman"/>
          <w:sz w:val="24"/>
          <w:szCs w:val="24"/>
        </w:rPr>
        <w:fldChar w:fldCharType="separate"/>
      </w:r>
      <w:r w:rsidR="003B419C">
        <w:rPr>
          <w:rFonts w:ascii="Times New Roman" w:hAnsi="Times New Roman" w:cs="Times New Roman"/>
          <w:sz w:val="24"/>
          <w:szCs w:val="24"/>
        </w:rPr>
        <w:t>2</w:t>
      </w:r>
      <w:r w:rsidR="00C3379C" w:rsidRPr="000335FA">
        <w:rPr>
          <w:rFonts w:ascii="Times New Roman" w:hAnsi="Times New Roman" w:cs="Times New Roman"/>
          <w:sz w:val="24"/>
          <w:szCs w:val="24"/>
        </w:rPr>
        <w:fldChar w:fldCharType="end"/>
      </w:r>
      <w:r w:rsidRPr="000335FA">
        <w:rPr>
          <w:rFonts w:ascii="Times New Roman" w:hAnsi="Times New Roman" w:cs="Times New Roman"/>
          <w:sz w:val="24"/>
          <w:szCs w:val="24"/>
        </w:rPr>
        <w:t xml:space="preserve"> acima, as Debêntures serão subscritas no prazo máximo de 24 (vinte e quatro) meses contados da data de início da Oferta, conforme disposto no artigo 8º-A da Instrução CVM nº 476, e integralizadas a qualquer tempo, a partir da data de início de distribuição da Oferta, observado o disposto nos artigos 7-A e 8º, Parágrafo 2º da Instrução CVM nº 476.</w:t>
      </w:r>
    </w:p>
    <w:p w14:paraId="0216FB1D" w14:textId="77777777" w:rsidR="00F510A4" w:rsidRPr="00B30ADF"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B981815" w14:textId="2A6DBB7D"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plano de distribuição das Debêntures seguirá o procedimento descrito na Instrução CVM 476, conforme previsto no Contrato de Distribuição. Para tanto, o Coordenador</w:t>
      </w:r>
      <w:r w:rsidR="00B66768" w:rsidRPr="00027B94">
        <w:rPr>
          <w:rFonts w:ascii="Times New Roman" w:hAnsi="Times New Roman" w:cs="Times New Roman"/>
          <w:sz w:val="24"/>
          <w:szCs w:val="24"/>
        </w:rPr>
        <w:t xml:space="preserve"> Líder</w:t>
      </w:r>
      <w:r w:rsidRPr="00027B94">
        <w:rPr>
          <w:rFonts w:ascii="Times New Roman" w:hAnsi="Times New Roman" w:cs="Times New Roman"/>
          <w:sz w:val="24"/>
          <w:szCs w:val="24"/>
        </w:rPr>
        <w:t xml:space="preserve"> poder</w:t>
      </w:r>
      <w:r w:rsidR="00B0087E" w:rsidRPr="00027B94">
        <w:rPr>
          <w:rFonts w:ascii="Times New Roman" w:hAnsi="Times New Roman" w:cs="Times New Roman"/>
          <w:sz w:val="24"/>
          <w:szCs w:val="24"/>
        </w:rPr>
        <w:t>á</w:t>
      </w:r>
      <w:r w:rsidRPr="00027B94">
        <w:rPr>
          <w:rFonts w:ascii="Times New Roman" w:hAnsi="Times New Roman" w:cs="Times New Roman"/>
          <w:sz w:val="24"/>
          <w:szCs w:val="24"/>
        </w:rPr>
        <w:t xml:space="preserve"> acessar no máximo 75 (setenta e cinco) Investidores Profissionais, sendo possível a subscrição ou aquisição de </w:t>
      </w:r>
      <w:r w:rsidRPr="00027B94">
        <w:rPr>
          <w:rFonts w:ascii="Times New Roman" w:hAnsi="Times New Roman" w:cs="Times New Roman"/>
          <w:sz w:val="24"/>
          <w:szCs w:val="24"/>
        </w:rPr>
        <w:lastRenderedPageBreak/>
        <w:t>Debêntures por, no máximo, 50 (cinquenta) Investidores Profissionais.</w:t>
      </w:r>
    </w:p>
    <w:p w14:paraId="46AC4AE5"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9D1C073" w14:textId="30B68C73"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Nos termos da Instrução CVM 476 e para fins da Oferta, serão considerados: </w:t>
      </w:r>
      <w:r w:rsidRPr="00027B94">
        <w:rPr>
          <w:rFonts w:ascii="Times New Roman" w:hAnsi="Times New Roman" w:cs="Times New Roman"/>
          <w:b/>
          <w:sz w:val="24"/>
          <w:szCs w:val="24"/>
        </w:rPr>
        <w:t>(a)</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Investidores Profissionais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(i) instituições financeiras e demais instituições autorizadas a funcionar pelo Banco Central do Brasil; (ii) companhias seguradoras e sociedades de capitalização; (iii) entidades abertas e fechadas de previdência complementar; (iv) pessoas naturais ou jurídicas que possuam investimentos financeiros em valor superior a R$ 10.000.000,00 (dez milhões de reais) e que, adicionalmente, atestem por escrito sua condição de investidor profissional mediante termo próprio, de acordo com o Anexo A da Resolução da CVM n.º 30, de 11 de maio de 2021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Resolução CVM 30</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(v) fundos de investimento; (vi) clubes de investimento, desde que tenham a carteira gerida por administrador de carteira de valores mobiliários autorizado pela CVM; (vii) agentes autônomos de investimento, administradores de carteira, analistas e consultores de valores mobiliários autorizados pela CVM, em relação a seus recursos próprios; e (viii) investidores não residentes; e </w:t>
      </w:r>
      <w:r w:rsidRPr="00027B94">
        <w:rPr>
          <w:rFonts w:ascii="Times New Roman" w:hAnsi="Times New Roman" w:cs="Times New Roman"/>
          <w:b/>
          <w:sz w:val="24"/>
          <w:szCs w:val="24"/>
        </w:rPr>
        <w:t>(b)</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Investidores Qualificados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(i) os Investidores Profissionais; (ii) pessoas naturais ou jurídicas que possuam investimentos financeiros em valor superior a R$1.000.000,00 (um milhão de reais) e que, adicionalmente, atestem por escrito sua condição de investidor qualificado mediante termo próprio, de acordo com o Anexo B da Resolução CVM 30; (iii)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(iv) clubes de investimento, desde que tenham a carteira gerida por um ou mais cotistas, que sejam Investidores Qualificados.</w:t>
      </w:r>
    </w:p>
    <w:p w14:paraId="5AC21858"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D0FFB08" w14:textId="6636F11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Os regimes próprios de previdência social instituídos pela União, pelos Estados, pelo Distrito Federal ou por Municípios serão considerados Investidores Profissionais ou Investidores Qualificados apenas se reconhecidos como tais conforme regulamentação específica do Ministério da Previdência Social.</w:t>
      </w:r>
    </w:p>
    <w:p w14:paraId="632CE10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0FF0F98" w14:textId="64CBECF9"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No ato de subscrição e integralização das Debêntures, cada Investidor Profissional assinará declaração atestando que efetuou sua própria análise com relação à capacidade de pagamento da Emissora e atestando sua condição de Investidor Profissional, de acordo com o artigo 7° da Instrução CVM 476/09 e o Anexo A da Resolução CVM nº 30, e que está ciente e declara, dentre outros e conforme aplicável: (i) a Oferta não foi registrada perante a CVM; e (ii) as Debêntures estão sujeitas a restrições de negociação previstas na regulamentação aplicável e nesta Escritura de Emissão, devendo, ainda, por meio de tal declaração, manifestar sua concordância expressa a todos os seus termos e condições.</w:t>
      </w:r>
    </w:p>
    <w:p w14:paraId="4BC29DF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889F1A1"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Partes comprometem-se a não realizar a busca de investidores por meio </w:t>
      </w:r>
      <w:r w:rsidRPr="00027B94">
        <w:rPr>
          <w:rFonts w:ascii="Times New Roman" w:hAnsi="Times New Roman" w:cs="Times New Roman"/>
          <w:sz w:val="24"/>
          <w:szCs w:val="24"/>
        </w:rPr>
        <w:lastRenderedPageBreak/>
        <w:t>de lojas, escritórios ou estabelecimentos abertos ao público, ou com a utilização de serviços públicos de comunicação, como a imprensa, o rádio, a televisão e páginas abertas ao público na rede mundial de computadores, nos termos da Instrução CVM 476.</w:t>
      </w:r>
    </w:p>
    <w:p w14:paraId="043207D0"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F60CD5F" w14:textId="1305869D"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obriga-se a: (a) não contatar ou fornecer informações acerca da Oferta a qualquer Investidor Profissional, exceto se previamente acordado com </w:t>
      </w:r>
      <w:r w:rsidR="00B66768" w:rsidRPr="00027B94">
        <w:rPr>
          <w:rFonts w:ascii="Times New Roman" w:hAnsi="Times New Roman" w:cs="Times New Roman"/>
          <w:sz w:val="24"/>
          <w:szCs w:val="24"/>
        </w:rPr>
        <w:t>o Coordenador Líder</w:t>
      </w:r>
      <w:r w:rsidRPr="00027B94">
        <w:rPr>
          <w:rFonts w:ascii="Times New Roman" w:hAnsi="Times New Roman" w:cs="Times New Roman"/>
          <w:sz w:val="24"/>
          <w:szCs w:val="24"/>
        </w:rPr>
        <w:t xml:space="preserve">; e (b) informar </w:t>
      </w:r>
      <w:r w:rsidR="00B66768" w:rsidRPr="00027B94">
        <w:rPr>
          <w:rFonts w:ascii="Times New Roman" w:hAnsi="Times New Roman" w:cs="Times New Roman"/>
          <w:sz w:val="24"/>
          <w:szCs w:val="24"/>
        </w:rPr>
        <w:t>o Coordenador Líder</w:t>
      </w:r>
      <w:r w:rsidRPr="00027B94">
        <w:rPr>
          <w:rFonts w:ascii="Times New Roman" w:hAnsi="Times New Roman" w:cs="Times New Roman"/>
          <w:sz w:val="24"/>
          <w:szCs w:val="24"/>
        </w:rPr>
        <w:t>, até o Dia Útil imediatamente subsequente, a ocorrência de contato que receba de potenciais investidores que venham a manifestar seu interesse na Oferta, comprometendo-se desde já a não tomar qualquer providência em relação aos referidos potenciais investidores neste período.</w:t>
      </w:r>
    </w:p>
    <w:p w14:paraId="0E626133"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1B2995F" w14:textId="2E6E560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Não existirão reservas antecipadas, nem fixação de lotes mínimos ou máximos para a Oferta, independentemente da ordem cronológica, sendo que </w:t>
      </w:r>
      <w:r w:rsidR="00B66768" w:rsidRPr="00027B94">
        <w:rPr>
          <w:rFonts w:ascii="Times New Roman" w:hAnsi="Times New Roman" w:cs="Times New Roman"/>
          <w:sz w:val="24"/>
          <w:szCs w:val="24"/>
        </w:rPr>
        <w:t>o Coordenador Líder, com expressa e prévia anuência da Emissora, organizará</w:t>
      </w:r>
      <w:r w:rsidRPr="00027B94">
        <w:rPr>
          <w:rFonts w:ascii="Times New Roman" w:hAnsi="Times New Roman" w:cs="Times New Roman"/>
          <w:sz w:val="24"/>
          <w:szCs w:val="24"/>
        </w:rPr>
        <w:t xml:space="preserve"> o plano de distribuição nos termos da Instrução CVM 476, tendo como público</w:t>
      </w:r>
      <w:r w:rsidR="00023F00" w:rsidRPr="00027B94">
        <w:rPr>
          <w:rFonts w:ascii="Times New Roman" w:hAnsi="Times New Roman" w:cs="Times New Roman"/>
          <w:sz w:val="24"/>
          <w:szCs w:val="24"/>
        </w:rPr>
        <w:t>-</w:t>
      </w:r>
      <w:r w:rsidRPr="00027B94">
        <w:rPr>
          <w:rFonts w:ascii="Times New Roman" w:hAnsi="Times New Roman" w:cs="Times New Roman"/>
          <w:sz w:val="24"/>
          <w:szCs w:val="24"/>
        </w:rPr>
        <w:t>alvo Investidores Profissionais apenas, observado ainda o disposto no artigo 4º da Instrução CVM 476.</w:t>
      </w:r>
    </w:p>
    <w:p w14:paraId="6F37A290"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7C7B090" w14:textId="3AB5121C" w:rsidR="00C82E92" w:rsidRPr="00B30ADF"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Não será concedido qualquer tipo de desconto pelo Coordenador</w:t>
      </w:r>
      <w:r w:rsidR="00B66768" w:rsidRPr="00027B94">
        <w:rPr>
          <w:rFonts w:ascii="Times New Roman" w:hAnsi="Times New Roman" w:cs="Times New Roman"/>
          <w:sz w:val="24"/>
          <w:szCs w:val="24"/>
        </w:rPr>
        <w:t xml:space="preserve"> Líder</w:t>
      </w:r>
      <w:r w:rsidRPr="00027B94">
        <w:rPr>
          <w:rFonts w:ascii="Times New Roman" w:hAnsi="Times New Roman" w:cs="Times New Roman"/>
          <w:sz w:val="24"/>
          <w:szCs w:val="24"/>
        </w:rPr>
        <w:t xml:space="preserve"> aos Investidores Profissionais interessados em adquirir as Debêntures</w:t>
      </w:r>
      <w:r w:rsidR="00CE1381" w:rsidRPr="00027B94">
        <w:rPr>
          <w:rFonts w:ascii="Times New Roman" w:hAnsi="Times New Roman" w:cs="Times New Roman"/>
          <w:sz w:val="24"/>
          <w:szCs w:val="24"/>
        </w:rPr>
        <w:t xml:space="preserve">, observada a possibilidade de colocação das Debêntures com ágio ou deságio, conforme previsto na Cláusula </w:t>
      </w:r>
      <w:r w:rsidR="00286508">
        <w:rPr>
          <w:rFonts w:ascii="Times New Roman" w:hAnsi="Times New Roman" w:cs="Times New Roman"/>
          <w:sz w:val="24"/>
          <w:szCs w:val="24"/>
        </w:rPr>
        <w:fldChar w:fldCharType="begin"/>
      </w:r>
      <w:r w:rsidR="00286508">
        <w:rPr>
          <w:rFonts w:ascii="Times New Roman" w:hAnsi="Times New Roman" w:cs="Times New Roman"/>
          <w:sz w:val="24"/>
          <w:szCs w:val="24"/>
        </w:rPr>
        <w:instrText xml:space="preserve"> REF _Ref102081318 \r \h </w:instrText>
      </w:r>
      <w:r w:rsidR="00286508">
        <w:rPr>
          <w:rFonts w:ascii="Times New Roman" w:hAnsi="Times New Roman" w:cs="Times New Roman"/>
          <w:sz w:val="24"/>
          <w:szCs w:val="24"/>
        </w:rPr>
      </w:r>
      <w:r w:rsidR="00286508">
        <w:rPr>
          <w:rFonts w:ascii="Times New Roman" w:hAnsi="Times New Roman" w:cs="Times New Roman"/>
          <w:sz w:val="24"/>
          <w:szCs w:val="24"/>
        </w:rPr>
        <w:fldChar w:fldCharType="separate"/>
      </w:r>
      <w:r w:rsidR="003B419C">
        <w:rPr>
          <w:rFonts w:ascii="Times New Roman" w:hAnsi="Times New Roman" w:cs="Times New Roman"/>
          <w:sz w:val="24"/>
          <w:szCs w:val="24"/>
        </w:rPr>
        <w:t>4.24.2</w:t>
      </w:r>
      <w:r w:rsidR="00286508">
        <w:rPr>
          <w:rFonts w:ascii="Times New Roman" w:hAnsi="Times New Roman" w:cs="Times New Roman"/>
          <w:sz w:val="24"/>
          <w:szCs w:val="24"/>
        </w:rPr>
        <w:fldChar w:fldCharType="end"/>
      </w:r>
      <w:r w:rsidR="00CE1381" w:rsidRPr="000335FA">
        <w:rPr>
          <w:rFonts w:ascii="Times New Roman" w:hAnsi="Times New Roman" w:cs="Times New Roman"/>
          <w:sz w:val="24"/>
          <w:szCs w:val="24"/>
        </w:rPr>
        <w:t xml:space="preserve"> abaixo</w:t>
      </w:r>
      <w:r w:rsidRPr="000335FA">
        <w:rPr>
          <w:rFonts w:ascii="Times New Roman" w:hAnsi="Times New Roman" w:cs="Times New Roman"/>
          <w:sz w:val="24"/>
          <w:szCs w:val="24"/>
        </w:rPr>
        <w:t>.</w:t>
      </w:r>
      <w:r w:rsidR="00286508">
        <w:rPr>
          <w:rFonts w:ascii="Times New Roman" w:hAnsi="Times New Roman" w:cs="Times New Roman"/>
          <w:sz w:val="24"/>
          <w:szCs w:val="24"/>
        </w:rPr>
        <w:t xml:space="preserve"> </w:t>
      </w:r>
    </w:p>
    <w:p w14:paraId="446461A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B851122"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Não haverá preferência para subscrição das Debêntures pelos atuais acionistas da Emissora.</w:t>
      </w:r>
    </w:p>
    <w:p w14:paraId="5A0225F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bCs/>
          <w:sz w:val="24"/>
          <w:szCs w:val="24"/>
        </w:rPr>
      </w:pPr>
    </w:p>
    <w:p w14:paraId="23897285" w14:textId="4122D570" w:rsidR="00CE1381" w:rsidRPr="00027B94" w:rsidRDefault="00CE1381" w:rsidP="00F510A4">
      <w:pPr>
        <w:pStyle w:val="Level3"/>
        <w:tabs>
          <w:tab w:val="clear" w:pos="2041"/>
        </w:tabs>
        <w:spacing w:after="0" w:line="300" w:lineRule="exact"/>
        <w:rPr>
          <w:rFonts w:ascii="Times New Roman" w:hAnsi="Times New Roman" w:cs="Times New Roman"/>
          <w:b/>
          <w:bCs/>
          <w:sz w:val="24"/>
          <w:szCs w:val="24"/>
        </w:rPr>
      </w:pPr>
      <w:r w:rsidRPr="00027B94">
        <w:rPr>
          <w:rFonts w:ascii="Times New Roman" w:hAnsi="Times New Roman" w:cs="Times New Roman"/>
          <w:bCs/>
          <w:sz w:val="24"/>
          <w:szCs w:val="24"/>
        </w:rPr>
        <w:t>Não será admitida a distribuição parcial das Debêntures.</w:t>
      </w:r>
    </w:p>
    <w:p w14:paraId="1F76813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32E86856" w14:textId="7CC8198F"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A distribuição das Debêntures deverá ser efetuada dentro do prazo de distribuição e conforme os procedimentos estabelecidos pela Instrução CVM 476, pela B3, pelo Contrato de Distribuição e por esta Escritura de Emissão.</w:t>
      </w:r>
    </w:p>
    <w:p w14:paraId="20470B3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824260B" w14:textId="5059B4B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Adicionalmente, a Emissora não poderá realizar, nos termos do artigo 9º da Instrução CVM 476, outra oferta pública da mesma espécie de valores mobiliários objeto da Oferta dentro do prazo de 4 (quatro) meses contados da data do encerramento da Oferta, a menos que a nova oferta seja submetida a registro na CVM.</w:t>
      </w:r>
    </w:p>
    <w:p w14:paraId="24763B7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68BA2E5F" w14:textId="77777777"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O investimento nas Debêntures não é adequado aos investidores que: (i) não tenham profundo conhecimento dos riscos envolvidos na operação ou que não tenham acesso à consultoria especializada; e (ii) necessitem de liquidez considerável com relação aos títulos adquiridos, uma vez que a negociação de debêntures no mercado secundário é restrita.</w:t>
      </w:r>
    </w:p>
    <w:p w14:paraId="66D48BC3"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7DA378F6" w14:textId="7EFFF97E" w:rsidR="00C82E92" w:rsidRPr="00027B94" w:rsidRDefault="009163A1"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lastRenderedPageBreak/>
        <w:t xml:space="preserve">Agente </w:t>
      </w:r>
      <w:r w:rsidR="00990555" w:rsidRPr="00027B94">
        <w:rPr>
          <w:rFonts w:ascii="Times New Roman" w:hAnsi="Times New Roman" w:cs="Times New Roman"/>
          <w:b/>
          <w:sz w:val="24"/>
          <w:szCs w:val="24"/>
        </w:rPr>
        <w:t xml:space="preserve">de Liquidação </w:t>
      </w:r>
      <w:r w:rsidR="00C156C8" w:rsidRPr="00027B94">
        <w:rPr>
          <w:rFonts w:ascii="Times New Roman" w:hAnsi="Times New Roman" w:cs="Times New Roman"/>
          <w:b/>
          <w:sz w:val="24"/>
          <w:szCs w:val="24"/>
        </w:rPr>
        <w:t>e Escriturador</w:t>
      </w:r>
    </w:p>
    <w:p w14:paraId="0302ACE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eastAsia="MS Mincho" w:hAnsi="Times New Roman" w:cs="Times New Roman"/>
          <w:sz w:val="24"/>
          <w:szCs w:val="24"/>
        </w:rPr>
      </w:pPr>
      <w:bookmarkStart w:id="416" w:name="_Hlk508804048"/>
    </w:p>
    <w:p w14:paraId="7FFA96C8" w14:textId="2DE8D257" w:rsidR="00C82E92" w:rsidRPr="00027B94" w:rsidRDefault="00C156C8" w:rsidP="00F510A4">
      <w:pPr>
        <w:pStyle w:val="Level3"/>
        <w:tabs>
          <w:tab w:val="clear" w:pos="2041"/>
        </w:tabs>
        <w:spacing w:after="0" w:line="300" w:lineRule="exact"/>
        <w:rPr>
          <w:rFonts w:ascii="Times New Roman" w:eastAsia="MS Mincho" w:hAnsi="Times New Roman" w:cs="Times New Roman"/>
          <w:sz w:val="24"/>
          <w:szCs w:val="24"/>
        </w:rPr>
      </w:pPr>
      <w:r w:rsidRPr="00027B94">
        <w:rPr>
          <w:rFonts w:ascii="Times New Roman" w:eastAsia="MS Mincho" w:hAnsi="Times New Roman" w:cs="Times New Roman"/>
          <w:sz w:val="24"/>
          <w:szCs w:val="24"/>
        </w:rPr>
        <w:t xml:space="preserve">O </w:t>
      </w:r>
      <w:r w:rsidR="009163A1" w:rsidRPr="00027B94">
        <w:rPr>
          <w:rFonts w:ascii="Times New Roman" w:eastAsia="MS Mincho" w:hAnsi="Times New Roman" w:cs="Times New Roman"/>
          <w:sz w:val="24"/>
          <w:szCs w:val="24"/>
        </w:rPr>
        <w:t xml:space="preserve">agente </w:t>
      </w:r>
      <w:r w:rsidR="00990555" w:rsidRPr="00027B94">
        <w:rPr>
          <w:rFonts w:ascii="Times New Roman" w:eastAsia="MS Mincho" w:hAnsi="Times New Roman" w:cs="Times New Roman"/>
          <w:sz w:val="24"/>
          <w:szCs w:val="24"/>
        </w:rPr>
        <w:t xml:space="preserve">de liquidação </w:t>
      </w:r>
      <w:r w:rsidRPr="00027B94">
        <w:rPr>
          <w:rFonts w:ascii="Times New Roman" w:eastAsia="MS Mincho" w:hAnsi="Times New Roman" w:cs="Times New Roman"/>
          <w:sz w:val="24"/>
          <w:szCs w:val="24"/>
        </w:rPr>
        <w:t xml:space="preserve">e instituição prestadora de serviços de escrituração das Debêntures será o </w:t>
      </w:r>
      <w:bookmarkEnd w:id="416"/>
      <w:r w:rsidR="009163A1" w:rsidRPr="00027B94">
        <w:rPr>
          <w:rFonts w:ascii="Times New Roman" w:eastAsia="MS Mincho" w:hAnsi="Times New Roman" w:cs="Times New Roman"/>
          <w:b/>
          <w:sz w:val="24"/>
          <w:szCs w:val="24"/>
        </w:rPr>
        <w:t>Oliveira Trust Distribuidora de Títulos e Valores Mobiliários</w:t>
      </w:r>
      <w:r w:rsidR="006E3144" w:rsidRPr="00027B94">
        <w:rPr>
          <w:rFonts w:ascii="Times New Roman" w:eastAsia="MS Mincho" w:hAnsi="Times New Roman" w:cs="Times New Roman"/>
          <w:b/>
          <w:sz w:val="24"/>
          <w:szCs w:val="24"/>
        </w:rPr>
        <w:t xml:space="preserve"> S.A.,</w:t>
      </w:r>
      <w:r w:rsidR="006E3144" w:rsidRPr="00027B94">
        <w:rPr>
          <w:rFonts w:ascii="Times New Roman" w:eastAsia="MS Mincho" w:hAnsi="Times New Roman" w:cs="Times New Roman"/>
          <w:sz w:val="24"/>
          <w:szCs w:val="24"/>
        </w:rPr>
        <w:t xml:space="preserve"> </w:t>
      </w:r>
      <w:r w:rsidR="00286508" w:rsidRPr="000A2249">
        <w:rPr>
          <w:rFonts w:ascii="Times New Roman" w:eastAsia="MS Mincho" w:hAnsi="Times New Roman" w:cs="Times New Roman"/>
          <w:sz w:val="24"/>
          <w:szCs w:val="24"/>
        </w:rPr>
        <w:t>instituição financeira com sede na Cidade do Rio de Janeiro, Estado do Rio de Janeiro, na Avenida das Américas, n.º 3.434, bloco 7, 2º andar, sala 201, CEP 22.640-102, inscrita no CNPJ/ME sob o n.º 36.113.876/0001</w:t>
      </w:r>
      <w:r w:rsidR="00286508" w:rsidRPr="000A2249">
        <w:rPr>
          <w:rFonts w:ascii="Times New Roman" w:eastAsia="MS Mincho" w:hAnsi="Times New Roman" w:cs="Times New Roman"/>
          <w:sz w:val="24"/>
          <w:szCs w:val="24"/>
        </w:rPr>
        <w:noBreakHyphen/>
      </w:r>
      <w:r w:rsidR="00987E7D">
        <w:rPr>
          <w:rFonts w:ascii="Times New Roman" w:eastAsia="MS Mincho" w:hAnsi="Times New Roman" w:cs="Times New Roman"/>
          <w:sz w:val="24"/>
          <w:szCs w:val="24"/>
        </w:rPr>
        <w:t>91</w:t>
      </w:r>
      <w:r w:rsidR="00286508">
        <w:rPr>
          <w:rFonts w:ascii="Times New Roman" w:eastAsia="MS Mincho" w:hAnsi="Times New Roman" w:cs="Times New Roman"/>
          <w:sz w:val="24"/>
          <w:szCs w:val="24"/>
        </w:rPr>
        <w:t>,</w:t>
      </w:r>
      <w:r w:rsidR="006E3144" w:rsidRPr="00027B94">
        <w:rPr>
          <w:rFonts w:ascii="Times New Roman" w:eastAsia="MS Mincho" w:hAnsi="Times New Roman" w:cs="Times New Roman"/>
          <w:sz w:val="24"/>
          <w:szCs w:val="24"/>
        </w:rPr>
        <w:t xml:space="preserve"> </w:t>
      </w:r>
      <w:r w:rsidR="009163A1" w:rsidRPr="00027B94">
        <w:rPr>
          <w:rFonts w:ascii="Times New Roman" w:eastAsia="MS Mincho" w:hAnsi="Times New Roman" w:cs="Times New Roman"/>
          <w:sz w:val="24"/>
          <w:szCs w:val="24"/>
        </w:rPr>
        <w:t xml:space="preserve">bem como efetuar a escrituração das Debêntures, entre outras questões listadas em normas operacionais da B3, conforme aplicável </w:t>
      </w:r>
      <w:r w:rsidR="00990555" w:rsidRPr="00027B94">
        <w:rPr>
          <w:rFonts w:ascii="Times New Roman" w:eastAsia="MS Mincho" w:hAnsi="Times New Roman" w:cs="Times New Roman"/>
          <w:sz w:val="24"/>
          <w:szCs w:val="24"/>
        </w:rPr>
        <w:t>(“</w:t>
      </w:r>
      <w:r w:rsidR="00990555" w:rsidRPr="00027B94">
        <w:rPr>
          <w:rFonts w:ascii="Times New Roman" w:eastAsia="MS Mincho" w:hAnsi="Times New Roman" w:cs="Times New Roman"/>
          <w:sz w:val="24"/>
          <w:szCs w:val="24"/>
          <w:u w:val="single"/>
        </w:rPr>
        <w:t>Agente de Liquidação e Escriturador</w:t>
      </w:r>
      <w:r w:rsidR="00990555" w:rsidRPr="00027B94">
        <w:rPr>
          <w:rFonts w:ascii="Times New Roman" w:eastAsia="MS Mincho" w:hAnsi="Times New Roman" w:cs="Times New Roman"/>
          <w:sz w:val="24"/>
          <w:szCs w:val="24"/>
        </w:rPr>
        <w:t>”)</w:t>
      </w:r>
      <w:r w:rsidRPr="00027B94">
        <w:rPr>
          <w:rFonts w:ascii="Times New Roman" w:eastAsia="MS Mincho" w:hAnsi="Times New Roman" w:cs="Times New Roman"/>
          <w:sz w:val="24"/>
          <w:szCs w:val="24"/>
        </w:rPr>
        <w:t>.</w:t>
      </w:r>
    </w:p>
    <w:p w14:paraId="18AF02F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color w:val="000000"/>
          <w:sz w:val="24"/>
          <w:szCs w:val="24"/>
        </w:rPr>
      </w:pPr>
    </w:p>
    <w:p w14:paraId="1593EF96" w14:textId="055FE314" w:rsidR="00C82E92" w:rsidRPr="00027B94" w:rsidRDefault="00C156C8" w:rsidP="00F510A4">
      <w:pPr>
        <w:pStyle w:val="Level3"/>
        <w:tabs>
          <w:tab w:val="clear" w:pos="2041"/>
        </w:tabs>
        <w:spacing w:after="0" w:line="300" w:lineRule="exact"/>
        <w:rPr>
          <w:rFonts w:ascii="Times New Roman" w:hAnsi="Times New Roman" w:cs="Times New Roman"/>
          <w:color w:val="000000"/>
          <w:sz w:val="24"/>
          <w:szCs w:val="24"/>
        </w:rPr>
      </w:pPr>
      <w:r w:rsidRPr="00027B94">
        <w:rPr>
          <w:rFonts w:ascii="Times New Roman" w:eastAsia="MS Mincho" w:hAnsi="Times New Roman" w:cs="Times New Roman"/>
          <w:sz w:val="24"/>
          <w:szCs w:val="24"/>
        </w:rPr>
        <w:t xml:space="preserve">O </w:t>
      </w:r>
      <w:r w:rsidR="00990555" w:rsidRPr="00027B94">
        <w:rPr>
          <w:rFonts w:ascii="Times New Roman" w:eastAsia="MS Mincho" w:hAnsi="Times New Roman" w:cs="Times New Roman"/>
          <w:sz w:val="24"/>
          <w:szCs w:val="24"/>
        </w:rPr>
        <w:t>Agente de Liquidação e Escriturador</w:t>
      </w:r>
      <w:r w:rsidRPr="00027B94">
        <w:rPr>
          <w:rFonts w:ascii="Times New Roman" w:eastAsia="MS Mincho" w:hAnsi="Times New Roman" w:cs="Times New Roman"/>
          <w:sz w:val="24"/>
          <w:szCs w:val="24"/>
        </w:rPr>
        <w:t xml:space="preserve"> atuará na Emissão na qualidade de instituição financeira responsável pela liquidação de pagamentos e pela prestação de serviços de escrituração das Debêntures, nos termos previstos na </w:t>
      </w:r>
      <w:r w:rsidR="009535F9" w:rsidRPr="00027B94">
        <w:rPr>
          <w:rFonts w:ascii="Times New Roman" w:eastAsia="MS Mincho" w:hAnsi="Times New Roman" w:cs="Times New Roman"/>
          <w:sz w:val="24"/>
          <w:szCs w:val="24"/>
        </w:rPr>
        <w:t xml:space="preserve">Resolução </w:t>
      </w:r>
      <w:r w:rsidRPr="00027B94">
        <w:rPr>
          <w:rFonts w:ascii="Times New Roman" w:eastAsia="MS Mincho" w:hAnsi="Times New Roman" w:cs="Times New Roman"/>
          <w:sz w:val="24"/>
          <w:szCs w:val="24"/>
        </w:rPr>
        <w:t>CVM nº </w:t>
      </w:r>
      <w:r w:rsidR="009535F9" w:rsidRPr="00027B94">
        <w:rPr>
          <w:rFonts w:ascii="Times New Roman" w:eastAsia="MS Mincho" w:hAnsi="Times New Roman" w:cs="Times New Roman"/>
          <w:sz w:val="24"/>
          <w:szCs w:val="24"/>
        </w:rPr>
        <w:t>33</w:t>
      </w:r>
      <w:r w:rsidRPr="00027B94">
        <w:rPr>
          <w:rFonts w:ascii="Times New Roman" w:eastAsia="MS Mincho" w:hAnsi="Times New Roman" w:cs="Times New Roman"/>
          <w:sz w:val="24"/>
          <w:szCs w:val="24"/>
        </w:rPr>
        <w:t xml:space="preserve">, adicionalmente às funções definidas em normas da </w:t>
      </w:r>
      <w:r w:rsidRPr="00027B94">
        <w:rPr>
          <w:rFonts w:ascii="Times New Roman" w:eastAsia="MS Mincho" w:hAnsi="Times New Roman" w:cs="Times New Roman"/>
          <w:color w:val="000000"/>
          <w:sz w:val="24"/>
          <w:szCs w:val="24"/>
        </w:rPr>
        <w:t>B3.</w:t>
      </w:r>
    </w:p>
    <w:p w14:paraId="0D108AC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4B094D0" w14:textId="4A9716EF"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eastAsia="MS Mincho" w:hAnsi="Times New Roman" w:cs="Times New Roman"/>
          <w:sz w:val="24"/>
          <w:szCs w:val="24"/>
        </w:rPr>
        <w:t xml:space="preserve">O </w:t>
      </w:r>
      <w:r w:rsidR="00990555" w:rsidRPr="00027B94">
        <w:rPr>
          <w:rFonts w:ascii="Times New Roman" w:eastAsia="MS Mincho" w:hAnsi="Times New Roman" w:cs="Times New Roman"/>
          <w:sz w:val="24"/>
          <w:szCs w:val="24"/>
        </w:rPr>
        <w:t>Agente de Liquidação e Escriturador</w:t>
      </w:r>
      <w:bookmarkStart w:id="417" w:name="_Hlk511145554"/>
      <w:r w:rsidRPr="00027B94">
        <w:rPr>
          <w:rFonts w:ascii="Times New Roman" w:eastAsia="MS Mincho" w:hAnsi="Times New Roman" w:cs="Times New Roman"/>
          <w:sz w:val="24"/>
          <w:szCs w:val="24"/>
        </w:rPr>
        <w:t>,</w:t>
      </w:r>
      <w:bookmarkEnd w:id="417"/>
      <w:r w:rsidRPr="00027B94">
        <w:rPr>
          <w:rFonts w:ascii="Times New Roman" w:eastAsia="MS Mincho" w:hAnsi="Times New Roman" w:cs="Times New Roman"/>
          <w:sz w:val="24"/>
          <w:szCs w:val="24"/>
        </w:rPr>
        <w:t xml:space="preserve"> será responsável por realizar e escrituração das Debêntures, entre outras responsabilidades definidas nas normas editadas pela B3. Conforme aplicável, ele poderá ser substituído a qualquer tempo, mediante aprovação pelos Debenturistas reunidos em Assembleia Geral de Debenturistas, sendo que em caso de renúncia ou impedimento do exercício de suas atividades, a Emissora poderá substituí-lo sem necessidade de aprovação dos Debenturistas.</w:t>
      </w:r>
    </w:p>
    <w:p w14:paraId="4EA9D49B"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bookmarkStart w:id="418" w:name="_Ref93388352"/>
    </w:p>
    <w:p w14:paraId="4DE801C0" w14:textId="30946BBC" w:rsidR="00C82E92"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Garantia</w:t>
      </w:r>
      <w:bookmarkEnd w:id="418"/>
    </w:p>
    <w:p w14:paraId="644E1AF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5D47E12" w14:textId="04842971" w:rsidR="00C82E92" w:rsidRPr="003C5DBC"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Em garantia do fiel, pontual e integral pagamento das Obrigações Garantidas (conforme </w:t>
      </w:r>
      <w:r w:rsidR="00E27B68" w:rsidRPr="00027B94">
        <w:rPr>
          <w:rFonts w:ascii="Times New Roman" w:hAnsi="Times New Roman" w:cs="Times New Roman"/>
          <w:sz w:val="24"/>
          <w:szCs w:val="24"/>
        </w:rPr>
        <w:t xml:space="preserve">definida </w:t>
      </w:r>
      <w:r w:rsidRPr="00027B94">
        <w:rPr>
          <w:rFonts w:ascii="Times New Roman" w:hAnsi="Times New Roman" w:cs="Times New Roman"/>
          <w:sz w:val="24"/>
          <w:szCs w:val="24"/>
        </w:rPr>
        <w:t xml:space="preserve">abaixo) </w:t>
      </w:r>
      <w:r w:rsidR="000C5B26" w:rsidRPr="00027B94">
        <w:rPr>
          <w:rFonts w:ascii="Times New Roman" w:hAnsi="Times New Roman" w:cs="Times New Roman"/>
          <w:sz w:val="24"/>
          <w:szCs w:val="24"/>
        </w:rPr>
        <w:t xml:space="preserve">será </w:t>
      </w:r>
      <w:r w:rsidRPr="00027B94">
        <w:rPr>
          <w:rFonts w:ascii="Times New Roman" w:hAnsi="Times New Roman" w:cs="Times New Roman"/>
          <w:sz w:val="24"/>
          <w:szCs w:val="24"/>
        </w:rPr>
        <w:t>constituída e formalizada pela Emissora</w:t>
      </w:r>
      <w:r w:rsidR="00633D15" w:rsidRPr="00027B94">
        <w:rPr>
          <w:rFonts w:ascii="Times New Roman" w:hAnsi="Times New Roman" w:cs="Times New Roman"/>
          <w:sz w:val="24"/>
          <w:szCs w:val="24"/>
        </w:rPr>
        <w:t xml:space="preserve"> e </w:t>
      </w:r>
      <w:r w:rsidR="00633495" w:rsidRPr="00027B94">
        <w:rPr>
          <w:rFonts w:ascii="Times New Roman" w:hAnsi="Times New Roman" w:cs="Times New Roman"/>
          <w:sz w:val="24"/>
          <w:szCs w:val="24"/>
        </w:rPr>
        <w:t>pel</w:t>
      </w:r>
      <w:r w:rsidR="00E9638E">
        <w:rPr>
          <w:rFonts w:ascii="Times New Roman" w:hAnsi="Times New Roman" w:cs="Times New Roman"/>
          <w:sz w:val="24"/>
          <w:szCs w:val="24"/>
        </w:rPr>
        <w:t>o</w:t>
      </w:r>
      <w:r w:rsidR="00633495" w:rsidRPr="00027B94">
        <w:rPr>
          <w:rFonts w:ascii="Times New Roman" w:hAnsi="Times New Roman" w:cs="Times New Roman"/>
          <w:sz w:val="24"/>
          <w:szCs w:val="24"/>
        </w:rPr>
        <w:t>s Fiador</w:t>
      </w:r>
      <w:r w:rsidR="00E9638E">
        <w:rPr>
          <w:rFonts w:ascii="Times New Roman" w:hAnsi="Times New Roman" w:cs="Times New Roman"/>
          <w:sz w:val="24"/>
          <w:szCs w:val="24"/>
        </w:rPr>
        <w:t>e</w:t>
      </w:r>
      <w:r w:rsidR="00633495" w:rsidRPr="00027B94">
        <w:rPr>
          <w:rFonts w:ascii="Times New Roman" w:hAnsi="Times New Roman" w:cs="Times New Roman"/>
          <w:sz w:val="24"/>
          <w:szCs w:val="24"/>
        </w:rPr>
        <w:t>s</w:t>
      </w:r>
      <w:r w:rsidR="00E27B68" w:rsidRPr="00027B94">
        <w:rPr>
          <w:rFonts w:ascii="Times New Roman" w:hAnsi="Times New Roman" w:cs="Times New Roman"/>
          <w:sz w:val="24"/>
          <w:szCs w:val="24"/>
        </w:rPr>
        <w:t>, em favor dos Debenturistas, representados pelo Agente Fiduciário, em caráter irrevogável e irretratável, a</w:t>
      </w:r>
      <w:r w:rsidR="000C5B26" w:rsidRPr="00027B94">
        <w:rPr>
          <w:rFonts w:ascii="Times New Roman" w:hAnsi="Times New Roman" w:cs="Times New Roman"/>
          <w:sz w:val="24"/>
          <w:szCs w:val="24"/>
        </w:rPr>
        <w:t xml:space="preserve"> </w:t>
      </w:r>
      <w:r w:rsidR="003C5DBC">
        <w:rPr>
          <w:rFonts w:ascii="Times New Roman" w:hAnsi="Times New Roman" w:cs="Times New Roman"/>
          <w:sz w:val="24"/>
          <w:szCs w:val="24"/>
        </w:rPr>
        <w:t>Cessão Fiduciária</w:t>
      </w:r>
      <w:r w:rsidRPr="00027B94">
        <w:rPr>
          <w:rFonts w:ascii="Times New Roman" w:hAnsi="Times New Roman" w:cs="Times New Roman"/>
          <w:sz w:val="24"/>
          <w:szCs w:val="24"/>
        </w:rPr>
        <w:t xml:space="preserve">, nos termos do </w:t>
      </w:r>
      <w:r w:rsidR="002B4B2C" w:rsidRPr="00027B94">
        <w:rPr>
          <w:rFonts w:ascii="Times New Roman" w:hAnsi="Times New Roman" w:cs="Times New Roman"/>
          <w:sz w:val="24"/>
          <w:szCs w:val="24"/>
        </w:rPr>
        <w:t>“</w:t>
      </w:r>
      <w:r w:rsidRPr="00027B94">
        <w:rPr>
          <w:rFonts w:ascii="Times New Roman" w:hAnsi="Times New Roman" w:cs="Times New Roman"/>
          <w:i/>
          <w:sz w:val="24"/>
          <w:szCs w:val="24"/>
        </w:rPr>
        <w:t>Contrato de Cessão Fiduciária de Direitos Creditórios e de Conta Vinculada Outras Avenças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w:t>
      </w:r>
      <w:r w:rsidR="000C5B26" w:rsidRPr="00027B94">
        <w:rPr>
          <w:rFonts w:ascii="Times New Roman" w:hAnsi="Times New Roman" w:cs="Times New Roman"/>
          <w:sz w:val="24"/>
          <w:szCs w:val="24"/>
        </w:rPr>
        <w:t xml:space="preserve">a ser </w:t>
      </w:r>
      <w:r w:rsidRPr="00027B94">
        <w:rPr>
          <w:rFonts w:ascii="Times New Roman" w:hAnsi="Times New Roman" w:cs="Times New Roman"/>
          <w:sz w:val="24"/>
          <w:szCs w:val="24"/>
        </w:rPr>
        <w:t xml:space="preserve">celebrado entre a </w:t>
      </w:r>
      <w:r w:rsidRPr="0077131A">
        <w:rPr>
          <w:rFonts w:ascii="Times New Roman" w:hAnsi="Times New Roman" w:cs="Times New Roman"/>
          <w:sz w:val="24"/>
          <w:szCs w:val="24"/>
        </w:rPr>
        <w:t>Emissora e o Agente Fiduciário (</w:t>
      </w:r>
      <w:r w:rsidR="002B4B2C" w:rsidRPr="0077131A">
        <w:rPr>
          <w:rFonts w:ascii="Times New Roman" w:hAnsi="Times New Roman" w:cs="Times New Roman"/>
          <w:sz w:val="24"/>
          <w:szCs w:val="24"/>
        </w:rPr>
        <w:t>“</w:t>
      </w:r>
      <w:r w:rsidRPr="0077131A">
        <w:rPr>
          <w:rFonts w:ascii="Times New Roman" w:hAnsi="Times New Roman" w:cs="Times New Roman"/>
          <w:sz w:val="24"/>
          <w:szCs w:val="24"/>
          <w:u w:val="single"/>
        </w:rPr>
        <w:t>Contrato de Cessão Fiduciária</w:t>
      </w:r>
      <w:r w:rsidR="002B4B2C" w:rsidRPr="0077131A">
        <w:rPr>
          <w:rFonts w:ascii="Times New Roman" w:hAnsi="Times New Roman" w:cs="Times New Roman"/>
          <w:sz w:val="24"/>
          <w:szCs w:val="24"/>
        </w:rPr>
        <w:t>”</w:t>
      </w:r>
      <w:r w:rsidRPr="0077131A">
        <w:rPr>
          <w:rFonts w:ascii="Times New Roman" w:hAnsi="Times New Roman" w:cs="Times New Roman"/>
          <w:sz w:val="24"/>
          <w:szCs w:val="24"/>
        </w:rPr>
        <w:t>)</w:t>
      </w:r>
      <w:r w:rsidR="00E27B68" w:rsidRPr="0077131A">
        <w:rPr>
          <w:rFonts w:ascii="Times New Roman" w:hAnsi="Times New Roman" w:cs="Times New Roman"/>
          <w:sz w:val="24"/>
          <w:szCs w:val="24"/>
        </w:rPr>
        <w:t>,</w:t>
      </w:r>
      <w:r w:rsidRPr="0077131A">
        <w:rPr>
          <w:rFonts w:ascii="Times New Roman" w:hAnsi="Times New Roman" w:cs="Times New Roman"/>
          <w:sz w:val="24"/>
          <w:szCs w:val="24"/>
        </w:rPr>
        <w:t xml:space="preserve"> </w:t>
      </w:r>
      <w:r w:rsidR="0077131A" w:rsidRPr="0077131A">
        <w:rPr>
          <w:rFonts w:ascii="Times New Roman" w:hAnsi="Times New Roman" w:cs="Times New Roman"/>
          <w:sz w:val="24"/>
          <w:szCs w:val="24"/>
        </w:rPr>
        <w:t>o</w:t>
      </w:r>
      <w:r w:rsidRPr="0077131A">
        <w:rPr>
          <w:rFonts w:ascii="Times New Roman" w:hAnsi="Times New Roman" w:cs="Times New Roman"/>
          <w:sz w:val="24"/>
          <w:szCs w:val="24"/>
        </w:rPr>
        <w:t xml:space="preserve"> qual deverá compreender:</w:t>
      </w:r>
      <w:r w:rsidR="00633495" w:rsidRPr="0077131A">
        <w:rPr>
          <w:rFonts w:ascii="Times New Roman" w:hAnsi="Times New Roman" w:cs="Times New Roman"/>
          <w:sz w:val="24"/>
          <w:szCs w:val="24"/>
        </w:rPr>
        <w:t xml:space="preserve"> </w:t>
      </w:r>
    </w:p>
    <w:p w14:paraId="76595C2C" w14:textId="77777777" w:rsidR="00E45F99" w:rsidRPr="003C5DBC" w:rsidRDefault="00E45F99"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4D956B5" w14:textId="77FC1BC8" w:rsidR="00C82E92" w:rsidRPr="003C5DBC" w:rsidRDefault="00C156C8" w:rsidP="00F510A4">
      <w:pPr>
        <w:pStyle w:val="Level4"/>
        <w:tabs>
          <w:tab w:val="clear" w:pos="2722"/>
        </w:tabs>
        <w:spacing w:after="0" w:line="300" w:lineRule="exact"/>
        <w:rPr>
          <w:rFonts w:ascii="Times New Roman" w:hAnsi="Times New Roman" w:cs="Times New Roman"/>
          <w:sz w:val="24"/>
        </w:rPr>
      </w:pPr>
      <w:r w:rsidRPr="003C5DBC">
        <w:rPr>
          <w:rFonts w:ascii="Times New Roman" w:hAnsi="Times New Roman" w:cs="Times New Roman"/>
          <w:sz w:val="24"/>
        </w:rPr>
        <w:t xml:space="preserve">a </w:t>
      </w:r>
      <w:r w:rsidR="0077131A" w:rsidRPr="003C5DBC">
        <w:rPr>
          <w:rFonts w:ascii="Times New Roman" w:hAnsi="Times New Roman" w:cs="Times New Roman"/>
          <w:sz w:val="24"/>
        </w:rPr>
        <w:t>totalidade dos direitos creditórios, principais e acessórios, presentes e futuros, de titularidade da Emissora, incluindo todos e quaisquer direitos, privilégios, preferências, prerrogativas e ações relacionados aos direitos creditórios, bem como toda e qualquer receita, multa e demais encargos de mora, penalidade e/ou indenização devidas à Emissora, oriundos de contratos comerciais com terceiros da área do Contrato de Concessão (conforme abaixo definido), conforme identificados no Anexo I do Contrato de Cessão Fiduciária (“</w:t>
      </w:r>
      <w:r w:rsidR="0077131A" w:rsidRPr="003C5DBC">
        <w:rPr>
          <w:rFonts w:ascii="Times New Roman" w:hAnsi="Times New Roman" w:cs="Times New Roman"/>
          <w:sz w:val="24"/>
          <w:u w:val="single"/>
        </w:rPr>
        <w:t>Contratos Cedidos</w:t>
      </w:r>
      <w:r w:rsidR="0077131A" w:rsidRPr="003C5DBC">
        <w:rPr>
          <w:rFonts w:ascii="Times New Roman" w:hAnsi="Times New Roman" w:cs="Times New Roman"/>
          <w:sz w:val="24"/>
        </w:rPr>
        <w:t>” e “</w:t>
      </w:r>
      <w:r w:rsidR="0077131A" w:rsidRPr="003C5DBC">
        <w:rPr>
          <w:rFonts w:ascii="Times New Roman" w:hAnsi="Times New Roman" w:cs="Times New Roman"/>
          <w:sz w:val="24"/>
          <w:u w:val="single"/>
        </w:rPr>
        <w:t>Direitos Creditórios dos Contratos Cedidos</w:t>
      </w:r>
      <w:r w:rsidR="0077131A" w:rsidRPr="003C5DBC">
        <w:rPr>
          <w:rFonts w:ascii="Times New Roman" w:hAnsi="Times New Roman" w:cs="Times New Roman"/>
          <w:sz w:val="24"/>
        </w:rPr>
        <w:t>”), que deverão ser depositados exclusivamente na Conta Vinculada de Créditos Cedidos (conforme abaixo definido);</w:t>
      </w:r>
    </w:p>
    <w:p w14:paraId="30A18E97" w14:textId="7E7417D2" w:rsidR="00E45F99" w:rsidRPr="003C5DBC" w:rsidRDefault="00E45F99" w:rsidP="00027B94">
      <w:pPr>
        <w:pStyle w:val="Level4"/>
        <w:numPr>
          <w:ilvl w:val="0"/>
          <w:numId w:val="0"/>
        </w:numPr>
        <w:spacing w:after="0"/>
        <w:ind w:left="2041"/>
        <w:rPr>
          <w:rFonts w:ascii="Times New Roman" w:hAnsi="Times New Roman" w:cs="Times New Roman"/>
          <w:sz w:val="24"/>
        </w:rPr>
      </w:pPr>
    </w:p>
    <w:p w14:paraId="4270494D" w14:textId="561A80EF" w:rsidR="00B31FBA" w:rsidRPr="0068739B" w:rsidRDefault="00B31FBA" w:rsidP="0068739B">
      <w:pPr>
        <w:pStyle w:val="Level4"/>
        <w:rPr>
          <w:rFonts w:ascii="Times New Roman" w:hAnsi="Times New Roman" w:cs="Times New Roman"/>
          <w:sz w:val="24"/>
        </w:rPr>
      </w:pPr>
      <w:r w:rsidRPr="0068739B">
        <w:rPr>
          <w:rFonts w:ascii="Times New Roman" w:hAnsi="Times New Roman" w:cs="Times New Roman"/>
          <w:sz w:val="24"/>
        </w:rPr>
        <w:t xml:space="preserve">a </w:t>
      </w:r>
      <w:r w:rsidR="0077131A" w:rsidRPr="0068739B">
        <w:rPr>
          <w:rFonts w:ascii="Times New Roman" w:hAnsi="Times New Roman" w:cs="Times New Roman"/>
          <w:sz w:val="24"/>
        </w:rPr>
        <w:t>totalidade dos direitos creditórios, principais e acessórios, presentes e futuros, de titularidade da Emissora, decorrentes da venda de produtos pela Emissora a terceiros (“</w:t>
      </w:r>
      <w:r w:rsidR="0077131A" w:rsidRPr="0068739B">
        <w:rPr>
          <w:rFonts w:ascii="Times New Roman" w:hAnsi="Times New Roman" w:cs="Times New Roman"/>
          <w:sz w:val="24"/>
          <w:u w:val="single"/>
        </w:rPr>
        <w:t>Clientes</w:t>
      </w:r>
      <w:r w:rsidR="0077131A" w:rsidRPr="0068739B">
        <w:rPr>
          <w:rFonts w:ascii="Times New Roman" w:hAnsi="Times New Roman" w:cs="Times New Roman"/>
          <w:sz w:val="24"/>
        </w:rPr>
        <w:t>”) pagos via boletos de cobrança preparados pela Emissora em formato eletrônico para cobrança (“</w:t>
      </w:r>
      <w:r w:rsidR="0077131A" w:rsidRPr="0068739B">
        <w:rPr>
          <w:rFonts w:ascii="Times New Roman" w:hAnsi="Times New Roman" w:cs="Times New Roman"/>
          <w:sz w:val="24"/>
          <w:u w:val="single"/>
        </w:rPr>
        <w:t>Duplicatas</w:t>
      </w:r>
      <w:r w:rsidR="0077131A" w:rsidRPr="0068739B">
        <w:rPr>
          <w:rFonts w:ascii="Times New Roman" w:hAnsi="Times New Roman" w:cs="Times New Roman"/>
          <w:sz w:val="24"/>
        </w:rPr>
        <w:t>”), incluindo todos e quaisquer direitos, privilégios, preferências, prerrogativas e ações relacionados as Duplicatas, bem como toda e qualquer receita, multa de mora, penalidade e/ou indenização devidas à Emissora com relação aos Duplicatas, que deverão ser depositados exclusivamente na Conta Vinculada de Duplicatas (conforme abaixo definido);</w:t>
      </w:r>
    </w:p>
    <w:p w14:paraId="60B99885" w14:textId="3CBCDC79" w:rsidR="0077131A" w:rsidRPr="0077131A" w:rsidRDefault="00E45F99" w:rsidP="0077131A">
      <w:pPr>
        <w:pStyle w:val="Level4"/>
        <w:rPr>
          <w:rFonts w:ascii="Times New Roman" w:hAnsi="Times New Roman" w:cs="Times New Roman"/>
          <w:sz w:val="24"/>
        </w:rPr>
      </w:pPr>
      <w:r w:rsidRPr="0077131A">
        <w:rPr>
          <w:rFonts w:ascii="Times New Roman" w:hAnsi="Times New Roman" w:cs="Times New Roman"/>
          <w:sz w:val="24"/>
        </w:rPr>
        <w:t xml:space="preserve">a </w:t>
      </w:r>
      <w:r w:rsidR="0077131A" w:rsidRPr="0077131A">
        <w:rPr>
          <w:rFonts w:ascii="Times New Roman" w:hAnsi="Times New Roman" w:cs="Times New Roman"/>
          <w:sz w:val="24"/>
        </w:rPr>
        <w:t>totalidade dos Direitos Emergentes, compreendendo-se como todos os direitos atribuídos à Emissora em decorrência do vínculo concessório, englobando tanto direitos creditórios, como direitos reais advindos da concessão, presentes e futuros, decorrentes do “Contrato de Arrendamento nº 042/2021”, abrangendo todas as receitas obtidas para fins de exploração das atividades concedidas e as re</w:t>
      </w:r>
      <w:r w:rsidR="0077131A" w:rsidRPr="003C5DBC">
        <w:rPr>
          <w:rFonts w:ascii="Times New Roman" w:hAnsi="Times New Roman" w:cs="Times New Roman"/>
          <w:sz w:val="24"/>
        </w:rPr>
        <w:t>ceitas adquiridas a partir da exploração de atividades alternativas, complementares ou acessórias ou projetos associados ao objeto do Contrato de Concessão (respectivamente, “</w:t>
      </w:r>
      <w:r w:rsidR="0077131A" w:rsidRPr="0068739B">
        <w:rPr>
          <w:rFonts w:ascii="Times New Roman" w:hAnsi="Times New Roman" w:cs="Times New Roman"/>
          <w:sz w:val="24"/>
          <w:u w:val="single"/>
        </w:rPr>
        <w:t>Direitos Emergentes</w:t>
      </w:r>
      <w:r w:rsidR="0077131A" w:rsidRPr="0077131A">
        <w:rPr>
          <w:rFonts w:ascii="Times New Roman" w:hAnsi="Times New Roman" w:cs="Times New Roman"/>
          <w:sz w:val="24"/>
        </w:rPr>
        <w:t>” e “</w:t>
      </w:r>
      <w:r w:rsidR="0077131A" w:rsidRPr="0068739B">
        <w:rPr>
          <w:rFonts w:ascii="Times New Roman" w:hAnsi="Times New Roman" w:cs="Times New Roman"/>
          <w:sz w:val="24"/>
          <w:u w:val="single"/>
        </w:rPr>
        <w:t>Contrato de Concessão</w:t>
      </w:r>
      <w:r w:rsidR="0077131A" w:rsidRPr="0077131A">
        <w:rPr>
          <w:rFonts w:ascii="Times New Roman" w:hAnsi="Times New Roman" w:cs="Times New Roman"/>
          <w:sz w:val="24"/>
        </w:rPr>
        <w:t>”, e, em conjunto com os Direitos Creditórios dos Créditos Cedidos e Duplicatas, “</w:t>
      </w:r>
      <w:r w:rsidR="0077131A" w:rsidRPr="0068739B">
        <w:rPr>
          <w:rFonts w:ascii="Times New Roman" w:hAnsi="Times New Roman" w:cs="Times New Roman"/>
          <w:sz w:val="24"/>
          <w:u w:val="single"/>
        </w:rPr>
        <w:t>Direitos Creditórios</w:t>
      </w:r>
      <w:r w:rsidR="0077131A" w:rsidRPr="0077131A">
        <w:rPr>
          <w:rFonts w:ascii="Times New Roman" w:hAnsi="Times New Roman" w:cs="Times New Roman"/>
          <w:sz w:val="24"/>
        </w:rPr>
        <w:t>”), depositados nas Contas Vinculadas (conforme abaix</w:t>
      </w:r>
      <w:r w:rsidR="0077131A">
        <w:rPr>
          <w:rFonts w:ascii="Times New Roman" w:hAnsi="Times New Roman" w:cs="Times New Roman"/>
          <w:sz w:val="24"/>
        </w:rPr>
        <w:t>o definido), conforme aplicável; e</w:t>
      </w:r>
    </w:p>
    <w:p w14:paraId="1A956329" w14:textId="68F137D5" w:rsidR="00E45F99" w:rsidRPr="003C5DBC" w:rsidRDefault="0077131A" w:rsidP="00765BDD">
      <w:pPr>
        <w:pStyle w:val="Level4"/>
        <w:tabs>
          <w:tab w:val="clear" w:pos="2722"/>
        </w:tabs>
        <w:spacing w:after="0" w:line="300" w:lineRule="exact"/>
        <w:rPr>
          <w:rFonts w:ascii="Times New Roman" w:hAnsi="Times New Roman" w:cs="Times New Roman"/>
          <w:sz w:val="24"/>
        </w:rPr>
      </w:pPr>
      <w:r w:rsidRPr="00564A21">
        <w:rPr>
          <w:rFonts w:ascii="Times New Roman" w:hAnsi="Times New Roman" w:cs="Times New Roman"/>
          <w:sz w:val="24"/>
        </w:rPr>
        <w:t xml:space="preserve">todos os seus direitos, titularidade e interesses relativos as seguintes contas correntes </w:t>
      </w:r>
      <w:r w:rsidRPr="002B65AA">
        <w:rPr>
          <w:rFonts w:ascii="Times New Roman" w:hAnsi="Times New Roman" w:cs="Times New Roman"/>
          <w:sz w:val="24"/>
        </w:rPr>
        <w:t xml:space="preserve">de titularidade </w:t>
      </w:r>
      <w:r>
        <w:rPr>
          <w:rFonts w:ascii="Times New Roman" w:hAnsi="Times New Roman" w:cs="Times New Roman"/>
          <w:sz w:val="24"/>
        </w:rPr>
        <w:t>da Emissora</w:t>
      </w:r>
      <w:r w:rsidRPr="00564A21">
        <w:rPr>
          <w:rFonts w:ascii="Times New Roman" w:hAnsi="Times New Roman" w:cs="Times New Roman"/>
          <w:sz w:val="24"/>
        </w:rPr>
        <w:t xml:space="preserve">: (i) conta corrente nº 45438-1, da Agência </w:t>
      </w:r>
      <w:r w:rsidRPr="002B65AA">
        <w:rPr>
          <w:rFonts w:ascii="Times New Roman" w:hAnsi="Times New Roman" w:cs="Times New Roman"/>
          <w:sz w:val="24"/>
        </w:rPr>
        <w:t>1295 do Banco 341 (“</w:t>
      </w:r>
      <w:r w:rsidRPr="002B65AA">
        <w:rPr>
          <w:rFonts w:ascii="Times New Roman" w:hAnsi="Times New Roman" w:cs="Times New Roman"/>
          <w:sz w:val="24"/>
          <w:u w:val="single"/>
        </w:rPr>
        <w:t>Conta Vinculada de Créditos Cedidos</w:t>
      </w:r>
      <w:r w:rsidRPr="002B65AA">
        <w:rPr>
          <w:rFonts w:ascii="Times New Roman" w:hAnsi="Times New Roman" w:cs="Times New Roman"/>
          <w:sz w:val="24"/>
        </w:rPr>
        <w:t>) e, (ii) conta corrente nº 45934-9, da Agência 1295 do Banco 341 (“</w:t>
      </w:r>
      <w:r w:rsidRPr="002B65AA">
        <w:rPr>
          <w:rFonts w:ascii="Times New Roman" w:hAnsi="Times New Roman" w:cs="Times New Roman"/>
          <w:sz w:val="24"/>
          <w:u w:val="single"/>
        </w:rPr>
        <w:t>Conta Vinculada de Duplicatas</w:t>
      </w:r>
      <w:r w:rsidRPr="002B65AA">
        <w:rPr>
          <w:rFonts w:ascii="Times New Roman" w:hAnsi="Times New Roman" w:cs="Times New Roman"/>
          <w:sz w:val="24"/>
        </w:rPr>
        <w:t>”, quando em conjunto com Conta Vinculada de Créditos Cedidos “</w:t>
      </w:r>
      <w:r w:rsidRPr="002B65AA">
        <w:rPr>
          <w:rFonts w:ascii="Times New Roman" w:hAnsi="Times New Roman" w:cs="Times New Roman"/>
          <w:sz w:val="24"/>
          <w:u w:val="single"/>
        </w:rPr>
        <w:t>Contas Vinculadas</w:t>
      </w:r>
      <w:r w:rsidRPr="002B65AA">
        <w:rPr>
          <w:rFonts w:ascii="Times New Roman" w:hAnsi="Times New Roman" w:cs="Times New Roman"/>
          <w:sz w:val="24"/>
        </w:rPr>
        <w:t>”), incluindo a totalidade dos direitos, presentes e fut</w:t>
      </w:r>
      <w:r>
        <w:rPr>
          <w:rFonts w:ascii="Times New Roman" w:hAnsi="Times New Roman" w:cs="Times New Roman"/>
          <w:sz w:val="24"/>
        </w:rPr>
        <w:t>uros, de titularidade da Emissora</w:t>
      </w:r>
      <w:r w:rsidRPr="00564A21">
        <w:rPr>
          <w:rFonts w:ascii="Times New Roman" w:hAnsi="Times New Roman" w:cs="Times New Roman"/>
          <w:sz w:val="24"/>
        </w:rPr>
        <w:t xml:space="preserve">, inclusive sobre todos os valores a serem depositados e que forem mantidos, a serem movimentadas exclusivamente nos termos descritos </w:t>
      </w:r>
      <w:r>
        <w:rPr>
          <w:rFonts w:ascii="Times New Roman" w:hAnsi="Times New Roman" w:cs="Times New Roman"/>
          <w:sz w:val="24"/>
        </w:rPr>
        <w:t>no Contrato de Cessão Fiduciária</w:t>
      </w:r>
      <w:r w:rsidRPr="00564A21">
        <w:rPr>
          <w:rFonts w:ascii="Times New Roman" w:hAnsi="Times New Roman" w:cs="Times New Roman"/>
          <w:sz w:val="24"/>
        </w:rPr>
        <w:t>, incluindo, mas não se limitando a todos os direitos</w:t>
      </w:r>
      <w:r>
        <w:rPr>
          <w:rFonts w:ascii="Times New Roman" w:hAnsi="Times New Roman" w:cs="Times New Roman"/>
          <w:sz w:val="24"/>
        </w:rPr>
        <w:t xml:space="preserve"> e</w:t>
      </w:r>
      <w:r w:rsidRPr="00564A21">
        <w:rPr>
          <w:rFonts w:ascii="Times New Roman" w:hAnsi="Times New Roman" w:cs="Times New Roman"/>
          <w:sz w:val="24"/>
        </w:rPr>
        <w:t xml:space="preserve"> garantias</w:t>
      </w:r>
      <w:r>
        <w:rPr>
          <w:rFonts w:ascii="Times New Roman" w:hAnsi="Times New Roman" w:cs="Times New Roman"/>
          <w:sz w:val="24"/>
        </w:rPr>
        <w:t xml:space="preserve"> </w:t>
      </w:r>
      <w:r w:rsidRPr="00564A21">
        <w:rPr>
          <w:rFonts w:ascii="Times New Roman" w:hAnsi="Times New Roman" w:cs="Times New Roman"/>
          <w:sz w:val="24"/>
        </w:rPr>
        <w:t>das Contas Vinculada</w:t>
      </w:r>
      <w:r w:rsidRPr="002B65AA">
        <w:rPr>
          <w:rFonts w:ascii="Times New Roman" w:hAnsi="Times New Roman" w:cs="Times New Roman"/>
          <w:sz w:val="24"/>
        </w:rPr>
        <w:t>s (“</w:t>
      </w:r>
      <w:r w:rsidRPr="002B65AA">
        <w:rPr>
          <w:rFonts w:ascii="Times New Roman" w:hAnsi="Times New Roman" w:cs="Times New Roman"/>
          <w:sz w:val="24"/>
          <w:u w:val="single"/>
        </w:rPr>
        <w:t>Cessão Fiduciária de Contas Vinculadas</w:t>
      </w:r>
      <w:r w:rsidRPr="002B65AA">
        <w:rPr>
          <w:rFonts w:ascii="Times New Roman" w:hAnsi="Times New Roman" w:cs="Times New Roman"/>
          <w:sz w:val="24"/>
        </w:rPr>
        <w:t>” e, em conjunto com a Cessão Fiduciária de Direitos Creditórios, apenas “</w:t>
      </w:r>
      <w:r w:rsidRPr="002B65AA">
        <w:rPr>
          <w:rFonts w:ascii="Times New Roman" w:hAnsi="Times New Roman" w:cs="Times New Roman"/>
          <w:sz w:val="24"/>
          <w:u w:val="single"/>
        </w:rPr>
        <w:t>Cessão Fiduciária</w:t>
      </w:r>
      <w:r w:rsidRPr="002B65AA">
        <w:rPr>
          <w:rFonts w:ascii="Times New Roman" w:hAnsi="Times New Roman" w:cs="Times New Roman"/>
          <w:sz w:val="24"/>
        </w:rPr>
        <w:t>”)</w:t>
      </w:r>
    </w:p>
    <w:p w14:paraId="6965F77D" w14:textId="74E80BA0"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DA0016C" w14:textId="03A6C329" w:rsidR="00825BF4" w:rsidRPr="00027B94" w:rsidRDefault="000527C5"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Em garantia do pontual e integral cumprimento das Obrigações Garantidas</w:t>
      </w:r>
      <w:r w:rsidR="009938F5" w:rsidRPr="00027B94">
        <w:rPr>
          <w:rFonts w:ascii="Times New Roman" w:hAnsi="Times New Roman" w:cs="Times New Roman"/>
          <w:sz w:val="24"/>
          <w:szCs w:val="24"/>
        </w:rPr>
        <w:t>, o</w:t>
      </w:r>
      <w:r w:rsidRPr="00027B94">
        <w:rPr>
          <w:rFonts w:ascii="Times New Roman" w:hAnsi="Times New Roman" w:cs="Times New Roman"/>
          <w:sz w:val="24"/>
          <w:szCs w:val="24"/>
        </w:rPr>
        <w:t xml:space="preserve">s </w:t>
      </w:r>
      <w:r w:rsidR="001064A3">
        <w:rPr>
          <w:rFonts w:ascii="Times New Roman" w:hAnsi="Times New Roman" w:cs="Times New Roman"/>
          <w:sz w:val="24"/>
          <w:szCs w:val="24"/>
        </w:rPr>
        <w:t>Fiadores</w:t>
      </w:r>
      <w:r w:rsidR="00595E8C"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assumem, neste ato, como fiadores e principais pagadores, em caráter solidário e sem qualquer benefício de ordem, de todas as Obrigações </w:t>
      </w:r>
      <w:r w:rsidRPr="00027B94">
        <w:rPr>
          <w:rFonts w:ascii="Times New Roman" w:hAnsi="Times New Roman" w:cs="Times New Roman"/>
          <w:sz w:val="24"/>
          <w:szCs w:val="24"/>
        </w:rPr>
        <w:lastRenderedPageBreak/>
        <w:t>Garantidas, bem como de todas as obrigações de pagamento da Emissora nesta Escritura (“</w:t>
      </w:r>
      <w:r w:rsidRPr="00027B94">
        <w:rPr>
          <w:rFonts w:ascii="Times New Roman" w:hAnsi="Times New Roman" w:cs="Times New Roman"/>
          <w:sz w:val="24"/>
          <w:szCs w:val="24"/>
          <w:u w:val="single"/>
        </w:rPr>
        <w:t>Fiança</w:t>
      </w:r>
      <w:r w:rsidRPr="00027B94">
        <w:rPr>
          <w:rFonts w:ascii="Times New Roman" w:hAnsi="Times New Roman" w:cs="Times New Roman"/>
          <w:sz w:val="24"/>
          <w:szCs w:val="24"/>
        </w:rPr>
        <w:t>”). A Fiança deve ser honrada,</w:t>
      </w:r>
      <w:r w:rsidR="000F7CF3">
        <w:rPr>
          <w:rFonts w:ascii="Times New Roman" w:hAnsi="Times New Roman" w:cs="Times New Roman"/>
          <w:sz w:val="24"/>
          <w:szCs w:val="24"/>
        </w:rPr>
        <w:t xml:space="preserve"> fora do âmbito da B3,</w:t>
      </w:r>
      <w:r w:rsidRPr="00027B94">
        <w:rPr>
          <w:rFonts w:ascii="Times New Roman" w:hAnsi="Times New Roman" w:cs="Times New Roman"/>
          <w:sz w:val="24"/>
          <w:szCs w:val="24"/>
        </w:rPr>
        <w:t xml:space="preserve"> impreterivelmente, até o 2º (segundo) Dia Útil, após o inadimplemento das Obrigações Garantidas, mediante notificação enviada </w:t>
      </w:r>
      <w:r w:rsidR="00510517" w:rsidRPr="00027B94">
        <w:rPr>
          <w:rFonts w:ascii="Times New Roman" w:hAnsi="Times New Roman" w:cs="Times New Roman"/>
          <w:sz w:val="24"/>
          <w:szCs w:val="24"/>
        </w:rPr>
        <w:t>pelo Agente Fiduciário</w:t>
      </w:r>
      <w:r w:rsidRPr="00027B94">
        <w:rPr>
          <w:rFonts w:ascii="Times New Roman" w:hAnsi="Times New Roman" w:cs="Times New Roman"/>
          <w:sz w:val="24"/>
          <w:szCs w:val="24"/>
        </w:rPr>
        <w:t xml:space="preserve"> por e-mail </w:t>
      </w:r>
      <w:r w:rsidR="001064A3">
        <w:rPr>
          <w:rFonts w:ascii="Times New Roman" w:hAnsi="Times New Roman" w:cs="Times New Roman"/>
          <w:sz w:val="24"/>
          <w:szCs w:val="24"/>
        </w:rPr>
        <w:t>aos</w:t>
      </w:r>
      <w:r w:rsidR="00510517" w:rsidRPr="00027B94">
        <w:rPr>
          <w:rFonts w:ascii="Times New Roman" w:hAnsi="Times New Roman" w:cs="Times New Roman"/>
          <w:sz w:val="24"/>
          <w:szCs w:val="24"/>
        </w:rPr>
        <w:t xml:space="preserve"> </w:t>
      </w:r>
      <w:r w:rsidR="00595E8C" w:rsidRPr="00027B94">
        <w:rPr>
          <w:rFonts w:ascii="Times New Roman" w:hAnsi="Times New Roman" w:cs="Times New Roman"/>
          <w:sz w:val="24"/>
          <w:szCs w:val="24"/>
        </w:rPr>
        <w:t>Fiador</w:t>
      </w:r>
      <w:r w:rsidR="001064A3">
        <w:rPr>
          <w:rFonts w:ascii="Times New Roman" w:hAnsi="Times New Roman" w:cs="Times New Roman"/>
          <w:sz w:val="24"/>
          <w:szCs w:val="24"/>
        </w:rPr>
        <w:t>e</w:t>
      </w:r>
      <w:r w:rsidR="00595E8C" w:rsidRPr="00027B94">
        <w:rPr>
          <w:rFonts w:ascii="Times New Roman" w:hAnsi="Times New Roman" w:cs="Times New Roman"/>
          <w:sz w:val="24"/>
          <w:szCs w:val="24"/>
        </w:rPr>
        <w:t>s</w:t>
      </w:r>
      <w:r w:rsidRPr="00027B94">
        <w:rPr>
          <w:rFonts w:ascii="Times New Roman" w:hAnsi="Times New Roman" w:cs="Times New Roman"/>
          <w:sz w:val="24"/>
          <w:szCs w:val="24"/>
        </w:rPr>
        <w:t>.</w:t>
      </w:r>
    </w:p>
    <w:p w14:paraId="0A61B6BC" w14:textId="77777777" w:rsidR="00F510A4" w:rsidRPr="00027B94" w:rsidRDefault="00F510A4" w:rsidP="00311F1C">
      <w:pPr>
        <w:pStyle w:val="Level4"/>
        <w:numPr>
          <w:ilvl w:val="0"/>
          <w:numId w:val="0"/>
        </w:numPr>
        <w:spacing w:after="0" w:line="300" w:lineRule="exact"/>
        <w:ind w:left="2041"/>
        <w:rPr>
          <w:rFonts w:ascii="Times New Roman" w:hAnsi="Times New Roman" w:cs="Times New Roman"/>
          <w:sz w:val="24"/>
        </w:rPr>
      </w:pPr>
    </w:p>
    <w:p w14:paraId="52BC993A" w14:textId="33519F0F" w:rsidR="000527C5" w:rsidRPr="00027B94" w:rsidRDefault="000527C5" w:rsidP="00F510A4">
      <w:pPr>
        <w:pStyle w:val="Level4"/>
        <w:spacing w:after="0" w:line="300" w:lineRule="exact"/>
        <w:rPr>
          <w:rFonts w:ascii="Times New Roman" w:hAnsi="Times New Roman" w:cs="Times New Roman"/>
          <w:sz w:val="24"/>
        </w:rPr>
      </w:pPr>
      <w:r w:rsidRPr="00027B94">
        <w:rPr>
          <w:rFonts w:ascii="Times New Roman" w:hAnsi="Times New Roman" w:cs="Times New Roman"/>
          <w:sz w:val="24"/>
        </w:rPr>
        <w:t xml:space="preserve">Em decorrência da Fiança ora prestada, </w:t>
      </w:r>
      <w:r w:rsidR="001064A3">
        <w:rPr>
          <w:rFonts w:ascii="Times New Roman" w:hAnsi="Times New Roman" w:cs="Times New Roman"/>
          <w:sz w:val="24"/>
        </w:rPr>
        <w:t>o</w:t>
      </w:r>
      <w:r w:rsidR="00510517" w:rsidRPr="00027B94">
        <w:rPr>
          <w:rFonts w:ascii="Times New Roman" w:hAnsi="Times New Roman" w:cs="Times New Roman"/>
          <w:sz w:val="24"/>
        </w:rPr>
        <w:t xml:space="preserve">s </w:t>
      </w:r>
      <w:r w:rsidR="001064A3">
        <w:rPr>
          <w:rFonts w:ascii="Times New Roman" w:hAnsi="Times New Roman" w:cs="Times New Roman"/>
          <w:sz w:val="24"/>
        </w:rPr>
        <w:t>Fiadores</w:t>
      </w:r>
      <w:r w:rsidR="00595E8C" w:rsidRPr="00027B94">
        <w:rPr>
          <w:rFonts w:ascii="Times New Roman" w:hAnsi="Times New Roman" w:cs="Times New Roman"/>
          <w:sz w:val="24"/>
        </w:rPr>
        <w:t xml:space="preserve"> </w:t>
      </w:r>
      <w:r w:rsidRPr="00027B94">
        <w:rPr>
          <w:rFonts w:ascii="Times New Roman" w:hAnsi="Times New Roman" w:cs="Times New Roman"/>
          <w:sz w:val="24"/>
        </w:rPr>
        <w:t xml:space="preserve">respondem pelo pagamento </w:t>
      </w:r>
      <w:r w:rsidR="00510517" w:rsidRPr="00027B94">
        <w:rPr>
          <w:rFonts w:ascii="Times New Roman" w:hAnsi="Times New Roman" w:cs="Times New Roman"/>
          <w:sz w:val="24"/>
        </w:rPr>
        <w:t>das Debêntures</w:t>
      </w:r>
      <w:r w:rsidRPr="00027B94">
        <w:rPr>
          <w:rFonts w:ascii="Times New Roman" w:hAnsi="Times New Roman" w:cs="Times New Roman"/>
          <w:sz w:val="24"/>
        </w:rPr>
        <w:t xml:space="preserve"> de responsabilidade da Emissora, nos seus vencimentos, responsabilizando-se pelo pagamento do principal, dos juros remuneratórios e demais juros e encargos moratórios imputáveis à Emissora, renunciando expressamente aos direitos e prerrogativas que lhe conferem os artigos 333, parágrafo único, 364, 365, 366, 827, 830, 834, 835, 838 e 839 da Lei nº 10.406, de 10 de janeiro de 2002, conforme alterada (“</w:t>
      </w:r>
      <w:r w:rsidRPr="00027B94">
        <w:rPr>
          <w:rFonts w:ascii="Times New Roman" w:hAnsi="Times New Roman" w:cs="Times New Roman"/>
          <w:sz w:val="24"/>
          <w:u w:val="single"/>
        </w:rPr>
        <w:t>Código Civil</w:t>
      </w:r>
      <w:r w:rsidRPr="00027B94">
        <w:rPr>
          <w:rFonts w:ascii="Times New Roman" w:hAnsi="Times New Roman" w:cs="Times New Roman"/>
          <w:sz w:val="24"/>
        </w:rPr>
        <w:t>”) e no artigo 794 da Lei nº 13.105, de 16 de março de 2015, conforme alterada (“</w:t>
      </w:r>
      <w:r w:rsidRPr="00027B94">
        <w:rPr>
          <w:rFonts w:ascii="Times New Roman" w:hAnsi="Times New Roman" w:cs="Times New Roman"/>
          <w:sz w:val="24"/>
          <w:u w:val="single"/>
        </w:rPr>
        <w:t>Código de Processo Civil</w:t>
      </w:r>
      <w:r w:rsidRPr="00027B94">
        <w:rPr>
          <w:rFonts w:ascii="Times New Roman" w:hAnsi="Times New Roman" w:cs="Times New Roman"/>
          <w:sz w:val="24"/>
        </w:rPr>
        <w:t xml:space="preserve">”). </w:t>
      </w:r>
    </w:p>
    <w:p w14:paraId="284F1BCA" w14:textId="77777777" w:rsidR="000527C5" w:rsidRPr="00027B94" w:rsidRDefault="000527C5" w:rsidP="00F510A4">
      <w:pPr>
        <w:tabs>
          <w:tab w:val="left" w:pos="1418"/>
        </w:tabs>
        <w:spacing w:line="300" w:lineRule="exact"/>
        <w:ind w:left="1418" w:hanging="709"/>
        <w:contextualSpacing/>
        <w:rPr>
          <w:rFonts w:ascii="Times New Roman" w:hAnsi="Times New Roman"/>
          <w:sz w:val="24"/>
          <w:szCs w:val="24"/>
        </w:rPr>
      </w:pPr>
    </w:p>
    <w:p w14:paraId="6682AE29" w14:textId="11699648" w:rsidR="00286508" w:rsidRPr="00027B94" w:rsidRDefault="00286508" w:rsidP="00286508">
      <w:pPr>
        <w:pStyle w:val="Level4"/>
        <w:spacing w:after="0" w:line="300" w:lineRule="exact"/>
        <w:rPr>
          <w:rFonts w:ascii="Times New Roman" w:hAnsi="Times New Roman" w:cs="Times New Roman"/>
          <w:sz w:val="24"/>
        </w:rPr>
      </w:pPr>
      <w:r w:rsidRPr="00027B94">
        <w:rPr>
          <w:rFonts w:ascii="Times New Roman" w:hAnsi="Times New Roman" w:cs="Times New Roman"/>
          <w:sz w:val="24"/>
        </w:rPr>
        <w:t xml:space="preserve">Na hipótese de atraso de pagamento das Debêntures pela Emissora, </w:t>
      </w:r>
      <w:r w:rsidR="001064A3">
        <w:rPr>
          <w:rFonts w:ascii="Times New Roman" w:hAnsi="Times New Roman" w:cs="Times New Roman"/>
          <w:sz w:val="24"/>
        </w:rPr>
        <w:t>o</w:t>
      </w:r>
      <w:r w:rsidRPr="00027B94">
        <w:rPr>
          <w:rFonts w:ascii="Times New Roman" w:hAnsi="Times New Roman" w:cs="Times New Roman"/>
          <w:sz w:val="24"/>
        </w:rPr>
        <w:t>s Fiador</w:t>
      </w:r>
      <w:r w:rsidR="001064A3">
        <w:rPr>
          <w:rFonts w:ascii="Times New Roman" w:hAnsi="Times New Roman" w:cs="Times New Roman"/>
          <w:sz w:val="24"/>
        </w:rPr>
        <w:t>e</w:t>
      </w:r>
      <w:r w:rsidRPr="00027B94">
        <w:rPr>
          <w:rFonts w:ascii="Times New Roman" w:hAnsi="Times New Roman" w:cs="Times New Roman"/>
          <w:sz w:val="24"/>
        </w:rPr>
        <w:t xml:space="preserve">s, </w:t>
      </w:r>
      <w:r>
        <w:rPr>
          <w:rFonts w:ascii="Times New Roman" w:hAnsi="Times New Roman" w:cs="Times New Roman"/>
          <w:sz w:val="24"/>
        </w:rPr>
        <w:t>nos termos e procedimentos definidos pelo Agente de Liquidação e Escriturador</w:t>
      </w:r>
      <w:r w:rsidRPr="00027B94">
        <w:rPr>
          <w:rFonts w:ascii="Times New Roman" w:hAnsi="Times New Roman" w:cs="Times New Roman"/>
          <w:sz w:val="24"/>
        </w:rPr>
        <w:t xml:space="preserve">, no prazo mencionado acima, após notificação enviada pelo Agente Fiduciário, arcarão com </w:t>
      </w:r>
      <w:r>
        <w:rPr>
          <w:rFonts w:ascii="Times New Roman" w:hAnsi="Times New Roman" w:cs="Times New Roman"/>
          <w:sz w:val="24"/>
        </w:rPr>
        <w:t>as Obrigações Garantidas incluindo nos termos da Cláusula 4.22.1. abaixo, até o efetivo pagamento das Debêntures</w:t>
      </w:r>
      <w:r w:rsidRPr="00027B94">
        <w:rPr>
          <w:rFonts w:ascii="Times New Roman" w:hAnsi="Times New Roman" w:cs="Times New Roman"/>
          <w:sz w:val="24"/>
        </w:rPr>
        <w:t>.</w:t>
      </w:r>
    </w:p>
    <w:p w14:paraId="3E60466B" w14:textId="77777777" w:rsidR="00286508" w:rsidRPr="00027B94" w:rsidRDefault="00286508" w:rsidP="00286508">
      <w:pPr>
        <w:pStyle w:val="PargrafodaLista"/>
        <w:spacing w:line="300" w:lineRule="exact"/>
        <w:rPr>
          <w:rFonts w:ascii="Times New Roman" w:hAnsi="Times New Roman"/>
          <w:sz w:val="24"/>
          <w:szCs w:val="24"/>
        </w:rPr>
      </w:pPr>
    </w:p>
    <w:p w14:paraId="0E7A4373" w14:textId="48B8B491" w:rsidR="00286508" w:rsidRPr="00027B94" w:rsidRDefault="00286508" w:rsidP="00286508">
      <w:pPr>
        <w:pStyle w:val="Level4"/>
        <w:spacing w:after="0" w:line="300" w:lineRule="exact"/>
        <w:rPr>
          <w:rFonts w:ascii="Times New Roman" w:hAnsi="Times New Roman" w:cs="Times New Roman"/>
          <w:sz w:val="24"/>
        </w:rPr>
      </w:pPr>
      <w:r w:rsidRPr="00027B94">
        <w:rPr>
          <w:rFonts w:ascii="Times New Roman" w:hAnsi="Times New Roman" w:cs="Times New Roman"/>
          <w:sz w:val="24"/>
        </w:rPr>
        <w:t>Fica assegurado a</w:t>
      </w:r>
      <w:r w:rsidR="005E65B4">
        <w:rPr>
          <w:rFonts w:ascii="Times New Roman" w:hAnsi="Times New Roman" w:cs="Times New Roman"/>
          <w:sz w:val="24"/>
        </w:rPr>
        <w:t>o</w:t>
      </w:r>
      <w:r w:rsidRPr="00027B94">
        <w:rPr>
          <w:rFonts w:ascii="Times New Roman" w:hAnsi="Times New Roman" w:cs="Times New Roman"/>
          <w:sz w:val="24"/>
        </w:rPr>
        <w:t>s Fiador</w:t>
      </w:r>
      <w:r w:rsidR="005E65B4">
        <w:rPr>
          <w:rFonts w:ascii="Times New Roman" w:hAnsi="Times New Roman" w:cs="Times New Roman"/>
          <w:sz w:val="24"/>
        </w:rPr>
        <w:t>e</w:t>
      </w:r>
      <w:r w:rsidRPr="00027B94">
        <w:rPr>
          <w:rFonts w:ascii="Times New Roman" w:hAnsi="Times New Roman" w:cs="Times New Roman"/>
          <w:sz w:val="24"/>
        </w:rPr>
        <w:t xml:space="preserve">s o direito de regresso contra a Emissora caso tenha adimplido qualquer obrigação não cumprida pela Emissora </w:t>
      </w:r>
      <w:r>
        <w:rPr>
          <w:rFonts w:ascii="Times New Roman" w:hAnsi="Times New Roman" w:cs="Times New Roman"/>
          <w:sz w:val="24"/>
        </w:rPr>
        <w:t>das Obrigações Garantidas</w:t>
      </w:r>
      <w:r w:rsidRPr="00027B94">
        <w:rPr>
          <w:rFonts w:ascii="Times New Roman" w:hAnsi="Times New Roman" w:cs="Times New Roman"/>
          <w:sz w:val="24"/>
        </w:rPr>
        <w:t xml:space="preserve">, podendo propor contra estas todas as medidas judiciais cabíveis para recebimento do seu crédito, ficando certo que, mediante o pagamento de qualquer parcela das </w:t>
      </w:r>
      <w:r>
        <w:rPr>
          <w:rFonts w:ascii="Times New Roman" w:hAnsi="Times New Roman" w:cs="Times New Roman"/>
          <w:sz w:val="24"/>
        </w:rPr>
        <w:t>Obrigações Garantidas</w:t>
      </w:r>
      <w:r w:rsidRPr="00027B94">
        <w:rPr>
          <w:rFonts w:ascii="Times New Roman" w:hAnsi="Times New Roman" w:cs="Times New Roman"/>
          <w:sz w:val="24"/>
        </w:rPr>
        <w:t xml:space="preserve">, o Fiador que cumpriu com a respectiva obrigação sub-rogar-se-á automaticamente nos direitos de recebimento dos valores das respectivos ao das Debêntures pagas, observado, entretanto, que </w:t>
      </w:r>
      <w:r w:rsidR="005E65B4">
        <w:rPr>
          <w:rFonts w:ascii="Times New Roman" w:hAnsi="Times New Roman" w:cs="Times New Roman"/>
          <w:sz w:val="24"/>
        </w:rPr>
        <w:t>o</w:t>
      </w:r>
      <w:r w:rsidRPr="00027B94">
        <w:rPr>
          <w:rFonts w:ascii="Times New Roman" w:hAnsi="Times New Roman" w:cs="Times New Roman"/>
          <w:sz w:val="24"/>
        </w:rPr>
        <w:t>s Fiadora</w:t>
      </w:r>
      <w:r w:rsidR="005E65B4">
        <w:rPr>
          <w:rFonts w:ascii="Times New Roman" w:hAnsi="Times New Roman" w:cs="Times New Roman"/>
          <w:sz w:val="24"/>
        </w:rPr>
        <w:t>e</w:t>
      </w:r>
      <w:r w:rsidRPr="00027B94">
        <w:rPr>
          <w:rFonts w:ascii="Times New Roman" w:hAnsi="Times New Roman" w:cs="Times New Roman"/>
          <w:sz w:val="24"/>
        </w:rPr>
        <w:t xml:space="preserve">s desde já concordam e obrigam-se a exigir e/ou demandar a Emissora somente após a liquidação integral das Debêntures. </w:t>
      </w:r>
    </w:p>
    <w:p w14:paraId="037A5EAF" w14:textId="77777777" w:rsidR="00286508" w:rsidRPr="00027B94" w:rsidRDefault="00286508" w:rsidP="00286508">
      <w:pPr>
        <w:tabs>
          <w:tab w:val="left" w:pos="1418"/>
        </w:tabs>
        <w:spacing w:line="300" w:lineRule="exact"/>
        <w:ind w:left="1418" w:hanging="709"/>
        <w:contextualSpacing/>
        <w:rPr>
          <w:rFonts w:ascii="Times New Roman" w:hAnsi="Times New Roman"/>
          <w:sz w:val="24"/>
          <w:szCs w:val="24"/>
        </w:rPr>
      </w:pPr>
    </w:p>
    <w:p w14:paraId="088F1321" w14:textId="1E547EDA" w:rsidR="00286508" w:rsidRPr="00027B94" w:rsidRDefault="00286508" w:rsidP="00286508">
      <w:pPr>
        <w:pStyle w:val="Level4"/>
        <w:spacing w:after="0" w:line="300" w:lineRule="exact"/>
        <w:rPr>
          <w:rFonts w:ascii="Times New Roman" w:hAnsi="Times New Roman" w:cs="Times New Roman"/>
          <w:sz w:val="24"/>
        </w:rPr>
      </w:pPr>
      <w:r w:rsidRPr="00027B94">
        <w:rPr>
          <w:rFonts w:ascii="Times New Roman" w:hAnsi="Times New Roman" w:cs="Times New Roman"/>
          <w:sz w:val="24"/>
        </w:rPr>
        <w:t xml:space="preserve">No caso de invalidade ou ineficácia, total ou parcial, dos </w:t>
      </w:r>
      <w:r w:rsidR="00C5192E" w:rsidRPr="00765BDD">
        <w:rPr>
          <w:rFonts w:ascii="Times New Roman" w:hAnsi="Times New Roman" w:cs="Times New Roman"/>
          <w:sz w:val="24"/>
        </w:rPr>
        <w:t>Contratos de Garantia, a Escritura de Emissão, e os demais documentos e/ou aditamentos relacionados a Oferta</w:t>
      </w:r>
      <w:r w:rsidRPr="00027B94">
        <w:rPr>
          <w:rFonts w:ascii="Times New Roman" w:hAnsi="Times New Roman" w:cs="Times New Roman"/>
          <w:sz w:val="24"/>
        </w:rPr>
        <w:t>, ou da inexistência ou inexigibilidade de qualquer das Obrigações Garantidas, por qualquer razão, os Fiadores responderão, como uma obrigação independente, pelos valores devidos no âmbito desta Fiança, acrescidos dos juros e encargos aplicáveis.</w:t>
      </w:r>
      <w:r w:rsidRPr="004412FA">
        <w:rPr>
          <w:rFonts w:ascii="Times New Roman" w:hAnsi="Times New Roman" w:cs="Times New Roman"/>
          <w:sz w:val="24"/>
        </w:rPr>
        <w:t xml:space="preserve"> </w:t>
      </w:r>
    </w:p>
    <w:p w14:paraId="73DD8B43" w14:textId="77777777" w:rsidR="00286508" w:rsidRPr="00027B94" w:rsidRDefault="00286508" w:rsidP="00286508">
      <w:pPr>
        <w:pStyle w:val="PargrafodaLista"/>
        <w:spacing w:line="300" w:lineRule="exact"/>
        <w:rPr>
          <w:rFonts w:ascii="Times New Roman" w:hAnsi="Times New Roman"/>
          <w:sz w:val="24"/>
          <w:szCs w:val="24"/>
        </w:rPr>
      </w:pPr>
    </w:p>
    <w:p w14:paraId="153484F9" w14:textId="5A04D7F6" w:rsidR="00286508" w:rsidRPr="00027B94" w:rsidRDefault="00286508" w:rsidP="00286508">
      <w:pPr>
        <w:pStyle w:val="Level4"/>
        <w:spacing w:after="0" w:line="300" w:lineRule="exact"/>
        <w:rPr>
          <w:rFonts w:ascii="Times New Roman" w:hAnsi="Times New Roman" w:cs="Times New Roman"/>
          <w:sz w:val="24"/>
        </w:rPr>
      </w:pPr>
      <w:r w:rsidRPr="00027B94">
        <w:rPr>
          <w:rFonts w:ascii="Times New Roman" w:hAnsi="Times New Roman" w:cs="Times New Roman"/>
          <w:sz w:val="24"/>
        </w:rPr>
        <w:t>Os Fiadores encaminharão anualmente ao Agente Fiduciário, em até: (a) 90 (noventa) dias da Ascensus Gestão; e (b) 120 (cento e vinte) dias d</w:t>
      </w:r>
      <w:r w:rsidR="00BE5687">
        <w:rPr>
          <w:rFonts w:ascii="Times New Roman" w:hAnsi="Times New Roman" w:cs="Times New Roman"/>
          <w:sz w:val="24"/>
        </w:rPr>
        <w:t>o</w:t>
      </w:r>
      <w:r w:rsidRPr="00027B94">
        <w:rPr>
          <w:rFonts w:ascii="Times New Roman" w:hAnsi="Times New Roman" w:cs="Times New Roman"/>
          <w:sz w:val="24"/>
        </w:rPr>
        <w:t>s demais Fiador</w:t>
      </w:r>
      <w:r w:rsidR="00BE5687">
        <w:rPr>
          <w:rFonts w:ascii="Times New Roman" w:hAnsi="Times New Roman" w:cs="Times New Roman"/>
          <w:sz w:val="24"/>
        </w:rPr>
        <w:t>e</w:t>
      </w:r>
      <w:r w:rsidRPr="00027B94">
        <w:rPr>
          <w:rFonts w:ascii="Times New Roman" w:hAnsi="Times New Roman" w:cs="Times New Roman"/>
          <w:sz w:val="24"/>
        </w:rPr>
        <w:t xml:space="preserve">s contados do encerramento do seu exercício </w:t>
      </w:r>
      <w:r w:rsidRPr="00027B94">
        <w:rPr>
          <w:rFonts w:ascii="Times New Roman" w:hAnsi="Times New Roman" w:cs="Times New Roman"/>
          <w:sz w:val="24"/>
        </w:rPr>
        <w:lastRenderedPageBreak/>
        <w:t>social, cópia das demonstrações financeiras, balanço social do exercício encerrado, conforme aplicável e a declaração do imposto de renda do exercício encerrado para fiadores pessoa física, desde que o sistema fornecido pela receita federal para envio das declarações de imposto de renda esteja disponível e em regular funcionamento.</w:t>
      </w:r>
    </w:p>
    <w:p w14:paraId="61ABF6E1" w14:textId="77777777" w:rsidR="00F510A4" w:rsidRPr="00027B94" w:rsidRDefault="00F510A4" w:rsidP="00F510A4">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377BAC3" w14:textId="6FD32792" w:rsidR="00E45F99" w:rsidRPr="00027B94" w:rsidRDefault="008963C1" w:rsidP="00765BDD">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De forma a garantir o fiel, integral e pontual cumprimento das Obrigações Garantidas, </w:t>
      </w:r>
      <w:r w:rsidR="00510517" w:rsidRPr="00027B94">
        <w:rPr>
          <w:rFonts w:ascii="Times New Roman" w:hAnsi="Times New Roman" w:cs="Times New Roman"/>
          <w:sz w:val="24"/>
          <w:szCs w:val="24"/>
        </w:rPr>
        <w:t xml:space="preserve">Ascensus Gestão e </w:t>
      </w:r>
      <w:r w:rsidR="00B66768" w:rsidRPr="00027B94">
        <w:rPr>
          <w:rFonts w:ascii="Times New Roman" w:hAnsi="Times New Roman" w:cs="Times New Roman"/>
          <w:sz w:val="24"/>
          <w:szCs w:val="24"/>
        </w:rPr>
        <w:t xml:space="preserve">o Sr. </w:t>
      </w:r>
      <w:r w:rsidR="00510517" w:rsidRPr="00027B94">
        <w:rPr>
          <w:rFonts w:ascii="Times New Roman" w:hAnsi="Times New Roman" w:cs="Times New Roman"/>
          <w:sz w:val="24"/>
          <w:szCs w:val="24"/>
        </w:rPr>
        <w:t>Laudo Lamin,</w:t>
      </w:r>
      <w:r w:rsidR="00A77948" w:rsidRPr="00027B94">
        <w:rPr>
          <w:rFonts w:ascii="Times New Roman" w:hAnsi="Times New Roman" w:cs="Times New Roman"/>
          <w:sz w:val="24"/>
          <w:szCs w:val="24"/>
        </w:rPr>
        <w:t xml:space="preserve"> brasileiro, casado, administrador, portador da Cédula de Identidade RG nº. 2.716.607 SSP-SC</w:t>
      </w:r>
      <w:r w:rsidR="00510517" w:rsidRPr="00B30ADF">
        <w:rPr>
          <w:rFonts w:ascii="Times New Roman" w:hAnsi="Times New Roman" w:cs="Times New Roman"/>
          <w:sz w:val="24"/>
          <w:szCs w:val="24"/>
        </w:rPr>
        <w:t xml:space="preserve"> inscrito no CPF sob o nº 720.495.459-91 </w:t>
      </w:r>
      <w:r w:rsidR="00A77948" w:rsidRPr="00027B94">
        <w:rPr>
          <w:rFonts w:ascii="Times New Roman" w:hAnsi="Times New Roman" w:cs="Times New Roman"/>
          <w:sz w:val="24"/>
          <w:szCs w:val="24"/>
        </w:rPr>
        <w:t>residente e domiciliado na Rua Expedicionário Holz, nº 419, Apto. 601, Bairro América, na cidade de Joinville, no Estado de Santa Catarina - CEP 89.201-740</w:t>
      </w:r>
      <w:r w:rsidR="00286508">
        <w:rPr>
          <w:rFonts w:ascii="Times New Roman" w:hAnsi="Times New Roman" w:cs="Times New Roman"/>
          <w:sz w:val="24"/>
          <w:szCs w:val="24"/>
        </w:rPr>
        <w:t>,</w:t>
      </w:r>
      <w:r w:rsidR="00A77948" w:rsidRPr="00B30ADF">
        <w:rPr>
          <w:rFonts w:ascii="Times New Roman" w:hAnsi="Times New Roman" w:cs="Times New Roman"/>
          <w:sz w:val="24"/>
          <w:szCs w:val="24"/>
        </w:rPr>
        <w:t xml:space="preserve"> </w:t>
      </w:r>
      <w:r w:rsidRPr="00B30ADF">
        <w:rPr>
          <w:rFonts w:ascii="Times New Roman" w:hAnsi="Times New Roman" w:cs="Times New Roman"/>
          <w:sz w:val="24"/>
          <w:szCs w:val="24"/>
        </w:rPr>
        <w:t>alienaram fiduciariamente, em caráter irrevogável e i</w:t>
      </w:r>
      <w:r w:rsidR="00286508">
        <w:rPr>
          <w:rFonts w:ascii="Times New Roman" w:hAnsi="Times New Roman" w:cs="Times New Roman"/>
          <w:sz w:val="24"/>
          <w:szCs w:val="24"/>
        </w:rPr>
        <w:t xml:space="preserve">rretratável, em favor </w:t>
      </w:r>
      <w:r w:rsidR="00286508" w:rsidRPr="00B30ADF">
        <w:rPr>
          <w:rFonts w:ascii="Times New Roman" w:hAnsi="Times New Roman" w:cs="Times New Roman"/>
          <w:sz w:val="24"/>
          <w:szCs w:val="24"/>
        </w:rPr>
        <w:t>do</w:t>
      </w:r>
      <w:r w:rsidR="00286508">
        <w:rPr>
          <w:rFonts w:ascii="Times New Roman" w:hAnsi="Times New Roman" w:cs="Times New Roman"/>
          <w:sz w:val="24"/>
          <w:szCs w:val="24"/>
        </w:rPr>
        <w:t>s Debenturistas representados pelo</w:t>
      </w:r>
      <w:r w:rsidRPr="00B30ADF">
        <w:rPr>
          <w:rFonts w:ascii="Times New Roman" w:hAnsi="Times New Roman" w:cs="Times New Roman"/>
          <w:sz w:val="24"/>
          <w:szCs w:val="24"/>
        </w:rPr>
        <w:t xml:space="preserve"> Agente Fiduciário, a totalidade das ações da Emissora</w:t>
      </w:r>
      <w:r w:rsidR="008B37E9" w:rsidRPr="00027B94">
        <w:rPr>
          <w:rFonts w:ascii="Times New Roman" w:hAnsi="Times New Roman" w:cs="Times New Roman"/>
          <w:sz w:val="24"/>
          <w:szCs w:val="24"/>
        </w:rPr>
        <w:t xml:space="preserve"> (“</w:t>
      </w:r>
      <w:r w:rsidR="008B37E9" w:rsidRPr="00027B94">
        <w:rPr>
          <w:rFonts w:ascii="Times New Roman" w:hAnsi="Times New Roman" w:cs="Times New Roman"/>
          <w:sz w:val="24"/>
          <w:szCs w:val="24"/>
          <w:u w:val="single"/>
        </w:rPr>
        <w:t>Alienação Fiduciária de Ações</w:t>
      </w:r>
      <w:r w:rsidR="008B37E9" w:rsidRPr="00B30ADF">
        <w:rPr>
          <w:rFonts w:ascii="Times New Roman" w:hAnsi="Times New Roman" w:cs="Times New Roman"/>
          <w:sz w:val="24"/>
          <w:szCs w:val="24"/>
        </w:rPr>
        <w:t>”)</w:t>
      </w:r>
      <w:r w:rsidRPr="00B30ADF">
        <w:rPr>
          <w:rFonts w:ascii="Times New Roman" w:hAnsi="Times New Roman" w:cs="Times New Roman"/>
          <w:sz w:val="24"/>
          <w:szCs w:val="24"/>
        </w:rPr>
        <w:t xml:space="preserve">, nos termos do </w:t>
      </w:r>
      <w:r w:rsidRPr="00EC01C9">
        <w:rPr>
          <w:rFonts w:ascii="Times New Roman" w:hAnsi="Times New Roman" w:cs="Times New Roman"/>
          <w:sz w:val="24"/>
          <w:szCs w:val="24"/>
        </w:rPr>
        <w:t>“</w:t>
      </w:r>
      <w:r w:rsidRPr="00EC01C9">
        <w:rPr>
          <w:rFonts w:ascii="Times New Roman" w:hAnsi="Times New Roman" w:cs="Times New Roman"/>
          <w:i/>
          <w:sz w:val="24"/>
          <w:szCs w:val="24"/>
        </w:rPr>
        <w:t>Contrato de Alienação Fiduciária de Ações e Outras Avenças</w:t>
      </w:r>
      <w:r w:rsidRPr="00EC01C9">
        <w:rPr>
          <w:rFonts w:ascii="Times New Roman" w:hAnsi="Times New Roman" w:cs="Times New Roman"/>
          <w:sz w:val="24"/>
          <w:szCs w:val="24"/>
        </w:rPr>
        <w:t>”,</w:t>
      </w:r>
      <w:r w:rsidRPr="00027B94">
        <w:rPr>
          <w:rFonts w:ascii="Times New Roman" w:hAnsi="Times New Roman" w:cs="Times New Roman"/>
          <w:sz w:val="24"/>
          <w:szCs w:val="24"/>
        </w:rPr>
        <w:t xml:space="preserve"> </w:t>
      </w:r>
      <w:r w:rsidR="0068739B">
        <w:rPr>
          <w:rFonts w:ascii="Times New Roman" w:hAnsi="Times New Roman" w:cs="Times New Roman"/>
          <w:sz w:val="24"/>
          <w:szCs w:val="24"/>
        </w:rPr>
        <w:t>a ser celebrado</w:t>
      </w:r>
      <w:r w:rsidR="00CA7178">
        <w:rPr>
          <w:rFonts w:ascii="Times New Roman" w:hAnsi="Times New Roman" w:cs="Times New Roman"/>
          <w:sz w:val="24"/>
          <w:szCs w:val="24"/>
        </w:rPr>
        <w:t xml:space="preserve"> entre Fiduciantes, Fiduciária e Emissora (conforme definidos no </w:t>
      </w:r>
      <w:r w:rsidR="00B318E8">
        <w:rPr>
          <w:rFonts w:ascii="Times New Roman" w:hAnsi="Times New Roman" w:cs="Times New Roman"/>
          <w:sz w:val="24"/>
          <w:szCs w:val="24"/>
        </w:rPr>
        <w:t xml:space="preserve">Contrato de Alienação Fiduciária) </w:t>
      </w:r>
      <w:r w:rsidRPr="00027B94">
        <w:rPr>
          <w:rFonts w:ascii="Times New Roman" w:hAnsi="Times New Roman" w:cs="Times New Roman"/>
          <w:sz w:val="24"/>
          <w:szCs w:val="24"/>
        </w:rPr>
        <w:t>(“</w:t>
      </w:r>
      <w:r w:rsidR="008B37E9" w:rsidRPr="00765BDD">
        <w:rPr>
          <w:rFonts w:ascii="Times New Roman" w:hAnsi="Times New Roman" w:cs="Times New Roman"/>
          <w:sz w:val="24"/>
          <w:szCs w:val="24"/>
          <w:u w:val="single"/>
        </w:rPr>
        <w:t xml:space="preserve">Contrato de </w:t>
      </w:r>
      <w:r w:rsidRPr="00C71C99">
        <w:rPr>
          <w:rFonts w:ascii="Times New Roman" w:hAnsi="Times New Roman" w:cs="Times New Roman"/>
          <w:sz w:val="24"/>
          <w:szCs w:val="24"/>
          <w:u w:val="single"/>
        </w:rPr>
        <w:t>Alienação</w:t>
      </w:r>
      <w:r w:rsidRPr="00027B94">
        <w:rPr>
          <w:rFonts w:ascii="Times New Roman" w:hAnsi="Times New Roman" w:cs="Times New Roman"/>
          <w:sz w:val="24"/>
          <w:szCs w:val="24"/>
          <w:u w:val="single"/>
        </w:rPr>
        <w:t xml:space="preserve"> Fiduciária de </w:t>
      </w:r>
      <w:r w:rsidR="00DF26C1" w:rsidRPr="00027B94">
        <w:rPr>
          <w:rFonts w:ascii="Times New Roman" w:hAnsi="Times New Roman" w:cs="Times New Roman"/>
          <w:sz w:val="24"/>
          <w:szCs w:val="24"/>
          <w:u w:val="single"/>
        </w:rPr>
        <w:t>Ações</w:t>
      </w:r>
      <w:r w:rsidR="00E446CC" w:rsidRPr="00027B94">
        <w:rPr>
          <w:rFonts w:ascii="Times New Roman" w:hAnsi="Times New Roman" w:cs="Times New Roman"/>
          <w:sz w:val="24"/>
          <w:szCs w:val="24"/>
        </w:rPr>
        <w:t>”</w:t>
      </w:r>
      <w:r w:rsidRPr="00027B94">
        <w:rPr>
          <w:rFonts w:ascii="Times New Roman" w:hAnsi="Times New Roman" w:cs="Times New Roman"/>
          <w:sz w:val="24"/>
          <w:szCs w:val="24"/>
        </w:rPr>
        <w:t>)</w:t>
      </w:r>
      <w:r w:rsidR="00B0087E" w:rsidRPr="00027B94">
        <w:rPr>
          <w:rFonts w:ascii="Times New Roman" w:hAnsi="Times New Roman" w:cs="Times New Roman"/>
          <w:sz w:val="24"/>
          <w:szCs w:val="24"/>
        </w:rPr>
        <w:t>.</w:t>
      </w:r>
    </w:p>
    <w:p w14:paraId="3760C792" w14:textId="77777777" w:rsidR="00E45F99" w:rsidRPr="00027B94" w:rsidRDefault="00E45F99" w:rsidP="00F510A4">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7B8719C" w14:textId="19DD0F2D" w:rsidR="00DF26C1" w:rsidRPr="00027B94" w:rsidRDefault="00B0087E" w:rsidP="00311F1C">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De </w:t>
      </w:r>
      <w:r w:rsidR="00DF26C1" w:rsidRPr="00027B94">
        <w:rPr>
          <w:rFonts w:ascii="Times New Roman" w:hAnsi="Times New Roman" w:cs="Times New Roman"/>
          <w:sz w:val="24"/>
          <w:szCs w:val="24"/>
        </w:rPr>
        <w:t xml:space="preserve">forma a garantir o fiel, integral e pontual cumprimento das Obrigações Garantidas, </w:t>
      </w:r>
      <w:r w:rsidR="00A71201" w:rsidRPr="00027B94">
        <w:rPr>
          <w:rFonts w:ascii="Times New Roman" w:hAnsi="Times New Roman" w:cs="Times New Roman"/>
          <w:sz w:val="24"/>
          <w:szCs w:val="24"/>
        </w:rPr>
        <w:t>será constituída e formalizada pel</w:t>
      </w:r>
      <w:r w:rsidR="00DF26C1" w:rsidRPr="00027B94">
        <w:rPr>
          <w:rFonts w:ascii="Times New Roman" w:hAnsi="Times New Roman" w:cs="Times New Roman"/>
          <w:sz w:val="24"/>
          <w:szCs w:val="24"/>
        </w:rPr>
        <w:t>a Emissora</w:t>
      </w:r>
      <w:r w:rsidR="00DF26C1" w:rsidRPr="00027B94">
        <w:rPr>
          <w:rFonts w:ascii="Times New Roman" w:hAnsi="Times New Roman" w:cs="Times New Roman"/>
          <w:sz w:val="24"/>
        </w:rPr>
        <w:t xml:space="preserve">, </w:t>
      </w:r>
      <w:r w:rsidR="00A71201" w:rsidRPr="00027B94">
        <w:rPr>
          <w:rFonts w:ascii="Times New Roman" w:hAnsi="Times New Roman" w:cs="Times New Roman"/>
          <w:sz w:val="24"/>
        </w:rPr>
        <w:t>em favor dos Debenturistas representados pelo Agente Fiduciário, em caráter irrevogável e irretratável a</w:t>
      </w:r>
      <w:r w:rsidR="00DF26C1" w:rsidRPr="00027B94">
        <w:rPr>
          <w:rFonts w:ascii="Times New Roman" w:hAnsi="Times New Roman" w:cs="Times New Roman"/>
          <w:sz w:val="24"/>
        </w:rPr>
        <w:t xml:space="preserve"> alienação fiduciária d</w:t>
      </w:r>
      <w:r w:rsidR="00A71201" w:rsidRPr="00027B94">
        <w:rPr>
          <w:rFonts w:ascii="Times New Roman" w:hAnsi="Times New Roman" w:cs="Times New Roman"/>
          <w:sz w:val="24"/>
        </w:rPr>
        <w:t>e determinado certificado de depósito bancário (“</w:t>
      </w:r>
      <w:r w:rsidR="00A71201" w:rsidRPr="00027B94">
        <w:rPr>
          <w:rFonts w:ascii="Times New Roman" w:hAnsi="Times New Roman" w:cs="Times New Roman"/>
          <w:sz w:val="24"/>
          <w:u w:val="single"/>
        </w:rPr>
        <w:t>CDB</w:t>
      </w:r>
      <w:r w:rsidR="00A71201" w:rsidRPr="00027B94">
        <w:rPr>
          <w:rFonts w:ascii="Times New Roman" w:hAnsi="Times New Roman" w:cs="Times New Roman"/>
          <w:sz w:val="24"/>
        </w:rPr>
        <w:t xml:space="preserve">”) </w:t>
      </w:r>
      <w:r w:rsidR="00DF26C1" w:rsidRPr="00027B94">
        <w:rPr>
          <w:rFonts w:ascii="Times New Roman" w:hAnsi="Times New Roman" w:cs="Times New Roman"/>
          <w:sz w:val="24"/>
        </w:rPr>
        <w:t xml:space="preserve">de emissão do </w:t>
      </w:r>
      <w:r w:rsidR="003F65F2" w:rsidRPr="003F65F2">
        <w:rPr>
          <w:rFonts w:ascii="Times New Roman" w:hAnsi="Times New Roman" w:cs="Times New Roman"/>
          <w:sz w:val="24"/>
        </w:rPr>
        <w:t>Itaú Unibanco S.A., instituição financeira com sede na Cidade de São Paulo, Estado de São Paulo, na Praça Alfredo Egydio de Souza Aranha, n.º 100, Torre Olavo Setubal, inscrita no CNPJ sob o n.º 60.701.190/0001</w:t>
      </w:r>
      <w:r w:rsidR="003F65F2" w:rsidRPr="003F65F2">
        <w:rPr>
          <w:rFonts w:ascii="Times New Roman" w:hAnsi="Times New Roman" w:cs="Times New Roman"/>
          <w:sz w:val="24"/>
        </w:rPr>
        <w:noBreakHyphen/>
        <w:t>04</w:t>
      </w:r>
      <w:r w:rsidR="00DF26C1" w:rsidRPr="00027B94">
        <w:rPr>
          <w:rFonts w:ascii="Times New Roman" w:hAnsi="Times New Roman" w:cs="Times New Roman"/>
          <w:sz w:val="24"/>
        </w:rPr>
        <w:t>, bem como de todo e qualquer montante relacionado ao CDB (“</w:t>
      </w:r>
      <w:r w:rsidR="00DF26C1" w:rsidRPr="00027B94">
        <w:rPr>
          <w:rFonts w:ascii="Times New Roman" w:hAnsi="Times New Roman" w:cs="Times New Roman"/>
          <w:sz w:val="24"/>
          <w:u w:val="single"/>
        </w:rPr>
        <w:t>Alienação Fiduciária de CDB</w:t>
      </w:r>
      <w:r w:rsidR="00DF26C1" w:rsidRPr="00027B94">
        <w:rPr>
          <w:rFonts w:ascii="Times New Roman" w:hAnsi="Times New Roman" w:cs="Times New Roman"/>
          <w:sz w:val="24"/>
        </w:rPr>
        <w:t>”), nos termos do “</w:t>
      </w:r>
      <w:r w:rsidR="00DF26C1" w:rsidRPr="00027B94">
        <w:rPr>
          <w:rFonts w:ascii="Times New Roman" w:hAnsi="Times New Roman" w:cs="Times New Roman"/>
          <w:i/>
          <w:sz w:val="24"/>
        </w:rPr>
        <w:t>Contrato de Alienação Fiduciária de Certificados de Depósito Bancário e outras Avenças</w:t>
      </w:r>
      <w:r w:rsidR="00DF26C1" w:rsidRPr="00027B94">
        <w:rPr>
          <w:rFonts w:ascii="Times New Roman" w:hAnsi="Times New Roman" w:cs="Times New Roman"/>
          <w:sz w:val="24"/>
        </w:rPr>
        <w:t>” a ser celebrado entre a Emissora</w:t>
      </w:r>
      <w:ins w:id="419" w:author="Luiz Girão" w:date="2022-06-10T13:01:00Z">
        <w:r w:rsidR="007149FF">
          <w:rPr>
            <w:rFonts w:ascii="Times New Roman" w:hAnsi="Times New Roman" w:cs="Times New Roman"/>
            <w:sz w:val="24"/>
          </w:rPr>
          <w:t>, Itaú Unibanco S.A.</w:t>
        </w:r>
      </w:ins>
      <w:r w:rsidR="00A71201" w:rsidRPr="00027B94">
        <w:rPr>
          <w:rFonts w:ascii="Times New Roman" w:hAnsi="Times New Roman" w:cs="Times New Roman"/>
          <w:sz w:val="24"/>
        </w:rPr>
        <w:t xml:space="preserve"> e o Agente Fiduciário</w:t>
      </w:r>
      <w:r w:rsidR="00DF26C1" w:rsidRPr="00027B94">
        <w:rPr>
          <w:rFonts w:ascii="Times New Roman" w:hAnsi="Times New Roman" w:cs="Times New Roman"/>
          <w:sz w:val="24"/>
        </w:rPr>
        <w:t xml:space="preserve"> (“</w:t>
      </w:r>
      <w:r w:rsidR="00DF26C1" w:rsidRPr="00027B94">
        <w:rPr>
          <w:rFonts w:ascii="Times New Roman" w:hAnsi="Times New Roman" w:cs="Times New Roman"/>
          <w:sz w:val="24"/>
          <w:u w:val="single"/>
        </w:rPr>
        <w:t>Contrato de Alienação Fiduciária de CDB</w:t>
      </w:r>
      <w:r w:rsidR="00DF26C1" w:rsidRPr="00027B94">
        <w:rPr>
          <w:rFonts w:ascii="Times New Roman" w:hAnsi="Times New Roman" w:cs="Times New Roman"/>
          <w:sz w:val="24"/>
        </w:rPr>
        <w:t>”</w:t>
      </w:r>
      <w:r w:rsidR="00A77948" w:rsidRPr="00027B94">
        <w:rPr>
          <w:rFonts w:ascii="Times New Roman" w:hAnsi="Times New Roman" w:cs="Times New Roman"/>
          <w:sz w:val="24"/>
        </w:rPr>
        <w:t xml:space="preserve"> </w:t>
      </w:r>
      <w:r w:rsidR="000D1015" w:rsidRPr="00027B94">
        <w:rPr>
          <w:rFonts w:ascii="Times New Roman" w:hAnsi="Times New Roman" w:cs="Times New Roman"/>
          <w:sz w:val="24"/>
          <w:szCs w:val="24"/>
        </w:rPr>
        <w:t>e, em conjunto como Contrato de Cessão Fiduciária e Alienação Fiduciária de Ações, “</w:t>
      </w:r>
      <w:r w:rsidR="000D1015" w:rsidRPr="00027B94">
        <w:rPr>
          <w:rFonts w:ascii="Times New Roman" w:hAnsi="Times New Roman" w:cs="Times New Roman"/>
          <w:sz w:val="24"/>
          <w:szCs w:val="24"/>
          <w:u w:val="single"/>
        </w:rPr>
        <w:t>Contratos de Garantia</w:t>
      </w:r>
      <w:r w:rsidR="000D1015" w:rsidRPr="00027B94">
        <w:rPr>
          <w:rFonts w:ascii="Times New Roman" w:hAnsi="Times New Roman" w:cs="Times New Roman"/>
          <w:sz w:val="24"/>
          <w:szCs w:val="24"/>
        </w:rPr>
        <w:t>”</w:t>
      </w:r>
      <w:r w:rsidR="00DF26C1" w:rsidRPr="00027B94">
        <w:rPr>
          <w:rFonts w:ascii="Times New Roman" w:hAnsi="Times New Roman" w:cs="Times New Roman"/>
          <w:sz w:val="24"/>
        </w:rPr>
        <w:t>).</w:t>
      </w:r>
    </w:p>
    <w:p w14:paraId="19EB1E87" w14:textId="77777777" w:rsidR="00DF26C1" w:rsidRPr="00027B94" w:rsidRDefault="00DF26C1" w:rsidP="009A274F">
      <w:pPr>
        <w:pStyle w:val="PargrafodaLista"/>
        <w:rPr>
          <w:rFonts w:ascii="Times New Roman" w:hAnsi="Times New Roman"/>
          <w:sz w:val="24"/>
          <w:szCs w:val="24"/>
        </w:rPr>
      </w:pPr>
    </w:p>
    <w:p w14:paraId="673D818E" w14:textId="7C3B0B4E" w:rsidR="00825BF4" w:rsidRDefault="00C156C8" w:rsidP="00311F1C">
      <w:pPr>
        <w:pStyle w:val="Level3"/>
        <w:tabs>
          <w:tab w:val="clear" w:pos="2041"/>
        </w:tabs>
        <w:spacing w:after="0" w:line="300" w:lineRule="exact"/>
        <w:rPr>
          <w:ins w:id="420" w:author="Luiz Girão" w:date="2022-06-10T12:58:00Z"/>
          <w:rFonts w:ascii="Times New Roman" w:hAnsi="Times New Roman" w:cs="Times New Roman"/>
          <w:sz w:val="24"/>
          <w:szCs w:val="24"/>
        </w:rPr>
      </w:pPr>
      <w:r w:rsidRPr="00027B94">
        <w:rPr>
          <w:rFonts w:ascii="Times New Roman" w:hAnsi="Times New Roman" w:cs="Times New Roman"/>
          <w:sz w:val="24"/>
          <w:szCs w:val="24"/>
        </w:rPr>
        <w:t xml:space="preserve">Para fins da presente </w:t>
      </w:r>
      <w:r w:rsidR="006C3F2F" w:rsidRPr="00027B94">
        <w:rPr>
          <w:rFonts w:ascii="Times New Roman" w:hAnsi="Times New Roman" w:cs="Times New Roman"/>
          <w:sz w:val="24"/>
          <w:szCs w:val="24"/>
        </w:rPr>
        <w:t xml:space="preserve">Escritura de </w:t>
      </w:r>
      <w:r w:rsidR="008B37E9" w:rsidRPr="00027B94">
        <w:rPr>
          <w:rFonts w:ascii="Times New Roman" w:hAnsi="Times New Roman" w:cs="Times New Roman"/>
          <w:sz w:val="24"/>
          <w:szCs w:val="24"/>
        </w:rPr>
        <w:t>Emissão e dos Contratos de Garantia, estabelece-se que as obrigações garantidas pela Emissora e pel</w:t>
      </w:r>
      <w:r w:rsidR="00BE5687">
        <w:rPr>
          <w:rFonts w:ascii="Times New Roman" w:hAnsi="Times New Roman" w:cs="Times New Roman"/>
          <w:sz w:val="24"/>
          <w:szCs w:val="24"/>
        </w:rPr>
        <w:t>o</w:t>
      </w:r>
      <w:r w:rsidR="008B37E9" w:rsidRPr="00027B94">
        <w:rPr>
          <w:rFonts w:ascii="Times New Roman" w:hAnsi="Times New Roman" w:cs="Times New Roman"/>
          <w:sz w:val="24"/>
          <w:szCs w:val="24"/>
        </w:rPr>
        <w:t>s Fiador</w:t>
      </w:r>
      <w:r w:rsidR="00BE5687">
        <w:rPr>
          <w:rFonts w:ascii="Times New Roman" w:hAnsi="Times New Roman" w:cs="Times New Roman"/>
          <w:sz w:val="24"/>
          <w:szCs w:val="24"/>
        </w:rPr>
        <w:t>e</w:t>
      </w:r>
      <w:r w:rsidR="008B37E9" w:rsidRPr="00027B94">
        <w:rPr>
          <w:rFonts w:ascii="Times New Roman" w:hAnsi="Times New Roman" w:cs="Times New Roman"/>
          <w:sz w:val="24"/>
          <w:szCs w:val="24"/>
        </w:rPr>
        <w:t xml:space="preserve">s compreendem todas as obrigações pecuniárias assumidas pela Emissora, presentes e futuras, principais e acessórias, decorrentes desta Escritura de Emissão, incluindo, mas não se limitando, à obrigação de pagar juros remuneratórios, encargos moratórios, amortização, e demais despesas devidas aos Debenturistas e ao Agente Fiduciário, ou em decorrência de um Evento de Vencimento Antecipado, do saldo do Valor Nominal Unitário das Debêntures devido pela Emissora, incluindo honorários dos prestadores de serviços contratados no âmbito da emissão das Debêntures, de quaisquer indenizações, e quaisquer custos e despesas judiciais e com honorários advocatícios incorridos na proteção dos interesses dos titulares das </w:t>
      </w:r>
      <w:r w:rsidR="008B37E9" w:rsidRPr="00027B94">
        <w:rPr>
          <w:rFonts w:ascii="Times New Roman" w:hAnsi="Times New Roman" w:cs="Times New Roman"/>
          <w:sz w:val="24"/>
          <w:szCs w:val="24"/>
        </w:rPr>
        <w:lastRenderedPageBreak/>
        <w:t xml:space="preserve">Debêntures, bem como despesas judiciais ou extrajudiciais, custos, encargos, tributos, reembolsos ou indenizações, bem como as obrigações relativas ao </w:t>
      </w:r>
      <w:r w:rsidR="008B37E9" w:rsidRPr="00027B94">
        <w:rPr>
          <w:rFonts w:ascii="Times New Roman" w:eastAsia="MS Mincho" w:hAnsi="Times New Roman" w:cs="Times New Roman"/>
          <w:sz w:val="24"/>
          <w:szCs w:val="24"/>
        </w:rPr>
        <w:t>Agente de Liquidação e Escriturador,</w:t>
      </w:r>
      <w:r w:rsidR="008B37E9" w:rsidRPr="00027B94">
        <w:rPr>
          <w:rFonts w:ascii="Times New Roman" w:hAnsi="Times New Roman" w:cs="Times New Roman"/>
          <w:sz w:val="24"/>
          <w:szCs w:val="24"/>
        </w:rPr>
        <w:t xml:space="preserve"> à B3</w:t>
      </w:r>
      <w:r w:rsidR="0050587D" w:rsidRPr="00027B94">
        <w:rPr>
          <w:rFonts w:ascii="Times New Roman" w:hAnsi="Times New Roman" w:cs="Times New Roman"/>
          <w:sz w:val="24"/>
          <w:szCs w:val="24"/>
        </w:rPr>
        <w:t>, ao Agente Fiduciário</w:t>
      </w:r>
      <w:r w:rsidR="00876713">
        <w:rPr>
          <w:rFonts w:ascii="Times New Roman" w:hAnsi="Times New Roman" w:cs="Times New Roman"/>
          <w:sz w:val="24"/>
          <w:szCs w:val="24"/>
        </w:rPr>
        <w:t>, Agente de Liquidação e Escriturador</w:t>
      </w:r>
      <w:r w:rsidR="0050587D" w:rsidRPr="00027B94">
        <w:rPr>
          <w:rFonts w:ascii="Times New Roman" w:hAnsi="Times New Roman" w:cs="Times New Roman"/>
          <w:sz w:val="24"/>
          <w:szCs w:val="24"/>
        </w:rPr>
        <w:t xml:space="preserve"> e demais prestadores de serviço envolvidos na Emissão, bem como honorários do Agente Fiduciário e despesas judiciais e extrajudiciais comprovadamente incorridas pelo Agente Fiduciário ou Debenturistas, inclusive, na constituição, formalização, execução e/ou excussão da </w:t>
      </w:r>
      <w:r w:rsidR="00D560DD" w:rsidRPr="00027B94">
        <w:rPr>
          <w:rFonts w:ascii="Times New Roman" w:hAnsi="Times New Roman" w:cs="Times New Roman"/>
          <w:sz w:val="24"/>
          <w:szCs w:val="24"/>
        </w:rPr>
        <w:t xml:space="preserve">Cessão Fiduciária </w:t>
      </w:r>
      <w:r w:rsidR="0050587D" w:rsidRPr="00027B94">
        <w:rPr>
          <w:rFonts w:ascii="Times New Roman" w:hAnsi="Times New Roman" w:cs="Times New Roman"/>
          <w:sz w:val="24"/>
          <w:szCs w:val="24"/>
        </w:rPr>
        <w:t>previstas nesta Escritura de Emissão</w:t>
      </w:r>
      <w:r w:rsidR="00D560DD" w:rsidRPr="00027B94">
        <w:rPr>
          <w:rFonts w:ascii="Times New Roman" w:hAnsi="Times New Roman" w:cs="Times New Roman"/>
          <w:sz w:val="24"/>
          <w:szCs w:val="24"/>
        </w:rPr>
        <w:t xml:space="preserve"> e no</w:t>
      </w:r>
      <w:r w:rsidR="00C71C99">
        <w:rPr>
          <w:rFonts w:ascii="Times New Roman" w:hAnsi="Times New Roman" w:cs="Times New Roman"/>
          <w:sz w:val="24"/>
          <w:szCs w:val="24"/>
        </w:rPr>
        <w:t>s</w:t>
      </w:r>
      <w:r w:rsidR="00D560DD" w:rsidRPr="00027B94">
        <w:rPr>
          <w:rFonts w:ascii="Times New Roman" w:hAnsi="Times New Roman" w:cs="Times New Roman"/>
          <w:sz w:val="24"/>
          <w:szCs w:val="24"/>
        </w:rPr>
        <w:t xml:space="preserve"> </w:t>
      </w:r>
      <w:r w:rsidR="00C71C99">
        <w:rPr>
          <w:rFonts w:ascii="Times New Roman" w:hAnsi="Times New Roman" w:cs="Times New Roman"/>
          <w:sz w:val="24"/>
          <w:szCs w:val="24"/>
        </w:rPr>
        <w:t>Contrato</w:t>
      </w:r>
      <w:r w:rsidR="001504A3">
        <w:rPr>
          <w:rFonts w:ascii="Times New Roman" w:hAnsi="Times New Roman" w:cs="Times New Roman"/>
          <w:sz w:val="24"/>
          <w:szCs w:val="24"/>
        </w:rPr>
        <w:t>s</w:t>
      </w:r>
      <w:r w:rsidR="00C71C99">
        <w:rPr>
          <w:rFonts w:ascii="Times New Roman" w:hAnsi="Times New Roman" w:cs="Times New Roman"/>
          <w:sz w:val="24"/>
          <w:szCs w:val="24"/>
        </w:rPr>
        <w:t xml:space="preserve"> de Garantia</w:t>
      </w:r>
      <w:r w:rsidR="00D560DD" w:rsidRPr="00027B94">
        <w:rPr>
          <w:rFonts w:ascii="Times New Roman" w:hAnsi="Times New Roman" w:cs="Times New Roman"/>
          <w:sz w:val="24"/>
          <w:szCs w:val="24"/>
        </w:rPr>
        <w:t xml:space="preserve"> </w:t>
      </w:r>
      <w:r w:rsidRPr="00027B94">
        <w:rPr>
          <w:rFonts w:ascii="Times New Roman" w:hAnsi="Times New Roman" w:cs="Times New Roman"/>
          <w:sz w:val="24"/>
          <w:szCs w:val="24"/>
        </w:rPr>
        <w:t>(</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Obrigações Garantidas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002DAAF9" w14:textId="77777777" w:rsidR="007149FF" w:rsidRDefault="007149FF" w:rsidP="007149FF">
      <w:pPr>
        <w:pStyle w:val="Level3"/>
        <w:numPr>
          <w:ilvl w:val="0"/>
          <w:numId w:val="0"/>
        </w:numPr>
        <w:tabs>
          <w:tab w:val="clear" w:pos="2041"/>
        </w:tabs>
        <w:spacing w:after="0" w:line="300" w:lineRule="exact"/>
        <w:ind w:left="1361"/>
        <w:rPr>
          <w:ins w:id="421" w:author="Luiz Girão" w:date="2022-06-10T12:58:00Z"/>
          <w:rFonts w:ascii="Times New Roman" w:hAnsi="Times New Roman" w:cs="Times New Roman"/>
          <w:sz w:val="24"/>
          <w:szCs w:val="24"/>
        </w:rPr>
      </w:pPr>
    </w:p>
    <w:p w14:paraId="1360C4CC" w14:textId="73D47FA7" w:rsidR="007149FF" w:rsidRPr="00027B94" w:rsidRDefault="007149FF" w:rsidP="00311F1C">
      <w:pPr>
        <w:pStyle w:val="Level3"/>
        <w:tabs>
          <w:tab w:val="clear" w:pos="2041"/>
        </w:tabs>
        <w:spacing w:after="0" w:line="300" w:lineRule="exact"/>
        <w:rPr>
          <w:rFonts w:ascii="Times New Roman" w:hAnsi="Times New Roman" w:cs="Times New Roman"/>
          <w:sz w:val="24"/>
          <w:szCs w:val="24"/>
        </w:rPr>
      </w:pPr>
      <w:ins w:id="422" w:author="Luiz Girão" w:date="2022-06-10T12:58:00Z">
        <w:r>
          <w:rPr>
            <w:rFonts w:ascii="Times New Roman" w:hAnsi="Times New Roman" w:cs="Times New Roman"/>
            <w:sz w:val="24"/>
            <w:szCs w:val="24"/>
          </w:rPr>
          <w:t>O Agente Fiduciário pon</w:t>
        </w:r>
      </w:ins>
      <w:ins w:id="423" w:author="Luiz Girão" w:date="2022-06-10T13:00:00Z">
        <w:r>
          <w:rPr>
            <w:rFonts w:ascii="Times New Roman" w:hAnsi="Times New Roman" w:cs="Times New Roman"/>
            <w:sz w:val="24"/>
            <w:szCs w:val="24"/>
          </w:rPr>
          <w:t>dera</w:t>
        </w:r>
      </w:ins>
      <w:ins w:id="424" w:author="Luiz Girão" w:date="2022-06-10T12:58:00Z">
        <w:r>
          <w:rPr>
            <w:rFonts w:ascii="Times New Roman" w:hAnsi="Times New Roman" w:cs="Times New Roman"/>
            <w:sz w:val="24"/>
            <w:szCs w:val="24"/>
          </w:rPr>
          <w:t xml:space="preserve"> com</w:t>
        </w:r>
      </w:ins>
      <w:ins w:id="425" w:author="Luiz Girão" w:date="2022-06-10T13:03:00Z">
        <w:r w:rsidR="00B30131">
          <w:rPr>
            <w:rFonts w:ascii="Times New Roman" w:hAnsi="Times New Roman" w:cs="Times New Roman"/>
            <w:sz w:val="24"/>
            <w:szCs w:val="24"/>
          </w:rPr>
          <w:t xml:space="preserve">o </w:t>
        </w:r>
      </w:ins>
      <w:ins w:id="426" w:author="Luiz Girão" w:date="2022-06-10T12:58:00Z">
        <w:r>
          <w:rPr>
            <w:rFonts w:ascii="Times New Roman" w:hAnsi="Times New Roman" w:cs="Times New Roman"/>
            <w:sz w:val="24"/>
            <w:szCs w:val="24"/>
          </w:rPr>
          <w:t>fator de risco</w:t>
        </w:r>
      </w:ins>
      <w:ins w:id="427" w:author="Luiz Girão" w:date="2022-06-10T13:01:00Z">
        <w:r>
          <w:rPr>
            <w:rFonts w:ascii="Times New Roman" w:hAnsi="Times New Roman" w:cs="Times New Roman"/>
            <w:sz w:val="24"/>
            <w:szCs w:val="24"/>
          </w:rPr>
          <w:t>,</w:t>
        </w:r>
      </w:ins>
      <w:ins w:id="428" w:author="Luiz Girão" w:date="2022-06-10T12:59:00Z">
        <w:r>
          <w:rPr>
            <w:rFonts w:ascii="Times New Roman" w:hAnsi="Times New Roman" w:cs="Times New Roman"/>
            <w:sz w:val="24"/>
            <w:szCs w:val="24"/>
          </w:rPr>
          <w:t xml:space="preserve"> </w:t>
        </w:r>
      </w:ins>
      <w:ins w:id="429" w:author="Luiz Girão" w:date="2022-06-10T13:04:00Z">
        <w:r w:rsidR="00B30131">
          <w:rPr>
            <w:rFonts w:ascii="Times New Roman" w:hAnsi="Times New Roman" w:cs="Times New Roman"/>
            <w:sz w:val="24"/>
            <w:szCs w:val="24"/>
          </w:rPr>
          <w:t>a não transferência</w:t>
        </w:r>
      </w:ins>
      <w:ins w:id="430" w:author="Luiz Girão" w:date="2022-06-10T12:59:00Z">
        <w:r>
          <w:rPr>
            <w:rFonts w:ascii="Times New Roman" w:hAnsi="Times New Roman" w:cs="Times New Roman"/>
            <w:sz w:val="24"/>
            <w:szCs w:val="24"/>
          </w:rPr>
          <w:t xml:space="preserve"> dos recursos objeto da liquidez do CDB</w:t>
        </w:r>
      </w:ins>
      <w:ins w:id="431" w:author="Luiz Girão" w:date="2022-06-10T13:21:00Z">
        <w:r w:rsidR="005E4F7C">
          <w:rPr>
            <w:rFonts w:ascii="Times New Roman" w:hAnsi="Times New Roman" w:cs="Times New Roman"/>
            <w:sz w:val="24"/>
            <w:szCs w:val="24"/>
          </w:rPr>
          <w:t xml:space="preserve">, </w:t>
        </w:r>
        <w:r w:rsidR="005E4F7C">
          <w:rPr>
            <w:rFonts w:ascii="Times New Roman" w:hAnsi="Times New Roman" w:cs="Times New Roman"/>
            <w:sz w:val="24"/>
            <w:szCs w:val="24"/>
          </w:rPr>
          <w:t>oriundo da Alienação Fiduciária do CBD</w:t>
        </w:r>
      </w:ins>
      <w:ins w:id="432" w:author="Luiz Girão" w:date="2022-06-10T13:00:00Z">
        <w:r>
          <w:rPr>
            <w:rFonts w:ascii="Times New Roman" w:hAnsi="Times New Roman" w:cs="Times New Roman"/>
            <w:sz w:val="24"/>
            <w:szCs w:val="24"/>
          </w:rPr>
          <w:t xml:space="preserve">, </w:t>
        </w:r>
      </w:ins>
      <w:ins w:id="433" w:author="Luiz Girão" w:date="2022-06-10T13:16:00Z">
        <w:r w:rsidR="00070CC1">
          <w:rPr>
            <w:rFonts w:ascii="Times New Roman" w:hAnsi="Times New Roman" w:cs="Times New Roman"/>
            <w:sz w:val="24"/>
            <w:szCs w:val="24"/>
          </w:rPr>
          <w:t>para a</w:t>
        </w:r>
      </w:ins>
      <w:ins w:id="434" w:author="Luiz Girão" w:date="2022-06-10T13:00:00Z">
        <w:r>
          <w:rPr>
            <w:rFonts w:ascii="Times New Roman" w:hAnsi="Times New Roman" w:cs="Times New Roman"/>
            <w:sz w:val="24"/>
            <w:szCs w:val="24"/>
          </w:rPr>
          <w:t xml:space="preserve"> Conta Vinculada (*)</w:t>
        </w:r>
      </w:ins>
      <w:ins w:id="435" w:author="Luiz Girão" w:date="2022-06-10T13:02:00Z">
        <w:r>
          <w:rPr>
            <w:rFonts w:ascii="Times New Roman" w:hAnsi="Times New Roman" w:cs="Times New Roman"/>
            <w:sz w:val="24"/>
            <w:szCs w:val="24"/>
          </w:rPr>
          <w:t xml:space="preserve"> pelo </w:t>
        </w:r>
      </w:ins>
      <w:ins w:id="436" w:author="Luiz Girão" w:date="2022-06-10T13:10:00Z">
        <w:r w:rsidR="00743C02">
          <w:rPr>
            <w:rFonts w:ascii="Times New Roman" w:hAnsi="Times New Roman" w:cs="Times New Roman"/>
            <w:sz w:val="24"/>
            <w:szCs w:val="24"/>
          </w:rPr>
          <w:t>(</w:t>
        </w:r>
      </w:ins>
      <w:ins w:id="437" w:author="Luiz Girão" w:date="2022-06-10T13:02:00Z">
        <w:r>
          <w:rPr>
            <w:rFonts w:ascii="Times New Roman" w:hAnsi="Times New Roman" w:cs="Times New Roman"/>
            <w:sz w:val="24"/>
            <w:szCs w:val="24"/>
          </w:rPr>
          <w:t>Itaú Unibanco S.A.</w:t>
        </w:r>
      </w:ins>
      <w:ins w:id="438" w:author="Luiz Girão" w:date="2022-06-10T13:10:00Z">
        <w:r w:rsidR="00743C02">
          <w:rPr>
            <w:rFonts w:ascii="Times New Roman" w:hAnsi="Times New Roman" w:cs="Times New Roman"/>
            <w:sz w:val="24"/>
            <w:szCs w:val="24"/>
          </w:rPr>
          <w:t>/Emissora)</w:t>
        </w:r>
      </w:ins>
      <w:ins w:id="439" w:author="Luiz Girão" w:date="2022-06-10T13:03:00Z">
        <w:r w:rsidR="00B30131">
          <w:rPr>
            <w:rFonts w:ascii="Times New Roman" w:hAnsi="Times New Roman" w:cs="Times New Roman"/>
            <w:sz w:val="24"/>
            <w:szCs w:val="24"/>
          </w:rPr>
          <w:t>, pode</w:t>
        </w:r>
      </w:ins>
      <w:ins w:id="440" w:author="Luiz Girão" w:date="2022-06-10T13:21:00Z">
        <w:r w:rsidR="005E4F7C">
          <w:rPr>
            <w:rFonts w:ascii="Times New Roman" w:hAnsi="Times New Roman" w:cs="Times New Roman"/>
            <w:sz w:val="24"/>
            <w:szCs w:val="24"/>
          </w:rPr>
          <w:t>ndo</w:t>
        </w:r>
      </w:ins>
      <w:ins w:id="441" w:author="Luiz Girão" w:date="2022-06-10T13:03:00Z">
        <w:r w:rsidR="00B30131">
          <w:rPr>
            <w:rFonts w:ascii="Times New Roman" w:hAnsi="Times New Roman" w:cs="Times New Roman"/>
            <w:sz w:val="24"/>
            <w:szCs w:val="24"/>
          </w:rPr>
          <w:t xml:space="preserve"> fragili</w:t>
        </w:r>
      </w:ins>
      <w:ins w:id="442" w:author="Luiz Girão" w:date="2022-06-10T13:19:00Z">
        <w:r w:rsidR="00070CC1">
          <w:rPr>
            <w:rFonts w:ascii="Times New Roman" w:hAnsi="Times New Roman" w:cs="Times New Roman"/>
            <w:sz w:val="24"/>
            <w:szCs w:val="24"/>
          </w:rPr>
          <w:t>zar a obtenção dos recursos</w:t>
        </w:r>
      </w:ins>
      <w:ins w:id="443" w:author="Luiz Girão" w:date="2022-06-10T13:04:00Z">
        <w:r w:rsidR="00B30131">
          <w:rPr>
            <w:rFonts w:ascii="Times New Roman" w:hAnsi="Times New Roman" w:cs="Times New Roman"/>
            <w:sz w:val="24"/>
            <w:szCs w:val="24"/>
          </w:rPr>
          <w:t xml:space="preserve"> </w:t>
        </w:r>
      </w:ins>
      <w:ins w:id="444" w:author="Luiz Girão" w:date="2022-06-10T13:18:00Z">
        <w:r w:rsidR="00070CC1">
          <w:rPr>
            <w:rFonts w:ascii="Times New Roman" w:hAnsi="Times New Roman" w:cs="Times New Roman"/>
            <w:sz w:val="24"/>
            <w:szCs w:val="24"/>
          </w:rPr>
          <w:t xml:space="preserve">um </w:t>
        </w:r>
      </w:ins>
      <w:ins w:id="445" w:author="Luiz Girão" w:date="2022-06-10T13:20:00Z">
        <w:r w:rsidR="00070CC1">
          <w:rPr>
            <w:rFonts w:ascii="Times New Roman" w:hAnsi="Times New Roman" w:cs="Times New Roman"/>
            <w:sz w:val="24"/>
            <w:szCs w:val="24"/>
          </w:rPr>
          <w:t xml:space="preserve">possível </w:t>
        </w:r>
      </w:ins>
      <w:ins w:id="446" w:author="Luiz Girão" w:date="2022-06-10T13:18:00Z">
        <w:r w:rsidR="00070CC1">
          <w:rPr>
            <w:rFonts w:ascii="Times New Roman" w:hAnsi="Times New Roman" w:cs="Times New Roman"/>
            <w:sz w:val="24"/>
            <w:szCs w:val="24"/>
          </w:rPr>
          <w:t>evento de</w:t>
        </w:r>
      </w:ins>
      <w:ins w:id="447" w:author="Luiz Girão" w:date="2022-06-10T13:04:00Z">
        <w:r w:rsidR="00B30131">
          <w:rPr>
            <w:rFonts w:ascii="Times New Roman" w:hAnsi="Times New Roman" w:cs="Times New Roman"/>
            <w:sz w:val="24"/>
            <w:szCs w:val="24"/>
          </w:rPr>
          <w:t xml:space="preserve"> excussão</w:t>
        </w:r>
      </w:ins>
      <w:ins w:id="448" w:author="Luiz Girão" w:date="2022-06-10T13:21:00Z">
        <w:r w:rsidR="005E4F7C">
          <w:rPr>
            <w:rFonts w:ascii="Times New Roman" w:hAnsi="Times New Roman" w:cs="Times New Roman"/>
            <w:sz w:val="24"/>
            <w:szCs w:val="24"/>
          </w:rPr>
          <w:t xml:space="preserve"> em caso de </w:t>
        </w:r>
      </w:ins>
      <w:ins w:id="449" w:author="Luiz Girão" w:date="2022-06-10T13:22:00Z">
        <w:r w:rsidR="005E4F7C">
          <w:rPr>
            <w:rFonts w:ascii="Times New Roman" w:hAnsi="Times New Roman" w:cs="Times New Roman"/>
            <w:sz w:val="24"/>
            <w:szCs w:val="24"/>
          </w:rPr>
          <w:t>descumprimento das Obrigações Garantidas pela Emissora</w:t>
        </w:r>
      </w:ins>
      <w:ins w:id="450" w:author="Luiz Girão" w:date="2022-06-10T13:03:00Z">
        <w:r w:rsidR="00B30131">
          <w:rPr>
            <w:rFonts w:ascii="Times New Roman" w:hAnsi="Times New Roman" w:cs="Times New Roman"/>
            <w:sz w:val="24"/>
            <w:szCs w:val="24"/>
          </w:rPr>
          <w:t xml:space="preserve">. </w:t>
        </w:r>
      </w:ins>
      <w:ins w:id="451" w:author="Luiz Girão" w:date="2022-06-10T12:59:00Z">
        <w:r>
          <w:rPr>
            <w:rFonts w:ascii="Times New Roman" w:hAnsi="Times New Roman" w:cs="Times New Roman"/>
            <w:sz w:val="24"/>
            <w:szCs w:val="24"/>
          </w:rPr>
          <w:t xml:space="preserve">  </w:t>
        </w:r>
      </w:ins>
      <w:ins w:id="452" w:author="Luiz Girão" w:date="2022-06-10T13:10:00Z">
        <w:r w:rsidR="00743C02">
          <w:rPr>
            <w:rFonts w:ascii="Times New Roman" w:hAnsi="Times New Roman" w:cs="Times New Roman"/>
            <w:sz w:val="24"/>
            <w:szCs w:val="24"/>
          </w:rPr>
          <w:t xml:space="preserve">NotaOT: A ser </w:t>
        </w:r>
      </w:ins>
      <w:ins w:id="453" w:author="Luiz Girão" w:date="2022-06-10T13:19:00Z">
        <w:r w:rsidR="00070CC1">
          <w:rPr>
            <w:rFonts w:ascii="Times New Roman" w:hAnsi="Times New Roman" w:cs="Times New Roman"/>
            <w:sz w:val="24"/>
            <w:szCs w:val="24"/>
          </w:rPr>
          <w:t>ajustado</w:t>
        </w:r>
      </w:ins>
      <w:ins w:id="454" w:author="Luiz Girão" w:date="2022-06-10T13:10:00Z">
        <w:r w:rsidR="00743C02">
          <w:rPr>
            <w:rFonts w:ascii="Times New Roman" w:hAnsi="Times New Roman" w:cs="Times New Roman"/>
            <w:sz w:val="24"/>
            <w:szCs w:val="24"/>
          </w:rPr>
          <w:t xml:space="preserve"> conforme definido na AF de CDB. </w:t>
        </w:r>
      </w:ins>
    </w:p>
    <w:p w14:paraId="55C741E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3092793" w14:textId="57E1A1EB" w:rsidR="009D53E0"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b/>
          <w:sz w:val="24"/>
          <w:szCs w:val="24"/>
        </w:rPr>
        <w:t>Data de Emissão</w:t>
      </w:r>
    </w:p>
    <w:p w14:paraId="5838A25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F8BB1F9" w14:textId="591C28A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Para todos os fins e efeitos legais, a data de emissão das Debêntures será o dia </w:t>
      </w:r>
      <w:r w:rsidR="00FE201B">
        <w:rPr>
          <w:rFonts w:ascii="Times New Roman" w:hAnsi="Times New Roman" w:cs="Times New Roman"/>
          <w:sz w:val="24"/>
          <w:szCs w:val="24"/>
        </w:rPr>
        <w:t>10</w:t>
      </w:r>
      <w:r w:rsidR="00DE61D8"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EC01C9">
        <w:rPr>
          <w:rFonts w:ascii="Times New Roman" w:hAnsi="Times New Roman" w:cs="Times New Roman"/>
          <w:sz w:val="24"/>
          <w:szCs w:val="24"/>
        </w:rPr>
        <w:t>junho</w:t>
      </w:r>
      <w:r w:rsidR="00704605"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704605" w:rsidRPr="00027B94">
        <w:rPr>
          <w:rFonts w:ascii="Times New Roman" w:hAnsi="Times New Roman" w:cs="Times New Roman"/>
          <w:sz w:val="24"/>
          <w:szCs w:val="24"/>
        </w:rPr>
        <w:t xml:space="preserve">2022 </w:t>
      </w:r>
      <w:r w:rsidRPr="00027B94">
        <w:rPr>
          <w:rFonts w:ascii="Times New Roman" w:hAnsi="Times New Roman" w:cs="Times New Roman"/>
          <w:sz w:val="24"/>
          <w:szCs w:val="24"/>
        </w:rPr>
        <w:t>(</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Data de Emissão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0FB9F3BA"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color w:val="000000"/>
          <w:sz w:val="24"/>
          <w:szCs w:val="24"/>
        </w:rPr>
      </w:pPr>
    </w:p>
    <w:p w14:paraId="2BB50203" w14:textId="29BAFBB2" w:rsidR="009D53E0" w:rsidRPr="00027B94" w:rsidRDefault="00C156C8" w:rsidP="00F510A4">
      <w:pPr>
        <w:pStyle w:val="Level2"/>
        <w:spacing w:after="0" w:line="300" w:lineRule="exact"/>
        <w:rPr>
          <w:rFonts w:ascii="Times New Roman" w:hAnsi="Times New Roman" w:cs="Times New Roman"/>
          <w:b/>
          <w:bCs/>
          <w:color w:val="000000"/>
          <w:sz w:val="24"/>
          <w:szCs w:val="24"/>
        </w:rPr>
      </w:pPr>
      <w:r w:rsidRPr="00027B94">
        <w:rPr>
          <w:rFonts w:ascii="Times New Roman" w:hAnsi="Times New Roman" w:cs="Times New Roman"/>
          <w:b/>
          <w:sz w:val="24"/>
          <w:szCs w:val="24"/>
        </w:rPr>
        <w:t>Forma e Comprovação de Titularidade</w:t>
      </w:r>
    </w:p>
    <w:p w14:paraId="4F2D56A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color w:val="000000"/>
          <w:sz w:val="24"/>
          <w:szCs w:val="24"/>
        </w:rPr>
      </w:pPr>
    </w:p>
    <w:p w14:paraId="6FA9E12A" w14:textId="374C3BC3" w:rsidR="00C82E92" w:rsidRPr="00027B94" w:rsidRDefault="00C156C8" w:rsidP="00F510A4">
      <w:pPr>
        <w:pStyle w:val="Level3"/>
        <w:tabs>
          <w:tab w:val="clear" w:pos="2041"/>
        </w:tabs>
        <w:spacing w:after="0" w:line="300" w:lineRule="exact"/>
        <w:rPr>
          <w:rFonts w:ascii="Times New Roman" w:hAnsi="Times New Roman" w:cs="Times New Roman"/>
          <w:color w:val="000000"/>
          <w:sz w:val="24"/>
          <w:szCs w:val="24"/>
        </w:rPr>
      </w:pPr>
      <w:r w:rsidRPr="00027B94">
        <w:rPr>
          <w:rFonts w:ascii="Times New Roman" w:hAnsi="Times New Roman" w:cs="Times New Roman"/>
          <w:sz w:val="24"/>
          <w:szCs w:val="24"/>
        </w:rPr>
        <w:t>As Debêntures serão emitidas sob a forma nominativa e escritural, sem emissão de cautelas ou certificados, sendo que, para todos os fins de direito, a titularidade das Debêntures será comprovada pelo extrato emitido pelo Escriturador. Adicionalmente, será reconhecido como comprovante de titularidade das Debêntures o extrato expedido pela B3 em nome de cada Debenturista, quando as Debêntures estiverem custodiadas eletronicamente na B3.</w:t>
      </w:r>
    </w:p>
    <w:p w14:paraId="19615999"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color w:val="000000"/>
          <w:sz w:val="24"/>
          <w:szCs w:val="24"/>
        </w:rPr>
      </w:pPr>
    </w:p>
    <w:p w14:paraId="3E1329BC" w14:textId="0556AD0A"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Conversibilidade e Permutabilidade</w:t>
      </w:r>
    </w:p>
    <w:p w14:paraId="46B706C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26B8384" w14:textId="05C67694"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As Debêntures serão simples, ou seja, não conversíveis em ações de emissão da Emissora, nem permutáveis em ações de outras sociedades ou por outros valores mobiliários de qualquer natureza.</w:t>
      </w:r>
    </w:p>
    <w:p w14:paraId="768B7247"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p>
    <w:p w14:paraId="396F4C38" w14:textId="69391626"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Espécie</w:t>
      </w:r>
    </w:p>
    <w:p w14:paraId="5EAC0F4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E40D5A0" w14:textId="0E3E5A8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Debêntures serão da espécie com garantia real, nos termos do artigo 58, </w:t>
      </w:r>
      <w:r w:rsidRPr="00027B94">
        <w:rPr>
          <w:rFonts w:ascii="Times New Roman" w:hAnsi="Times New Roman" w:cs="Times New Roman"/>
          <w:i/>
          <w:sz w:val="24"/>
          <w:szCs w:val="24"/>
        </w:rPr>
        <w:t>caput</w:t>
      </w:r>
      <w:r w:rsidRPr="00027B94">
        <w:rPr>
          <w:rFonts w:ascii="Times New Roman" w:hAnsi="Times New Roman" w:cs="Times New Roman"/>
          <w:sz w:val="24"/>
          <w:szCs w:val="24"/>
        </w:rPr>
        <w:t xml:space="preserve">, da Lei das Sociedades por Ações, após o registro do Contrato de </w:t>
      </w:r>
      <w:r w:rsidR="000C5B26" w:rsidRPr="00027B94">
        <w:rPr>
          <w:rFonts w:ascii="Times New Roman" w:hAnsi="Times New Roman" w:cs="Times New Roman"/>
          <w:sz w:val="24"/>
          <w:szCs w:val="24"/>
        </w:rPr>
        <w:t>Cessão Fiduciária</w:t>
      </w:r>
      <w:r w:rsidR="00876713">
        <w:rPr>
          <w:rFonts w:ascii="Times New Roman" w:hAnsi="Times New Roman" w:cs="Times New Roman"/>
          <w:sz w:val="24"/>
          <w:szCs w:val="24"/>
        </w:rPr>
        <w:t>, Alienação Fiduciária de Ações e Alienação Fiduciária de CDB</w:t>
      </w:r>
      <w:r w:rsidRPr="00027B94">
        <w:rPr>
          <w:rFonts w:ascii="Times New Roman" w:hAnsi="Times New Roman" w:cs="Times New Roman"/>
          <w:sz w:val="24"/>
          <w:szCs w:val="24"/>
        </w:rPr>
        <w:t>.</w:t>
      </w:r>
    </w:p>
    <w:p w14:paraId="09D29F1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E1B66FA" w14:textId="25773101"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Prazo e Data de Vencimento</w:t>
      </w:r>
    </w:p>
    <w:p w14:paraId="702ED53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0C8ED13" w14:textId="28501DBB"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Observado o disposto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de Emissão, as Debêntures terão prazo de vencimento de </w:t>
      </w:r>
      <w:r w:rsidR="00124A3F" w:rsidRPr="00027B94">
        <w:rPr>
          <w:rFonts w:ascii="Times New Roman" w:hAnsi="Times New Roman" w:cs="Times New Roman"/>
          <w:sz w:val="24"/>
          <w:szCs w:val="24"/>
        </w:rPr>
        <w:t>10</w:t>
      </w:r>
      <w:r w:rsidR="00704605" w:rsidRPr="00027B94">
        <w:rPr>
          <w:rFonts w:ascii="Times New Roman" w:hAnsi="Times New Roman" w:cs="Times New Roman"/>
          <w:sz w:val="24"/>
          <w:szCs w:val="24"/>
        </w:rPr>
        <w:t xml:space="preserve"> </w:t>
      </w:r>
      <w:r w:rsidRPr="00027B94">
        <w:rPr>
          <w:rFonts w:ascii="Times New Roman" w:hAnsi="Times New Roman" w:cs="Times New Roman"/>
          <w:sz w:val="24"/>
          <w:szCs w:val="24"/>
        </w:rPr>
        <w:t>(</w:t>
      </w:r>
      <w:r w:rsidR="00124A3F" w:rsidRPr="00027B94">
        <w:rPr>
          <w:rFonts w:ascii="Times New Roman" w:hAnsi="Times New Roman" w:cs="Times New Roman"/>
          <w:sz w:val="24"/>
          <w:szCs w:val="24"/>
        </w:rPr>
        <w:t>dez</w:t>
      </w:r>
      <w:r w:rsidRPr="00027B94">
        <w:rPr>
          <w:rFonts w:ascii="Times New Roman" w:hAnsi="Times New Roman" w:cs="Times New Roman"/>
          <w:sz w:val="24"/>
          <w:szCs w:val="24"/>
        </w:rPr>
        <w:t xml:space="preserve">) anos contados da Data de Emissão, vencendo-se, portanto, em </w:t>
      </w:r>
      <w:r w:rsidR="00F56AE6">
        <w:rPr>
          <w:rFonts w:ascii="Times New Roman" w:hAnsi="Times New Roman" w:cs="Times New Roman"/>
          <w:sz w:val="24"/>
          <w:szCs w:val="24"/>
        </w:rPr>
        <w:t>1</w:t>
      </w:r>
      <w:r w:rsidR="00FE201B">
        <w:rPr>
          <w:rFonts w:ascii="Times New Roman" w:hAnsi="Times New Roman" w:cs="Times New Roman"/>
          <w:sz w:val="24"/>
          <w:szCs w:val="24"/>
        </w:rPr>
        <w:t>0</w:t>
      </w:r>
      <w:r w:rsidR="00DE61D8"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704605" w:rsidRPr="00027B94">
        <w:rPr>
          <w:rFonts w:ascii="Times New Roman" w:hAnsi="Times New Roman" w:cs="Times New Roman"/>
          <w:sz w:val="24"/>
          <w:szCs w:val="24"/>
        </w:rPr>
        <w:t>20</w:t>
      </w:r>
      <w:r w:rsidR="00124A3F" w:rsidRPr="00027B94">
        <w:rPr>
          <w:rFonts w:ascii="Times New Roman" w:hAnsi="Times New Roman" w:cs="Times New Roman"/>
          <w:sz w:val="24"/>
          <w:szCs w:val="24"/>
        </w:rPr>
        <w:t>3</w:t>
      </w:r>
      <w:r w:rsidR="00704605" w:rsidRPr="00027B94">
        <w:rPr>
          <w:rFonts w:ascii="Times New Roman" w:hAnsi="Times New Roman" w:cs="Times New Roman"/>
          <w:sz w:val="24"/>
          <w:szCs w:val="24"/>
        </w:rPr>
        <w:t xml:space="preserve">2 </w:t>
      </w:r>
      <w:r w:rsidRPr="00027B94">
        <w:rPr>
          <w:rFonts w:ascii="Times New Roman" w:hAnsi="Times New Roman" w:cs="Times New Roman"/>
          <w:sz w:val="24"/>
          <w:szCs w:val="24"/>
        </w:rPr>
        <w:t>(</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Data de Vencimento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ressalvadas as hipóteses de vencimento antecipado das Debêntures (conforme definido abaixo).</w:t>
      </w:r>
    </w:p>
    <w:p w14:paraId="4FB70D07"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DED8CA4" w14:textId="0A64B812"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Valor Nominal Unitário</w:t>
      </w:r>
    </w:p>
    <w:p w14:paraId="3C7BA23B"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p>
    <w:p w14:paraId="6ED5893B" w14:textId="54F639BE"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valor nominal unitário das Debêntures será de R$ 1.000,00 (mil reais), na Data de Emissão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Valor Nominal Unitário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6E0B7F5B"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10C5EDE" w14:textId="22429E40"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Quantidade de Debêntures Emitidas</w:t>
      </w:r>
    </w:p>
    <w:p w14:paraId="4A21C2AA"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p>
    <w:p w14:paraId="12F14935" w14:textId="30D10F2C" w:rsidR="00C82E92" w:rsidRPr="00027B94" w:rsidRDefault="005A1C75"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Serão </w:t>
      </w:r>
      <w:r w:rsidR="00C156C8" w:rsidRPr="00027B94">
        <w:rPr>
          <w:rFonts w:ascii="Times New Roman" w:hAnsi="Times New Roman" w:cs="Times New Roman"/>
          <w:sz w:val="24"/>
          <w:szCs w:val="24"/>
        </w:rPr>
        <w:t xml:space="preserve">emitidas </w:t>
      </w:r>
      <w:r w:rsidR="00124A3F" w:rsidRPr="00027B94">
        <w:rPr>
          <w:rFonts w:ascii="Times New Roman" w:hAnsi="Times New Roman" w:cs="Times New Roman"/>
          <w:sz w:val="24"/>
          <w:szCs w:val="24"/>
        </w:rPr>
        <w:t>25</w:t>
      </w:r>
      <w:r w:rsidR="00702173" w:rsidRPr="00027B94">
        <w:rPr>
          <w:rFonts w:ascii="Times New Roman" w:hAnsi="Times New Roman" w:cs="Times New Roman"/>
          <w:sz w:val="24"/>
          <w:szCs w:val="24"/>
        </w:rPr>
        <w:t>.000 (</w:t>
      </w:r>
      <w:r w:rsidR="00124A3F" w:rsidRPr="00027B94">
        <w:rPr>
          <w:rFonts w:ascii="Times New Roman" w:hAnsi="Times New Roman" w:cs="Times New Roman"/>
          <w:sz w:val="24"/>
          <w:szCs w:val="24"/>
        </w:rPr>
        <w:t>vinte e cinco</w:t>
      </w:r>
      <w:r w:rsidR="00702173" w:rsidRPr="00027B94">
        <w:rPr>
          <w:rFonts w:ascii="Times New Roman" w:hAnsi="Times New Roman" w:cs="Times New Roman"/>
          <w:sz w:val="24"/>
          <w:szCs w:val="24"/>
        </w:rPr>
        <w:t xml:space="preserve"> </w:t>
      </w:r>
      <w:r w:rsidR="00C156C8" w:rsidRPr="00027B94">
        <w:rPr>
          <w:rFonts w:ascii="Times New Roman" w:hAnsi="Times New Roman" w:cs="Times New Roman"/>
          <w:sz w:val="24"/>
          <w:szCs w:val="24"/>
        </w:rPr>
        <w:t xml:space="preserve">mil) </w:t>
      </w:r>
      <w:r w:rsidR="00E27B68" w:rsidRPr="00027B94">
        <w:rPr>
          <w:rFonts w:ascii="Times New Roman" w:hAnsi="Times New Roman" w:cs="Times New Roman"/>
          <w:sz w:val="24"/>
          <w:szCs w:val="24"/>
        </w:rPr>
        <w:t>D</w:t>
      </w:r>
      <w:r w:rsidR="00C156C8" w:rsidRPr="00027B94">
        <w:rPr>
          <w:rFonts w:ascii="Times New Roman" w:hAnsi="Times New Roman" w:cs="Times New Roman"/>
          <w:sz w:val="24"/>
          <w:szCs w:val="24"/>
        </w:rPr>
        <w:t>ebêntures.</w:t>
      </w:r>
    </w:p>
    <w:p w14:paraId="0C35D04C"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80F7D44" w14:textId="4689B51E" w:rsidR="009D53E0"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Dia(s) Útil(eis</w:t>
      </w:r>
      <w:r w:rsidRPr="00027B94">
        <w:rPr>
          <w:rFonts w:ascii="Times New Roman" w:hAnsi="Times New Roman" w:cs="Times New Roman"/>
          <w:b/>
          <w:bCs/>
          <w:sz w:val="24"/>
          <w:szCs w:val="24"/>
        </w:rPr>
        <w:t>)</w:t>
      </w:r>
    </w:p>
    <w:p w14:paraId="0784B39A"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p>
    <w:p w14:paraId="7EBEB56B" w14:textId="23ED6AD4"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Para fins da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Dia(s) Útil(eis)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significa qualquer dia, exceção feita aos sábados, domingos e feriados declarados nacionais.</w:t>
      </w:r>
    </w:p>
    <w:p w14:paraId="08EAD31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26F8A9A" w14:textId="1C5FECA9" w:rsidR="009D53E0"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b/>
          <w:sz w:val="24"/>
          <w:szCs w:val="24"/>
        </w:rPr>
        <w:t>Atualização Monetária das Debêntures</w:t>
      </w:r>
    </w:p>
    <w:p w14:paraId="33B00EE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D77FBA7" w14:textId="2706D48E"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Valor Nominal Unitário das Debêntures não será atualizado monetariamente.</w:t>
      </w:r>
    </w:p>
    <w:p w14:paraId="043800E5"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D284AA5" w14:textId="4C15182A"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Remuneração das Debêntures</w:t>
      </w:r>
    </w:p>
    <w:p w14:paraId="73871047"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4B1A0404" w14:textId="44024B90"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color w:val="000000"/>
          <w:sz w:val="24"/>
          <w:szCs w:val="24"/>
        </w:rPr>
        <w:t>C</w:t>
      </w:r>
      <w:r w:rsidRPr="00027B94">
        <w:rPr>
          <w:rFonts w:ascii="Times New Roman" w:hAnsi="Times New Roman" w:cs="Times New Roman"/>
          <w:sz w:val="24"/>
          <w:szCs w:val="24"/>
        </w:rPr>
        <w:t xml:space="preserve">ada Debênture da fará </w:t>
      </w:r>
      <w:r w:rsidRPr="00027B94">
        <w:rPr>
          <w:rFonts w:ascii="Times New Roman" w:hAnsi="Times New Roman" w:cs="Times New Roman"/>
          <w:i/>
          <w:sz w:val="24"/>
          <w:szCs w:val="24"/>
        </w:rPr>
        <w:t>jus</w:t>
      </w:r>
      <w:r w:rsidRPr="00027B94">
        <w:rPr>
          <w:rFonts w:ascii="Times New Roman" w:hAnsi="Times New Roman" w:cs="Times New Roman"/>
          <w:sz w:val="24"/>
          <w:szCs w:val="24"/>
        </w:rPr>
        <w:t xml:space="preserve"> ao recebimento de juros remuneratórios correspondentes a 100% (cem por cento) da variação acumulada das taxas médias diárias dos DI - Depósitos Interfinanceiros de um dia, </w:t>
      </w:r>
      <w:r w:rsidRPr="00027B94">
        <w:rPr>
          <w:rFonts w:ascii="Times New Roman" w:hAnsi="Times New Roman" w:cs="Times New Roman"/>
          <w:i/>
          <w:sz w:val="24"/>
          <w:szCs w:val="24"/>
        </w:rPr>
        <w:t>over</w:t>
      </w:r>
      <w:r w:rsidRPr="00027B94">
        <w:rPr>
          <w:rFonts w:ascii="Times New Roman" w:hAnsi="Times New Roman" w:cs="Times New Roman"/>
          <w:sz w:val="24"/>
          <w:szCs w:val="24"/>
        </w:rPr>
        <w:t xml:space="preserve"> Extra-Grupo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Taxa DI</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calculadas e divulgadas diariamente pela B3 S.A. – Brasil, Bolsa, Balcão, no Informativo Diário disponível em sua página na internet (http://www.b3.com.br), expressa na forma percentual ao ano, base 252 (duzentos e cinquenta e dois) Dias Úteis, acrescida exponencialmente de um </w:t>
      </w:r>
      <w:r w:rsidRPr="00027B94">
        <w:rPr>
          <w:rFonts w:ascii="Times New Roman" w:hAnsi="Times New Roman" w:cs="Times New Roman"/>
          <w:i/>
          <w:sz w:val="24"/>
          <w:szCs w:val="24"/>
        </w:rPr>
        <w:t>spread</w:t>
      </w:r>
      <w:r w:rsidRPr="00027B94">
        <w:rPr>
          <w:rFonts w:ascii="Times New Roman" w:hAnsi="Times New Roman" w:cs="Times New Roman"/>
          <w:sz w:val="24"/>
          <w:szCs w:val="24"/>
        </w:rPr>
        <w:t xml:space="preserve"> </w:t>
      </w:r>
      <w:r w:rsidR="00364A5C" w:rsidRPr="00027B94">
        <w:rPr>
          <w:rFonts w:ascii="Times New Roman" w:hAnsi="Times New Roman" w:cs="Times New Roman"/>
          <w:sz w:val="24"/>
          <w:szCs w:val="24"/>
        </w:rPr>
        <w:t>de</w:t>
      </w:r>
      <w:r w:rsidR="00242CE9" w:rsidRPr="00027B94">
        <w:rPr>
          <w:rFonts w:ascii="Times New Roman" w:hAnsi="Times New Roman" w:cs="Times New Roman"/>
          <w:sz w:val="24"/>
          <w:szCs w:val="24"/>
        </w:rPr>
        <w:t xml:space="preserve"> até</w:t>
      </w:r>
      <w:r w:rsidRPr="00027B94">
        <w:rPr>
          <w:rFonts w:ascii="Times New Roman" w:hAnsi="Times New Roman" w:cs="Times New Roman"/>
          <w:sz w:val="24"/>
          <w:szCs w:val="24"/>
        </w:rPr>
        <w:t xml:space="preserve"> </w:t>
      </w:r>
      <w:r w:rsidR="0050154B" w:rsidRPr="00027B94">
        <w:rPr>
          <w:rFonts w:ascii="Times New Roman" w:hAnsi="Times New Roman" w:cs="Times New Roman"/>
          <w:sz w:val="24"/>
          <w:szCs w:val="24"/>
        </w:rPr>
        <w:t>3</w:t>
      </w:r>
      <w:r w:rsidR="004002B8" w:rsidRPr="00027B94">
        <w:rPr>
          <w:rFonts w:ascii="Times New Roman" w:hAnsi="Times New Roman" w:cs="Times New Roman"/>
          <w:sz w:val="24"/>
          <w:szCs w:val="24"/>
        </w:rPr>
        <w:t>,</w:t>
      </w:r>
      <w:r w:rsidR="0050154B" w:rsidRPr="00027B94">
        <w:rPr>
          <w:rFonts w:ascii="Times New Roman" w:hAnsi="Times New Roman" w:cs="Times New Roman"/>
          <w:sz w:val="24"/>
          <w:szCs w:val="24"/>
        </w:rPr>
        <w:t>95</w:t>
      </w:r>
      <w:r w:rsidR="004002B8" w:rsidRPr="00027B94">
        <w:rPr>
          <w:rFonts w:ascii="Times New Roman" w:hAnsi="Times New Roman" w:cs="Times New Roman"/>
          <w:sz w:val="24"/>
          <w:szCs w:val="24"/>
        </w:rPr>
        <w:t>% (</w:t>
      </w:r>
      <w:r w:rsidR="0050154B" w:rsidRPr="00027B94">
        <w:rPr>
          <w:rFonts w:ascii="Times New Roman" w:hAnsi="Times New Roman" w:cs="Times New Roman"/>
          <w:sz w:val="24"/>
          <w:szCs w:val="24"/>
        </w:rPr>
        <w:t>três</w:t>
      </w:r>
      <w:r w:rsidR="004002B8" w:rsidRPr="00027B94">
        <w:rPr>
          <w:rFonts w:ascii="Times New Roman" w:hAnsi="Times New Roman" w:cs="Times New Roman"/>
          <w:sz w:val="24"/>
          <w:szCs w:val="24"/>
        </w:rPr>
        <w:t xml:space="preserve"> inteiros e </w:t>
      </w:r>
      <w:r w:rsidR="0050154B" w:rsidRPr="00027B94">
        <w:rPr>
          <w:rFonts w:ascii="Times New Roman" w:hAnsi="Times New Roman" w:cs="Times New Roman"/>
          <w:sz w:val="24"/>
          <w:szCs w:val="24"/>
        </w:rPr>
        <w:t xml:space="preserve">noventa e cinco </w:t>
      </w:r>
      <w:r w:rsidR="004002B8" w:rsidRPr="00027B94">
        <w:rPr>
          <w:rFonts w:ascii="Times New Roman" w:hAnsi="Times New Roman" w:cs="Times New Roman"/>
          <w:sz w:val="24"/>
          <w:szCs w:val="24"/>
        </w:rPr>
        <w:t xml:space="preserve">centésimos por cento) ao ano, base 252 (duzentos e cinquenta e dois) Dias Úteis, calculado de forma exponencial e cumulativa </w:t>
      </w:r>
      <w:r w:rsidR="004002B8" w:rsidRPr="00027B94">
        <w:rPr>
          <w:rFonts w:ascii="Times New Roman" w:hAnsi="Times New Roman" w:cs="Times New Roman"/>
          <w:i/>
          <w:sz w:val="24"/>
          <w:szCs w:val="24"/>
        </w:rPr>
        <w:t>pro rata temporis</w:t>
      </w:r>
      <w:r w:rsidR="004002B8" w:rsidRPr="00027B94">
        <w:rPr>
          <w:rFonts w:ascii="Times New Roman" w:hAnsi="Times New Roman" w:cs="Times New Roman"/>
          <w:sz w:val="24"/>
          <w:szCs w:val="24"/>
        </w:rPr>
        <w:t xml:space="preserve"> por Dias Úteis decorridos, incidentes sobre o Valor Nominal Unitário ou saldo do Valor Nominal Unitário das Debêntures, conforme o caso, desde a Primeira Data de Integralização das Debêntures, inclusive, ou desde a última Data de Pagamento da Remuneração, conforme o caso, até a Data de Pagamento da Remuneração imediatamente subsequente, exclusive, ou a Data de Vencimento, conforme o caso</w:t>
      </w:r>
      <w:r w:rsidRPr="00027B94">
        <w:rPr>
          <w:rFonts w:ascii="Times New Roman" w:hAnsi="Times New Roman" w:cs="Times New Roman"/>
          <w:sz w:val="24"/>
          <w:szCs w:val="24"/>
        </w:rPr>
        <w:t>, de acordo com a fórmula abaixo:</w:t>
      </w:r>
      <w:r w:rsidR="00242CE9" w:rsidRPr="00027B94">
        <w:rPr>
          <w:rFonts w:ascii="Times New Roman" w:hAnsi="Times New Roman" w:cs="Times New Roman"/>
          <w:sz w:val="24"/>
          <w:szCs w:val="24"/>
        </w:rPr>
        <w:t xml:space="preserve"> </w:t>
      </w:r>
    </w:p>
    <w:p w14:paraId="1F8871C0"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F39E70C" w14:textId="0DC49F25" w:rsidR="00C156C8" w:rsidRPr="00027B94" w:rsidRDefault="00C156C8" w:rsidP="00F510A4">
      <w:pPr>
        <w:pStyle w:val="Body"/>
        <w:spacing w:after="0" w:line="300" w:lineRule="exact"/>
        <w:ind w:left="1361"/>
        <w:jc w:val="center"/>
        <w:rPr>
          <w:rFonts w:ascii="Times New Roman" w:hAnsi="Times New Roman" w:cs="Times New Roman"/>
          <w:sz w:val="24"/>
        </w:rPr>
      </w:pPr>
      <w:r w:rsidRPr="00027B94">
        <w:rPr>
          <w:rFonts w:ascii="Times New Roman" w:hAnsi="Times New Roman" w:cs="Times New Roman"/>
          <w:sz w:val="24"/>
        </w:rPr>
        <w:lastRenderedPageBreak/>
        <w:t>J=VNe x (Fator Juros – 1)</w:t>
      </w:r>
    </w:p>
    <w:p w14:paraId="15B32254" w14:textId="77777777"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sz w:val="24"/>
        </w:rPr>
        <w:t>onde:</w:t>
      </w:r>
    </w:p>
    <w:p w14:paraId="50809343" w14:textId="77777777" w:rsidR="00F510A4" w:rsidRPr="00027B94" w:rsidRDefault="00F510A4" w:rsidP="00F510A4">
      <w:pPr>
        <w:pStyle w:val="Body"/>
        <w:spacing w:after="0" w:line="300" w:lineRule="exact"/>
        <w:ind w:left="1361"/>
        <w:rPr>
          <w:rFonts w:ascii="Times New Roman" w:hAnsi="Times New Roman" w:cs="Times New Roman"/>
          <w:sz w:val="24"/>
        </w:rPr>
      </w:pPr>
    </w:p>
    <w:p w14:paraId="5BCCFAE2" w14:textId="77777777"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J</w:t>
      </w:r>
      <w:r w:rsidRPr="00027B94">
        <w:rPr>
          <w:rFonts w:ascii="Times New Roman" w:hAnsi="Times New Roman" w:cs="Times New Roman"/>
          <w:sz w:val="24"/>
        </w:rPr>
        <w:t xml:space="preserve"> = valor unitário da Remuneração das Debêntures devido ao final do Período de Capitalização, calculado com 8 (oito) casas decimais sem arredondamento;</w:t>
      </w:r>
    </w:p>
    <w:p w14:paraId="6F9E5A3D" w14:textId="77777777" w:rsidR="00F510A4" w:rsidRPr="00027B94" w:rsidRDefault="00F510A4" w:rsidP="00F510A4">
      <w:pPr>
        <w:pStyle w:val="Body"/>
        <w:spacing w:after="0" w:line="300" w:lineRule="exact"/>
        <w:ind w:left="1361"/>
        <w:rPr>
          <w:rFonts w:ascii="Times New Roman" w:hAnsi="Times New Roman" w:cs="Times New Roman"/>
          <w:b/>
          <w:sz w:val="24"/>
        </w:rPr>
      </w:pPr>
    </w:p>
    <w:p w14:paraId="5C482C85" w14:textId="77777777"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VNe</w:t>
      </w:r>
      <w:r w:rsidRPr="00027B94">
        <w:rPr>
          <w:rFonts w:ascii="Times New Roman" w:hAnsi="Times New Roman" w:cs="Times New Roman"/>
          <w:sz w:val="24"/>
        </w:rPr>
        <w:t xml:space="preserve"> = Valor Nominal Unitário das Debêntures ou saldo do Valor Nominal Unitário das Debêntures, conforme o caso, calculado com 8 (oito) casas decimais, sem arredondamento;</w:t>
      </w:r>
    </w:p>
    <w:p w14:paraId="28F8BB64" w14:textId="77777777" w:rsidR="00F510A4" w:rsidRPr="00027B94" w:rsidRDefault="00F510A4" w:rsidP="00F510A4">
      <w:pPr>
        <w:pStyle w:val="Body"/>
        <w:spacing w:after="0" w:line="300" w:lineRule="exact"/>
        <w:ind w:left="1361"/>
        <w:rPr>
          <w:rFonts w:ascii="Times New Roman" w:hAnsi="Times New Roman" w:cs="Times New Roman"/>
          <w:b/>
          <w:sz w:val="24"/>
        </w:rPr>
      </w:pPr>
    </w:p>
    <w:p w14:paraId="64E0638E" w14:textId="77777777"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Fator Juros</w:t>
      </w:r>
      <w:r w:rsidRPr="00027B94">
        <w:rPr>
          <w:rFonts w:ascii="Times New Roman" w:hAnsi="Times New Roman" w:cs="Times New Roman"/>
          <w:sz w:val="24"/>
        </w:rPr>
        <w:t xml:space="preserve"> = fator de juros, calculado com 9 (nove) casas decimais, com arredondamento, apurado de acordo com a seguinte fórmula:</w:t>
      </w:r>
    </w:p>
    <w:p w14:paraId="6939AE16" w14:textId="77777777" w:rsidR="00F510A4" w:rsidRPr="00027B94" w:rsidRDefault="00F510A4" w:rsidP="00F510A4">
      <w:pPr>
        <w:pStyle w:val="Body"/>
        <w:spacing w:after="0" w:line="300" w:lineRule="exact"/>
        <w:ind w:left="1361"/>
        <w:rPr>
          <w:rFonts w:ascii="Times New Roman" w:hAnsi="Times New Roman" w:cs="Times New Roman"/>
          <w:sz w:val="24"/>
        </w:rPr>
      </w:pPr>
    </w:p>
    <w:p w14:paraId="4445E165" w14:textId="029D6F2D" w:rsidR="00C82E92" w:rsidRPr="00027B94" w:rsidRDefault="00C156C8" w:rsidP="00311F1C">
      <w:pPr>
        <w:pStyle w:val="Body"/>
        <w:spacing w:after="0" w:line="300" w:lineRule="exact"/>
        <w:ind w:left="1361"/>
        <w:jc w:val="center"/>
        <w:rPr>
          <w:rFonts w:ascii="Times New Roman" w:hAnsi="Times New Roman" w:cs="Times New Roman"/>
          <w:sz w:val="24"/>
        </w:rPr>
      </w:pPr>
      <w:r w:rsidRPr="00027B94">
        <w:rPr>
          <w:rFonts w:ascii="Times New Roman" w:hAnsi="Times New Roman" w:cs="Times New Roman"/>
          <w:noProof/>
          <w:sz w:val="24"/>
        </w:rPr>
        <w:drawing>
          <wp:anchor distT="0" distB="0" distL="114300" distR="114300" simplePos="0" relativeHeight="251658240" behindDoc="0" locked="0" layoutInCell="1" allowOverlap="1" wp14:anchorId="071FAE77" wp14:editId="32549326">
            <wp:simplePos x="0" y="0"/>
            <wp:positionH relativeFrom="column">
              <wp:posOffset>2030095</wp:posOffset>
            </wp:positionH>
            <wp:positionV relativeFrom="paragraph">
              <wp:posOffset>-41910</wp:posOffset>
            </wp:positionV>
            <wp:extent cx="2353945" cy="184150"/>
            <wp:effectExtent l="0" t="0" r="0" b="635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3945" cy="184150"/>
                    </a:xfrm>
                    <a:prstGeom prst="rect">
                      <a:avLst/>
                    </a:prstGeom>
                    <a:noFill/>
                    <a:ln>
                      <a:noFill/>
                    </a:ln>
                  </pic:spPr>
                </pic:pic>
              </a:graphicData>
            </a:graphic>
          </wp:anchor>
        </w:drawing>
      </w:r>
      <w:r w:rsidRPr="00027B94">
        <w:rPr>
          <w:rFonts w:ascii="Times New Roman" w:hAnsi="Times New Roman" w:cs="Times New Roman"/>
          <w:sz w:val="24"/>
        </w:rPr>
        <w:t>onde,</w:t>
      </w:r>
    </w:p>
    <w:p w14:paraId="501DF737" w14:textId="0F5829BD" w:rsidR="00C156C8" w:rsidRPr="00027B94" w:rsidRDefault="00C156C8">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 xml:space="preserve">FatorDI </w:t>
      </w:r>
      <w:r w:rsidRPr="00027B94">
        <w:rPr>
          <w:rFonts w:ascii="Times New Roman" w:hAnsi="Times New Roman" w:cs="Times New Roman"/>
          <w:sz w:val="24"/>
        </w:rPr>
        <w:t>= produtório das Taxas DI, da data de início de cada Período de Capitalização, inclusive, até a data de cálculo, exclusive, calculado com 8 (oito) casas decimais, com arredondamento, apurado da seguinte forma:</w:t>
      </w:r>
    </w:p>
    <w:p w14:paraId="77B1355E" w14:textId="4C944D23" w:rsidR="00C82E92" w:rsidRPr="00027B94" w:rsidRDefault="00C156C8" w:rsidP="00311F1C">
      <w:pPr>
        <w:pStyle w:val="Body"/>
        <w:spacing w:after="0" w:line="240" w:lineRule="auto"/>
        <w:ind w:left="1361"/>
        <w:jc w:val="center"/>
        <w:rPr>
          <w:rFonts w:ascii="Times New Roman" w:hAnsi="Times New Roman" w:cs="Times New Roman"/>
          <w:sz w:val="24"/>
        </w:rPr>
      </w:pPr>
      <w:r w:rsidRPr="00027B94">
        <w:rPr>
          <w:rFonts w:ascii="Times New Roman" w:hAnsi="Times New Roman" w:cs="Times New Roman"/>
          <w:noProof/>
          <w:sz w:val="24"/>
        </w:rPr>
        <w:drawing>
          <wp:anchor distT="0" distB="0" distL="114300" distR="114300" simplePos="0" relativeHeight="251659264" behindDoc="0" locked="0" layoutInCell="1" allowOverlap="1" wp14:anchorId="53A63349" wp14:editId="731D7812">
            <wp:simplePos x="0" y="0"/>
            <wp:positionH relativeFrom="column">
              <wp:posOffset>2306320</wp:posOffset>
            </wp:positionH>
            <wp:positionV relativeFrom="paragraph">
              <wp:posOffset>0</wp:posOffset>
            </wp:positionV>
            <wp:extent cx="1794510" cy="457200"/>
            <wp:effectExtent l="0" t="0" r="0" b="0"/>
            <wp:wrapTopAndBottom/>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4" cstate="print">
                      <a:extLst>
                        <a:ext uri="{28A0092B-C50C-407E-A947-70E740481C1C}">
                          <a14:useLocalDpi xmlns:a14="http://schemas.microsoft.com/office/drawing/2010/main" val="0"/>
                        </a:ext>
                      </a:extLst>
                    </a:blip>
                    <a:srcRect b="34506"/>
                    <a:stretch>
                      <a:fillRect/>
                    </a:stretch>
                  </pic:blipFill>
                  <pic:spPr bwMode="auto">
                    <a:xfrm>
                      <a:off x="0" y="0"/>
                      <a:ext cx="1794510" cy="457200"/>
                    </a:xfrm>
                    <a:prstGeom prst="rect">
                      <a:avLst/>
                    </a:prstGeom>
                    <a:noFill/>
                    <a:ln>
                      <a:noFill/>
                    </a:ln>
                  </pic:spPr>
                </pic:pic>
              </a:graphicData>
            </a:graphic>
          </wp:anchor>
        </w:drawing>
      </w:r>
    </w:p>
    <w:p w14:paraId="5F36FD4D" w14:textId="70E0B5F4" w:rsidR="00C82E92" w:rsidRPr="00027B94" w:rsidRDefault="00C156C8">
      <w:pPr>
        <w:pStyle w:val="Body"/>
        <w:spacing w:after="0" w:line="300" w:lineRule="exact"/>
        <w:ind w:left="1361"/>
        <w:rPr>
          <w:rFonts w:ascii="Times New Roman" w:hAnsi="Times New Roman" w:cs="Times New Roman"/>
          <w:sz w:val="24"/>
        </w:rPr>
      </w:pPr>
      <w:r w:rsidRPr="00027B94">
        <w:rPr>
          <w:rFonts w:ascii="Times New Roman" w:hAnsi="Times New Roman" w:cs="Times New Roman"/>
          <w:sz w:val="24"/>
        </w:rPr>
        <w:t>onde:</w:t>
      </w:r>
    </w:p>
    <w:p w14:paraId="3258DA96" w14:textId="77777777" w:rsidR="00C82E92" w:rsidRPr="00027B94" w:rsidRDefault="00C156C8">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k</w:t>
      </w:r>
      <w:r w:rsidRPr="00027B94">
        <w:rPr>
          <w:rFonts w:ascii="Times New Roman" w:hAnsi="Times New Roman" w:cs="Times New Roman"/>
          <w:sz w:val="24"/>
        </w:rPr>
        <w:t xml:space="preserve"> = número de ordens das Taxas DI, variando de 1 (um) até nDI;</w:t>
      </w:r>
    </w:p>
    <w:p w14:paraId="64D87C20" w14:textId="77777777" w:rsidR="00F510A4" w:rsidRPr="00027B94" w:rsidRDefault="00F510A4">
      <w:pPr>
        <w:pStyle w:val="Body"/>
        <w:spacing w:after="0" w:line="300" w:lineRule="exact"/>
        <w:ind w:left="1361"/>
        <w:rPr>
          <w:rFonts w:ascii="Times New Roman" w:hAnsi="Times New Roman" w:cs="Times New Roman"/>
          <w:b/>
          <w:sz w:val="24"/>
        </w:rPr>
      </w:pPr>
    </w:p>
    <w:p w14:paraId="79677BB7" w14:textId="0ACFA067" w:rsidR="00C82E92" w:rsidRPr="00027B94" w:rsidRDefault="00C156C8">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nDI</w:t>
      </w:r>
      <w:r w:rsidRPr="00027B94">
        <w:rPr>
          <w:rFonts w:ascii="Times New Roman" w:hAnsi="Times New Roman" w:cs="Times New Roman"/>
          <w:sz w:val="24"/>
        </w:rPr>
        <w:t xml:space="preserve"> = número total de Taxas DI, consideradas em cada Período de Capitalização, sendo </w:t>
      </w:r>
      <w:r w:rsidR="002B4B2C" w:rsidRPr="00027B94">
        <w:rPr>
          <w:rFonts w:ascii="Times New Roman" w:hAnsi="Times New Roman" w:cs="Times New Roman"/>
          <w:sz w:val="24"/>
        </w:rPr>
        <w:t>“</w:t>
      </w:r>
      <w:r w:rsidRPr="00027B94">
        <w:rPr>
          <w:rFonts w:ascii="Times New Roman" w:hAnsi="Times New Roman" w:cs="Times New Roman"/>
          <w:b/>
          <w:sz w:val="24"/>
        </w:rPr>
        <w:t>n</w:t>
      </w:r>
      <w:r w:rsidR="002B4B2C" w:rsidRPr="00027B94">
        <w:rPr>
          <w:rFonts w:ascii="Times New Roman" w:hAnsi="Times New Roman" w:cs="Times New Roman"/>
          <w:sz w:val="24"/>
        </w:rPr>
        <w:t>”</w:t>
      </w:r>
      <w:r w:rsidRPr="00027B94">
        <w:rPr>
          <w:rFonts w:ascii="Times New Roman" w:hAnsi="Times New Roman" w:cs="Times New Roman"/>
          <w:sz w:val="24"/>
        </w:rPr>
        <w:t xml:space="preserve"> um número inteiro.</w:t>
      </w:r>
    </w:p>
    <w:p w14:paraId="601EB44F" w14:textId="77777777" w:rsidR="00F510A4" w:rsidRPr="00027B94" w:rsidRDefault="00F510A4">
      <w:pPr>
        <w:pStyle w:val="Body"/>
        <w:spacing w:after="0" w:line="300" w:lineRule="exact"/>
        <w:ind w:left="1361"/>
        <w:rPr>
          <w:rFonts w:ascii="Times New Roman" w:hAnsi="Times New Roman" w:cs="Times New Roman"/>
          <w:b/>
          <w:sz w:val="24"/>
        </w:rPr>
      </w:pPr>
    </w:p>
    <w:p w14:paraId="078F4BA1" w14:textId="222D9C50" w:rsidR="00C156C8" w:rsidRPr="00027B94" w:rsidRDefault="00C156C8">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 xml:space="preserve">TDIk </w:t>
      </w:r>
      <w:r w:rsidRPr="00027B94">
        <w:rPr>
          <w:rFonts w:ascii="Times New Roman" w:hAnsi="Times New Roman" w:cs="Times New Roman"/>
          <w:sz w:val="24"/>
        </w:rPr>
        <w:t>= Taxa DI, de ordem k, expressa ao dia, calculada com 8 (oito) casas decimais, com arredondamento, apurada da seguinte forma:</w:t>
      </w:r>
    </w:p>
    <w:p w14:paraId="511FF8F6" w14:textId="61CDAD03" w:rsidR="00C82E92" w:rsidRPr="00027B94" w:rsidRDefault="00595E8C" w:rsidP="00311F1C">
      <w:pPr>
        <w:pStyle w:val="Body"/>
        <w:spacing w:after="0" w:line="240" w:lineRule="auto"/>
        <w:ind w:left="1361"/>
        <w:jc w:val="center"/>
        <w:rPr>
          <w:rFonts w:ascii="Times New Roman" w:hAnsi="Times New Roman" w:cs="Times New Roman"/>
          <w:sz w:val="24"/>
        </w:rPr>
      </w:pPr>
      <w:r w:rsidRPr="00027B94">
        <w:rPr>
          <w:rFonts w:ascii="Times New Roman" w:hAnsi="Times New Roman" w:cs="Times New Roman"/>
          <w:noProof/>
          <w:sz w:val="24"/>
        </w:rPr>
        <w:drawing>
          <wp:anchor distT="0" distB="0" distL="114300" distR="114300" simplePos="0" relativeHeight="251660288" behindDoc="0" locked="0" layoutInCell="1" allowOverlap="1" wp14:anchorId="2DA4C192" wp14:editId="7581FC6D">
            <wp:simplePos x="0" y="0"/>
            <wp:positionH relativeFrom="column">
              <wp:posOffset>2420620</wp:posOffset>
            </wp:positionH>
            <wp:positionV relativeFrom="paragraph">
              <wp:posOffset>224790</wp:posOffset>
            </wp:positionV>
            <wp:extent cx="1569720" cy="55245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69720" cy="552450"/>
                    </a:xfrm>
                    <a:prstGeom prst="rect">
                      <a:avLst/>
                    </a:prstGeom>
                    <a:noFill/>
                    <a:ln>
                      <a:noFill/>
                    </a:ln>
                  </pic:spPr>
                </pic:pic>
              </a:graphicData>
            </a:graphic>
          </wp:anchor>
        </w:drawing>
      </w:r>
    </w:p>
    <w:p w14:paraId="336A4D04" w14:textId="3FA96D2A" w:rsidR="00F510A4" w:rsidRPr="00027B94" w:rsidRDefault="00F510A4" w:rsidP="00F510A4">
      <w:pPr>
        <w:pStyle w:val="Body"/>
        <w:spacing w:after="0" w:line="300" w:lineRule="exact"/>
        <w:ind w:left="1361"/>
        <w:rPr>
          <w:rFonts w:ascii="Times New Roman" w:hAnsi="Times New Roman" w:cs="Times New Roman"/>
          <w:sz w:val="24"/>
        </w:rPr>
      </w:pPr>
    </w:p>
    <w:p w14:paraId="41011124" w14:textId="64594E5C"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sz w:val="24"/>
        </w:rPr>
        <w:t>onde:</w:t>
      </w:r>
    </w:p>
    <w:p w14:paraId="08E77B1A" w14:textId="77777777" w:rsidR="00F510A4" w:rsidRPr="00027B94" w:rsidRDefault="00F510A4" w:rsidP="00F510A4">
      <w:pPr>
        <w:pStyle w:val="Body"/>
        <w:spacing w:after="0" w:line="300" w:lineRule="exact"/>
        <w:ind w:left="1361"/>
        <w:rPr>
          <w:rFonts w:ascii="Times New Roman" w:hAnsi="Times New Roman" w:cs="Times New Roman"/>
          <w:b/>
          <w:sz w:val="24"/>
        </w:rPr>
      </w:pPr>
    </w:p>
    <w:p w14:paraId="2534ACE7" w14:textId="59582A2F" w:rsidR="00C82E92" w:rsidRPr="00027B94" w:rsidRDefault="000F7CF3" w:rsidP="00F510A4">
      <w:pPr>
        <w:pStyle w:val="Body"/>
        <w:spacing w:after="0" w:line="300" w:lineRule="exact"/>
        <w:ind w:left="1361"/>
        <w:rPr>
          <w:rFonts w:ascii="Times New Roman" w:hAnsi="Times New Roman" w:cs="Times New Roman"/>
          <w:sz w:val="24"/>
        </w:rPr>
      </w:pPr>
      <w:r w:rsidRPr="000F7CF3">
        <w:rPr>
          <w:rFonts w:ascii="Times New Roman" w:hAnsi="Times New Roman" w:cs="Times New Roman"/>
          <w:b/>
          <w:sz w:val="24"/>
        </w:rPr>
        <w:t>DIk</w:t>
      </w:r>
      <w:r w:rsidRPr="000F7CF3">
        <w:rPr>
          <w:rFonts w:ascii="Times New Roman" w:hAnsi="Times New Roman" w:cs="Times New Roman"/>
          <w:sz w:val="24"/>
        </w:rPr>
        <w:t xml:space="preserve"> - Taxa DI divulgada pela B3 S.A. – Brasil, Bolsa, Balcão, </w:t>
      </w:r>
      <w:r w:rsidRPr="000F7CF3">
        <w:rPr>
          <w:rFonts w:ascii="Times New Roman" w:hAnsi="Times New Roman" w:cs="Times New Roman"/>
          <w:i/>
          <w:iCs/>
          <w:sz w:val="24"/>
          <w:lang w:eastAsia="en-US"/>
        </w:rPr>
        <w:t xml:space="preserve">válida por 1 (um) dia útil (overnight), </w:t>
      </w:r>
      <w:r w:rsidRPr="000F7CF3">
        <w:rPr>
          <w:rFonts w:ascii="Times New Roman" w:hAnsi="Times New Roman" w:cs="Times New Roman"/>
          <w:sz w:val="24"/>
        </w:rPr>
        <w:t>utilizada</w:t>
      </w:r>
      <w:r w:rsidRPr="00027B94">
        <w:rPr>
          <w:rFonts w:ascii="Times New Roman" w:hAnsi="Times New Roman" w:cs="Times New Roman"/>
          <w:sz w:val="24"/>
        </w:rPr>
        <w:t xml:space="preserve"> com 2 (duas) casas decimais.</w:t>
      </w:r>
    </w:p>
    <w:p w14:paraId="1019719E" w14:textId="69A04ABC" w:rsidR="00F510A4" w:rsidRPr="00027B94" w:rsidRDefault="00F510A4" w:rsidP="00F510A4">
      <w:pPr>
        <w:pStyle w:val="Body"/>
        <w:spacing w:after="0" w:line="300" w:lineRule="exact"/>
        <w:ind w:left="1361"/>
        <w:rPr>
          <w:rFonts w:ascii="Times New Roman" w:hAnsi="Times New Roman" w:cs="Times New Roman"/>
          <w:b/>
          <w:sz w:val="24"/>
        </w:rPr>
      </w:pPr>
    </w:p>
    <w:p w14:paraId="31D911EB" w14:textId="0B3000D2" w:rsidR="00C82E92" w:rsidRPr="00027B94" w:rsidRDefault="00BD3C3B"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noProof/>
          <w:sz w:val="24"/>
        </w:rPr>
        <w:drawing>
          <wp:anchor distT="0" distB="0" distL="114300" distR="114300" simplePos="0" relativeHeight="251661312" behindDoc="0" locked="0" layoutInCell="1" allowOverlap="1" wp14:anchorId="565862D1" wp14:editId="351290B5">
            <wp:simplePos x="0" y="0"/>
            <wp:positionH relativeFrom="column">
              <wp:posOffset>2122170</wp:posOffset>
            </wp:positionH>
            <wp:positionV relativeFrom="paragraph">
              <wp:posOffset>535305</wp:posOffset>
            </wp:positionV>
            <wp:extent cx="1978660" cy="573405"/>
            <wp:effectExtent l="0" t="0" r="2540" b="0"/>
            <wp:wrapTopAndBottom/>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78660" cy="573405"/>
                    </a:xfrm>
                    <a:prstGeom prst="rect">
                      <a:avLst/>
                    </a:prstGeom>
                    <a:noFill/>
                    <a:ln>
                      <a:noFill/>
                    </a:ln>
                  </pic:spPr>
                </pic:pic>
              </a:graphicData>
            </a:graphic>
          </wp:anchor>
        </w:drawing>
      </w:r>
      <w:r w:rsidR="00C156C8" w:rsidRPr="00027B94">
        <w:rPr>
          <w:rFonts w:ascii="Times New Roman" w:hAnsi="Times New Roman" w:cs="Times New Roman"/>
          <w:b/>
          <w:sz w:val="24"/>
        </w:rPr>
        <w:t>Fator Spread</w:t>
      </w:r>
      <w:r w:rsidR="00C156C8" w:rsidRPr="00027B94">
        <w:rPr>
          <w:rFonts w:ascii="Times New Roman" w:hAnsi="Times New Roman" w:cs="Times New Roman"/>
          <w:sz w:val="24"/>
        </w:rPr>
        <w:t xml:space="preserve"> = Sobretaxa de juros fixos calculada com 9 (nove) casas decimais, com arredondamento, calculado conforme fórmula abaixo:</w:t>
      </w:r>
    </w:p>
    <w:p w14:paraId="2B4B998D" w14:textId="4E43696B" w:rsidR="00C156C8" w:rsidRPr="00027B94" w:rsidRDefault="00C156C8" w:rsidP="00F510A4">
      <w:pPr>
        <w:pStyle w:val="Body"/>
        <w:spacing w:after="0" w:line="300" w:lineRule="exact"/>
        <w:ind w:left="1361"/>
        <w:jc w:val="center"/>
        <w:rPr>
          <w:rFonts w:ascii="Times New Roman" w:hAnsi="Times New Roman" w:cs="Times New Roman"/>
          <w:sz w:val="24"/>
        </w:rPr>
      </w:pPr>
    </w:p>
    <w:p w14:paraId="3443D52D" w14:textId="77777777"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sz w:val="24"/>
        </w:rPr>
        <w:t>onde,</w:t>
      </w:r>
    </w:p>
    <w:p w14:paraId="5E7CC3B1" w14:textId="4C5968FE"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spread</w:t>
      </w:r>
      <w:r w:rsidRPr="00027B94">
        <w:rPr>
          <w:rFonts w:ascii="Times New Roman" w:hAnsi="Times New Roman" w:cs="Times New Roman"/>
          <w:sz w:val="24"/>
        </w:rPr>
        <w:t xml:space="preserve"> = </w:t>
      </w:r>
      <w:r w:rsidR="00124A3F" w:rsidRPr="00027B94">
        <w:rPr>
          <w:rFonts w:ascii="Times New Roman" w:hAnsi="Times New Roman" w:cs="Times New Roman"/>
          <w:sz w:val="24"/>
        </w:rPr>
        <w:t>3,95</w:t>
      </w:r>
      <w:r w:rsidR="00633495" w:rsidRPr="00027B94">
        <w:rPr>
          <w:rFonts w:ascii="Times New Roman" w:hAnsi="Times New Roman" w:cs="Times New Roman"/>
          <w:sz w:val="24"/>
        </w:rPr>
        <w:t>00</w:t>
      </w:r>
      <w:r w:rsidR="00124A3F" w:rsidRPr="00027B94">
        <w:rPr>
          <w:rFonts w:ascii="Times New Roman" w:hAnsi="Times New Roman" w:cs="Times New Roman"/>
          <w:sz w:val="24"/>
        </w:rPr>
        <w:t xml:space="preserve"> (três inteiros e </w:t>
      </w:r>
      <w:r w:rsidR="00633495" w:rsidRPr="00027B94">
        <w:rPr>
          <w:rFonts w:ascii="Times New Roman" w:hAnsi="Times New Roman" w:cs="Times New Roman"/>
          <w:sz w:val="24"/>
        </w:rPr>
        <w:t>nove mil e quinhentos décimos de milésimos</w:t>
      </w:r>
      <w:r w:rsidR="00124A3F" w:rsidRPr="00027B94">
        <w:rPr>
          <w:rFonts w:ascii="Times New Roman" w:hAnsi="Times New Roman" w:cs="Times New Roman"/>
          <w:sz w:val="24"/>
        </w:rPr>
        <w:t>)</w:t>
      </w:r>
      <w:r w:rsidRPr="00027B94">
        <w:rPr>
          <w:rFonts w:ascii="Times New Roman" w:hAnsi="Times New Roman" w:cs="Times New Roman"/>
          <w:sz w:val="24"/>
        </w:rPr>
        <w:t>; e</w:t>
      </w:r>
    </w:p>
    <w:p w14:paraId="3B2861BD" w14:textId="77777777" w:rsidR="00F510A4" w:rsidRPr="00027B94" w:rsidRDefault="00F510A4" w:rsidP="00F510A4">
      <w:pPr>
        <w:pStyle w:val="Body"/>
        <w:spacing w:after="0" w:line="300" w:lineRule="exact"/>
        <w:ind w:left="1361"/>
        <w:rPr>
          <w:rFonts w:ascii="Times New Roman" w:hAnsi="Times New Roman" w:cs="Times New Roman"/>
          <w:b/>
          <w:sz w:val="24"/>
        </w:rPr>
      </w:pPr>
    </w:p>
    <w:p w14:paraId="1AA30535" w14:textId="3BBD88DD"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b/>
          <w:sz w:val="24"/>
        </w:rPr>
        <w:t>DP</w:t>
      </w:r>
      <w:r w:rsidRPr="00027B94">
        <w:rPr>
          <w:rFonts w:ascii="Times New Roman" w:hAnsi="Times New Roman" w:cs="Times New Roman"/>
          <w:sz w:val="24"/>
        </w:rPr>
        <w:t xml:space="preserve"> = número de Dias Úteis entre a primeira Data de Integralização ou a Data de Pagamento da Remuneração, imediatamente anterior, conforme o caso (inclusive), e a data de cálculo (exclusive), sendo </w:t>
      </w:r>
      <w:r w:rsidR="002B4B2C" w:rsidRPr="00027B94">
        <w:rPr>
          <w:rFonts w:ascii="Times New Roman" w:hAnsi="Times New Roman" w:cs="Times New Roman"/>
          <w:sz w:val="24"/>
        </w:rPr>
        <w:t>“</w:t>
      </w:r>
      <w:r w:rsidRPr="00027B94">
        <w:rPr>
          <w:rFonts w:ascii="Times New Roman" w:hAnsi="Times New Roman" w:cs="Times New Roman"/>
          <w:sz w:val="24"/>
        </w:rPr>
        <w:t>DP</w:t>
      </w:r>
      <w:r w:rsidR="002B4B2C" w:rsidRPr="00027B94">
        <w:rPr>
          <w:rFonts w:ascii="Times New Roman" w:hAnsi="Times New Roman" w:cs="Times New Roman"/>
          <w:sz w:val="24"/>
        </w:rPr>
        <w:t>”</w:t>
      </w:r>
      <w:r w:rsidRPr="00027B94">
        <w:rPr>
          <w:rFonts w:ascii="Times New Roman" w:hAnsi="Times New Roman" w:cs="Times New Roman"/>
          <w:sz w:val="24"/>
        </w:rPr>
        <w:t xml:space="preserve"> um número inteiro.</w:t>
      </w:r>
    </w:p>
    <w:p w14:paraId="173A5100" w14:textId="77777777" w:rsidR="00F510A4" w:rsidRPr="00027B94" w:rsidRDefault="00F510A4" w:rsidP="00F510A4">
      <w:pPr>
        <w:pStyle w:val="Body"/>
        <w:spacing w:after="0" w:line="300" w:lineRule="exact"/>
        <w:ind w:left="1361"/>
        <w:rPr>
          <w:rFonts w:ascii="Times New Roman" w:hAnsi="Times New Roman" w:cs="Times New Roman"/>
          <w:sz w:val="24"/>
        </w:rPr>
      </w:pPr>
    </w:p>
    <w:p w14:paraId="04F7B2D9" w14:textId="77777777" w:rsidR="00C82E92" w:rsidRPr="00027B94" w:rsidRDefault="00C156C8" w:rsidP="00F510A4">
      <w:pPr>
        <w:pStyle w:val="Body"/>
        <w:spacing w:after="0" w:line="300" w:lineRule="exact"/>
        <w:ind w:left="1361"/>
        <w:rPr>
          <w:rFonts w:ascii="Times New Roman" w:hAnsi="Times New Roman" w:cs="Times New Roman"/>
          <w:sz w:val="24"/>
        </w:rPr>
      </w:pPr>
      <w:r w:rsidRPr="00027B94">
        <w:rPr>
          <w:rFonts w:ascii="Times New Roman" w:hAnsi="Times New Roman" w:cs="Times New Roman"/>
          <w:sz w:val="24"/>
        </w:rPr>
        <w:t>Observações:</w:t>
      </w:r>
    </w:p>
    <w:p w14:paraId="33422F76" w14:textId="77777777" w:rsidR="00F510A4" w:rsidRPr="00027B94" w:rsidRDefault="00F510A4" w:rsidP="00F510A4">
      <w:pPr>
        <w:pStyle w:val="Body"/>
        <w:spacing w:after="0" w:line="300" w:lineRule="exact"/>
        <w:ind w:left="1361"/>
        <w:rPr>
          <w:rFonts w:ascii="Times New Roman" w:hAnsi="Times New Roman" w:cs="Times New Roman"/>
          <w:sz w:val="24"/>
        </w:rPr>
      </w:pPr>
    </w:p>
    <w:p w14:paraId="4192DB34"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o fator resultante da expressão (1 + TDIk) é considerado com 16 (dezesseis) casas decimais, sem arredondamento;</w:t>
      </w:r>
    </w:p>
    <w:p w14:paraId="0D23A021" w14:textId="77777777" w:rsidR="00F510A4" w:rsidRPr="00027B94" w:rsidRDefault="00F510A4"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4CC43836"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efetua-se o produtório dos fatores diários (1 + TDIk), sendo que a cada fator diário acumulado, trunca-se o resultado com 16 (dezesseis) casas decimais, aplicando-se o próximo fator diário, e assim por diante até o último considerado;</w:t>
      </w:r>
    </w:p>
    <w:p w14:paraId="2AC2D8CC" w14:textId="77777777" w:rsidR="00F510A4" w:rsidRPr="00027B94" w:rsidRDefault="00F510A4"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A634E1A"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a Taxa DI deverá ser utilizada considerando idêntico número de casas decimais divulgado pela B3;</w:t>
      </w:r>
    </w:p>
    <w:p w14:paraId="1003D68A" w14:textId="77777777" w:rsidR="00F510A4" w:rsidRPr="00027B94" w:rsidRDefault="00F510A4"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BBB6DBB" w14:textId="5FEAFBD4"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estando os fatores acumulados, considera-se o fator resultante </w:t>
      </w:r>
      <w:r w:rsidR="002B4B2C" w:rsidRPr="00027B94">
        <w:rPr>
          <w:rFonts w:ascii="Times New Roman" w:hAnsi="Times New Roman" w:cs="Times New Roman"/>
          <w:sz w:val="24"/>
        </w:rPr>
        <w:t>“</w:t>
      </w:r>
      <w:r w:rsidRPr="00027B94">
        <w:rPr>
          <w:rFonts w:ascii="Times New Roman" w:hAnsi="Times New Roman" w:cs="Times New Roman"/>
          <w:sz w:val="24"/>
        </w:rPr>
        <w:t>Fator DI</w:t>
      </w:r>
      <w:r w:rsidR="002B4B2C" w:rsidRPr="00027B94">
        <w:rPr>
          <w:rFonts w:ascii="Times New Roman" w:hAnsi="Times New Roman" w:cs="Times New Roman"/>
          <w:sz w:val="24"/>
        </w:rPr>
        <w:t>”</w:t>
      </w:r>
      <w:r w:rsidRPr="00027B94">
        <w:rPr>
          <w:rFonts w:ascii="Times New Roman" w:hAnsi="Times New Roman" w:cs="Times New Roman"/>
          <w:sz w:val="24"/>
        </w:rPr>
        <w:t xml:space="preserve"> com 8 (oito) casas decimais, com arredondamento; e</w:t>
      </w:r>
    </w:p>
    <w:p w14:paraId="7E4A2A18" w14:textId="77777777" w:rsidR="00F510A4" w:rsidRPr="00027B94" w:rsidRDefault="00F510A4"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B41CBDC" w14:textId="642D9C6B"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o fator resultante da expressão (Fator DI x FatorSpread) deve ser considerado com 9 (nove) casas decimais, com arredondamento</w:t>
      </w:r>
      <w:r w:rsidR="00CA4B64" w:rsidRPr="00027B94">
        <w:rPr>
          <w:rFonts w:ascii="Times New Roman" w:hAnsi="Times New Roman" w:cs="Times New Roman"/>
          <w:noProof/>
          <w:sz w:val="24"/>
        </w:rPr>
        <w:t>.</w:t>
      </w:r>
    </w:p>
    <w:p w14:paraId="7E3DE33C"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A085060" w14:textId="43D1119A"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período de capitalização da Remuneração é o intervalo de tempo que se inicia na primeira Data de Integralização (inclusive), para o primeiro período de capitalização, ou na Data de Pagamento da Remuneração (conforme definido abaixo) imediatamente anterior (inclusive), no caso dos demais Períodos de Capitalização, e termina na Data de Pagamento da Remuneração correspondente ao período em questão (exclusive)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Período de Capitalização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Cada Período de Capitalização sucede o anterior sem solução de continuidade, até a Data de Vencimento ou, ainda, a data em que ocorrer vencimento antecipado das Debêntures nos termos da Cláusula </w:t>
      </w:r>
      <w:r w:rsidR="00652102" w:rsidRPr="00027B94">
        <w:rPr>
          <w:rFonts w:ascii="Times New Roman" w:hAnsi="Times New Roman" w:cs="Times New Roman"/>
          <w:sz w:val="24"/>
          <w:szCs w:val="24"/>
        </w:rPr>
        <w:fldChar w:fldCharType="begin"/>
      </w:r>
      <w:r w:rsidR="00652102" w:rsidRPr="00027B94">
        <w:rPr>
          <w:rFonts w:ascii="Times New Roman" w:hAnsi="Times New Roman" w:cs="Times New Roman"/>
          <w:sz w:val="24"/>
          <w:szCs w:val="24"/>
        </w:rPr>
        <w:instrText xml:space="preserve"> REF _Ref93412548 \r \h </w:instrText>
      </w:r>
      <w:r w:rsidR="00F510A4" w:rsidRPr="00027B94">
        <w:rPr>
          <w:rFonts w:ascii="Times New Roman" w:hAnsi="Times New Roman" w:cs="Times New Roman"/>
          <w:sz w:val="24"/>
          <w:szCs w:val="24"/>
        </w:rPr>
        <w:instrText xml:space="preserve"> \* MERGEFORMAT </w:instrText>
      </w:r>
      <w:r w:rsidR="00652102" w:rsidRPr="00027B94">
        <w:rPr>
          <w:rFonts w:ascii="Times New Roman" w:hAnsi="Times New Roman" w:cs="Times New Roman"/>
          <w:sz w:val="24"/>
          <w:szCs w:val="24"/>
        </w:rPr>
      </w:r>
      <w:r w:rsidR="00652102"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5</w:t>
      </w:r>
      <w:r w:rsidR="00652102" w:rsidRPr="00027B94">
        <w:rPr>
          <w:rFonts w:ascii="Times New Roman" w:hAnsi="Times New Roman" w:cs="Times New Roman"/>
          <w:sz w:val="24"/>
          <w:szCs w:val="24"/>
        </w:rPr>
        <w:fldChar w:fldCharType="end"/>
      </w:r>
      <w:r w:rsidRPr="00027B94">
        <w:rPr>
          <w:rFonts w:ascii="Times New Roman" w:hAnsi="Times New Roman" w:cs="Times New Roman"/>
          <w:sz w:val="24"/>
          <w:szCs w:val="24"/>
        </w:rPr>
        <w:t xml:space="preserve"> abaixo, ou o Resgate Antecipado Facultativo Total das Debêntures.</w:t>
      </w:r>
    </w:p>
    <w:p w14:paraId="2743733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2E16AD7F" w14:textId="77777777"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Caso a Taxa DI não esteja disponível quando da apuração da Remuneração, será aplicada a última Taxa DI divulgada até a data do cálculo, não sendo devidas quaisquer compensações financeiras, por parte da Emissora ou por parte dos Debenturistas, quando da divulgação posterior da Taxa DI aplicável.</w:t>
      </w:r>
    </w:p>
    <w:p w14:paraId="61A755D9"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2F9D328C" w14:textId="386AC086"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 xml:space="preserve">Na ausência da apuração e/ou divulgação da Taxa DI por prazo superior a 10 (dez) Dias Úteis contados da data esperada para apuração e/ou divulgação ou, </w:t>
      </w:r>
      <w:r w:rsidRPr="00027B94">
        <w:rPr>
          <w:rFonts w:ascii="Times New Roman" w:hAnsi="Times New Roman" w:cs="Times New Roman"/>
          <w:sz w:val="24"/>
          <w:szCs w:val="24"/>
        </w:rPr>
        <w:lastRenderedPageBreak/>
        <w:t>ainda, em caso de extinção, inaplicabilidade por disposição legal ou determinação judicial da Taxa DI, será utilizada a taxa oficial estabelecida por lei e/ou regra aplicável que vier a substituir a Taxa DI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Taxa Substituta Oficial</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6B955C5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C05699F" w14:textId="5E16F247" w:rsidR="00F510A4" w:rsidRPr="00987E7D" w:rsidRDefault="00C156C8" w:rsidP="00765BDD">
      <w:pPr>
        <w:pStyle w:val="Level3"/>
        <w:numPr>
          <w:ilvl w:val="0"/>
          <w:numId w:val="0"/>
        </w:numPr>
        <w:tabs>
          <w:tab w:val="clear" w:pos="2041"/>
        </w:tabs>
        <w:spacing w:after="0" w:line="300" w:lineRule="exact"/>
        <w:ind w:left="1361"/>
        <w:rPr>
          <w:rFonts w:ascii="Times New Roman" w:hAnsi="Times New Roman" w:cs="Times New Roman"/>
          <w:b/>
          <w:sz w:val="24"/>
          <w:szCs w:val="24"/>
        </w:rPr>
      </w:pPr>
      <w:r w:rsidRPr="00987E7D">
        <w:rPr>
          <w:rFonts w:ascii="Times New Roman" w:hAnsi="Times New Roman"/>
          <w:sz w:val="24"/>
          <w:szCs w:val="24"/>
        </w:rPr>
        <w:t xml:space="preserve">Na impossibilidade de aplicação da Taxa Substituta Oficial, será convocada pelo Agente Fiduciário uma Assembleia Geral de Debenturistas, na forma e nos prazos estipulados no artigo 124 da Lei das Sociedades por Ações e nos termos da Cláusula </w:t>
      </w:r>
      <w:r w:rsidR="007863F7" w:rsidRPr="00DD75EF">
        <w:rPr>
          <w:rFonts w:ascii="Times New Roman" w:hAnsi="Times New Roman"/>
          <w:sz w:val="24"/>
          <w:szCs w:val="24"/>
        </w:rPr>
        <w:fldChar w:fldCharType="begin"/>
      </w:r>
      <w:r w:rsidR="007863F7" w:rsidRPr="00987E7D">
        <w:rPr>
          <w:rFonts w:ascii="Times New Roman" w:hAnsi="Times New Roman"/>
          <w:sz w:val="24"/>
          <w:szCs w:val="24"/>
        </w:rPr>
        <w:instrText xml:space="preserve"> REF _Ref102093718 \r \h </w:instrText>
      </w:r>
      <w:r w:rsidR="007863F7" w:rsidRPr="00DD75EF">
        <w:rPr>
          <w:rFonts w:ascii="Times New Roman" w:hAnsi="Times New Roman"/>
          <w:sz w:val="24"/>
          <w:szCs w:val="24"/>
        </w:rPr>
      </w:r>
      <w:r w:rsidR="007863F7" w:rsidRPr="00DD75EF">
        <w:rPr>
          <w:rFonts w:ascii="Times New Roman" w:hAnsi="Times New Roman"/>
          <w:sz w:val="24"/>
          <w:szCs w:val="24"/>
        </w:rPr>
        <w:fldChar w:fldCharType="separate"/>
      </w:r>
      <w:r w:rsidR="003B419C">
        <w:rPr>
          <w:rFonts w:ascii="Times New Roman" w:hAnsi="Times New Roman"/>
          <w:sz w:val="24"/>
          <w:szCs w:val="24"/>
        </w:rPr>
        <w:t>8</w:t>
      </w:r>
      <w:r w:rsidR="007863F7" w:rsidRPr="00DD75EF">
        <w:rPr>
          <w:rFonts w:ascii="Times New Roman" w:hAnsi="Times New Roman"/>
          <w:sz w:val="24"/>
          <w:szCs w:val="24"/>
        </w:rPr>
        <w:fldChar w:fldCharType="end"/>
      </w:r>
      <w:r w:rsidR="00652102" w:rsidRPr="00987E7D">
        <w:rPr>
          <w:rFonts w:ascii="Times New Roman" w:hAnsi="Times New Roman"/>
          <w:sz w:val="24"/>
          <w:szCs w:val="24"/>
        </w:rPr>
        <w:t xml:space="preserve"> </w:t>
      </w:r>
      <w:r w:rsidRPr="00987E7D">
        <w:rPr>
          <w:rFonts w:ascii="Times New Roman" w:hAnsi="Times New Roman"/>
          <w:sz w:val="24"/>
          <w:szCs w:val="24"/>
        </w:rPr>
        <w:t>abaixo, a ser realizada dentro do prazo legal e cujo edital de convocação deverá ser encaminhado para publicação em até 02 (dois) Dias Úteis contados da data que o Agente Fiduciário tomar conhecimento da impossibilidade de aplicação da Taxa Substituta Oficial, para que os Debenturistas deliberem, de comum acordo com a Emissora e observada a Decisão Conjunta BACEN/CVM nº 13/03 e/ou regulamentação aplicável, o novo parâmetro de remuneração das Debêntures.</w:t>
      </w:r>
      <w:r w:rsidR="00876713" w:rsidRPr="00987E7D">
        <w:rPr>
          <w:rFonts w:ascii="Times New Roman" w:hAnsi="Times New Roman"/>
          <w:sz w:val="24"/>
          <w:szCs w:val="24"/>
        </w:rPr>
        <w:t xml:space="preserve"> </w:t>
      </w:r>
    </w:p>
    <w:p w14:paraId="293A09DB" w14:textId="4DB8A5B9"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Caso a Taxa DI venha a ser divulgada antes da realização da Assembleia Geral de Debenturistas, a referida Assembleia Geral de Debenturistas não será mais realizada e a Taxa DI, a partir de data de sua validade, voltará a ser utilizada para o cálculo dos juros remuneratórios das Debêntures.</w:t>
      </w:r>
    </w:p>
    <w:p w14:paraId="56B1F31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B210638" w14:textId="6490C42E" w:rsidR="00C82E92" w:rsidRPr="00027B94" w:rsidRDefault="001937C3" w:rsidP="00B0087E">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Caso a taxa DI deixe de ser divulgada por prazo superior a 30 (trinta) dias, ou caso seja extinta, ou haja a impossibilidade legal de aplicação da Taxa DI para cálculo da remuneração das Debêntures, o Agente Fiduciário deverá, no prazo máximo de até 5 (cinco) dias úteis a contar do final do prazo de 30 (trinta) dias acima mencionado ou do evento de extinção ou inaplicabilidade, conforme o caso, convocar Assembleia Geral de Debenturistas, na forma e nos prazos estipulados no artigo 124 da Lei das Sociedades por Ações e nesta Escritura de Emissão, conforme definidos na Cláusula </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_Ref102093718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3B419C">
        <w:rPr>
          <w:rFonts w:ascii="Times New Roman" w:hAnsi="Times New Roman" w:cs="Times New Roman"/>
          <w:sz w:val="24"/>
          <w:szCs w:val="24"/>
        </w:rPr>
        <w:t>8</w:t>
      </w:r>
      <w:r w:rsidR="007863F7">
        <w:rPr>
          <w:rFonts w:ascii="Times New Roman" w:hAnsi="Times New Roman" w:cs="Times New Roman"/>
          <w:sz w:val="24"/>
          <w:szCs w:val="24"/>
        </w:rPr>
        <w:fldChar w:fldCharType="end"/>
      </w:r>
      <w:r w:rsidRPr="00027B94">
        <w:rPr>
          <w:rFonts w:ascii="Times New Roman" w:hAnsi="Times New Roman" w:cs="Times New Roman"/>
          <w:sz w:val="24"/>
          <w:szCs w:val="24"/>
        </w:rPr>
        <w:t xml:space="preserve"> abaixo, a qual terá como objeto a deliberação pelos Debenturistas, de comum acordo com a Emissora, do novo parâmetro de remuneração das Debêntures, parâmetro este que deverá preservar o valor real e os mesmos níveis de remuneração. Caso não haja acordo sobre o novo parâmetro de remuneração entre a Emissora e os Debenturistas representando, no mínimo, 90% (noventa por cento) dos presentes da convocação se atingido quórum mínimo, a Emissora deverá </w:t>
      </w:r>
      <w:r w:rsidR="000F7CF3">
        <w:rPr>
          <w:rFonts w:ascii="Times New Roman" w:hAnsi="Times New Roman" w:cs="Times New Roman"/>
          <w:sz w:val="24"/>
          <w:szCs w:val="24"/>
        </w:rPr>
        <w:t>resgatar</w:t>
      </w:r>
      <w:r w:rsidR="000F7CF3" w:rsidRPr="00027B94">
        <w:rPr>
          <w:rFonts w:ascii="Times New Roman" w:hAnsi="Times New Roman" w:cs="Times New Roman"/>
          <w:sz w:val="24"/>
          <w:szCs w:val="24"/>
        </w:rPr>
        <w:t xml:space="preserve"> a totalidade das Debêntures, no prazo máximo de 30 (trinta) dias corridos contados da data de encerramento da respectiva Assembleia Geral de Debenturistas ou em prazo superior que venha a ser definido em comum acordo em referida assembleia, pelo seu Valor Nominal Unitário</w:t>
      </w:r>
      <w:r w:rsidR="000F7CF3">
        <w:rPr>
          <w:rFonts w:ascii="Times New Roman" w:hAnsi="Times New Roman" w:cs="Times New Roman"/>
          <w:sz w:val="24"/>
          <w:szCs w:val="24"/>
        </w:rPr>
        <w:t xml:space="preserve"> ou saldo do Valor Nominal Unitário</w:t>
      </w:r>
      <w:r w:rsidR="000F7CF3" w:rsidRPr="00027B94">
        <w:rPr>
          <w:rFonts w:ascii="Times New Roman" w:hAnsi="Times New Roman" w:cs="Times New Roman"/>
          <w:sz w:val="24"/>
          <w:szCs w:val="24"/>
        </w:rPr>
        <w:t xml:space="preserve">, conforme o caso, acrescido da Remuneração devida até a data da efetiva aquisição, calculada </w:t>
      </w:r>
      <w:r w:rsidR="000F7CF3" w:rsidRPr="00027B94">
        <w:rPr>
          <w:rFonts w:ascii="Times New Roman" w:hAnsi="Times New Roman" w:cs="Times New Roman"/>
          <w:i/>
          <w:sz w:val="24"/>
          <w:szCs w:val="24"/>
        </w:rPr>
        <w:t>pro rata temporis</w:t>
      </w:r>
      <w:r w:rsidR="000F7CF3" w:rsidRPr="00027B94">
        <w:rPr>
          <w:rFonts w:ascii="Times New Roman" w:hAnsi="Times New Roman" w:cs="Times New Roman"/>
          <w:sz w:val="24"/>
          <w:szCs w:val="24"/>
        </w:rPr>
        <w:t>, a partir da Data de Integralização das Debêntures</w:t>
      </w:r>
      <w:r w:rsidR="000F7CF3">
        <w:rPr>
          <w:rFonts w:ascii="Times New Roman" w:hAnsi="Times New Roman" w:cs="Times New Roman"/>
          <w:sz w:val="24"/>
          <w:szCs w:val="24"/>
        </w:rPr>
        <w:t xml:space="preserve"> ou da</w:t>
      </w:r>
      <w:r w:rsidR="000F7CF3" w:rsidRPr="00027B94">
        <w:rPr>
          <w:rFonts w:ascii="Times New Roman" w:hAnsi="Times New Roman" w:cs="Times New Roman"/>
          <w:sz w:val="24"/>
          <w:szCs w:val="24"/>
        </w:rPr>
        <w:t xml:space="preserve"> Data de Pagamento da Remuneração imediatamente anterior. As Debêntures </w:t>
      </w:r>
      <w:r w:rsidR="000F7CF3">
        <w:rPr>
          <w:rFonts w:ascii="Times New Roman" w:hAnsi="Times New Roman" w:cs="Times New Roman"/>
          <w:sz w:val="24"/>
          <w:szCs w:val="24"/>
        </w:rPr>
        <w:t>resgatadas</w:t>
      </w:r>
      <w:r w:rsidR="000F7CF3" w:rsidRPr="00027B94">
        <w:rPr>
          <w:rFonts w:ascii="Times New Roman" w:hAnsi="Times New Roman" w:cs="Times New Roman"/>
          <w:sz w:val="24"/>
          <w:szCs w:val="24"/>
        </w:rPr>
        <w:t xml:space="preserve"> nos termos deste item serão canceladas pela Emissora. Nesta alternativa, para cálculo da remuneração das Debêntures a serem adquiridas, para cada dia do período em que a ausência de taxas, será utilizada a última Taxa DI divulgada oficialmente</w:t>
      </w:r>
      <w:r w:rsidRPr="00027B94">
        <w:rPr>
          <w:rFonts w:ascii="Times New Roman" w:hAnsi="Times New Roman" w:cs="Times New Roman"/>
          <w:sz w:val="24"/>
          <w:szCs w:val="24"/>
        </w:rPr>
        <w:t>.</w:t>
      </w:r>
    </w:p>
    <w:p w14:paraId="03C8B77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4DEB8052" w14:textId="77777777"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Farão jus aos pagamentos aqueles que sejam Debenturistas no encerramento do Dia Útil imediatamente anterior à respectiva data de pagamento. Os pagamentos serão feitos pela Emissora aos Debenturistas de acordo com os procedimentos da B3, considerando que as Debêntures estejam custodiadas eletronicamente na B3.</w:t>
      </w:r>
    </w:p>
    <w:p w14:paraId="587CA09B" w14:textId="77777777" w:rsidR="00F510A4" w:rsidRPr="00027B94" w:rsidRDefault="00F510A4" w:rsidP="00311F1C">
      <w:pPr>
        <w:pStyle w:val="PargrafodaLista"/>
        <w:rPr>
          <w:rFonts w:ascii="Times New Roman" w:hAnsi="Times New Roman"/>
          <w:b/>
          <w:sz w:val="24"/>
          <w:szCs w:val="24"/>
        </w:rPr>
      </w:pPr>
    </w:p>
    <w:p w14:paraId="39113279" w14:textId="753BE1A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Pagamento da Remuneração das Debêntures</w:t>
      </w:r>
    </w:p>
    <w:p w14:paraId="402A529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B80A725" w14:textId="1D451E83"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Os valores relativos à Remuneração deverão ser pagos mensalmente, a partir da Data de Emissão, sendo o primeiro pagamento devido em </w:t>
      </w:r>
      <w:r w:rsidR="00DE61D8">
        <w:rPr>
          <w:rFonts w:ascii="Times New Roman" w:hAnsi="Times New Roman" w:cs="Times New Roman"/>
          <w:sz w:val="24"/>
          <w:szCs w:val="24"/>
        </w:rPr>
        <w:t xml:space="preserve">10 </w:t>
      </w:r>
      <w:r w:rsidRPr="00027B94">
        <w:rPr>
          <w:rFonts w:ascii="Times New Roman" w:hAnsi="Times New Roman" w:cs="Times New Roman"/>
          <w:sz w:val="24"/>
          <w:szCs w:val="24"/>
        </w:rPr>
        <w:t xml:space="preserve">de </w:t>
      </w:r>
      <w:r w:rsidR="00DE61D8">
        <w:rPr>
          <w:rFonts w:ascii="Times New Roman" w:hAnsi="Times New Roman" w:cs="Times New Roman"/>
          <w:sz w:val="24"/>
          <w:szCs w:val="24"/>
        </w:rPr>
        <w:t>julho</w:t>
      </w:r>
      <w:r w:rsidR="00DE61D8"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704605" w:rsidRPr="00027B94">
        <w:rPr>
          <w:rFonts w:ascii="Times New Roman" w:hAnsi="Times New Roman" w:cs="Times New Roman"/>
          <w:sz w:val="24"/>
          <w:szCs w:val="24"/>
        </w:rPr>
        <w:t xml:space="preserve">2022 </w:t>
      </w:r>
      <w:r w:rsidRPr="00027B94">
        <w:rPr>
          <w:rFonts w:ascii="Times New Roman" w:hAnsi="Times New Roman" w:cs="Times New Roman"/>
          <w:sz w:val="24"/>
          <w:szCs w:val="24"/>
        </w:rPr>
        <w:t>e os demais no mesmo dia dos meses subsequentes, devendo o último pagamento ocorrer na Data de Vencimento das Debêntures, sem prejuízo de eventual pagamento antecipado em decorrência do vencimento antecipado das Debêntures</w:t>
      </w:r>
      <w:r w:rsidR="00B92233" w:rsidRPr="00027B94">
        <w:rPr>
          <w:rFonts w:ascii="Times New Roman" w:hAnsi="Times New Roman" w:cs="Times New Roman"/>
          <w:sz w:val="24"/>
          <w:szCs w:val="24"/>
        </w:rPr>
        <w:t xml:space="preserve">, </w:t>
      </w:r>
      <w:r w:rsidRPr="00027B94">
        <w:rPr>
          <w:rFonts w:ascii="Times New Roman" w:hAnsi="Times New Roman" w:cs="Times New Roman"/>
          <w:sz w:val="24"/>
          <w:szCs w:val="24"/>
        </w:rPr>
        <w:t>Resgate Antecipado Facultativo Total das Debêntures (conforme definido abaixo) ou Aquisição Facultativa das Debêntures</w:t>
      </w:r>
      <w:r w:rsidR="00B92233"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(cada uma dessas datas, uma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Data de Pagamento da Remuneração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32AE72F9"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1976DBCB"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Amortização</w:t>
      </w:r>
    </w:p>
    <w:p w14:paraId="697D7C51"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73765E5" w14:textId="7EBBEBD8" w:rsidR="00C82E92" w:rsidRPr="001E19D5" w:rsidRDefault="00C156C8" w:rsidP="000565D6">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 saldo do Valor Nominal Unitário das Debêntures, conforme aplicável, será amortizado mensalmente, a partir do </w:t>
      </w:r>
      <w:r w:rsidR="00704605" w:rsidRPr="00027B94">
        <w:rPr>
          <w:rFonts w:ascii="Times New Roman" w:hAnsi="Times New Roman" w:cs="Times New Roman"/>
          <w:sz w:val="24"/>
          <w:szCs w:val="24"/>
        </w:rPr>
        <w:t>1</w:t>
      </w:r>
      <w:r w:rsidR="005C6591" w:rsidRPr="00027B94">
        <w:rPr>
          <w:rFonts w:ascii="Times New Roman" w:hAnsi="Times New Roman" w:cs="Times New Roman"/>
          <w:sz w:val="24"/>
          <w:szCs w:val="24"/>
        </w:rPr>
        <w:t>9</w:t>
      </w:r>
      <w:r w:rsidR="00704605" w:rsidRPr="00027B94">
        <w:rPr>
          <w:rFonts w:ascii="Times New Roman" w:hAnsi="Times New Roman" w:cs="Times New Roman"/>
          <w:sz w:val="24"/>
          <w:szCs w:val="24"/>
        </w:rPr>
        <w:t xml:space="preserve">º </w:t>
      </w:r>
      <w:r w:rsidRPr="00027B94">
        <w:rPr>
          <w:rFonts w:ascii="Times New Roman" w:hAnsi="Times New Roman" w:cs="Times New Roman"/>
          <w:sz w:val="24"/>
          <w:szCs w:val="24"/>
        </w:rPr>
        <w:t>(</w:t>
      </w:r>
      <w:r w:rsidR="00704605" w:rsidRPr="00027B94">
        <w:rPr>
          <w:rFonts w:ascii="Times New Roman" w:hAnsi="Times New Roman" w:cs="Times New Roman"/>
          <w:sz w:val="24"/>
          <w:szCs w:val="24"/>
        </w:rPr>
        <w:t xml:space="preserve">décimo </w:t>
      </w:r>
      <w:r w:rsidR="005C6591" w:rsidRPr="00027B94">
        <w:rPr>
          <w:rFonts w:ascii="Times New Roman" w:hAnsi="Times New Roman" w:cs="Times New Roman"/>
          <w:sz w:val="24"/>
          <w:szCs w:val="24"/>
        </w:rPr>
        <w:t>nono</w:t>
      </w:r>
      <w:r w:rsidRPr="00027B94">
        <w:rPr>
          <w:rFonts w:ascii="Times New Roman" w:hAnsi="Times New Roman" w:cs="Times New Roman"/>
          <w:sz w:val="24"/>
          <w:szCs w:val="24"/>
        </w:rPr>
        <w:t xml:space="preserve">) mês (inclusive) </w:t>
      </w:r>
      <w:r w:rsidRPr="00027B94">
        <w:rPr>
          <w:rFonts w:ascii="Times New Roman" w:hAnsi="Times New Roman" w:cs="Times New Roman"/>
          <w:color w:val="000000"/>
          <w:sz w:val="24"/>
          <w:szCs w:val="24"/>
        </w:rPr>
        <w:t>contados a partir da Data de Emissão,</w:t>
      </w:r>
      <w:r w:rsidRPr="00027B94">
        <w:rPr>
          <w:rFonts w:ascii="Times New Roman" w:hAnsi="Times New Roman" w:cs="Times New Roman"/>
          <w:sz w:val="24"/>
          <w:szCs w:val="24"/>
        </w:rPr>
        <w:t xml:space="preserve"> </w:t>
      </w:r>
      <w:r w:rsidRPr="00027B94">
        <w:rPr>
          <w:rFonts w:ascii="Times New Roman" w:hAnsi="Times New Roman" w:cs="Times New Roman"/>
          <w:color w:val="000000"/>
          <w:sz w:val="24"/>
          <w:szCs w:val="24"/>
        </w:rPr>
        <w:t xml:space="preserve">sendo o primeiro pagamento devido em </w:t>
      </w:r>
      <w:r w:rsidR="00DE61D8">
        <w:rPr>
          <w:rFonts w:ascii="Times New Roman" w:hAnsi="Times New Roman" w:cs="Times New Roman"/>
          <w:color w:val="000000"/>
          <w:sz w:val="24"/>
          <w:szCs w:val="24"/>
        </w:rPr>
        <w:t>10</w:t>
      </w:r>
      <w:r w:rsidR="00DE61D8" w:rsidRPr="001E19D5">
        <w:rPr>
          <w:rFonts w:ascii="Times New Roman" w:hAnsi="Times New Roman" w:cs="Times New Roman"/>
          <w:sz w:val="24"/>
          <w:szCs w:val="24"/>
        </w:rPr>
        <w:t xml:space="preserve"> </w:t>
      </w:r>
      <w:r w:rsidR="00EC01C9" w:rsidRPr="001E19D5">
        <w:rPr>
          <w:rFonts w:ascii="Times New Roman" w:hAnsi="Times New Roman" w:cs="Times New Roman"/>
          <w:sz w:val="24"/>
          <w:szCs w:val="24"/>
        </w:rPr>
        <w:t xml:space="preserve">de </w:t>
      </w:r>
      <w:r w:rsidR="00DE61D8" w:rsidRPr="001E19D5">
        <w:rPr>
          <w:rFonts w:ascii="Times New Roman" w:hAnsi="Times New Roman" w:cs="Times New Roman"/>
          <w:color w:val="000000"/>
          <w:sz w:val="24"/>
          <w:szCs w:val="24"/>
        </w:rPr>
        <w:t>janeiro</w:t>
      </w:r>
      <w:r w:rsidR="00DE61D8" w:rsidRPr="001E19D5">
        <w:rPr>
          <w:rFonts w:ascii="Times New Roman" w:hAnsi="Times New Roman" w:cs="Times New Roman"/>
          <w:sz w:val="24"/>
          <w:szCs w:val="24"/>
        </w:rPr>
        <w:t xml:space="preserve"> </w:t>
      </w:r>
      <w:r w:rsidRPr="001E19D5">
        <w:rPr>
          <w:rFonts w:ascii="Times New Roman" w:hAnsi="Times New Roman" w:cs="Times New Roman"/>
          <w:sz w:val="24"/>
          <w:szCs w:val="24"/>
        </w:rPr>
        <w:t xml:space="preserve">de </w:t>
      </w:r>
      <w:r w:rsidR="00DE61D8" w:rsidRPr="001E19D5">
        <w:rPr>
          <w:rFonts w:ascii="Times New Roman" w:hAnsi="Times New Roman" w:cs="Times New Roman"/>
          <w:sz w:val="24"/>
          <w:szCs w:val="24"/>
        </w:rPr>
        <w:t xml:space="preserve">2024 </w:t>
      </w:r>
      <w:r w:rsidRPr="001E19D5">
        <w:rPr>
          <w:rFonts w:ascii="Times New Roman" w:hAnsi="Times New Roman" w:cs="Times New Roman"/>
          <w:sz w:val="24"/>
          <w:szCs w:val="24"/>
        </w:rPr>
        <w:t xml:space="preserve">e os demais a cada dia </w:t>
      </w:r>
      <w:r w:rsidR="00DE61D8" w:rsidRPr="001E19D5">
        <w:rPr>
          <w:rFonts w:ascii="Times New Roman" w:hAnsi="Times New Roman" w:cs="Times New Roman"/>
          <w:color w:val="000000"/>
          <w:sz w:val="24"/>
          <w:szCs w:val="24"/>
        </w:rPr>
        <w:t xml:space="preserve">10 (dez) </w:t>
      </w:r>
      <w:r w:rsidRPr="001E19D5">
        <w:rPr>
          <w:rFonts w:ascii="Times New Roman" w:hAnsi="Times New Roman" w:cs="Times New Roman"/>
          <w:sz w:val="24"/>
          <w:szCs w:val="24"/>
        </w:rPr>
        <w:t xml:space="preserve">dos meses subsequentes, devendo o último pagamento ocorrer na Data de Vencimento, nos percentuais e datas estipuladas na tabela </w:t>
      </w:r>
      <w:r w:rsidR="00AF0D98" w:rsidRPr="001E19D5">
        <w:rPr>
          <w:rFonts w:ascii="Times New Roman" w:hAnsi="Times New Roman" w:cs="Times New Roman"/>
          <w:sz w:val="24"/>
          <w:szCs w:val="24"/>
        </w:rPr>
        <w:t>abaixo</w:t>
      </w:r>
      <w:r w:rsidR="001E19D5">
        <w:rPr>
          <w:rFonts w:ascii="Times New Roman" w:hAnsi="Times New Roman" w:cs="Times New Roman"/>
          <w:sz w:val="24"/>
          <w:szCs w:val="24"/>
        </w:rPr>
        <w:t xml:space="preserve">, </w:t>
      </w:r>
      <w:r w:rsidR="001E19D5" w:rsidRPr="001E19D5">
        <w:rPr>
          <w:rFonts w:ascii="Times New Roman" w:hAnsi="Times New Roman" w:cs="Times New Roman"/>
          <w:sz w:val="24"/>
          <w:szCs w:val="24"/>
        </w:rPr>
        <w:t xml:space="preserve">constante do Anexo I desta Escritura de Emissão </w:t>
      </w:r>
      <w:r w:rsidRPr="001E19D5">
        <w:rPr>
          <w:rFonts w:ascii="Times New Roman" w:hAnsi="Times New Roman" w:cs="Times New Roman"/>
          <w:sz w:val="24"/>
          <w:szCs w:val="24"/>
        </w:rPr>
        <w:t xml:space="preserve">(cada uma dessas datas, uma </w:t>
      </w:r>
      <w:r w:rsidR="002B4B2C" w:rsidRPr="001E19D5">
        <w:rPr>
          <w:rFonts w:ascii="Times New Roman" w:hAnsi="Times New Roman" w:cs="Times New Roman"/>
          <w:sz w:val="24"/>
          <w:szCs w:val="24"/>
        </w:rPr>
        <w:t>“</w:t>
      </w:r>
      <w:r w:rsidRPr="001E19D5">
        <w:rPr>
          <w:rFonts w:ascii="Times New Roman" w:hAnsi="Times New Roman" w:cs="Times New Roman"/>
          <w:sz w:val="24"/>
          <w:szCs w:val="24"/>
          <w:u w:val="single"/>
        </w:rPr>
        <w:t>Data de Amortização</w:t>
      </w:r>
      <w:r w:rsidR="00945B87" w:rsidRPr="001E19D5">
        <w:rPr>
          <w:rFonts w:ascii="Times New Roman" w:hAnsi="Times New Roman" w:cs="Times New Roman"/>
          <w:sz w:val="24"/>
          <w:szCs w:val="24"/>
          <w:u w:val="single"/>
        </w:rPr>
        <w:t xml:space="preserve"> das Debênture</w:t>
      </w:r>
      <w:r w:rsidR="00945B87" w:rsidRPr="001E19D5">
        <w:rPr>
          <w:rFonts w:ascii="Times New Roman" w:hAnsi="Times New Roman" w:cs="Times New Roman"/>
          <w:b/>
          <w:sz w:val="24"/>
          <w:szCs w:val="24"/>
          <w:u w:val="single"/>
        </w:rPr>
        <w:t>s</w:t>
      </w:r>
      <w:r w:rsidR="002B4B2C" w:rsidRPr="001E19D5">
        <w:rPr>
          <w:rFonts w:ascii="Times New Roman" w:hAnsi="Times New Roman" w:cs="Times New Roman"/>
          <w:sz w:val="24"/>
          <w:szCs w:val="24"/>
        </w:rPr>
        <w:t>”</w:t>
      </w:r>
      <w:r w:rsidRPr="001E19D5">
        <w:rPr>
          <w:rFonts w:ascii="Times New Roman" w:hAnsi="Times New Roman" w:cs="Times New Roman"/>
          <w:sz w:val="24"/>
          <w:szCs w:val="24"/>
        </w:rPr>
        <w:t>).</w:t>
      </w:r>
    </w:p>
    <w:p w14:paraId="3376A7DC" w14:textId="77777777" w:rsidR="00EC01C9" w:rsidRPr="000565D6" w:rsidRDefault="00EC01C9" w:rsidP="00EC01C9">
      <w:pPr>
        <w:pStyle w:val="Level3"/>
        <w:numPr>
          <w:ilvl w:val="0"/>
          <w:numId w:val="0"/>
        </w:numPr>
        <w:tabs>
          <w:tab w:val="clear" w:pos="2041"/>
        </w:tabs>
        <w:spacing w:after="0" w:line="300" w:lineRule="exact"/>
        <w:ind w:left="1361"/>
        <w:rPr>
          <w:rFonts w:ascii="Times New Roman" w:hAnsi="Times New Roman" w:cs="Times New Roman"/>
          <w:sz w:val="24"/>
          <w:szCs w:val="24"/>
        </w:rPr>
      </w:pPr>
    </w:p>
    <w:tbl>
      <w:tblPr>
        <w:tblW w:w="5420" w:type="dxa"/>
        <w:jc w:val="center"/>
        <w:tblCellMar>
          <w:left w:w="70" w:type="dxa"/>
          <w:right w:w="70" w:type="dxa"/>
        </w:tblCellMar>
        <w:tblLook w:val="04A0" w:firstRow="1" w:lastRow="0" w:firstColumn="1" w:lastColumn="0" w:noHBand="0" w:noVBand="1"/>
      </w:tblPr>
      <w:tblGrid>
        <w:gridCol w:w="1286"/>
        <w:gridCol w:w="2087"/>
        <w:gridCol w:w="2047"/>
      </w:tblGrid>
      <w:tr w:rsidR="00823D70" w:rsidRPr="00CC7E63" w14:paraId="3BCB7773" w14:textId="77777777" w:rsidTr="00F73930">
        <w:trPr>
          <w:trHeight w:val="900"/>
          <w:jc w:val="center"/>
        </w:trPr>
        <w:tc>
          <w:tcPr>
            <w:tcW w:w="12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3BA276" w14:textId="77777777" w:rsidR="00823D70" w:rsidRPr="00765BDD" w:rsidRDefault="00823D70" w:rsidP="00F73930">
            <w:pPr>
              <w:jc w:val="center"/>
              <w:rPr>
                <w:rFonts w:ascii="Times New Roman" w:hAnsi="Times New Roman"/>
                <w:b/>
                <w:bCs/>
                <w:color w:val="000000"/>
                <w:sz w:val="24"/>
                <w:szCs w:val="24"/>
              </w:rPr>
            </w:pPr>
            <w:r w:rsidRPr="00765BDD">
              <w:rPr>
                <w:rFonts w:ascii="Times New Roman" w:hAnsi="Times New Roman"/>
                <w:b/>
                <w:bCs/>
                <w:color w:val="000000"/>
                <w:sz w:val="24"/>
                <w:szCs w:val="24"/>
              </w:rPr>
              <w:t>Parcela</w:t>
            </w:r>
          </w:p>
        </w:tc>
        <w:tc>
          <w:tcPr>
            <w:tcW w:w="2087" w:type="dxa"/>
            <w:tcBorders>
              <w:top w:val="single" w:sz="4" w:space="0" w:color="auto"/>
              <w:left w:val="nil"/>
              <w:bottom w:val="single" w:sz="4" w:space="0" w:color="auto"/>
              <w:right w:val="single" w:sz="4" w:space="0" w:color="auto"/>
            </w:tcBorders>
            <w:shd w:val="clear" w:color="auto" w:fill="auto"/>
            <w:vAlign w:val="center"/>
            <w:hideMark/>
          </w:tcPr>
          <w:p w14:paraId="2CD4347A" w14:textId="77777777" w:rsidR="00823D70" w:rsidRPr="00765BDD" w:rsidRDefault="00823D70" w:rsidP="00F73930">
            <w:pPr>
              <w:jc w:val="center"/>
              <w:rPr>
                <w:rFonts w:ascii="Times New Roman" w:hAnsi="Times New Roman"/>
                <w:b/>
                <w:bCs/>
                <w:color w:val="000000"/>
                <w:sz w:val="24"/>
                <w:szCs w:val="24"/>
              </w:rPr>
            </w:pPr>
            <w:r w:rsidRPr="00765BDD">
              <w:rPr>
                <w:rFonts w:ascii="Times New Roman" w:hAnsi="Times New Roman"/>
                <w:b/>
                <w:bCs/>
                <w:color w:val="000000"/>
                <w:sz w:val="24"/>
                <w:szCs w:val="24"/>
              </w:rPr>
              <w:t>Data de Amortização das Debêntures</w:t>
            </w:r>
          </w:p>
        </w:tc>
        <w:tc>
          <w:tcPr>
            <w:tcW w:w="2047" w:type="dxa"/>
            <w:tcBorders>
              <w:top w:val="single" w:sz="4" w:space="0" w:color="auto"/>
              <w:left w:val="nil"/>
              <w:bottom w:val="single" w:sz="4" w:space="0" w:color="auto"/>
              <w:right w:val="single" w:sz="4" w:space="0" w:color="auto"/>
            </w:tcBorders>
            <w:shd w:val="clear" w:color="auto" w:fill="auto"/>
            <w:vAlign w:val="center"/>
            <w:hideMark/>
          </w:tcPr>
          <w:p w14:paraId="63EDFB38" w14:textId="77777777" w:rsidR="00823D70" w:rsidRPr="00765BDD" w:rsidRDefault="00823D70" w:rsidP="00F73930">
            <w:pPr>
              <w:jc w:val="center"/>
              <w:rPr>
                <w:rFonts w:ascii="Times New Roman" w:hAnsi="Times New Roman"/>
                <w:b/>
                <w:bCs/>
                <w:color w:val="000000"/>
                <w:sz w:val="24"/>
                <w:szCs w:val="24"/>
              </w:rPr>
            </w:pPr>
            <w:r w:rsidRPr="00765BDD">
              <w:rPr>
                <w:rFonts w:ascii="Times New Roman" w:hAnsi="Times New Roman"/>
                <w:b/>
                <w:bCs/>
                <w:color w:val="000000"/>
                <w:sz w:val="24"/>
                <w:szCs w:val="24"/>
              </w:rPr>
              <w:t>Saldo do Valor Nominal Unitário das Debêntures a ser Amortizado</w:t>
            </w:r>
          </w:p>
        </w:tc>
      </w:tr>
      <w:tr w:rsidR="00DE61D8" w:rsidRPr="00CC7E63" w14:paraId="7BC99C9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7B24408" w14:textId="3BBAF561"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 </w:t>
            </w:r>
          </w:p>
        </w:tc>
        <w:tc>
          <w:tcPr>
            <w:tcW w:w="2087" w:type="dxa"/>
            <w:tcBorders>
              <w:top w:val="nil"/>
              <w:left w:val="nil"/>
              <w:bottom w:val="single" w:sz="4" w:space="0" w:color="auto"/>
              <w:right w:val="single" w:sz="4" w:space="0" w:color="auto"/>
            </w:tcBorders>
            <w:shd w:val="clear" w:color="auto" w:fill="auto"/>
            <w:noWrap/>
            <w:vAlign w:val="bottom"/>
            <w:hideMark/>
          </w:tcPr>
          <w:p w14:paraId="5CE8A4CC" w14:textId="36E588B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10/01/2024</w:t>
            </w:r>
          </w:p>
        </w:tc>
        <w:tc>
          <w:tcPr>
            <w:tcW w:w="2047" w:type="dxa"/>
            <w:tcBorders>
              <w:top w:val="nil"/>
              <w:left w:val="nil"/>
              <w:bottom w:val="single" w:sz="4" w:space="0" w:color="auto"/>
              <w:right w:val="single" w:sz="4" w:space="0" w:color="auto"/>
            </w:tcBorders>
            <w:shd w:val="clear" w:color="auto" w:fill="auto"/>
            <w:noWrap/>
            <w:vAlign w:val="bottom"/>
            <w:hideMark/>
          </w:tcPr>
          <w:p w14:paraId="6407014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0,9804%</w:t>
            </w:r>
          </w:p>
        </w:tc>
      </w:tr>
      <w:tr w:rsidR="00DE61D8" w:rsidRPr="00CC7E63" w14:paraId="4B6E86A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08A5BB4" w14:textId="0E64520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 </w:t>
            </w:r>
          </w:p>
        </w:tc>
        <w:tc>
          <w:tcPr>
            <w:tcW w:w="2087" w:type="dxa"/>
            <w:tcBorders>
              <w:top w:val="nil"/>
              <w:left w:val="nil"/>
              <w:bottom w:val="single" w:sz="4" w:space="0" w:color="auto"/>
              <w:right w:val="single" w:sz="4" w:space="0" w:color="auto"/>
            </w:tcBorders>
            <w:shd w:val="clear" w:color="auto" w:fill="auto"/>
            <w:noWrap/>
            <w:vAlign w:val="bottom"/>
            <w:hideMark/>
          </w:tcPr>
          <w:p w14:paraId="56ECB712" w14:textId="1EBB99E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10/02/2024</w:t>
            </w:r>
          </w:p>
        </w:tc>
        <w:tc>
          <w:tcPr>
            <w:tcW w:w="2047" w:type="dxa"/>
            <w:tcBorders>
              <w:top w:val="nil"/>
              <w:left w:val="nil"/>
              <w:bottom w:val="single" w:sz="4" w:space="0" w:color="auto"/>
              <w:right w:val="single" w:sz="4" w:space="0" w:color="auto"/>
            </w:tcBorders>
            <w:shd w:val="clear" w:color="auto" w:fill="auto"/>
            <w:noWrap/>
            <w:vAlign w:val="bottom"/>
            <w:hideMark/>
          </w:tcPr>
          <w:p w14:paraId="52380D9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0,9901%</w:t>
            </w:r>
          </w:p>
        </w:tc>
      </w:tr>
      <w:tr w:rsidR="00DE61D8" w:rsidRPr="00CC7E63" w14:paraId="34DC6E7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A30162B" w14:textId="39AB641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 </w:t>
            </w:r>
          </w:p>
        </w:tc>
        <w:tc>
          <w:tcPr>
            <w:tcW w:w="2087" w:type="dxa"/>
            <w:tcBorders>
              <w:top w:val="nil"/>
              <w:left w:val="nil"/>
              <w:bottom w:val="single" w:sz="4" w:space="0" w:color="auto"/>
              <w:right w:val="single" w:sz="4" w:space="0" w:color="auto"/>
            </w:tcBorders>
            <w:shd w:val="clear" w:color="auto" w:fill="auto"/>
            <w:noWrap/>
            <w:vAlign w:val="bottom"/>
            <w:hideMark/>
          </w:tcPr>
          <w:p w14:paraId="51CF7298" w14:textId="1E0BBAD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10/03/2024</w:t>
            </w:r>
          </w:p>
        </w:tc>
        <w:tc>
          <w:tcPr>
            <w:tcW w:w="2047" w:type="dxa"/>
            <w:tcBorders>
              <w:top w:val="nil"/>
              <w:left w:val="nil"/>
              <w:bottom w:val="single" w:sz="4" w:space="0" w:color="auto"/>
              <w:right w:val="single" w:sz="4" w:space="0" w:color="auto"/>
            </w:tcBorders>
            <w:shd w:val="clear" w:color="auto" w:fill="auto"/>
            <w:noWrap/>
            <w:vAlign w:val="bottom"/>
            <w:hideMark/>
          </w:tcPr>
          <w:p w14:paraId="1E6C1E8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1,0000%</w:t>
            </w:r>
          </w:p>
        </w:tc>
      </w:tr>
      <w:tr w:rsidR="00DE61D8" w:rsidRPr="00CC7E63" w14:paraId="3A8F2992"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787DA3A" w14:textId="7F2C34E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 </w:t>
            </w:r>
          </w:p>
        </w:tc>
        <w:tc>
          <w:tcPr>
            <w:tcW w:w="2087" w:type="dxa"/>
            <w:tcBorders>
              <w:top w:val="nil"/>
              <w:left w:val="nil"/>
              <w:bottom w:val="single" w:sz="4" w:space="0" w:color="auto"/>
              <w:right w:val="single" w:sz="4" w:space="0" w:color="auto"/>
            </w:tcBorders>
            <w:shd w:val="clear" w:color="auto" w:fill="auto"/>
            <w:noWrap/>
            <w:vAlign w:val="bottom"/>
            <w:hideMark/>
          </w:tcPr>
          <w:p w14:paraId="01CB9F9E" w14:textId="430C6D80"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10/04/2024</w:t>
            </w:r>
          </w:p>
        </w:tc>
        <w:tc>
          <w:tcPr>
            <w:tcW w:w="2047" w:type="dxa"/>
            <w:tcBorders>
              <w:top w:val="nil"/>
              <w:left w:val="nil"/>
              <w:bottom w:val="single" w:sz="4" w:space="0" w:color="auto"/>
              <w:right w:val="single" w:sz="4" w:space="0" w:color="auto"/>
            </w:tcBorders>
            <w:shd w:val="clear" w:color="auto" w:fill="auto"/>
            <w:noWrap/>
            <w:vAlign w:val="bottom"/>
            <w:hideMark/>
          </w:tcPr>
          <w:p w14:paraId="7BB71AE1"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1,0101%</w:t>
            </w:r>
          </w:p>
        </w:tc>
      </w:tr>
      <w:tr w:rsidR="00DE61D8" w:rsidRPr="00CC7E63" w14:paraId="2E61CD0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13A8BF3" w14:textId="5DF74F1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 </w:t>
            </w:r>
          </w:p>
        </w:tc>
        <w:tc>
          <w:tcPr>
            <w:tcW w:w="2087" w:type="dxa"/>
            <w:tcBorders>
              <w:top w:val="nil"/>
              <w:left w:val="nil"/>
              <w:bottom w:val="single" w:sz="4" w:space="0" w:color="auto"/>
              <w:right w:val="single" w:sz="4" w:space="0" w:color="auto"/>
            </w:tcBorders>
            <w:shd w:val="clear" w:color="auto" w:fill="auto"/>
            <w:noWrap/>
            <w:vAlign w:val="bottom"/>
            <w:hideMark/>
          </w:tcPr>
          <w:p w14:paraId="5E17AECF" w14:textId="4ED1B0B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10/05/2024</w:t>
            </w:r>
          </w:p>
        </w:tc>
        <w:tc>
          <w:tcPr>
            <w:tcW w:w="2047" w:type="dxa"/>
            <w:tcBorders>
              <w:top w:val="nil"/>
              <w:left w:val="nil"/>
              <w:bottom w:val="single" w:sz="4" w:space="0" w:color="auto"/>
              <w:right w:val="single" w:sz="4" w:space="0" w:color="auto"/>
            </w:tcBorders>
            <w:shd w:val="clear" w:color="auto" w:fill="auto"/>
            <w:noWrap/>
            <w:vAlign w:val="bottom"/>
            <w:hideMark/>
          </w:tcPr>
          <w:p w14:paraId="4D9A2A9E"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1,0204%</w:t>
            </w:r>
          </w:p>
        </w:tc>
      </w:tr>
      <w:tr w:rsidR="00DE61D8" w:rsidRPr="00CC7E63" w14:paraId="264C0C52"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904943C" w14:textId="73A34F2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 </w:t>
            </w:r>
          </w:p>
        </w:tc>
        <w:tc>
          <w:tcPr>
            <w:tcW w:w="2087" w:type="dxa"/>
            <w:tcBorders>
              <w:top w:val="nil"/>
              <w:left w:val="nil"/>
              <w:bottom w:val="single" w:sz="4" w:space="0" w:color="auto"/>
              <w:right w:val="single" w:sz="4" w:space="0" w:color="auto"/>
            </w:tcBorders>
            <w:shd w:val="clear" w:color="auto" w:fill="auto"/>
            <w:noWrap/>
            <w:vAlign w:val="bottom"/>
            <w:hideMark/>
          </w:tcPr>
          <w:p w14:paraId="3FB7AF31" w14:textId="5D749DC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10/06/2024</w:t>
            </w:r>
          </w:p>
        </w:tc>
        <w:tc>
          <w:tcPr>
            <w:tcW w:w="2047" w:type="dxa"/>
            <w:tcBorders>
              <w:top w:val="nil"/>
              <w:left w:val="nil"/>
              <w:bottom w:val="single" w:sz="4" w:space="0" w:color="auto"/>
              <w:right w:val="single" w:sz="4" w:space="0" w:color="auto"/>
            </w:tcBorders>
            <w:shd w:val="clear" w:color="auto" w:fill="auto"/>
            <w:noWrap/>
            <w:vAlign w:val="bottom"/>
            <w:hideMark/>
          </w:tcPr>
          <w:p w14:paraId="04C8CC2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1,0309%</w:t>
            </w:r>
          </w:p>
        </w:tc>
      </w:tr>
      <w:tr w:rsidR="00DE61D8" w:rsidRPr="00CC7E63" w14:paraId="4F0C937A"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E8162B5" w14:textId="3E57EB8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 </w:t>
            </w:r>
          </w:p>
        </w:tc>
        <w:tc>
          <w:tcPr>
            <w:tcW w:w="2087" w:type="dxa"/>
            <w:tcBorders>
              <w:top w:val="nil"/>
              <w:left w:val="nil"/>
              <w:bottom w:val="single" w:sz="4" w:space="0" w:color="auto"/>
              <w:right w:val="single" w:sz="4" w:space="0" w:color="auto"/>
            </w:tcBorders>
            <w:shd w:val="clear" w:color="auto" w:fill="auto"/>
            <w:noWrap/>
            <w:vAlign w:val="bottom"/>
            <w:hideMark/>
          </w:tcPr>
          <w:p w14:paraId="54B48714" w14:textId="5DD540C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10/07/2024</w:t>
            </w:r>
          </w:p>
        </w:tc>
        <w:tc>
          <w:tcPr>
            <w:tcW w:w="2047" w:type="dxa"/>
            <w:tcBorders>
              <w:top w:val="nil"/>
              <w:left w:val="nil"/>
              <w:bottom w:val="single" w:sz="4" w:space="0" w:color="auto"/>
              <w:right w:val="single" w:sz="4" w:space="0" w:color="auto"/>
            </w:tcBorders>
            <w:shd w:val="clear" w:color="auto" w:fill="auto"/>
            <w:noWrap/>
            <w:vAlign w:val="bottom"/>
            <w:hideMark/>
          </w:tcPr>
          <w:p w14:paraId="2CAEF57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1,0417%</w:t>
            </w:r>
          </w:p>
        </w:tc>
      </w:tr>
      <w:tr w:rsidR="00DE61D8" w:rsidRPr="00CC7E63" w14:paraId="2CCF984C"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0828BB5" w14:textId="67AEF77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 </w:t>
            </w:r>
          </w:p>
        </w:tc>
        <w:tc>
          <w:tcPr>
            <w:tcW w:w="2087" w:type="dxa"/>
            <w:tcBorders>
              <w:top w:val="nil"/>
              <w:left w:val="nil"/>
              <w:bottom w:val="single" w:sz="4" w:space="0" w:color="auto"/>
              <w:right w:val="single" w:sz="4" w:space="0" w:color="auto"/>
            </w:tcBorders>
            <w:shd w:val="clear" w:color="auto" w:fill="auto"/>
            <w:noWrap/>
            <w:vAlign w:val="bottom"/>
            <w:hideMark/>
          </w:tcPr>
          <w:p w14:paraId="1B36772C" w14:textId="592293DE"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10/08/2024</w:t>
            </w:r>
          </w:p>
        </w:tc>
        <w:tc>
          <w:tcPr>
            <w:tcW w:w="2047" w:type="dxa"/>
            <w:tcBorders>
              <w:top w:val="nil"/>
              <w:left w:val="nil"/>
              <w:bottom w:val="single" w:sz="4" w:space="0" w:color="auto"/>
              <w:right w:val="single" w:sz="4" w:space="0" w:color="auto"/>
            </w:tcBorders>
            <w:shd w:val="clear" w:color="auto" w:fill="auto"/>
            <w:noWrap/>
            <w:vAlign w:val="bottom"/>
            <w:hideMark/>
          </w:tcPr>
          <w:p w14:paraId="1386935A"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1,0526%</w:t>
            </w:r>
          </w:p>
        </w:tc>
      </w:tr>
      <w:tr w:rsidR="00DE61D8" w:rsidRPr="00CC7E63" w14:paraId="3A8E0C2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31262B8" w14:textId="4DF300A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 </w:t>
            </w:r>
          </w:p>
        </w:tc>
        <w:tc>
          <w:tcPr>
            <w:tcW w:w="2087" w:type="dxa"/>
            <w:tcBorders>
              <w:top w:val="nil"/>
              <w:left w:val="nil"/>
              <w:bottom w:val="single" w:sz="4" w:space="0" w:color="auto"/>
              <w:right w:val="single" w:sz="4" w:space="0" w:color="auto"/>
            </w:tcBorders>
            <w:shd w:val="clear" w:color="auto" w:fill="auto"/>
            <w:noWrap/>
            <w:vAlign w:val="bottom"/>
            <w:hideMark/>
          </w:tcPr>
          <w:p w14:paraId="6361EEC7" w14:textId="1E8F7E5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10/09/2024</w:t>
            </w:r>
          </w:p>
        </w:tc>
        <w:tc>
          <w:tcPr>
            <w:tcW w:w="2047" w:type="dxa"/>
            <w:tcBorders>
              <w:top w:val="nil"/>
              <w:left w:val="nil"/>
              <w:bottom w:val="single" w:sz="4" w:space="0" w:color="auto"/>
              <w:right w:val="single" w:sz="4" w:space="0" w:color="auto"/>
            </w:tcBorders>
            <w:shd w:val="clear" w:color="auto" w:fill="auto"/>
            <w:noWrap/>
            <w:vAlign w:val="bottom"/>
            <w:hideMark/>
          </w:tcPr>
          <w:p w14:paraId="3F124280"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1,0638%</w:t>
            </w:r>
          </w:p>
        </w:tc>
      </w:tr>
      <w:tr w:rsidR="00DE61D8" w:rsidRPr="00CC7E63" w14:paraId="13E36E1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6752455" w14:textId="7E6C7DA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10 </w:t>
            </w:r>
          </w:p>
        </w:tc>
        <w:tc>
          <w:tcPr>
            <w:tcW w:w="2087" w:type="dxa"/>
            <w:tcBorders>
              <w:top w:val="nil"/>
              <w:left w:val="nil"/>
              <w:bottom w:val="single" w:sz="4" w:space="0" w:color="auto"/>
              <w:right w:val="single" w:sz="4" w:space="0" w:color="auto"/>
            </w:tcBorders>
            <w:shd w:val="clear" w:color="auto" w:fill="auto"/>
            <w:noWrap/>
            <w:vAlign w:val="bottom"/>
            <w:hideMark/>
          </w:tcPr>
          <w:p w14:paraId="06FFCDDD" w14:textId="6733596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10/10/2024</w:t>
            </w:r>
          </w:p>
        </w:tc>
        <w:tc>
          <w:tcPr>
            <w:tcW w:w="2047" w:type="dxa"/>
            <w:tcBorders>
              <w:top w:val="nil"/>
              <w:left w:val="nil"/>
              <w:bottom w:val="single" w:sz="4" w:space="0" w:color="auto"/>
              <w:right w:val="single" w:sz="4" w:space="0" w:color="auto"/>
            </w:tcBorders>
            <w:shd w:val="clear" w:color="auto" w:fill="auto"/>
            <w:noWrap/>
            <w:vAlign w:val="bottom"/>
            <w:hideMark/>
          </w:tcPr>
          <w:p w14:paraId="1E8949D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1,0753%</w:t>
            </w:r>
          </w:p>
        </w:tc>
      </w:tr>
      <w:tr w:rsidR="00DE61D8" w:rsidRPr="00CC7E63" w14:paraId="641C3CA7"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702404B" w14:textId="231E377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11 </w:t>
            </w:r>
          </w:p>
        </w:tc>
        <w:tc>
          <w:tcPr>
            <w:tcW w:w="2087" w:type="dxa"/>
            <w:tcBorders>
              <w:top w:val="nil"/>
              <w:left w:val="nil"/>
              <w:bottom w:val="single" w:sz="4" w:space="0" w:color="auto"/>
              <w:right w:val="single" w:sz="4" w:space="0" w:color="auto"/>
            </w:tcBorders>
            <w:shd w:val="clear" w:color="auto" w:fill="auto"/>
            <w:noWrap/>
            <w:vAlign w:val="bottom"/>
            <w:hideMark/>
          </w:tcPr>
          <w:p w14:paraId="4C6946FA" w14:textId="37F9BBC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10/11/2024</w:t>
            </w:r>
          </w:p>
        </w:tc>
        <w:tc>
          <w:tcPr>
            <w:tcW w:w="2047" w:type="dxa"/>
            <w:tcBorders>
              <w:top w:val="nil"/>
              <w:left w:val="nil"/>
              <w:bottom w:val="single" w:sz="4" w:space="0" w:color="auto"/>
              <w:right w:val="single" w:sz="4" w:space="0" w:color="auto"/>
            </w:tcBorders>
            <w:shd w:val="clear" w:color="auto" w:fill="auto"/>
            <w:noWrap/>
            <w:vAlign w:val="bottom"/>
            <w:hideMark/>
          </w:tcPr>
          <w:p w14:paraId="7DD4B477"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1,0870%</w:t>
            </w:r>
          </w:p>
        </w:tc>
      </w:tr>
      <w:tr w:rsidR="00DE61D8" w:rsidRPr="00CC7E63" w14:paraId="2777A89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A4FC396" w14:textId="5943373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12 </w:t>
            </w:r>
          </w:p>
        </w:tc>
        <w:tc>
          <w:tcPr>
            <w:tcW w:w="2087" w:type="dxa"/>
            <w:tcBorders>
              <w:top w:val="nil"/>
              <w:left w:val="nil"/>
              <w:bottom w:val="single" w:sz="4" w:space="0" w:color="auto"/>
              <w:right w:val="single" w:sz="4" w:space="0" w:color="auto"/>
            </w:tcBorders>
            <w:shd w:val="clear" w:color="auto" w:fill="auto"/>
            <w:noWrap/>
            <w:vAlign w:val="bottom"/>
            <w:hideMark/>
          </w:tcPr>
          <w:p w14:paraId="510F2111" w14:textId="02A5BFB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10/12/2024</w:t>
            </w:r>
          </w:p>
        </w:tc>
        <w:tc>
          <w:tcPr>
            <w:tcW w:w="2047" w:type="dxa"/>
            <w:tcBorders>
              <w:top w:val="nil"/>
              <w:left w:val="nil"/>
              <w:bottom w:val="single" w:sz="4" w:space="0" w:color="auto"/>
              <w:right w:val="single" w:sz="4" w:space="0" w:color="auto"/>
            </w:tcBorders>
            <w:shd w:val="clear" w:color="auto" w:fill="auto"/>
            <w:noWrap/>
            <w:vAlign w:val="bottom"/>
            <w:hideMark/>
          </w:tcPr>
          <w:p w14:paraId="4C745F4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1,0989%</w:t>
            </w:r>
          </w:p>
        </w:tc>
      </w:tr>
      <w:tr w:rsidR="00DE61D8" w:rsidRPr="00CC7E63" w14:paraId="4A917E63"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48B907B" w14:textId="02AAD291"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13 </w:t>
            </w:r>
          </w:p>
        </w:tc>
        <w:tc>
          <w:tcPr>
            <w:tcW w:w="2087" w:type="dxa"/>
            <w:tcBorders>
              <w:top w:val="nil"/>
              <w:left w:val="nil"/>
              <w:bottom w:val="single" w:sz="4" w:space="0" w:color="auto"/>
              <w:right w:val="single" w:sz="4" w:space="0" w:color="auto"/>
            </w:tcBorders>
            <w:shd w:val="clear" w:color="auto" w:fill="auto"/>
            <w:noWrap/>
            <w:vAlign w:val="bottom"/>
            <w:hideMark/>
          </w:tcPr>
          <w:p w14:paraId="6932A08A" w14:textId="2BB7F9E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10/01/2025</w:t>
            </w:r>
          </w:p>
        </w:tc>
        <w:tc>
          <w:tcPr>
            <w:tcW w:w="2047" w:type="dxa"/>
            <w:tcBorders>
              <w:top w:val="nil"/>
              <w:left w:val="nil"/>
              <w:bottom w:val="single" w:sz="4" w:space="0" w:color="auto"/>
              <w:right w:val="single" w:sz="4" w:space="0" w:color="auto"/>
            </w:tcBorders>
            <w:shd w:val="clear" w:color="auto" w:fill="auto"/>
            <w:noWrap/>
            <w:vAlign w:val="bottom"/>
            <w:hideMark/>
          </w:tcPr>
          <w:p w14:paraId="5645B08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1,1111%</w:t>
            </w:r>
          </w:p>
        </w:tc>
      </w:tr>
      <w:tr w:rsidR="00DE61D8" w:rsidRPr="00CC7E63" w14:paraId="04FB1DD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AAA6BEA" w14:textId="6E5CA90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lastRenderedPageBreak/>
              <w:t xml:space="preserve">14 </w:t>
            </w:r>
          </w:p>
        </w:tc>
        <w:tc>
          <w:tcPr>
            <w:tcW w:w="2087" w:type="dxa"/>
            <w:tcBorders>
              <w:top w:val="nil"/>
              <w:left w:val="nil"/>
              <w:bottom w:val="single" w:sz="4" w:space="0" w:color="auto"/>
              <w:right w:val="single" w:sz="4" w:space="0" w:color="auto"/>
            </w:tcBorders>
            <w:shd w:val="clear" w:color="auto" w:fill="auto"/>
            <w:noWrap/>
            <w:vAlign w:val="bottom"/>
            <w:hideMark/>
          </w:tcPr>
          <w:p w14:paraId="06FAC295" w14:textId="4BFB4F3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10/02/2025</w:t>
            </w:r>
          </w:p>
        </w:tc>
        <w:tc>
          <w:tcPr>
            <w:tcW w:w="2047" w:type="dxa"/>
            <w:tcBorders>
              <w:top w:val="nil"/>
              <w:left w:val="nil"/>
              <w:bottom w:val="single" w:sz="4" w:space="0" w:color="auto"/>
              <w:right w:val="single" w:sz="4" w:space="0" w:color="auto"/>
            </w:tcBorders>
            <w:shd w:val="clear" w:color="auto" w:fill="auto"/>
            <w:noWrap/>
            <w:vAlign w:val="bottom"/>
            <w:hideMark/>
          </w:tcPr>
          <w:p w14:paraId="5D07880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1,1236%</w:t>
            </w:r>
          </w:p>
        </w:tc>
      </w:tr>
      <w:tr w:rsidR="00DE61D8" w:rsidRPr="00CC7E63" w14:paraId="45313F7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0B5512C" w14:textId="73CCDBF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15 </w:t>
            </w:r>
          </w:p>
        </w:tc>
        <w:tc>
          <w:tcPr>
            <w:tcW w:w="2087" w:type="dxa"/>
            <w:tcBorders>
              <w:top w:val="nil"/>
              <w:left w:val="nil"/>
              <w:bottom w:val="single" w:sz="4" w:space="0" w:color="auto"/>
              <w:right w:val="single" w:sz="4" w:space="0" w:color="auto"/>
            </w:tcBorders>
            <w:shd w:val="clear" w:color="auto" w:fill="auto"/>
            <w:noWrap/>
            <w:vAlign w:val="bottom"/>
            <w:hideMark/>
          </w:tcPr>
          <w:p w14:paraId="36F7CD11" w14:textId="031ACD3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10/03/2025</w:t>
            </w:r>
          </w:p>
        </w:tc>
        <w:tc>
          <w:tcPr>
            <w:tcW w:w="2047" w:type="dxa"/>
            <w:tcBorders>
              <w:top w:val="nil"/>
              <w:left w:val="nil"/>
              <w:bottom w:val="single" w:sz="4" w:space="0" w:color="auto"/>
              <w:right w:val="single" w:sz="4" w:space="0" w:color="auto"/>
            </w:tcBorders>
            <w:shd w:val="clear" w:color="auto" w:fill="auto"/>
            <w:noWrap/>
            <w:vAlign w:val="bottom"/>
            <w:hideMark/>
          </w:tcPr>
          <w:p w14:paraId="5B82D4F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1,1364%</w:t>
            </w:r>
          </w:p>
        </w:tc>
      </w:tr>
      <w:tr w:rsidR="00DE61D8" w:rsidRPr="00CC7E63" w14:paraId="647C563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D5C2DAB" w14:textId="151F77A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16 </w:t>
            </w:r>
          </w:p>
        </w:tc>
        <w:tc>
          <w:tcPr>
            <w:tcW w:w="2087" w:type="dxa"/>
            <w:tcBorders>
              <w:top w:val="nil"/>
              <w:left w:val="nil"/>
              <w:bottom w:val="single" w:sz="4" w:space="0" w:color="auto"/>
              <w:right w:val="single" w:sz="4" w:space="0" w:color="auto"/>
            </w:tcBorders>
            <w:shd w:val="clear" w:color="auto" w:fill="auto"/>
            <w:noWrap/>
            <w:vAlign w:val="bottom"/>
            <w:hideMark/>
          </w:tcPr>
          <w:p w14:paraId="2450BB82" w14:textId="363FA7D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10/04/2025</w:t>
            </w:r>
          </w:p>
        </w:tc>
        <w:tc>
          <w:tcPr>
            <w:tcW w:w="2047" w:type="dxa"/>
            <w:tcBorders>
              <w:top w:val="nil"/>
              <w:left w:val="nil"/>
              <w:bottom w:val="single" w:sz="4" w:space="0" w:color="auto"/>
              <w:right w:val="single" w:sz="4" w:space="0" w:color="auto"/>
            </w:tcBorders>
            <w:shd w:val="clear" w:color="auto" w:fill="auto"/>
            <w:noWrap/>
            <w:vAlign w:val="bottom"/>
            <w:hideMark/>
          </w:tcPr>
          <w:p w14:paraId="4836418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1,1494%</w:t>
            </w:r>
          </w:p>
        </w:tc>
      </w:tr>
      <w:tr w:rsidR="00DE61D8" w:rsidRPr="00CC7E63" w14:paraId="088E91E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1057AF1" w14:textId="733E5BA5"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17 </w:t>
            </w:r>
          </w:p>
        </w:tc>
        <w:tc>
          <w:tcPr>
            <w:tcW w:w="2087" w:type="dxa"/>
            <w:tcBorders>
              <w:top w:val="nil"/>
              <w:left w:val="nil"/>
              <w:bottom w:val="single" w:sz="4" w:space="0" w:color="auto"/>
              <w:right w:val="single" w:sz="4" w:space="0" w:color="auto"/>
            </w:tcBorders>
            <w:shd w:val="clear" w:color="auto" w:fill="auto"/>
            <w:noWrap/>
            <w:vAlign w:val="bottom"/>
            <w:hideMark/>
          </w:tcPr>
          <w:p w14:paraId="1A4A310A" w14:textId="4316124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10/05/2025</w:t>
            </w:r>
          </w:p>
        </w:tc>
        <w:tc>
          <w:tcPr>
            <w:tcW w:w="2047" w:type="dxa"/>
            <w:tcBorders>
              <w:top w:val="nil"/>
              <w:left w:val="nil"/>
              <w:bottom w:val="single" w:sz="4" w:space="0" w:color="auto"/>
              <w:right w:val="single" w:sz="4" w:space="0" w:color="auto"/>
            </w:tcBorders>
            <w:shd w:val="clear" w:color="auto" w:fill="auto"/>
            <w:noWrap/>
            <w:vAlign w:val="bottom"/>
            <w:hideMark/>
          </w:tcPr>
          <w:p w14:paraId="2B481D08"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1,1628%</w:t>
            </w:r>
          </w:p>
        </w:tc>
      </w:tr>
      <w:tr w:rsidR="00DE61D8" w:rsidRPr="00CC7E63" w14:paraId="285180D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080F8A7" w14:textId="3A4EAD3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18 </w:t>
            </w:r>
          </w:p>
        </w:tc>
        <w:tc>
          <w:tcPr>
            <w:tcW w:w="2087" w:type="dxa"/>
            <w:tcBorders>
              <w:top w:val="nil"/>
              <w:left w:val="nil"/>
              <w:bottom w:val="single" w:sz="4" w:space="0" w:color="auto"/>
              <w:right w:val="single" w:sz="4" w:space="0" w:color="auto"/>
            </w:tcBorders>
            <w:shd w:val="clear" w:color="auto" w:fill="auto"/>
            <w:noWrap/>
            <w:vAlign w:val="bottom"/>
            <w:hideMark/>
          </w:tcPr>
          <w:p w14:paraId="4ED00A6A" w14:textId="40C75F3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10/06/2025</w:t>
            </w:r>
          </w:p>
        </w:tc>
        <w:tc>
          <w:tcPr>
            <w:tcW w:w="2047" w:type="dxa"/>
            <w:tcBorders>
              <w:top w:val="nil"/>
              <w:left w:val="nil"/>
              <w:bottom w:val="single" w:sz="4" w:space="0" w:color="auto"/>
              <w:right w:val="single" w:sz="4" w:space="0" w:color="auto"/>
            </w:tcBorders>
            <w:shd w:val="clear" w:color="auto" w:fill="auto"/>
            <w:noWrap/>
            <w:vAlign w:val="bottom"/>
            <w:hideMark/>
          </w:tcPr>
          <w:p w14:paraId="1E2C65FE"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1,1765%</w:t>
            </w:r>
          </w:p>
        </w:tc>
      </w:tr>
      <w:tr w:rsidR="00DE61D8" w:rsidRPr="00CC7E63" w14:paraId="73F551DA"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9C78699" w14:textId="7757328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19 </w:t>
            </w:r>
          </w:p>
        </w:tc>
        <w:tc>
          <w:tcPr>
            <w:tcW w:w="2087" w:type="dxa"/>
            <w:tcBorders>
              <w:top w:val="nil"/>
              <w:left w:val="nil"/>
              <w:bottom w:val="single" w:sz="4" w:space="0" w:color="auto"/>
              <w:right w:val="single" w:sz="4" w:space="0" w:color="auto"/>
            </w:tcBorders>
            <w:shd w:val="clear" w:color="auto" w:fill="auto"/>
            <w:noWrap/>
            <w:vAlign w:val="bottom"/>
            <w:hideMark/>
          </w:tcPr>
          <w:p w14:paraId="56839005" w14:textId="3B9BC640"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10/07/2025</w:t>
            </w:r>
          </w:p>
        </w:tc>
        <w:tc>
          <w:tcPr>
            <w:tcW w:w="2047" w:type="dxa"/>
            <w:tcBorders>
              <w:top w:val="nil"/>
              <w:left w:val="nil"/>
              <w:bottom w:val="single" w:sz="4" w:space="0" w:color="auto"/>
              <w:right w:val="single" w:sz="4" w:space="0" w:color="auto"/>
            </w:tcBorders>
            <w:shd w:val="clear" w:color="auto" w:fill="auto"/>
            <w:noWrap/>
            <w:vAlign w:val="bottom"/>
            <w:hideMark/>
          </w:tcPr>
          <w:p w14:paraId="1038F400"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1,1905%</w:t>
            </w:r>
          </w:p>
        </w:tc>
      </w:tr>
      <w:tr w:rsidR="00DE61D8" w:rsidRPr="00CC7E63" w14:paraId="1B3A208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5521EB2" w14:textId="6739427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20 </w:t>
            </w:r>
          </w:p>
        </w:tc>
        <w:tc>
          <w:tcPr>
            <w:tcW w:w="2087" w:type="dxa"/>
            <w:tcBorders>
              <w:top w:val="nil"/>
              <w:left w:val="nil"/>
              <w:bottom w:val="single" w:sz="4" w:space="0" w:color="auto"/>
              <w:right w:val="single" w:sz="4" w:space="0" w:color="auto"/>
            </w:tcBorders>
            <w:shd w:val="clear" w:color="auto" w:fill="auto"/>
            <w:noWrap/>
            <w:vAlign w:val="bottom"/>
            <w:hideMark/>
          </w:tcPr>
          <w:p w14:paraId="5A7047F0" w14:textId="62114ADB"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10/08/2025</w:t>
            </w:r>
          </w:p>
        </w:tc>
        <w:tc>
          <w:tcPr>
            <w:tcW w:w="2047" w:type="dxa"/>
            <w:tcBorders>
              <w:top w:val="nil"/>
              <w:left w:val="nil"/>
              <w:bottom w:val="single" w:sz="4" w:space="0" w:color="auto"/>
              <w:right w:val="single" w:sz="4" w:space="0" w:color="auto"/>
            </w:tcBorders>
            <w:shd w:val="clear" w:color="auto" w:fill="auto"/>
            <w:noWrap/>
            <w:vAlign w:val="bottom"/>
            <w:hideMark/>
          </w:tcPr>
          <w:p w14:paraId="2084A1A6"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1,2048%</w:t>
            </w:r>
          </w:p>
        </w:tc>
      </w:tr>
      <w:tr w:rsidR="00DE61D8" w:rsidRPr="00CC7E63" w14:paraId="646D259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FFE3F2C" w14:textId="1AB709A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21 </w:t>
            </w:r>
          </w:p>
        </w:tc>
        <w:tc>
          <w:tcPr>
            <w:tcW w:w="2087" w:type="dxa"/>
            <w:tcBorders>
              <w:top w:val="nil"/>
              <w:left w:val="nil"/>
              <w:bottom w:val="single" w:sz="4" w:space="0" w:color="auto"/>
              <w:right w:val="single" w:sz="4" w:space="0" w:color="auto"/>
            </w:tcBorders>
            <w:shd w:val="clear" w:color="auto" w:fill="auto"/>
            <w:noWrap/>
            <w:vAlign w:val="bottom"/>
            <w:hideMark/>
          </w:tcPr>
          <w:p w14:paraId="77CA3EF1" w14:textId="4C71A9F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10/09/2025</w:t>
            </w:r>
          </w:p>
        </w:tc>
        <w:tc>
          <w:tcPr>
            <w:tcW w:w="2047" w:type="dxa"/>
            <w:tcBorders>
              <w:top w:val="nil"/>
              <w:left w:val="nil"/>
              <w:bottom w:val="single" w:sz="4" w:space="0" w:color="auto"/>
              <w:right w:val="single" w:sz="4" w:space="0" w:color="auto"/>
            </w:tcBorders>
            <w:shd w:val="clear" w:color="auto" w:fill="auto"/>
            <w:noWrap/>
            <w:vAlign w:val="bottom"/>
            <w:hideMark/>
          </w:tcPr>
          <w:p w14:paraId="24DD9A17"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1,2195%</w:t>
            </w:r>
          </w:p>
        </w:tc>
      </w:tr>
      <w:tr w:rsidR="00DE61D8" w:rsidRPr="00CC7E63" w14:paraId="22B6427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A490041" w14:textId="7AF8FC6A"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22 </w:t>
            </w:r>
          </w:p>
        </w:tc>
        <w:tc>
          <w:tcPr>
            <w:tcW w:w="2087" w:type="dxa"/>
            <w:tcBorders>
              <w:top w:val="nil"/>
              <w:left w:val="nil"/>
              <w:bottom w:val="single" w:sz="4" w:space="0" w:color="auto"/>
              <w:right w:val="single" w:sz="4" w:space="0" w:color="auto"/>
            </w:tcBorders>
            <w:shd w:val="clear" w:color="auto" w:fill="auto"/>
            <w:noWrap/>
            <w:vAlign w:val="bottom"/>
            <w:hideMark/>
          </w:tcPr>
          <w:p w14:paraId="6D9B9FFE" w14:textId="3F91827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10/10/2025</w:t>
            </w:r>
          </w:p>
        </w:tc>
        <w:tc>
          <w:tcPr>
            <w:tcW w:w="2047" w:type="dxa"/>
            <w:tcBorders>
              <w:top w:val="nil"/>
              <w:left w:val="nil"/>
              <w:bottom w:val="single" w:sz="4" w:space="0" w:color="auto"/>
              <w:right w:val="single" w:sz="4" w:space="0" w:color="auto"/>
            </w:tcBorders>
            <w:shd w:val="clear" w:color="auto" w:fill="auto"/>
            <w:noWrap/>
            <w:vAlign w:val="bottom"/>
            <w:hideMark/>
          </w:tcPr>
          <w:p w14:paraId="0655C01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1,2346%</w:t>
            </w:r>
          </w:p>
        </w:tc>
      </w:tr>
      <w:tr w:rsidR="00DE61D8" w:rsidRPr="00CC7E63" w14:paraId="3994A42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52187FB" w14:textId="3CF85EA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23 </w:t>
            </w:r>
          </w:p>
        </w:tc>
        <w:tc>
          <w:tcPr>
            <w:tcW w:w="2087" w:type="dxa"/>
            <w:tcBorders>
              <w:top w:val="nil"/>
              <w:left w:val="nil"/>
              <w:bottom w:val="single" w:sz="4" w:space="0" w:color="auto"/>
              <w:right w:val="single" w:sz="4" w:space="0" w:color="auto"/>
            </w:tcBorders>
            <w:shd w:val="clear" w:color="auto" w:fill="auto"/>
            <w:noWrap/>
            <w:vAlign w:val="bottom"/>
            <w:hideMark/>
          </w:tcPr>
          <w:p w14:paraId="326A8878" w14:textId="4C46784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10/11/2025</w:t>
            </w:r>
          </w:p>
        </w:tc>
        <w:tc>
          <w:tcPr>
            <w:tcW w:w="2047" w:type="dxa"/>
            <w:tcBorders>
              <w:top w:val="nil"/>
              <w:left w:val="nil"/>
              <w:bottom w:val="single" w:sz="4" w:space="0" w:color="auto"/>
              <w:right w:val="single" w:sz="4" w:space="0" w:color="auto"/>
            </w:tcBorders>
            <w:shd w:val="clear" w:color="auto" w:fill="auto"/>
            <w:noWrap/>
            <w:vAlign w:val="bottom"/>
            <w:hideMark/>
          </w:tcPr>
          <w:p w14:paraId="3C0226B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1,2500%</w:t>
            </w:r>
          </w:p>
        </w:tc>
      </w:tr>
      <w:tr w:rsidR="00DE61D8" w:rsidRPr="00CC7E63" w14:paraId="4FF5281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66B6728" w14:textId="1F54E98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24 </w:t>
            </w:r>
          </w:p>
        </w:tc>
        <w:tc>
          <w:tcPr>
            <w:tcW w:w="2087" w:type="dxa"/>
            <w:tcBorders>
              <w:top w:val="nil"/>
              <w:left w:val="nil"/>
              <w:bottom w:val="single" w:sz="4" w:space="0" w:color="auto"/>
              <w:right w:val="single" w:sz="4" w:space="0" w:color="auto"/>
            </w:tcBorders>
            <w:shd w:val="clear" w:color="auto" w:fill="auto"/>
            <w:noWrap/>
            <w:vAlign w:val="bottom"/>
            <w:hideMark/>
          </w:tcPr>
          <w:p w14:paraId="31613955" w14:textId="46820BD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10/12/2025</w:t>
            </w:r>
          </w:p>
        </w:tc>
        <w:tc>
          <w:tcPr>
            <w:tcW w:w="2047" w:type="dxa"/>
            <w:tcBorders>
              <w:top w:val="nil"/>
              <w:left w:val="nil"/>
              <w:bottom w:val="single" w:sz="4" w:space="0" w:color="auto"/>
              <w:right w:val="single" w:sz="4" w:space="0" w:color="auto"/>
            </w:tcBorders>
            <w:shd w:val="clear" w:color="auto" w:fill="auto"/>
            <w:noWrap/>
            <w:vAlign w:val="bottom"/>
            <w:hideMark/>
          </w:tcPr>
          <w:p w14:paraId="79E1368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1,2658%</w:t>
            </w:r>
          </w:p>
        </w:tc>
      </w:tr>
      <w:tr w:rsidR="00DE61D8" w:rsidRPr="00CC7E63" w14:paraId="4FDA8807"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B10C95D" w14:textId="1790330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25 </w:t>
            </w:r>
          </w:p>
        </w:tc>
        <w:tc>
          <w:tcPr>
            <w:tcW w:w="2087" w:type="dxa"/>
            <w:tcBorders>
              <w:top w:val="nil"/>
              <w:left w:val="nil"/>
              <w:bottom w:val="single" w:sz="4" w:space="0" w:color="auto"/>
              <w:right w:val="single" w:sz="4" w:space="0" w:color="auto"/>
            </w:tcBorders>
            <w:shd w:val="clear" w:color="auto" w:fill="auto"/>
            <w:noWrap/>
            <w:vAlign w:val="bottom"/>
            <w:hideMark/>
          </w:tcPr>
          <w:p w14:paraId="1E09ACAF" w14:textId="47D857C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10/01/2026</w:t>
            </w:r>
          </w:p>
        </w:tc>
        <w:tc>
          <w:tcPr>
            <w:tcW w:w="2047" w:type="dxa"/>
            <w:tcBorders>
              <w:top w:val="nil"/>
              <w:left w:val="nil"/>
              <w:bottom w:val="single" w:sz="4" w:space="0" w:color="auto"/>
              <w:right w:val="single" w:sz="4" w:space="0" w:color="auto"/>
            </w:tcBorders>
            <w:shd w:val="clear" w:color="auto" w:fill="auto"/>
            <w:noWrap/>
            <w:vAlign w:val="bottom"/>
            <w:hideMark/>
          </w:tcPr>
          <w:p w14:paraId="74327C61"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1,2821%</w:t>
            </w:r>
          </w:p>
        </w:tc>
      </w:tr>
      <w:tr w:rsidR="00DE61D8" w:rsidRPr="00CC7E63" w14:paraId="20122FE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DA158E0" w14:textId="1202F3A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26 </w:t>
            </w:r>
          </w:p>
        </w:tc>
        <w:tc>
          <w:tcPr>
            <w:tcW w:w="2087" w:type="dxa"/>
            <w:tcBorders>
              <w:top w:val="nil"/>
              <w:left w:val="nil"/>
              <w:bottom w:val="single" w:sz="4" w:space="0" w:color="auto"/>
              <w:right w:val="single" w:sz="4" w:space="0" w:color="auto"/>
            </w:tcBorders>
            <w:shd w:val="clear" w:color="auto" w:fill="auto"/>
            <w:noWrap/>
            <w:vAlign w:val="bottom"/>
            <w:hideMark/>
          </w:tcPr>
          <w:p w14:paraId="01DB452C" w14:textId="51ACB20E"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10/02/2026</w:t>
            </w:r>
          </w:p>
        </w:tc>
        <w:tc>
          <w:tcPr>
            <w:tcW w:w="2047" w:type="dxa"/>
            <w:tcBorders>
              <w:top w:val="nil"/>
              <w:left w:val="nil"/>
              <w:bottom w:val="single" w:sz="4" w:space="0" w:color="auto"/>
              <w:right w:val="single" w:sz="4" w:space="0" w:color="auto"/>
            </w:tcBorders>
            <w:shd w:val="clear" w:color="auto" w:fill="auto"/>
            <w:noWrap/>
            <w:vAlign w:val="bottom"/>
            <w:hideMark/>
          </w:tcPr>
          <w:p w14:paraId="53F95A8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1,2987%</w:t>
            </w:r>
          </w:p>
        </w:tc>
      </w:tr>
      <w:tr w:rsidR="00DE61D8" w:rsidRPr="00CC7E63" w14:paraId="237578C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4C4995D" w14:textId="164A328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27 </w:t>
            </w:r>
          </w:p>
        </w:tc>
        <w:tc>
          <w:tcPr>
            <w:tcW w:w="2087" w:type="dxa"/>
            <w:tcBorders>
              <w:top w:val="nil"/>
              <w:left w:val="nil"/>
              <w:bottom w:val="single" w:sz="4" w:space="0" w:color="auto"/>
              <w:right w:val="single" w:sz="4" w:space="0" w:color="auto"/>
            </w:tcBorders>
            <w:shd w:val="clear" w:color="auto" w:fill="auto"/>
            <w:noWrap/>
            <w:vAlign w:val="bottom"/>
            <w:hideMark/>
          </w:tcPr>
          <w:p w14:paraId="353C8CEE" w14:textId="69379C7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10/03/2026</w:t>
            </w:r>
          </w:p>
        </w:tc>
        <w:tc>
          <w:tcPr>
            <w:tcW w:w="2047" w:type="dxa"/>
            <w:tcBorders>
              <w:top w:val="nil"/>
              <w:left w:val="nil"/>
              <w:bottom w:val="single" w:sz="4" w:space="0" w:color="auto"/>
              <w:right w:val="single" w:sz="4" w:space="0" w:color="auto"/>
            </w:tcBorders>
            <w:shd w:val="clear" w:color="auto" w:fill="auto"/>
            <w:noWrap/>
            <w:vAlign w:val="bottom"/>
            <w:hideMark/>
          </w:tcPr>
          <w:p w14:paraId="6EF761F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1,3158%</w:t>
            </w:r>
          </w:p>
        </w:tc>
      </w:tr>
      <w:tr w:rsidR="00DE61D8" w:rsidRPr="00CC7E63" w14:paraId="7D3E27F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CA81BEC" w14:textId="378104E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28 </w:t>
            </w:r>
          </w:p>
        </w:tc>
        <w:tc>
          <w:tcPr>
            <w:tcW w:w="2087" w:type="dxa"/>
            <w:tcBorders>
              <w:top w:val="nil"/>
              <w:left w:val="nil"/>
              <w:bottom w:val="single" w:sz="4" w:space="0" w:color="auto"/>
              <w:right w:val="single" w:sz="4" w:space="0" w:color="auto"/>
            </w:tcBorders>
            <w:shd w:val="clear" w:color="auto" w:fill="auto"/>
            <w:noWrap/>
            <w:vAlign w:val="bottom"/>
            <w:hideMark/>
          </w:tcPr>
          <w:p w14:paraId="08442992" w14:textId="157AC28C"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10/04/2026</w:t>
            </w:r>
          </w:p>
        </w:tc>
        <w:tc>
          <w:tcPr>
            <w:tcW w:w="2047" w:type="dxa"/>
            <w:tcBorders>
              <w:top w:val="nil"/>
              <w:left w:val="nil"/>
              <w:bottom w:val="single" w:sz="4" w:space="0" w:color="auto"/>
              <w:right w:val="single" w:sz="4" w:space="0" w:color="auto"/>
            </w:tcBorders>
            <w:shd w:val="clear" w:color="auto" w:fill="auto"/>
            <w:noWrap/>
            <w:vAlign w:val="bottom"/>
            <w:hideMark/>
          </w:tcPr>
          <w:p w14:paraId="39FB6AD4"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1,3333%</w:t>
            </w:r>
          </w:p>
        </w:tc>
      </w:tr>
      <w:tr w:rsidR="00DE61D8" w:rsidRPr="00CC7E63" w14:paraId="541B946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49056F2" w14:textId="6BA559D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29 </w:t>
            </w:r>
          </w:p>
        </w:tc>
        <w:tc>
          <w:tcPr>
            <w:tcW w:w="2087" w:type="dxa"/>
            <w:tcBorders>
              <w:top w:val="nil"/>
              <w:left w:val="nil"/>
              <w:bottom w:val="single" w:sz="4" w:space="0" w:color="auto"/>
              <w:right w:val="single" w:sz="4" w:space="0" w:color="auto"/>
            </w:tcBorders>
            <w:shd w:val="clear" w:color="auto" w:fill="auto"/>
            <w:noWrap/>
            <w:vAlign w:val="bottom"/>
            <w:hideMark/>
          </w:tcPr>
          <w:p w14:paraId="40645383" w14:textId="2186409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10/05/2026</w:t>
            </w:r>
          </w:p>
        </w:tc>
        <w:tc>
          <w:tcPr>
            <w:tcW w:w="2047" w:type="dxa"/>
            <w:tcBorders>
              <w:top w:val="nil"/>
              <w:left w:val="nil"/>
              <w:bottom w:val="single" w:sz="4" w:space="0" w:color="auto"/>
              <w:right w:val="single" w:sz="4" w:space="0" w:color="auto"/>
            </w:tcBorders>
            <w:shd w:val="clear" w:color="auto" w:fill="auto"/>
            <w:noWrap/>
            <w:vAlign w:val="bottom"/>
            <w:hideMark/>
          </w:tcPr>
          <w:p w14:paraId="63E49B0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1,3514%</w:t>
            </w:r>
          </w:p>
        </w:tc>
      </w:tr>
      <w:tr w:rsidR="00DE61D8" w:rsidRPr="00CC7E63" w14:paraId="14873D1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11A5811" w14:textId="41759EF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30 </w:t>
            </w:r>
          </w:p>
        </w:tc>
        <w:tc>
          <w:tcPr>
            <w:tcW w:w="2087" w:type="dxa"/>
            <w:tcBorders>
              <w:top w:val="nil"/>
              <w:left w:val="nil"/>
              <w:bottom w:val="single" w:sz="4" w:space="0" w:color="auto"/>
              <w:right w:val="single" w:sz="4" w:space="0" w:color="auto"/>
            </w:tcBorders>
            <w:shd w:val="clear" w:color="auto" w:fill="auto"/>
            <w:noWrap/>
            <w:vAlign w:val="bottom"/>
            <w:hideMark/>
          </w:tcPr>
          <w:p w14:paraId="2AB153AD" w14:textId="3669930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10/06/2026</w:t>
            </w:r>
          </w:p>
        </w:tc>
        <w:tc>
          <w:tcPr>
            <w:tcW w:w="2047" w:type="dxa"/>
            <w:tcBorders>
              <w:top w:val="nil"/>
              <w:left w:val="nil"/>
              <w:bottom w:val="single" w:sz="4" w:space="0" w:color="auto"/>
              <w:right w:val="single" w:sz="4" w:space="0" w:color="auto"/>
            </w:tcBorders>
            <w:shd w:val="clear" w:color="auto" w:fill="auto"/>
            <w:noWrap/>
            <w:vAlign w:val="bottom"/>
            <w:hideMark/>
          </w:tcPr>
          <w:p w14:paraId="6FE3E2F8"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1,3699%</w:t>
            </w:r>
          </w:p>
        </w:tc>
      </w:tr>
      <w:tr w:rsidR="00DE61D8" w:rsidRPr="00CC7E63" w14:paraId="25B93187"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33FF5C6" w14:textId="585F892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31 </w:t>
            </w:r>
          </w:p>
        </w:tc>
        <w:tc>
          <w:tcPr>
            <w:tcW w:w="2087" w:type="dxa"/>
            <w:tcBorders>
              <w:top w:val="nil"/>
              <w:left w:val="nil"/>
              <w:bottom w:val="single" w:sz="4" w:space="0" w:color="auto"/>
              <w:right w:val="single" w:sz="4" w:space="0" w:color="auto"/>
            </w:tcBorders>
            <w:shd w:val="clear" w:color="auto" w:fill="auto"/>
            <w:noWrap/>
            <w:vAlign w:val="bottom"/>
            <w:hideMark/>
          </w:tcPr>
          <w:p w14:paraId="67C472E9" w14:textId="0B39BAF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10/07/2026</w:t>
            </w:r>
          </w:p>
        </w:tc>
        <w:tc>
          <w:tcPr>
            <w:tcW w:w="2047" w:type="dxa"/>
            <w:tcBorders>
              <w:top w:val="nil"/>
              <w:left w:val="nil"/>
              <w:bottom w:val="single" w:sz="4" w:space="0" w:color="auto"/>
              <w:right w:val="single" w:sz="4" w:space="0" w:color="auto"/>
            </w:tcBorders>
            <w:shd w:val="clear" w:color="auto" w:fill="auto"/>
            <w:noWrap/>
            <w:vAlign w:val="bottom"/>
            <w:hideMark/>
          </w:tcPr>
          <w:p w14:paraId="7679478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1,3889%</w:t>
            </w:r>
          </w:p>
        </w:tc>
      </w:tr>
      <w:tr w:rsidR="00DE61D8" w:rsidRPr="00CC7E63" w14:paraId="1362588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CADBFB7" w14:textId="641D4B7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32 </w:t>
            </w:r>
          </w:p>
        </w:tc>
        <w:tc>
          <w:tcPr>
            <w:tcW w:w="2087" w:type="dxa"/>
            <w:tcBorders>
              <w:top w:val="nil"/>
              <w:left w:val="nil"/>
              <w:bottom w:val="single" w:sz="4" w:space="0" w:color="auto"/>
              <w:right w:val="single" w:sz="4" w:space="0" w:color="auto"/>
            </w:tcBorders>
            <w:shd w:val="clear" w:color="auto" w:fill="auto"/>
            <w:noWrap/>
            <w:vAlign w:val="bottom"/>
            <w:hideMark/>
          </w:tcPr>
          <w:p w14:paraId="40A0A7BF" w14:textId="40C6B6F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10/08/2026</w:t>
            </w:r>
          </w:p>
        </w:tc>
        <w:tc>
          <w:tcPr>
            <w:tcW w:w="2047" w:type="dxa"/>
            <w:tcBorders>
              <w:top w:val="nil"/>
              <w:left w:val="nil"/>
              <w:bottom w:val="single" w:sz="4" w:space="0" w:color="auto"/>
              <w:right w:val="single" w:sz="4" w:space="0" w:color="auto"/>
            </w:tcBorders>
            <w:shd w:val="clear" w:color="auto" w:fill="auto"/>
            <w:noWrap/>
            <w:vAlign w:val="bottom"/>
            <w:hideMark/>
          </w:tcPr>
          <w:p w14:paraId="6E50232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1,4085%</w:t>
            </w:r>
          </w:p>
        </w:tc>
      </w:tr>
      <w:tr w:rsidR="00DE61D8" w:rsidRPr="00CC7E63" w14:paraId="3BFC6E16"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EEC05F2" w14:textId="52E5448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33 </w:t>
            </w:r>
          </w:p>
        </w:tc>
        <w:tc>
          <w:tcPr>
            <w:tcW w:w="2087" w:type="dxa"/>
            <w:tcBorders>
              <w:top w:val="nil"/>
              <w:left w:val="nil"/>
              <w:bottom w:val="single" w:sz="4" w:space="0" w:color="auto"/>
              <w:right w:val="single" w:sz="4" w:space="0" w:color="auto"/>
            </w:tcBorders>
            <w:shd w:val="clear" w:color="auto" w:fill="auto"/>
            <w:noWrap/>
            <w:vAlign w:val="bottom"/>
            <w:hideMark/>
          </w:tcPr>
          <w:p w14:paraId="7FACDDE4" w14:textId="22666A7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10/09/2026</w:t>
            </w:r>
          </w:p>
        </w:tc>
        <w:tc>
          <w:tcPr>
            <w:tcW w:w="2047" w:type="dxa"/>
            <w:tcBorders>
              <w:top w:val="nil"/>
              <w:left w:val="nil"/>
              <w:bottom w:val="single" w:sz="4" w:space="0" w:color="auto"/>
              <w:right w:val="single" w:sz="4" w:space="0" w:color="auto"/>
            </w:tcBorders>
            <w:shd w:val="clear" w:color="auto" w:fill="auto"/>
            <w:noWrap/>
            <w:vAlign w:val="bottom"/>
            <w:hideMark/>
          </w:tcPr>
          <w:p w14:paraId="25C970E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1,4286%</w:t>
            </w:r>
          </w:p>
        </w:tc>
      </w:tr>
      <w:tr w:rsidR="00DE61D8" w:rsidRPr="00CC7E63" w14:paraId="555C1DB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E180F9E" w14:textId="408324F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34 </w:t>
            </w:r>
          </w:p>
        </w:tc>
        <w:tc>
          <w:tcPr>
            <w:tcW w:w="2087" w:type="dxa"/>
            <w:tcBorders>
              <w:top w:val="nil"/>
              <w:left w:val="nil"/>
              <w:bottom w:val="single" w:sz="4" w:space="0" w:color="auto"/>
              <w:right w:val="single" w:sz="4" w:space="0" w:color="auto"/>
            </w:tcBorders>
            <w:shd w:val="clear" w:color="auto" w:fill="auto"/>
            <w:noWrap/>
            <w:vAlign w:val="bottom"/>
            <w:hideMark/>
          </w:tcPr>
          <w:p w14:paraId="5C1C0121" w14:textId="4E0F224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10/10/2026</w:t>
            </w:r>
          </w:p>
        </w:tc>
        <w:tc>
          <w:tcPr>
            <w:tcW w:w="2047" w:type="dxa"/>
            <w:tcBorders>
              <w:top w:val="nil"/>
              <w:left w:val="nil"/>
              <w:bottom w:val="single" w:sz="4" w:space="0" w:color="auto"/>
              <w:right w:val="single" w:sz="4" w:space="0" w:color="auto"/>
            </w:tcBorders>
            <w:shd w:val="clear" w:color="auto" w:fill="auto"/>
            <w:noWrap/>
            <w:vAlign w:val="bottom"/>
            <w:hideMark/>
          </w:tcPr>
          <w:p w14:paraId="39643BEF"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1,4493%</w:t>
            </w:r>
          </w:p>
        </w:tc>
      </w:tr>
      <w:tr w:rsidR="00DE61D8" w:rsidRPr="00CC7E63" w14:paraId="3F06166A"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9EC9972" w14:textId="022E18D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35 </w:t>
            </w:r>
          </w:p>
        </w:tc>
        <w:tc>
          <w:tcPr>
            <w:tcW w:w="2087" w:type="dxa"/>
            <w:tcBorders>
              <w:top w:val="nil"/>
              <w:left w:val="nil"/>
              <w:bottom w:val="single" w:sz="4" w:space="0" w:color="auto"/>
              <w:right w:val="single" w:sz="4" w:space="0" w:color="auto"/>
            </w:tcBorders>
            <w:shd w:val="clear" w:color="auto" w:fill="auto"/>
            <w:noWrap/>
            <w:vAlign w:val="bottom"/>
            <w:hideMark/>
          </w:tcPr>
          <w:p w14:paraId="14C78B73" w14:textId="35A40AB0"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10/11/2026</w:t>
            </w:r>
          </w:p>
        </w:tc>
        <w:tc>
          <w:tcPr>
            <w:tcW w:w="2047" w:type="dxa"/>
            <w:tcBorders>
              <w:top w:val="nil"/>
              <w:left w:val="nil"/>
              <w:bottom w:val="single" w:sz="4" w:space="0" w:color="auto"/>
              <w:right w:val="single" w:sz="4" w:space="0" w:color="auto"/>
            </w:tcBorders>
            <w:shd w:val="clear" w:color="auto" w:fill="auto"/>
            <w:noWrap/>
            <w:vAlign w:val="bottom"/>
            <w:hideMark/>
          </w:tcPr>
          <w:p w14:paraId="463D76DF"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1,4706%</w:t>
            </w:r>
          </w:p>
        </w:tc>
      </w:tr>
      <w:tr w:rsidR="00DE61D8" w:rsidRPr="00CC7E63" w14:paraId="7850D16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796AC55" w14:textId="3D7B7BF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36 </w:t>
            </w:r>
          </w:p>
        </w:tc>
        <w:tc>
          <w:tcPr>
            <w:tcW w:w="2087" w:type="dxa"/>
            <w:tcBorders>
              <w:top w:val="nil"/>
              <w:left w:val="nil"/>
              <w:bottom w:val="single" w:sz="4" w:space="0" w:color="auto"/>
              <w:right w:val="single" w:sz="4" w:space="0" w:color="auto"/>
            </w:tcBorders>
            <w:shd w:val="clear" w:color="auto" w:fill="auto"/>
            <w:noWrap/>
            <w:vAlign w:val="bottom"/>
            <w:hideMark/>
          </w:tcPr>
          <w:p w14:paraId="1A5E3231" w14:textId="713AE18B"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10/12/2026</w:t>
            </w:r>
          </w:p>
        </w:tc>
        <w:tc>
          <w:tcPr>
            <w:tcW w:w="2047" w:type="dxa"/>
            <w:tcBorders>
              <w:top w:val="nil"/>
              <w:left w:val="nil"/>
              <w:bottom w:val="single" w:sz="4" w:space="0" w:color="auto"/>
              <w:right w:val="single" w:sz="4" w:space="0" w:color="auto"/>
            </w:tcBorders>
            <w:shd w:val="clear" w:color="auto" w:fill="auto"/>
            <w:noWrap/>
            <w:vAlign w:val="bottom"/>
            <w:hideMark/>
          </w:tcPr>
          <w:p w14:paraId="2AB8383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1,4925%</w:t>
            </w:r>
          </w:p>
        </w:tc>
      </w:tr>
      <w:tr w:rsidR="00DE61D8" w:rsidRPr="00CC7E63" w14:paraId="75DB9D1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F7EEE5B" w14:textId="454EC13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37 </w:t>
            </w:r>
          </w:p>
        </w:tc>
        <w:tc>
          <w:tcPr>
            <w:tcW w:w="2087" w:type="dxa"/>
            <w:tcBorders>
              <w:top w:val="nil"/>
              <w:left w:val="nil"/>
              <w:bottom w:val="single" w:sz="4" w:space="0" w:color="auto"/>
              <w:right w:val="single" w:sz="4" w:space="0" w:color="auto"/>
            </w:tcBorders>
            <w:shd w:val="clear" w:color="auto" w:fill="auto"/>
            <w:noWrap/>
            <w:vAlign w:val="bottom"/>
            <w:hideMark/>
          </w:tcPr>
          <w:p w14:paraId="538AF5E5" w14:textId="7AEB8901"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10/01/2027</w:t>
            </w:r>
          </w:p>
        </w:tc>
        <w:tc>
          <w:tcPr>
            <w:tcW w:w="2047" w:type="dxa"/>
            <w:tcBorders>
              <w:top w:val="nil"/>
              <w:left w:val="nil"/>
              <w:bottom w:val="single" w:sz="4" w:space="0" w:color="auto"/>
              <w:right w:val="single" w:sz="4" w:space="0" w:color="auto"/>
            </w:tcBorders>
            <w:shd w:val="clear" w:color="auto" w:fill="auto"/>
            <w:noWrap/>
            <w:vAlign w:val="bottom"/>
            <w:hideMark/>
          </w:tcPr>
          <w:p w14:paraId="15082E0E"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1,5152%</w:t>
            </w:r>
          </w:p>
        </w:tc>
      </w:tr>
      <w:tr w:rsidR="00DE61D8" w:rsidRPr="00CC7E63" w14:paraId="6E7BA6E2"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5263235" w14:textId="795744B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38 </w:t>
            </w:r>
          </w:p>
        </w:tc>
        <w:tc>
          <w:tcPr>
            <w:tcW w:w="2087" w:type="dxa"/>
            <w:tcBorders>
              <w:top w:val="nil"/>
              <w:left w:val="nil"/>
              <w:bottom w:val="single" w:sz="4" w:space="0" w:color="auto"/>
              <w:right w:val="single" w:sz="4" w:space="0" w:color="auto"/>
            </w:tcBorders>
            <w:shd w:val="clear" w:color="auto" w:fill="auto"/>
            <w:noWrap/>
            <w:vAlign w:val="bottom"/>
            <w:hideMark/>
          </w:tcPr>
          <w:p w14:paraId="2560CD3C" w14:textId="38F3E0C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10/02/2027</w:t>
            </w:r>
          </w:p>
        </w:tc>
        <w:tc>
          <w:tcPr>
            <w:tcW w:w="2047" w:type="dxa"/>
            <w:tcBorders>
              <w:top w:val="nil"/>
              <w:left w:val="nil"/>
              <w:bottom w:val="single" w:sz="4" w:space="0" w:color="auto"/>
              <w:right w:val="single" w:sz="4" w:space="0" w:color="auto"/>
            </w:tcBorders>
            <w:shd w:val="clear" w:color="auto" w:fill="auto"/>
            <w:noWrap/>
            <w:vAlign w:val="bottom"/>
            <w:hideMark/>
          </w:tcPr>
          <w:p w14:paraId="0DAE303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1,5385%</w:t>
            </w:r>
          </w:p>
        </w:tc>
      </w:tr>
      <w:tr w:rsidR="00DE61D8" w:rsidRPr="00CC7E63" w14:paraId="47C7256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8BE1933" w14:textId="23F3928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39 </w:t>
            </w:r>
          </w:p>
        </w:tc>
        <w:tc>
          <w:tcPr>
            <w:tcW w:w="2087" w:type="dxa"/>
            <w:tcBorders>
              <w:top w:val="nil"/>
              <w:left w:val="nil"/>
              <w:bottom w:val="single" w:sz="4" w:space="0" w:color="auto"/>
              <w:right w:val="single" w:sz="4" w:space="0" w:color="auto"/>
            </w:tcBorders>
            <w:shd w:val="clear" w:color="auto" w:fill="auto"/>
            <w:noWrap/>
            <w:vAlign w:val="bottom"/>
            <w:hideMark/>
          </w:tcPr>
          <w:p w14:paraId="4FD97EFC" w14:textId="7F02FE0B"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10/03/2027</w:t>
            </w:r>
          </w:p>
        </w:tc>
        <w:tc>
          <w:tcPr>
            <w:tcW w:w="2047" w:type="dxa"/>
            <w:tcBorders>
              <w:top w:val="nil"/>
              <w:left w:val="nil"/>
              <w:bottom w:val="single" w:sz="4" w:space="0" w:color="auto"/>
              <w:right w:val="single" w:sz="4" w:space="0" w:color="auto"/>
            </w:tcBorders>
            <w:shd w:val="clear" w:color="auto" w:fill="auto"/>
            <w:noWrap/>
            <w:vAlign w:val="bottom"/>
            <w:hideMark/>
          </w:tcPr>
          <w:p w14:paraId="65E971FF"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1,5625%</w:t>
            </w:r>
          </w:p>
        </w:tc>
      </w:tr>
      <w:tr w:rsidR="00DE61D8" w:rsidRPr="00CC7E63" w14:paraId="7198A26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DF35549" w14:textId="5249C0BA"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40 </w:t>
            </w:r>
          </w:p>
        </w:tc>
        <w:tc>
          <w:tcPr>
            <w:tcW w:w="2087" w:type="dxa"/>
            <w:tcBorders>
              <w:top w:val="nil"/>
              <w:left w:val="nil"/>
              <w:bottom w:val="single" w:sz="4" w:space="0" w:color="auto"/>
              <w:right w:val="single" w:sz="4" w:space="0" w:color="auto"/>
            </w:tcBorders>
            <w:shd w:val="clear" w:color="auto" w:fill="auto"/>
            <w:noWrap/>
            <w:vAlign w:val="bottom"/>
            <w:hideMark/>
          </w:tcPr>
          <w:p w14:paraId="3B1B9C13" w14:textId="0AD66A4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10/04/2027</w:t>
            </w:r>
          </w:p>
        </w:tc>
        <w:tc>
          <w:tcPr>
            <w:tcW w:w="2047" w:type="dxa"/>
            <w:tcBorders>
              <w:top w:val="nil"/>
              <w:left w:val="nil"/>
              <w:bottom w:val="single" w:sz="4" w:space="0" w:color="auto"/>
              <w:right w:val="single" w:sz="4" w:space="0" w:color="auto"/>
            </w:tcBorders>
            <w:shd w:val="clear" w:color="auto" w:fill="auto"/>
            <w:noWrap/>
            <w:vAlign w:val="bottom"/>
            <w:hideMark/>
          </w:tcPr>
          <w:p w14:paraId="2D3F547A"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1,5873%</w:t>
            </w:r>
          </w:p>
        </w:tc>
      </w:tr>
      <w:tr w:rsidR="00DE61D8" w:rsidRPr="00CC7E63" w14:paraId="2F0464D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79B8B09" w14:textId="72737E6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41 </w:t>
            </w:r>
          </w:p>
        </w:tc>
        <w:tc>
          <w:tcPr>
            <w:tcW w:w="2087" w:type="dxa"/>
            <w:tcBorders>
              <w:top w:val="nil"/>
              <w:left w:val="nil"/>
              <w:bottom w:val="single" w:sz="4" w:space="0" w:color="auto"/>
              <w:right w:val="single" w:sz="4" w:space="0" w:color="auto"/>
            </w:tcBorders>
            <w:shd w:val="clear" w:color="auto" w:fill="auto"/>
            <w:noWrap/>
            <w:vAlign w:val="bottom"/>
            <w:hideMark/>
          </w:tcPr>
          <w:p w14:paraId="75319987" w14:textId="5EB7E1E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10/05/2027</w:t>
            </w:r>
          </w:p>
        </w:tc>
        <w:tc>
          <w:tcPr>
            <w:tcW w:w="2047" w:type="dxa"/>
            <w:tcBorders>
              <w:top w:val="nil"/>
              <w:left w:val="nil"/>
              <w:bottom w:val="single" w:sz="4" w:space="0" w:color="auto"/>
              <w:right w:val="single" w:sz="4" w:space="0" w:color="auto"/>
            </w:tcBorders>
            <w:shd w:val="clear" w:color="auto" w:fill="auto"/>
            <w:noWrap/>
            <w:vAlign w:val="bottom"/>
            <w:hideMark/>
          </w:tcPr>
          <w:p w14:paraId="0ADBD844"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1,6129%</w:t>
            </w:r>
          </w:p>
        </w:tc>
      </w:tr>
      <w:tr w:rsidR="00DE61D8" w:rsidRPr="00CC7E63" w14:paraId="319BA90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69E9361" w14:textId="53C61A2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42 </w:t>
            </w:r>
          </w:p>
        </w:tc>
        <w:tc>
          <w:tcPr>
            <w:tcW w:w="2087" w:type="dxa"/>
            <w:tcBorders>
              <w:top w:val="nil"/>
              <w:left w:val="nil"/>
              <w:bottom w:val="single" w:sz="4" w:space="0" w:color="auto"/>
              <w:right w:val="single" w:sz="4" w:space="0" w:color="auto"/>
            </w:tcBorders>
            <w:shd w:val="clear" w:color="auto" w:fill="auto"/>
            <w:noWrap/>
            <w:vAlign w:val="bottom"/>
            <w:hideMark/>
          </w:tcPr>
          <w:p w14:paraId="1C88DE4F" w14:textId="4F618ED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10/06/2027</w:t>
            </w:r>
          </w:p>
        </w:tc>
        <w:tc>
          <w:tcPr>
            <w:tcW w:w="2047" w:type="dxa"/>
            <w:tcBorders>
              <w:top w:val="nil"/>
              <w:left w:val="nil"/>
              <w:bottom w:val="single" w:sz="4" w:space="0" w:color="auto"/>
              <w:right w:val="single" w:sz="4" w:space="0" w:color="auto"/>
            </w:tcBorders>
            <w:shd w:val="clear" w:color="auto" w:fill="auto"/>
            <w:noWrap/>
            <w:vAlign w:val="bottom"/>
            <w:hideMark/>
          </w:tcPr>
          <w:p w14:paraId="49C5500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1,6393%</w:t>
            </w:r>
          </w:p>
        </w:tc>
      </w:tr>
      <w:tr w:rsidR="00DE61D8" w:rsidRPr="00CC7E63" w14:paraId="55A5ADE7"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BB164BD" w14:textId="71E61C1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43 </w:t>
            </w:r>
          </w:p>
        </w:tc>
        <w:tc>
          <w:tcPr>
            <w:tcW w:w="2087" w:type="dxa"/>
            <w:tcBorders>
              <w:top w:val="nil"/>
              <w:left w:val="nil"/>
              <w:bottom w:val="single" w:sz="4" w:space="0" w:color="auto"/>
              <w:right w:val="single" w:sz="4" w:space="0" w:color="auto"/>
            </w:tcBorders>
            <w:shd w:val="clear" w:color="auto" w:fill="auto"/>
            <w:noWrap/>
            <w:vAlign w:val="bottom"/>
            <w:hideMark/>
          </w:tcPr>
          <w:p w14:paraId="1F727AA8" w14:textId="6CB2A67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10/07/2027</w:t>
            </w:r>
          </w:p>
        </w:tc>
        <w:tc>
          <w:tcPr>
            <w:tcW w:w="2047" w:type="dxa"/>
            <w:tcBorders>
              <w:top w:val="nil"/>
              <w:left w:val="nil"/>
              <w:bottom w:val="single" w:sz="4" w:space="0" w:color="auto"/>
              <w:right w:val="single" w:sz="4" w:space="0" w:color="auto"/>
            </w:tcBorders>
            <w:shd w:val="clear" w:color="auto" w:fill="auto"/>
            <w:noWrap/>
            <w:vAlign w:val="bottom"/>
            <w:hideMark/>
          </w:tcPr>
          <w:p w14:paraId="05D84A4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1,6667%</w:t>
            </w:r>
          </w:p>
        </w:tc>
      </w:tr>
      <w:tr w:rsidR="00DE61D8" w:rsidRPr="00CC7E63" w14:paraId="089708B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00D4E49" w14:textId="23CF801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44 </w:t>
            </w:r>
          </w:p>
        </w:tc>
        <w:tc>
          <w:tcPr>
            <w:tcW w:w="2087" w:type="dxa"/>
            <w:tcBorders>
              <w:top w:val="nil"/>
              <w:left w:val="nil"/>
              <w:bottom w:val="single" w:sz="4" w:space="0" w:color="auto"/>
              <w:right w:val="single" w:sz="4" w:space="0" w:color="auto"/>
            </w:tcBorders>
            <w:shd w:val="clear" w:color="auto" w:fill="auto"/>
            <w:noWrap/>
            <w:vAlign w:val="bottom"/>
            <w:hideMark/>
          </w:tcPr>
          <w:p w14:paraId="2981186B" w14:textId="1CA9694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10/08/2027</w:t>
            </w:r>
          </w:p>
        </w:tc>
        <w:tc>
          <w:tcPr>
            <w:tcW w:w="2047" w:type="dxa"/>
            <w:tcBorders>
              <w:top w:val="nil"/>
              <w:left w:val="nil"/>
              <w:bottom w:val="single" w:sz="4" w:space="0" w:color="auto"/>
              <w:right w:val="single" w:sz="4" w:space="0" w:color="auto"/>
            </w:tcBorders>
            <w:shd w:val="clear" w:color="auto" w:fill="auto"/>
            <w:noWrap/>
            <w:vAlign w:val="bottom"/>
            <w:hideMark/>
          </w:tcPr>
          <w:p w14:paraId="589288C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1,6949%</w:t>
            </w:r>
          </w:p>
        </w:tc>
      </w:tr>
      <w:tr w:rsidR="00DE61D8" w:rsidRPr="00CC7E63" w14:paraId="4CEE60D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53587E8" w14:textId="6A72740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45 </w:t>
            </w:r>
          </w:p>
        </w:tc>
        <w:tc>
          <w:tcPr>
            <w:tcW w:w="2087" w:type="dxa"/>
            <w:tcBorders>
              <w:top w:val="nil"/>
              <w:left w:val="nil"/>
              <w:bottom w:val="single" w:sz="4" w:space="0" w:color="auto"/>
              <w:right w:val="single" w:sz="4" w:space="0" w:color="auto"/>
            </w:tcBorders>
            <w:shd w:val="clear" w:color="auto" w:fill="auto"/>
            <w:noWrap/>
            <w:vAlign w:val="bottom"/>
            <w:hideMark/>
          </w:tcPr>
          <w:p w14:paraId="11AB90B2" w14:textId="2A38328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10/09/2027</w:t>
            </w:r>
          </w:p>
        </w:tc>
        <w:tc>
          <w:tcPr>
            <w:tcW w:w="2047" w:type="dxa"/>
            <w:tcBorders>
              <w:top w:val="nil"/>
              <w:left w:val="nil"/>
              <w:bottom w:val="single" w:sz="4" w:space="0" w:color="auto"/>
              <w:right w:val="single" w:sz="4" w:space="0" w:color="auto"/>
            </w:tcBorders>
            <w:shd w:val="clear" w:color="auto" w:fill="auto"/>
            <w:noWrap/>
            <w:vAlign w:val="bottom"/>
            <w:hideMark/>
          </w:tcPr>
          <w:p w14:paraId="7DDAC617"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1,7241%</w:t>
            </w:r>
          </w:p>
        </w:tc>
      </w:tr>
      <w:tr w:rsidR="00DE61D8" w:rsidRPr="00CC7E63" w14:paraId="370019D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0069F2D" w14:textId="43DA4A25"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46 </w:t>
            </w:r>
          </w:p>
        </w:tc>
        <w:tc>
          <w:tcPr>
            <w:tcW w:w="2087" w:type="dxa"/>
            <w:tcBorders>
              <w:top w:val="nil"/>
              <w:left w:val="nil"/>
              <w:bottom w:val="single" w:sz="4" w:space="0" w:color="auto"/>
              <w:right w:val="single" w:sz="4" w:space="0" w:color="auto"/>
            </w:tcBorders>
            <w:shd w:val="clear" w:color="auto" w:fill="auto"/>
            <w:noWrap/>
            <w:vAlign w:val="bottom"/>
            <w:hideMark/>
          </w:tcPr>
          <w:p w14:paraId="49157796" w14:textId="48F7B3F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10/10/2027</w:t>
            </w:r>
          </w:p>
        </w:tc>
        <w:tc>
          <w:tcPr>
            <w:tcW w:w="2047" w:type="dxa"/>
            <w:tcBorders>
              <w:top w:val="nil"/>
              <w:left w:val="nil"/>
              <w:bottom w:val="single" w:sz="4" w:space="0" w:color="auto"/>
              <w:right w:val="single" w:sz="4" w:space="0" w:color="auto"/>
            </w:tcBorders>
            <w:shd w:val="clear" w:color="auto" w:fill="auto"/>
            <w:noWrap/>
            <w:vAlign w:val="bottom"/>
            <w:hideMark/>
          </w:tcPr>
          <w:p w14:paraId="5799813E"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1,7544%</w:t>
            </w:r>
          </w:p>
        </w:tc>
      </w:tr>
      <w:tr w:rsidR="00DE61D8" w:rsidRPr="00CC7E63" w14:paraId="1174F04A"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9ED142C" w14:textId="285B553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47 </w:t>
            </w:r>
          </w:p>
        </w:tc>
        <w:tc>
          <w:tcPr>
            <w:tcW w:w="2087" w:type="dxa"/>
            <w:tcBorders>
              <w:top w:val="nil"/>
              <w:left w:val="nil"/>
              <w:bottom w:val="single" w:sz="4" w:space="0" w:color="auto"/>
              <w:right w:val="single" w:sz="4" w:space="0" w:color="auto"/>
            </w:tcBorders>
            <w:shd w:val="clear" w:color="auto" w:fill="auto"/>
            <w:noWrap/>
            <w:vAlign w:val="bottom"/>
            <w:hideMark/>
          </w:tcPr>
          <w:p w14:paraId="372B8A24" w14:textId="61C10BA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10/11/2027</w:t>
            </w:r>
          </w:p>
        </w:tc>
        <w:tc>
          <w:tcPr>
            <w:tcW w:w="2047" w:type="dxa"/>
            <w:tcBorders>
              <w:top w:val="nil"/>
              <w:left w:val="nil"/>
              <w:bottom w:val="single" w:sz="4" w:space="0" w:color="auto"/>
              <w:right w:val="single" w:sz="4" w:space="0" w:color="auto"/>
            </w:tcBorders>
            <w:shd w:val="clear" w:color="auto" w:fill="auto"/>
            <w:noWrap/>
            <w:vAlign w:val="bottom"/>
            <w:hideMark/>
          </w:tcPr>
          <w:p w14:paraId="1C5F5CB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1,7857%</w:t>
            </w:r>
          </w:p>
        </w:tc>
      </w:tr>
      <w:tr w:rsidR="00DE61D8" w:rsidRPr="00CC7E63" w14:paraId="61309FC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E32FA82" w14:textId="52E10EC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48 </w:t>
            </w:r>
          </w:p>
        </w:tc>
        <w:tc>
          <w:tcPr>
            <w:tcW w:w="2087" w:type="dxa"/>
            <w:tcBorders>
              <w:top w:val="nil"/>
              <w:left w:val="nil"/>
              <w:bottom w:val="single" w:sz="4" w:space="0" w:color="auto"/>
              <w:right w:val="single" w:sz="4" w:space="0" w:color="auto"/>
            </w:tcBorders>
            <w:shd w:val="clear" w:color="auto" w:fill="auto"/>
            <w:noWrap/>
            <w:vAlign w:val="bottom"/>
            <w:hideMark/>
          </w:tcPr>
          <w:p w14:paraId="14C12CD7" w14:textId="45E8496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10/12/2027</w:t>
            </w:r>
          </w:p>
        </w:tc>
        <w:tc>
          <w:tcPr>
            <w:tcW w:w="2047" w:type="dxa"/>
            <w:tcBorders>
              <w:top w:val="nil"/>
              <w:left w:val="nil"/>
              <w:bottom w:val="single" w:sz="4" w:space="0" w:color="auto"/>
              <w:right w:val="single" w:sz="4" w:space="0" w:color="auto"/>
            </w:tcBorders>
            <w:shd w:val="clear" w:color="auto" w:fill="auto"/>
            <w:noWrap/>
            <w:vAlign w:val="bottom"/>
            <w:hideMark/>
          </w:tcPr>
          <w:p w14:paraId="51E1DEE4"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1,8182%</w:t>
            </w:r>
          </w:p>
        </w:tc>
      </w:tr>
      <w:tr w:rsidR="00DE61D8" w:rsidRPr="00CC7E63" w14:paraId="7F8074CC"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16F668C" w14:textId="1F009C1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49 </w:t>
            </w:r>
          </w:p>
        </w:tc>
        <w:tc>
          <w:tcPr>
            <w:tcW w:w="2087" w:type="dxa"/>
            <w:tcBorders>
              <w:top w:val="nil"/>
              <w:left w:val="nil"/>
              <w:bottom w:val="single" w:sz="4" w:space="0" w:color="auto"/>
              <w:right w:val="single" w:sz="4" w:space="0" w:color="auto"/>
            </w:tcBorders>
            <w:shd w:val="clear" w:color="auto" w:fill="auto"/>
            <w:noWrap/>
            <w:vAlign w:val="bottom"/>
            <w:hideMark/>
          </w:tcPr>
          <w:p w14:paraId="49BDD1FD" w14:textId="7B55B2E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10/01/2028</w:t>
            </w:r>
          </w:p>
        </w:tc>
        <w:tc>
          <w:tcPr>
            <w:tcW w:w="2047" w:type="dxa"/>
            <w:tcBorders>
              <w:top w:val="nil"/>
              <w:left w:val="nil"/>
              <w:bottom w:val="single" w:sz="4" w:space="0" w:color="auto"/>
              <w:right w:val="single" w:sz="4" w:space="0" w:color="auto"/>
            </w:tcBorders>
            <w:shd w:val="clear" w:color="auto" w:fill="auto"/>
            <w:noWrap/>
            <w:vAlign w:val="bottom"/>
            <w:hideMark/>
          </w:tcPr>
          <w:p w14:paraId="122DBB8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1,8519%</w:t>
            </w:r>
          </w:p>
        </w:tc>
      </w:tr>
      <w:tr w:rsidR="00DE61D8" w:rsidRPr="00CC7E63" w14:paraId="49C4831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E0DA3E0" w14:textId="757025B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50 </w:t>
            </w:r>
          </w:p>
        </w:tc>
        <w:tc>
          <w:tcPr>
            <w:tcW w:w="2087" w:type="dxa"/>
            <w:tcBorders>
              <w:top w:val="nil"/>
              <w:left w:val="nil"/>
              <w:bottom w:val="single" w:sz="4" w:space="0" w:color="auto"/>
              <w:right w:val="single" w:sz="4" w:space="0" w:color="auto"/>
            </w:tcBorders>
            <w:shd w:val="clear" w:color="auto" w:fill="auto"/>
            <w:noWrap/>
            <w:vAlign w:val="bottom"/>
            <w:hideMark/>
          </w:tcPr>
          <w:p w14:paraId="6C54CC9F" w14:textId="21BE80F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10/02/2028</w:t>
            </w:r>
          </w:p>
        </w:tc>
        <w:tc>
          <w:tcPr>
            <w:tcW w:w="2047" w:type="dxa"/>
            <w:tcBorders>
              <w:top w:val="nil"/>
              <w:left w:val="nil"/>
              <w:bottom w:val="single" w:sz="4" w:space="0" w:color="auto"/>
              <w:right w:val="single" w:sz="4" w:space="0" w:color="auto"/>
            </w:tcBorders>
            <w:shd w:val="clear" w:color="auto" w:fill="auto"/>
            <w:noWrap/>
            <w:vAlign w:val="bottom"/>
            <w:hideMark/>
          </w:tcPr>
          <w:p w14:paraId="0C3AE088"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1,8868%</w:t>
            </w:r>
          </w:p>
        </w:tc>
      </w:tr>
      <w:tr w:rsidR="00DE61D8" w:rsidRPr="00CC7E63" w14:paraId="0D5E815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2E6FB34" w14:textId="6A63F31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51 </w:t>
            </w:r>
          </w:p>
        </w:tc>
        <w:tc>
          <w:tcPr>
            <w:tcW w:w="2087" w:type="dxa"/>
            <w:tcBorders>
              <w:top w:val="nil"/>
              <w:left w:val="nil"/>
              <w:bottom w:val="single" w:sz="4" w:space="0" w:color="auto"/>
              <w:right w:val="single" w:sz="4" w:space="0" w:color="auto"/>
            </w:tcBorders>
            <w:shd w:val="clear" w:color="auto" w:fill="auto"/>
            <w:noWrap/>
            <w:vAlign w:val="bottom"/>
            <w:hideMark/>
          </w:tcPr>
          <w:p w14:paraId="423FC38C" w14:textId="2465A326"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10/03/2028</w:t>
            </w:r>
          </w:p>
        </w:tc>
        <w:tc>
          <w:tcPr>
            <w:tcW w:w="2047" w:type="dxa"/>
            <w:tcBorders>
              <w:top w:val="nil"/>
              <w:left w:val="nil"/>
              <w:bottom w:val="single" w:sz="4" w:space="0" w:color="auto"/>
              <w:right w:val="single" w:sz="4" w:space="0" w:color="auto"/>
            </w:tcBorders>
            <w:shd w:val="clear" w:color="auto" w:fill="auto"/>
            <w:noWrap/>
            <w:vAlign w:val="bottom"/>
            <w:hideMark/>
          </w:tcPr>
          <w:p w14:paraId="233D9A8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1,9231%</w:t>
            </w:r>
          </w:p>
        </w:tc>
      </w:tr>
      <w:tr w:rsidR="00DE61D8" w:rsidRPr="00CC7E63" w14:paraId="2ABE640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D93CA74" w14:textId="17726F5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52 </w:t>
            </w:r>
          </w:p>
        </w:tc>
        <w:tc>
          <w:tcPr>
            <w:tcW w:w="2087" w:type="dxa"/>
            <w:tcBorders>
              <w:top w:val="nil"/>
              <w:left w:val="nil"/>
              <w:bottom w:val="single" w:sz="4" w:space="0" w:color="auto"/>
              <w:right w:val="single" w:sz="4" w:space="0" w:color="auto"/>
            </w:tcBorders>
            <w:shd w:val="clear" w:color="auto" w:fill="auto"/>
            <w:noWrap/>
            <w:vAlign w:val="bottom"/>
            <w:hideMark/>
          </w:tcPr>
          <w:p w14:paraId="29CAAFAA" w14:textId="6A30BD7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10/04/2028</w:t>
            </w:r>
          </w:p>
        </w:tc>
        <w:tc>
          <w:tcPr>
            <w:tcW w:w="2047" w:type="dxa"/>
            <w:tcBorders>
              <w:top w:val="nil"/>
              <w:left w:val="nil"/>
              <w:bottom w:val="single" w:sz="4" w:space="0" w:color="auto"/>
              <w:right w:val="single" w:sz="4" w:space="0" w:color="auto"/>
            </w:tcBorders>
            <w:shd w:val="clear" w:color="auto" w:fill="auto"/>
            <w:noWrap/>
            <w:vAlign w:val="bottom"/>
            <w:hideMark/>
          </w:tcPr>
          <w:p w14:paraId="5FC1D968"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1,9608%</w:t>
            </w:r>
          </w:p>
        </w:tc>
      </w:tr>
      <w:tr w:rsidR="00DE61D8" w:rsidRPr="00CC7E63" w14:paraId="37E6CD1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50FC33E" w14:textId="1C25FAE1"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53 </w:t>
            </w:r>
          </w:p>
        </w:tc>
        <w:tc>
          <w:tcPr>
            <w:tcW w:w="2087" w:type="dxa"/>
            <w:tcBorders>
              <w:top w:val="nil"/>
              <w:left w:val="nil"/>
              <w:bottom w:val="single" w:sz="4" w:space="0" w:color="auto"/>
              <w:right w:val="single" w:sz="4" w:space="0" w:color="auto"/>
            </w:tcBorders>
            <w:shd w:val="clear" w:color="auto" w:fill="auto"/>
            <w:noWrap/>
            <w:vAlign w:val="bottom"/>
            <w:hideMark/>
          </w:tcPr>
          <w:p w14:paraId="28C220E7" w14:textId="6AE1AE8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10/05/2028</w:t>
            </w:r>
          </w:p>
        </w:tc>
        <w:tc>
          <w:tcPr>
            <w:tcW w:w="2047" w:type="dxa"/>
            <w:tcBorders>
              <w:top w:val="nil"/>
              <w:left w:val="nil"/>
              <w:bottom w:val="single" w:sz="4" w:space="0" w:color="auto"/>
              <w:right w:val="single" w:sz="4" w:space="0" w:color="auto"/>
            </w:tcBorders>
            <w:shd w:val="clear" w:color="auto" w:fill="auto"/>
            <w:noWrap/>
            <w:vAlign w:val="bottom"/>
            <w:hideMark/>
          </w:tcPr>
          <w:p w14:paraId="3A750FAA"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2,0000%</w:t>
            </w:r>
          </w:p>
        </w:tc>
      </w:tr>
      <w:tr w:rsidR="00DE61D8" w:rsidRPr="00CC7E63" w14:paraId="55ED31B6"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C57C201" w14:textId="78164BE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54 </w:t>
            </w:r>
          </w:p>
        </w:tc>
        <w:tc>
          <w:tcPr>
            <w:tcW w:w="2087" w:type="dxa"/>
            <w:tcBorders>
              <w:top w:val="nil"/>
              <w:left w:val="nil"/>
              <w:bottom w:val="single" w:sz="4" w:space="0" w:color="auto"/>
              <w:right w:val="single" w:sz="4" w:space="0" w:color="auto"/>
            </w:tcBorders>
            <w:shd w:val="clear" w:color="auto" w:fill="auto"/>
            <w:noWrap/>
            <w:vAlign w:val="bottom"/>
            <w:hideMark/>
          </w:tcPr>
          <w:p w14:paraId="3DBA6C7E" w14:textId="6EF1A6F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10/06/2028</w:t>
            </w:r>
          </w:p>
        </w:tc>
        <w:tc>
          <w:tcPr>
            <w:tcW w:w="2047" w:type="dxa"/>
            <w:tcBorders>
              <w:top w:val="nil"/>
              <w:left w:val="nil"/>
              <w:bottom w:val="single" w:sz="4" w:space="0" w:color="auto"/>
              <w:right w:val="single" w:sz="4" w:space="0" w:color="auto"/>
            </w:tcBorders>
            <w:shd w:val="clear" w:color="auto" w:fill="auto"/>
            <w:noWrap/>
            <w:vAlign w:val="bottom"/>
            <w:hideMark/>
          </w:tcPr>
          <w:p w14:paraId="33E0E63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2,0408%</w:t>
            </w:r>
          </w:p>
        </w:tc>
      </w:tr>
      <w:tr w:rsidR="00DE61D8" w:rsidRPr="00CC7E63" w14:paraId="2781DB0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798E983" w14:textId="0A6A9F4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55 </w:t>
            </w:r>
          </w:p>
        </w:tc>
        <w:tc>
          <w:tcPr>
            <w:tcW w:w="2087" w:type="dxa"/>
            <w:tcBorders>
              <w:top w:val="nil"/>
              <w:left w:val="nil"/>
              <w:bottom w:val="single" w:sz="4" w:space="0" w:color="auto"/>
              <w:right w:val="single" w:sz="4" w:space="0" w:color="auto"/>
            </w:tcBorders>
            <w:shd w:val="clear" w:color="auto" w:fill="auto"/>
            <w:noWrap/>
            <w:vAlign w:val="bottom"/>
            <w:hideMark/>
          </w:tcPr>
          <w:p w14:paraId="10430AA1" w14:textId="46398E0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10/07/2028</w:t>
            </w:r>
          </w:p>
        </w:tc>
        <w:tc>
          <w:tcPr>
            <w:tcW w:w="2047" w:type="dxa"/>
            <w:tcBorders>
              <w:top w:val="nil"/>
              <w:left w:val="nil"/>
              <w:bottom w:val="single" w:sz="4" w:space="0" w:color="auto"/>
              <w:right w:val="single" w:sz="4" w:space="0" w:color="auto"/>
            </w:tcBorders>
            <w:shd w:val="clear" w:color="auto" w:fill="auto"/>
            <w:noWrap/>
            <w:vAlign w:val="bottom"/>
            <w:hideMark/>
          </w:tcPr>
          <w:p w14:paraId="76FB734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2,0833%</w:t>
            </w:r>
          </w:p>
        </w:tc>
      </w:tr>
      <w:tr w:rsidR="00DE61D8" w:rsidRPr="00CC7E63" w14:paraId="6BE2C68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BBDA2E5" w14:textId="376E4AC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56 </w:t>
            </w:r>
          </w:p>
        </w:tc>
        <w:tc>
          <w:tcPr>
            <w:tcW w:w="2087" w:type="dxa"/>
            <w:tcBorders>
              <w:top w:val="nil"/>
              <w:left w:val="nil"/>
              <w:bottom w:val="single" w:sz="4" w:space="0" w:color="auto"/>
              <w:right w:val="single" w:sz="4" w:space="0" w:color="auto"/>
            </w:tcBorders>
            <w:shd w:val="clear" w:color="auto" w:fill="auto"/>
            <w:noWrap/>
            <w:vAlign w:val="bottom"/>
            <w:hideMark/>
          </w:tcPr>
          <w:p w14:paraId="751EF9DD" w14:textId="290A2B16"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10/08/2028</w:t>
            </w:r>
          </w:p>
        </w:tc>
        <w:tc>
          <w:tcPr>
            <w:tcW w:w="2047" w:type="dxa"/>
            <w:tcBorders>
              <w:top w:val="nil"/>
              <w:left w:val="nil"/>
              <w:bottom w:val="single" w:sz="4" w:space="0" w:color="auto"/>
              <w:right w:val="single" w:sz="4" w:space="0" w:color="auto"/>
            </w:tcBorders>
            <w:shd w:val="clear" w:color="auto" w:fill="auto"/>
            <w:noWrap/>
            <w:vAlign w:val="bottom"/>
            <w:hideMark/>
          </w:tcPr>
          <w:p w14:paraId="406488D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2,1277%</w:t>
            </w:r>
          </w:p>
        </w:tc>
      </w:tr>
      <w:tr w:rsidR="00DE61D8" w:rsidRPr="00CC7E63" w14:paraId="30A8E64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5E6C669" w14:textId="1D378D2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57 </w:t>
            </w:r>
          </w:p>
        </w:tc>
        <w:tc>
          <w:tcPr>
            <w:tcW w:w="2087" w:type="dxa"/>
            <w:tcBorders>
              <w:top w:val="nil"/>
              <w:left w:val="nil"/>
              <w:bottom w:val="single" w:sz="4" w:space="0" w:color="auto"/>
              <w:right w:val="single" w:sz="4" w:space="0" w:color="auto"/>
            </w:tcBorders>
            <w:shd w:val="clear" w:color="auto" w:fill="auto"/>
            <w:noWrap/>
            <w:vAlign w:val="bottom"/>
            <w:hideMark/>
          </w:tcPr>
          <w:p w14:paraId="3156B224" w14:textId="0623B99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10/09/2028</w:t>
            </w:r>
          </w:p>
        </w:tc>
        <w:tc>
          <w:tcPr>
            <w:tcW w:w="2047" w:type="dxa"/>
            <w:tcBorders>
              <w:top w:val="nil"/>
              <w:left w:val="nil"/>
              <w:bottom w:val="single" w:sz="4" w:space="0" w:color="auto"/>
              <w:right w:val="single" w:sz="4" w:space="0" w:color="auto"/>
            </w:tcBorders>
            <w:shd w:val="clear" w:color="auto" w:fill="auto"/>
            <w:noWrap/>
            <w:vAlign w:val="bottom"/>
            <w:hideMark/>
          </w:tcPr>
          <w:p w14:paraId="65FCDCA0"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2,1739%</w:t>
            </w:r>
          </w:p>
        </w:tc>
      </w:tr>
      <w:tr w:rsidR="00DE61D8" w:rsidRPr="00CC7E63" w14:paraId="1CC34DE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A961651" w14:textId="772F21B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lastRenderedPageBreak/>
              <w:t xml:space="preserve">58 </w:t>
            </w:r>
          </w:p>
        </w:tc>
        <w:tc>
          <w:tcPr>
            <w:tcW w:w="2087" w:type="dxa"/>
            <w:tcBorders>
              <w:top w:val="nil"/>
              <w:left w:val="nil"/>
              <w:bottom w:val="single" w:sz="4" w:space="0" w:color="auto"/>
              <w:right w:val="single" w:sz="4" w:space="0" w:color="auto"/>
            </w:tcBorders>
            <w:shd w:val="clear" w:color="auto" w:fill="auto"/>
            <w:noWrap/>
            <w:vAlign w:val="bottom"/>
            <w:hideMark/>
          </w:tcPr>
          <w:p w14:paraId="4AE2FEF0" w14:textId="2393C47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10/10/2028</w:t>
            </w:r>
          </w:p>
        </w:tc>
        <w:tc>
          <w:tcPr>
            <w:tcW w:w="2047" w:type="dxa"/>
            <w:tcBorders>
              <w:top w:val="nil"/>
              <w:left w:val="nil"/>
              <w:bottom w:val="single" w:sz="4" w:space="0" w:color="auto"/>
              <w:right w:val="single" w:sz="4" w:space="0" w:color="auto"/>
            </w:tcBorders>
            <w:shd w:val="clear" w:color="auto" w:fill="auto"/>
            <w:noWrap/>
            <w:vAlign w:val="bottom"/>
            <w:hideMark/>
          </w:tcPr>
          <w:p w14:paraId="015B0B0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2,2222%</w:t>
            </w:r>
          </w:p>
        </w:tc>
      </w:tr>
      <w:tr w:rsidR="00DE61D8" w:rsidRPr="00CC7E63" w14:paraId="50AA17B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B909DDE" w14:textId="662CDEF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59 </w:t>
            </w:r>
          </w:p>
        </w:tc>
        <w:tc>
          <w:tcPr>
            <w:tcW w:w="2087" w:type="dxa"/>
            <w:tcBorders>
              <w:top w:val="nil"/>
              <w:left w:val="nil"/>
              <w:bottom w:val="single" w:sz="4" w:space="0" w:color="auto"/>
              <w:right w:val="single" w:sz="4" w:space="0" w:color="auto"/>
            </w:tcBorders>
            <w:shd w:val="clear" w:color="auto" w:fill="auto"/>
            <w:noWrap/>
            <w:vAlign w:val="bottom"/>
            <w:hideMark/>
          </w:tcPr>
          <w:p w14:paraId="460511CC" w14:textId="76E44D8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10/11/2028</w:t>
            </w:r>
          </w:p>
        </w:tc>
        <w:tc>
          <w:tcPr>
            <w:tcW w:w="2047" w:type="dxa"/>
            <w:tcBorders>
              <w:top w:val="nil"/>
              <w:left w:val="nil"/>
              <w:bottom w:val="single" w:sz="4" w:space="0" w:color="auto"/>
              <w:right w:val="single" w:sz="4" w:space="0" w:color="auto"/>
            </w:tcBorders>
            <w:shd w:val="clear" w:color="auto" w:fill="auto"/>
            <w:noWrap/>
            <w:vAlign w:val="bottom"/>
            <w:hideMark/>
          </w:tcPr>
          <w:p w14:paraId="4B888D8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2,2727%</w:t>
            </w:r>
          </w:p>
        </w:tc>
      </w:tr>
      <w:tr w:rsidR="00DE61D8" w:rsidRPr="00CC7E63" w14:paraId="25B3928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85C6647" w14:textId="62737FA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60 </w:t>
            </w:r>
          </w:p>
        </w:tc>
        <w:tc>
          <w:tcPr>
            <w:tcW w:w="2087" w:type="dxa"/>
            <w:tcBorders>
              <w:top w:val="nil"/>
              <w:left w:val="nil"/>
              <w:bottom w:val="single" w:sz="4" w:space="0" w:color="auto"/>
              <w:right w:val="single" w:sz="4" w:space="0" w:color="auto"/>
            </w:tcBorders>
            <w:shd w:val="clear" w:color="auto" w:fill="auto"/>
            <w:noWrap/>
            <w:vAlign w:val="bottom"/>
            <w:hideMark/>
          </w:tcPr>
          <w:p w14:paraId="7BCC7E5E" w14:textId="2F7E7D5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10/12/2028</w:t>
            </w:r>
          </w:p>
        </w:tc>
        <w:tc>
          <w:tcPr>
            <w:tcW w:w="2047" w:type="dxa"/>
            <w:tcBorders>
              <w:top w:val="nil"/>
              <w:left w:val="nil"/>
              <w:bottom w:val="single" w:sz="4" w:space="0" w:color="auto"/>
              <w:right w:val="single" w:sz="4" w:space="0" w:color="auto"/>
            </w:tcBorders>
            <w:shd w:val="clear" w:color="auto" w:fill="auto"/>
            <w:noWrap/>
            <w:vAlign w:val="bottom"/>
            <w:hideMark/>
          </w:tcPr>
          <w:p w14:paraId="6F18CE6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2,3256%</w:t>
            </w:r>
          </w:p>
        </w:tc>
      </w:tr>
      <w:tr w:rsidR="00DE61D8" w:rsidRPr="00CC7E63" w14:paraId="07FE974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507F1D1" w14:textId="03F416AA"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61 </w:t>
            </w:r>
          </w:p>
        </w:tc>
        <w:tc>
          <w:tcPr>
            <w:tcW w:w="2087" w:type="dxa"/>
            <w:tcBorders>
              <w:top w:val="nil"/>
              <w:left w:val="nil"/>
              <w:bottom w:val="single" w:sz="4" w:space="0" w:color="auto"/>
              <w:right w:val="single" w:sz="4" w:space="0" w:color="auto"/>
            </w:tcBorders>
            <w:shd w:val="clear" w:color="auto" w:fill="auto"/>
            <w:noWrap/>
            <w:vAlign w:val="bottom"/>
            <w:hideMark/>
          </w:tcPr>
          <w:p w14:paraId="4CD4DD67" w14:textId="229B826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10/01/2029</w:t>
            </w:r>
          </w:p>
        </w:tc>
        <w:tc>
          <w:tcPr>
            <w:tcW w:w="2047" w:type="dxa"/>
            <w:tcBorders>
              <w:top w:val="nil"/>
              <w:left w:val="nil"/>
              <w:bottom w:val="single" w:sz="4" w:space="0" w:color="auto"/>
              <w:right w:val="single" w:sz="4" w:space="0" w:color="auto"/>
            </w:tcBorders>
            <w:shd w:val="clear" w:color="auto" w:fill="auto"/>
            <w:noWrap/>
            <w:vAlign w:val="bottom"/>
            <w:hideMark/>
          </w:tcPr>
          <w:p w14:paraId="1D3EA9A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2,3810%</w:t>
            </w:r>
          </w:p>
        </w:tc>
      </w:tr>
      <w:tr w:rsidR="00DE61D8" w:rsidRPr="00CC7E63" w14:paraId="4B2F5EF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CFF2A95" w14:textId="46161CB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62 </w:t>
            </w:r>
          </w:p>
        </w:tc>
        <w:tc>
          <w:tcPr>
            <w:tcW w:w="2087" w:type="dxa"/>
            <w:tcBorders>
              <w:top w:val="nil"/>
              <w:left w:val="nil"/>
              <w:bottom w:val="single" w:sz="4" w:space="0" w:color="auto"/>
              <w:right w:val="single" w:sz="4" w:space="0" w:color="auto"/>
            </w:tcBorders>
            <w:shd w:val="clear" w:color="auto" w:fill="auto"/>
            <w:noWrap/>
            <w:vAlign w:val="bottom"/>
            <w:hideMark/>
          </w:tcPr>
          <w:p w14:paraId="74116626" w14:textId="42E625F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10/02/2029</w:t>
            </w:r>
          </w:p>
        </w:tc>
        <w:tc>
          <w:tcPr>
            <w:tcW w:w="2047" w:type="dxa"/>
            <w:tcBorders>
              <w:top w:val="nil"/>
              <w:left w:val="nil"/>
              <w:bottom w:val="single" w:sz="4" w:space="0" w:color="auto"/>
              <w:right w:val="single" w:sz="4" w:space="0" w:color="auto"/>
            </w:tcBorders>
            <w:shd w:val="clear" w:color="auto" w:fill="auto"/>
            <w:noWrap/>
            <w:vAlign w:val="bottom"/>
            <w:hideMark/>
          </w:tcPr>
          <w:p w14:paraId="5A88BFB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2,4390%</w:t>
            </w:r>
          </w:p>
        </w:tc>
      </w:tr>
      <w:tr w:rsidR="00DE61D8" w:rsidRPr="00CC7E63" w14:paraId="035DDA7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35C00C0" w14:textId="5957C78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63 </w:t>
            </w:r>
          </w:p>
        </w:tc>
        <w:tc>
          <w:tcPr>
            <w:tcW w:w="2087" w:type="dxa"/>
            <w:tcBorders>
              <w:top w:val="nil"/>
              <w:left w:val="nil"/>
              <w:bottom w:val="single" w:sz="4" w:space="0" w:color="auto"/>
              <w:right w:val="single" w:sz="4" w:space="0" w:color="auto"/>
            </w:tcBorders>
            <w:shd w:val="clear" w:color="auto" w:fill="auto"/>
            <w:noWrap/>
            <w:vAlign w:val="bottom"/>
            <w:hideMark/>
          </w:tcPr>
          <w:p w14:paraId="2B95B4B8" w14:textId="124B8DAA"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10/03/2029</w:t>
            </w:r>
          </w:p>
        </w:tc>
        <w:tc>
          <w:tcPr>
            <w:tcW w:w="2047" w:type="dxa"/>
            <w:tcBorders>
              <w:top w:val="nil"/>
              <w:left w:val="nil"/>
              <w:bottom w:val="single" w:sz="4" w:space="0" w:color="auto"/>
              <w:right w:val="single" w:sz="4" w:space="0" w:color="auto"/>
            </w:tcBorders>
            <w:shd w:val="clear" w:color="auto" w:fill="auto"/>
            <w:noWrap/>
            <w:vAlign w:val="bottom"/>
            <w:hideMark/>
          </w:tcPr>
          <w:p w14:paraId="2942D12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2,5000%</w:t>
            </w:r>
          </w:p>
        </w:tc>
      </w:tr>
      <w:tr w:rsidR="00DE61D8" w:rsidRPr="00CC7E63" w14:paraId="19CF3C7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293149F" w14:textId="178F8C3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64 </w:t>
            </w:r>
          </w:p>
        </w:tc>
        <w:tc>
          <w:tcPr>
            <w:tcW w:w="2087" w:type="dxa"/>
            <w:tcBorders>
              <w:top w:val="nil"/>
              <w:left w:val="nil"/>
              <w:bottom w:val="single" w:sz="4" w:space="0" w:color="auto"/>
              <w:right w:val="single" w:sz="4" w:space="0" w:color="auto"/>
            </w:tcBorders>
            <w:shd w:val="clear" w:color="auto" w:fill="auto"/>
            <w:noWrap/>
            <w:vAlign w:val="bottom"/>
            <w:hideMark/>
          </w:tcPr>
          <w:p w14:paraId="1F8AE83D" w14:textId="77865BD1"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10/04/2029</w:t>
            </w:r>
          </w:p>
        </w:tc>
        <w:tc>
          <w:tcPr>
            <w:tcW w:w="2047" w:type="dxa"/>
            <w:tcBorders>
              <w:top w:val="nil"/>
              <w:left w:val="nil"/>
              <w:bottom w:val="single" w:sz="4" w:space="0" w:color="auto"/>
              <w:right w:val="single" w:sz="4" w:space="0" w:color="auto"/>
            </w:tcBorders>
            <w:shd w:val="clear" w:color="auto" w:fill="auto"/>
            <w:noWrap/>
            <w:vAlign w:val="bottom"/>
            <w:hideMark/>
          </w:tcPr>
          <w:p w14:paraId="2EFC22C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2,5641%</w:t>
            </w:r>
          </w:p>
        </w:tc>
      </w:tr>
      <w:tr w:rsidR="00DE61D8" w:rsidRPr="00CC7E63" w14:paraId="4891ED0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E4F1A43" w14:textId="79022C6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65 </w:t>
            </w:r>
          </w:p>
        </w:tc>
        <w:tc>
          <w:tcPr>
            <w:tcW w:w="2087" w:type="dxa"/>
            <w:tcBorders>
              <w:top w:val="nil"/>
              <w:left w:val="nil"/>
              <w:bottom w:val="single" w:sz="4" w:space="0" w:color="auto"/>
              <w:right w:val="single" w:sz="4" w:space="0" w:color="auto"/>
            </w:tcBorders>
            <w:shd w:val="clear" w:color="auto" w:fill="auto"/>
            <w:noWrap/>
            <w:vAlign w:val="bottom"/>
            <w:hideMark/>
          </w:tcPr>
          <w:p w14:paraId="7BAF5A4C" w14:textId="787D4F71"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10/05/2029</w:t>
            </w:r>
          </w:p>
        </w:tc>
        <w:tc>
          <w:tcPr>
            <w:tcW w:w="2047" w:type="dxa"/>
            <w:tcBorders>
              <w:top w:val="nil"/>
              <w:left w:val="nil"/>
              <w:bottom w:val="single" w:sz="4" w:space="0" w:color="auto"/>
              <w:right w:val="single" w:sz="4" w:space="0" w:color="auto"/>
            </w:tcBorders>
            <w:shd w:val="clear" w:color="auto" w:fill="auto"/>
            <w:noWrap/>
            <w:vAlign w:val="bottom"/>
            <w:hideMark/>
          </w:tcPr>
          <w:p w14:paraId="11280D46"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2,6316%</w:t>
            </w:r>
          </w:p>
        </w:tc>
      </w:tr>
      <w:tr w:rsidR="00DE61D8" w:rsidRPr="00CC7E63" w14:paraId="1BF3F29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13FF586" w14:textId="636F891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66 </w:t>
            </w:r>
          </w:p>
        </w:tc>
        <w:tc>
          <w:tcPr>
            <w:tcW w:w="2087" w:type="dxa"/>
            <w:tcBorders>
              <w:top w:val="nil"/>
              <w:left w:val="nil"/>
              <w:bottom w:val="single" w:sz="4" w:space="0" w:color="auto"/>
              <w:right w:val="single" w:sz="4" w:space="0" w:color="auto"/>
            </w:tcBorders>
            <w:shd w:val="clear" w:color="auto" w:fill="auto"/>
            <w:noWrap/>
            <w:vAlign w:val="bottom"/>
            <w:hideMark/>
          </w:tcPr>
          <w:p w14:paraId="2DBADB70" w14:textId="7A5D9F41"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10/06/2029</w:t>
            </w:r>
          </w:p>
        </w:tc>
        <w:tc>
          <w:tcPr>
            <w:tcW w:w="2047" w:type="dxa"/>
            <w:tcBorders>
              <w:top w:val="nil"/>
              <w:left w:val="nil"/>
              <w:bottom w:val="single" w:sz="4" w:space="0" w:color="auto"/>
              <w:right w:val="single" w:sz="4" w:space="0" w:color="auto"/>
            </w:tcBorders>
            <w:shd w:val="clear" w:color="auto" w:fill="auto"/>
            <w:noWrap/>
            <w:vAlign w:val="bottom"/>
            <w:hideMark/>
          </w:tcPr>
          <w:p w14:paraId="748135A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2,7027%</w:t>
            </w:r>
          </w:p>
        </w:tc>
      </w:tr>
      <w:tr w:rsidR="00DE61D8" w:rsidRPr="00CC7E63" w14:paraId="1B5CA30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8AEDAEE" w14:textId="48EB57C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67 </w:t>
            </w:r>
          </w:p>
        </w:tc>
        <w:tc>
          <w:tcPr>
            <w:tcW w:w="2087" w:type="dxa"/>
            <w:tcBorders>
              <w:top w:val="nil"/>
              <w:left w:val="nil"/>
              <w:bottom w:val="single" w:sz="4" w:space="0" w:color="auto"/>
              <w:right w:val="single" w:sz="4" w:space="0" w:color="auto"/>
            </w:tcBorders>
            <w:shd w:val="clear" w:color="auto" w:fill="auto"/>
            <w:noWrap/>
            <w:vAlign w:val="bottom"/>
            <w:hideMark/>
          </w:tcPr>
          <w:p w14:paraId="6711C642" w14:textId="74B36E8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10/07/2029</w:t>
            </w:r>
          </w:p>
        </w:tc>
        <w:tc>
          <w:tcPr>
            <w:tcW w:w="2047" w:type="dxa"/>
            <w:tcBorders>
              <w:top w:val="nil"/>
              <w:left w:val="nil"/>
              <w:bottom w:val="single" w:sz="4" w:space="0" w:color="auto"/>
              <w:right w:val="single" w:sz="4" w:space="0" w:color="auto"/>
            </w:tcBorders>
            <w:shd w:val="clear" w:color="auto" w:fill="auto"/>
            <w:noWrap/>
            <w:vAlign w:val="bottom"/>
            <w:hideMark/>
          </w:tcPr>
          <w:p w14:paraId="2FEFBE1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2,7778%</w:t>
            </w:r>
          </w:p>
        </w:tc>
      </w:tr>
      <w:tr w:rsidR="00DE61D8" w:rsidRPr="00CC7E63" w14:paraId="1AF146A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BE7AE4B" w14:textId="0793430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68 </w:t>
            </w:r>
          </w:p>
        </w:tc>
        <w:tc>
          <w:tcPr>
            <w:tcW w:w="2087" w:type="dxa"/>
            <w:tcBorders>
              <w:top w:val="nil"/>
              <w:left w:val="nil"/>
              <w:bottom w:val="single" w:sz="4" w:space="0" w:color="auto"/>
              <w:right w:val="single" w:sz="4" w:space="0" w:color="auto"/>
            </w:tcBorders>
            <w:shd w:val="clear" w:color="auto" w:fill="auto"/>
            <w:noWrap/>
            <w:vAlign w:val="bottom"/>
            <w:hideMark/>
          </w:tcPr>
          <w:p w14:paraId="12165029" w14:textId="22A4433B"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10/08/2029</w:t>
            </w:r>
          </w:p>
        </w:tc>
        <w:tc>
          <w:tcPr>
            <w:tcW w:w="2047" w:type="dxa"/>
            <w:tcBorders>
              <w:top w:val="nil"/>
              <w:left w:val="nil"/>
              <w:bottom w:val="single" w:sz="4" w:space="0" w:color="auto"/>
              <w:right w:val="single" w:sz="4" w:space="0" w:color="auto"/>
            </w:tcBorders>
            <w:shd w:val="clear" w:color="auto" w:fill="auto"/>
            <w:noWrap/>
            <w:vAlign w:val="bottom"/>
            <w:hideMark/>
          </w:tcPr>
          <w:p w14:paraId="7D0DF15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2,8571%</w:t>
            </w:r>
          </w:p>
        </w:tc>
      </w:tr>
      <w:tr w:rsidR="00DE61D8" w:rsidRPr="00CC7E63" w14:paraId="5FFBD62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530C57E" w14:textId="377E9C2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69 </w:t>
            </w:r>
          </w:p>
        </w:tc>
        <w:tc>
          <w:tcPr>
            <w:tcW w:w="2087" w:type="dxa"/>
            <w:tcBorders>
              <w:top w:val="nil"/>
              <w:left w:val="nil"/>
              <w:bottom w:val="single" w:sz="4" w:space="0" w:color="auto"/>
              <w:right w:val="single" w:sz="4" w:space="0" w:color="auto"/>
            </w:tcBorders>
            <w:shd w:val="clear" w:color="auto" w:fill="auto"/>
            <w:noWrap/>
            <w:vAlign w:val="bottom"/>
            <w:hideMark/>
          </w:tcPr>
          <w:p w14:paraId="2B155588" w14:textId="12B3F09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10/09/2029</w:t>
            </w:r>
          </w:p>
        </w:tc>
        <w:tc>
          <w:tcPr>
            <w:tcW w:w="2047" w:type="dxa"/>
            <w:tcBorders>
              <w:top w:val="nil"/>
              <w:left w:val="nil"/>
              <w:bottom w:val="single" w:sz="4" w:space="0" w:color="auto"/>
              <w:right w:val="single" w:sz="4" w:space="0" w:color="auto"/>
            </w:tcBorders>
            <w:shd w:val="clear" w:color="auto" w:fill="auto"/>
            <w:noWrap/>
            <w:vAlign w:val="bottom"/>
            <w:hideMark/>
          </w:tcPr>
          <w:p w14:paraId="6C7F0551"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2,9412%</w:t>
            </w:r>
          </w:p>
        </w:tc>
      </w:tr>
      <w:tr w:rsidR="00DE61D8" w:rsidRPr="00CC7E63" w14:paraId="4F5D65F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B52AACB" w14:textId="0F38C096"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70 </w:t>
            </w:r>
          </w:p>
        </w:tc>
        <w:tc>
          <w:tcPr>
            <w:tcW w:w="2087" w:type="dxa"/>
            <w:tcBorders>
              <w:top w:val="nil"/>
              <w:left w:val="nil"/>
              <w:bottom w:val="single" w:sz="4" w:space="0" w:color="auto"/>
              <w:right w:val="single" w:sz="4" w:space="0" w:color="auto"/>
            </w:tcBorders>
            <w:shd w:val="clear" w:color="auto" w:fill="auto"/>
            <w:noWrap/>
            <w:vAlign w:val="bottom"/>
            <w:hideMark/>
          </w:tcPr>
          <w:p w14:paraId="0D6F22CA" w14:textId="1C21DFF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10/10/2029</w:t>
            </w:r>
          </w:p>
        </w:tc>
        <w:tc>
          <w:tcPr>
            <w:tcW w:w="2047" w:type="dxa"/>
            <w:tcBorders>
              <w:top w:val="nil"/>
              <w:left w:val="nil"/>
              <w:bottom w:val="single" w:sz="4" w:space="0" w:color="auto"/>
              <w:right w:val="single" w:sz="4" w:space="0" w:color="auto"/>
            </w:tcBorders>
            <w:shd w:val="clear" w:color="auto" w:fill="auto"/>
            <w:noWrap/>
            <w:vAlign w:val="bottom"/>
            <w:hideMark/>
          </w:tcPr>
          <w:p w14:paraId="7B964837"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3,0303%</w:t>
            </w:r>
          </w:p>
        </w:tc>
      </w:tr>
      <w:tr w:rsidR="00DE61D8" w:rsidRPr="00CC7E63" w14:paraId="312F1E0A"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D1D4B22" w14:textId="0F40F41E"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71 </w:t>
            </w:r>
          </w:p>
        </w:tc>
        <w:tc>
          <w:tcPr>
            <w:tcW w:w="2087" w:type="dxa"/>
            <w:tcBorders>
              <w:top w:val="nil"/>
              <w:left w:val="nil"/>
              <w:bottom w:val="single" w:sz="4" w:space="0" w:color="auto"/>
              <w:right w:val="single" w:sz="4" w:space="0" w:color="auto"/>
            </w:tcBorders>
            <w:shd w:val="clear" w:color="auto" w:fill="auto"/>
            <w:noWrap/>
            <w:vAlign w:val="bottom"/>
            <w:hideMark/>
          </w:tcPr>
          <w:p w14:paraId="77D83D1A" w14:textId="5A9A046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10/11/2029</w:t>
            </w:r>
          </w:p>
        </w:tc>
        <w:tc>
          <w:tcPr>
            <w:tcW w:w="2047" w:type="dxa"/>
            <w:tcBorders>
              <w:top w:val="nil"/>
              <w:left w:val="nil"/>
              <w:bottom w:val="single" w:sz="4" w:space="0" w:color="auto"/>
              <w:right w:val="single" w:sz="4" w:space="0" w:color="auto"/>
            </w:tcBorders>
            <w:shd w:val="clear" w:color="auto" w:fill="auto"/>
            <w:noWrap/>
            <w:vAlign w:val="bottom"/>
            <w:hideMark/>
          </w:tcPr>
          <w:p w14:paraId="3DAD01E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3,1250%</w:t>
            </w:r>
          </w:p>
        </w:tc>
      </w:tr>
      <w:tr w:rsidR="00DE61D8" w:rsidRPr="00CC7E63" w14:paraId="1AE3B5D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7A029AA" w14:textId="49E1CA2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72 </w:t>
            </w:r>
          </w:p>
        </w:tc>
        <w:tc>
          <w:tcPr>
            <w:tcW w:w="2087" w:type="dxa"/>
            <w:tcBorders>
              <w:top w:val="nil"/>
              <w:left w:val="nil"/>
              <w:bottom w:val="single" w:sz="4" w:space="0" w:color="auto"/>
              <w:right w:val="single" w:sz="4" w:space="0" w:color="auto"/>
            </w:tcBorders>
            <w:shd w:val="clear" w:color="auto" w:fill="auto"/>
            <w:noWrap/>
            <w:vAlign w:val="bottom"/>
            <w:hideMark/>
          </w:tcPr>
          <w:p w14:paraId="566B5C43" w14:textId="61A714E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10/12/2029</w:t>
            </w:r>
          </w:p>
        </w:tc>
        <w:tc>
          <w:tcPr>
            <w:tcW w:w="2047" w:type="dxa"/>
            <w:tcBorders>
              <w:top w:val="nil"/>
              <w:left w:val="nil"/>
              <w:bottom w:val="single" w:sz="4" w:space="0" w:color="auto"/>
              <w:right w:val="single" w:sz="4" w:space="0" w:color="auto"/>
            </w:tcBorders>
            <w:shd w:val="clear" w:color="auto" w:fill="auto"/>
            <w:noWrap/>
            <w:vAlign w:val="bottom"/>
            <w:hideMark/>
          </w:tcPr>
          <w:p w14:paraId="6FBF59C4"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3,2258%</w:t>
            </w:r>
          </w:p>
        </w:tc>
      </w:tr>
      <w:tr w:rsidR="00DE61D8" w:rsidRPr="00CC7E63" w14:paraId="37590C0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CC36926" w14:textId="761567A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73 </w:t>
            </w:r>
          </w:p>
        </w:tc>
        <w:tc>
          <w:tcPr>
            <w:tcW w:w="2087" w:type="dxa"/>
            <w:tcBorders>
              <w:top w:val="nil"/>
              <w:left w:val="nil"/>
              <w:bottom w:val="single" w:sz="4" w:space="0" w:color="auto"/>
              <w:right w:val="single" w:sz="4" w:space="0" w:color="auto"/>
            </w:tcBorders>
            <w:shd w:val="clear" w:color="auto" w:fill="auto"/>
            <w:noWrap/>
            <w:vAlign w:val="bottom"/>
            <w:hideMark/>
          </w:tcPr>
          <w:p w14:paraId="5FA59631" w14:textId="61D9613E"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10/01/2030</w:t>
            </w:r>
          </w:p>
        </w:tc>
        <w:tc>
          <w:tcPr>
            <w:tcW w:w="2047" w:type="dxa"/>
            <w:tcBorders>
              <w:top w:val="nil"/>
              <w:left w:val="nil"/>
              <w:bottom w:val="single" w:sz="4" w:space="0" w:color="auto"/>
              <w:right w:val="single" w:sz="4" w:space="0" w:color="auto"/>
            </w:tcBorders>
            <w:shd w:val="clear" w:color="auto" w:fill="auto"/>
            <w:noWrap/>
            <w:vAlign w:val="bottom"/>
            <w:hideMark/>
          </w:tcPr>
          <w:p w14:paraId="6E7FC94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3,3333%</w:t>
            </w:r>
          </w:p>
        </w:tc>
      </w:tr>
      <w:tr w:rsidR="00DE61D8" w:rsidRPr="00CC7E63" w14:paraId="2CA9219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E2EFF3E" w14:textId="2E35521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74 </w:t>
            </w:r>
          </w:p>
        </w:tc>
        <w:tc>
          <w:tcPr>
            <w:tcW w:w="2087" w:type="dxa"/>
            <w:tcBorders>
              <w:top w:val="nil"/>
              <w:left w:val="nil"/>
              <w:bottom w:val="single" w:sz="4" w:space="0" w:color="auto"/>
              <w:right w:val="single" w:sz="4" w:space="0" w:color="auto"/>
            </w:tcBorders>
            <w:shd w:val="clear" w:color="auto" w:fill="auto"/>
            <w:noWrap/>
            <w:vAlign w:val="bottom"/>
            <w:hideMark/>
          </w:tcPr>
          <w:p w14:paraId="1C02EF27" w14:textId="6B746F5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10/02/2030</w:t>
            </w:r>
          </w:p>
        </w:tc>
        <w:tc>
          <w:tcPr>
            <w:tcW w:w="2047" w:type="dxa"/>
            <w:tcBorders>
              <w:top w:val="nil"/>
              <w:left w:val="nil"/>
              <w:bottom w:val="single" w:sz="4" w:space="0" w:color="auto"/>
              <w:right w:val="single" w:sz="4" w:space="0" w:color="auto"/>
            </w:tcBorders>
            <w:shd w:val="clear" w:color="auto" w:fill="auto"/>
            <w:noWrap/>
            <w:vAlign w:val="bottom"/>
            <w:hideMark/>
          </w:tcPr>
          <w:p w14:paraId="379D67F0"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3,4483%</w:t>
            </w:r>
          </w:p>
        </w:tc>
      </w:tr>
      <w:tr w:rsidR="00DE61D8" w:rsidRPr="00CC7E63" w14:paraId="363C282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F79F7DD" w14:textId="4E9A5A9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75 </w:t>
            </w:r>
          </w:p>
        </w:tc>
        <w:tc>
          <w:tcPr>
            <w:tcW w:w="2087" w:type="dxa"/>
            <w:tcBorders>
              <w:top w:val="nil"/>
              <w:left w:val="nil"/>
              <w:bottom w:val="single" w:sz="4" w:space="0" w:color="auto"/>
              <w:right w:val="single" w:sz="4" w:space="0" w:color="auto"/>
            </w:tcBorders>
            <w:shd w:val="clear" w:color="auto" w:fill="auto"/>
            <w:noWrap/>
            <w:vAlign w:val="bottom"/>
            <w:hideMark/>
          </w:tcPr>
          <w:p w14:paraId="3526D5F8" w14:textId="6CE1864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10/03/2030</w:t>
            </w:r>
          </w:p>
        </w:tc>
        <w:tc>
          <w:tcPr>
            <w:tcW w:w="2047" w:type="dxa"/>
            <w:tcBorders>
              <w:top w:val="nil"/>
              <w:left w:val="nil"/>
              <w:bottom w:val="single" w:sz="4" w:space="0" w:color="auto"/>
              <w:right w:val="single" w:sz="4" w:space="0" w:color="auto"/>
            </w:tcBorders>
            <w:shd w:val="clear" w:color="auto" w:fill="auto"/>
            <w:noWrap/>
            <w:vAlign w:val="bottom"/>
            <w:hideMark/>
          </w:tcPr>
          <w:p w14:paraId="2DEB482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3,5714%</w:t>
            </w:r>
          </w:p>
        </w:tc>
      </w:tr>
      <w:tr w:rsidR="00DE61D8" w:rsidRPr="00CC7E63" w14:paraId="6E758E3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CDD6983" w14:textId="129191A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76 </w:t>
            </w:r>
          </w:p>
        </w:tc>
        <w:tc>
          <w:tcPr>
            <w:tcW w:w="2087" w:type="dxa"/>
            <w:tcBorders>
              <w:top w:val="nil"/>
              <w:left w:val="nil"/>
              <w:bottom w:val="single" w:sz="4" w:space="0" w:color="auto"/>
              <w:right w:val="single" w:sz="4" w:space="0" w:color="auto"/>
            </w:tcBorders>
            <w:shd w:val="clear" w:color="auto" w:fill="auto"/>
            <w:noWrap/>
            <w:vAlign w:val="bottom"/>
            <w:hideMark/>
          </w:tcPr>
          <w:p w14:paraId="15259E69" w14:textId="22E90186"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10/04/2030</w:t>
            </w:r>
          </w:p>
        </w:tc>
        <w:tc>
          <w:tcPr>
            <w:tcW w:w="2047" w:type="dxa"/>
            <w:tcBorders>
              <w:top w:val="nil"/>
              <w:left w:val="nil"/>
              <w:bottom w:val="single" w:sz="4" w:space="0" w:color="auto"/>
              <w:right w:val="single" w:sz="4" w:space="0" w:color="auto"/>
            </w:tcBorders>
            <w:shd w:val="clear" w:color="auto" w:fill="auto"/>
            <w:noWrap/>
            <w:vAlign w:val="bottom"/>
            <w:hideMark/>
          </w:tcPr>
          <w:p w14:paraId="5F3AD11F"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3,7037%</w:t>
            </w:r>
          </w:p>
        </w:tc>
      </w:tr>
      <w:tr w:rsidR="00DE61D8" w:rsidRPr="00CC7E63" w14:paraId="431538B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EDCD846" w14:textId="758E25E8"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77 </w:t>
            </w:r>
          </w:p>
        </w:tc>
        <w:tc>
          <w:tcPr>
            <w:tcW w:w="2087" w:type="dxa"/>
            <w:tcBorders>
              <w:top w:val="nil"/>
              <w:left w:val="nil"/>
              <w:bottom w:val="single" w:sz="4" w:space="0" w:color="auto"/>
              <w:right w:val="single" w:sz="4" w:space="0" w:color="auto"/>
            </w:tcBorders>
            <w:shd w:val="clear" w:color="auto" w:fill="auto"/>
            <w:noWrap/>
            <w:vAlign w:val="bottom"/>
            <w:hideMark/>
          </w:tcPr>
          <w:p w14:paraId="6961D39D" w14:textId="5FEC4047"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10/05/2030</w:t>
            </w:r>
          </w:p>
        </w:tc>
        <w:tc>
          <w:tcPr>
            <w:tcW w:w="2047" w:type="dxa"/>
            <w:tcBorders>
              <w:top w:val="nil"/>
              <w:left w:val="nil"/>
              <w:bottom w:val="single" w:sz="4" w:space="0" w:color="auto"/>
              <w:right w:val="single" w:sz="4" w:space="0" w:color="auto"/>
            </w:tcBorders>
            <w:shd w:val="clear" w:color="auto" w:fill="auto"/>
            <w:noWrap/>
            <w:vAlign w:val="bottom"/>
            <w:hideMark/>
          </w:tcPr>
          <w:p w14:paraId="6900143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3,8462%</w:t>
            </w:r>
          </w:p>
        </w:tc>
      </w:tr>
      <w:tr w:rsidR="00DE61D8" w:rsidRPr="00CC7E63" w14:paraId="7C54DEF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02D5BB6" w14:textId="69513ED9"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78 </w:t>
            </w:r>
          </w:p>
        </w:tc>
        <w:tc>
          <w:tcPr>
            <w:tcW w:w="2087" w:type="dxa"/>
            <w:tcBorders>
              <w:top w:val="nil"/>
              <w:left w:val="nil"/>
              <w:bottom w:val="single" w:sz="4" w:space="0" w:color="auto"/>
              <w:right w:val="single" w:sz="4" w:space="0" w:color="auto"/>
            </w:tcBorders>
            <w:shd w:val="clear" w:color="auto" w:fill="auto"/>
            <w:noWrap/>
            <w:vAlign w:val="bottom"/>
            <w:hideMark/>
          </w:tcPr>
          <w:p w14:paraId="0724146F" w14:textId="056AD26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10/06/2030</w:t>
            </w:r>
          </w:p>
        </w:tc>
        <w:tc>
          <w:tcPr>
            <w:tcW w:w="2047" w:type="dxa"/>
            <w:tcBorders>
              <w:top w:val="nil"/>
              <w:left w:val="nil"/>
              <w:bottom w:val="single" w:sz="4" w:space="0" w:color="auto"/>
              <w:right w:val="single" w:sz="4" w:space="0" w:color="auto"/>
            </w:tcBorders>
            <w:shd w:val="clear" w:color="auto" w:fill="auto"/>
            <w:noWrap/>
            <w:vAlign w:val="bottom"/>
            <w:hideMark/>
          </w:tcPr>
          <w:p w14:paraId="0E30AC76"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4,0000%</w:t>
            </w:r>
          </w:p>
        </w:tc>
      </w:tr>
      <w:tr w:rsidR="00DE61D8" w:rsidRPr="00CC7E63" w14:paraId="0FA6CB47"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EF9A69B" w14:textId="6CE4F78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79 </w:t>
            </w:r>
          </w:p>
        </w:tc>
        <w:tc>
          <w:tcPr>
            <w:tcW w:w="2087" w:type="dxa"/>
            <w:tcBorders>
              <w:top w:val="nil"/>
              <w:left w:val="nil"/>
              <w:bottom w:val="single" w:sz="4" w:space="0" w:color="auto"/>
              <w:right w:val="single" w:sz="4" w:space="0" w:color="auto"/>
            </w:tcBorders>
            <w:shd w:val="clear" w:color="auto" w:fill="auto"/>
            <w:noWrap/>
            <w:vAlign w:val="bottom"/>
            <w:hideMark/>
          </w:tcPr>
          <w:p w14:paraId="2A79673F" w14:textId="6E15FDB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10/07/2030</w:t>
            </w:r>
          </w:p>
        </w:tc>
        <w:tc>
          <w:tcPr>
            <w:tcW w:w="2047" w:type="dxa"/>
            <w:tcBorders>
              <w:top w:val="nil"/>
              <w:left w:val="nil"/>
              <w:bottom w:val="single" w:sz="4" w:space="0" w:color="auto"/>
              <w:right w:val="single" w:sz="4" w:space="0" w:color="auto"/>
            </w:tcBorders>
            <w:shd w:val="clear" w:color="auto" w:fill="auto"/>
            <w:noWrap/>
            <w:vAlign w:val="bottom"/>
            <w:hideMark/>
          </w:tcPr>
          <w:p w14:paraId="0E7A94B0"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4,1667%</w:t>
            </w:r>
          </w:p>
        </w:tc>
      </w:tr>
      <w:tr w:rsidR="00DE61D8" w:rsidRPr="00CC7E63" w14:paraId="68AD8875"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CD12422" w14:textId="26F9CB91"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80 </w:t>
            </w:r>
          </w:p>
        </w:tc>
        <w:tc>
          <w:tcPr>
            <w:tcW w:w="2087" w:type="dxa"/>
            <w:tcBorders>
              <w:top w:val="nil"/>
              <w:left w:val="nil"/>
              <w:bottom w:val="single" w:sz="4" w:space="0" w:color="auto"/>
              <w:right w:val="single" w:sz="4" w:space="0" w:color="auto"/>
            </w:tcBorders>
            <w:shd w:val="clear" w:color="auto" w:fill="auto"/>
            <w:noWrap/>
            <w:vAlign w:val="bottom"/>
            <w:hideMark/>
          </w:tcPr>
          <w:p w14:paraId="4E63EED0" w14:textId="5CB29EC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10/08/2030</w:t>
            </w:r>
          </w:p>
        </w:tc>
        <w:tc>
          <w:tcPr>
            <w:tcW w:w="2047" w:type="dxa"/>
            <w:tcBorders>
              <w:top w:val="nil"/>
              <w:left w:val="nil"/>
              <w:bottom w:val="single" w:sz="4" w:space="0" w:color="auto"/>
              <w:right w:val="single" w:sz="4" w:space="0" w:color="auto"/>
            </w:tcBorders>
            <w:shd w:val="clear" w:color="auto" w:fill="auto"/>
            <w:noWrap/>
            <w:vAlign w:val="bottom"/>
            <w:hideMark/>
          </w:tcPr>
          <w:p w14:paraId="6ACD7FD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4,3478%</w:t>
            </w:r>
          </w:p>
        </w:tc>
      </w:tr>
      <w:tr w:rsidR="00DE61D8" w:rsidRPr="00CC7E63" w14:paraId="5E16930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458E35E" w14:textId="5803508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81 </w:t>
            </w:r>
          </w:p>
        </w:tc>
        <w:tc>
          <w:tcPr>
            <w:tcW w:w="2087" w:type="dxa"/>
            <w:tcBorders>
              <w:top w:val="nil"/>
              <w:left w:val="nil"/>
              <w:bottom w:val="single" w:sz="4" w:space="0" w:color="auto"/>
              <w:right w:val="single" w:sz="4" w:space="0" w:color="auto"/>
            </w:tcBorders>
            <w:shd w:val="clear" w:color="auto" w:fill="auto"/>
            <w:noWrap/>
            <w:vAlign w:val="bottom"/>
            <w:hideMark/>
          </w:tcPr>
          <w:p w14:paraId="41177872" w14:textId="4B82481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10/09/2030</w:t>
            </w:r>
          </w:p>
        </w:tc>
        <w:tc>
          <w:tcPr>
            <w:tcW w:w="2047" w:type="dxa"/>
            <w:tcBorders>
              <w:top w:val="nil"/>
              <w:left w:val="nil"/>
              <w:bottom w:val="single" w:sz="4" w:space="0" w:color="auto"/>
              <w:right w:val="single" w:sz="4" w:space="0" w:color="auto"/>
            </w:tcBorders>
            <w:shd w:val="clear" w:color="auto" w:fill="auto"/>
            <w:noWrap/>
            <w:vAlign w:val="bottom"/>
            <w:hideMark/>
          </w:tcPr>
          <w:p w14:paraId="3C748B7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4,5455%</w:t>
            </w:r>
          </w:p>
        </w:tc>
      </w:tr>
      <w:tr w:rsidR="00DE61D8" w:rsidRPr="00CC7E63" w14:paraId="2E1D8AF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313E5CA" w14:textId="1234C5C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82 </w:t>
            </w:r>
          </w:p>
        </w:tc>
        <w:tc>
          <w:tcPr>
            <w:tcW w:w="2087" w:type="dxa"/>
            <w:tcBorders>
              <w:top w:val="nil"/>
              <w:left w:val="nil"/>
              <w:bottom w:val="single" w:sz="4" w:space="0" w:color="auto"/>
              <w:right w:val="single" w:sz="4" w:space="0" w:color="auto"/>
            </w:tcBorders>
            <w:shd w:val="clear" w:color="auto" w:fill="auto"/>
            <w:noWrap/>
            <w:vAlign w:val="bottom"/>
            <w:hideMark/>
          </w:tcPr>
          <w:p w14:paraId="4D633339" w14:textId="601416E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10/10/2030</w:t>
            </w:r>
          </w:p>
        </w:tc>
        <w:tc>
          <w:tcPr>
            <w:tcW w:w="2047" w:type="dxa"/>
            <w:tcBorders>
              <w:top w:val="nil"/>
              <w:left w:val="nil"/>
              <w:bottom w:val="single" w:sz="4" w:space="0" w:color="auto"/>
              <w:right w:val="single" w:sz="4" w:space="0" w:color="auto"/>
            </w:tcBorders>
            <w:shd w:val="clear" w:color="auto" w:fill="auto"/>
            <w:noWrap/>
            <w:vAlign w:val="bottom"/>
            <w:hideMark/>
          </w:tcPr>
          <w:p w14:paraId="71B0FE6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4,7619%</w:t>
            </w:r>
          </w:p>
        </w:tc>
      </w:tr>
      <w:tr w:rsidR="00DE61D8" w:rsidRPr="00CC7E63" w14:paraId="7B8B527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E681665" w14:textId="0D9507E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83 </w:t>
            </w:r>
          </w:p>
        </w:tc>
        <w:tc>
          <w:tcPr>
            <w:tcW w:w="2087" w:type="dxa"/>
            <w:tcBorders>
              <w:top w:val="nil"/>
              <w:left w:val="nil"/>
              <w:bottom w:val="single" w:sz="4" w:space="0" w:color="auto"/>
              <w:right w:val="single" w:sz="4" w:space="0" w:color="auto"/>
            </w:tcBorders>
            <w:shd w:val="clear" w:color="auto" w:fill="auto"/>
            <w:noWrap/>
            <w:vAlign w:val="bottom"/>
            <w:hideMark/>
          </w:tcPr>
          <w:p w14:paraId="3A2FE82C" w14:textId="7DBFB4D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10/11/2030</w:t>
            </w:r>
          </w:p>
        </w:tc>
        <w:tc>
          <w:tcPr>
            <w:tcW w:w="2047" w:type="dxa"/>
            <w:tcBorders>
              <w:top w:val="nil"/>
              <w:left w:val="nil"/>
              <w:bottom w:val="single" w:sz="4" w:space="0" w:color="auto"/>
              <w:right w:val="single" w:sz="4" w:space="0" w:color="auto"/>
            </w:tcBorders>
            <w:shd w:val="clear" w:color="auto" w:fill="auto"/>
            <w:noWrap/>
            <w:vAlign w:val="bottom"/>
            <w:hideMark/>
          </w:tcPr>
          <w:p w14:paraId="5AEAC4C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5,0000%</w:t>
            </w:r>
          </w:p>
        </w:tc>
      </w:tr>
      <w:tr w:rsidR="00DE61D8" w:rsidRPr="00CC7E63" w14:paraId="022383BB"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AE69E95" w14:textId="295C7512"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84 </w:t>
            </w:r>
          </w:p>
        </w:tc>
        <w:tc>
          <w:tcPr>
            <w:tcW w:w="2087" w:type="dxa"/>
            <w:tcBorders>
              <w:top w:val="nil"/>
              <w:left w:val="nil"/>
              <w:bottom w:val="single" w:sz="4" w:space="0" w:color="auto"/>
              <w:right w:val="single" w:sz="4" w:space="0" w:color="auto"/>
            </w:tcBorders>
            <w:shd w:val="clear" w:color="auto" w:fill="auto"/>
            <w:noWrap/>
            <w:vAlign w:val="bottom"/>
            <w:hideMark/>
          </w:tcPr>
          <w:p w14:paraId="6C5E7266" w14:textId="3E89B84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10/12/2030</w:t>
            </w:r>
          </w:p>
        </w:tc>
        <w:tc>
          <w:tcPr>
            <w:tcW w:w="2047" w:type="dxa"/>
            <w:tcBorders>
              <w:top w:val="nil"/>
              <w:left w:val="nil"/>
              <w:bottom w:val="single" w:sz="4" w:space="0" w:color="auto"/>
              <w:right w:val="single" w:sz="4" w:space="0" w:color="auto"/>
            </w:tcBorders>
            <w:shd w:val="clear" w:color="auto" w:fill="auto"/>
            <w:noWrap/>
            <w:vAlign w:val="bottom"/>
            <w:hideMark/>
          </w:tcPr>
          <w:p w14:paraId="7E579CB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5,2632%</w:t>
            </w:r>
          </w:p>
        </w:tc>
      </w:tr>
      <w:tr w:rsidR="00DE61D8" w:rsidRPr="00CC7E63" w14:paraId="48D12D8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781446C" w14:textId="5B03F2B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85 </w:t>
            </w:r>
          </w:p>
        </w:tc>
        <w:tc>
          <w:tcPr>
            <w:tcW w:w="2087" w:type="dxa"/>
            <w:tcBorders>
              <w:top w:val="nil"/>
              <w:left w:val="nil"/>
              <w:bottom w:val="single" w:sz="4" w:space="0" w:color="auto"/>
              <w:right w:val="single" w:sz="4" w:space="0" w:color="auto"/>
            </w:tcBorders>
            <w:shd w:val="clear" w:color="auto" w:fill="auto"/>
            <w:noWrap/>
            <w:vAlign w:val="bottom"/>
            <w:hideMark/>
          </w:tcPr>
          <w:p w14:paraId="252AB283" w14:textId="446E842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10/01/2031</w:t>
            </w:r>
          </w:p>
        </w:tc>
        <w:tc>
          <w:tcPr>
            <w:tcW w:w="2047" w:type="dxa"/>
            <w:tcBorders>
              <w:top w:val="nil"/>
              <w:left w:val="nil"/>
              <w:bottom w:val="single" w:sz="4" w:space="0" w:color="auto"/>
              <w:right w:val="single" w:sz="4" w:space="0" w:color="auto"/>
            </w:tcBorders>
            <w:shd w:val="clear" w:color="auto" w:fill="auto"/>
            <w:noWrap/>
            <w:vAlign w:val="bottom"/>
            <w:hideMark/>
          </w:tcPr>
          <w:p w14:paraId="720F1CCF"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5,5556%</w:t>
            </w:r>
          </w:p>
        </w:tc>
      </w:tr>
      <w:tr w:rsidR="00DE61D8" w:rsidRPr="00CC7E63" w14:paraId="70FEA5E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BCB94E4" w14:textId="4182C1F3"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86 </w:t>
            </w:r>
          </w:p>
        </w:tc>
        <w:tc>
          <w:tcPr>
            <w:tcW w:w="2087" w:type="dxa"/>
            <w:tcBorders>
              <w:top w:val="nil"/>
              <w:left w:val="nil"/>
              <w:bottom w:val="single" w:sz="4" w:space="0" w:color="auto"/>
              <w:right w:val="single" w:sz="4" w:space="0" w:color="auto"/>
            </w:tcBorders>
            <w:shd w:val="clear" w:color="auto" w:fill="auto"/>
            <w:noWrap/>
            <w:vAlign w:val="bottom"/>
            <w:hideMark/>
          </w:tcPr>
          <w:p w14:paraId="6C1BBF4C" w14:textId="5ECFE31E"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10/02/2031</w:t>
            </w:r>
          </w:p>
        </w:tc>
        <w:tc>
          <w:tcPr>
            <w:tcW w:w="2047" w:type="dxa"/>
            <w:tcBorders>
              <w:top w:val="nil"/>
              <w:left w:val="nil"/>
              <w:bottom w:val="single" w:sz="4" w:space="0" w:color="auto"/>
              <w:right w:val="single" w:sz="4" w:space="0" w:color="auto"/>
            </w:tcBorders>
            <w:shd w:val="clear" w:color="auto" w:fill="auto"/>
            <w:noWrap/>
            <w:vAlign w:val="bottom"/>
            <w:hideMark/>
          </w:tcPr>
          <w:p w14:paraId="7F86C9F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5,8824%</w:t>
            </w:r>
          </w:p>
        </w:tc>
      </w:tr>
      <w:tr w:rsidR="00DE61D8" w:rsidRPr="00CC7E63" w14:paraId="31802EF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742E7589" w14:textId="505769F5"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87 </w:t>
            </w:r>
          </w:p>
        </w:tc>
        <w:tc>
          <w:tcPr>
            <w:tcW w:w="2087" w:type="dxa"/>
            <w:tcBorders>
              <w:top w:val="nil"/>
              <w:left w:val="nil"/>
              <w:bottom w:val="single" w:sz="4" w:space="0" w:color="auto"/>
              <w:right w:val="single" w:sz="4" w:space="0" w:color="auto"/>
            </w:tcBorders>
            <w:shd w:val="clear" w:color="auto" w:fill="auto"/>
            <w:noWrap/>
            <w:vAlign w:val="bottom"/>
            <w:hideMark/>
          </w:tcPr>
          <w:p w14:paraId="35601004" w14:textId="6848DCC6"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10/03/2031</w:t>
            </w:r>
          </w:p>
        </w:tc>
        <w:tc>
          <w:tcPr>
            <w:tcW w:w="2047" w:type="dxa"/>
            <w:tcBorders>
              <w:top w:val="nil"/>
              <w:left w:val="nil"/>
              <w:bottom w:val="single" w:sz="4" w:space="0" w:color="auto"/>
              <w:right w:val="single" w:sz="4" w:space="0" w:color="auto"/>
            </w:tcBorders>
            <w:shd w:val="clear" w:color="auto" w:fill="auto"/>
            <w:noWrap/>
            <w:vAlign w:val="bottom"/>
            <w:hideMark/>
          </w:tcPr>
          <w:p w14:paraId="41533E0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6,2500%</w:t>
            </w:r>
          </w:p>
        </w:tc>
      </w:tr>
      <w:tr w:rsidR="00DE61D8" w:rsidRPr="00CC7E63" w14:paraId="78E009FC"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D96CD6B" w14:textId="4488BE4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88 </w:t>
            </w:r>
          </w:p>
        </w:tc>
        <w:tc>
          <w:tcPr>
            <w:tcW w:w="2087" w:type="dxa"/>
            <w:tcBorders>
              <w:top w:val="nil"/>
              <w:left w:val="nil"/>
              <w:bottom w:val="single" w:sz="4" w:space="0" w:color="auto"/>
              <w:right w:val="single" w:sz="4" w:space="0" w:color="auto"/>
            </w:tcBorders>
            <w:shd w:val="clear" w:color="auto" w:fill="auto"/>
            <w:noWrap/>
            <w:vAlign w:val="bottom"/>
            <w:hideMark/>
          </w:tcPr>
          <w:p w14:paraId="3D5335DF" w14:textId="4E4A80D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10/04/2031</w:t>
            </w:r>
          </w:p>
        </w:tc>
        <w:tc>
          <w:tcPr>
            <w:tcW w:w="2047" w:type="dxa"/>
            <w:tcBorders>
              <w:top w:val="nil"/>
              <w:left w:val="nil"/>
              <w:bottom w:val="single" w:sz="4" w:space="0" w:color="auto"/>
              <w:right w:val="single" w:sz="4" w:space="0" w:color="auto"/>
            </w:tcBorders>
            <w:shd w:val="clear" w:color="auto" w:fill="auto"/>
            <w:noWrap/>
            <w:vAlign w:val="bottom"/>
            <w:hideMark/>
          </w:tcPr>
          <w:p w14:paraId="3C468819"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6,6667%</w:t>
            </w:r>
          </w:p>
        </w:tc>
      </w:tr>
      <w:tr w:rsidR="00DE61D8" w:rsidRPr="00CC7E63" w14:paraId="336038E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45EBFFC2" w14:textId="4CF9C28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89 </w:t>
            </w:r>
          </w:p>
        </w:tc>
        <w:tc>
          <w:tcPr>
            <w:tcW w:w="2087" w:type="dxa"/>
            <w:tcBorders>
              <w:top w:val="nil"/>
              <w:left w:val="nil"/>
              <w:bottom w:val="single" w:sz="4" w:space="0" w:color="auto"/>
              <w:right w:val="single" w:sz="4" w:space="0" w:color="auto"/>
            </w:tcBorders>
            <w:shd w:val="clear" w:color="auto" w:fill="auto"/>
            <w:noWrap/>
            <w:vAlign w:val="bottom"/>
            <w:hideMark/>
          </w:tcPr>
          <w:p w14:paraId="09BF8F05" w14:textId="1B3D2A3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10/05/2031</w:t>
            </w:r>
          </w:p>
        </w:tc>
        <w:tc>
          <w:tcPr>
            <w:tcW w:w="2047" w:type="dxa"/>
            <w:tcBorders>
              <w:top w:val="nil"/>
              <w:left w:val="nil"/>
              <w:bottom w:val="single" w:sz="4" w:space="0" w:color="auto"/>
              <w:right w:val="single" w:sz="4" w:space="0" w:color="auto"/>
            </w:tcBorders>
            <w:shd w:val="clear" w:color="auto" w:fill="auto"/>
            <w:noWrap/>
            <w:vAlign w:val="bottom"/>
            <w:hideMark/>
          </w:tcPr>
          <w:p w14:paraId="14DE689E"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7,1429%</w:t>
            </w:r>
          </w:p>
        </w:tc>
      </w:tr>
      <w:tr w:rsidR="00DE61D8" w:rsidRPr="00CC7E63" w14:paraId="58BBD689"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D740F60" w14:textId="24A8891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90 </w:t>
            </w:r>
          </w:p>
        </w:tc>
        <w:tc>
          <w:tcPr>
            <w:tcW w:w="2087" w:type="dxa"/>
            <w:tcBorders>
              <w:top w:val="nil"/>
              <w:left w:val="nil"/>
              <w:bottom w:val="single" w:sz="4" w:space="0" w:color="auto"/>
              <w:right w:val="single" w:sz="4" w:space="0" w:color="auto"/>
            </w:tcBorders>
            <w:shd w:val="clear" w:color="auto" w:fill="auto"/>
            <w:noWrap/>
            <w:vAlign w:val="bottom"/>
            <w:hideMark/>
          </w:tcPr>
          <w:p w14:paraId="387E895A" w14:textId="148A759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10/06/2031</w:t>
            </w:r>
          </w:p>
        </w:tc>
        <w:tc>
          <w:tcPr>
            <w:tcW w:w="2047" w:type="dxa"/>
            <w:tcBorders>
              <w:top w:val="nil"/>
              <w:left w:val="nil"/>
              <w:bottom w:val="single" w:sz="4" w:space="0" w:color="auto"/>
              <w:right w:val="single" w:sz="4" w:space="0" w:color="auto"/>
            </w:tcBorders>
            <w:shd w:val="clear" w:color="auto" w:fill="auto"/>
            <w:noWrap/>
            <w:vAlign w:val="bottom"/>
            <w:hideMark/>
          </w:tcPr>
          <w:p w14:paraId="6968135D"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7,6923%</w:t>
            </w:r>
          </w:p>
        </w:tc>
      </w:tr>
      <w:tr w:rsidR="00DE61D8" w:rsidRPr="00CC7E63" w14:paraId="1389923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9223A5C" w14:textId="70A0EFB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91 </w:t>
            </w:r>
          </w:p>
        </w:tc>
        <w:tc>
          <w:tcPr>
            <w:tcW w:w="2087" w:type="dxa"/>
            <w:tcBorders>
              <w:top w:val="nil"/>
              <w:left w:val="nil"/>
              <w:bottom w:val="single" w:sz="4" w:space="0" w:color="auto"/>
              <w:right w:val="single" w:sz="4" w:space="0" w:color="auto"/>
            </w:tcBorders>
            <w:shd w:val="clear" w:color="auto" w:fill="auto"/>
            <w:noWrap/>
            <w:vAlign w:val="bottom"/>
            <w:hideMark/>
          </w:tcPr>
          <w:p w14:paraId="7125A72C" w14:textId="1ECD5535"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10/07/2031</w:t>
            </w:r>
          </w:p>
        </w:tc>
        <w:tc>
          <w:tcPr>
            <w:tcW w:w="2047" w:type="dxa"/>
            <w:tcBorders>
              <w:top w:val="nil"/>
              <w:left w:val="nil"/>
              <w:bottom w:val="single" w:sz="4" w:space="0" w:color="auto"/>
              <w:right w:val="single" w:sz="4" w:space="0" w:color="auto"/>
            </w:tcBorders>
            <w:shd w:val="clear" w:color="auto" w:fill="auto"/>
            <w:noWrap/>
            <w:vAlign w:val="bottom"/>
            <w:hideMark/>
          </w:tcPr>
          <w:p w14:paraId="4C8B355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8,3333%</w:t>
            </w:r>
          </w:p>
        </w:tc>
      </w:tr>
      <w:tr w:rsidR="00DE61D8" w:rsidRPr="00CC7E63" w14:paraId="159BBD7E"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FB9F788" w14:textId="6919BCBC"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92 </w:t>
            </w:r>
          </w:p>
        </w:tc>
        <w:tc>
          <w:tcPr>
            <w:tcW w:w="2087" w:type="dxa"/>
            <w:tcBorders>
              <w:top w:val="nil"/>
              <w:left w:val="nil"/>
              <w:bottom w:val="single" w:sz="4" w:space="0" w:color="auto"/>
              <w:right w:val="single" w:sz="4" w:space="0" w:color="auto"/>
            </w:tcBorders>
            <w:shd w:val="clear" w:color="auto" w:fill="auto"/>
            <w:noWrap/>
            <w:vAlign w:val="bottom"/>
            <w:hideMark/>
          </w:tcPr>
          <w:p w14:paraId="3C59E9CF" w14:textId="464A8CB3"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10/08/2031</w:t>
            </w:r>
          </w:p>
        </w:tc>
        <w:tc>
          <w:tcPr>
            <w:tcW w:w="2047" w:type="dxa"/>
            <w:tcBorders>
              <w:top w:val="nil"/>
              <w:left w:val="nil"/>
              <w:bottom w:val="single" w:sz="4" w:space="0" w:color="auto"/>
              <w:right w:val="single" w:sz="4" w:space="0" w:color="auto"/>
            </w:tcBorders>
            <w:shd w:val="clear" w:color="auto" w:fill="auto"/>
            <w:noWrap/>
            <w:vAlign w:val="bottom"/>
            <w:hideMark/>
          </w:tcPr>
          <w:p w14:paraId="606B7606"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9,0909%</w:t>
            </w:r>
          </w:p>
        </w:tc>
      </w:tr>
      <w:tr w:rsidR="00DE61D8" w:rsidRPr="00CC7E63" w14:paraId="7BF5AAC1"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2C1412D" w14:textId="1B6A7667"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93 </w:t>
            </w:r>
          </w:p>
        </w:tc>
        <w:tc>
          <w:tcPr>
            <w:tcW w:w="2087" w:type="dxa"/>
            <w:tcBorders>
              <w:top w:val="nil"/>
              <w:left w:val="nil"/>
              <w:bottom w:val="single" w:sz="4" w:space="0" w:color="auto"/>
              <w:right w:val="single" w:sz="4" w:space="0" w:color="auto"/>
            </w:tcBorders>
            <w:shd w:val="clear" w:color="auto" w:fill="auto"/>
            <w:noWrap/>
            <w:vAlign w:val="bottom"/>
            <w:hideMark/>
          </w:tcPr>
          <w:p w14:paraId="1AEE09E1" w14:textId="35047C94"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10/09/2031</w:t>
            </w:r>
          </w:p>
        </w:tc>
        <w:tc>
          <w:tcPr>
            <w:tcW w:w="2047" w:type="dxa"/>
            <w:tcBorders>
              <w:top w:val="nil"/>
              <w:left w:val="nil"/>
              <w:bottom w:val="single" w:sz="4" w:space="0" w:color="auto"/>
              <w:right w:val="single" w:sz="4" w:space="0" w:color="auto"/>
            </w:tcBorders>
            <w:shd w:val="clear" w:color="auto" w:fill="auto"/>
            <w:noWrap/>
            <w:vAlign w:val="bottom"/>
            <w:hideMark/>
          </w:tcPr>
          <w:p w14:paraId="38FDCED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10,0000%</w:t>
            </w:r>
          </w:p>
        </w:tc>
      </w:tr>
      <w:tr w:rsidR="00DE61D8" w:rsidRPr="00CC7E63" w14:paraId="31F03470"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1AA4B057" w14:textId="5E4D1BCB"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94 </w:t>
            </w:r>
          </w:p>
        </w:tc>
        <w:tc>
          <w:tcPr>
            <w:tcW w:w="2087" w:type="dxa"/>
            <w:tcBorders>
              <w:top w:val="nil"/>
              <w:left w:val="nil"/>
              <w:bottom w:val="single" w:sz="4" w:space="0" w:color="auto"/>
              <w:right w:val="single" w:sz="4" w:space="0" w:color="auto"/>
            </w:tcBorders>
            <w:shd w:val="clear" w:color="auto" w:fill="auto"/>
            <w:noWrap/>
            <w:vAlign w:val="bottom"/>
            <w:hideMark/>
          </w:tcPr>
          <w:p w14:paraId="3B0DC7C2" w14:textId="082C1389"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10/10/2031</w:t>
            </w:r>
          </w:p>
        </w:tc>
        <w:tc>
          <w:tcPr>
            <w:tcW w:w="2047" w:type="dxa"/>
            <w:tcBorders>
              <w:top w:val="nil"/>
              <w:left w:val="nil"/>
              <w:bottom w:val="single" w:sz="4" w:space="0" w:color="auto"/>
              <w:right w:val="single" w:sz="4" w:space="0" w:color="auto"/>
            </w:tcBorders>
            <w:shd w:val="clear" w:color="auto" w:fill="auto"/>
            <w:noWrap/>
            <w:vAlign w:val="bottom"/>
            <w:hideMark/>
          </w:tcPr>
          <w:p w14:paraId="1AB52243"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11,1111%</w:t>
            </w:r>
          </w:p>
        </w:tc>
      </w:tr>
      <w:tr w:rsidR="00DE61D8" w:rsidRPr="00CC7E63" w14:paraId="5D8E3648"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7188D31" w14:textId="4F30146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95 </w:t>
            </w:r>
          </w:p>
        </w:tc>
        <w:tc>
          <w:tcPr>
            <w:tcW w:w="2087" w:type="dxa"/>
            <w:tcBorders>
              <w:top w:val="nil"/>
              <w:left w:val="nil"/>
              <w:bottom w:val="single" w:sz="4" w:space="0" w:color="auto"/>
              <w:right w:val="single" w:sz="4" w:space="0" w:color="auto"/>
            </w:tcBorders>
            <w:shd w:val="clear" w:color="auto" w:fill="auto"/>
            <w:noWrap/>
            <w:vAlign w:val="bottom"/>
            <w:hideMark/>
          </w:tcPr>
          <w:p w14:paraId="33ED8F35" w14:textId="1DF6131D"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10/11/2031</w:t>
            </w:r>
          </w:p>
        </w:tc>
        <w:tc>
          <w:tcPr>
            <w:tcW w:w="2047" w:type="dxa"/>
            <w:tcBorders>
              <w:top w:val="nil"/>
              <w:left w:val="nil"/>
              <w:bottom w:val="single" w:sz="4" w:space="0" w:color="auto"/>
              <w:right w:val="single" w:sz="4" w:space="0" w:color="auto"/>
            </w:tcBorders>
            <w:shd w:val="clear" w:color="auto" w:fill="auto"/>
            <w:noWrap/>
            <w:vAlign w:val="bottom"/>
            <w:hideMark/>
          </w:tcPr>
          <w:p w14:paraId="3B9BA824"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12,5000%</w:t>
            </w:r>
          </w:p>
        </w:tc>
      </w:tr>
      <w:tr w:rsidR="00DE61D8" w:rsidRPr="00CC7E63" w14:paraId="5B69FDA3"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33C553C1" w14:textId="028CD06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96 </w:t>
            </w:r>
          </w:p>
        </w:tc>
        <w:tc>
          <w:tcPr>
            <w:tcW w:w="2087" w:type="dxa"/>
            <w:tcBorders>
              <w:top w:val="nil"/>
              <w:left w:val="nil"/>
              <w:bottom w:val="single" w:sz="4" w:space="0" w:color="auto"/>
              <w:right w:val="single" w:sz="4" w:space="0" w:color="auto"/>
            </w:tcBorders>
            <w:shd w:val="clear" w:color="auto" w:fill="auto"/>
            <w:noWrap/>
            <w:vAlign w:val="bottom"/>
            <w:hideMark/>
          </w:tcPr>
          <w:p w14:paraId="342AE6A9" w14:textId="0447F6B0"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10/12/2031</w:t>
            </w:r>
          </w:p>
        </w:tc>
        <w:tc>
          <w:tcPr>
            <w:tcW w:w="2047" w:type="dxa"/>
            <w:tcBorders>
              <w:top w:val="nil"/>
              <w:left w:val="nil"/>
              <w:bottom w:val="single" w:sz="4" w:space="0" w:color="auto"/>
              <w:right w:val="single" w:sz="4" w:space="0" w:color="auto"/>
            </w:tcBorders>
            <w:shd w:val="clear" w:color="auto" w:fill="auto"/>
            <w:noWrap/>
            <w:vAlign w:val="bottom"/>
            <w:hideMark/>
          </w:tcPr>
          <w:p w14:paraId="6CDFA92C"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14,2857%</w:t>
            </w:r>
          </w:p>
        </w:tc>
      </w:tr>
      <w:tr w:rsidR="00DE61D8" w:rsidRPr="00CC7E63" w14:paraId="4FCBAF4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C342B69" w14:textId="6F24A0DD"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97 </w:t>
            </w:r>
          </w:p>
        </w:tc>
        <w:tc>
          <w:tcPr>
            <w:tcW w:w="2087" w:type="dxa"/>
            <w:tcBorders>
              <w:top w:val="nil"/>
              <w:left w:val="nil"/>
              <w:bottom w:val="single" w:sz="4" w:space="0" w:color="auto"/>
              <w:right w:val="single" w:sz="4" w:space="0" w:color="auto"/>
            </w:tcBorders>
            <w:shd w:val="clear" w:color="auto" w:fill="auto"/>
            <w:noWrap/>
            <w:vAlign w:val="bottom"/>
            <w:hideMark/>
          </w:tcPr>
          <w:p w14:paraId="487222C7" w14:textId="57CF656C"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10/01/2032</w:t>
            </w:r>
          </w:p>
        </w:tc>
        <w:tc>
          <w:tcPr>
            <w:tcW w:w="2047" w:type="dxa"/>
            <w:tcBorders>
              <w:top w:val="nil"/>
              <w:left w:val="nil"/>
              <w:bottom w:val="single" w:sz="4" w:space="0" w:color="auto"/>
              <w:right w:val="single" w:sz="4" w:space="0" w:color="auto"/>
            </w:tcBorders>
            <w:shd w:val="clear" w:color="auto" w:fill="auto"/>
            <w:noWrap/>
            <w:vAlign w:val="bottom"/>
            <w:hideMark/>
          </w:tcPr>
          <w:p w14:paraId="5DACF8A5"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16,6667%</w:t>
            </w:r>
          </w:p>
        </w:tc>
      </w:tr>
      <w:tr w:rsidR="00DE61D8" w:rsidRPr="00CC7E63" w14:paraId="0C408F53"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54110340" w14:textId="6B3C3220"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98 </w:t>
            </w:r>
          </w:p>
        </w:tc>
        <w:tc>
          <w:tcPr>
            <w:tcW w:w="2087" w:type="dxa"/>
            <w:tcBorders>
              <w:top w:val="nil"/>
              <w:left w:val="nil"/>
              <w:bottom w:val="single" w:sz="4" w:space="0" w:color="auto"/>
              <w:right w:val="single" w:sz="4" w:space="0" w:color="auto"/>
            </w:tcBorders>
            <w:shd w:val="clear" w:color="auto" w:fill="auto"/>
            <w:noWrap/>
            <w:vAlign w:val="bottom"/>
            <w:hideMark/>
          </w:tcPr>
          <w:p w14:paraId="2BB685C5" w14:textId="4A72D5DF"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10/02/2032</w:t>
            </w:r>
          </w:p>
        </w:tc>
        <w:tc>
          <w:tcPr>
            <w:tcW w:w="2047" w:type="dxa"/>
            <w:tcBorders>
              <w:top w:val="nil"/>
              <w:left w:val="nil"/>
              <w:bottom w:val="single" w:sz="4" w:space="0" w:color="auto"/>
              <w:right w:val="single" w:sz="4" w:space="0" w:color="auto"/>
            </w:tcBorders>
            <w:shd w:val="clear" w:color="auto" w:fill="auto"/>
            <w:noWrap/>
            <w:vAlign w:val="bottom"/>
            <w:hideMark/>
          </w:tcPr>
          <w:p w14:paraId="1436900A"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20,0000%</w:t>
            </w:r>
          </w:p>
        </w:tc>
      </w:tr>
      <w:tr w:rsidR="00DE61D8" w:rsidRPr="00CC7E63" w14:paraId="5FA8BDB4"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23C725C4" w14:textId="7F5BDF7F"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99 </w:t>
            </w:r>
          </w:p>
        </w:tc>
        <w:tc>
          <w:tcPr>
            <w:tcW w:w="2087" w:type="dxa"/>
            <w:tcBorders>
              <w:top w:val="nil"/>
              <w:left w:val="nil"/>
              <w:bottom w:val="single" w:sz="4" w:space="0" w:color="auto"/>
              <w:right w:val="single" w:sz="4" w:space="0" w:color="auto"/>
            </w:tcBorders>
            <w:shd w:val="clear" w:color="auto" w:fill="auto"/>
            <w:noWrap/>
            <w:vAlign w:val="bottom"/>
            <w:hideMark/>
          </w:tcPr>
          <w:p w14:paraId="2A00960A" w14:textId="3283AC98"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10/03/2032</w:t>
            </w:r>
          </w:p>
        </w:tc>
        <w:tc>
          <w:tcPr>
            <w:tcW w:w="2047" w:type="dxa"/>
            <w:tcBorders>
              <w:top w:val="nil"/>
              <w:left w:val="nil"/>
              <w:bottom w:val="single" w:sz="4" w:space="0" w:color="auto"/>
              <w:right w:val="single" w:sz="4" w:space="0" w:color="auto"/>
            </w:tcBorders>
            <w:shd w:val="clear" w:color="auto" w:fill="auto"/>
            <w:noWrap/>
            <w:vAlign w:val="bottom"/>
            <w:hideMark/>
          </w:tcPr>
          <w:p w14:paraId="7388BC3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25,0000%</w:t>
            </w:r>
          </w:p>
        </w:tc>
      </w:tr>
      <w:tr w:rsidR="00DE61D8" w:rsidRPr="00CC7E63" w14:paraId="13B7CA7D"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67827FD3" w14:textId="0299FE4E"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100 </w:t>
            </w:r>
          </w:p>
        </w:tc>
        <w:tc>
          <w:tcPr>
            <w:tcW w:w="2087" w:type="dxa"/>
            <w:tcBorders>
              <w:top w:val="nil"/>
              <w:left w:val="nil"/>
              <w:bottom w:val="single" w:sz="4" w:space="0" w:color="auto"/>
              <w:right w:val="single" w:sz="4" w:space="0" w:color="auto"/>
            </w:tcBorders>
            <w:shd w:val="clear" w:color="auto" w:fill="auto"/>
            <w:noWrap/>
            <w:vAlign w:val="bottom"/>
            <w:hideMark/>
          </w:tcPr>
          <w:p w14:paraId="146EAEE7" w14:textId="750AF132"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10/04/2032</w:t>
            </w:r>
          </w:p>
        </w:tc>
        <w:tc>
          <w:tcPr>
            <w:tcW w:w="2047" w:type="dxa"/>
            <w:tcBorders>
              <w:top w:val="nil"/>
              <w:left w:val="nil"/>
              <w:bottom w:val="single" w:sz="4" w:space="0" w:color="auto"/>
              <w:right w:val="single" w:sz="4" w:space="0" w:color="auto"/>
            </w:tcBorders>
            <w:shd w:val="clear" w:color="auto" w:fill="auto"/>
            <w:noWrap/>
            <w:vAlign w:val="bottom"/>
            <w:hideMark/>
          </w:tcPr>
          <w:p w14:paraId="753880F2"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33,3333%</w:t>
            </w:r>
          </w:p>
        </w:tc>
      </w:tr>
      <w:tr w:rsidR="00DE61D8" w:rsidRPr="00CC7E63" w14:paraId="3F6AFF8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CDFD995" w14:textId="68BDB0DA"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t xml:space="preserve">101 </w:t>
            </w:r>
          </w:p>
        </w:tc>
        <w:tc>
          <w:tcPr>
            <w:tcW w:w="2087" w:type="dxa"/>
            <w:tcBorders>
              <w:top w:val="nil"/>
              <w:left w:val="nil"/>
              <w:bottom w:val="single" w:sz="4" w:space="0" w:color="auto"/>
              <w:right w:val="single" w:sz="4" w:space="0" w:color="auto"/>
            </w:tcBorders>
            <w:shd w:val="clear" w:color="auto" w:fill="auto"/>
            <w:noWrap/>
            <w:vAlign w:val="bottom"/>
            <w:hideMark/>
          </w:tcPr>
          <w:p w14:paraId="02AAD724" w14:textId="3FD3FB1C" w:rsidR="00DE61D8" w:rsidRPr="00DE61D8" w:rsidRDefault="00DE61D8" w:rsidP="00DE61D8">
            <w:pPr>
              <w:jc w:val="center"/>
              <w:rPr>
                <w:rFonts w:ascii="Times New Roman" w:hAnsi="Times New Roman"/>
                <w:color w:val="000000"/>
                <w:sz w:val="24"/>
                <w:szCs w:val="24"/>
              </w:rPr>
            </w:pPr>
            <w:r w:rsidRPr="0068739B">
              <w:rPr>
                <w:rFonts w:ascii="Times New Roman" w:hAnsi="Times New Roman"/>
                <w:color w:val="000000"/>
                <w:sz w:val="24"/>
                <w:szCs w:val="24"/>
              </w:rPr>
              <w:t>10/05/2032</w:t>
            </w:r>
          </w:p>
        </w:tc>
        <w:tc>
          <w:tcPr>
            <w:tcW w:w="2047" w:type="dxa"/>
            <w:tcBorders>
              <w:top w:val="nil"/>
              <w:left w:val="nil"/>
              <w:bottom w:val="single" w:sz="4" w:space="0" w:color="auto"/>
              <w:right w:val="single" w:sz="4" w:space="0" w:color="auto"/>
            </w:tcBorders>
            <w:shd w:val="clear" w:color="auto" w:fill="auto"/>
            <w:noWrap/>
            <w:vAlign w:val="bottom"/>
            <w:hideMark/>
          </w:tcPr>
          <w:p w14:paraId="6F0C216B"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50,0000%</w:t>
            </w:r>
          </w:p>
        </w:tc>
      </w:tr>
      <w:tr w:rsidR="00DE61D8" w:rsidRPr="00CC7E63" w14:paraId="412D368F" w14:textId="77777777" w:rsidTr="00F73930">
        <w:trPr>
          <w:trHeight w:val="300"/>
          <w:jc w:val="center"/>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14:paraId="06DADAE8" w14:textId="50369614" w:rsidR="00DE61D8" w:rsidRPr="00765BDD" w:rsidRDefault="00DE61D8" w:rsidP="00DE61D8">
            <w:pPr>
              <w:jc w:val="center"/>
              <w:rPr>
                <w:rFonts w:ascii="Times New Roman" w:hAnsi="Times New Roman"/>
                <w:color w:val="000000"/>
                <w:sz w:val="24"/>
                <w:szCs w:val="24"/>
              </w:rPr>
            </w:pPr>
            <w:r w:rsidRPr="00765BDD">
              <w:rPr>
                <w:rFonts w:ascii="Times New Roman" w:hAnsi="Times New Roman"/>
                <w:color w:val="000000"/>
                <w:sz w:val="24"/>
                <w:szCs w:val="24"/>
              </w:rPr>
              <w:lastRenderedPageBreak/>
              <w:t xml:space="preserve">102 </w:t>
            </w:r>
          </w:p>
        </w:tc>
        <w:tc>
          <w:tcPr>
            <w:tcW w:w="2087" w:type="dxa"/>
            <w:tcBorders>
              <w:top w:val="nil"/>
              <w:left w:val="nil"/>
              <w:bottom w:val="single" w:sz="4" w:space="0" w:color="auto"/>
              <w:right w:val="single" w:sz="4" w:space="0" w:color="auto"/>
            </w:tcBorders>
            <w:shd w:val="clear" w:color="auto" w:fill="auto"/>
            <w:noWrap/>
            <w:vAlign w:val="bottom"/>
            <w:hideMark/>
          </w:tcPr>
          <w:p w14:paraId="150CB47A" w14:textId="19ED681B" w:rsidR="00DE61D8" w:rsidRPr="00DE61D8" w:rsidRDefault="009128DC" w:rsidP="00DE61D8">
            <w:pPr>
              <w:jc w:val="center"/>
              <w:rPr>
                <w:rFonts w:ascii="Times New Roman" w:hAnsi="Times New Roman"/>
                <w:color w:val="000000"/>
                <w:sz w:val="24"/>
                <w:szCs w:val="24"/>
              </w:rPr>
            </w:pPr>
            <w:r>
              <w:rPr>
                <w:rFonts w:ascii="Times New Roman" w:hAnsi="Times New Roman"/>
                <w:color w:val="000000"/>
                <w:sz w:val="24"/>
                <w:szCs w:val="24"/>
              </w:rPr>
              <w:t>Data de Vencimento</w:t>
            </w:r>
          </w:p>
        </w:tc>
        <w:tc>
          <w:tcPr>
            <w:tcW w:w="2047" w:type="dxa"/>
            <w:tcBorders>
              <w:top w:val="nil"/>
              <w:left w:val="nil"/>
              <w:bottom w:val="single" w:sz="4" w:space="0" w:color="auto"/>
              <w:right w:val="single" w:sz="4" w:space="0" w:color="auto"/>
            </w:tcBorders>
            <w:shd w:val="clear" w:color="auto" w:fill="auto"/>
            <w:noWrap/>
            <w:vAlign w:val="bottom"/>
            <w:hideMark/>
          </w:tcPr>
          <w:p w14:paraId="237456A8" w14:textId="77777777" w:rsidR="00DE61D8" w:rsidRPr="00765BDD" w:rsidRDefault="00DE61D8" w:rsidP="00DE61D8">
            <w:pPr>
              <w:jc w:val="right"/>
              <w:rPr>
                <w:rFonts w:ascii="Times New Roman" w:hAnsi="Times New Roman"/>
                <w:color w:val="000000"/>
                <w:sz w:val="24"/>
                <w:szCs w:val="24"/>
              </w:rPr>
            </w:pPr>
            <w:r w:rsidRPr="00765BDD">
              <w:rPr>
                <w:rFonts w:ascii="Times New Roman" w:hAnsi="Times New Roman"/>
                <w:color w:val="000000"/>
                <w:sz w:val="24"/>
                <w:szCs w:val="24"/>
              </w:rPr>
              <w:t>100,0000%</w:t>
            </w:r>
          </w:p>
        </w:tc>
      </w:tr>
    </w:tbl>
    <w:p w14:paraId="0E1722AB"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11BB034"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Local de Pagamento</w:t>
      </w:r>
    </w:p>
    <w:p w14:paraId="2899BB89"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68763BE" w14:textId="4AD9CF78"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Os pagamentos a que fizerem jus as Debêntures serão efetuados pela Emissora por meio da B3, para as Debêntures que estejam custodiadas eletronicamente na B3. As Debêntures que não estiverem custodiadas eletronicamente na B3 terão os seus pagamentos realizados pela Emissora por meio e segundo os procedimentos adotados pelo </w:t>
      </w:r>
      <w:r w:rsidR="009163A1" w:rsidRPr="00027B94">
        <w:rPr>
          <w:rFonts w:ascii="Times New Roman" w:hAnsi="Times New Roman" w:cs="Times New Roman"/>
          <w:sz w:val="24"/>
          <w:szCs w:val="24"/>
        </w:rPr>
        <w:t xml:space="preserve">Agente </w:t>
      </w:r>
      <w:r w:rsidR="000565D6">
        <w:rPr>
          <w:rFonts w:ascii="Times New Roman" w:hAnsi="Times New Roman" w:cs="Times New Roman"/>
          <w:sz w:val="24"/>
          <w:szCs w:val="24"/>
        </w:rPr>
        <w:t xml:space="preserve">de Liquidação e Escriturador </w:t>
      </w:r>
      <w:r w:rsidRPr="00027B94">
        <w:rPr>
          <w:rFonts w:ascii="Times New Roman" w:hAnsi="Times New Roman" w:cs="Times New Roman"/>
          <w:sz w:val="24"/>
          <w:szCs w:val="24"/>
        </w:rPr>
        <w:t>(</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Local de Pagamento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2CBC4033"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49F5298" w14:textId="77777777" w:rsidR="00C82E92" w:rsidRPr="00027B94" w:rsidRDefault="00C156C8" w:rsidP="00F510A4">
      <w:pPr>
        <w:pStyle w:val="Level2"/>
        <w:spacing w:after="0" w:line="300" w:lineRule="exact"/>
        <w:rPr>
          <w:rFonts w:ascii="Times New Roman" w:hAnsi="Times New Roman" w:cs="Times New Roman"/>
          <w:b/>
          <w:sz w:val="24"/>
          <w:szCs w:val="24"/>
        </w:rPr>
      </w:pPr>
      <w:bookmarkStart w:id="455" w:name="_Ref93403842"/>
      <w:r w:rsidRPr="00027B94">
        <w:rPr>
          <w:rFonts w:ascii="Times New Roman" w:hAnsi="Times New Roman" w:cs="Times New Roman"/>
          <w:b/>
          <w:sz w:val="24"/>
          <w:szCs w:val="24"/>
        </w:rPr>
        <w:t>Prorrogação dos Prazos</w:t>
      </w:r>
      <w:bookmarkEnd w:id="455"/>
    </w:p>
    <w:p w14:paraId="4CF7BEA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869821E" w14:textId="70E7CCEF"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Caso uma determinada data de pagamento coincida com dia em que não exista expediente comercial ou bancário no Local de Pagamento, considerar-se-ão prorrogados os prazos referentes ao pagamento de qualquer obrigação decorrente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por quaisquer das Partes, até o 1º (primeiro) Dia Útil subsequente, sem qualquer acréscimo aos valores a serem pagos, ressalvados os casos cujos pagamentos devam ser realizados por meio da B3, hipótese em que a referida prorrogação de prazo somente ocorrerá caso a data de pagamento coincida com feriado declarado nacional, sábado ou domingo.</w:t>
      </w:r>
    </w:p>
    <w:p w14:paraId="575A6D4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C216A57"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Encargos Moratórios</w:t>
      </w:r>
    </w:p>
    <w:p w14:paraId="4320123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1C422F4" w14:textId="1DA91AA1"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Sem prejuízo da Remuneração das Debêntures, ocorrendo impontualidade no pagamento de qualquer quantia devida aos Debenturistas, ressalvado o disposto no item </w:t>
      </w:r>
      <w:r w:rsidR="0021358D" w:rsidRPr="00027B94">
        <w:rPr>
          <w:rFonts w:ascii="Times New Roman" w:hAnsi="Times New Roman" w:cs="Times New Roman"/>
          <w:sz w:val="24"/>
          <w:szCs w:val="24"/>
        </w:rPr>
        <w:fldChar w:fldCharType="begin"/>
      </w:r>
      <w:r w:rsidR="0021358D" w:rsidRPr="00027B94">
        <w:rPr>
          <w:rFonts w:ascii="Times New Roman" w:hAnsi="Times New Roman" w:cs="Times New Roman"/>
          <w:sz w:val="24"/>
          <w:szCs w:val="24"/>
        </w:rPr>
        <w:instrText xml:space="preserve"> REF _Ref93403842 \r \h </w:instrText>
      </w:r>
      <w:r w:rsidR="00F510A4" w:rsidRPr="00027B94">
        <w:rPr>
          <w:rFonts w:ascii="Times New Roman" w:hAnsi="Times New Roman" w:cs="Times New Roman"/>
          <w:sz w:val="24"/>
          <w:szCs w:val="24"/>
        </w:rPr>
        <w:instrText xml:space="preserve"> \* MERGEFORMAT </w:instrText>
      </w:r>
      <w:r w:rsidR="0021358D" w:rsidRPr="00027B94">
        <w:rPr>
          <w:rFonts w:ascii="Times New Roman" w:hAnsi="Times New Roman" w:cs="Times New Roman"/>
          <w:sz w:val="24"/>
          <w:szCs w:val="24"/>
        </w:rPr>
      </w:r>
      <w:r w:rsidR="0021358D"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4.21</w:t>
      </w:r>
      <w:r w:rsidR="0021358D" w:rsidRPr="00027B94">
        <w:rPr>
          <w:rFonts w:ascii="Times New Roman" w:hAnsi="Times New Roman" w:cs="Times New Roman"/>
          <w:sz w:val="24"/>
          <w:szCs w:val="24"/>
        </w:rPr>
        <w:fldChar w:fldCharType="end"/>
      </w:r>
      <w:r w:rsidR="0021358D"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acima, os valores em atraso ficarão sujeitos a multa moratória de natureza não compensatória de </w:t>
      </w:r>
      <w:r w:rsidR="00C34096" w:rsidRPr="00027B94">
        <w:rPr>
          <w:rFonts w:ascii="Times New Roman" w:hAnsi="Times New Roman" w:cs="Times New Roman"/>
          <w:sz w:val="24"/>
          <w:szCs w:val="24"/>
        </w:rPr>
        <w:t>2</w:t>
      </w:r>
      <w:r w:rsidRPr="00027B94">
        <w:rPr>
          <w:rFonts w:ascii="Times New Roman" w:hAnsi="Times New Roman" w:cs="Times New Roman"/>
          <w:sz w:val="24"/>
          <w:szCs w:val="24"/>
        </w:rPr>
        <w:t>% (</w:t>
      </w:r>
      <w:r w:rsidR="00C34096" w:rsidRPr="00027B94">
        <w:rPr>
          <w:rFonts w:ascii="Times New Roman" w:hAnsi="Times New Roman" w:cs="Times New Roman"/>
          <w:sz w:val="24"/>
          <w:szCs w:val="24"/>
        </w:rPr>
        <w:t xml:space="preserve">dois </w:t>
      </w:r>
      <w:r w:rsidRPr="00027B94">
        <w:rPr>
          <w:rFonts w:ascii="Times New Roman" w:hAnsi="Times New Roman" w:cs="Times New Roman"/>
          <w:sz w:val="24"/>
          <w:szCs w:val="24"/>
        </w:rPr>
        <w:t xml:space="preserve">por cento) sobre o valor devido e não pago, e juros de mora calculados </w:t>
      </w:r>
      <w:r w:rsidRPr="00027B94">
        <w:rPr>
          <w:rFonts w:ascii="Times New Roman" w:hAnsi="Times New Roman" w:cs="Times New Roman"/>
          <w:i/>
          <w:sz w:val="24"/>
          <w:szCs w:val="24"/>
        </w:rPr>
        <w:t>pro rata temporis</w:t>
      </w:r>
      <w:r w:rsidRPr="00027B94">
        <w:rPr>
          <w:rFonts w:ascii="Times New Roman" w:hAnsi="Times New Roman" w:cs="Times New Roman"/>
          <w:sz w:val="24"/>
          <w:szCs w:val="24"/>
        </w:rPr>
        <w:t xml:space="preserve"> desde a data do inadimplemento até a data do efetivo pagamento, à taxa de 1% (um por cento) ao mês sobre o montante devido e não pago, independentemente de aviso, notificação ou interpelação judicial ou extrajudicial, além das despesas razoavelmente incorridas para cobrança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Encargos Moratórios</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4068A43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A38F5CB"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Decadência dos Direitos aos Acréscimos</w:t>
      </w:r>
    </w:p>
    <w:p w14:paraId="0971E8EB"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6ACA37A" w14:textId="7B6F43F0"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Sem prejuízo do disposto no item </w:t>
      </w:r>
      <w:r w:rsidR="00B92233" w:rsidRPr="00027B94">
        <w:rPr>
          <w:rFonts w:ascii="Times New Roman" w:hAnsi="Times New Roman" w:cs="Times New Roman"/>
          <w:sz w:val="24"/>
          <w:szCs w:val="24"/>
        </w:rPr>
        <w:fldChar w:fldCharType="begin"/>
      </w:r>
      <w:r w:rsidR="00B92233" w:rsidRPr="00027B94">
        <w:rPr>
          <w:rFonts w:ascii="Times New Roman" w:hAnsi="Times New Roman" w:cs="Times New Roman"/>
          <w:sz w:val="24"/>
          <w:szCs w:val="24"/>
        </w:rPr>
        <w:instrText xml:space="preserve"> REF _Ref93403842 \r \h </w:instrText>
      </w:r>
      <w:r w:rsidR="00F510A4" w:rsidRPr="00027B94">
        <w:rPr>
          <w:rFonts w:ascii="Times New Roman" w:hAnsi="Times New Roman" w:cs="Times New Roman"/>
          <w:sz w:val="24"/>
          <w:szCs w:val="24"/>
        </w:rPr>
        <w:instrText xml:space="preserve"> \* MERGEFORMAT </w:instrText>
      </w:r>
      <w:r w:rsidR="00B92233" w:rsidRPr="00027B94">
        <w:rPr>
          <w:rFonts w:ascii="Times New Roman" w:hAnsi="Times New Roman" w:cs="Times New Roman"/>
          <w:sz w:val="24"/>
          <w:szCs w:val="24"/>
        </w:rPr>
      </w:r>
      <w:r w:rsidR="00B92233"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4.21</w:t>
      </w:r>
      <w:r w:rsidR="00B92233" w:rsidRPr="00027B94">
        <w:rPr>
          <w:rFonts w:ascii="Times New Roman" w:hAnsi="Times New Roman" w:cs="Times New Roman"/>
          <w:sz w:val="24"/>
          <w:szCs w:val="24"/>
        </w:rPr>
        <w:fldChar w:fldCharType="end"/>
      </w:r>
      <w:r w:rsidR="00B92233"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acima, o não comparecimento do Debenturista para receber o valor correspondente a quaisquer das obrigações pecuniárias devidas pela Emissora, nas datas previstas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ou em comunicado publicado pela Emissora, não lhe dará direito ao recebimento de quaisquer encargos moratórios no período relativo ao atraso no recebimento, sendo-lhe, todavia, assegurados os direitos adquiridos até a data do respectivo vencimento.</w:t>
      </w:r>
    </w:p>
    <w:p w14:paraId="720145A7"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4D839FB"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lastRenderedPageBreak/>
        <w:t>Prazo de Colocação, Forma e Preço de Integralização</w:t>
      </w:r>
    </w:p>
    <w:p w14:paraId="35DA000B" w14:textId="77777777" w:rsidR="00F510A4" w:rsidRPr="00027B94" w:rsidRDefault="00F510A4" w:rsidP="00311F1C">
      <w:pPr>
        <w:pStyle w:val="Level3"/>
        <w:numPr>
          <w:ilvl w:val="0"/>
          <w:numId w:val="0"/>
        </w:numPr>
        <w:tabs>
          <w:tab w:val="clear" w:pos="2041"/>
        </w:tabs>
        <w:spacing w:after="0" w:line="300" w:lineRule="exact"/>
        <w:ind w:left="1361"/>
        <w:rPr>
          <w:rFonts w:ascii="Times New Roman" w:eastAsiaTheme="majorEastAsia" w:hAnsi="Times New Roman" w:cs="Times New Roman"/>
          <w:sz w:val="24"/>
          <w:szCs w:val="24"/>
        </w:rPr>
      </w:pPr>
    </w:p>
    <w:p w14:paraId="7D549CF9" w14:textId="76927E14" w:rsidR="00C82E92" w:rsidRPr="00027B94" w:rsidRDefault="00C156C8" w:rsidP="00F510A4">
      <w:pPr>
        <w:pStyle w:val="Level3"/>
        <w:tabs>
          <w:tab w:val="clear" w:pos="2041"/>
        </w:tabs>
        <w:spacing w:after="0" w:line="300" w:lineRule="exact"/>
        <w:rPr>
          <w:rFonts w:ascii="Times New Roman" w:eastAsiaTheme="majorEastAsia" w:hAnsi="Times New Roman" w:cs="Times New Roman"/>
          <w:sz w:val="24"/>
          <w:szCs w:val="24"/>
        </w:rPr>
      </w:pPr>
      <w:r w:rsidRPr="00027B94">
        <w:rPr>
          <w:rFonts w:ascii="Times New Roman" w:eastAsiaTheme="majorEastAsia" w:hAnsi="Times New Roman" w:cs="Times New Roman"/>
          <w:sz w:val="24"/>
          <w:szCs w:val="24"/>
        </w:rPr>
        <w:t>Na data da primeira subscrição e integralização, as Debêntures serão subscritas e integralizadas à vista, no ato da subscrição, pelo seu Valor Nominal Unitário, de acordo com as normas de liquidação aplicáveis à B3 (</w:t>
      </w:r>
      <w:r w:rsidR="002B4B2C" w:rsidRPr="00027B94">
        <w:rPr>
          <w:rFonts w:ascii="Times New Roman" w:eastAsiaTheme="majorEastAsia" w:hAnsi="Times New Roman" w:cs="Times New Roman"/>
          <w:sz w:val="24"/>
          <w:szCs w:val="24"/>
        </w:rPr>
        <w:t>“</w:t>
      </w:r>
      <w:r w:rsidRPr="00027B94">
        <w:rPr>
          <w:rFonts w:ascii="Times New Roman" w:eastAsiaTheme="majorEastAsia" w:hAnsi="Times New Roman" w:cs="Times New Roman"/>
          <w:sz w:val="24"/>
          <w:szCs w:val="24"/>
          <w:u w:val="single"/>
        </w:rPr>
        <w:t>Data de Integralização</w:t>
      </w:r>
      <w:r w:rsidR="002B4B2C" w:rsidRPr="00027B94">
        <w:rPr>
          <w:rFonts w:ascii="Times New Roman" w:eastAsiaTheme="majorEastAsia" w:hAnsi="Times New Roman" w:cs="Times New Roman"/>
          <w:sz w:val="24"/>
          <w:szCs w:val="24"/>
        </w:rPr>
        <w:t>”</w:t>
      </w:r>
      <w:r w:rsidRPr="00027B94">
        <w:rPr>
          <w:rFonts w:ascii="Times New Roman" w:eastAsiaTheme="majorEastAsia" w:hAnsi="Times New Roman" w:cs="Times New Roman"/>
          <w:sz w:val="24"/>
          <w:szCs w:val="24"/>
        </w:rPr>
        <w:t xml:space="preserve">), em moeda corrente nacional. Caso qualquer Debênture venha a ser integralizada em data diversa e posterior à primeira Data de Integralização, a integralização deverá considerar o seu Valor Nominal Unitário, acrescido da Remuneração, conforme o caso, calculada </w:t>
      </w:r>
      <w:r w:rsidRPr="00027B94">
        <w:rPr>
          <w:rFonts w:ascii="Times New Roman" w:eastAsiaTheme="majorEastAsia" w:hAnsi="Times New Roman" w:cs="Times New Roman"/>
          <w:i/>
          <w:sz w:val="24"/>
          <w:szCs w:val="24"/>
        </w:rPr>
        <w:t>pro rata temporis</w:t>
      </w:r>
      <w:r w:rsidRPr="00027B94">
        <w:rPr>
          <w:rFonts w:ascii="Times New Roman" w:eastAsiaTheme="majorEastAsia" w:hAnsi="Times New Roman" w:cs="Times New Roman"/>
          <w:sz w:val="24"/>
          <w:szCs w:val="24"/>
        </w:rPr>
        <w:t xml:space="preserve"> desde a primeira Data de Integralização até a data de sua efetiva integralização (</w:t>
      </w:r>
      <w:r w:rsidR="002B4B2C" w:rsidRPr="00027B94">
        <w:rPr>
          <w:rFonts w:ascii="Times New Roman" w:eastAsiaTheme="majorEastAsia" w:hAnsi="Times New Roman" w:cs="Times New Roman"/>
          <w:sz w:val="24"/>
          <w:szCs w:val="24"/>
        </w:rPr>
        <w:t>“</w:t>
      </w:r>
      <w:r w:rsidRPr="00027B94">
        <w:rPr>
          <w:rFonts w:ascii="Times New Roman" w:eastAsiaTheme="majorEastAsia" w:hAnsi="Times New Roman" w:cs="Times New Roman"/>
          <w:sz w:val="24"/>
          <w:szCs w:val="24"/>
          <w:u w:val="single"/>
        </w:rPr>
        <w:t>Preço de Subscrição</w:t>
      </w:r>
      <w:r w:rsidR="002B4B2C" w:rsidRPr="00027B94">
        <w:rPr>
          <w:rFonts w:ascii="Times New Roman" w:eastAsiaTheme="majorEastAsia" w:hAnsi="Times New Roman" w:cs="Times New Roman"/>
          <w:sz w:val="24"/>
          <w:szCs w:val="24"/>
        </w:rPr>
        <w:t>”</w:t>
      </w:r>
      <w:r w:rsidRPr="00027B94">
        <w:rPr>
          <w:rFonts w:ascii="Times New Roman" w:eastAsiaTheme="majorEastAsia" w:hAnsi="Times New Roman" w:cs="Times New Roman"/>
          <w:sz w:val="24"/>
          <w:szCs w:val="24"/>
        </w:rPr>
        <w:t>).</w:t>
      </w:r>
    </w:p>
    <w:p w14:paraId="074080E3" w14:textId="77777777" w:rsidR="00F510A4" w:rsidRPr="00027B94" w:rsidRDefault="00F510A4" w:rsidP="00311F1C">
      <w:pPr>
        <w:pStyle w:val="Level3"/>
        <w:numPr>
          <w:ilvl w:val="0"/>
          <w:numId w:val="0"/>
        </w:numPr>
        <w:tabs>
          <w:tab w:val="clear" w:pos="2041"/>
        </w:tabs>
        <w:spacing w:after="0" w:line="300" w:lineRule="exact"/>
        <w:ind w:left="1361"/>
        <w:rPr>
          <w:rFonts w:ascii="Times New Roman" w:eastAsiaTheme="majorEastAsia" w:hAnsi="Times New Roman" w:cs="Times New Roman"/>
          <w:sz w:val="24"/>
          <w:szCs w:val="24"/>
        </w:rPr>
      </w:pPr>
      <w:bookmarkStart w:id="456" w:name="_Ref93502285"/>
    </w:p>
    <w:p w14:paraId="37C22750" w14:textId="3C0225B5" w:rsidR="00C82E92" w:rsidRPr="00027B94" w:rsidRDefault="00C156C8" w:rsidP="00F510A4">
      <w:pPr>
        <w:pStyle w:val="Level3"/>
        <w:tabs>
          <w:tab w:val="clear" w:pos="2041"/>
        </w:tabs>
        <w:spacing w:after="0" w:line="300" w:lineRule="exact"/>
        <w:rPr>
          <w:rFonts w:ascii="Times New Roman" w:eastAsiaTheme="majorEastAsia" w:hAnsi="Times New Roman" w:cs="Times New Roman"/>
          <w:sz w:val="24"/>
          <w:szCs w:val="24"/>
        </w:rPr>
      </w:pPr>
      <w:bookmarkStart w:id="457" w:name="_Ref102081318"/>
      <w:r w:rsidRPr="00027B94">
        <w:rPr>
          <w:rFonts w:ascii="Times New Roman" w:eastAsiaTheme="majorEastAsia" w:hAnsi="Times New Roman" w:cs="Times New Roman"/>
          <w:sz w:val="24"/>
          <w:szCs w:val="24"/>
        </w:rPr>
        <w:t>As Debêntures poderão ser colocadas com ágio ou deságio, a ser definido pelo Coordenador</w:t>
      </w:r>
      <w:r w:rsidR="00B66768" w:rsidRPr="00027B94">
        <w:rPr>
          <w:rFonts w:ascii="Times New Roman" w:eastAsiaTheme="majorEastAsia" w:hAnsi="Times New Roman" w:cs="Times New Roman"/>
          <w:sz w:val="24"/>
          <w:szCs w:val="24"/>
        </w:rPr>
        <w:t xml:space="preserve"> Líder</w:t>
      </w:r>
      <w:r w:rsidRPr="00027B94">
        <w:rPr>
          <w:rFonts w:ascii="Times New Roman" w:eastAsiaTheme="majorEastAsia" w:hAnsi="Times New Roman" w:cs="Times New Roman"/>
          <w:sz w:val="24"/>
          <w:szCs w:val="24"/>
        </w:rPr>
        <w:t>, se for o caso, no ato de subscrição e integralização das Debêntures, o qual será aplicado à totalidade das Debêntures em cada Data de Integralização.</w:t>
      </w:r>
      <w:bookmarkEnd w:id="456"/>
      <w:bookmarkEnd w:id="457"/>
    </w:p>
    <w:p w14:paraId="509D449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5A3D6C33" w14:textId="78DE4150"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Os</w:t>
      </w:r>
      <w:r w:rsidRPr="00027B94">
        <w:rPr>
          <w:rFonts w:ascii="Times New Roman" w:hAnsi="Times New Roman" w:cs="Times New Roman"/>
          <w:b/>
          <w:sz w:val="24"/>
          <w:szCs w:val="24"/>
        </w:rPr>
        <w:t xml:space="preserve"> </w:t>
      </w:r>
      <w:r w:rsidRPr="00027B94">
        <w:rPr>
          <w:rFonts w:ascii="Times New Roman" w:hAnsi="Times New Roman" w:cs="Times New Roman"/>
          <w:sz w:val="24"/>
          <w:szCs w:val="24"/>
        </w:rPr>
        <w:t>recursos recebidos a título de integralização das Debêntures deverão ser depositados na Conta Vinculada</w:t>
      </w:r>
      <w:r w:rsidR="00D902E5">
        <w:rPr>
          <w:rFonts w:ascii="Times New Roman" w:hAnsi="Times New Roman" w:cs="Times New Roman"/>
          <w:sz w:val="24"/>
          <w:szCs w:val="24"/>
        </w:rPr>
        <w:t xml:space="preserve"> de Créditos Cedidos</w:t>
      </w:r>
      <w:r w:rsidRPr="00027B94">
        <w:rPr>
          <w:rFonts w:ascii="Times New Roman" w:hAnsi="Times New Roman" w:cs="Times New Roman"/>
          <w:sz w:val="24"/>
          <w:szCs w:val="24"/>
        </w:rPr>
        <w:t>, de titularidade da Emissora, de movimentação restrita, movimentada exclusivamente pelo Agente Fiduciário</w:t>
      </w:r>
    </w:p>
    <w:p w14:paraId="3C5DB45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470AADB8" w14:textId="3BD89694"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Repactuação</w:t>
      </w:r>
      <w:r w:rsidR="00B92233" w:rsidRPr="00027B94">
        <w:rPr>
          <w:rFonts w:ascii="Times New Roman" w:hAnsi="Times New Roman" w:cs="Times New Roman"/>
          <w:b/>
          <w:bCs/>
          <w:sz w:val="24"/>
          <w:szCs w:val="24"/>
        </w:rPr>
        <w:t xml:space="preserve"> Programada</w:t>
      </w:r>
    </w:p>
    <w:p w14:paraId="51F78D93"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sz w:val="24"/>
          <w:szCs w:val="24"/>
        </w:rPr>
      </w:pPr>
    </w:p>
    <w:p w14:paraId="3707300B" w14:textId="5A4C7C56"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Não haverá repactuação das Debêntures.</w:t>
      </w:r>
    </w:p>
    <w:p w14:paraId="20FF1EE4"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A17AE23" w14:textId="77777777" w:rsidR="00C82E92" w:rsidRPr="00027B94" w:rsidRDefault="00C156C8" w:rsidP="00F510A4">
      <w:pPr>
        <w:pStyle w:val="Level2"/>
        <w:spacing w:after="0" w:line="300" w:lineRule="exact"/>
        <w:rPr>
          <w:rFonts w:ascii="Times New Roman" w:hAnsi="Times New Roman" w:cs="Times New Roman"/>
          <w:b/>
          <w:sz w:val="24"/>
          <w:szCs w:val="24"/>
        </w:rPr>
      </w:pPr>
      <w:bookmarkStart w:id="458" w:name="_Ref93406435"/>
      <w:r w:rsidRPr="00027B94">
        <w:rPr>
          <w:rFonts w:ascii="Times New Roman" w:hAnsi="Times New Roman" w:cs="Times New Roman"/>
          <w:b/>
          <w:sz w:val="24"/>
          <w:szCs w:val="24"/>
        </w:rPr>
        <w:t>Publicidade</w:t>
      </w:r>
      <w:bookmarkEnd w:id="458"/>
    </w:p>
    <w:p w14:paraId="7650C62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59" w:name="_Ref93403929"/>
    </w:p>
    <w:p w14:paraId="3AF927C2" w14:textId="13553DF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60" w:name="_Ref102093840"/>
      <w:r w:rsidRPr="00027B94">
        <w:rPr>
          <w:rFonts w:ascii="Times New Roman" w:hAnsi="Times New Roman" w:cs="Times New Roman"/>
          <w:sz w:val="24"/>
          <w:szCs w:val="24"/>
        </w:rPr>
        <w:t>Todos os atos e decisões a serem tomados decorrentes desta Emissão que, de qualquer forma, vierem a envolver interesses dos Debenturistas, deverão ser obrigatoriamente publicados nos órgãos de imprensa nos quais a Emissora costuma efetuar suas publicações, quais sejam os Jornais de Publicação</w:t>
      </w:r>
      <w:r w:rsidRPr="00027B94">
        <w:rPr>
          <w:rFonts w:ascii="Times New Roman" w:hAnsi="Times New Roman" w:cs="Times New Roman"/>
          <w:i/>
          <w:sz w:val="24"/>
          <w:szCs w:val="24"/>
        </w:rPr>
        <w:t xml:space="preserve">. </w:t>
      </w:r>
      <w:r w:rsidRPr="00027B94">
        <w:rPr>
          <w:rFonts w:ascii="Times New Roman" w:hAnsi="Times New Roman" w:cs="Times New Roman"/>
          <w:sz w:val="24"/>
          <w:szCs w:val="24"/>
        </w:rPr>
        <w:t>Caso a Emissora altere seu jornal de publicação após a Data de Emissão, deverá enviar notificação ao Agente Fiduciário informando o novo veículo, sem a necessidade de submissão para aprovação em Assembleia Geral de Debenturistas.</w:t>
      </w:r>
      <w:bookmarkEnd w:id="459"/>
      <w:bookmarkEnd w:id="460"/>
    </w:p>
    <w:p w14:paraId="13CF92C7"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961E023" w14:textId="2A47E4BB"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61" w:name="_Ref101281531"/>
      <w:r w:rsidRPr="00027B94">
        <w:rPr>
          <w:rFonts w:ascii="Times New Roman" w:hAnsi="Times New Roman" w:cs="Times New Roman"/>
          <w:sz w:val="24"/>
          <w:szCs w:val="24"/>
        </w:rPr>
        <w:t xml:space="preserve">Sem prejuízo do disposto na Cláusula </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_Ref102093840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3B419C">
        <w:rPr>
          <w:rFonts w:ascii="Times New Roman" w:hAnsi="Times New Roman" w:cs="Times New Roman"/>
          <w:sz w:val="24"/>
          <w:szCs w:val="24"/>
        </w:rPr>
        <w:t>4.26.1</w:t>
      </w:r>
      <w:r w:rsidR="007863F7">
        <w:rPr>
          <w:rFonts w:ascii="Times New Roman" w:hAnsi="Times New Roman" w:cs="Times New Roman"/>
          <w:sz w:val="24"/>
          <w:szCs w:val="24"/>
        </w:rPr>
        <w:fldChar w:fldCharType="end"/>
      </w:r>
      <w:r w:rsidR="00B92233" w:rsidRPr="00027B94">
        <w:rPr>
          <w:rFonts w:ascii="Times New Roman" w:hAnsi="Times New Roman" w:cs="Times New Roman"/>
          <w:sz w:val="24"/>
          <w:szCs w:val="24"/>
        </w:rPr>
        <w:t xml:space="preserve"> </w:t>
      </w:r>
      <w:r w:rsidRPr="00027B94">
        <w:rPr>
          <w:rFonts w:ascii="Times New Roman" w:hAnsi="Times New Roman" w:cs="Times New Roman"/>
          <w:sz w:val="24"/>
          <w:szCs w:val="24"/>
        </w:rPr>
        <w:t>acima, os Avisos aos Debenturistas deverão observar as limitações impostas pela Instrução CVM 476 em relação à publicidade da Oferta e os prazos legais, devendo a Emissora comunicar o Agente Fiduciário e a B3 a respeito de qualquer publicação na data da sua realização.</w:t>
      </w:r>
      <w:bookmarkEnd w:id="461"/>
    </w:p>
    <w:p w14:paraId="1D3E9B76"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C841F0A"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Liquidez e Estabilização</w:t>
      </w:r>
    </w:p>
    <w:p w14:paraId="4BFB667E"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60419E98" w14:textId="1E837FB3"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t xml:space="preserve">Não será constituído fundo de manutenção de liquidez ou firmado contrato de </w:t>
      </w:r>
      <w:r w:rsidRPr="00027B94">
        <w:rPr>
          <w:rFonts w:ascii="Times New Roman" w:hAnsi="Times New Roman" w:cs="Times New Roman"/>
          <w:sz w:val="24"/>
          <w:szCs w:val="24"/>
        </w:rPr>
        <w:lastRenderedPageBreak/>
        <w:t>garantia de liquidez ou estabilização de preço para as Debêntures.</w:t>
      </w:r>
    </w:p>
    <w:p w14:paraId="0697D215"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28CF5396" w14:textId="35C6C7DA"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Imunidade de Debenturistas</w:t>
      </w:r>
    </w:p>
    <w:p w14:paraId="09632F19"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62" w:name="_Ref93403973"/>
    </w:p>
    <w:p w14:paraId="3CE0C447" w14:textId="3E2737FE"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63" w:name="_Ref102093867"/>
      <w:r w:rsidRPr="00027B94">
        <w:rPr>
          <w:rFonts w:ascii="Times New Roman" w:hAnsi="Times New Roman" w:cs="Times New Roman"/>
          <w:sz w:val="24"/>
          <w:szCs w:val="24"/>
        </w:rPr>
        <w:t xml:space="preserve">Caso qualquer Debenturista goze de algum tipo de imunidade ou isenção tributária, este deverá encaminhar ao </w:t>
      </w:r>
      <w:r w:rsidR="00990555" w:rsidRPr="00027B94">
        <w:rPr>
          <w:rFonts w:ascii="Times New Roman" w:eastAsia="MS Mincho" w:hAnsi="Times New Roman" w:cs="Times New Roman"/>
          <w:sz w:val="24"/>
          <w:szCs w:val="24"/>
        </w:rPr>
        <w:t>Agente de Liquidação e Escriturador</w:t>
      </w:r>
      <w:r w:rsidR="00990555" w:rsidRPr="00027B94" w:rsidDel="00990555">
        <w:rPr>
          <w:rFonts w:ascii="Times New Roman" w:eastAsia="MS Mincho" w:hAnsi="Times New Roman" w:cs="Times New Roman"/>
          <w:sz w:val="24"/>
          <w:szCs w:val="24"/>
        </w:rPr>
        <w:t xml:space="preserve"> </w:t>
      </w:r>
      <w:r w:rsidRPr="00027B94">
        <w:rPr>
          <w:rFonts w:ascii="Times New Roman" w:hAnsi="Times New Roman" w:cs="Times New Roman"/>
          <w:sz w:val="24"/>
          <w:szCs w:val="24"/>
        </w:rPr>
        <w:t>e à Emissora, no prazo mínimo de 10 (dez) Dias Úteis de antecedência em relação à data prevista para recebimento de quaisquer valores relativos às Debêntures, documentação comprobatória dessa imunidade ou isenção tributária, sob pena de ter descontados dos seus rendimentos os valores devidos nos termos da legislação tributária em vigor.</w:t>
      </w:r>
      <w:bookmarkEnd w:id="462"/>
      <w:bookmarkEnd w:id="463"/>
    </w:p>
    <w:p w14:paraId="3D127FCA"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5F6C1B7" w14:textId="0EA74BAA"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Debenturista que tenha apresentado documentação comprobatória de sua condição de imunidade ou isenção tributária, nos termos da Cláusula </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_Ref102093867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3B419C">
        <w:rPr>
          <w:rFonts w:ascii="Times New Roman" w:hAnsi="Times New Roman" w:cs="Times New Roman"/>
          <w:sz w:val="24"/>
          <w:szCs w:val="24"/>
        </w:rPr>
        <w:t>4.28.1</w:t>
      </w:r>
      <w:r w:rsidR="007863F7">
        <w:rPr>
          <w:rFonts w:ascii="Times New Roman" w:hAnsi="Times New Roman" w:cs="Times New Roman"/>
          <w:sz w:val="24"/>
          <w:szCs w:val="24"/>
        </w:rPr>
        <w:fldChar w:fldCharType="end"/>
      </w:r>
      <w:r w:rsidR="00B92233"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acima e que tiver essa condição alterada e/ou revogada por disposição normativa, ou por deixar de atender as condições e requisitos porventura prescritos no dispositivo legal aplicável, ou, ainda, tiver essa condição questionada por autoridade competente, ou, ainda, que tenha esta condição alterada e/ou revogada por qualquer outra razão que não as mencionadas nesta Cláusula, deverá comunicar esse fato, de forma detalhada e por escrito, com ao menos 5 (cinco) Dias Úteis de antecedência de qualquer pagamento, ao </w:t>
      </w:r>
      <w:r w:rsidR="00990555" w:rsidRPr="00027B94">
        <w:rPr>
          <w:rFonts w:ascii="Times New Roman" w:eastAsia="MS Mincho" w:hAnsi="Times New Roman" w:cs="Times New Roman"/>
          <w:sz w:val="24"/>
          <w:szCs w:val="24"/>
        </w:rPr>
        <w:t>Agente de Liquidação e Escriturador</w:t>
      </w:r>
      <w:r w:rsidRPr="00027B94">
        <w:rPr>
          <w:rFonts w:ascii="Times New Roman" w:hAnsi="Times New Roman" w:cs="Times New Roman"/>
          <w:sz w:val="24"/>
          <w:szCs w:val="24"/>
        </w:rPr>
        <w:t xml:space="preserve"> com cópia para a Emissora, bem como prestar qualquer informação adicional em relação ao tema que lhe seja solicitada pelo Agente de Liquidação ou pela Emissora.</w:t>
      </w:r>
    </w:p>
    <w:p w14:paraId="3B7D2392"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6986660"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Fundo de Amortização</w:t>
      </w:r>
    </w:p>
    <w:p w14:paraId="0303ED9D" w14:textId="77777777" w:rsidR="00E45F99" w:rsidRPr="00027B94" w:rsidRDefault="00E45F99" w:rsidP="00311F1C">
      <w:pPr>
        <w:pStyle w:val="Level2"/>
        <w:numPr>
          <w:ilvl w:val="0"/>
          <w:numId w:val="0"/>
        </w:numPr>
        <w:spacing w:after="0" w:line="300" w:lineRule="exact"/>
        <w:ind w:left="680"/>
        <w:rPr>
          <w:rFonts w:ascii="Times New Roman" w:hAnsi="Times New Roman" w:cs="Times New Roman"/>
          <w:b/>
          <w:sz w:val="24"/>
          <w:szCs w:val="24"/>
        </w:rPr>
      </w:pPr>
    </w:p>
    <w:p w14:paraId="18BDC4B2" w14:textId="1B41FDC1" w:rsidR="00A71D74"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Não será constituído fundo de amortização.</w:t>
      </w:r>
      <w:bookmarkStart w:id="464" w:name="_Toc352076898"/>
    </w:p>
    <w:bookmarkEnd w:id="464"/>
    <w:p w14:paraId="01337752"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b/>
          <w:bCs/>
          <w:sz w:val="24"/>
          <w:szCs w:val="24"/>
        </w:rPr>
      </w:pPr>
    </w:p>
    <w:p w14:paraId="336BA5DD" w14:textId="4DFD5B0D" w:rsidR="0066355B"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Aquisição Facultativa</w:t>
      </w:r>
    </w:p>
    <w:p w14:paraId="2E75400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E64B2ED" w14:textId="5302C949" w:rsidR="00A71D7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Emissora poderá, a qualquer tempo, adquirir as Debêntures, observado em qualquer caso, o disposto no artigo 55, parágrafo 3º, da Lei das Sociedades por Ações, da Instrução da CVM nº 620, de 17 de março de 2020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Instrução CVM 620</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devendo tal fato constar do relatório da administração e das demonstrações financeiras da Emissora, sendo que a Emissora deverá, previamente à aquisição, comunicar sua intenção ao Agente Fiduciário e a todos os Debenturistas, nos termos da Cláusula </w:t>
      </w:r>
      <w:r w:rsidR="00F818E7" w:rsidRPr="00027B94">
        <w:rPr>
          <w:rFonts w:ascii="Times New Roman" w:hAnsi="Times New Roman" w:cs="Times New Roman"/>
          <w:sz w:val="24"/>
          <w:szCs w:val="24"/>
        </w:rPr>
        <w:fldChar w:fldCharType="begin"/>
      </w:r>
      <w:r w:rsidR="00F818E7" w:rsidRPr="00027B94">
        <w:rPr>
          <w:rFonts w:ascii="Times New Roman" w:hAnsi="Times New Roman" w:cs="Times New Roman"/>
          <w:sz w:val="24"/>
          <w:szCs w:val="24"/>
        </w:rPr>
        <w:instrText xml:space="preserve"> REF _Ref93406435 \r \h </w:instrText>
      </w:r>
      <w:r w:rsidR="00F510A4" w:rsidRPr="00027B94">
        <w:rPr>
          <w:rFonts w:ascii="Times New Roman" w:hAnsi="Times New Roman" w:cs="Times New Roman"/>
          <w:sz w:val="24"/>
          <w:szCs w:val="24"/>
        </w:rPr>
        <w:instrText xml:space="preserve"> \* MERGEFORMAT </w:instrText>
      </w:r>
      <w:r w:rsidR="00F818E7" w:rsidRPr="00027B94">
        <w:rPr>
          <w:rFonts w:ascii="Times New Roman" w:hAnsi="Times New Roman" w:cs="Times New Roman"/>
          <w:sz w:val="24"/>
          <w:szCs w:val="24"/>
        </w:rPr>
      </w:r>
      <w:r w:rsidR="00F818E7"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4.26</w:t>
      </w:r>
      <w:r w:rsidR="00F818E7" w:rsidRPr="00027B94">
        <w:rPr>
          <w:rFonts w:ascii="Times New Roman" w:hAnsi="Times New Roman" w:cs="Times New Roman"/>
          <w:sz w:val="24"/>
          <w:szCs w:val="24"/>
        </w:rPr>
        <w:fldChar w:fldCharType="end"/>
      </w:r>
      <w:r w:rsidRPr="00027B94">
        <w:rPr>
          <w:rFonts w:ascii="Times New Roman" w:hAnsi="Times New Roman" w:cs="Times New Roman"/>
          <w:sz w:val="24"/>
          <w:szCs w:val="24"/>
        </w:rPr>
        <w:t xml:space="preserve"> acima, observado o disposto no artigo 9º e seguintes da Instrução CVM 620. As Debêntures adquiridas pela Emissora de acordo com este item poderão, a critério da Emissora, ser canceladas, permanecer na tesouraria da Emissora, ou ser novamente colocadas no mercado, observadas as restrições impostas pela Instrução CVM 476.</w:t>
      </w:r>
      <w:r w:rsidR="00A27983" w:rsidRPr="00027B94">
        <w:rPr>
          <w:rFonts w:ascii="Times New Roman" w:hAnsi="Times New Roman" w:cs="Times New Roman"/>
          <w:sz w:val="24"/>
          <w:szCs w:val="24"/>
        </w:rPr>
        <w:t xml:space="preserve"> As Debêntures adquiridas pela Emissora para permanência em tesouraria, se e quando recolocadas no mercado, farão jus a mesma Remuneração das demais Debêntures. Na hipótese de cancelamento das Debêntures, esta Escritura de Emissão deverá ser aditada para refletir tal </w:t>
      </w:r>
      <w:r w:rsidR="00A27983" w:rsidRPr="00027B94">
        <w:rPr>
          <w:rFonts w:ascii="Times New Roman" w:hAnsi="Times New Roman" w:cs="Times New Roman"/>
          <w:sz w:val="24"/>
          <w:szCs w:val="24"/>
        </w:rPr>
        <w:lastRenderedPageBreak/>
        <w:t>cancelamento</w:t>
      </w:r>
      <w:r w:rsidR="0001394B">
        <w:rPr>
          <w:rFonts w:ascii="Times New Roman" w:hAnsi="Times New Roman" w:cs="Times New Roman"/>
          <w:sz w:val="24"/>
          <w:szCs w:val="24"/>
        </w:rPr>
        <w:t>, sem a necessidade de autorização prévia via Assembleia Geral de Debenturistas</w:t>
      </w:r>
      <w:r w:rsidR="00A27983" w:rsidRPr="00027B94">
        <w:rPr>
          <w:rFonts w:ascii="Times New Roman" w:hAnsi="Times New Roman" w:cs="Times New Roman"/>
          <w:sz w:val="24"/>
          <w:szCs w:val="24"/>
        </w:rPr>
        <w:t>.</w:t>
      </w:r>
      <w:bookmarkStart w:id="465" w:name="_Toc352076899"/>
      <w:r w:rsidR="00306343">
        <w:rPr>
          <w:rFonts w:ascii="Times New Roman" w:hAnsi="Times New Roman" w:cs="Times New Roman"/>
          <w:sz w:val="24"/>
          <w:szCs w:val="24"/>
        </w:rPr>
        <w:t xml:space="preserve"> </w:t>
      </w:r>
    </w:p>
    <w:p w14:paraId="1DE2725C" w14:textId="77777777" w:rsidR="00823D70" w:rsidRDefault="00823D70" w:rsidP="00765BDD">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92869E9" w14:textId="023B8FCF" w:rsidR="00823D70" w:rsidRPr="00027B94" w:rsidRDefault="00823D70" w:rsidP="00F510A4">
      <w:pPr>
        <w:pStyle w:val="Level3"/>
        <w:tabs>
          <w:tab w:val="clear" w:pos="2041"/>
        </w:tabs>
        <w:spacing w:after="0" w:line="300" w:lineRule="exact"/>
        <w:rPr>
          <w:rFonts w:ascii="Times New Roman" w:hAnsi="Times New Roman" w:cs="Times New Roman"/>
          <w:sz w:val="24"/>
          <w:szCs w:val="24"/>
        </w:rPr>
      </w:pPr>
      <w:r>
        <w:rPr>
          <w:rFonts w:ascii="Times New Roman" w:hAnsi="Times New Roman" w:cs="Times New Roman"/>
          <w:sz w:val="24"/>
          <w:szCs w:val="24"/>
        </w:rPr>
        <w:t xml:space="preserve">As Debêntures objeto de </w:t>
      </w:r>
      <w:r w:rsidR="00C1677C">
        <w:rPr>
          <w:rFonts w:ascii="Times New Roman" w:hAnsi="Times New Roman" w:cs="Times New Roman"/>
          <w:sz w:val="24"/>
          <w:szCs w:val="24"/>
        </w:rPr>
        <w:t>Aquisição Facultativa serão canceladas, e a Escritura de Emissão deverá aditada sem a previa necessidade de autorização da Assembleia Geral de Debenturistas.</w:t>
      </w:r>
    </w:p>
    <w:p w14:paraId="63274CE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bookmarkEnd w:id="465"/>
    <w:p w14:paraId="301565EC" w14:textId="7033F2E0" w:rsidR="00C82E92" w:rsidRPr="00027B94" w:rsidRDefault="00F818E7"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Resgate Antecipado Facultativo Total</w:t>
      </w:r>
    </w:p>
    <w:p w14:paraId="71748EFB" w14:textId="4A26312B" w:rsidR="005941FB" w:rsidRPr="00027B94" w:rsidRDefault="005941FB" w:rsidP="00027B94">
      <w:pPr>
        <w:pStyle w:val="Level2"/>
        <w:numPr>
          <w:ilvl w:val="0"/>
          <w:numId w:val="0"/>
        </w:numPr>
        <w:spacing w:after="0" w:line="300" w:lineRule="exact"/>
        <w:ind w:left="680"/>
        <w:rPr>
          <w:rFonts w:ascii="Times New Roman" w:hAnsi="Times New Roman" w:cs="Times New Roman"/>
          <w:b/>
          <w:sz w:val="24"/>
          <w:szCs w:val="24"/>
        </w:rPr>
      </w:pPr>
    </w:p>
    <w:p w14:paraId="780D5175" w14:textId="77777777" w:rsidR="00484E74" w:rsidRPr="00027B94" w:rsidRDefault="00484E74" w:rsidP="009A274F">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466" w:name="_Ref93406612"/>
    </w:p>
    <w:p w14:paraId="3230F68D" w14:textId="73455D37" w:rsidR="00F46E23" w:rsidRPr="00027B94" w:rsidRDefault="00D2014F"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 </w:t>
      </w:r>
      <w:r w:rsidR="00F46E23" w:rsidRPr="00027B94">
        <w:rPr>
          <w:rFonts w:ascii="Times New Roman" w:hAnsi="Times New Roman" w:cs="Times New Roman"/>
          <w:sz w:val="24"/>
          <w:szCs w:val="24"/>
        </w:rPr>
        <w:t>Sujeito ao atendimento das condições abaixo, a Emissora poderá, a seu exclusivo critério, realizar, a partir do 2</w:t>
      </w:r>
      <w:r w:rsidR="00D9133D">
        <w:rPr>
          <w:rFonts w:ascii="Times New Roman" w:hAnsi="Times New Roman" w:cs="Times New Roman"/>
          <w:sz w:val="24"/>
          <w:szCs w:val="24"/>
        </w:rPr>
        <w:t>º</w:t>
      </w:r>
      <w:r w:rsidR="00F46E23" w:rsidRPr="00027B94">
        <w:rPr>
          <w:rFonts w:ascii="Times New Roman" w:hAnsi="Times New Roman" w:cs="Times New Roman"/>
          <w:sz w:val="24"/>
          <w:szCs w:val="24"/>
        </w:rPr>
        <w:t xml:space="preserve"> (segundo) ano contado da Data de Emissão, ou seja, </w:t>
      </w:r>
      <w:r w:rsidR="009128DC">
        <w:rPr>
          <w:rFonts w:ascii="Times New Roman" w:hAnsi="Times New Roman" w:cs="Times New Roman"/>
          <w:color w:val="000000"/>
          <w:sz w:val="24"/>
          <w:szCs w:val="24"/>
        </w:rPr>
        <w:t>1</w:t>
      </w:r>
      <w:r w:rsidR="00FE201B">
        <w:rPr>
          <w:rFonts w:ascii="Times New Roman" w:hAnsi="Times New Roman" w:cs="Times New Roman"/>
          <w:color w:val="000000"/>
          <w:sz w:val="24"/>
          <w:szCs w:val="24"/>
        </w:rPr>
        <w:t>0</w:t>
      </w:r>
      <w:r w:rsidR="00DE61D8" w:rsidRPr="00027B94">
        <w:rPr>
          <w:rFonts w:ascii="Times New Roman" w:hAnsi="Times New Roman" w:cs="Times New Roman"/>
          <w:sz w:val="24"/>
          <w:szCs w:val="24"/>
        </w:rPr>
        <w:t xml:space="preserve"> </w:t>
      </w:r>
      <w:r w:rsidR="00F46E23" w:rsidRPr="00027B94">
        <w:rPr>
          <w:rFonts w:ascii="Times New Roman" w:hAnsi="Times New Roman" w:cs="Times New Roman"/>
          <w:sz w:val="24"/>
          <w:szCs w:val="24"/>
        </w:rPr>
        <w:t xml:space="preserve">de </w:t>
      </w:r>
      <w:r w:rsidR="00DE61D8">
        <w:rPr>
          <w:rFonts w:ascii="Times New Roman" w:hAnsi="Times New Roman" w:cs="Times New Roman"/>
          <w:color w:val="000000"/>
          <w:sz w:val="24"/>
          <w:szCs w:val="24"/>
        </w:rPr>
        <w:t>junho</w:t>
      </w:r>
      <w:r w:rsidR="00DE61D8" w:rsidRPr="00027B94">
        <w:rPr>
          <w:rFonts w:ascii="Times New Roman" w:hAnsi="Times New Roman" w:cs="Times New Roman"/>
          <w:sz w:val="24"/>
          <w:szCs w:val="24"/>
        </w:rPr>
        <w:t xml:space="preserve"> </w:t>
      </w:r>
      <w:r w:rsidR="00F46E23" w:rsidRPr="00027B94">
        <w:rPr>
          <w:rFonts w:ascii="Times New Roman" w:hAnsi="Times New Roman" w:cs="Times New Roman"/>
          <w:sz w:val="24"/>
          <w:szCs w:val="24"/>
        </w:rPr>
        <w:t xml:space="preserve">de 2024, mediante aviso aos Debenturistas, com cópia ao Agente Fiduciário e a B3, nos termos da Cláusula 4.31.4. abaixo, promover </w:t>
      </w:r>
      <w:r w:rsidRPr="00027B94">
        <w:rPr>
          <w:rFonts w:ascii="Times New Roman" w:hAnsi="Times New Roman" w:cs="Times New Roman"/>
          <w:sz w:val="24"/>
          <w:szCs w:val="24"/>
        </w:rPr>
        <w:t>o resgate antecipado</w:t>
      </w:r>
      <w:r w:rsidR="007863F7" w:rsidRPr="007863F7">
        <w:rPr>
          <w:rFonts w:ascii="Times New Roman" w:hAnsi="Times New Roman" w:cs="Times New Roman"/>
          <w:sz w:val="24"/>
          <w:szCs w:val="24"/>
        </w:rPr>
        <w:t xml:space="preserve"> </w:t>
      </w:r>
      <w:r w:rsidR="007863F7">
        <w:rPr>
          <w:rFonts w:ascii="Times New Roman" w:hAnsi="Times New Roman" w:cs="Times New Roman"/>
          <w:sz w:val="24"/>
          <w:szCs w:val="24"/>
        </w:rPr>
        <w:t>facultativo</w:t>
      </w:r>
      <w:r w:rsidRPr="00027B94">
        <w:rPr>
          <w:rFonts w:ascii="Times New Roman" w:hAnsi="Times New Roman" w:cs="Times New Roman"/>
          <w:sz w:val="24"/>
          <w:szCs w:val="24"/>
        </w:rPr>
        <w:t xml:space="preserve"> da totalidade das Debêntures</w:t>
      </w:r>
      <w:r w:rsidR="00F46E23" w:rsidRPr="00027B94">
        <w:rPr>
          <w:rFonts w:ascii="Times New Roman" w:hAnsi="Times New Roman" w:cs="Times New Roman"/>
          <w:sz w:val="24"/>
          <w:szCs w:val="24"/>
        </w:rPr>
        <w:t xml:space="preserve"> com o consequente cancelamento de tais Debêntures, observado o disposto no artigo 55 da Lei das Sociedades por Ações</w:t>
      </w:r>
      <w:r w:rsidRPr="00027B94">
        <w:rPr>
          <w:rFonts w:ascii="Times New Roman" w:hAnsi="Times New Roman" w:cs="Times New Roman"/>
          <w:sz w:val="24"/>
          <w:szCs w:val="24"/>
        </w:rPr>
        <w:t>(“</w:t>
      </w:r>
      <w:r w:rsidRPr="00027B94">
        <w:rPr>
          <w:rFonts w:ascii="Times New Roman" w:hAnsi="Times New Roman" w:cs="Times New Roman"/>
          <w:sz w:val="24"/>
          <w:szCs w:val="24"/>
          <w:u w:val="single"/>
        </w:rPr>
        <w:t>Resgate Antecipado</w:t>
      </w:r>
      <w:r w:rsidR="007863F7">
        <w:rPr>
          <w:rFonts w:ascii="Times New Roman" w:hAnsi="Times New Roman" w:cs="Times New Roman"/>
          <w:sz w:val="24"/>
          <w:szCs w:val="24"/>
          <w:u w:val="single"/>
        </w:rPr>
        <w:t xml:space="preserve"> Facultativo Total</w:t>
      </w:r>
      <w:r w:rsidRPr="00027B94">
        <w:rPr>
          <w:rFonts w:ascii="Times New Roman" w:hAnsi="Times New Roman" w:cs="Times New Roman"/>
          <w:sz w:val="24"/>
          <w:szCs w:val="24"/>
        </w:rPr>
        <w:t xml:space="preserve">”); </w:t>
      </w:r>
    </w:p>
    <w:p w14:paraId="1965303D" w14:textId="77777777" w:rsidR="00F46E23" w:rsidRPr="00027B94" w:rsidRDefault="00F46E23" w:rsidP="009A274F">
      <w:pPr>
        <w:pStyle w:val="PargrafodaLista"/>
        <w:rPr>
          <w:rFonts w:ascii="Times New Roman" w:hAnsi="Times New Roman"/>
          <w:sz w:val="24"/>
          <w:szCs w:val="24"/>
        </w:rPr>
      </w:pPr>
    </w:p>
    <w:bookmarkEnd w:id="466"/>
    <w:p w14:paraId="352233EC" w14:textId="1AB70706" w:rsidR="000F7CF3" w:rsidRPr="00027B94" w:rsidRDefault="000F7CF3" w:rsidP="000F7CF3">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Nos termos da Cláusula 4.31.1 o pagamento do Valor Nominal Unitário ou saldo do Valor Nominal Unitário das Debêntures</w:t>
      </w:r>
      <w:r>
        <w:rPr>
          <w:rFonts w:ascii="Times New Roman" w:hAnsi="Times New Roman" w:cs="Times New Roman"/>
          <w:sz w:val="24"/>
          <w:szCs w:val="24"/>
        </w:rPr>
        <w:t>, em caso de Resgate Antecipado</w:t>
      </w:r>
      <w:r w:rsidR="00D9133D">
        <w:rPr>
          <w:rFonts w:ascii="Times New Roman" w:hAnsi="Times New Roman" w:cs="Times New Roman"/>
          <w:sz w:val="24"/>
          <w:szCs w:val="24"/>
        </w:rPr>
        <w:t xml:space="preserve"> Facultativo Total</w:t>
      </w:r>
      <w:r>
        <w:rPr>
          <w:rFonts w:ascii="Times New Roman" w:hAnsi="Times New Roman" w:cs="Times New Roman"/>
          <w:sz w:val="24"/>
          <w:szCs w:val="24"/>
        </w:rPr>
        <w:t xml:space="preserve">, </w:t>
      </w:r>
      <w:r w:rsidRPr="00027B94">
        <w:rPr>
          <w:rFonts w:ascii="Times New Roman" w:hAnsi="Times New Roman" w:cs="Times New Roman"/>
          <w:sz w:val="24"/>
          <w:szCs w:val="24"/>
        </w:rPr>
        <w:t xml:space="preserve">conforme o caso, acrescido (a) da Remuneração, calculada </w:t>
      </w:r>
      <w:r w:rsidRPr="00027B94">
        <w:rPr>
          <w:rFonts w:ascii="Times New Roman" w:hAnsi="Times New Roman" w:cs="Times New Roman"/>
          <w:i/>
          <w:sz w:val="24"/>
          <w:szCs w:val="24"/>
        </w:rPr>
        <w:t>pro rata temporis</w:t>
      </w:r>
      <w:r w:rsidRPr="00027B94">
        <w:rPr>
          <w:rFonts w:ascii="Times New Roman" w:hAnsi="Times New Roman" w:cs="Times New Roman"/>
          <w:sz w:val="24"/>
          <w:szCs w:val="24"/>
        </w:rPr>
        <w:t xml:space="preserve"> desde a </w:t>
      </w:r>
      <w:r>
        <w:rPr>
          <w:rFonts w:ascii="Times New Roman" w:hAnsi="Times New Roman" w:cs="Times New Roman"/>
          <w:sz w:val="24"/>
          <w:szCs w:val="24"/>
        </w:rPr>
        <w:t>primeira Data de Integralização</w:t>
      </w:r>
      <w:r w:rsidRPr="00027B94">
        <w:rPr>
          <w:rFonts w:ascii="Times New Roman" w:hAnsi="Times New Roman" w:cs="Times New Roman"/>
          <w:sz w:val="24"/>
          <w:szCs w:val="24"/>
        </w:rPr>
        <w:t xml:space="preserve"> ou da data de pagamento de Remuneração imediatamente anterior, conforme o caso, até a data do efetivo pagamento do Resgate Antecipado</w:t>
      </w:r>
      <w:r w:rsidR="007863F7">
        <w:rPr>
          <w:rFonts w:ascii="Times New Roman" w:hAnsi="Times New Roman" w:cs="Times New Roman"/>
          <w:sz w:val="24"/>
          <w:szCs w:val="24"/>
        </w:rPr>
        <w:t xml:space="preserve"> Facultativo Total</w:t>
      </w:r>
      <w:r w:rsidRPr="00027B94">
        <w:rPr>
          <w:rFonts w:ascii="Times New Roman" w:hAnsi="Times New Roman" w:cs="Times New Roman"/>
          <w:sz w:val="24"/>
          <w:szCs w:val="24"/>
        </w:rPr>
        <w:t xml:space="preserve"> </w:t>
      </w:r>
      <w:r w:rsidR="00BD5867">
        <w:rPr>
          <w:rFonts w:ascii="Times New Roman" w:hAnsi="Times New Roman" w:cs="Times New Roman"/>
          <w:sz w:val="24"/>
          <w:szCs w:val="24"/>
        </w:rPr>
        <w:t>(</w:t>
      </w:r>
      <w:r w:rsidRPr="00027B94">
        <w:rPr>
          <w:rFonts w:ascii="Times New Roman" w:hAnsi="Times New Roman" w:cs="Times New Roman"/>
          <w:sz w:val="24"/>
          <w:szCs w:val="24"/>
        </w:rPr>
        <w:t>“</w:t>
      </w:r>
      <w:r w:rsidRPr="00027B94">
        <w:rPr>
          <w:rFonts w:ascii="Times New Roman" w:hAnsi="Times New Roman" w:cs="Times New Roman"/>
          <w:sz w:val="24"/>
          <w:szCs w:val="24"/>
          <w:u w:val="single"/>
        </w:rPr>
        <w:t>Valor de Resgate Antecipad</w:t>
      </w:r>
      <w:r w:rsidRPr="007A623C">
        <w:rPr>
          <w:rFonts w:ascii="Times New Roman" w:hAnsi="Times New Roman" w:cs="Times New Roman"/>
          <w:sz w:val="24"/>
          <w:szCs w:val="24"/>
          <w:u w:val="single"/>
        </w:rPr>
        <w:t>o</w:t>
      </w:r>
      <w:r w:rsidR="007863F7" w:rsidRPr="00ED0E29">
        <w:rPr>
          <w:rFonts w:ascii="Times New Roman" w:hAnsi="Times New Roman" w:cs="Times New Roman"/>
          <w:sz w:val="24"/>
          <w:szCs w:val="24"/>
          <w:u w:val="single"/>
        </w:rPr>
        <w:t xml:space="preserve"> Facultativo Total</w:t>
      </w:r>
      <w:r w:rsidRPr="00027B94">
        <w:rPr>
          <w:rFonts w:ascii="Times New Roman" w:hAnsi="Times New Roman" w:cs="Times New Roman"/>
          <w:sz w:val="24"/>
          <w:szCs w:val="24"/>
        </w:rPr>
        <w:t>”); e (b) de prêmio incidente sobre o Valor de Resgate Antecipado</w:t>
      </w:r>
      <w:r w:rsidR="007A623C">
        <w:rPr>
          <w:rFonts w:ascii="Times New Roman" w:hAnsi="Times New Roman" w:cs="Times New Roman"/>
          <w:sz w:val="24"/>
          <w:szCs w:val="24"/>
        </w:rPr>
        <w:t xml:space="preserve"> Facultativo Total</w:t>
      </w:r>
      <w:r w:rsidRPr="00027B94">
        <w:rPr>
          <w:rFonts w:ascii="Times New Roman" w:hAnsi="Times New Roman" w:cs="Times New Roman"/>
          <w:sz w:val="24"/>
          <w:szCs w:val="24"/>
        </w:rPr>
        <w:t>, correspondente, nos termos abaixo indicados:</w:t>
      </w:r>
    </w:p>
    <w:p w14:paraId="1596549B" w14:textId="77777777" w:rsidR="009B24F7" w:rsidRPr="00027B94" w:rsidRDefault="009B24F7"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tbl>
      <w:tblPr>
        <w:tblStyle w:val="Tabelacomgrade"/>
        <w:tblW w:w="0" w:type="auto"/>
        <w:tblInd w:w="1361" w:type="dxa"/>
        <w:tblLook w:val="04A0" w:firstRow="1" w:lastRow="0" w:firstColumn="1" w:lastColumn="0" w:noHBand="0" w:noVBand="1"/>
      </w:tblPr>
      <w:tblGrid>
        <w:gridCol w:w="3803"/>
        <w:gridCol w:w="3557"/>
      </w:tblGrid>
      <w:tr w:rsidR="0001394B" w:rsidRPr="00027B94" w14:paraId="4CF46632" w14:textId="77777777" w:rsidTr="009A274F">
        <w:tc>
          <w:tcPr>
            <w:tcW w:w="3803" w:type="dxa"/>
            <w:shd w:val="clear" w:color="auto" w:fill="E5E7E6" w:themeFill="text2" w:themeFillTint="66"/>
          </w:tcPr>
          <w:p w14:paraId="7206D9DD" w14:textId="7DF932E9" w:rsidR="0001394B" w:rsidRPr="00027B94" w:rsidRDefault="0001394B" w:rsidP="0001394B">
            <w:pPr>
              <w:pStyle w:val="Level3"/>
              <w:numPr>
                <w:ilvl w:val="0"/>
                <w:numId w:val="0"/>
              </w:numPr>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Resgate Antecipado</w:t>
            </w:r>
          </w:p>
        </w:tc>
        <w:tc>
          <w:tcPr>
            <w:tcW w:w="3557" w:type="dxa"/>
            <w:shd w:val="clear" w:color="auto" w:fill="E5E7E6" w:themeFill="text2" w:themeFillTint="66"/>
          </w:tcPr>
          <w:p w14:paraId="0BE0DFBF" w14:textId="5C22FD78" w:rsidR="0001394B" w:rsidRPr="00027B94" w:rsidRDefault="0001394B" w:rsidP="0001394B">
            <w:pPr>
              <w:pStyle w:val="Level3"/>
              <w:numPr>
                <w:ilvl w:val="0"/>
                <w:numId w:val="0"/>
              </w:numPr>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Prêmio de Resgate Antecipado</w:t>
            </w:r>
          </w:p>
        </w:tc>
      </w:tr>
      <w:tr w:rsidR="000F7CF3" w:rsidRPr="00027B94" w14:paraId="197C7049" w14:textId="77777777" w:rsidTr="009A274F">
        <w:tc>
          <w:tcPr>
            <w:tcW w:w="3803" w:type="dxa"/>
          </w:tcPr>
          <w:p w14:paraId="4971B9B7" w14:textId="612DEB21" w:rsidR="000F7CF3" w:rsidRPr="00027B94" w:rsidRDefault="000F7CF3" w:rsidP="00FE201B">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2024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2026,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2AEE77F3" w14:textId="4A9BB453" w:rsidR="000F7CF3" w:rsidRPr="00027B94"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2,50% (dois inteiros e cinquenta centésimos por cento) </w:t>
            </w:r>
            <w:r w:rsidRPr="00027B94">
              <w:rPr>
                <w:rFonts w:ascii="Times New Roman" w:hAnsi="Times New Roman" w:cs="Times New Roman"/>
                <w:i/>
                <w:sz w:val="24"/>
                <w:szCs w:val="24"/>
              </w:rPr>
              <w:t>flat</w:t>
            </w:r>
          </w:p>
        </w:tc>
      </w:tr>
      <w:tr w:rsidR="000F7CF3" w:rsidRPr="00027B94" w14:paraId="399F1F0A" w14:textId="77777777" w:rsidTr="009A274F">
        <w:tc>
          <w:tcPr>
            <w:tcW w:w="3803" w:type="dxa"/>
          </w:tcPr>
          <w:p w14:paraId="55EC4D2D" w14:textId="21C4257A" w:rsidR="000F7CF3" w:rsidRPr="00B30ADF"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2026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2028,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65599B13" w14:textId="091958DD" w:rsidR="000F7CF3" w:rsidRPr="00027B94"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2,00% (dois inteiros por cento) </w:t>
            </w:r>
            <w:r w:rsidRPr="00027B94">
              <w:rPr>
                <w:rFonts w:ascii="Times New Roman" w:hAnsi="Times New Roman" w:cs="Times New Roman"/>
                <w:i/>
                <w:sz w:val="24"/>
                <w:szCs w:val="24"/>
              </w:rPr>
              <w:t>flat</w:t>
            </w:r>
          </w:p>
        </w:tc>
      </w:tr>
      <w:tr w:rsidR="000F7CF3" w:rsidRPr="00027B94" w14:paraId="10CD3399" w14:textId="77777777" w:rsidTr="009A274F">
        <w:tc>
          <w:tcPr>
            <w:tcW w:w="3803" w:type="dxa"/>
          </w:tcPr>
          <w:p w14:paraId="28769521" w14:textId="7E95C208" w:rsidR="000F7CF3" w:rsidRPr="00B30ADF"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2028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2031,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6843EC4D" w14:textId="7BD92678" w:rsidR="000F7CF3" w:rsidRPr="00027B94"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1,50% (um inteiro e cinquenta centésimos por cento) </w:t>
            </w:r>
            <w:r w:rsidRPr="00027B94">
              <w:rPr>
                <w:rFonts w:ascii="Times New Roman" w:hAnsi="Times New Roman" w:cs="Times New Roman"/>
                <w:i/>
                <w:sz w:val="24"/>
                <w:szCs w:val="24"/>
              </w:rPr>
              <w:t>flat</w:t>
            </w:r>
          </w:p>
        </w:tc>
      </w:tr>
      <w:tr w:rsidR="000F7CF3" w:rsidRPr="00027B94" w14:paraId="41CFC408" w14:textId="77777777" w:rsidTr="009A274F">
        <w:tc>
          <w:tcPr>
            <w:tcW w:w="3803" w:type="dxa"/>
          </w:tcPr>
          <w:p w14:paraId="6D201A32" w14:textId="3E38CA4C" w:rsidR="000F7CF3" w:rsidRPr="00B30ADF"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2031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9128DC">
              <w:rPr>
                <w:rFonts w:ascii="Times New Roman" w:hAnsi="Times New Roman" w:cs="Times New Roman"/>
                <w:sz w:val="24"/>
                <w:szCs w:val="24"/>
              </w:rPr>
              <w:t>1</w:t>
            </w:r>
            <w:r w:rsidR="00FE201B">
              <w:rPr>
                <w:rFonts w:ascii="Times New Roman" w:hAnsi="Times New Roman" w:cs="Times New Roman"/>
                <w:sz w:val="24"/>
                <w:szCs w:val="24"/>
              </w:rPr>
              <w:t>0</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de 2032,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0399E416" w14:textId="38ADCC86" w:rsidR="000F7CF3" w:rsidRPr="00027B94" w:rsidRDefault="000F7CF3" w:rsidP="000F7CF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1,00% (um inteiro por cento) </w:t>
            </w:r>
            <w:r w:rsidRPr="00027B94">
              <w:rPr>
                <w:rFonts w:ascii="Times New Roman" w:hAnsi="Times New Roman" w:cs="Times New Roman"/>
                <w:i/>
                <w:sz w:val="24"/>
                <w:szCs w:val="24"/>
              </w:rPr>
              <w:t>flat</w:t>
            </w:r>
          </w:p>
        </w:tc>
      </w:tr>
    </w:tbl>
    <w:p w14:paraId="5E439A9D" w14:textId="77777777" w:rsidR="00ED0E29" w:rsidRPr="00B30ADF" w:rsidRDefault="00ED0E29"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719AEC3" w14:textId="0C4F328C" w:rsidR="00934080" w:rsidRPr="00027B94" w:rsidRDefault="00C156C8" w:rsidP="00F510A4">
      <w:pPr>
        <w:pStyle w:val="Level3"/>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A Emissora deverá comunicar o Agente Fiduciário com no mínimo </w:t>
      </w:r>
      <w:r w:rsidR="00562434" w:rsidRPr="00B30ADF">
        <w:rPr>
          <w:rFonts w:ascii="Times New Roman" w:hAnsi="Times New Roman" w:cs="Times New Roman"/>
          <w:sz w:val="24"/>
          <w:szCs w:val="24"/>
        </w:rPr>
        <w:t>5 (cinco</w:t>
      </w:r>
      <w:r w:rsidRPr="00B30ADF">
        <w:rPr>
          <w:rFonts w:ascii="Times New Roman" w:hAnsi="Times New Roman" w:cs="Times New Roman"/>
          <w:sz w:val="24"/>
          <w:szCs w:val="24"/>
        </w:rPr>
        <w:t xml:space="preserve">) </w:t>
      </w:r>
      <w:r w:rsidR="00562434" w:rsidRPr="00027B94">
        <w:rPr>
          <w:rFonts w:ascii="Times New Roman" w:hAnsi="Times New Roman" w:cs="Times New Roman"/>
          <w:sz w:val="24"/>
          <w:szCs w:val="24"/>
        </w:rPr>
        <w:t xml:space="preserve">Dias Úteis </w:t>
      </w:r>
      <w:r w:rsidRPr="00027B94">
        <w:rPr>
          <w:rFonts w:ascii="Times New Roman" w:hAnsi="Times New Roman" w:cs="Times New Roman"/>
          <w:sz w:val="24"/>
          <w:szCs w:val="24"/>
        </w:rPr>
        <w:t xml:space="preserve">de antecedência da data do Resgate Antecipado </w:t>
      </w:r>
      <w:r w:rsidR="000F7CF3" w:rsidRPr="00027B94">
        <w:rPr>
          <w:rFonts w:ascii="Times New Roman" w:hAnsi="Times New Roman" w:cs="Times New Roman"/>
          <w:sz w:val="24"/>
          <w:szCs w:val="24"/>
        </w:rPr>
        <w:t xml:space="preserve">Facultativo Total </w:t>
      </w:r>
      <w:r w:rsidRPr="00027B94">
        <w:rPr>
          <w:rFonts w:ascii="Times New Roman" w:hAnsi="Times New Roman" w:cs="Times New Roman"/>
          <w:sz w:val="24"/>
          <w:szCs w:val="24"/>
        </w:rPr>
        <w:t xml:space="preserve">das Debêntures devendo, a exclusivo critério do Agente Fiduciário, (a) enviar correspondência individual à totalidade dos Debenturistas, com cópia para o Agente Fiduciário, ou (b) publicar, nos termos da Cláusula </w:t>
      </w:r>
      <w:r w:rsidR="00F818E7" w:rsidRPr="00B30ADF">
        <w:rPr>
          <w:rFonts w:ascii="Times New Roman" w:hAnsi="Times New Roman" w:cs="Times New Roman"/>
          <w:sz w:val="24"/>
          <w:szCs w:val="24"/>
        </w:rPr>
        <w:fldChar w:fldCharType="begin"/>
      </w:r>
      <w:r w:rsidR="00F818E7" w:rsidRPr="00027B94">
        <w:rPr>
          <w:rFonts w:ascii="Times New Roman" w:hAnsi="Times New Roman" w:cs="Times New Roman"/>
          <w:sz w:val="24"/>
          <w:szCs w:val="24"/>
        </w:rPr>
        <w:instrText xml:space="preserve"> REF _Ref93406612 \r \h </w:instrText>
      </w:r>
      <w:r w:rsidR="00F510A4" w:rsidRPr="00027B94">
        <w:rPr>
          <w:rFonts w:ascii="Times New Roman" w:hAnsi="Times New Roman" w:cs="Times New Roman"/>
          <w:sz w:val="24"/>
          <w:szCs w:val="24"/>
        </w:rPr>
        <w:instrText xml:space="preserve"> \* MERGEFORMAT </w:instrText>
      </w:r>
      <w:r w:rsidR="00F818E7" w:rsidRPr="00B30ADF">
        <w:rPr>
          <w:rFonts w:ascii="Times New Roman" w:hAnsi="Times New Roman" w:cs="Times New Roman"/>
          <w:sz w:val="24"/>
          <w:szCs w:val="24"/>
        </w:rPr>
      </w:r>
      <w:r w:rsidR="00F818E7" w:rsidRPr="00B30ADF">
        <w:rPr>
          <w:rFonts w:ascii="Times New Roman" w:hAnsi="Times New Roman" w:cs="Times New Roman"/>
          <w:sz w:val="24"/>
          <w:szCs w:val="24"/>
        </w:rPr>
        <w:fldChar w:fldCharType="separate"/>
      </w:r>
      <w:r w:rsidR="003B419C">
        <w:rPr>
          <w:rFonts w:ascii="Times New Roman" w:hAnsi="Times New Roman" w:cs="Times New Roman"/>
          <w:sz w:val="24"/>
          <w:szCs w:val="24"/>
        </w:rPr>
        <w:t>0</w:t>
      </w:r>
      <w:r w:rsidR="00F818E7" w:rsidRPr="00B30ADF">
        <w:rPr>
          <w:rFonts w:ascii="Times New Roman" w:hAnsi="Times New Roman" w:cs="Times New Roman"/>
          <w:sz w:val="24"/>
          <w:szCs w:val="24"/>
        </w:rPr>
        <w:fldChar w:fldCharType="end"/>
      </w:r>
      <w:r w:rsidR="00F46E23" w:rsidRPr="00B30ADF">
        <w:rPr>
          <w:rFonts w:ascii="Times New Roman" w:hAnsi="Times New Roman" w:cs="Times New Roman"/>
          <w:sz w:val="24"/>
          <w:szCs w:val="24"/>
        </w:rPr>
        <w:t xml:space="preserve"> e 4.31.2.</w:t>
      </w:r>
      <w:r w:rsidR="00652102"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acima, na data de envio da referida comunicação, aviso aos Debenturistas </w:t>
      </w:r>
      <w:r w:rsidRPr="00B30ADF">
        <w:rPr>
          <w:rFonts w:ascii="Times New Roman" w:hAnsi="Times New Roman" w:cs="Times New Roman"/>
          <w:sz w:val="24"/>
          <w:szCs w:val="24"/>
        </w:rPr>
        <w:lastRenderedPageBreak/>
        <w:t>(</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Comunicação de Resgate Antecipado Facultativo Total</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p>
    <w:p w14:paraId="6960DD28" w14:textId="77777777" w:rsidR="005D5A3C" w:rsidRPr="00027B94" w:rsidRDefault="005D5A3C"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624AC14" w14:textId="3D6EB355" w:rsidR="005D5A3C" w:rsidRPr="00027B94" w:rsidRDefault="005D5A3C"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comunicação indicada na Cláusula 4.31.</w:t>
      </w:r>
      <w:r w:rsidR="00F46E23" w:rsidRPr="00027B94">
        <w:rPr>
          <w:rFonts w:ascii="Times New Roman" w:hAnsi="Times New Roman" w:cs="Times New Roman"/>
          <w:sz w:val="24"/>
          <w:szCs w:val="24"/>
        </w:rPr>
        <w:t>4</w:t>
      </w:r>
      <w:r w:rsidRPr="00027B94">
        <w:rPr>
          <w:rFonts w:ascii="Times New Roman" w:hAnsi="Times New Roman" w:cs="Times New Roman"/>
          <w:sz w:val="24"/>
          <w:szCs w:val="24"/>
        </w:rPr>
        <w:t xml:space="preserve">, acima, deverá descrever os termos e condições </w:t>
      </w:r>
      <w:r w:rsidR="00B51E6B" w:rsidRPr="00027B94">
        <w:rPr>
          <w:rFonts w:ascii="Times New Roman" w:hAnsi="Times New Roman" w:cs="Times New Roman"/>
          <w:sz w:val="24"/>
          <w:szCs w:val="24"/>
        </w:rPr>
        <w:t>do Resgate Antecipado</w:t>
      </w:r>
      <w:r w:rsidR="007863F7">
        <w:rPr>
          <w:rFonts w:ascii="Times New Roman" w:hAnsi="Times New Roman" w:cs="Times New Roman"/>
          <w:sz w:val="24"/>
          <w:szCs w:val="24"/>
        </w:rPr>
        <w:t xml:space="preserve"> Facultativo Total</w:t>
      </w:r>
      <w:r w:rsidR="00B51E6B" w:rsidRPr="00027B94">
        <w:rPr>
          <w:rFonts w:ascii="Times New Roman" w:hAnsi="Times New Roman" w:cs="Times New Roman"/>
          <w:sz w:val="24"/>
          <w:szCs w:val="24"/>
        </w:rPr>
        <w:t>, incluindo: (i) a data, o local e o procedimento para a realização do pagamento do Resgate Antecipado</w:t>
      </w:r>
      <w:r w:rsidR="007863F7">
        <w:rPr>
          <w:rFonts w:ascii="Times New Roman" w:hAnsi="Times New Roman" w:cs="Times New Roman"/>
          <w:sz w:val="24"/>
          <w:szCs w:val="24"/>
        </w:rPr>
        <w:t xml:space="preserve"> Facultativo Total</w:t>
      </w:r>
      <w:r w:rsidR="00B51E6B" w:rsidRPr="00027B94">
        <w:rPr>
          <w:rFonts w:ascii="Times New Roman" w:hAnsi="Times New Roman" w:cs="Times New Roman"/>
          <w:sz w:val="24"/>
          <w:szCs w:val="24"/>
        </w:rPr>
        <w:t xml:space="preserve">; (ii) o percentual </w:t>
      </w:r>
      <w:r w:rsidR="00A503DE">
        <w:rPr>
          <w:rFonts w:ascii="Times New Roman" w:hAnsi="Times New Roman" w:cs="Times New Roman"/>
          <w:sz w:val="24"/>
          <w:szCs w:val="24"/>
        </w:rPr>
        <w:t>d</w:t>
      </w:r>
      <w:r w:rsidR="000F7CF3">
        <w:rPr>
          <w:rFonts w:ascii="Times New Roman" w:hAnsi="Times New Roman" w:cs="Times New Roman"/>
          <w:sz w:val="24"/>
          <w:szCs w:val="24"/>
        </w:rPr>
        <w:t xml:space="preserve">o </w:t>
      </w:r>
      <w:r w:rsidR="000F7CF3" w:rsidRPr="00027B94">
        <w:rPr>
          <w:rFonts w:ascii="Times New Roman" w:hAnsi="Times New Roman" w:cs="Times New Roman"/>
          <w:sz w:val="24"/>
          <w:szCs w:val="24"/>
        </w:rPr>
        <w:t>saldo do Valor Nominal Unitário</w:t>
      </w:r>
      <w:r w:rsidR="000F7CF3">
        <w:rPr>
          <w:rFonts w:ascii="Times New Roman" w:hAnsi="Times New Roman" w:cs="Times New Roman"/>
          <w:sz w:val="24"/>
          <w:szCs w:val="24"/>
        </w:rPr>
        <w:t xml:space="preserve"> em caso de Resgate Antecipado</w:t>
      </w:r>
      <w:r w:rsidR="00B51E6B" w:rsidRPr="00027B94">
        <w:rPr>
          <w:rFonts w:ascii="Times New Roman" w:hAnsi="Times New Roman" w:cs="Times New Roman"/>
          <w:sz w:val="24"/>
          <w:szCs w:val="24"/>
        </w:rPr>
        <w:t>; (iii) o valor do prêmio incidente sobre o Valor de Resgate Antecipado</w:t>
      </w:r>
      <w:r w:rsidR="007863F7">
        <w:rPr>
          <w:rFonts w:ascii="Times New Roman" w:hAnsi="Times New Roman" w:cs="Times New Roman"/>
          <w:sz w:val="24"/>
          <w:szCs w:val="24"/>
        </w:rPr>
        <w:t xml:space="preserve"> Facultativo Total</w:t>
      </w:r>
      <w:r w:rsidR="00B51E6B" w:rsidRPr="00027B94">
        <w:rPr>
          <w:rFonts w:ascii="Times New Roman" w:hAnsi="Times New Roman" w:cs="Times New Roman"/>
          <w:sz w:val="24"/>
          <w:szCs w:val="24"/>
        </w:rPr>
        <w:t>; e (iv) qualquer outra informação relevante aos Debenturistas.</w:t>
      </w:r>
    </w:p>
    <w:p w14:paraId="46EA90C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F38B260" w14:textId="436D462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Comunicação de Resgate Antecipado Facultativo Total deverá descrever os termos e condições do Resgate Antecipado Facultativo Total, incluindo (i) a </w:t>
      </w:r>
      <w:r w:rsidR="000F7CF3">
        <w:rPr>
          <w:rFonts w:ascii="Times New Roman" w:hAnsi="Times New Roman" w:cs="Times New Roman"/>
          <w:sz w:val="24"/>
          <w:szCs w:val="24"/>
        </w:rPr>
        <w:t>estimativa</w:t>
      </w:r>
      <w:r w:rsidR="000F7CF3" w:rsidRPr="00027B94">
        <w:rPr>
          <w:rFonts w:ascii="Times New Roman" w:hAnsi="Times New Roman" w:cs="Times New Roman"/>
          <w:sz w:val="24"/>
          <w:szCs w:val="24"/>
        </w:rPr>
        <w:t xml:space="preserve"> </w:t>
      </w:r>
      <w:r w:rsidRPr="00027B94">
        <w:rPr>
          <w:rFonts w:ascii="Times New Roman" w:hAnsi="Times New Roman" w:cs="Times New Roman"/>
          <w:sz w:val="24"/>
          <w:szCs w:val="24"/>
        </w:rPr>
        <w:t>do Valor do Resgate Antecipado Facultativo Total (conforme abaixo definido); (ii) a data efetiva para o Resgate Antecipado Facultativo Total das Debêntures, que deverá ser um Dia Útil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Data do Resgate Antecipado</w:t>
      </w:r>
      <w:r w:rsidR="007863F7">
        <w:rPr>
          <w:rFonts w:ascii="Times New Roman" w:hAnsi="Times New Roman" w:cs="Times New Roman"/>
          <w:sz w:val="24"/>
          <w:szCs w:val="24"/>
        </w:rPr>
        <w:t xml:space="preserve"> Facultativo Total</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e (iii) demais informações necessárias à operacionalização do Resgate Antecipado Facultativo Total das Debêntures.</w:t>
      </w:r>
    </w:p>
    <w:p w14:paraId="53D9580C"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663984A" w14:textId="701A9762"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Emissora deverá comunicar a B3</w:t>
      </w:r>
      <w:r w:rsidR="000F7CF3">
        <w:rPr>
          <w:rFonts w:ascii="Times New Roman" w:hAnsi="Times New Roman" w:cs="Times New Roman"/>
          <w:sz w:val="24"/>
          <w:szCs w:val="24"/>
        </w:rPr>
        <w:t>, o Agente de Liquidação e Escriturador</w:t>
      </w:r>
      <w:r w:rsidRPr="00027B94">
        <w:rPr>
          <w:rFonts w:ascii="Times New Roman" w:hAnsi="Times New Roman" w:cs="Times New Roman"/>
          <w:sz w:val="24"/>
          <w:szCs w:val="24"/>
        </w:rPr>
        <w:t xml:space="preserve"> com antecedência mínima de 3 (três) Dias Úteis da respectiva data do Resgate Antecipado</w:t>
      </w:r>
      <w:r w:rsidR="007863F7">
        <w:rPr>
          <w:rFonts w:ascii="Times New Roman" w:hAnsi="Times New Roman" w:cs="Times New Roman"/>
          <w:sz w:val="24"/>
          <w:szCs w:val="24"/>
        </w:rPr>
        <w:t xml:space="preserve"> Facultativo Total</w:t>
      </w:r>
      <w:r w:rsidRPr="00027B94">
        <w:rPr>
          <w:rFonts w:ascii="Times New Roman" w:hAnsi="Times New Roman" w:cs="Times New Roman"/>
          <w:sz w:val="24"/>
          <w:szCs w:val="24"/>
        </w:rPr>
        <w:t>. Em relação às Debêntures (i) que estejam custodiadas eletronicamente na B3, o Resgate Antecipado</w:t>
      </w:r>
      <w:r w:rsidR="007863F7">
        <w:rPr>
          <w:rFonts w:ascii="Times New Roman" w:hAnsi="Times New Roman" w:cs="Times New Roman"/>
          <w:sz w:val="24"/>
          <w:szCs w:val="24"/>
        </w:rPr>
        <w:t xml:space="preserve"> Facultativo Total</w:t>
      </w:r>
      <w:r w:rsidRPr="00027B94">
        <w:rPr>
          <w:rFonts w:ascii="Times New Roman" w:hAnsi="Times New Roman" w:cs="Times New Roman"/>
          <w:sz w:val="24"/>
          <w:szCs w:val="24"/>
        </w:rPr>
        <w:t xml:space="preserve"> deverá ocorrer de acordo com os procedimentos da B3, e (ii) caso as Debêntures que não estejam custodiadas eletronicamente na B3, por meio dos procedimentos do Escriturador.</w:t>
      </w:r>
    </w:p>
    <w:p w14:paraId="5413B460"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BF92A66" w14:textId="1DEB830C" w:rsidR="000F5C78" w:rsidRDefault="00C156C8" w:rsidP="000F5C78">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As Debêntures objeto do Resgate Antecipado Facultativo Total serão obrigatoriamente canceladas.</w:t>
      </w:r>
    </w:p>
    <w:p w14:paraId="02086D58" w14:textId="77777777" w:rsidR="00A503DE" w:rsidRDefault="00A503DE" w:rsidP="00765BDD">
      <w:pPr>
        <w:pStyle w:val="PargrafodaLista"/>
        <w:rPr>
          <w:rFonts w:ascii="Times New Roman" w:hAnsi="Times New Roman"/>
          <w:sz w:val="24"/>
          <w:szCs w:val="24"/>
        </w:rPr>
      </w:pPr>
    </w:p>
    <w:p w14:paraId="29AB501C" w14:textId="53973889" w:rsidR="00BA61DD" w:rsidRDefault="00BA61DD" w:rsidP="00765BDD">
      <w:pPr>
        <w:pStyle w:val="Level2"/>
        <w:spacing w:after="0" w:line="300" w:lineRule="exact"/>
        <w:rPr>
          <w:rFonts w:ascii="Times New Roman" w:hAnsi="Times New Roman" w:cs="Times New Roman"/>
          <w:sz w:val="24"/>
          <w:szCs w:val="24"/>
        </w:rPr>
      </w:pPr>
      <w:r>
        <w:rPr>
          <w:rFonts w:ascii="Times New Roman" w:hAnsi="Times New Roman" w:cs="Times New Roman"/>
          <w:b/>
          <w:sz w:val="24"/>
          <w:szCs w:val="24"/>
        </w:rPr>
        <w:t>Amortização Antecipada Facultativa</w:t>
      </w:r>
    </w:p>
    <w:p w14:paraId="2C2D02FD" w14:textId="77777777" w:rsidR="00BA61DD" w:rsidRDefault="00BA61DD"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FFC87FD" w14:textId="07FB043D" w:rsidR="00BA61DD" w:rsidRPr="00027B94" w:rsidRDefault="00BA61DD" w:rsidP="00BA61DD">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Sujeito ao atendimento das condições abaixo, a Emissora poderá, a seu exclusivo critério, realizar, a partir do 2</w:t>
      </w:r>
      <w:r w:rsidR="00505ADA">
        <w:rPr>
          <w:rFonts w:ascii="Times New Roman" w:hAnsi="Times New Roman" w:cs="Times New Roman"/>
          <w:sz w:val="24"/>
          <w:szCs w:val="24"/>
        </w:rPr>
        <w:t>º</w:t>
      </w:r>
      <w:r w:rsidRPr="00027B94">
        <w:rPr>
          <w:rFonts w:ascii="Times New Roman" w:hAnsi="Times New Roman" w:cs="Times New Roman"/>
          <w:sz w:val="24"/>
          <w:szCs w:val="24"/>
        </w:rPr>
        <w:t xml:space="preserve"> (segundo) ano contado da Data de Emissão, ou seja, </w:t>
      </w:r>
      <w:r w:rsidR="00FE201B">
        <w:rPr>
          <w:rFonts w:ascii="Times New Roman" w:hAnsi="Times New Roman" w:cs="Times New Roman"/>
          <w:sz w:val="24"/>
          <w:szCs w:val="24"/>
        </w:rPr>
        <w:t>10</w:t>
      </w:r>
      <w:r w:rsidR="00FE201B"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 </w:t>
      </w:r>
      <w:r w:rsidR="00DE61D8">
        <w:rPr>
          <w:rFonts w:ascii="Times New Roman" w:hAnsi="Times New Roman" w:cs="Times New Roman"/>
          <w:sz w:val="24"/>
          <w:szCs w:val="24"/>
        </w:rPr>
        <w:t>junho</w:t>
      </w:r>
      <w:r w:rsidR="00DE61D8" w:rsidRPr="00027B94">
        <w:rPr>
          <w:rFonts w:ascii="Times New Roman" w:hAnsi="Times New Roman" w:cs="Times New Roman"/>
          <w:sz w:val="24"/>
          <w:szCs w:val="24"/>
        </w:rPr>
        <w:t xml:space="preserve"> </w:t>
      </w:r>
      <w:r w:rsidRPr="00027B94">
        <w:rPr>
          <w:rFonts w:ascii="Times New Roman" w:hAnsi="Times New Roman" w:cs="Times New Roman"/>
          <w:sz w:val="24"/>
          <w:szCs w:val="24"/>
        </w:rPr>
        <w:t>de 2024, mediante aviso aos Debenturistas, com cópia ao Agente Fiduciário e a B3, nos termos da Cláusula 4.3</w:t>
      </w:r>
      <w:r w:rsidR="00BD5867">
        <w:rPr>
          <w:rFonts w:ascii="Times New Roman" w:hAnsi="Times New Roman" w:cs="Times New Roman"/>
          <w:sz w:val="24"/>
          <w:szCs w:val="24"/>
        </w:rPr>
        <w:t>2</w:t>
      </w:r>
      <w:r w:rsidRPr="00027B94">
        <w:rPr>
          <w:rFonts w:ascii="Times New Roman" w:hAnsi="Times New Roman" w:cs="Times New Roman"/>
          <w:sz w:val="24"/>
          <w:szCs w:val="24"/>
        </w:rPr>
        <w:t>.4. abaixo, promover a amortização antecipada facultativa do Valor Nominal Unitário, conforme o caso, que deverá abranger, proporcionalmente, todas as Debêntures (“</w:t>
      </w:r>
      <w:r w:rsidRPr="00027B94">
        <w:rPr>
          <w:rFonts w:ascii="Times New Roman" w:hAnsi="Times New Roman" w:cs="Times New Roman"/>
          <w:sz w:val="24"/>
          <w:szCs w:val="24"/>
          <w:u w:val="single"/>
        </w:rPr>
        <w:t>Amortização Antecipada Facultativa</w:t>
      </w:r>
      <w:r w:rsidRPr="00027B94">
        <w:rPr>
          <w:rFonts w:ascii="Times New Roman" w:hAnsi="Times New Roman" w:cs="Times New Roman"/>
          <w:sz w:val="24"/>
          <w:szCs w:val="24"/>
        </w:rPr>
        <w:t>”);</w:t>
      </w:r>
    </w:p>
    <w:p w14:paraId="75F9D2DE" w14:textId="77777777" w:rsidR="00BA61DD" w:rsidRPr="00027B94" w:rsidRDefault="00BA61DD" w:rsidP="00BA61DD">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B3C605F" w14:textId="649CCB93" w:rsidR="00BA61DD" w:rsidRPr="00BA61DD" w:rsidRDefault="00BA61DD">
      <w:pPr>
        <w:pStyle w:val="Level3"/>
        <w:tabs>
          <w:tab w:val="clear" w:pos="2041"/>
        </w:tabs>
        <w:spacing w:after="0" w:line="300" w:lineRule="exact"/>
        <w:rPr>
          <w:rFonts w:ascii="Times New Roman" w:hAnsi="Times New Roman" w:cs="Times New Roman"/>
          <w:sz w:val="24"/>
          <w:szCs w:val="24"/>
        </w:rPr>
      </w:pPr>
      <w:r w:rsidRPr="00BA61DD">
        <w:rPr>
          <w:rFonts w:ascii="Times New Roman" w:hAnsi="Times New Roman" w:cs="Times New Roman"/>
          <w:sz w:val="24"/>
          <w:szCs w:val="24"/>
        </w:rPr>
        <w:t xml:space="preserve"> Nos termos das Cláusula </w:t>
      </w:r>
      <w:r>
        <w:rPr>
          <w:rFonts w:ascii="Times New Roman" w:hAnsi="Times New Roman" w:cs="Times New Roman"/>
          <w:sz w:val="24"/>
          <w:szCs w:val="24"/>
        </w:rPr>
        <w:t>4.32</w:t>
      </w:r>
      <w:r w:rsidRPr="00BA61DD">
        <w:rPr>
          <w:rFonts w:ascii="Times New Roman" w:hAnsi="Times New Roman" w:cs="Times New Roman"/>
          <w:sz w:val="24"/>
          <w:szCs w:val="24"/>
        </w:rPr>
        <w:t>. o pagamento do Valor Nominal Unitário ou saldo do Valor Nominal Unitário das Debêntures, no caso da Amortização Antecipada Facultativa, conforme o caso,</w:t>
      </w:r>
      <w:r w:rsidR="00505ADA">
        <w:rPr>
          <w:rFonts w:ascii="Times New Roman" w:hAnsi="Times New Roman" w:cs="Times New Roman"/>
          <w:sz w:val="24"/>
          <w:szCs w:val="24"/>
        </w:rPr>
        <w:t xml:space="preserve"> que deverá abranger a totalidade das Debêntures e estará limitada a 98% (noventa e oito por cento) do </w:t>
      </w:r>
      <w:r w:rsidR="00505ADA" w:rsidRPr="00BA61DD">
        <w:rPr>
          <w:rFonts w:ascii="Times New Roman" w:hAnsi="Times New Roman" w:cs="Times New Roman"/>
          <w:sz w:val="24"/>
          <w:szCs w:val="24"/>
        </w:rPr>
        <w:t>saldo do Valor Nominal Unitário</w:t>
      </w:r>
      <w:r w:rsidR="00505ADA">
        <w:rPr>
          <w:rFonts w:ascii="Times New Roman" w:hAnsi="Times New Roman" w:cs="Times New Roman"/>
          <w:sz w:val="24"/>
          <w:szCs w:val="24"/>
        </w:rPr>
        <w:t>,</w:t>
      </w:r>
      <w:r w:rsidR="00505ADA" w:rsidRPr="00BA61DD">
        <w:rPr>
          <w:rFonts w:ascii="Times New Roman" w:hAnsi="Times New Roman" w:cs="Times New Roman"/>
          <w:sz w:val="24"/>
          <w:szCs w:val="24"/>
        </w:rPr>
        <w:t xml:space="preserve"> </w:t>
      </w:r>
      <w:r w:rsidRPr="00BA61DD">
        <w:rPr>
          <w:rFonts w:ascii="Times New Roman" w:hAnsi="Times New Roman" w:cs="Times New Roman"/>
          <w:sz w:val="24"/>
          <w:szCs w:val="24"/>
        </w:rPr>
        <w:t xml:space="preserve">acrescido (a) da Remuneração, calculada </w:t>
      </w:r>
      <w:r w:rsidRPr="00BA61DD">
        <w:rPr>
          <w:rFonts w:ascii="Times New Roman" w:hAnsi="Times New Roman" w:cs="Times New Roman"/>
          <w:i/>
          <w:sz w:val="24"/>
          <w:szCs w:val="24"/>
        </w:rPr>
        <w:t>pro rata temporis</w:t>
      </w:r>
      <w:r w:rsidRPr="00BA61DD">
        <w:rPr>
          <w:rFonts w:ascii="Times New Roman" w:hAnsi="Times New Roman" w:cs="Times New Roman"/>
          <w:sz w:val="24"/>
          <w:szCs w:val="24"/>
        </w:rPr>
        <w:t xml:space="preserve"> desde a primeira Data de Integralização ou da data de pagamento de Remuneração imediatamente anterior, conforme o caso, até a data do efetivo </w:t>
      </w:r>
      <w:r w:rsidRPr="00BA61DD">
        <w:rPr>
          <w:rFonts w:ascii="Times New Roman" w:hAnsi="Times New Roman" w:cs="Times New Roman"/>
          <w:sz w:val="24"/>
          <w:szCs w:val="24"/>
        </w:rPr>
        <w:lastRenderedPageBreak/>
        <w:t>pagamento da Amortização Antecipada Facultativa (“</w:t>
      </w:r>
      <w:r w:rsidRPr="00BA61DD">
        <w:rPr>
          <w:rFonts w:ascii="Times New Roman" w:hAnsi="Times New Roman" w:cs="Times New Roman"/>
          <w:sz w:val="24"/>
          <w:szCs w:val="24"/>
          <w:u w:val="single"/>
        </w:rPr>
        <w:t>Valor de Amortização</w:t>
      </w:r>
      <w:r w:rsidRPr="00BA61DD">
        <w:rPr>
          <w:rFonts w:ascii="Times New Roman" w:hAnsi="Times New Roman" w:cs="Times New Roman"/>
          <w:sz w:val="24"/>
          <w:szCs w:val="24"/>
        </w:rPr>
        <w:t>”); e (b) de prêmio incidente sobre o Valor de Amortização Facultativo Total, correspondente, nos termos abaixo indicados:</w:t>
      </w:r>
    </w:p>
    <w:p w14:paraId="064A08A3" w14:textId="77777777" w:rsidR="00BA61DD" w:rsidRPr="00027B94" w:rsidRDefault="00BA61DD" w:rsidP="00BA61DD">
      <w:pPr>
        <w:pStyle w:val="Level3"/>
        <w:numPr>
          <w:ilvl w:val="0"/>
          <w:numId w:val="0"/>
        </w:numPr>
        <w:tabs>
          <w:tab w:val="clear" w:pos="2041"/>
        </w:tabs>
        <w:spacing w:after="0" w:line="300" w:lineRule="exact"/>
        <w:ind w:left="1361"/>
        <w:rPr>
          <w:rFonts w:ascii="Times New Roman" w:hAnsi="Times New Roman" w:cs="Times New Roman"/>
          <w:sz w:val="24"/>
          <w:szCs w:val="24"/>
        </w:rPr>
      </w:pPr>
    </w:p>
    <w:tbl>
      <w:tblPr>
        <w:tblStyle w:val="Tabelacomgrade"/>
        <w:tblW w:w="0" w:type="auto"/>
        <w:tblInd w:w="1361" w:type="dxa"/>
        <w:tblLook w:val="04A0" w:firstRow="1" w:lastRow="0" w:firstColumn="1" w:lastColumn="0" w:noHBand="0" w:noVBand="1"/>
      </w:tblPr>
      <w:tblGrid>
        <w:gridCol w:w="3803"/>
        <w:gridCol w:w="3557"/>
      </w:tblGrid>
      <w:tr w:rsidR="00BA61DD" w:rsidRPr="00027B94" w14:paraId="154636BA" w14:textId="77777777" w:rsidTr="00306343">
        <w:tc>
          <w:tcPr>
            <w:tcW w:w="3803" w:type="dxa"/>
            <w:shd w:val="clear" w:color="auto" w:fill="E5E7E6" w:themeFill="text2" w:themeFillTint="66"/>
          </w:tcPr>
          <w:p w14:paraId="613A0CE3" w14:textId="787B2E20" w:rsidR="00BA61DD" w:rsidRPr="00027B94" w:rsidRDefault="00C1677C" w:rsidP="00306343">
            <w:pPr>
              <w:pStyle w:val="Level3"/>
              <w:numPr>
                <w:ilvl w:val="0"/>
                <w:numId w:val="0"/>
              </w:numPr>
              <w:tabs>
                <w:tab w:val="clear" w:pos="2041"/>
              </w:tabs>
              <w:spacing w:after="0" w:line="300" w:lineRule="exact"/>
              <w:rPr>
                <w:rFonts w:ascii="Times New Roman" w:hAnsi="Times New Roman" w:cs="Times New Roman"/>
                <w:b/>
                <w:sz w:val="24"/>
                <w:szCs w:val="24"/>
              </w:rPr>
            </w:pPr>
            <w:r>
              <w:rPr>
                <w:rFonts w:ascii="Times New Roman" w:hAnsi="Times New Roman" w:cs="Times New Roman"/>
                <w:b/>
                <w:sz w:val="24"/>
                <w:szCs w:val="24"/>
              </w:rPr>
              <w:t>Amortização</w:t>
            </w:r>
          </w:p>
        </w:tc>
        <w:tc>
          <w:tcPr>
            <w:tcW w:w="3557" w:type="dxa"/>
            <w:shd w:val="clear" w:color="auto" w:fill="E5E7E6" w:themeFill="text2" w:themeFillTint="66"/>
          </w:tcPr>
          <w:p w14:paraId="0B0D38BC" w14:textId="175689C8" w:rsidR="00BA61DD" w:rsidRPr="00027B94" w:rsidRDefault="00BA61DD">
            <w:pPr>
              <w:pStyle w:val="Level3"/>
              <w:numPr>
                <w:ilvl w:val="0"/>
                <w:numId w:val="0"/>
              </w:numPr>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 xml:space="preserve">Prêmio de </w:t>
            </w:r>
            <w:r w:rsidR="0097702E">
              <w:rPr>
                <w:rFonts w:ascii="Times New Roman" w:hAnsi="Times New Roman" w:cs="Times New Roman"/>
                <w:b/>
                <w:sz w:val="24"/>
                <w:szCs w:val="24"/>
              </w:rPr>
              <w:t>Amortização</w:t>
            </w:r>
          </w:p>
        </w:tc>
      </w:tr>
      <w:tr w:rsidR="00BA61DD" w:rsidRPr="00027B94" w14:paraId="2E249FA1" w14:textId="77777777" w:rsidTr="00306343">
        <w:tc>
          <w:tcPr>
            <w:tcW w:w="3803" w:type="dxa"/>
          </w:tcPr>
          <w:p w14:paraId="41AE3A6A" w14:textId="54820921" w:rsidR="00BA61DD" w:rsidRPr="00027B94" w:rsidRDefault="00BA61DD" w:rsidP="00FE201B">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FE201B">
              <w:rPr>
                <w:rFonts w:ascii="Times New Roman" w:hAnsi="Times New Roman" w:cs="Times New Roman"/>
                <w:sz w:val="24"/>
                <w:szCs w:val="24"/>
              </w:rPr>
              <w:t xml:space="preserve">10 </w:t>
            </w:r>
            <w:r w:rsidR="00DE61D8">
              <w:rPr>
                <w:rFonts w:ascii="Times New Roman" w:hAnsi="Times New Roman" w:cs="Times New Roman"/>
                <w:sz w:val="24"/>
                <w:szCs w:val="24"/>
              </w:rPr>
              <w:t>de junho</w:t>
            </w:r>
            <w:r w:rsidRPr="00B30ADF">
              <w:rPr>
                <w:rFonts w:ascii="Times New Roman" w:hAnsi="Times New Roman" w:cs="Times New Roman"/>
                <w:sz w:val="24"/>
                <w:szCs w:val="24"/>
              </w:rPr>
              <w:t xml:space="preserve"> de 2024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2026,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5403BADD" w14:textId="77777777" w:rsidR="00BA61DD" w:rsidRPr="00027B94"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2,50% (dois inteiros e cinquenta centésimos por cento) </w:t>
            </w:r>
            <w:r w:rsidRPr="00027B94">
              <w:rPr>
                <w:rFonts w:ascii="Times New Roman" w:hAnsi="Times New Roman" w:cs="Times New Roman"/>
                <w:i/>
                <w:sz w:val="24"/>
                <w:szCs w:val="24"/>
              </w:rPr>
              <w:t>flat</w:t>
            </w:r>
          </w:p>
        </w:tc>
      </w:tr>
      <w:tr w:rsidR="00BA61DD" w:rsidRPr="00027B94" w14:paraId="53BAD86B" w14:textId="77777777" w:rsidTr="00306343">
        <w:tc>
          <w:tcPr>
            <w:tcW w:w="3803" w:type="dxa"/>
          </w:tcPr>
          <w:p w14:paraId="4E0CBA2E" w14:textId="257532D9" w:rsidR="00BA61DD" w:rsidRPr="00B30ADF"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2026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2028,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594F569E" w14:textId="77777777" w:rsidR="00BA61DD" w:rsidRPr="00027B94"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2,00% (dois inteiros por cento) </w:t>
            </w:r>
            <w:r w:rsidRPr="00027B94">
              <w:rPr>
                <w:rFonts w:ascii="Times New Roman" w:hAnsi="Times New Roman" w:cs="Times New Roman"/>
                <w:i/>
                <w:sz w:val="24"/>
                <w:szCs w:val="24"/>
              </w:rPr>
              <w:t>flat</w:t>
            </w:r>
          </w:p>
        </w:tc>
      </w:tr>
      <w:tr w:rsidR="00BA61DD" w:rsidRPr="00027B94" w14:paraId="1C81F1B4" w14:textId="77777777" w:rsidTr="00306343">
        <w:tc>
          <w:tcPr>
            <w:tcW w:w="3803" w:type="dxa"/>
          </w:tcPr>
          <w:p w14:paraId="420D65BA" w14:textId="6E42BCAE" w:rsidR="00BA61DD" w:rsidRPr="00B30ADF"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2028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2031,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170456C8" w14:textId="77777777" w:rsidR="00BA61DD" w:rsidRPr="00027B94"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1,50% (um inteiro e cinquenta centésimos por cento) </w:t>
            </w:r>
            <w:r w:rsidRPr="00027B94">
              <w:rPr>
                <w:rFonts w:ascii="Times New Roman" w:hAnsi="Times New Roman" w:cs="Times New Roman"/>
                <w:i/>
                <w:sz w:val="24"/>
                <w:szCs w:val="24"/>
              </w:rPr>
              <w:t>flat</w:t>
            </w:r>
          </w:p>
        </w:tc>
      </w:tr>
      <w:tr w:rsidR="00BA61DD" w:rsidRPr="00027B94" w14:paraId="42C302BE" w14:textId="77777777" w:rsidTr="00306343">
        <w:tc>
          <w:tcPr>
            <w:tcW w:w="3803" w:type="dxa"/>
          </w:tcPr>
          <w:p w14:paraId="40223EF6" w14:textId="5C13A823" w:rsidR="00BA61DD" w:rsidRPr="00B30ADF"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B30ADF">
              <w:rPr>
                <w:rFonts w:ascii="Times New Roman" w:hAnsi="Times New Roman" w:cs="Times New Roman"/>
                <w:sz w:val="24"/>
                <w:szCs w:val="24"/>
              </w:rPr>
              <w:t xml:space="preserve">Entre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2031 </w:t>
            </w:r>
            <w:r>
              <w:rPr>
                <w:rFonts w:ascii="Times New Roman" w:hAnsi="Times New Roman" w:cs="Times New Roman"/>
                <w:sz w:val="24"/>
                <w:szCs w:val="24"/>
              </w:rPr>
              <w:t xml:space="preserve">(inclusive) </w:t>
            </w:r>
            <w:r w:rsidRPr="00B30ADF">
              <w:rPr>
                <w:rFonts w:ascii="Times New Roman" w:hAnsi="Times New Roman" w:cs="Times New Roman"/>
                <w:sz w:val="24"/>
                <w:szCs w:val="24"/>
              </w:rPr>
              <w:t xml:space="preserve">e </w:t>
            </w:r>
            <w:r w:rsidR="00FE201B">
              <w:rPr>
                <w:rFonts w:ascii="Times New Roman" w:hAnsi="Times New Roman" w:cs="Times New Roman"/>
                <w:sz w:val="24"/>
                <w:szCs w:val="24"/>
              </w:rPr>
              <w:t>10</w:t>
            </w:r>
            <w:r w:rsidR="00DE61D8">
              <w:rPr>
                <w:rFonts w:ascii="Times New Roman" w:hAnsi="Times New Roman" w:cs="Times New Roman"/>
                <w:sz w:val="24"/>
                <w:szCs w:val="24"/>
              </w:rPr>
              <w:t xml:space="preserve"> de junho</w:t>
            </w:r>
            <w:r w:rsidRPr="00B30ADF">
              <w:rPr>
                <w:rFonts w:ascii="Times New Roman" w:hAnsi="Times New Roman" w:cs="Times New Roman"/>
                <w:sz w:val="24"/>
                <w:szCs w:val="24"/>
              </w:rPr>
              <w:t xml:space="preserve"> de 2032, </w:t>
            </w:r>
            <w:r>
              <w:rPr>
                <w:rFonts w:ascii="Times New Roman" w:hAnsi="Times New Roman" w:cs="Times New Roman"/>
                <w:sz w:val="24"/>
                <w:szCs w:val="24"/>
              </w:rPr>
              <w:t>ex</w:t>
            </w:r>
            <w:r w:rsidRPr="00B30ADF">
              <w:rPr>
                <w:rFonts w:ascii="Times New Roman" w:hAnsi="Times New Roman" w:cs="Times New Roman"/>
                <w:sz w:val="24"/>
                <w:szCs w:val="24"/>
              </w:rPr>
              <w:t>clusive</w:t>
            </w:r>
          </w:p>
        </w:tc>
        <w:tc>
          <w:tcPr>
            <w:tcW w:w="3557" w:type="dxa"/>
          </w:tcPr>
          <w:p w14:paraId="7CD64286" w14:textId="77777777" w:rsidR="00BA61DD" w:rsidRPr="00027B94" w:rsidRDefault="00BA61DD" w:rsidP="00306343">
            <w:pPr>
              <w:pStyle w:val="Level3"/>
              <w:numPr>
                <w:ilvl w:val="0"/>
                <w:numId w:val="0"/>
              </w:numPr>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1,00% (um inteiro por cento) </w:t>
            </w:r>
            <w:r w:rsidRPr="00027B94">
              <w:rPr>
                <w:rFonts w:ascii="Times New Roman" w:hAnsi="Times New Roman" w:cs="Times New Roman"/>
                <w:i/>
                <w:sz w:val="24"/>
                <w:szCs w:val="24"/>
              </w:rPr>
              <w:t>flat</w:t>
            </w:r>
          </w:p>
        </w:tc>
      </w:tr>
    </w:tbl>
    <w:p w14:paraId="4E4D1ACC" w14:textId="681B4B7F" w:rsidR="00BA61DD" w:rsidRPr="00B30ADF" w:rsidRDefault="00BA61DD" w:rsidP="00BA61DD">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F09F3E6" w14:textId="3A109251" w:rsidR="00BA61DD" w:rsidRPr="00027B94" w:rsidRDefault="004C6CC1" w:rsidP="00BA61DD">
      <w:pPr>
        <w:pStyle w:val="Level3"/>
        <w:tabs>
          <w:tab w:val="clear" w:pos="2041"/>
        </w:tabs>
        <w:spacing w:after="0" w:line="300" w:lineRule="exact"/>
        <w:rPr>
          <w:rFonts w:ascii="Times New Roman" w:hAnsi="Times New Roman" w:cs="Times New Roman"/>
          <w:sz w:val="24"/>
          <w:szCs w:val="24"/>
        </w:rPr>
      </w:pPr>
      <w:r w:rsidRPr="00ED0E29">
        <w:rPr>
          <w:rFonts w:ascii="Times New Roman" w:hAnsi="Times New Roman" w:cs="Times New Roman"/>
          <w:sz w:val="24"/>
          <w:szCs w:val="24"/>
        </w:rPr>
        <w:t>A Amortização Extraordinária Facultativa somente será realizada por meio de comunicação individual por escrito enviada pela Emissora aos Debenturistas,</w:t>
      </w:r>
      <w:r w:rsidR="00FF6F08">
        <w:rPr>
          <w:rFonts w:ascii="Times New Roman" w:hAnsi="Times New Roman" w:cs="Times New Roman"/>
          <w:sz w:val="24"/>
          <w:szCs w:val="24"/>
        </w:rPr>
        <w:t xml:space="preserve"> ou publicação na impossibilidade desta,</w:t>
      </w:r>
      <w:r w:rsidRPr="00ED0E29">
        <w:rPr>
          <w:rFonts w:ascii="Times New Roman" w:hAnsi="Times New Roman" w:cs="Times New Roman"/>
          <w:sz w:val="24"/>
          <w:szCs w:val="24"/>
        </w:rPr>
        <w:t xml:space="preserve"> com cópia para o Agente Fiduciário</w:t>
      </w:r>
      <w:r w:rsidR="00FF6F08">
        <w:rPr>
          <w:rFonts w:ascii="Times New Roman" w:hAnsi="Times New Roman" w:cs="Times New Roman"/>
          <w:sz w:val="24"/>
          <w:szCs w:val="24"/>
        </w:rPr>
        <w:t xml:space="preserve"> e</w:t>
      </w:r>
      <w:r w:rsidRPr="00ED0E29">
        <w:rPr>
          <w:rFonts w:ascii="Times New Roman" w:hAnsi="Times New Roman" w:cs="Times New Roman"/>
          <w:sz w:val="24"/>
          <w:szCs w:val="24"/>
        </w:rPr>
        <w:t xml:space="preserve"> </w:t>
      </w:r>
      <w:r w:rsidR="00FF6F08">
        <w:rPr>
          <w:rFonts w:ascii="Times New Roman" w:hAnsi="Times New Roman" w:cs="Times New Roman"/>
          <w:sz w:val="24"/>
          <w:szCs w:val="24"/>
        </w:rPr>
        <w:t xml:space="preserve">à </w:t>
      </w:r>
      <w:r w:rsidRPr="00ED0E29">
        <w:rPr>
          <w:rFonts w:ascii="Times New Roman" w:hAnsi="Times New Roman" w:cs="Times New Roman"/>
          <w:sz w:val="24"/>
          <w:szCs w:val="24"/>
        </w:rPr>
        <w:t>B3, com 5 (</w:t>
      </w:r>
      <w:r w:rsidR="00FF6F08">
        <w:rPr>
          <w:rFonts w:ascii="Times New Roman" w:hAnsi="Times New Roman" w:cs="Times New Roman"/>
          <w:sz w:val="24"/>
          <w:szCs w:val="24"/>
        </w:rPr>
        <w:t>cinco</w:t>
      </w:r>
      <w:r w:rsidRPr="00ED0E29">
        <w:rPr>
          <w:rFonts w:ascii="Times New Roman" w:hAnsi="Times New Roman" w:cs="Times New Roman"/>
          <w:sz w:val="24"/>
          <w:szCs w:val="24"/>
        </w:rPr>
        <w:t xml:space="preserve">) Dias Úteis de antecedência da data prevista para a </w:t>
      </w:r>
      <w:r w:rsidR="00C1677C" w:rsidRPr="00765BDD">
        <w:rPr>
          <w:rFonts w:ascii="Times New Roman" w:hAnsi="Times New Roman" w:cs="Times New Roman"/>
          <w:sz w:val="24"/>
          <w:szCs w:val="24"/>
        </w:rPr>
        <w:t>Amortização</w:t>
      </w:r>
      <w:r w:rsidR="00BA61DD" w:rsidRPr="00C1677C">
        <w:rPr>
          <w:rFonts w:ascii="Times New Roman" w:hAnsi="Times New Roman" w:cs="Times New Roman"/>
          <w:sz w:val="24"/>
          <w:szCs w:val="24"/>
        </w:rPr>
        <w:t xml:space="preserve"> Antecipado Facultativ</w:t>
      </w:r>
      <w:r w:rsidR="00C1677C" w:rsidRPr="00765BDD">
        <w:rPr>
          <w:rFonts w:ascii="Times New Roman" w:hAnsi="Times New Roman" w:cs="Times New Roman"/>
          <w:sz w:val="24"/>
          <w:szCs w:val="24"/>
        </w:rPr>
        <w:t>a</w:t>
      </w:r>
      <w:r w:rsidR="00BA61DD" w:rsidRPr="00C1677C">
        <w:rPr>
          <w:rFonts w:ascii="Times New Roman" w:hAnsi="Times New Roman" w:cs="Times New Roman"/>
          <w:sz w:val="24"/>
          <w:szCs w:val="24"/>
        </w:rPr>
        <w:t xml:space="preserve"> Total das Debêntures</w:t>
      </w:r>
      <w:r w:rsidR="00BA61DD" w:rsidRPr="00B30ADF">
        <w:rPr>
          <w:rFonts w:ascii="Times New Roman" w:hAnsi="Times New Roman" w:cs="Times New Roman"/>
          <w:sz w:val="24"/>
          <w:szCs w:val="24"/>
        </w:rPr>
        <w:t xml:space="preserve"> (</w:t>
      </w:r>
      <w:r w:rsidR="00BA61DD" w:rsidRPr="00027B94">
        <w:rPr>
          <w:rFonts w:ascii="Times New Roman" w:hAnsi="Times New Roman" w:cs="Times New Roman"/>
          <w:sz w:val="24"/>
          <w:szCs w:val="24"/>
        </w:rPr>
        <w:t>“</w:t>
      </w:r>
      <w:r w:rsidR="00BA61DD" w:rsidRPr="00027B94">
        <w:rPr>
          <w:rFonts w:ascii="Times New Roman" w:hAnsi="Times New Roman" w:cs="Times New Roman"/>
          <w:sz w:val="24"/>
          <w:szCs w:val="24"/>
          <w:u w:val="single"/>
        </w:rPr>
        <w:t xml:space="preserve">Comunicação de </w:t>
      </w:r>
      <w:r w:rsidR="0097702E">
        <w:rPr>
          <w:rFonts w:ascii="Times New Roman" w:hAnsi="Times New Roman" w:cs="Times New Roman"/>
          <w:sz w:val="24"/>
          <w:szCs w:val="24"/>
          <w:u w:val="single"/>
        </w:rPr>
        <w:t>Amortização Antecipada Facultativa</w:t>
      </w:r>
      <w:r w:rsidR="00BA61DD" w:rsidRPr="00027B94">
        <w:rPr>
          <w:rFonts w:ascii="Times New Roman" w:hAnsi="Times New Roman" w:cs="Times New Roman"/>
          <w:sz w:val="24"/>
          <w:szCs w:val="24"/>
        </w:rPr>
        <w:t>”).</w:t>
      </w:r>
    </w:p>
    <w:p w14:paraId="3BDEBF0F" w14:textId="77777777" w:rsidR="00BA61DD" w:rsidRPr="00027B94" w:rsidRDefault="00BA61DD" w:rsidP="00BA61DD">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B5469B4" w14:textId="691E1207" w:rsidR="00BA61DD" w:rsidRPr="00027B94" w:rsidRDefault="00BA61DD" w:rsidP="00BA61DD">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comunicação indicada na Cláusula 4.3</w:t>
      </w:r>
      <w:r w:rsidR="0097702E">
        <w:rPr>
          <w:rFonts w:ascii="Times New Roman" w:hAnsi="Times New Roman" w:cs="Times New Roman"/>
          <w:sz w:val="24"/>
          <w:szCs w:val="24"/>
        </w:rPr>
        <w:t>2</w:t>
      </w:r>
      <w:r w:rsidRPr="00027B94">
        <w:rPr>
          <w:rFonts w:ascii="Times New Roman" w:hAnsi="Times New Roman" w:cs="Times New Roman"/>
          <w:sz w:val="24"/>
          <w:szCs w:val="24"/>
        </w:rPr>
        <w:t>.</w:t>
      </w:r>
      <w:r w:rsidR="005538BB">
        <w:rPr>
          <w:rFonts w:ascii="Times New Roman" w:hAnsi="Times New Roman" w:cs="Times New Roman"/>
          <w:sz w:val="24"/>
          <w:szCs w:val="24"/>
        </w:rPr>
        <w:t>3</w:t>
      </w:r>
      <w:r w:rsidRPr="00027B94">
        <w:rPr>
          <w:rFonts w:ascii="Times New Roman" w:hAnsi="Times New Roman" w:cs="Times New Roman"/>
          <w:sz w:val="24"/>
          <w:szCs w:val="24"/>
        </w:rPr>
        <w:t>, acima, deverá descrever os termos e condições da Amortização Antecipada Facultativa, incluindo: (i) a data, o local e o procedimento para a realização do pagamento da Amort</w:t>
      </w:r>
      <w:r w:rsidR="00A503DE">
        <w:rPr>
          <w:rFonts w:ascii="Times New Roman" w:hAnsi="Times New Roman" w:cs="Times New Roman"/>
          <w:sz w:val="24"/>
          <w:szCs w:val="24"/>
        </w:rPr>
        <w:t>ização Antecipada Facultativa</w:t>
      </w:r>
      <w:r w:rsidRPr="00027B94">
        <w:rPr>
          <w:rFonts w:ascii="Times New Roman" w:hAnsi="Times New Roman" w:cs="Times New Roman"/>
          <w:sz w:val="24"/>
          <w:szCs w:val="24"/>
        </w:rPr>
        <w:t xml:space="preserve">; (ii) o percentual do saldo do Valor Nominal Unitário das Debêntures que </w:t>
      </w:r>
      <w:r w:rsidR="005538BB">
        <w:rPr>
          <w:rFonts w:ascii="Times New Roman" w:hAnsi="Times New Roman" w:cs="Times New Roman"/>
          <w:sz w:val="24"/>
          <w:szCs w:val="24"/>
        </w:rPr>
        <w:t xml:space="preserve">estará limitada a 98% (noventa e oito por cento) do </w:t>
      </w:r>
      <w:r w:rsidR="005538BB" w:rsidRPr="00BA61DD">
        <w:rPr>
          <w:rFonts w:ascii="Times New Roman" w:hAnsi="Times New Roman" w:cs="Times New Roman"/>
          <w:sz w:val="24"/>
          <w:szCs w:val="24"/>
        </w:rPr>
        <w:t>saldo do Valor Nominal Unitário</w:t>
      </w:r>
      <w:r w:rsidRPr="00027B94">
        <w:rPr>
          <w:rFonts w:ascii="Times New Roman" w:hAnsi="Times New Roman" w:cs="Times New Roman"/>
          <w:sz w:val="24"/>
          <w:szCs w:val="24"/>
        </w:rPr>
        <w:t>; (iii) o valor do prêmio incidente sobre o Valor de Amortização; e (iv) qualquer outra informação relevante aos Debenturistas.</w:t>
      </w:r>
    </w:p>
    <w:p w14:paraId="206814A1" w14:textId="77777777" w:rsidR="00BA61DD" w:rsidRPr="00027B94" w:rsidRDefault="00BA61DD" w:rsidP="00BA61DD">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5D85BF5" w14:textId="77777777" w:rsidR="00BA61DD" w:rsidRPr="00027B94" w:rsidRDefault="00BA61DD"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5785679" w14:textId="77777777" w:rsidR="00153EF6" w:rsidRPr="00027B94" w:rsidRDefault="00153EF6" w:rsidP="00153EF6">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49A2FFB" w14:textId="5228CE1C" w:rsidR="00153EF6" w:rsidRPr="00027B94" w:rsidRDefault="0001394B" w:rsidP="00027B94">
      <w:pPr>
        <w:pStyle w:val="Level2"/>
        <w:spacing w:after="0" w:line="300" w:lineRule="exact"/>
        <w:rPr>
          <w:rFonts w:ascii="Times New Roman" w:hAnsi="Times New Roman" w:cs="Times New Roman"/>
          <w:sz w:val="24"/>
          <w:szCs w:val="24"/>
        </w:rPr>
      </w:pPr>
      <w:r w:rsidRPr="00027B94">
        <w:rPr>
          <w:rFonts w:ascii="Times New Roman" w:hAnsi="Times New Roman" w:cs="Times New Roman"/>
          <w:b/>
          <w:bCs/>
          <w:sz w:val="24"/>
          <w:szCs w:val="24"/>
        </w:rPr>
        <w:t xml:space="preserve">Oferta de </w:t>
      </w:r>
      <w:r w:rsidR="00153EF6" w:rsidRPr="00027B94">
        <w:rPr>
          <w:rFonts w:ascii="Times New Roman" w:hAnsi="Times New Roman" w:cs="Times New Roman"/>
          <w:b/>
          <w:bCs/>
          <w:sz w:val="24"/>
          <w:szCs w:val="24"/>
        </w:rPr>
        <w:t xml:space="preserve">Resgate Antecipado </w:t>
      </w:r>
    </w:p>
    <w:p w14:paraId="763EBE7E" w14:textId="010EBC52" w:rsidR="00153EF6" w:rsidRDefault="00153EF6" w:rsidP="00027B94">
      <w:pPr>
        <w:pStyle w:val="Level2"/>
        <w:numPr>
          <w:ilvl w:val="0"/>
          <w:numId w:val="0"/>
        </w:numPr>
        <w:spacing w:after="0" w:line="300" w:lineRule="exact"/>
        <w:ind w:left="680"/>
        <w:rPr>
          <w:rFonts w:ascii="Times New Roman" w:hAnsi="Times New Roman" w:cs="Times New Roman"/>
          <w:sz w:val="24"/>
          <w:szCs w:val="24"/>
        </w:rPr>
      </w:pPr>
    </w:p>
    <w:p w14:paraId="36E24D64" w14:textId="77777777" w:rsidR="00A503DE" w:rsidRDefault="00A503DE" w:rsidP="00027B94">
      <w:pPr>
        <w:pStyle w:val="Level2"/>
        <w:numPr>
          <w:ilvl w:val="0"/>
          <w:numId w:val="0"/>
        </w:numPr>
        <w:spacing w:after="0" w:line="300" w:lineRule="exact"/>
        <w:ind w:left="680"/>
        <w:rPr>
          <w:rFonts w:ascii="Times New Roman" w:hAnsi="Times New Roman" w:cs="Times New Roman"/>
          <w:sz w:val="24"/>
          <w:szCs w:val="24"/>
        </w:rPr>
      </w:pPr>
    </w:p>
    <w:p w14:paraId="22BFC5E1" w14:textId="7F04C56D" w:rsidR="00A503DE" w:rsidRDefault="00A503DE" w:rsidP="00765BDD">
      <w:pPr>
        <w:pStyle w:val="Level3"/>
        <w:tabs>
          <w:tab w:val="clear" w:pos="2041"/>
        </w:tabs>
        <w:spacing w:after="0" w:line="300" w:lineRule="exact"/>
        <w:ind w:left="1360" w:hanging="680"/>
        <w:rPr>
          <w:rFonts w:ascii="Times New Roman" w:hAnsi="Times New Roman" w:cs="Times New Roman"/>
          <w:sz w:val="24"/>
          <w:szCs w:val="24"/>
        </w:rPr>
      </w:pPr>
      <w:r>
        <w:rPr>
          <w:rFonts w:ascii="Times New Roman" w:hAnsi="Times New Roman" w:cs="Times New Roman"/>
          <w:sz w:val="24"/>
          <w:szCs w:val="24"/>
        </w:rPr>
        <w:t xml:space="preserve">A Emissora poderá, a seu exclusivo critério, a qualquer momento, realizar oferta de resgate antecipado das </w:t>
      </w:r>
      <w:r w:rsidR="00113DA2">
        <w:rPr>
          <w:rFonts w:ascii="Times New Roman" w:hAnsi="Times New Roman" w:cs="Times New Roman"/>
          <w:sz w:val="24"/>
          <w:szCs w:val="24"/>
        </w:rPr>
        <w:t>Debêntures</w:t>
      </w:r>
      <w:r>
        <w:rPr>
          <w:rFonts w:ascii="Times New Roman" w:hAnsi="Times New Roman" w:cs="Times New Roman"/>
          <w:sz w:val="24"/>
          <w:szCs w:val="24"/>
        </w:rPr>
        <w:t>, endereçada a todos os Debenturistas, sendo assegurado a todos os Debenturistas iguais de condições para aceitar o resgate das Debêntures por ele detidas (“</w:t>
      </w:r>
      <w:r w:rsidRPr="00765BDD">
        <w:rPr>
          <w:rFonts w:ascii="Times New Roman" w:hAnsi="Times New Roman" w:cs="Times New Roman"/>
          <w:sz w:val="24"/>
          <w:szCs w:val="24"/>
          <w:u w:val="single"/>
        </w:rPr>
        <w:t>Oferta de Resgate Antecipado</w:t>
      </w:r>
      <w:r>
        <w:rPr>
          <w:rFonts w:ascii="Times New Roman" w:hAnsi="Times New Roman" w:cs="Times New Roman"/>
          <w:sz w:val="24"/>
          <w:szCs w:val="24"/>
        </w:rPr>
        <w:t xml:space="preserve">”). </w:t>
      </w:r>
    </w:p>
    <w:p w14:paraId="255F1E81" w14:textId="35D08851" w:rsidR="005941FB" w:rsidRPr="0001394B" w:rsidRDefault="005941FB" w:rsidP="00FA06A2">
      <w:pPr>
        <w:pStyle w:val="Level3"/>
        <w:numPr>
          <w:ilvl w:val="0"/>
          <w:numId w:val="0"/>
        </w:numPr>
        <w:tabs>
          <w:tab w:val="clear" w:pos="2041"/>
        </w:tabs>
        <w:spacing w:after="0" w:line="300" w:lineRule="exact"/>
        <w:ind w:left="1360"/>
        <w:rPr>
          <w:rFonts w:ascii="Times New Roman" w:hAnsi="Times New Roman" w:cs="Times New Roman"/>
          <w:b/>
          <w:sz w:val="24"/>
          <w:szCs w:val="24"/>
        </w:rPr>
      </w:pPr>
    </w:p>
    <w:p w14:paraId="017CD466" w14:textId="64E932ED" w:rsidR="00153EF6" w:rsidRPr="00027B94" w:rsidRDefault="00113DA2" w:rsidP="00027B94">
      <w:pPr>
        <w:pStyle w:val="Level3"/>
        <w:tabs>
          <w:tab w:val="clear" w:pos="2041"/>
        </w:tabs>
        <w:spacing w:after="0" w:line="300" w:lineRule="exact"/>
        <w:ind w:left="1360" w:hanging="680"/>
        <w:rPr>
          <w:rFonts w:ascii="Times New Roman" w:hAnsi="Times New Roman" w:cs="Times New Roman"/>
          <w:b/>
          <w:sz w:val="24"/>
          <w:szCs w:val="24"/>
        </w:rPr>
      </w:pPr>
      <w:bookmarkStart w:id="467" w:name="_Ref101281995"/>
      <w:r>
        <w:rPr>
          <w:rFonts w:ascii="Times New Roman" w:hAnsi="Times New Roman" w:cs="Times New Roman"/>
          <w:sz w:val="24"/>
          <w:szCs w:val="24"/>
        </w:rPr>
        <w:t xml:space="preserve">A </w:t>
      </w:r>
      <w:r w:rsidR="00153EF6" w:rsidRPr="00027B94">
        <w:rPr>
          <w:rFonts w:ascii="Times New Roman" w:hAnsi="Times New Roman" w:cs="Times New Roman"/>
          <w:sz w:val="24"/>
          <w:szCs w:val="24"/>
        </w:rPr>
        <w:t>O</w:t>
      </w:r>
      <w:r>
        <w:rPr>
          <w:rFonts w:ascii="Times New Roman" w:hAnsi="Times New Roman" w:cs="Times New Roman"/>
          <w:sz w:val="24"/>
          <w:szCs w:val="24"/>
        </w:rPr>
        <w:t>ferta de</w:t>
      </w:r>
      <w:r w:rsidR="00153EF6" w:rsidRPr="00027B94">
        <w:rPr>
          <w:rFonts w:ascii="Times New Roman" w:hAnsi="Times New Roman" w:cs="Times New Roman"/>
          <w:sz w:val="24"/>
          <w:szCs w:val="24"/>
        </w:rPr>
        <w:t xml:space="preserve"> Resgate Antecipado deverá ser precedido de notificação por meio de publicação de anúncio, nos termos da Cláusula </w:t>
      </w:r>
      <w:r w:rsidR="00153EF6" w:rsidRPr="00B30ADF">
        <w:rPr>
          <w:rFonts w:ascii="Times New Roman" w:hAnsi="Times New Roman" w:cs="Times New Roman"/>
          <w:sz w:val="24"/>
          <w:szCs w:val="24"/>
        </w:rPr>
        <w:fldChar w:fldCharType="begin"/>
      </w:r>
      <w:r w:rsidR="00153EF6" w:rsidRPr="00027B94">
        <w:rPr>
          <w:rFonts w:ascii="Times New Roman" w:hAnsi="Times New Roman" w:cs="Times New Roman"/>
          <w:sz w:val="24"/>
          <w:szCs w:val="24"/>
        </w:rPr>
        <w:instrText xml:space="preserve"> REF _Ref101281531 \r \h </w:instrText>
      </w:r>
      <w:r w:rsidR="000335FA">
        <w:rPr>
          <w:rFonts w:ascii="Times New Roman" w:hAnsi="Times New Roman" w:cs="Times New Roman"/>
          <w:sz w:val="24"/>
          <w:szCs w:val="24"/>
        </w:rPr>
        <w:instrText xml:space="preserve"> \* MERGEFORMAT </w:instrText>
      </w:r>
      <w:r w:rsidR="00153EF6" w:rsidRPr="00B30ADF">
        <w:rPr>
          <w:rFonts w:ascii="Times New Roman" w:hAnsi="Times New Roman" w:cs="Times New Roman"/>
          <w:sz w:val="24"/>
          <w:szCs w:val="24"/>
        </w:rPr>
      </w:r>
      <w:r w:rsidR="00153EF6" w:rsidRPr="00B30ADF">
        <w:rPr>
          <w:rFonts w:ascii="Times New Roman" w:hAnsi="Times New Roman" w:cs="Times New Roman"/>
          <w:sz w:val="24"/>
          <w:szCs w:val="24"/>
        </w:rPr>
        <w:fldChar w:fldCharType="separate"/>
      </w:r>
      <w:r w:rsidR="003B419C">
        <w:rPr>
          <w:rFonts w:ascii="Times New Roman" w:hAnsi="Times New Roman" w:cs="Times New Roman"/>
          <w:sz w:val="24"/>
          <w:szCs w:val="24"/>
        </w:rPr>
        <w:t>4.26.2</w:t>
      </w:r>
      <w:r w:rsidR="00153EF6" w:rsidRPr="00B30ADF">
        <w:rPr>
          <w:rFonts w:ascii="Times New Roman" w:hAnsi="Times New Roman" w:cs="Times New Roman"/>
          <w:sz w:val="24"/>
          <w:szCs w:val="24"/>
        </w:rPr>
        <w:fldChar w:fldCharType="end"/>
      </w:r>
      <w:r w:rsidR="00153EF6" w:rsidRPr="00027B94">
        <w:rPr>
          <w:rFonts w:ascii="Times New Roman" w:hAnsi="Times New Roman" w:cs="Times New Roman"/>
          <w:sz w:val="24"/>
          <w:szCs w:val="24"/>
        </w:rPr>
        <w:t xml:space="preserve"> </w:t>
      </w:r>
      <w:r w:rsidR="00153EF6" w:rsidRPr="00B30ADF">
        <w:rPr>
          <w:rFonts w:ascii="Times New Roman" w:hAnsi="Times New Roman" w:cs="Times New Roman"/>
          <w:sz w:val="24"/>
          <w:szCs w:val="24"/>
        </w:rPr>
        <w:t>acima</w:t>
      </w:r>
      <w:r w:rsidR="00153EF6" w:rsidRPr="00027B94">
        <w:rPr>
          <w:rFonts w:ascii="Times New Roman" w:hAnsi="Times New Roman" w:cs="Times New Roman"/>
          <w:sz w:val="24"/>
          <w:szCs w:val="24"/>
        </w:rPr>
        <w:t xml:space="preserve">, ou por meio de comunicado individual a ser encaminhado pela Emissora a cada Debenturista, neste caso com cópia para o Agente Fiduciário, acerca da </w:t>
      </w:r>
      <w:r w:rsidR="00153EF6" w:rsidRPr="00027B94">
        <w:rPr>
          <w:rFonts w:ascii="Times New Roman" w:hAnsi="Times New Roman" w:cs="Times New Roman"/>
          <w:sz w:val="24"/>
          <w:szCs w:val="24"/>
        </w:rPr>
        <w:lastRenderedPageBreak/>
        <w:t>realização d</w:t>
      </w:r>
      <w:r>
        <w:rPr>
          <w:rFonts w:ascii="Times New Roman" w:hAnsi="Times New Roman" w:cs="Times New Roman"/>
          <w:sz w:val="24"/>
          <w:szCs w:val="24"/>
        </w:rPr>
        <w:t>a Oferta de</w:t>
      </w:r>
      <w:r w:rsidR="00153EF6" w:rsidRPr="00027B94">
        <w:rPr>
          <w:rFonts w:ascii="Times New Roman" w:hAnsi="Times New Roman" w:cs="Times New Roman"/>
          <w:sz w:val="24"/>
          <w:szCs w:val="24"/>
        </w:rPr>
        <w:t xml:space="preserve"> Resgate Antecipado, com, no mínimo, </w:t>
      </w:r>
      <w:r w:rsidR="00CF1859">
        <w:rPr>
          <w:rFonts w:ascii="Times New Roman" w:hAnsi="Times New Roman" w:cs="Times New Roman"/>
          <w:sz w:val="24"/>
          <w:szCs w:val="24"/>
        </w:rPr>
        <w:t>1</w:t>
      </w:r>
      <w:r w:rsidR="00153EF6" w:rsidRPr="00027B94">
        <w:rPr>
          <w:rFonts w:ascii="Times New Roman" w:hAnsi="Times New Roman" w:cs="Times New Roman"/>
          <w:sz w:val="24"/>
          <w:szCs w:val="24"/>
        </w:rPr>
        <w:t>5 (</w:t>
      </w:r>
      <w:r w:rsidR="00CF1859">
        <w:rPr>
          <w:rFonts w:ascii="Times New Roman" w:hAnsi="Times New Roman" w:cs="Times New Roman"/>
          <w:sz w:val="24"/>
          <w:szCs w:val="24"/>
        </w:rPr>
        <w:t>quinze</w:t>
      </w:r>
      <w:r w:rsidR="00153EF6" w:rsidRPr="00027B94">
        <w:rPr>
          <w:rFonts w:ascii="Times New Roman" w:hAnsi="Times New Roman" w:cs="Times New Roman"/>
          <w:sz w:val="24"/>
          <w:szCs w:val="24"/>
        </w:rPr>
        <w:t xml:space="preserve">) Dias Úteis (conforme definido abaixo) de </w:t>
      </w:r>
      <w:r w:rsidR="00153EF6" w:rsidRPr="00CF1859">
        <w:rPr>
          <w:rFonts w:ascii="Times New Roman" w:hAnsi="Times New Roman" w:cs="Times New Roman"/>
          <w:sz w:val="24"/>
          <w:szCs w:val="24"/>
        </w:rPr>
        <w:t>antecedência da data d</w:t>
      </w:r>
      <w:r w:rsidRPr="00CF1859">
        <w:rPr>
          <w:rFonts w:ascii="Times New Roman" w:hAnsi="Times New Roman" w:cs="Times New Roman"/>
          <w:sz w:val="24"/>
          <w:szCs w:val="24"/>
        </w:rPr>
        <w:t>a Oferta de</w:t>
      </w:r>
      <w:r w:rsidR="00153EF6" w:rsidRPr="00CF1859">
        <w:rPr>
          <w:rFonts w:ascii="Times New Roman" w:hAnsi="Times New Roman" w:cs="Times New Roman"/>
          <w:sz w:val="24"/>
          <w:szCs w:val="24"/>
        </w:rPr>
        <w:t xml:space="preserve"> Resgate Antecipado (“</w:t>
      </w:r>
      <w:r w:rsidR="00153EF6" w:rsidRPr="00CF1859">
        <w:rPr>
          <w:rFonts w:ascii="Times New Roman" w:hAnsi="Times New Roman" w:cs="Times New Roman"/>
          <w:sz w:val="24"/>
          <w:szCs w:val="24"/>
          <w:u w:val="single"/>
        </w:rPr>
        <w:t>Notificação d</w:t>
      </w:r>
      <w:r w:rsidRPr="00CF1859">
        <w:rPr>
          <w:rFonts w:ascii="Times New Roman" w:hAnsi="Times New Roman" w:cs="Times New Roman"/>
          <w:sz w:val="24"/>
          <w:szCs w:val="24"/>
          <w:u w:val="single"/>
        </w:rPr>
        <w:t>a Oferta de</w:t>
      </w:r>
      <w:r w:rsidR="00153EF6" w:rsidRPr="00CF1859">
        <w:rPr>
          <w:rFonts w:ascii="Times New Roman" w:hAnsi="Times New Roman" w:cs="Times New Roman"/>
          <w:sz w:val="24"/>
          <w:szCs w:val="24"/>
          <w:u w:val="single"/>
        </w:rPr>
        <w:t xml:space="preserve"> Resgate Antecipado</w:t>
      </w:r>
      <w:r w:rsidR="00153EF6" w:rsidRPr="00CF1859">
        <w:rPr>
          <w:rFonts w:ascii="Times New Roman" w:hAnsi="Times New Roman" w:cs="Times New Roman"/>
          <w:sz w:val="24"/>
          <w:szCs w:val="24"/>
        </w:rPr>
        <w:t>”). A Notificação d</w:t>
      </w:r>
      <w:r w:rsidRPr="00CF1859">
        <w:rPr>
          <w:rFonts w:ascii="Times New Roman" w:hAnsi="Times New Roman" w:cs="Times New Roman"/>
          <w:sz w:val="24"/>
          <w:szCs w:val="24"/>
        </w:rPr>
        <w:t>a Oferta de</w:t>
      </w:r>
      <w:r w:rsidR="00153EF6" w:rsidRPr="00CF1859">
        <w:rPr>
          <w:rFonts w:ascii="Times New Roman" w:hAnsi="Times New Roman" w:cs="Times New Roman"/>
          <w:sz w:val="24"/>
          <w:szCs w:val="24"/>
        </w:rPr>
        <w:t xml:space="preserve"> Resgate Antecipado, deverá conter: </w:t>
      </w:r>
      <w:r w:rsidR="00CF1859" w:rsidRPr="00ED0E29">
        <w:rPr>
          <w:rFonts w:ascii="Times New Roman" w:eastAsiaTheme="minorHAnsi" w:hAnsi="Times New Roman" w:cs="Times New Roman"/>
          <w:b/>
          <w:sz w:val="24"/>
          <w:szCs w:val="24"/>
        </w:rPr>
        <w:t>(i)</w:t>
      </w:r>
      <w:r w:rsidR="00CF1859" w:rsidRPr="00ED0E29">
        <w:rPr>
          <w:rFonts w:ascii="Times New Roman" w:eastAsiaTheme="minorHAnsi" w:hAnsi="Times New Roman" w:cs="Times New Roman"/>
          <w:sz w:val="24"/>
          <w:szCs w:val="24"/>
        </w:rPr>
        <w:t xml:space="preserve"> o valor do prêmio de resgate, caso existente a exclusivo critério da Emissora, que não poderá ser negativo; </w:t>
      </w:r>
      <w:r w:rsidR="00CF1859" w:rsidRPr="00ED0E29">
        <w:rPr>
          <w:rFonts w:ascii="Times New Roman" w:eastAsiaTheme="minorHAnsi" w:hAnsi="Times New Roman" w:cs="Times New Roman"/>
          <w:b/>
          <w:sz w:val="24"/>
          <w:szCs w:val="24"/>
        </w:rPr>
        <w:t>(ii)</w:t>
      </w:r>
      <w:r w:rsidR="00CF1859" w:rsidRPr="00ED0E29">
        <w:rPr>
          <w:rFonts w:ascii="Times New Roman" w:eastAsiaTheme="minorHAnsi" w:hAnsi="Times New Roman" w:cs="Times New Roman"/>
          <w:sz w:val="24"/>
          <w:szCs w:val="24"/>
        </w:rPr>
        <w:t xml:space="preserve"> forma de manifestação, à Emissora, pelo Debenturista que aceitar a Oferta de Resgate Antecipado; </w:t>
      </w:r>
      <w:r w:rsidR="00CF1859" w:rsidRPr="00ED0E29">
        <w:rPr>
          <w:rFonts w:ascii="Times New Roman" w:eastAsiaTheme="minorHAnsi" w:hAnsi="Times New Roman" w:cs="Times New Roman"/>
          <w:b/>
          <w:sz w:val="24"/>
          <w:szCs w:val="24"/>
        </w:rPr>
        <w:t>(iii)</w:t>
      </w:r>
      <w:r w:rsidR="00CF1859" w:rsidRPr="00ED0E29">
        <w:rPr>
          <w:rFonts w:ascii="Times New Roman" w:eastAsiaTheme="minorHAnsi" w:hAnsi="Times New Roman" w:cs="Times New Roman"/>
          <w:sz w:val="24"/>
          <w:szCs w:val="24"/>
        </w:rPr>
        <w:t xml:space="preserve"> a data efetiva para o resgate das Debêntures e pagamento aos Debenturistas, que deverá ser um Dia Útil; e </w:t>
      </w:r>
      <w:r w:rsidR="00CF1859" w:rsidRPr="00ED0E29">
        <w:rPr>
          <w:rFonts w:ascii="Times New Roman" w:eastAsiaTheme="minorHAnsi" w:hAnsi="Times New Roman" w:cs="Times New Roman"/>
          <w:b/>
          <w:sz w:val="24"/>
          <w:szCs w:val="24"/>
        </w:rPr>
        <w:t>(iv)</w:t>
      </w:r>
      <w:r w:rsidR="00CF1859" w:rsidRPr="00ED0E29">
        <w:rPr>
          <w:rFonts w:ascii="Times New Roman" w:eastAsiaTheme="minorHAnsi" w:hAnsi="Times New Roman" w:cs="Times New Roman"/>
          <w:sz w:val="24"/>
          <w:szCs w:val="24"/>
        </w:rPr>
        <w:t xml:space="preserve"> demais informações necessárias para tomada de decisão e operacionalização pelos Debenturistas</w:t>
      </w:r>
      <w:r w:rsidR="00153EF6" w:rsidRPr="00CF1859">
        <w:rPr>
          <w:rFonts w:ascii="Times New Roman" w:hAnsi="Times New Roman" w:cs="Times New Roman"/>
          <w:sz w:val="24"/>
          <w:szCs w:val="24"/>
        </w:rPr>
        <w:t>.</w:t>
      </w:r>
      <w:bookmarkEnd w:id="467"/>
    </w:p>
    <w:p w14:paraId="61164C53" w14:textId="77777777" w:rsidR="005941FB" w:rsidRPr="00B30ADF" w:rsidRDefault="005941FB" w:rsidP="00027B94">
      <w:pPr>
        <w:pStyle w:val="PargrafodaLista"/>
        <w:rPr>
          <w:rFonts w:ascii="Times New Roman" w:hAnsi="Times New Roman"/>
          <w:b/>
          <w:sz w:val="24"/>
          <w:szCs w:val="24"/>
        </w:rPr>
      </w:pPr>
    </w:p>
    <w:p w14:paraId="3FE43112" w14:textId="6EFCF645" w:rsidR="00153EF6" w:rsidRPr="00027B94" w:rsidRDefault="0001394B" w:rsidP="00027B94">
      <w:pPr>
        <w:pStyle w:val="Level3"/>
        <w:tabs>
          <w:tab w:val="clear" w:pos="2041"/>
        </w:tabs>
        <w:spacing w:after="0" w:line="300" w:lineRule="exact"/>
        <w:ind w:left="1360" w:hanging="680"/>
        <w:rPr>
          <w:rFonts w:ascii="Times New Roman" w:hAnsi="Times New Roman" w:cs="Times New Roman"/>
          <w:b/>
          <w:sz w:val="24"/>
          <w:szCs w:val="24"/>
        </w:rPr>
      </w:pPr>
      <w:r w:rsidRPr="00027B94">
        <w:rPr>
          <w:rFonts w:ascii="Times New Roman" w:hAnsi="Times New Roman" w:cs="Times New Roman"/>
          <w:sz w:val="24"/>
          <w:szCs w:val="24"/>
        </w:rPr>
        <w:t>A Emissora deverá comunicar a B3 da realização d</w:t>
      </w:r>
      <w:r w:rsidR="00113DA2">
        <w:rPr>
          <w:rFonts w:ascii="Times New Roman" w:hAnsi="Times New Roman" w:cs="Times New Roman"/>
          <w:sz w:val="24"/>
          <w:szCs w:val="24"/>
        </w:rPr>
        <w:t>a Oferta de</w:t>
      </w:r>
      <w:r w:rsidRPr="00027B94">
        <w:rPr>
          <w:rFonts w:ascii="Times New Roman" w:hAnsi="Times New Roman" w:cs="Times New Roman"/>
          <w:sz w:val="24"/>
          <w:szCs w:val="24"/>
        </w:rPr>
        <w:t xml:space="preserve"> Resgate Antecipado com, no mínimo, 3 (três) Dias Úteis de antecedência da data estipulada para o pagamento d</w:t>
      </w:r>
      <w:r w:rsidR="00113DA2">
        <w:rPr>
          <w:rFonts w:ascii="Times New Roman" w:hAnsi="Times New Roman" w:cs="Times New Roman"/>
          <w:sz w:val="24"/>
          <w:szCs w:val="24"/>
        </w:rPr>
        <w:t>a Oferta de</w:t>
      </w:r>
      <w:r w:rsidRPr="00027B94">
        <w:rPr>
          <w:rFonts w:ascii="Times New Roman" w:hAnsi="Times New Roman" w:cs="Times New Roman"/>
          <w:sz w:val="24"/>
          <w:szCs w:val="24"/>
        </w:rPr>
        <w:t xml:space="preserve"> Resgate Antecipado. O pagamento das Debêntures resgatadas será feito por meio dos procedimentos adotados pela B3, conforme o caso, para as Debêntures custodiadas eletronicamente na B3 e, nas demais hipóteses, por meio do </w:t>
      </w:r>
      <w:r>
        <w:rPr>
          <w:rFonts w:ascii="Times New Roman" w:hAnsi="Times New Roman" w:cs="Times New Roman"/>
          <w:sz w:val="24"/>
          <w:szCs w:val="24"/>
        </w:rPr>
        <w:t xml:space="preserve">Agente de </w:t>
      </w:r>
      <w:r w:rsidRPr="00027B94">
        <w:rPr>
          <w:rFonts w:ascii="Times New Roman" w:hAnsi="Times New Roman" w:cs="Times New Roman"/>
          <w:sz w:val="24"/>
          <w:szCs w:val="24"/>
        </w:rPr>
        <w:t>Liquida</w:t>
      </w:r>
      <w:r>
        <w:rPr>
          <w:rFonts w:ascii="Times New Roman" w:hAnsi="Times New Roman" w:cs="Times New Roman"/>
          <w:sz w:val="24"/>
          <w:szCs w:val="24"/>
        </w:rPr>
        <w:t>ção</w:t>
      </w:r>
      <w:r w:rsidRPr="00027B94">
        <w:rPr>
          <w:rFonts w:ascii="Times New Roman" w:hAnsi="Times New Roman" w:cs="Times New Roman"/>
          <w:sz w:val="24"/>
          <w:szCs w:val="24"/>
        </w:rPr>
        <w:t xml:space="preserve"> e do Escriturador</w:t>
      </w:r>
      <w:r w:rsidR="00153EF6" w:rsidRPr="00027B94">
        <w:rPr>
          <w:rFonts w:ascii="Times New Roman" w:hAnsi="Times New Roman" w:cs="Times New Roman"/>
          <w:sz w:val="24"/>
          <w:szCs w:val="24"/>
        </w:rPr>
        <w:t>.</w:t>
      </w:r>
    </w:p>
    <w:p w14:paraId="1C47FFF2" w14:textId="77777777" w:rsidR="005941FB" w:rsidRPr="00027B94" w:rsidRDefault="005941FB" w:rsidP="00027B94">
      <w:pPr>
        <w:pStyle w:val="Level3"/>
        <w:numPr>
          <w:ilvl w:val="0"/>
          <w:numId w:val="0"/>
        </w:numPr>
        <w:tabs>
          <w:tab w:val="clear" w:pos="2041"/>
        </w:tabs>
        <w:spacing w:after="0" w:line="300" w:lineRule="exact"/>
        <w:ind w:left="1360"/>
        <w:rPr>
          <w:rFonts w:ascii="Times New Roman" w:hAnsi="Times New Roman" w:cs="Times New Roman"/>
          <w:b/>
          <w:sz w:val="24"/>
          <w:szCs w:val="24"/>
        </w:rPr>
      </w:pPr>
    </w:p>
    <w:p w14:paraId="0699DB41" w14:textId="5C7C7F46" w:rsidR="00153EF6" w:rsidRPr="00027B94" w:rsidRDefault="00CF1859" w:rsidP="00027B94">
      <w:pPr>
        <w:pStyle w:val="Level3"/>
        <w:tabs>
          <w:tab w:val="clear" w:pos="2041"/>
        </w:tabs>
        <w:spacing w:after="0" w:line="300" w:lineRule="exact"/>
        <w:ind w:left="1360" w:hanging="680"/>
        <w:rPr>
          <w:rFonts w:ascii="Times New Roman" w:hAnsi="Times New Roman" w:cs="Times New Roman"/>
          <w:b/>
          <w:sz w:val="24"/>
          <w:szCs w:val="24"/>
        </w:rPr>
      </w:pPr>
      <w:r w:rsidRPr="00ED0E29">
        <w:rPr>
          <w:rFonts w:ascii="Times New Roman" w:eastAsiaTheme="minorHAnsi" w:hAnsi="Times New Roman" w:cs="Times New Roman"/>
          <w:sz w:val="24"/>
          <w:szCs w:val="24"/>
        </w:rPr>
        <w:t xml:space="preserve">O valor a ser pago aos Debenturistas será equivalente ao Valor Nominal Unitário ou saldo do Valor Nominal Unitário a serem resgatadas, acrescido </w:t>
      </w:r>
      <w:r w:rsidRPr="00ED0E29">
        <w:rPr>
          <w:rFonts w:ascii="Times New Roman" w:eastAsiaTheme="minorHAnsi" w:hAnsi="Times New Roman" w:cs="Times New Roman"/>
          <w:b/>
          <w:sz w:val="24"/>
          <w:szCs w:val="24"/>
        </w:rPr>
        <w:t xml:space="preserve">(i) </w:t>
      </w:r>
      <w:r w:rsidRPr="00ED0E29">
        <w:rPr>
          <w:rFonts w:ascii="Times New Roman" w:eastAsiaTheme="minorHAnsi" w:hAnsi="Times New Roman" w:cs="Times New Roman"/>
          <w:sz w:val="24"/>
          <w:szCs w:val="24"/>
        </w:rPr>
        <w:t xml:space="preserve">da Remuneração e demais encargos devidos e não pagos até a data da Oferta de Resgate Antecipado, calculado </w:t>
      </w:r>
      <w:r w:rsidRPr="00ED0E29">
        <w:rPr>
          <w:rFonts w:ascii="Times New Roman" w:eastAsiaTheme="minorHAnsi" w:hAnsi="Times New Roman" w:cs="Times New Roman"/>
          <w:i/>
          <w:sz w:val="24"/>
          <w:szCs w:val="24"/>
        </w:rPr>
        <w:t>pro rata temporis</w:t>
      </w:r>
      <w:r w:rsidRPr="00ED0E29">
        <w:rPr>
          <w:rFonts w:ascii="Times New Roman" w:eastAsiaTheme="minorHAnsi" w:hAnsi="Times New Roman" w:cs="Times New Roman"/>
          <w:sz w:val="24"/>
          <w:szCs w:val="24"/>
        </w:rPr>
        <w:t xml:space="preserve"> desde a Data de Início da Rentabilidade ou a Data do Pagamento da Remuneração anterior, conforme o caso, até a data do efetivo resgate das Debêntures objeto da Oferta de Resgate Antecipado, e </w:t>
      </w:r>
      <w:r w:rsidRPr="00ED0E29">
        <w:rPr>
          <w:rFonts w:ascii="Times New Roman" w:eastAsiaTheme="minorHAnsi" w:hAnsi="Times New Roman" w:cs="Times New Roman"/>
          <w:b/>
          <w:sz w:val="24"/>
          <w:szCs w:val="24"/>
        </w:rPr>
        <w:t>(ii)</w:t>
      </w:r>
      <w:r w:rsidRPr="00ED0E29">
        <w:rPr>
          <w:rFonts w:ascii="Times New Roman" w:eastAsiaTheme="minorHAnsi" w:hAnsi="Times New Roman" w:cs="Times New Roman"/>
          <w:sz w:val="24"/>
          <w:szCs w:val="24"/>
        </w:rPr>
        <w:t xml:space="preserve"> se for o caso, do prêmio de resgate indicado na </w:t>
      </w:r>
      <w:r>
        <w:rPr>
          <w:rFonts w:ascii="Times New Roman" w:eastAsiaTheme="minorHAnsi" w:hAnsi="Times New Roman" w:cs="Times New Roman"/>
          <w:sz w:val="24"/>
          <w:szCs w:val="24"/>
        </w:rPr>
        <w:t>Notificação</w:t>
      </w:r>
      <w:r w:rsidRPr="00ED0E29">
        <w:rPr>
          <w:rFonts w:ascii="Times New Roman" w:eastAsiaTheme="minorHAnsi" w:hAnsi="Times New Roman" w:cs="Times New Roman"/>
          <w:sz w:val="24"/>
          <w:szCs w:val="24"/>
        </w:rPr>
        <w:t xml:space="preserve"> d</w:t>
      </w:r>
      <w:r>
        <w:rPr>
          <w:rFonts w:ascii="Times New Roman" w:eastAsiaTheme="minorHAnsi" w:hAnsi="Times New Roman" w:cs="Times New Roman"/>
          <w:sz w:val="24"/>
          <w:szCs w:val="24"/>
        </w:rPr>
        <w:t>a</w:t>
      </w:r>
      <w:r w:rsidRPr="00ED0E29">
        <w:rPr>
          <w:rFonts w:ascii="Times New Roman" w:eastAsiaTheme="minorHAnsi" w:hAnsi="Times New Roman" w:cs="Times New Roman"/>
          <w:sz w:val="24"/>
          <w:szCs w:val="24"/>
        </w:rPr>
        <w:t xml:space="preserve"> Oferta de Resgate Antecipado</w:t>
      </w:r>
      <w:r w:rsidR="00D85A6F">
        <w:rPr>
          <w:rFonts w:ascii="Times New Roman" w:eastAsiaTheme="minorHAnsi" w:hAnsi="Times New Roman" w:cs="Times New Roman"/>
          <w:sz w:val="24"/>
          <w:szCs w:val="24"/>
        </w:rPr>
        <w:t>, pela Emissora.</w:t>
      </w:r>
      <w:r w:rsidR="00153EF6" w:rsidRPr="00027B94">
        <w:rPr>
          <w:rFonts w:ascii="Times New Roman" w:hAnsi="Times New Roman" w:cs="Times New Roman"/>
          <w:sz w:val="24"/>
          <w:szCs w:val="24"/>
        </w:rPr>
        <w:t xml:space="preserve"> (“</w:t>
      </w:r>
      <w:r w:rsidR="00153EF6" w:rsidRPr="00027B94">
        <w:rPr>
          <w:rFonts w:ascii="Times New Roman" w:hAnsi="Times New Roman" w:cs="Times New Roman"/>
          <w:sz w:val="24"/>
          <w:szCs w:val="24"/>
          <w:u w:val="single"/>
        </w:rPr>
        <w:t>Valor d</w:t>
      </w:r>
      <w:r w:rsidR="00113DA2">
        <w:rPr>
          <w:rFonts w:ascii="Times New Roman" w:hAnsi="Times New Roman" w:cs="Times New Roman"/>
          <w:sz w:val="24"/>
          <w:szCs w:val="24"/>
          <w:u w:val="single"/>
        </w:rPr>
        <w:t>a Oferta de</w:t>
      </w:r>
      <w:r w:rsidR="00153EF6" w:rsidRPr="00027B94">
        <w:rPr>
          <w:rFonts w:ascii="Times New Roman" w:hAnsi="Times New Roman" w:cs="Times New Roman"/>
          <w:sz w:val="24"/>
          <w:szCs w:val="24"/>
          <w:u w:val="single"/>
        </w:rPr>
        <w:t xml:space="preserve"> Resgate Antecipado</w:t>
      </w:r>
      <w:r w:rsidR="00153EF6" w:rsidRPr="00027B94">
        <w:rPr>
          <w:rFonts w:ascii="Times New Roman" w:hAnsi="Times New Roman" w:cs="Times New Roman"/>
          <w:sz w:val="24"/>
          <w:szCs w:val="24"/>
        </w:rPr>
        <w:t>”).</w:t>
      </w:r>
      <w:r w:rsidR="005941FB" w:rsidRPr="00B30ADF">
        <w:rPr>
          <w:rFonts w:ascii="Times New Roman" w:hAnsi="Times New Roman" w:cs="Times New Roman"/>
          <w:sz w:val="24"/>
          <w:szCs w:val="24"/>
        </w:rPr>
        <w:t xml:space="preserve"> </w:t>
      </w:r>
    </w:p>
    <w:p w14:paraId="61AF4E14" w14:textId="77777777" w:rsidR="005941FB" w:rsidRPr="00B30ADF" w:rsidRDefault="005941FB" w:rsidP="00027B94">
      <w:pPr>
        <w:pStyle w:val="PargrafodaLista"/>
        <w:rPr>
          <w:rFonts w:ascii="Times New Roman" w:hAnsi="Times New Roman"/>
          <w:b/>
          <w:sz w:val="24"/>
          <w:szCs w:val="24"/>
        </w:rPr>
      </w:pPr>
    </w:p>
    <w:p w14:paraId="2B627ADE" w14:textId="15EB95E4" w:rsidR="00CF1859" w:rsidRPr="00CF1859" w:rsidRDefault="00CF1859" w:rsidP="00027B94">
      <w:pPr>
        <w:pStyle w:val="Level3"/>
        <w:tabs>
          <w:tab w:val="clear" w:pos="2041"/>
        </w:tabs>
        <w:spacing w:after="0" w:line="300" w:lineRule="exact"/>
        <w:ind w:left="1360" w:hanging="680"/>
        <w:rPr>
          <w:rFonts w:ascii="Times New Roman" w:hAnsi="Times New Roman" w:cs="Times New Roman"/>
          <w:sz w:val="24"/>
          <w:szCs w:val="24"/>
        </w:rPr>
      </w:pPr>
      <w:r w:rsidRPr="00ED0E29">
        <w:rPr>
          <w:rFonts w:ascii="Times New Roman" w:hAnsi="Times New Roman" w:cs="Times New Roman"/>
          <w:sz w:val="24"/>
          <w:szCs w:val="24"/>
        </w:rPr>
        <w:t>Caso o número de Debenturistas que tenham aderido à Oferta de Resgate Antecipado seja menor do que o número total de Debêntures ao qual a referida oferta foi originalmente direcionada, o resgate será feito somente com relação a estes Debenturistas.</w:t>
      </w:r>
    </w:p>
    <w:p w14:paraId="7C105A01" w14:textId="77777777" w:rsidR="00CF1859" w:rsidRDefault="00CF1859" w:rsidP="00ED0E29">
      <w:pPr>
        <w:pStyle w:val="PargrafodaLista"/>
        <w:rPr>
          <w:rFonts w:ascii="Times New Roman" w:hAnsi="Times New Roman"/>
          <w:sz w:val="24"/>
          <w:szCs w:val="24"/>
        </w:rPr>
      </w:pPr>
    </w:p>
    <w:p w14:paraId="3BD6221E" w14:textId="1DD26467" w:rsidR="00153EF6" w:rsidRPr="00027B94" w:rsidRDefault="00153EF6" w:rsidP="00027B94">
      <w:pPr>
        <w:pStyle w:val="Level3"/>
        <w:tabs>
          <w:tab w:val="clear" w:pos="2041"/>
        </w:tabs>
        <w:spacing w:after="0" w:line="300" w:lineRule="exact"/>
        <w:ind w:left="1360" w:hanging="680"/>
        <w:rPr>
          <w:rFonts w:ascii="Times New Roman" w:hAnsi="Times New Roman" w:cs="Times New Roman"/>
          <w:b/>
          <w:sz w:val="24"/>
          <w:szCs w:val="24"/>
        </w:rPr>
      </w:pPr>
      <w:r w:rsidRPr="00027B94">
        <w:rPr>
          <w:rFonts w:ascii="Times New Roman" w:hAnsi="Times New Roman" w:cs="Times New Roman"/>
          <w:sz w:val="24"/>
          <w:szCs w:val="24"/>
        </w:rPr>
        <w:t>As Debêntures objeto d</w:t>
      </w:r>
      <w:r w:rsidR="00113DA2">
        <w:rPr>
          <w:rFonts w:ascii="Times New Roman" w:hAnsi="Times New Roman" w:cs="Times New Roman"/>
          <w:sz w:val="24"/>
          <w:szCs w:val="24"/>
        </w:rPr>
        <w:t>e</w:t>
      </w:r>
      <w:r w:rsidRPr="00027B94">
        <w:rPr>
          <w:rFonts w:ascii="Times New Roman" w:hAnsi="Times New Roman" w:cs="Times New Roman"/>
          <w:sz w:val="24"/>
          <w:szCs w:val="24"/>
        </w:rPr>
        <w:t xml:space="preserve"> </w:t>
      </w:r>
      <w:r w:rsidR="00113DA2">
        <w:rPr>
          <w:rFonts w:ascii="Times New Roman" w:hAnsi="Times New Roman" w:cs="Times New Roman"/>
          <w:sz w:val="24"/>
          <w:szCs w:val="24"/>
        </w:rPr>
        <w:t xml:space="preserve">Oferta de </w:t>
      </w:r>
      <w:r w:rsidRPr="00027B94">
        <w:rPr>
          <w:rFonts w:ascii="Times New Roman" w:hAnsi="Times New Roman" w:cs="Times New Roman"/>
          <w:sz w:val="24"/>
          <w:szCs w:val="24"/>
        </w:rPr>
        <w:t>Resgate Antecipado serão obrigatoriamente canceladas.</w:t>
      </w:r>
      <w:r w:rsidR="005941FB" w:rsidRPr="00B30ADF">
        <w:rPr>
          <w:rFonts w:ascii="Times New Roman" w:hAnsi="Times New Roman" w:cs="Times New Roman"/>
          <w:sz w:val="24"/>
          <w:szCs w:val="24"/>
        </w:rPr>
        <w:t xml:space="preserve"> </w:t>
      </w:r>
    </w:p>
    <w:p w14:paraId="1E454DD3" w14:textId="77777777" w:rsidR="005941FB" w:rsidRPr="00B30ADF" w:rsidRDefault="005941FB" w:rsidP="00027B94">
      <w:pPr>
        <w:pStyle w:val="PargrafodaLista"/>
        <w:rPr>
          <w:rFonts w:ascii="Times New Roman" w:hAnsi="Times New Roman"/>
          <w:b/>
          <w:sz w:val="24"/>
          <w:szCs w:val="24"/>
        </w:rPr>
      </w:pPr>
    </w:p>
    <w:p w14:paraId="5F1FBB69" w14:textId="080FCCB9" w:rsidR="00C1677C" w:rsidRDefault="00C1677C" w:rsidP="00765BDD">
      <w:pPr>
        <w:pStyle w:val="PargrafodaLista"/>
        <w:rPr>
          <w:rFonts w:ascii="Times New Roman" w:hAnsi="Times New Roman"/>
          <w:b/>
          <w:sz w:val="24"/>
          <w:szCs w:val="24"/>
        </w:rPr>
      </w:pPr>
    </w:p>
    <w:p w14:paraId="1AC0523D" w14:textId="2F2B78FF" w:rsidR="00C1677C" w:rsidRPr="00F73930" w:rsidRDefault="00F73930" w:rsidP="00F73930">
      <w:pPr>
        <w:pStyle w:val="Level3"/>
        <w:tabs>
          <w:tab w:val="clear" w:pos="2041"/>
        </w:tabs>
        <w:spacing w:after="0" w:line="300" w:lineRule="exact"/>
        <w:ind w:left="1360" w:hanging="680"/>
        <w:rPr>
          <w:rFonts w:ascii="Times New Roman" w:hAnsi="Times New Roman" w:cs="Times New Roman"/>
          <w:b/>
          <w:sz w:val="24"/>
          <w:szCs w:val="24"/>
        </w:rPr>
      </w:pPr>
      <w:r w:rsidRPr="00F73930">
        <w:rPr>
          <w:rFonts w:ascii="Times New Roman" w:hAnsi="Times New Roman" w:cs="Times New Roman"/>
          <w:sz w:val="24"/>
          <w:szCs w:val="24"/>
        </w:rPr>
        <w:t xml:space="preserve">As Debêntures objeto de </w:t>
      </w:r>
      <w:r>
        <w:rPr>
          <w:rFonts w:ascii="Times New Roman" w:hAnsi="Times New Roman" w:cs="Times New Roman"/>
          <w:sz w:val="24"/>
          <w:szCs w:val="24"/>
        </w:rPr>
        <w:t>Oferta de Resgate Antecipado</w:t>
      </w:r>
      <w:r w:rsidRPr="00F73930">
        <w:rPr>
          <w:rFonts w:ascii="Times New Roman" w:hAnsi="Times New Roman" w:cs="Times New Roman"/>
          <w:sz w:val="24"/>
          <w:szCs w:val="24"/>
        </w:rPr>
        <w:t xml:space="preserve"> serão canceladas, e a Escritura de Emissão deverá </w:t>
      </w:r>
      <w:r w:rsidR="00CE0FF0">
        <w:rPr>
          <w:rFonts w:ascii="Times New Roman" w:hAnsi="Times New Roman" w:cs="Times New Roman"/>
          <w:sz w:val="24"/>
          <w:szCs w:val="24"/>
        </w:rPr>
        <w:t xml:space="preserve">ser </w:t>
      </w:r>
      <w:r w:rsidRPr="00F73930">
        <w:rPr>
          <w:rFonts w:ascii="Times New Roman" w:hAnsi="Times New Roman" w:cs="Times New Roman"/>
          <w:sz w:val="24"/>
          <w:szCs w:val="24"/>
        </w:rPr>
        <w:t>aditada sem a pr</w:t>
      </w:r>
      <w:r w:rsidR="00CE0FF0">
        <w:rPr>
          <w:rFonts w:ascii="Times New Roman" w:hAnsi="Times New Roman" w:cs="Times New Roman"/>
          <w:sz w:val="24"/>
          <w:szCs w:val="24"/>
        </w:rPr>
        <w:t>é</w:t>
      </w:r>
      <w:r w:rsidRPr="00F73930">
        <w:rPr>
          <w:rFonts w:ascii="Times New Roman" w:hAnsi="Times New Roman" w:cs="Times New Roman"/>
          <w:sz w:val="24"/>
          <w:szCs w:val="24"/>
        </w:rPr>
        <w:t>via necessidade de autorização da Assembleia Geral de Debenturistas.</w:t>
      </w:r>
    </w:p>
    <w:p w14:paraId="1209494D" w14:textId="77777777" w:rsidR="00153EF6" w:rsidRPr="00B30ADF" w:rsidRDefault="00153EF6"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F840552" w14:textId="4A11688D" w:rsidR="00C82E92" w:rsidRPr="00B30ADF" w:rsidRDefault="00A31E46" w:rsidP="00F510A4">
      <w:pPr>
        <w:pStyle w:val="Level1"/>
        <w:spacing w:before="0" w:after="0" w:line="300" w:lineRule="exact"/>
        <w:rPr>
          <w:rFonts w:ascii="Times New Roman" w:hAnsi="Times New Roman" w:cs="Times New Roman"/>
          <w:b w:val="0"/>
          <w:sz w:val="24"/>
          <w:szCs w:val="24"/>
        </w:rPr>
      </w:pPr>
      <w:bookmarkStart w:id="468" w:name="_Toc352076900"/>
      <w:bookmarkStart w:id="469" w:name="_Ref93410910"/>
      <w:bookmarkStart w:id="470" w:name="_Ref93412548"/>
      <w:r w:rsidRPr="00B30ADF">
        <w:rPr>
          <w:rFonts w:ascii="Times New Roman" w:hAnsi="Times New Roman" w:cs="Times New Roman"/>
          <w:sz w:val="24"/>
          <w:szCs w:val="24"/>
        </w:rPr>
        <w:t>VENCIMENTO ANTECIPADO</w:t>
      </w:r>
      <w:bookmarkEnd w:id="468"/>
      <w:bookmarkEnd w:id="469"/>
      <w:bookmarkEnd w:id="470"/>
    </w:p>
    <w:p w14:paraId="080B1AF8" w14:textId="77777777" w:rsidR="00595E8C" w:rsidRPr="00027B94" w:rsidRDefault="00595E8C" w:rsidP="00311F1C">
      <w:pPr>
        <w:pStyle w:val="Level1"/>
        <w:numPr>
          <w:ilvl w:val="0"/>
          <w:numId w:val="0"/>
        </w:numPr>
        <w:spacing w:before="0" w:after="0" w:line="300" w:lineRule="exact"/>
        <w:ind w:left="680"/>
        <w:rPr>
          <w:rFonts w:ascii="Times New Roman" w:hAnsi="Times New Roman" w:cs="Times New Roman"/>
          <w:b w:val="0"/>
          <w:sz w:val="24"/>
          <w:szCs w:val="24"/>
        </w:rPr>
      </w:pPr>
    </w:p>
    <w:p w14:paraId="09656023" w14:textId="22381B19" w:rsidR="00C82E92" w:rsidRPr="00027B94" w:rsidRDefault="00C156C8" w:rsidP="00F510A4">
      <w:pPr>
        <w:pStyle w:val="Level2"/>
        <w:spacing w:after="0" w:line="300" w:lineRule="exact"/>
        <w:rPr>
          <w:rFonts w:ascii="Times New Roman" w:hAnsi="Times New Roman" w:cs="Times New Roman"/>
          <w:sz w:val="24"/>
          <w:szCs w:val="24"/>
        </w:rPr>
      </w:pPr>
      <w:bookmarkStart w:id="471" w:name="_Ref93416028"/>
      <w:r w:rsidRPr="00027B94">
        <w:rPr>
          <w:rFonts w:ascii="Times New Roman" w:hAnsi="Times New Roman" w:cs="Times New Roman"/>
          <w:sz w:val="24"/>
          <w:szCs w:val="24"/>
        </w:rPr>
        <w:t xml:space="preserve">Observado o </w:t>
      </w:r>
      <w:r w:rsidRPr="00113DA2">
        <w:rPr>
          <w:rFonts w:ascii="Times New Roman" w:hAnsi="Times New Roman" w:cs="Times New Roman"/>
          <w:sz w:val="24"/>
          <w:szCs w:val="24"/>
        </w:rPr>
        <w:t xml:space="preserve">disposto no item </w:t>
      </w:r>
      <w:r w:rsidR="00113DA2" w:rsidRPr="00113DA2">
        <w:rPr>
          <w:rFonts w:ascii="Times New Roman" w:hAnsi="Times New Roman" w:cs="Times New Roman"/>
          <w:sz w:val="24"/>
          <w:szCs w:val="24"/>
        </w:rPr>
        <w:t xml:space="preserve">5.1.1 </w:t>
      </w:r>
      <w:r w:rsidRPr="00113DA2">
        <w:rPr>
          <w:rFonts w:ascii="Times New Roman" w:hAnsi="Times New Roman" w:cs="Times New Roman"/>
          <w:sz w:val="24"/>
          <w:szCs w:val="24"/>
        </w:rPr>
        <w:t>abaixo</w:t>
      </w:r>
      <w:r w:rsidRPr="00027B94">
        <w:rPr>
          <w:rFonts w:ascii="Times New Roman" w:hAnsi="Times New Roman" w:cs="Times New Roman"/>
          <w:sz w:val="24"/>
          <w:szCs w:val="24"/>
        </w:rPr>
        <w:t xml:space="preserve">, o Agente Fiduciário deverá declarar antecipadamente vencidas todas as obrigações decorrentes das Debêntures e exigir </w:t>
      </w:r>
      <w:r w:rsidRPr="00027B94">
        <w:rPr>
          <w:rFonts w:ascii="Times New Roman" w:hAnsi="Times New Roman" w:cs="Times New Roman"/>
          <w:sz w:val="24"/>
          <w:szCs w:val="24"/>
        </w:rPr>
        <w:lastRenderedPageBreak/>
        <w:t xml:space="preserve">de imediato o pagamento do Valor Nominal Unitário ou do saldo do Valor Nominal Unitário das Debêntures, conforme o caso, acrescido da respectiva Remuneração, calculada </w:t>
      </w:r>
      <w:r w:rsidRPr="00027B94">
        <w:rPr>
          <w:rFonts w:ascii="Times New Roman" w:hAnsi="Times New Roman" w:cs="Times New Roman"/>
          <w:i/>
          <w:sz w:val="24"/>
          <w:szCs w:val="24"/>
        </w:rPr>
        <w:t>pro rata temporis</w:t>
      </w:r>
      <w:r w:rsidRPr="00027B94">
        <w:rPr>
          <w:rFonts w:ascii="Times New Roman" w:hAnsi="Times New Roman" w:cs="Times New Roman"/>
          <w:sz w:val="24"/>
          <w:szCs w:val="24"/>
        </w:rPr>
        <w:t xml:space="preserve"> desde a primeira Data de Integralização ou da última Data de Pagamento da Remuneração, até a data do seu efetivo pagamento, bem como dos Encargos Moratórios aplicáveis e das demais obrigações pecuniárias previstas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na ocorrência das hipóteses descritas nos itens </w:t>
      </w:r>
      <w:r w:rsidR="0097701C" w:rsidRPr="00027B94">
        <w:rPr>
          <w:rFonts w:ascii="Times New Roman" w:hAnsi="Times New Roman" w:cs="Times New Roman"/>
          <w:sz w:val="24"/>
          <w:szCs w:val="24"/>
        </w:rPr>
        <w:fldChar w:fldCharType="begin"/>
      </w:r>
      <w:r w:rsidR="0097701C" w:rsidRPr="00027B94">
        <w:rPr>
          <w:rFonts w:ascii="Times New Roman" w:hAnsi="Times New Roman" w:cs="Times New Roman"/>
          <w:sz w:val="24"/>
          <w:szCs w:val="24"/>
        </w:rPr>
        <w:instrText xml:space="preserve"> REF _Ref93406786 \r \h </w:instrText>
      </w:r>
      <w:r w:rsidR="00F510A4" w:rsidRPr="00027B94">
        <w:rPr>
          <w:rFonts w:ascii="Times New Roman" w:hAnsi="Times New Roman" w:cs="Times New Roman"/>
          <w:sz w:val="24"/>
          <w:szCs w:val="24"/>
        </w:rPr>
        <w:instrText xml:space="preserve"> \* MERGEFORMAT </w:instrText>
      </w:r>
      <w:r w:rsidR="0097701C" w:rsidRPr="00027B94">
        <w:rPr>
          <w:rFonts w:ascii="Times New Roman" w:hAnsi="Times New Roman" w:cs="Times New Roman"/>
          <w:sz w:val="24"/>
          <w:szCs w:val="24"/>
        </w:rPr>
      </w:r>
      <w:r w:rsidR="0097701C"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5.1.1</w:t>
      </w:r>
      <w:r w:rsidR="0097701C" w:rsidRPr="00027B94">
        <w:rPr>
          <w:rFonts w:ascii="Times New Roman" w:hAnsi="Times New Roman" w:cs="Times New Roman"/>
          <w:sz w:val="24"/>
          <w:szCs w:val="24"/>
        </w:rPr>
        <w:fldChar w:fldCharType="end"/>
      </w:r>
      <w:r w:rsidR="0097701C"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e </w:t>
      </w:r>
      <w:r w:rsidR="0097701C" w:rsidRPr="00027B94">
        <w:rPr>
          <w:rFonts w:ascii="Times New Roman" w:hAnsi="Times New Roman" w:cs="Times New Roman"/>
          <w:sz w:val="24"/>
          <w:szCs w:val="24"/>
        </w:rPr>
        <w:fldChar w:fldCharType="begin"/>
      </w:r>
      <w:r w:rsidR="0097701C" w:rsidRPr="00027B94">
        <w:rPr>
          <w:rFonts w:ascii="Times New Roman" w:hAnsi="Times New Roman" w:cs="Times New Roman"/>
          <w:sz w:val="24"/>
          <w:szCs w:val="24"/>
        </w:rPr>
        <w:instrText xml:space="preserve"> REF _Ref93406850 \r \h </w:instrText>
      </w:r>
      <w:r w:rsidR="00F510A4" w:rsidRPr="00027B94">
        <w:rPr>
          <w:rFonts w:ascii="Times New Roman" w:hAnsi="Times New Roman" w:cs="Times New Roman"/>
          <w:sz w:val="24"/>
          <w:szCs w:val="24"/>
        </w:rPr>
        <w:instrText xml:space="preserve"> \* MERGEFORMAT </w:instrText>
      </w:r>
      <w:r w:rsidR="0097701C" w:rsidRPr="00027B94">
        <w:rPr>
          <w:rFonts w:ascii="Times New Roman" w:hAnsi="Times New Roman" w:cs="Times New Roman"/>
          <w:sz w:val="24"/>
          <w:szCs w:val="24"/>
        </w:rPr>
      </w:r>
      <w:r w:rsidR="0097701C"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5.1.2</w:t>
      </w:r>
      <w:r w:rsidR="0097701C" w:rsidRPr="00027B94">
        <w:rPr>
          <w:rFonts w:ascii="Times New Roman" w:hAnsi="Times New Roman" w:cs="Times New Roman"/>
          <w:sz w:val="24"/>
          <w:szCs w:val="24"/>
        </w:rPr>
        <w:fldChar w:fldCharType="end"/>
      </w:r>
      <w:r w:rsidR="0097701C"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abaixo, observados os eventuais prazos de cura, quando aplicáveis (cada uma dessas, um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 xml:space="preserve">Evento de </w:t>
      </w:r>
      <w:r w:rsidR="003A005E" w:rsidRPr="00027B94">
        <w:rPr>
          <w:rFonts w:ascii="Times New Roman" w:hAnsi="Times New Roman" w:cs="Times New Roman"/>
          <w:sz w:val="24"/>
          <w:szCs w:val="24"/>
          <w:u w:val="single"/>
        </w:rPr>
        <w:t>Vencimento Antecipado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bookmarkEnd w:id="471"/>
    </w:p>
    <w:p w14:paraId="16BDD0A5" w14:textId="77777777" w:rsidR="00595E8C" w:rsidRPr="00027B94" w:rsidRDefault="00595E8C" w:rsidP="00311F1C">
      <w:pPr>
        <w:pStyle w:val="Level2"/>
        <w:numPr>
          <w:ilvl w:val="0"/>
          <w:numId w:val="0"/>
        </w:numPr>
        <w:spacing w:after="0" w:line="300" w:lineRule="exact"/>
        <w:ind w:left="680"/>
        <w:rPr>
          <w:rFonts w:ascii="Times New Roman" w:hAnsi="Times New Roman" w:cs="Times New Roman"/>
          <w:sz w:val="24"/>
          <w:szCs w:val="24"/>
        </w:rPr>
      </w:pPr>
    </w:p>
    <w:p w14:paraId="0B123692" w14:textId="11C39543" w:rsidR="00ED0E29" w:rsidRPr="00ED0E29" w:rsidRDefault="00C156C8" w:rsidP="00F510A4">
      <w:pPr>
        <w:pStyle w:val="Level3"/>
        <w:tabs>
          <w:tab w:val="clear" w:pos="2041"/>
        </w:tabs>
        <w:spacing w:after="0" w:line="300" w:lineRule="exact"/>
        <w:rPr>
          <w:rFonts w:ascii="Times New Roman" w:hAnsi="Times New Roman" w:cs="Times New Roman"/>
          <w:sz w:val="24"/>
          <w:szCs w:val="24"/>
        </w:rPr>
      </w:pPr>
      <w:bookmarkStart w:id="472" w:name="_Ref93406786"/>
      <w:r w:rsidRPr="00027B94">
        <w:rPr>
          <w:rFonts w:ascii="Times New Roman" w:hAnsi="Times New Roman" w:cs="Times New Roman"/>
          <w:sz w:val="24"/>
          <w:szCs w:val="24"/>
        </w:rPr>
        <w:t xml:space="preserve">A ocorrência de quaisquer dos eventos indicados neste item </w:t>
      </w:r>
      <w:r w:rsidR="0097701C" w:rsidRPr="00B30ADF">
        <w:rPr>
          <w:rFonts w:ascii="Times New Roman" w:hAnsi="Times New Roman" w:cs="Times New Roman"/>
          <w:sz w:val="24"/>
          <w:szCs w:val="24"/>
        </w:rPr>
        <w:fldChar w:fldCharType="begin"/>
      </w:r>
      <w:r w:rsidR="0097701C" w:rsidRPr="00027B94">
        <w:rPr>
          <w:rFonts w:ascii="Times New Roman" w:hAnsi="Times New Roman" w:cs="Times New Roman"/>
          <w:sz w:val="24"/>
          <w:szCs w:val="24"/>
        </w:rPr>
        <w:instrText xml:space="preserve"> REF _Ref93406786 \r \h  \* MERGEFORMAT </w:instrText>
      </w:r>
      <w:r w:rsidR="0097701C" w:rsidRPr="00B30ADF">
        <w:rPr>
          <w:rFonts w:ascii="Times New Roman" w:hAnsi="Times New Roman" w:cs="Times New Roman"/>
          <w:sz w:val="24"/>
          <w:szCs w:val="24"/>
        </w:rPr>
      </w:r>
      <w:r w:rsidR="0097701C" w:rsidRPr="00B30ADF">
        <w:rPr>
          <w:rFonts w:ascii="Times New Roman" w:hAnsi="Times New Roman" w:cs="Times New Roman"/>
          <w:sz w:val="24"/>
          <w:szCs w:val="24"/>
        </w:rPr>
        <w:fldChar w:fldCharType="separate"/>
      </w:r>
      <w:r w:rsidR="003B419C">
        <w:rPr>
          <w:rFonts w:ascii="Times New Roman" w:hAnsi="Times New Roman" w:cs="Times New Roman"/>
          <w:sz w:val="24"/>
          <w:szCs w:val="24"/>
        </w:rPr>
        <w:t>5.1.1</w:t>
      </w:r>
      <w:r w:rsidR="0097701C" w:rsidRPr="00B30ADF">
        <w:rPr>
          <w:rFonts w:ascii="Times New Roman" w:hAnsi="Times New Roman" w:cs="Times New Roman"/>
          <w:sz w:val="24"/>
          <w:szCs w:val="24"/>
        </w:rPr>
        <w:fldChar w:fldCharType="end"/>
      </w:r>
      <w:r w:rsidRPr="00B30ADF">
        <w:rPr>
          <w:rFonts w:ascii="Times New Roman" w:hAnsi="Times New Roman" w:cs="Times New Roman"/>
          <w:sz w:val="24"/>
          <w:szCs w:val="24"/>
        </w:rPr>
        <w:t xml:space="preserve"> acarretará o vencimento antecipado automático das Debêntures (</w:t>
      </w:r>
      <w:r w:rsidR="002B4B2C" w:rsidRPr="00B30ADF">
        <w:rPr>
          <w:rFonts w:ascii="Times New Roman" w:hAnsi="Times New Roman" w:cs="Times New Roman"/>
          <w:sz w:val="24"/>
          <w:szCs w:val="24"/>
        </w:rPr>
        <w:t>“</w:t>
      </w:r>
      <w:r w:rsidRPr="00027B94">
        <w:rPr>
          <w:rFonts w:ascii="Times New Roman" w:hAnsi="Times New Roman" w:cs="Times New Roman"/>
          <w:sz w:val="24"/>
          <w:szCs w:val="24"/>
          <w:u w:val="single"/>
        </w:rPr>
        <w:t>Eventos de Vencimento Antecipado Automático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bookmarkEnd w:id="472"/>
      <w:r w:rsidR="00E6502A" w:rsidRPr="00027B94">
        <w:rPr>
          <w:rFonts w:ascii="Times New Roman" w:hAnsi="Times New Roman" w:cs="Times New Roman"/>
          <w:sz w:val="24"/>
          <w:szCs w:val="24"/>
        </w:rPr>
        <w:t xml:space="preserve"> </w:t>
      </w:r>
    </w:p>
    <w:p w14:paraId="757B96C2" w14:textId="55A06300" w:rsidR="00C82E92" w:rsidRPr="00027B94" w:rsidRDefault="00C82E92" w:rsidP="00ED0E29">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857946A" w14:textId="31CD9CF0" w:rsidR="009938F5" w:rsidRPr="0001394B" w:rsidRDefault="009938F5" w:rsidP="0001394B">
      <w:pPr>
        <w:pStyle w:val="Exhibit4"/>
        <w:numPr>
          <w:ilvl w:val="3"/>
          <w:numId w:val="163"/>
        </w:numPr>
        <w:spacing w:after="0" w:line="300" w:lineRule="exact"/>
        <w:rPr>
          <w:rFonts w:ascii="Times New Roman" w:hAnsi="Times New Roman"/>
          <w:sz w:val="24"/>
          <w:szCs w:val="24"/>
        </w:rPr>
      </w:pPr>
      <w:r w:rsidRPr="0001394B">
        <w:rPr>
          <w:rFonts w:ascii="Times New Roman" w:hAnsi="Times New Roman"/>
          <w:sz w:val="24"/>
          <w:szCs w:val="24"/>
        </w:rPr>
        <w:t>descumprimento, pela Emissora e/ou Fiador</w:t>
      </w:r>
      <w:r w:rsidR="00BE5687">
        <w:rPr>
          <w:rFonts w:ascii="Times New Roman" w:hAnsi="Times New Roman"/>
          <w:sz w:val="24"/>
          <w:szCs w:val="24"/>
        </w:rPr>
        <w:t>e</w:t>
      </w:r>
      <w:r w:rsidRPr="0001394B">
        <w:rPr>
          <w:rFonts w:ascii="Times New Roman" w:hAnsi="Times New Roman"/>
          <w:sz w:val="24"/>
          <w:szCs w:val="24"/>
        </w:rPr>
        <w:t>s, de qualquer obrigação pecuniária</w:t>
      </w:r>
      <w:r w:rsidR="001937C3" w:rsidRPr="0001394B">
        <w:rPr>
          <w:rFonts w:ascii="Times New Roman" w:hAnsi="Times New Roman"/>
          <w:sz w:val="24"/>
          <w:szCs w:val="24"/>
        </w:rPr>
        <w:t xml:space="preserve"> das Debêntures</w:t>
      </w:r>
      <w:r w:rsidRPr="0001394B">
        <w:rPr>
          <w:rFonts w:ascii="Times New Roman" w:hAnsi="Times New Roman"/>
          <w:sz w:val="24"/>
          <w:szCs w:val="24"/>
        </w:rPr>
        <w:t xml:space="preserve"> e/ou de quaisquer valores devidos aos Debenturistas, principal ou acessória, assumida nesta Escritura ou nos Contratos de Garantia</w:t>
      </w:r>
      <w:r w:rsidR="00AE13EF" w:rsidRPr="0001394B">
        <w:rPr>
          <w:rFonts w:ascii="Times New Roman" w:hAnsi="Times New Roman"/>
          <w:sz w:val="24"/>
          <w:szCs w:val="24"/>
        </w:rPr>
        <w:t xml:space="preserve"> </w:t>
      </w:r>
      <w:r w:rsidRPr="0001394B">
        <w:rPr>
          <w:rFonts w:ascii="Times New Roman" w:hAnsi="Times New Roman"/>
          <w:sz w:val="24"/>
          <w:szCs w:val="24"/>
        </w:rPr>
        <w:t xml:space="preserve">e não sanado no prazo de </w:t>
      </w:r>
      <w:r w:rsidR="0035130F">
        <w:rPr>
          <w:rFonts w:ascii="Times New Roman" w:hAnsi="Times New Roman"/>
          <w:sz w:val="24"/>
          <w:szCs w:val="24"/>
        </w:rPr>
        <w:t>2</w:t>
      </w:r>
      <w:r w:rsidRPr="0001394B">
        <w:rPr>
          <w:rFonts w:ascii="Times New Roman" w:hAnsi="Times New Roman"/>
          <w:sz w:val="24"/>
          <w:szCs w:val="24"/>
        </w:rPr>
        <w:t xml:space="preserve"> (</w:t>
      </w:r>
      <w:r w:rsidR="0035130F">
        <w:rPr>
          <w:rFonts w:ascii="Times New Roman" w:hAnsi="Times New Roman"/>
          <w:sz w:val="24"/>
          <w:szCs w:val="24"/>
        </w:rPr>
        <w:t>dois</w:t>
      </w:r>
      <w:r w:rsidRPr="0001394B">
        <w:rPr>
          <w:rFonts w:ascii="Times New Roman" w:hAnsi="Times New Roman"/>
          <w:sz w:val="24"/>
          <w:szCs w:val="24"/>
        </w:rPr>
        <w:t xml:space="preserve">) dia </w:t>
      </w:r>
      <w:r w:rsidR="001937C3" w:rsidRPr="0001394B">
        <w:rPr>
          <w:rFonts w:ascii="Times New Roman" w:hAnsi="Times New Roman"/>
          <w:sz w:val="24"/>
          <w:szCs w:val="24"/>
        </w:rPr>
        <w:t xml:space="preserve">útil </w:t>
      </w:r>
      <w:r w:rsidRPr="0001394B">
        <w:rPr>
          <w:rFonts w:ascii="Times New Roman" w:hAnsi="Times New Roman"/>
          <w:sz w:val="24"/>
          <w:szCs w:val="24"/>
        </w:rPr>
        <w:t xml:space="preserve">da data em que tal obrigação se tornou devida; </w:t>
      </w:r>
    </w:p>
    <w:p w14:paraId="4B9A3A87"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43053070" w14:textId="6FE2465B" w:rsidR="009938F5" w:rsidRPr="00027B94" w:rsidRDefault="009938F5"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haja pedido de qualquer plano de liquidação/recuperação judicial ou extrajudicial em face da Emissora e/ou Fiador</w:t>
      </w:r>
      <w:r w:rsidR="00BE5687">
        <w:rPr>
          <w:rFonts w:ascii="Times New Roman" w:hAnsi="Times New Roman"/>
          <w:sz w:val="24"/>
          <w:szCs w:val="24"/>
        </w:rPr>
        <w:t>e</w:t>
      </w:r>
      <w:r w:rsidRPr="00027B94">
        <w:rPr>
          <w:rFonts w:ascii="Times New Roman" w:hAnsi="Times New Roman"/>
          <w:sz w:val="24"/>
          <w:szCs w:val="24"/>
        </w:rPr>
        <w:t>s</w:t>
      </w:r>
      <w:r w:rsidR="001937C3" w:rsidRPr="00027B94">
        <w:rPr>
          <w:rFonts w:ascii="Times New Roman" w:hAnsi="Times New Roman"/>
          <w:sz w:val="24"/>
          <w:szCs w:val="24"/>
        </w:rPr>
        <w:t xml:space="preserve"> e/ou as</w:t>
      </w:r>
      <w:r w:rsidR="00446F84" w:rsidRPr="00027B94">
        <w:rPr>
          <w:rFonts w:ascii="Times New Roman" w:hAnsi="Times New Roman"/>
          <w:sz w:val="24"/>
          <w:szCs w:val="24"/>
        </w:rPr>
        <w:t xml:space="preserve"> sociedades de capital social que </w:t>
      </w:r>
      <w:r w:rsidR="00CE0FF0">
        <w:rPr>
          <w:rFonts w:ascii="Times New Roman" w:hAnsi="Times New Roman"/>
          <w:sz w:val="24"/>
          <w:szCs w:val="24"/>
        </w:rPr>
        <w:t>o</w:t>
      </w:r>
      <w:r w:rsidR="00446F84" w:rsidRPr="00027B94">
        <w:rPr>
          <w:rFonts w:ascii="Times New Roman" w:hAnsi="Times New Roman"/>
          <w:sz w:val="24"/>
          <w:szCs w:val="24"/>
        </w:rPr>
        <w:t>s Fiador</w:t>
      </w:r>
      <w:r w:rsidR="00CE0FF0">
        <w:rPr>
          <w:rFonts w:ascii="Times New Roman" w:hAnsi="Times New Roman"/>
          <w:sz w:val="24"/>
          <w:szCs w:val="24"/>
        </w:rPr>
        <w:t>e</w:t>
      </w:r>
      <w:r w:rsidR="00446F84" w:rsidRPr="00027B94">
        <w:rPr>
          <w:rFonts w:ascii="Times New Roman" w:hAnsi="Times New Roman"/>
          <w:sz w:val="24"/>
          <w:szCs w:val="24"/>
        </w:rPr>
        <w:t>s participam, mas sem controlá-las</w:t>
      </w:r>
      <w:r w:rsidR="001937C3" w:rsidRPr="00027B94">
        <w:rPr>
          <w:rFonts w:ascii="Times New Roman" w:hAnsi="Times New Roman"/>
          <w:sz w:val="24"/>
          <w:szCs w:val="24"/>
        </w:rPr>
        <w:t xml:space="preserve"> </w:t>
      </w:r>
      <w:r w:rsidR="00446F84" w:rsidRPr="00027B94">
        <w:rPr>
          <w:rFonts w:ascii="Times New Roman" w:hAnsi="Times New Roman"/>
          <w:sz w:val="24"/>
          <w:szCs w:val="24"/>
        </w:rPr>
        <w:t>(“</w:t>
      </w:r>
      <w:r w:rsidR="001937C3" w:rsidRPr="00027B94">
        <w:rPr>
          <w:rFonts w:ascii="Times New Roman" w:hAnsi="Times New Roman"/>
          <w:sz w:val="24"/>
          <w:szCs w:val="24"/>
          <w:u w:val="single"/>
        </w:rPr>
        <w:t>Coligadas</w:t>
      </w:r>
      <w:r w:rsidR="00446F84" w:rsidRPr="00B30ADF">
        <w:rPr>
          <w:rFonts w:ascii="Times New Roman" w:hAnsi="Times New Roman"/>
          <w:sz w:val="24"/>
          <w:szCs w:val="24"/>
        </w:rPr>
        <w:t>”)</w:t>
      </w:r>
      <w:r w:rsidRPr="00027B94">
        <w:rPr>
          <w:rFonts w:ascii="Times New Roman" w:hAnsi="Times New Roman"/>
          <w:sz w:val="24"/>
          <w:szCs w:val="24"/>
        </w:rPr>
        <w:t>, independentemente de ter sido requerida ou obtida homologação judicial do referido plano, ou se a Emissora e/ou Fiador</w:t>
      </w:r>
      <w:r w:rsidR="00CE0FF0">
        <w:rPr>
          <w:rFonts w:ascii="Times New Roman" w:hAnsi="Times New Roman"/>
          <w:sz w:val="24"/>
          <w:szCs w:val="24"/>
        </w:rPr>
        <w:t>e</w:t>
      </w:r>
      <w:r w:rsidRPr="00027B94">
        <w:rPr>
          <w:rFonts w:ascii="Times New Roman" w:hAnsi="Times New Roman"/>
          <w:sz w:val="24"/>
          <w:szCs w:val="24"/>
        </w:rPr>
        <w:t xml:space="preserve">s, conforme aplicável, ingressarem em juízo com requerimento de liquidação/recuperação judicial, independentemente de deferimento do processamento da liquidação/recuperação judicial ou de sua concessão pelo juiz competente, ou, ainda, se a Emissora e/ou </w:t>
      </w:r>
      <w:r w:rsidR="00CE0FF0">
        <w:rPr>
          <w:rFonts w:ascii="Times New Roman" w:hAnsi="Times New Roman"/>
          <w:sz w:val="24"/>
          <w:szCs w:val="24"/>
        </w:rPr>
        <w:t>Fiadores</w:t>
      </w:r>
      <w:r w:rsidRPr="00027B94">
        <w:rPr>
          <w:rFonts w:ascii="Times New Roman" w:hAnsi="Times New Roman"/>
          <w:sz w:val="24"/>
          <w:szCs w:val="24"/>
        </w:rPr>
        <w:t xml:space="preserve">, conforme aplicável, formularem pedido de autofalência; </w:t>
      </w:r>
    </w:p>
    <w:p w14:paraId="76C41918"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0B607D7B" w14:textId="56B2045F" w:rsidR="009938F5" w:rsidRPr="00027B94" w:rsidRDefault="001937C3"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 xml:space="preserve">liquidação, dissolução, extinção, decretação de falência ou pedido de falência formulado por terceiros não elidido no prazo legal da Emissora e/ou </w:t>
      </w:r>
      <w:r w:rsidR="00CE0FF0">
        <w:rPr>
          <w:rFonts w:ascii="Times New Roman" w:hAnsi="Times New Roman"/>
          <w:sz w:val="24"/>
          <w:szCs w:val="24"/>
        </w:rPr>
        <w:t>Fiadores</w:t>
      </w:r>
      <w:r w:rsidRPr="00027B94">
        <w:rPr>
          <w:rFonts w:ascii="Times New Roman" w:hAnsi="Times New Roman"/>
          <w:sz w:val="24"/>
          <w:szCs w:val="24"/>
        </w:rPr>
        <w:t>, conforme aplicável</w:t>
      </w:r>
      <w:r w:rsidR="009938F5" w:rsidRPr="00027B94">
        <w:rPr>
          <w:rFonts w:ascii="Times New Roman" w:hAnsi="Times New Roman"/>
          <w:sz w:val="24"/>
          <w:szCs w:val="24"/>
        </w:rPr>
        <w:t xml:space="preserve">; </w:t>
      </w:r>
    </w:p>
    <w:p w14:paraId="5C039591"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057EB2C8" w14:textId="065E9F56" w:rsidR="009938F5" w:rsidRPr="00027B94" w:rsidRDefault="001937C3"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 xml:space="preserve">seja verificada a falsidade de qualquer declaração ou informação da Emissora e/ou </w:t>
      </w:r>
      <w:r w:rsidR="00CE0FF0">
        <w:rPr>
          <w:rFonts w:ascii="Times New Roman" w:hAnsi="Times New Roman"/>
          <w:sz w:val="24"/>
          <w:szCs w:val="24"/>
        </w:rPr>
        <w:t>Fiadores</w:t>
      </w:r>
      <w:r w:rsidRPr="00027B94">
        <w:rPr>
          <w:rFonts w:ascii="Times New Roman" w:hAnsi="Times New Roman"/>
          <w:sz w:val="24"/>
          <w:szCs w:val="24"/>
        </w:rPr>
        <w:t>, conforme o caso, nos termos desta Escritura, ou outras obrigações no âmbito da Emissão</w:t>
      </w:r>
      <w:r w:rsidR="009938F5" w:rsidRPr="00027B94">
        <w:rPr>
          <w:rFonts w:ascii="Times New Roman" w:hAnsi="Times New Roman"/>
          <w:sz w:val="24"/>
          <w:szCs w:val="24"/>
        </w:rPr>
        <w:t xml:space="preserve">; </w:t>
      </w:r>
    </w:p>
    <w:p w14:paraId="108DD297"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3A27F33C" w14:textId="77134C27" w:rsidR="009938F5" w:rsidRPr="00027B94" w:rsidRDefault="009938F5"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 xml:space="preserve">tenha sido caracterizado o vencimento antecipado de quaisquer obrigações financeiras a que esteja sujeita a Emissora e/ou </w:t>
      </w:r>
      <w:r w:rsidR="00CE0FF0">
        <w:rPr>
          <w:rFonts w:ascii="Times New Roman" w:hAnsi="Times New Roman"/>
          <w:sz w:val="24"/>
          <w:szCs w:val="24"/>
        </w:rPr>
        <w:t>Fiadores</w:t>
      </w:r>
      <w:r w:rsidRPr="00027B94">
        <w:rPr>
          <w:rFonts w:ascii="Times New Roman" w:hAnsi="Times New Roman"/>
          <w:sz w:val="24"/>
          <w:szCs w:val="24"/>
        </w:rPr>
        <w:t>, conforme o caso, por si e/ou qualquer de suas controladas, seja como parte ou garantidor, no mercado local ou internacional, em valor, individual</w:t>
      </w:r>
      <w:r w:rsidR="0001394B" w:rsidRPr="00311616">
        <w:rPr>
          <w:rFonts w:ascii="Times New Roman" w:hAnsi="Times New Roman"/>
          <w:sz w:val="24"/>
          <w:szCs w:val="24"/>
        </w:rPr>
        <w:t xml:space="preserve"> </w:t>
      </w:r>
      <w:r w:rsidR="0001394B" w:rsidRPr="00027B94">
        <w:rPr>
          <w:rFonts w:ascii="Times New Roman" w:hAnsi="Times New Roman"/>
          <w:sz w:val="24"/>
          <w:szCs w:val="24"/>
        </w:rPr>
        <w:t>ou agregado</w:t>
      </w:r>
      <w:r w:rsidRPr="00027B94">
        <w:rPr>
          <w:rFonts w:ascii="Times New Roman" w:hAnsi="Times New Roman"/>
          <w:sz w:val="24"/>
          <w:szCs w:val="24"/>
        </w:rPr>
        <w:t xml:space="preserve">, superior ao correspondente a R$ </w:t>
      </w:r>
      <w:r w:rsidR="00120F27">
        <w:rPr>
          <w:rFonts w:ascii="Times New Roman" w:hAnsi="Times New Roman"/>
          <w:sz w:val="24"/>
          <w:szCs w:val="24"/>
        </w:rPr>
        <w:t>2.000.000,00 (dois milhões de reais)</w:t>
      </w:r>
      <w:r w:rsidR="00120F27" w:rsidRPr="00120F27" w:rsidDel="00641036">
        <w:rPr>
          <w:rFonts w:ascii="Times New Roman" w:hAnsi="Times New Roman"/>
          <w:sz w:val="24"/>
          <w:szCs w:val="24"/>
        </w:rPr>
        <w:t xml:space="preserve"> </w:t>
      </w:r>
      <w:r w:rsidRPr="00027B94">
        <w:rPr>
          <w:rFonts w:ascii="Times New Roman" w:hAnsi="Times New Roman"/>
          <w:sz w:val="24"/>
          <w:szCs w:val="24"/>
        </w:rPr>
        <w:t xml:space="preserve">, ou seu equivalente em outras moedas; </w:t>
      </w:r>
    </w:p>
    <w:p w14:paraId="2BD4A873"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22D4AD9C" w14:textId="2DC1F835" w:rsidR="009938F5" w:rsidRPr="00027B94" w:rsidRDefault="009938F5"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lastRenderedPageBreak/>
        <w:t>intervenção, liquidação, insolvência, dissolução, encerramento das atividades ou extinção da Emissora e/ou d</w:t>
      </w:r>
      <w:r w:rsidR="00CE0FF0">
        <w:rPr>
          <w:rFonts w:ascii="Times New Roman" w:hAnsi="Times New Roman"/>
          <w:sz w:val="24"/>
          <w:szCs w:val="24"/>
        </w:rPr>
        <w:t>o</w:t>
      </w:r>
      <w:r w:rsidRPr="00027B94">
        <w:rPr>
          <w:rFonts w:ascii="Times New Roman" w:hAnsi="Times New Roman"/>
          <w:sz w:val="24"/>
          <w:szCs w:val="24"/>
        </w:rPr>
        <w:t>s Fiador</w:t>
      </w:r>
      <w:r w:rsidR="00CE0FF0">
        <w:rPr>
          <w:rFonts w:ascii="Times New Roman" w:hAnsi="Times New Roman"/>
          <w:sz w:val="24"/>
          <w:szCs w:val="24"/>
        </w:rPr>
        <w:t>e</w:t>
      </w:r>
      <w:r w:rsidRPr="00027B94">
        <w:rPr>
          <w:rFonts w:ascii="Times New Roman" w:hAnsi="Times New Roman"/>
          <w:sz w:val="24"/>
          <w:szCs w:val="24"/>
        </w:rPr>
        <w:t>s, conforme aplicável;</w:t>
      </w:r>
    </w:p>
    <w:p w14:paraId="2A3675DA"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29D99E08" w14:textId="055BE75E" w:rsidR="009938F5" w:rsidRPr="00027B94" w:rsidRDefault="009938F5"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 xml:space="preserve">transferência ou qualquer forma de cessão ou promessa de cessão a terceiros, pela Emissora e/ou </w:t>
      </w:r>
      <w:r w:rsidR="00CE0FF0">
        <w:rPr>
          <w:rFonts w:ascii="Times New Roman" w:hAnsi="Times New Roman"/>
          <w:sz w:val="24"/>
          <w:szCs w:val="24"/>
        </w:rPr>
        <w:t>Fiadores</w:t>
      </w:r>
      <w:r w:rsidRPr="00027B94">
        <w:rPr>
          <w:rFonts w:ascii="Times New Roman" w:hAnsi="Times New Roman"/>
          <w:sz w:val="24"/>
          <w:szCs w:val="24"/>
        </w:rPr>
        <w:t xml:space="preserve">, </w:t>
      </w:r>
      <w:r w:rsidR="001937C3" w:rsidRPr="00027B94">
        <w:rPr>
          <w:rFonts w:ascii="Times New Roman" w:hAnsi="Times New Roman"/>
          <w:sz w:val="24"/>
          <w:szCs w:val="24"/>
        </w:rPr>
        <w:t>de qualquer de suas</w:t>
      </w:r>
      <w:r w:rsidRPr="00027B94">
        <w:rPr>
          <w:rFonts w:ascii="Times New Roman" w:hAnsi="Times New Roman"/>
          <w:sz w:val="24"/>
          <w:szCs w:val="24"/>
        </w:rPr>
        <w:t xml:space="preserve"> obrigações assumidas nesta Escritura, no todo ou em parte;</w:t>
      </w:r>
    </w:p>
    <w:p w14:paraId="065406A3"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7B1EFDA7" w14:textId="5D667E64" w:rsidR="009938F5" w:rsidRPr="00027B94" w:rsidRDefault="009938F5"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questionamento judicial pela Emissora e/ou pel</w:t>
      </w:r>
      <w:r w:rsidR="00CE0FF0">
        <w:rPr>
          <w:rFonts w:ascii="Times New Roman" w:hAnsi="Times New Roman"/>
          <w:sz w:val="24"/>
          <w:szCs w:val="24"/>
        </w:rPr>
        <w:t>o</w:t>
      </w:r>
      <w:r w:rsidRPr="00027B94">
        <w:rPr>
          <w:rFonts w:ascii="Times New Roman" w:hAnsi="Times New Roman"/>
          <w:sz w:val="24"/>
          <w:szCs w:val="24"/>
        </w:rPr>
        <w:t xml:space="preserve">s </w:t>
      </w:r>
      <w:r w:rsidR="00CE0FF0">
        <w:rPr>
          <w:rFonts w:ascii="Times New Roman" w:hAnsi="Times New Roman"/>
          <w:sz w:val="24"/>
          <w:szCs w:val="24"/>
        </w:rPr>
        <w:t>Fiadores</w:t>
      </w:r>
      <w:r w:rsidR="001937C3" w:rsidRPr="00027B94">
        <w:rPr>
          <w:rFonts w:ascii="Times New Roman" w:hAnsi="Times New Roman"/>
          <w:sz w:val="24"/>
          <w:szCs w:val="24"/>
        </w:rPr>
        <w:t xml:space="preserve">, por qualquer controladora (conforme definição de controle prevista no artigo 116 da Lei das Sociedades por Ações) da Emissora e/ou </w:t>
      </w:r>
      <w:r w:rsidR="00120F27">
        <w:rPr>
          <w:rFonts w:ascii="Times New Roman" w:hAnsi="Times New Roman"/>
          <w:sz w:val="24"/>
          <w:szCs w:val="24"/>
        </w:rPr>
        <w:t>d</w:t>
      </w:r>
      <w:r w:rsidR="00CE0FF0">
        <w:rPr>
          <w:rFonts w:ascii="Times New Roman" w:hAnsi="Times New Roman"/>
          <w:sz w:val="24"/>
          <w:szCs w:val="24"/>
        </w:rPr>
        <w:t>o</w:t>
      </w:r>
      <w:r w:rsidR="00120F27">
        <w:rPr>
          <w:rFonts w:ascii="Times New Roman" w:hAnsi="Times New Roman"/>
          <w:sz w:val="24"/>
          <w:szCs w:val="24"/>
        </w:rPr>
        <w:t>s</w:t>
      </w:r>
      <w:r w:rsidR="00120F27" w:rsidRPr="00027B94">
        <w:rPr>
          <w:rFonts w:ascii="Times New Roman" w:hAnsi="Times New Roman"/>
          <w:sz w:val="24"/>
          <w:szCs w:val="24"/>
        </w:rPr>
        <w:t xml:space="preserve"> </w:t>
      </w:r>
      <w:r w:rsidR="00CE0FF0">
        <w:rPr>
          <w:rFonts w:ascii="Times New Roman" w:hAnsi="Times New Roman"/>
          <w:sz w:val="24"/>
          <w:szCs w:val="24"/>
        </w:rPr>
        <w:t>Fiadores</w:t>
      </w:r>
      <w:r w:rsidR="001937C3" w:rsidRPr="00027B94">
        <w:rPr>
          <w:rFonts w:ascii="Times New Roman" w:hAnsi="Times New Roman"/>
          <w:sz w:val="24"/>
          <w:szCs w:val="24"/>
        </w:rPr>
        <w:t xml:space="preserve">, por qualquer sociedade controlada (conforme definição de controle prevista no artigo 116 da Lei das Sociedades por Ações) pela Emissora e/ou </w:t>
      </w:r>
      <w:r w:rsidR="00CE0FF0">
        <w:rPr>
          <w:rFonts w:ascii="Times New Roman" w:hAnsi="Times New Roman"/>
          <w:sz w:val="24"/>
          <w:szCs w:val="24"/>
        </w:rPr>
        <w:t>Fiadores</w:t>
      </w:r>
      <w:r w:rsidR="001937C3" w:rsidRPr="00027B94">
        <w:rPr>
          <w:rFonts w:ascii="Times New Roman" w:hAnsi="Times New Roman"/>
          <w:sz w:val="24"/>
          <w:szCs w:val="24"/>
        </w:rPr>
        <w:t xml:space="preserve">, e/ou por qualquer </w:t>
      </w:r>
      <w:r w:rsidR="00F91508">
        <w:rPr>
          <w:rFonts w:ascii="Times New Roman" w:hAnsi="Times New Roman"/>
          <w:sz w:val="24"/>
          <w:szCs w:val="24"/>
        </w:rPr>
        <w:t>C</w:t>
      </w:r>
      <w:r w:rsidR="001937C3" w:rsidRPr="00027B94">
        <w:rPr>
          <w:rFonts w:ascii="Times New Roman" w:hAnsi="Times New Roman"/>
          <w:sz w:val="24"/>
          <w:szCs w:val="24"/>
        </w:rPr>
        <w:t xml:space="preserve">oligada da Emissora e/ou </w:t>
      </w:r>
      <w:r w:rsidR="00CE0FF0">
        <w:rPr>
          <w:rFonts w:ascii="Times New Roman" w:hAnsi="Times New Roman"/>
          <w:sz w:val="24"/>
          <w:szCs w:val="24"/>
        </w:rPr>
        <w:t>Fiadores</w:t>
      </w:r>
      <w:r w:rsidRPr="00027B94">
        <w:rPr>
          <w:rFonts w:ascii="Times New Roman" w:hAnsi="Times New Roman"/>
          <w:sz w:val="24"/>
          <w:szCs w:val="24"/>
        </w:rPr>
        <w:t xml:space="preserve"> da validade, eficácia ou exequibilidade das Debêntures e/ou de qualquer uma das Garantias e/ou desta Escritura e/ou de qualquer dos Contratos de Garantia;</w:t>
      </w:r>
    </w:p>
    <w:p w14:paraId="608F57E8"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5FD85AAC" w14:textId="375D1249" w:rsidR="009938F5" w:rsidRPr="00027B94" w:rsidRDefault="009938F5"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alienação e/ou constituição e/ou prestação pela Emissora, de quaisquer ônus, gravames, garantias e/ou qualquer outra modalidade de obrigação que limite, sob qualquer forma, a propriedade, titularidade, posse e/ou controle sobre os ativos, bens e direitos de qualquer natureza, de propriedade ou titularidade, conforme aplicável, da Emissora, em benefício de qualquer terceiro;</w:t>
      </w:r>
      <w:r w:rsidR="00FA06A2">
        <w:rPr>
          <w:rFonts w:ascii="Times New Roman" w:hAnsi="Times New Roman"/>
          <w:sz w:val="24"/>
          <w:szCs w:val="24"/>
        </w:rPr>
        <w:t xml:space="preserve"> </w:t>
      </w:r>
    </w:p>
    <w:p w14:paraId="762C3E10"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2321DFB" w14:textId="77CEDF67" w:rsidR="009938F5" w:rsidRPr="00027B94" w:rsidRDefault="00947322" w:rsidP="00F510A4">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rPr>
        <w:t xml:space="preserve">não alterar </w:t>
      </w:r>
      <w:r w:rsidR="00AF2DAB" w:rsidRPr="00027B94">
        <w:rPr>
          <w:rFonts w:ascii="Times New Roman" w:hAnsi="Times New Roman"/>
          <w:sz w:val="24"/>
        </w:rPr>
        <w:t>a atividade de exploração da sociedade de propósito especifico da Emissora,</w:t>
      </w:r>
      <w:r w:rsidRPr="00027B94">
        <w:rPr>
          <w:rFonts w:ascii="Times New Roman" w:hAnsi="Times New Roman"/>
          <w:sz w:val="24"/>
        </w:rPr>
        <w:t xml:space="preserve"> conforme previsto em seu estatuto social, não realizar operações fora de seu objeto social e não praticar qualquer ato em desacordo com seu Estatuto Social, com esta Escritura de Emissão e/ou com o</w:t>
      </w:r>
      <w:r w:rsidR="00AF2DAB" w:rsidRPr="00027B94">
        <w:rPr>
          <w:rFonts w:ascii="Times New Roman" w:hAnsi="Times New Roman"/>
          <w:sz w:val="24"/>
        </w:rPr>
        <w:t>s</w:t>
      </w:r>
      <w:r w:rsidRPr="00027B94">
        <w:rPr>
          <w:rFonts w:ascii="Times New Roman" w:hAnsi="Times New Roman"/>
          <w:sz w:val="24"/>
        </w:rPr>
        <w:t xml:space="preserve"> Contrato</w:t>
      </w:r>
      <w:r w:rsidR="00AF2DAB" w:rsidRPr="00027B94">
        <w:rPr>
          <w:rFonts w:ascii="Times New Roman" w:hAnsi="Times New Roman"/>
          <w:sz w:val="24"/>
        </w:rPr>
        <w:t>s</w:t>
      </w:r>
      <w:r w:rsidRPr="00027B94">
        <w:rPr>
          <w:rFonts w:ascii="Times New Roman" w:hAnsi="Times New Roman"/>
          <w:sz w:val="24"/>
        </w:rPr>
        <w:t xml:space="preserve"> de </w:t>
      </w:r>
      <w:r w:rsidR="00AF2DAB" w:rsidRPr="00027B94">
        <w:rPr>
          <w:rFonts w:ascii="Times New Roman" w:hAnsi="Times New Roman"/>
          <w:sz w:val="24"/>
        </w:rPr>
        <w:t>Garantia</w:t>
      </w:r>
      <w:r w:rsidRPr="00027B94">
        <w:rPr>
          <w:rFonts w:ascii="Times New Roman" w:hAnsi="Times New Roman"/>
          <w:sz w:val="24"/>
        </w:rPr>
        <w:t>, em especial os que possam, direta ou indiretamente, comprometer o pontual e integral cumprimento das obrigações assumidas perante os Debenturistas;</w:t>
      </w:r>
    </w:p>
    <w:p w14:paraId="6C0195FF"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70F028C5" w14:textId="0DDEC406" w:rsidR="001937C3" w:rsidRPr="00027B94" w:rsidRDefault="00BD3C3B" w:rsidP="009A274F">
      <w:pPr>
        <w:pStyle w:val="Exhibit4"/>
        <w:numPr>
          <w:ilvl w:val="3"/>
          <w:numId w:val="33"/>
        </w:numPr>
        <w:spacing w:after="0" w:line="300" w:lineRule="exact"/>
        <w:rPr>
          <w:rFonts w:ascii="Times New Roman" w:hAnsi="Times New Roman"/>
          <w:sz w:val="24"/>
          <w:szCs w:val="24"/>
        </w:rPr>
      </w:pPr>
      <w:r w:rsidRPr="00027B94">
        <w:rPr>
          <w:rFonts w:ascii="Times New Roman" w:hAnsi="Times New Roman"/>
          <w:sz w:val="24"/>
          <w:szCs w:val="24"/>
        </w:rPr>
        <w:t>não destinação, pela Emissora da destinação dos recursos objeto da captação decorrente da emissão das Debêntures, nos termos da legislação aplicável e desta Escritura</w:t>
      </w:r>
      <w:r w:rsidR="00FA06A2">
        <w:rPr>
          <w:rFonts w:ascii="Times New Roman" w:hAnsi="Times New Roman"/>
          <w:sz w:val="24"/>
          <w:szCs w:val="24"/>
        </w:rPr>
        <w:t xml:space="preserve"> de Emissão</w:t>
      </w:r>
      <w:r w:rsidRPr="00027B94">
        <w:rPr>
          <w:rFonts w:ascii="Times New Roman" w:hAnsi="Times New Roman"/>
          <w:sz w:val="24"/>
          <w:szCs w:val="24"/>
        </w:rPr>
        <w:t>;</w:t>
      </w:r>
      <w:r w:rsidR="001937C3" w:rsidRPr="00027B94">
        <w:rPr>
          <w:rFonts w:ascii="Times New Roman" w:hAnsi="Times New Roman"/>
          <w:sz w:val="24"/>
          <w:szCs w:val="24"/>
        </w:rPr>
        <w:t xml:space="preserve"> </w:t>
      </w:r>
    </w:p>
    <w:p w14:paraId="4858FA36" w14:textId="77777777" w:rsidR="001937C3" w:rsidRPr="00027B94" w:rsidRDefault="001937C3" w:rsidP="009A274F">
      <w:pPr>
        <w:pStyle w:val="PargrafodaLista"/>
        <w:rPr>
          <w:rFonts w:ascii="Times New Roman" w:hAnsi="Times New Roman"/>
          <w:color w:val="000000"/>
        </w:rPr>
      </w:pPr>
    </w:p>
    <w:p w14:paraId="1883D225" w14:textId="57261069" w:rsidR="001937C3" w:rsidRPr="00027B94" w:rsidRDefault="001937C3" w:rsidP="009A274F">
      <w:pPr>
        <w:pStyle w:val="Exhibit4"/>
        <w:numPr>
          <w:ilvl w:val="3"/>
          <w:numId w:val="33"/>
        </w:numPr>
        <w:spacing w:after="0" w:line="300" w:lineRule="exact"/>
        <w:rPr>
          <w:rFonts w:ascii="Times New Roman" w:hAnsi="Times New Roman"/>
          <w:sz w:val="24"/>
          <w:szCs w:val="24"/>
        </w:rPr>
      </w:pPr>
      <w:r w:rsidRPr="00B30ADF">
        <w:rPr>
          <w:rFonts w:ascii="Times New Roman" w:hAnsi="Times New Roman"/>
          <w:color w:val="000000"/>
          <w:sz w:val="24"/>
          <w:szCs w:val="24"/>
        </w:rPr>
        <w:t>perda definitiva, extinção, ou término antecipado d</w:t>
      </w:r>
      <w:r w:rsidR="00446F84" w:rsidRPr="00B30ADF">
        <w:rPr>
          <w:rFonts w:ascii="Times New Roman" w:hAnsi="Times New Roman"/>
          <w:color w:val="000000"/>
          <w:sz w:val="24"/>
          <w:szCs w:val="24"/>
        </w:rPr>
        <w:t>o C</w:t>
      </w:r>
      <w:r w:rsidR="00446F84" w:rsidRPr="00027B94">
        <w:rPr>
          <w:rFonts w:ascii="Times New Roman" w:hAnsi="Times New Roman"/>
          <w:color w:val="000000"/>
          <w:sz w:val="24"/>
          <w:szCs w:val="24"/>
        </w:rPr>
        <w:t>ontrato de</w:t>
      </w:r>
      <w:r w:rsidRPr="00027B94">
        <w:rPr>
          <w:rFonts w:ascii="Times New Roman" w:hAnsi="Times New Roman"/>
          <w:color w:val="000000"/>
          <w:sz w:val="24"/>
          <w:szCs w:val="24"/>
        </w:rPr>
        <w:t xml:space="preserve"> Concessão, por qualquer motivo, inclusive por encampação, caducidade ou anulação d</w:t>
      </w:r>
      <w:r w:rsidR="00446F84" w:rsidRPr="00027B94">
        <w:rPr>
          <w:rFonts w:ascii="Times New Roman" w:hAnsi="Times New Roman"/>
          <w:color w:val="000000"/>
          <w:sz w:val="24"/>
          <w:szCs w:val="24"/>
        </w:rPr>
        <w:t>o Contrato de</w:t>
      </w:r>
      <w:r w:rsidRPr="00027B94">
        <w:rPr>
          <w:rFonts w:ascii="Times New Roman" w:hAnsi="Times New Roman"/>
          <w:color w:val="000000"/>
          <w:sz w:val="24"/>
          <w:szCs w:val="24"/>
        </w:rPr>
        <w:t xml:space="preserve"> Concessão; </w:t>
      </w:r>
      <w:bookmarkStart w:id="473" w:name="_Ref273672022"/>
      <w:bookmarkStart w:id="474" w:name="_Hlk100253804"/>
      <w:r w:rsidRPr="00027B94">
        <w:rPr>
          <w:rFonts w:ascii="Times New Roman" w:hAnsi="Times New Roman"/>
          <w:color w:val="000000"/>
          <w:sz w:val="24"/>
          <w:szCs w:val="24"/>
        </w:rPr>
        <w:t>e</w:t>
      </w:r>
    </w:p>
    <w:p w14:paraId="142197D5" w14:textId="77777777" w:rsidR="001937C3" w:rsidRPr="00027B94" w:rsidRDefault="001937C3" w:rsidP="009A274F">
      <w:pPr>
        <w:pStyle w:val="PargrafodaLista"/>
        <w:rPr>
          <w:rFonts w:ascii="Times New Roman" w:hAnsi="Times New Roman"/>
          <w:sz w:val="22"/>
          <w:szCs w:val="22"/>
        </w:rPr>
      </w:pPr>
    </w:p>
    <w:p w14:paraId="2AF75E7D" w14:textId="7FB5D7DB" w:rsidR="00BD3C3B" w:rsidRPr="00027B94" w:rsidRDefault="001937C3" w:rsidP="009A274F">
      <w:pPr>
        <w:pStyle w:val="Exhibit4"/>
        <w:numPr>
          <w:ilvl w:val="3"/>
          <w:numId w:val="33"/>
        </w:numPr>
        <w:spacing w:after="0" w:line="300" w:lineRule="exact"/>
        <w:rPr>
          <w:rFonts w:ascii="Times New Roman" w:hAnsi="Times New Roman"/>
          <w:sz w:val="24"/>
          <w:szCs w:val="24"/>
        </w:rPr>
      </w:pPr>
      <w:r w:rsidRPr="00B30ADF">
        <w:rPr>
          <w:rFonts w:ascii="Times New Roman" w:hAnsi="Times New Roman"/>
          <w:sz w:val="24"/>
          <w:szCs w:val="24"/>
        </w:rPr>
        <w:t>invalidade, nulidade ou inexequibilidade desta Escritura de Emissão (e/ou de qualquer de suas disposições), da Fiança (e/ou de qualquer de suas disposições e/ou dos Contratos de Garantia (e/ou de qualquer de suas disposições)</w:t>
      </w:r>
      <w:bookmarkEnd w:id="473"/>
      <w:r w:rsidRPr="00B30ADF">
        <w:rPr>
          <w:rFonts w:ascii="Times New Roman" w:hAnsi="Times New Roman"/>
          <w:sz w:val="24"/>
          <w:szCs w:val="24"/>
        </w:rPr>
        <w:t xml:space="preserve">. </w:t>
      </w:r>
      <w:bookmarkEnd w:id="474"/>
    </w:p>
    <w:p w14:paraId="36F17F8D" w14:textId="248C50D9" w:rsidR="00C156C8" w:rsidRPr="00027B94" w:rsidRDefault="00C156C8" w:rsidP="00311F1C">
      <w:pPr>
        <w:pStyle w:val="Exhibit4"/>
        <w:numPr>
          <w:ilvl w:val="0"/>
          <w:numId w:val="0"/>
        </w:numPr>
        <w:spacing w:after="0" w:line="300" w:lineRule="exact"/>
        <w:ind w:left="2041"/>
        <w:rPr>
          <w:rFonts w:ascii="Times New Roman" w:hAnsi="Times New Roman"/>
          <w:sz w:val="24"/>
          <w:szCs w:val="24"/>
        </w:rPr>
      </w:pPr>
    </w:p>
    <w:p w14:paraId="201D618A" w14:textId="3EDA44F4"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bookmarkStart w:id="475" w:name="_Ref93406850"/>
      <w:r w:rsidRPr="00027B94">
        <w:rPr>
          <w:rFonts w:ascii="Times New Roman" w:hAnsi="Times New Roman" w:cs="Times New Roman"/>
          <w:sz w:val="24"/>
          <w:szCs w:val="24"/>
        </w:rPr>
        <w:lastRenderedPageBreak/>
        <w:t xml:space="preserve">A ocorrência de quaisquer dos eventos indicados neste item </w:t>
      </w:r>
      <w:r w:rsidR="00751604" w:rsidRPr="00B30ADF">
        <w:rPr>
          <w:rFonts w:ascii="Times New Roman" w:hAnsi="Times New Roman" w:cs="Times New Roman"/>
          <w:sz w:val="24"/>
          <w:szCs w:val="24"/>
        </w:rPr>
        <w:fldChar w:fldCharType="begin"/>
      </w:r>
      <w:r w:rsidR="00751604" w:rsidRPr="00027B94">
        <w:rPr>
          <w:rFonts w:ascii="Times New Roman" w:hAnsi="Times New Roman" w:cs="Times New Roman"/>
          <w:sz w:val="24"/>
          <w:szCs w:val="24"/>
        </w:rPr>
        <w:instrText xml:space="preserve"> REF _Ref93406850 \r \h </w:instrText>
      </w:r>
      <w:r w:rsidR="00F510A4" w:rsidRPr="00027B94">
        <w:rPr>
          <w:rFonts w:ascii="Times New Roman" w:hAnsi="Times New Roman" w:cs="Times New Roman"/>
          <w:sz w:val="24"/>
          <w:szCs w:val="24"/>
        </w:rPr>
        <w:instrText xml:space="preserve"> \* MERGEFORMAT </w:instrText>
      </w:r>
      <w:r w:rsidR="00751604" w:rsidRPr="00B30ADF">
        <w:rPr>
          <w:rFonts w:ascii="Times New Roman" w:hAnsi="Times New Roman" w:cs="Times New Roman"/>
          <w:sz w:val="24"/>
          <w:szCs w:val="24"/>
        </w:rPr>
      </w:r>
      <w:r w:rsidR="00751604" w:rsidRPr="00B30ADF">
        <w:rPr>
          <w:rFonts w:ascii="Times New Roman" w:hAnsi="Times New Roman" w:cs="Times New Roman"/>
          <w:sz w:val="24"/>
          <w:szCs w:val="24"/>
        </w:rPr>
        <w:fldChar w:fldCharType="separate"/>
      </w:r>
      <w:r w:rsidR="003B419C">
        <w:rPr>
          <w:rFonts w:ascii="Times New Roman" w:hAnsi="Times New Roman" w:cs="Times New Roman"/>
          <w:sz w:val="24"/>
          <w:szCs w:val="24"/>
        </w:rPr>
        <w:t>5.1.2</w:t>
      </w:r>
      <w:r w:rsidR="00751604" w:rsidRPr="00B30ADF">
        <w:rPr>
          <w:rFonts w:ascii="Times New Roman" w:hAnsi="Times New Roman" w:cs="Times New Roman"/>
          <w:sz w:val="24"/>
          <w:szCs w:val="24"/>
        </w:rPr>
        <w:fldChar w:fldCharType="end"/>
      </w:r>
      <w:r w:rsidR="00FA06A2">
        <w:rPr>
          <w:rFonts w:ascii="Times New Roman" w:hAnsi="Times New Roman" w:cs="Times New Roman"/>
          <w:sz w:val="24"/>
          <w:szCs w:val="24"/>
        </w:rPr>
        <w:t>,</w:t>
      </w:r>
      <w:r w:rsidR="00FA06A2" w:rsidRPr="00FA06A2">
        <w:rPr>
          <w:rFonts w:ascii="Times New Roman" w:hAnsi="Times New Roman" w:cs="Times New Roman"/>
          <w:sz w:val="24"/>
          <w:szCs w:val="24"/>
        </w:rPr>
        <w:t xml:space="preserve"> </w:t>
      </w:r>
      <w:r w:rsidR="00FA06A2">
        <w:rPr>
          <w:rFonts w:ascii="Times New Roman" w:hAnsi="Times New Roman" w:cs="Times New Roman"/>
          <w:sz w:val="24"/>
          <w:szCs w:val="24"/>
        </w:rPr>
        <w:t>,</w:t>
      </w:r>
      <w:r w:rsidR="00751604" w:rsidRPr="00B30ADF">
        <w:rPr>
          <w:rFonts w:ascii="Times New Roman" w:hAnsi="Times New Roman" w:cs="Times New Roman"/>
          <w:sz w:val="24"/>
          <w:szCs w:val="24"/>
        </w:rPr>
        <w:t xml:space="preserve"> </w:t>
      </w:r>
      <w:r w:rsidRPr="00B30ADF">
        <w:rPr>
          <w:rFonts w:ascii="Times New Roman" w:hAnsi="Times New Roman" w:cs="Times New Roman"/>
          <w:sz w:val="24"/>
          <w:szCs w:val="24"/>
        </w:rPr>
        <w:t xml:space="preserve">acarretará o vencimento antecipado não automático das Debêntures, sendo que o Agente Fiduciário deverá convocar Assembleia Geral de Debenturistas (conforme definida abaixo), nos termos </w:t>
      </w:r>
      <w:r w:rsidRPr="006E58B1">
        <w:rPr>
          <w:rFonts w:ascii="Times New Roman" w:hAnsi="Times New Roman" w:cs="Times New Roman"/>
          <w:sz w:val="24"/>
          <w:szCs w:val="24"/>
        </w:rPr>
        <w:t xml:space="preserve">do item </w:t>
      </w:r>
      <w:r w:rsidR="00751604" w:rsidRPr="00DD75EF">
        <w:rPr>
          <w:rFonts w:ascii="Times New Roman" w:hAnsi="Times New Roman" w:cs="Times New Roman"/>
          <w:sz w:val="24"/>
          <w:szCs w:val="24"/>
        </w:rPr>
        <w:fldChar w:fldCharType="begin"/>
      </w:r>
      <w:r w:rsidR="00751604" w:rsidRPr="006E58B1">
        <w:rPr>
          <w:rFonts w:ascii="Times New Roman" w:hAnsi="Times New Roman" w:cs="Times New Roman"/>
          <w:sz w:val="24"/>
          <w:szCs w:val="24"/>
        </w:rPr>
        <w:instrText xml:space="preserve"> REF _Ref93406739 \r \h </w:instrText>
      </w:r>
      <w:r w:rsidR="00F510A4" w:rsidRPr="006E58B1">
        <w:rPr>
          <w:rFonts w:ascii="Times New Roman" w:hAnsi="Times New Roman" w:cs="Times New Roman"/>
          <w:sz w:val="24"/>
          <w:szCs w:val="24"/>
        </w:rPr>
        <w:instrText xml:space="preserve"> \* MERGEFORMAT </w:instrText>
      </w:r>
      <w:r w:rsidR="00751604" w:rsidRPr="00DD75EF">
        <w:rPr>
          <w:rFonts w:ascii="Times New Roman" w:hAnsi="Times New Roman" w:cs="Times New Roman"/>
          <w:sz w:val="24"/>
          <w:szCs w:val="24"/>
        </w:rPr>
      </w:r>
      <w:r w:rsidR="00751604" w:rsidRPr="00DD75EF">
        <w:rPr>
          <w:rFonts w:ascii="Times New Roman" w:hAnsi="Times New Roman" w:cs="Times New Roman"/>
          <w:sz w:val="24"/>
          <w:szCs w:val="24"/>
        </w:rPr>
        <w:fldChar w:fldCharType="separate"/>
      </w:r>
      <w:r w:rsidR="003B419C">
        <w:rPr>
          <w:rFonts w:ascii="Times New Roman" w:hAnsi="Times New Roman" w:cs="Times New Roman"/>
          <w:sz w:val="24"/>
          <w:szCs w:val="24"/>
        </w:rPr>
        <w:t>0</w:t>
      </w:r>
      <w:r w:rsidR="00751604" w:rsidRPr="00DD75EF">
        <w:rPr>
          <w:rFonts w:ascii="Times New Roman" w:hAnsi="Times New Roman" w:cs="Times New Roman"/>
          <w:sz w:val="24"/>
          <w:szCs w:val="24"/>
        </w:rPr>
        <w:fldChar w:fldCharType="end"/>
      </w:r>
      <w:r w:rsidR="00751604" w:rsidRPr="006E58B1">
        <w:rPr>
          <w:rFonts w:ascii="Times New Roman" w:hAnsi="Times New Roman" w:cs="Times New Roman"/>
          <w:sz w:val="24"/>
          <w:szCs w:val="24"/>
        </w:rPr>
        <w:t xml:space="preserve"> </w:t>
      </w:r>
      <w:r w:rsidRPr="006E58B1">
        <w:rPr>
          <w:rFonts w:ascii="Times New Roman" w:hAnsi="Times New Roman" w:cs="Times New Roman"/>
          <w:sz w:val="24"/>
          <w:szCs w:val="24"/>
        </w:rPr>
        <w:t>abaixo</w:t>
      </w:r>
      <w:r w:rsidRPr="00B30ADF">
        <w:rPr>
          <w:rFonts w:ascii="Times New Roman" w:hAnsi="Times New Roman" w:cs="Times New Roman"/>
          <w:sz w:val="24"/>
          <w:szCs w:val="24"/>
        </w:rPr>
        <w:t>, para deliberar sobre a não declaração de vencimento antecipado das Debêntures (</w:t>
      </w:r>
      <w:r w:rsidR="002B4B2C" w:rsidRPr="00027B94">
        <w:rPr>
          <w:rFonts w:ascii="Times New Roman" w:hAnsi="Times New Roman" w:cs="Times New Roman"/>
          <w:sz w:val="24"/>
          <w:szCs w:val="24"/>
        </w:rPr>
        <w:t>“</w:t>
      </w:r>
      <w:r w:rsidRPr="00027B94">
        <w:rPr>
          <w:rFonts w:ascii="Times New Roman" w:hAnsi="Times New Roman" w:cs="Times New Roman"/>
          <w:sz w:val="24"/>
          <w:szCs w:val="24"/>
          <w:u w:val="single"/>
        </w:rPr>
        <w:t>Eventos de Vencimento Antecipado Não Automático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w:t>
      </w:r>
      <w:bookmarkEnd w:id="475"/>
      <w:r w:rsidR="00A16C19" w:rsidRPr="00027B94">
        <w:rPr>
          <w:rFonts w:ascii="Times New Roman" w:hAnsi="Times New Roman" w:cs="Times New Roman"/>
          <w:sz w:val="24"/>
          <w:szCs w:val="24"/>
        </w:rPr>
        <w:t xml:space="preserve"> </w:t>
      </w:r>
    </w:p>
    <w:p w14:paraId="3565C531" w14:textId="77777777" w:rsidR="00E446CC" w:rsidRPr="00027B94" w:rsidRDefault="00E446CC"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386AA8A" w14:textId="1737CE7A" w:rsidR="009938F5" w:rsidRPr="00027B94" w:rsidRDefault="009938F5" w:rsidP="00311F1C">
      <w:pPr>
        <w:pStyle w:val="Exhibit4"/>
        <w:numPr>
          <w:ilvl w:val="3"/>
          <w:numId w:val="128"/>
        </w:numPr>
        <w:spacing w:after="0" w:line="300" w:lineRule="exact"/>
        <w:rPr>
          <w:rFonts w:ascii="Times New Roman" w:hAnsi="Times New Roman"/>
          <w:sz w:val="24"/>
          <w:szCs w:val="24"/>
        </w:rPr>
      </w:pPr>
      <w:r w:rsidRPr="00027B94">
        <w:rPr>
          <w:rFonts w:ascii="Times New Roman" w:hAnsi="Times New Roman"/>
          <w:sz w:val="24"/>
          <w:szCs w:val="24"/>
        </w:rPr>
        <w:t xml:space="preserve">ocorrência de qualquer uma das hipóteses previstas nos artigos 333 e 1.425 do Código Civil Brasileiro, com exceção das hipóteses previstas nos itens (iii) e (vii) da Cláusula 5.1.1 acima; </w:t>
      </w:r>
    </w:p>
    <w:p w14:paraId="200CBCC6"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7B2D58D4" w14:textId="400BB6FE" w:rsidR="009938F5" w:rsidRPr="00027B94" w:rsidRDefault="009938F5"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descumprimento, pela Emissora e/ou </w:t>
      </w:r>
      <w:r w:rsidR="00CE0FF0">
        <w:rPr>
          <w:rFonts w:ascii="Times New Roman" w:hAnsi="Times New Roman"/>
          <w:sz w:val="24"/>
          <w:szCs w:val="24"/>
        </w:rPr>
        <w:t>Fiadores</w:t>
      </w:r>
      <w:r w:rsidRPr="00027B94">
        <w:rPr>
          <w:rFonts w:ascii="Times New Roman" w:hAnsi="Times New Roman"/>
          <w:sz w:val="24"/>
          <w:szCs w:val="24"/>
        </w:rPr>
        <w:t>, até o vencimento, de qualquer obrigação não pecuniária, principal ou acessória, assumida nesta Escritura ou nos Contratos de Garantia e não sanado no prazo de 1</w:t>
      </w:r>
      <w:r w:rsidR="001937C3" w:rsidRPr="00027B94">
        <w:rPr>
          <w:rFonts w:ascii="Times New Roman" w:hAnsi="Times New Roman"/>
          <w:sz w:val="24"/>
          <w:szCs w:val="24"/>
        </w:rPr>
        <w:t>0</w:t>
      </w:r>
      <w:r w:rsidRPr="00027B94">
        <w:rPr>
          <w:rFonts w:ascii="Times New Roman" w:hAnsi="Times New Roman"/>
          <w:sz w:val="24"/>
          <w:szCs w:val="24"/>
        </w:rPr>
        <w:t xml:space="preserve"> (</w:t>
      </w:r>
      <w:r w:rsidR="001937C3" w:rsidRPr="00027B94">
        <w:rPr>
          <w:rFonts w:ascii="Times New Roman" w:hAnsi="Times New Roman"/>
          <w:sz w:val="24"/>
          <w:szCs w:val="24"/>
        </w:rPr>
        <w:t>dez</w:t>
      </w:r>
      <w:r w:rsidRPr="00027B94">
        <w:rPr>
          <w:rFonts w:ascii="Times New Roman" w:hAnsi="Times New Roman"/>
          <w:sz w:val="24"/>
          <w:szCs w:val="24"/>
        </w:rPr>
        <w:t xml:space="preserve">) dias, a contar do recebimento de notificação tratando do inadimplemento; </w:t>
      </w:r>
    </w:p>
    <w:p w14:paraId="23B2CE06"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52F8DE3C" w14:textId="1C7800FF" w:rsidR="009938F5" w:rsidRPr="00027B94" w:rsidRDefault="00FA06A2"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descumprimento pela Emissora e/ou </w:t>
      </w:r>
      <w:r w:rsidR="00CE0FF0">
        <w:rPr>
          <w:rFonts w:ascii="Times New Roman" w:hAnsi="Times New Roman"/>
          <w:sz w:val="24"/>
          <w:szCs w:val="24"/>
        </w:rPr>
        <w:t>Fiadores</w:t>
      </w:r>
      <w:r w:rsidRPr="00027B94">
        <w:rPr>
          <w:rFonts w:ascii="Times New Roman" w:hAnsi="Times New Roman"/>
          <w:sz w:val="24"/>
          <w:szCs w:val="24"/>
        </w:rPr>
        <w:t xml:space="preserve"> de decisão judicial, administrativa ou arbitral imediatamente exequível, cujos os efeitos não tenham sido revertidos dentro do prazo legal, em valor, individual ou agregado, superior a R$ </w:t>
      </w:r>
      <w:r w:rsidR="00120F27">
        <w:rPr>
          <w:rFonts w:ascii="Times New Roman" w:hAnsi="Times New Roman"/>
          <w:sz w:val="24"/>
          <w:szCs w:val="24"/>
        </w:rPr>
        <w:t>2.000.000,00 (dois milhões de reais)</w:t>
      </w:r>
      <w:r w:rsidRPr="00027B94">
        <w:rPr>
          <w:rFonts w:ascii="Times New Roman" w:hAnsi="Times New Roman"/>
          <w:sz w:val="24"/>
          <w:szCs w:val="24"/>
        </w:rPr>
        <w:t>, ou seu montante equivalente em outras moedas</w:t>
      </w:r>
    </w:p>
    <w:p w14:paraId="1D968AB5"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D87E245" w14:textId="42CAFE7E" w:rsidR="009938F5" w:rsidRPr="00027B94" w:rsidRDefault="009938F5"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haja protesto legítimo de títulos contra a Emissora e/ou </w:t>
      </w:r>
      <w:r w:rsidR="00CE0FF0">
        <w:rPr>
          <w:rFonts w:ascii="Times New Roman" w:hAnsi="Times New Roman"/>
          <w:sz w:val="24"/>
          <w:szCs w:val="24"/>
        </w:rPr>
        <w:t>Fiadores</w:t>
      </w:r>
      <w:r w:rsidRPr="00027B94">
        <w:rPr>
          <w:rFonts w:ascii="Times New Roman" w:hAnsi="Times New Roman"/>
          <w:sz w:val="24"/>
          <w:szCs w:val="24"/>
        </w:rPr>
        <w:t xml:space="preserve"> em valor individual </w:t>
      </w:r>
      <w:r w:rsidR="00FA06A2" w:rsidRPr="00027B94">
        <w:rPr>
          <w:rFonts w:ascii="Times New Roman" w:hAnsi="Times New Roman"/>
          <w:sz w:val="24"/>
          <w:szCs w:val="24"/>
        </w:rPr>
        <w:t xml:space="preserve">ou agregado </w:t>
      </w:r>
      <w:r w:rsidRPr="00027B94">
        <w:rPr>
          <w:rFonts w:ascii="Times New Roman" w:hAnsi="Times New Roman"/>
          <w:sz w:val="24"/>
          <w:szCs w:val="24"/>
        </w:rPr>
        <w:t xml:space="preserve">superior a R$ </w:t>
      </w:r>
      <w:r w:rsidR="00120F27">
        <w:rPr>
          <w:rFonts w:ascii="Times New Roman" w:hAnsi="Times New Roman"/>
          <w:sz w:val="24"/>
          <w:szCs w:val="24"/>
        </w:rPr>
        <w:t>2.000.000,00 (dois milhões de reais)</w:t>
      </w:r>
      <w:r w:rsidRPr="00027B94">
        <w:rPr>
          <w:rFonts w:ascii="Times New Roman" w:hAnsi="Times New Roman"/>
          <w:sz w:val="24"/>
          <w:szCs w:val="24"/>
        </w:rPr>
        <w:t xml:space="preserve">, ou em montante equivalente em outras moedas, salvo se no prazo de 30 (trinta) dias a contar do referido protesto: </w:t>
      </w:r>
      <w:r w:rsidR="001937C3" w:rsidRPr="00027B94">
        <w:rPr>
          <w:rFonts w:ascii="Times New Roman" w:hAnsi="Times New Roman"/>
          <w:sz w:val="24"/>
          <w:szCs w:val="24"/>
        </w:rPr>
        <w:t>(a) o protesto for cancelado; (b) houver sustação do protesto</w:t>
      </w:r>
      <w:r w:rsidRPr="00027B94">
        <w:rPr>
          <w:rFonts w:ascii="Times New Roman" w:hAnsi="Times New Roman"/>
          <w:sz w:val="24"/>
          <w:szCs w:val="24"/>
        </w:rPr>
        <w:t xml:space="preserve">; </w:t>
      </w:r>
    </w:p>
    <w:p w14:paraId="33540304"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6A31278B" w14:textId="00920909" w:rsidR="009938F5" w:rsidRPr="00027B94" w:rsidRDefault="009938F5"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inadimplemento, pela Emissora e/ou </w:t>
      </w:r>
      <w:r w:rsidR="00CE0FF0">
        <w:rPr>
          <w:rFonts w:ascii="Times New Roman" w:hAnsi="Times New Roman"/>
          <w:sz w:val="24"/>
          <w:szCs w:val="24"/>
        </w:rPr>
        <w:t>Fiadores</w:t>
      </w:r>
      <w:r w:rsidRPr="00027B94">
        <w:rPr>
          <w:rFonts w:ascii="Times New Roman" w:hAnsi="Times New Roman"/>
          <w:sz w:val="24"/>
          <w:szCs w:val="24"/>
        </w:rPr>
        <w:t>, de quaisquer contratos, instrumentos ou obrigações a que esteja sujeita, no mercado local ou internacional, em valor, indiv</w:t>
      </w:r>
      <w:r w:rsidR="001937C3" w:rsidRPr="00027B94">
        <w:rPr>
          <w:rFonts w:ascii="Times New Roman" w:hAnsi="Times New Roman"/>
          <w:sz w:val="24"/>
          <w:szCs w:val="24"/>
        </w:rPr>
        <w:t>idual</w:t>
      </w:r>
      <w:r w:rsidR="0001394B" w:rsidRPr="00311616">
        <w:rPr>
          <w:rFonts w:ascii="Times New Roman" w:hAnsi="Times New Roman"/>
          <w:sz w:val="24"/>
          <w:szCs w:val="24"/>
        </w:rPr>
        <w:t xml:space="preserve"> </w:t>
      </w:r>
      <w:r w:rsidR="0001394B" w:rsidRPr="00027B94">
        <w:rPr>
          <w:rFonts w:ascii="Times New Roman" w:hAnsi="Times New Roman"/>
          <w:sz w:val="24"/>
          <w:szCs w:val="24"/>
        </w:rPr>
        <w:t>ou agregado</w:t>
      </w:r>
      <w:r w:rsidR="001937C3" w:rsidRPr="00027B94">
        <w:rPr>
          <w:rFonts w:ascii="Times New Roman" w:hAnsi="Times New Roman"/>
          <w:sz w:val="24"/>
          <w:szCs w:val="24"/>
        </w:rPr>
        <w:t>, superior a</w:t>
      </w:r>
      <w:r w:rsidRPr="00027B94">
        <w:rPr>
          <w:rFonts w:ascii="Times New Roman" w:hAnsi="Times New Roman"/>
          <w:sz w:val="24"/>
          <w:szCs w:val="24"/>
        </w:rPr>
        <w:t xml:space="preserve"> </w:t>
      </w:r>
      <w:r w:rsidR="001937C3" w:rsidRPr="00027B94">
        <w:rPr>
          <w:rFonts w:ascii="Times New Roman" w:hAnsi="Times New Roman"/>
          <w:sz w:val="24"/>
          <w:szCs w:val="24"/>
        </w:rPr>
        <w:t xml:space="preserve">R$ </w:t>
      </w:r>
      <w:r w:rsidR="00120F27">
        <w:rPr>
          <w:rFonts w:ascii="Times New Roman" w:hAnsi="Times New Roman"/>
          <w:sz w:val="24"/>
          <w:szCs w:val="24"/>
        </w:rPr>
        <w:t>2.000.000,00 (dois milhões de reais)</w:t>
      </w:r>
      <w:r w:rsidRPr="00027B94">
        <w:rPr>
          <w:rFonts w:ascii="Times New Roman" w:hAnsi="Times New Roman"/>
          <w:sz w:val="24"/>
          <w:szCs w:val="24"/>
        </w:rPr>
        <w:t xml:space="preserve">, ou seu montante equivalente em outras moedas, </w:t>
      </w:r>
      <w:r w:rsidR="00446F84" w:rsidRPr="00027B94">
        <w:rPr>
          <w:rFonts w:ascii="Times New Roman" w:hAnsi="Times New Roman"/>
          <w:sz w:val="24"/>
          <w:szCs w:val="24"/>
        </w:rPr>
        <w:t>não sanado nos prazos de cura eventualmente previstos nos respectivos contratos</w:t>
      </w:r>
      <w:r w:rsidRPr="00027B94">
        <w:rPr>
          <w:rFonts w:ascii="Times New Roman" w:hAnsi="Times New Roman"/>
          <w:sz w:val="24"/>
          <w:szCs w:val="24"/>
        </w:rPr>
        <w:t>;</w:t>
      </w:r>
      <w:r w:rsidR="00353D9D" w:rsidRPr="00027B94">
        <w:rPr>
          <w:rFonts w:ascii="Times New Roman" w:hAnsi="Times New Roman"/>
          <w:sz w:val="24"/>
          <w:szCs w:val="24"/>
        </w:rPr>
        <w:t xml:space="preserve"> </w:t>
      </w:r>
    </w:p>
    <w:p w14:paraId="3904924F"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6DEDF58E" w14:textId="7E06AD51" w:rsidR="009938F5" w:rsidRPr="00027B94" w:rsidRDefault="001937C3"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na ocorrência de qualquer alteração do controle societário </w:t>
      </w:r>
      <w:r w:rsidR="00624E34" w:rsidRPr="00027B94">
        <w:rPr>
          <w:rFonts w:ascii="Times New Roman" w:hAnsi="Times New Roman"/>
          <w:sz w:val="24"/>
          <w:szCs w:val="24"/>
        </w:rPr>
        <w:t xml:space="preserve">direto ou indireto </w:t>
      </w:r>
      <w:r w:rsidRPr="00027B94">
        <w:rPr>
          <w:rFonts w:ascii="Times New Roman" w:hAnsi="Times New Roman"/>
          <w:sz w:val="24"/>
          <w:szCs w:val="24"/>
        </w:rPr>
        <w:t>da Emissora e/ou d</w:t>
      </w:r>
      <w:r w:rsidR="00CE0FF0">
        <w:rPr>
          <w:rFonts w:ascii="Times New Roman" w:hAnsi="Times New Roman"/>
          <w:sz w:val="24"/>
          <w:szCs w:val="24"/>
        </w:rPr>
        <w:t>o</w:t>
      </w:r>
      <w:r w:rsidRPr="00027B94">
        <w:rPr>
          <w:rFonts w:ascii="Times New Roman" w:hAnsi="Times New Roman"/>
          <w:sz w:val="24"/>
          <w:szCs w:val="24"/>
        </w:rPr>
        <w:t xml:space="preserve">s </w:t>
      </w:r>
      <w:r w:rsidR="00CE0FF0">
        <w:rPr>
          <w:rFonts w:ascii="Times New Roman" w:hAnsi="Times New Roman"/>
          <w:sz w:val="24"/>
          <w:szCs w:val="24"/>
        </w:rPr>
        <w:t>Fiadores</w:t>
      </w:r>
      <w:r w:rsidRPr="00027B94">
        <w:rPr>
          <w:rFonts w:ascii="Times New Roman" w:hAnsi="Times New Roman"/>
          <w:sz w:val="24"/>
          <w:szCs w:val="24"/>
        </w:rPr>
        <w:t>, conforme aplicável, sem prévia e expressa anuência dos Debenturistas;</w:t>
      </w:r>
    </w:p>
    <w:p w14:paraId="7F6DC314" w14:textId="16082229"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31A84452" w14:textId="223BC091" w:rsidR="009938F5" w:rsidRPr="00027B94" w:rsidRDefault="00947322" w:rsidP="00F510A4">
      <w:pPr>
        <w:pStyle w:val="Exhibit4"/>
        <w:spacing w:after="0" w:line="300" w:lineRule="exact"/>
        <w:rPr>
          <w:rFonts w:ascii="Times New Roman" w:hAnsi="Times New Roman"/>
          <w:sz w:val="24"/>
          <w:szCs w:val="24"/>
        </w:rPr>
      </w:pPr>
      <w:r w:rsidRPr="00027B94">
        <w:rPr>
          <w:rFonts w:ascii="Times New Roman" w:hAnsi="Times New Roman"/>
          <w:bCs/>
          <w:sz w:val="24"/>
          <w:szCs w:val="24"/>
        </w:rPr>
        <w:t xml:space="preserve"> </w:t>
      </w:r>
      <w:r w:rsidR="00624E34" w:rsidRPr="00027B94">
        <w:rPr>
          <w:rFonts w:ascii="Times New Roman" w:hAnsi="Times New Roman"/>
          <w:bCs/>
          <w:sz w:val="24"/>
          <w:szCs w:val="24"/>
        </w:rPr>
        <w:t>o descumprimento</w:t>
      </w:r>
      <w:r w:rsidR="00AF2DAB" w:rsidRPr="00027B94">
        <w:rPr>
          <w:rFonts w:ascii="Times New Roman" w:hAnsi="Times New Roman"/>
          <w:bCs/>
          <w:sz w:val="24"/>
          <w:szCs w:val="24"/>
        </w:rPr>
        <w:t xml:space="preserve"> </w:t>
      </w:r>
      <w:r w:rsidR="00353D9D" w:rsidRPr="00027B94">
        <w:rPr>
          <w:rFonts w:ascii="Times New Roman" w:hAnsi="Times New Roman"/>
          <w:bCs/>
          <w:sz w:val="24"/>
          <w:szCs w:val="24"/>
        </w:rPr>
        <w:t>da Emissora, d</w:t>
      </w:r>
      <w:r w:rsidR="00CE0FF0">
        <w:rPr>
          <w:rFonts w:ascii="Times New Roman" w:hAnsi="Times New Roman"/>
          <w:bCs/>
          <w:sz w:val="24"/>
          <w:szCs w:val="24"/>
        </w:rPr>
        <w:t>o</w:t>
      </w:r>
      <w:r w:rsidR="00353D9D" w:rsidRPr="00027B94">
        <w:rPr>
          <w:rFonts w:ascii="Times New Roman" w:hAnsi="Times New Roman"/>
          <w:bCs/>
          <w:sz w:val="24"/>
          <w:szCs w:val="24"/>
        </w:rPr>
        <w:t xml:space="preserve">s </w:t>
      </w:r>
      <w:r w:rsidR="00A16C19" w:rsidRPr="00027B94">
        <w:rPr>
          <w:rFonts w:ascii="Times New Roman" w:hAnsi="Times New Roman"/>
          <w:bCs/>
          <w:sz w:val="24"/>
          <w:szCs w:val="24"/>
        </w:rPr>
        <w:t>F</w:t>
      </w:r>
      <w:r w:rsidR="00353D9D" w:rsidRPr="00027B94">
        <w:rPr>
          <w:rFonts w:ascii="Times New Roman" w:hAnsi="Times New Roman"/>
          <w:bCs/>
          <w:sz w:val="24"/>
          <w:szCs w:val="24"/>
        </w:rPr>
        <w:t>iador</w:t>
      </w:r>
      <w:r w:rsidR="00CE0FF0">
        <w:rPr>
          <w:rFonts w:ascii="Times New Roman" w:hAnsi="Times New Roman"/>
          <w:bCs/>
          <w:sz w:val="24"/>
          <w:szCs w:val="24"/>
        </w:rPr>
        <w:t>e</w:t>
      </w:r>
      <w:r w:rsidR="00353D9D" w:rsidRPr="00027B94">
        <w:rPr>
          <w:rFonts w:ascii="Times New Roman" w:hAnsi="Times New Roman"/>
          <w:bCs/>
          <w:sz w:val="24"/>
          <w:szCs w:val="24"/>
        </w:rPr>
        <w:t xml:space="preserve">s ou </w:t>
      </w:r>
      <w:r w:rsidR="00AF2DAB" w:rsidRPr="00027B94">
        <w:rPr>
          <w:rFonts w:ascii="Times New Roman" w:hAnsi="Times New Roman"/>
          <w:bCs/>
          <w:sz w:val="24"/>
          <w:szCs w:val="24"/>
        </w:rPr>
        <w:t>de qualquer um</w:t>
      </w:r>
      <w:r w:rsidR="00353D9D" w:rsidRPr="00027B94">
        <w:rPr>
          <w:rFonts w:ascii="Times New Roman" w:hAnsi="Times New Roman"/>
          <w:bCs/>
          <w:sz w:val="24"/>
          <w:szCs w:val="24"/>
        </w:rPr>
        <w:t>a</w:t>
      </w:r>
      <w:r w:rsidR="00AF2DAB" w:rsidRPr="00027B94">
        <w:rPr>
          <w:rFonts w:ascii="Times New Roman" w:hAnsi="Times New Roman"/>
          <w:bCs/>
          <w:sz w:val="24"/>
          <w:szCs w:val="24"/>
        </w:rPr>
        <w:t xml:space="preserve"> de</w:t>
      </w:r>
      <w:r w:rsidRPr="00027B94">
        <w:rPr>
          <w:rFonts w:ascii="Times New Roman" w:hAnsi="Times New Roman"/>
          <w:bCs/>
          <w:sz w:val="24"/>
          <w:szCs w:val="24"/>
        </w:rPr>
        <w:t xml:space="preserve"> suas Controladas, </w:t>
      </w:r>
      <w:r w:rsidR="00446F84" w:rsidRPr="00027B94">
        <w:rPr>
          <w:rFonts w:ascii="Times New Roman" w:hAnsi="Times New Roman"/>
          <w:bCs/>
          <w:sz w:val="24"/>
          <w:szCs w:val="24"/>
        </w:rPr>
        <w:t>C</w:t>
      </w:r>
      <w:r w:rsidRPr="00027B94">
        <w:rPr>
          <w:rFonts w:ascii="Times New Roman" w:hAnsi="Times New Roman"/>
          <w:bCs/>
          <w:sz w:val="24"/>
          <w:szCs w:val="24"/>
        </w:rPr>
        <w:t xml:space="preserve">oligadas, seus diretores, membros de conselho de administração e empregados, agindo em nome e em benefício da Emissora, observem e cumpram </w:t>
      </w:r>
      <w:bookmarkStart w:id="476" w:name="_Hlk97831623"/>
      <w:bookmarkStart w:id="477" w:name="_Hlk96447123"/>
      <w:r w:rsidRPr="00027B94">
        <w:rPr>
          <w:rFonts w:ascii="Times New Roman" w:hAnsi="Times New Roman"/>
          <w:bCs/>
          <w:sz w:val="24"/>
          <w:szCs w:val="24"/>
        </w:rPr>
        <w:t xml:space="preserve">as normas relativas a atos de corrupção em geral, nacionais e estrangeiras, incluindo, mas não se limitando aos previstos nas disposições legais e regulamentares </w:t>
      </w:r>
      <w:r w:rsidRPr="00027B94">
        <w:rPr>
          <w:rFonts w:ascii="Times New Roman" w:hAnsi="Times New Roman"/>
          <w:bCs/>
          <w:sz w:val="24"/>
          <w:szCs w:val="24"/>
        </w:rPr>
        <w:lastRenderedPageBreak/>
        <w:t xml:space="preserve">relacionadas à prática de corrupção e atos lesivos à administração pública e ao patrimônio público, incluindo a Lei n.º 12.846, de 1º de agosto de 2013, conforme alterada, o Decreto n.º 8.420, de 18 de março de 2015, e, conforme aplicável, o </w:t>
      </w:r>
      <w:r w:rsidRPr="00027B94">
        <w:rPr>
          <w:rFonts w:ascii="Times New Roman" w:hAnsi="Times New Roman"/>
          <w:bCs/>
          <w:i/>
          <w:sz w:val="24"/>
          <w:szCs w:val="24"/>
        </w:rPr>
        <w:t>U.S. Foreign Corrupt Practices Act of</w:t>
      </w:r>
      <w:r w:rsidRPr="00027B94">
        <w:rPr>
          <w:rFonts w:ascii="Times New Roman" w:hAnsi="Times New Roman"/>
          <w:bCs/>
          <w:sz w:val="24"/>
          <w:szCs w:val="24"/>
        </w:rPr>
        <w:t xml:space="preserve"> </w:t>
      </w:r>
      <w:r w:rsidRPr="00027B94">
        <w:rPr>
          <w:rFonts w:ascii="Times New Roman" w:hAnsi="Times New Roman"/>
          <w:bCs/>
          <w:i/>
          <w:sz w:val="24"/>
          <w:szCs w:val="24"/>
        </w:rPr>
        <w:t>1977</w:t>
      </w:r>
      <w:r w:rsidRPr="00027B94">
        <w:rPr>
          <w:rFonts w:ascii="Times New Roman" w:hAnsi="Times New Roman"/>
          <w:bCs/>
          <w:sz w:val="24"/>
          <w:szCs w:val="24"/>
        </w:rPr>
        <w:t xml:space="preserve"> e o </w:t>
      </w:r>
      <w:r w:rsidRPr="00027B94">
        <w:rPr>
          <w:rFonts w:ascii="Times New Roman" w:hAnsi="Times New Roman"/>
          <w:bCs/>
          <w:i/>
          <w:sz w:val="24"/>
          <w:szCs w:val="24"/>
        </w:rPr>
        <w:t>U.K. Bribery Act</w:t>
      </w:r>
      <w:r w:rsidRPr="00027B94">
        <w:rPr>
          <w:rFonts w:ascii="Times New Roman" w:hAnsi="Times New Roman"/>
          <w:bCs/>
          <w:sz w:val="24"/>
          <w:szCs w:val="24"/>
        </w:rPr>
        <w:t xml:space="preserve"> </w:t>
      </w:r>
      <w:bookmarkEnd w:id="476"/>
      <w:r w:rsidRPr="00027B94">
        <w:rPr>
          <w:rFonts w:ascii="Times New Roman" w:hAnsi="Times New Roman"/>
          <w:bCs/>
          <w:sz w:val="24"/>
          <w:szCs w:val="24"/>
        </w:rPr>
        <w:t>("</w:t>
      </w:r>
      <w:r w:rsidRPr="00027B94">
        <w:rPr>
          <w:rFonts w:ascii="Times New Roman" w:hAnsi="Times New Roman"/>
          <w:bCs/>
          <w:sz w:val="24"/>
          <w:szCs w:val="24"/>
          <w:u w:val="single"/>
        </w:rPr>
        <w:t>Leis Anticorrupção</w:t>
      </w:r>
      <w:r w:rsidRPr="00027B94">
        <w:rPr>
          <w:rFonts w:ascii="Times New Roman" w:hAnsi="Times New Roman"/>
          <w:bCs/>
          <w:sz w:val="24"/>
          <w:szCs w:val="24"/>
        </w:rPr>
        <w:t>")</w:t>
      </w:r>
      <w:bookmarkEnd w:id="477"/>
      <w:r w:rsidR="009938F5" w:rsidRPr="00027B94">
        <w:rPr>
          <w:rFonts w:ascii="Times New Roman" w:hAnsi="Times New Roman"/>
          <w:sz w:val="24"/>
          <w:szCs w:val="24"/>
        </w:rPr>
        <w:t>;</w:t>
      </w:r>
      <w:r w:rsidR="00624E34" w:rsidRPr="00027B94">
        <w:rPr>
          <w:rFonts w:ascii="Times New Roman" w:hAnsi="Times New Roman"/>
          <w:sz w:val="24"/>
          <w:szCs w:val="24"/>
        </w:rPr>
        <w:t xml:space="preserve"> </w:t>
      </w:r>
    </w:p>
    <w:p w14:paraId="30E1C310"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69CC180F" w14:textId="512AB8FC" w:rsidR="009938F5" w:rsidRPr="00027B94" w:rsidRDefault="001937C3"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redução do capital social da Emissora e/ou d</w:t>
      </w:r>
      <w:r w:rsidR="00CE0FF0">
        <w:rPr>
          <w:rFonts w:ascii="Times New Roman" w:hAnsi="Times New Roman"/>
          <w:sz w:val="24"/>
          <w:szCs w:val="24"/>
        </w:rPr>
        <w:t>o</w:t>
      </w:r>
      <w:r w:rsidRPr="00027B94">
        <w:rPr>
          <w:rFonts w:ascii="Times New Roman" w:hAnsi="Times New Roman"/>
          <w:sz w:val="24"/>
          <w:szCs w:val="24"/>
        </w:rPr>
        <w:t>s Fiador</w:t>
      </w:r>
      <w:r w:rsidR="00CE0FF0">
        <w:rPr>
          <w:rFonts w:ascii="Times New Roman" w:hAnsi="Times New Roman"/>
          <w:sz w:val="24"/>
          <w:szCs w:val="24"/>
        </w:rPr>
        <w:t>e</w:t>
      </w:r>
      <w:r w:rsidRPr="00027B94">
        <w:rPr>
          <w:rFonts w:ascii="Times New Roman" w:hAnsi="Times New Roman"/>
          <w:sz w:val="24"/>
          <w:szCs w:val="24"/>
        </w:rPr>
        <w:t>s, sem a prévia anuência de 2/3 dos Debenturistas ou em caso de absorção de prejuízos acumulados</w:t>
      </w:r>
      <w:r w:rsidR="009938F5" w:rsidRPr="00027B94">
        <w:rPr>
          <w:rFonts w:ascii="Times New Roman" w:hAnsi="Times New Roman"/>
          <w:sz w:val="24"/>
          <w:szCs w:val="24"/>
        </w:rPr>
        <w:t xml:space="preserve">; </w:t>
      </w:r>
    </w:p>
    <w:p w14:paraId="60050CC2"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F7AD962" w14:textId="0DE1351D" w:rsidR="009938F5" w:rsidRPr="00027B94" w:rsidRDefault="00FA06A2"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cisão, fusão, incorporação, incorporação de ações ou qualquer reorganização societária envolvendo a Emissora e/ou </w:t>
      </w:r>
      <w:r w:rsidR="00CE0FF0">
        <w:rPr>
          <w:rFonts w:ascii="Times New Roman" w:hAnsi="Times New Roman"/>
          <w:sz w:val="24"/>
          <w:szCs w:val="24"/>
        </w:rPr>
        <w:t>o</w:t>
      </w:r>
      <w:r w:rsidRPr="00027B94">
        <w:rPr>
          <w:rFonts w:ascii="Times New Roman" w:hAnsi="Times New Roman"/>
          <w:sz w:val="24"/>
          <w:szCs w:val="24"/>
        </w:rPr>
        <w:t>s Fiador</w:t>
      </w:r>
      <w:r w:rsidR="00CE0FF0">
        <w:rPr>
          <w:rFonts w:ascii="Times New Roman" w:hAnsi="Times New Roman"/>
          <w:sz w:val="24"/>
          <w:szCs w:val="24"/>
        </w:rPr>
        <w:t>e</w:t>
      </w:r>
      <w:r w:rsidRPr="00027B94">
        <w:rPr>
          <w:rFonts w:ascii="Times New Roman" w:hAnsi="Times New Roman"/>
          <w:sz w:val="24"/>
          <w:szCs w:val="24"/>
        </w:rPr>
        <w:t>s e, conforme aplicável</w:t>
      </w:r>
      <w:r w:rsidR="00436EAA" w:rsidRPr="00027B94">
        <w:rPr>
          <w:rFonts w:ascii="Times New Roman" w:hAnsi="Times New Roman"/>
          <w:sz w:val="24"/>
          <w:szCs w:val="24"/>
        </w:rPr>
        <w:t>, sem a prévia anuência de 2/3 dos Debenturistas ou em caso de absorção de prejuízos acumulados</w:t>
      </w:r>
      <w:r w:rsidR="005855B6">
        <w:rPr>
          <w:rFonts w:ascii="Times New Roman" w:hAnsi="Times New Roman"/>
          <w:sz w:val="24"/>
          <w:szCs w:val="24"/>
        </w:rPr>
        <w:t xml:space="preserve"> em sede de Assembleia Geral de Debenturistas</w:t>
      </w:r>
      <w:r w:rsidRPr="00027B94">
        <w:rPr>
          <w:rFonts w:ascii="Times New Roman" w:hAnsi="Times New Roman"/>
          <w:sz w:val="24"/>
          <w:szCs w:val="24"/>
        </w:rPr>
        <w:t>;</w:t>
      </w:r>
    </w:p>
    <w:p w14:paraId="3CC76769"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7B2DD89" w14:textId="2BA70D06" w:rsidR="009938F5" w:rsidRPr="00027B94" w:rsidRDefault="009938F5"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comprovação de inveracidade, inconsistência ou omissão de qualquer declaração feita pela Emissora e/ou pel</w:t>
      </w:r>
      <w:r w:rsidR="00CE0FF0">
        <w:rPr>
          <w:rFonts w:ascii="Times New Roman" w:hAnsi="Times New Roman"/>
          <w:sz w:val="24"/>
          <w:szCs w:val="24"/>
        </w:rPr>
        <w:t>o</w:t>
      </w:r>
      <w:r w:rsidRPr="00027B94">
        <w:rPr>
          <w:rFonts w:ascii="Times New Roman" w:hAnsi="Times New Roman"/>
          <w:sz w:val="24"/>
          <w:szCs w:val="24"/>
        </w:rPr>
        <w:t xml:space="preserve">s </w:t>
      </w:r>
      <w:r w:rsidR="00CE0FF0">
        <w:rPr>
          <w:rFonts w:ascii="Times New Roman" w:hAnsi="Times New Roman"/>
          <w:sz w:val="24"/>
          <w:szCs w:val="24"/>
        </w:rPr>
        <w:t>Fiadores</w:t>
      </w:r>
      <w:r w:rsidRPr="00027B94">
        <w:rPr>
          <w:rFonts w:ascii="Times New Roman" w:hAnsi="Times New Roman"/>
          <w:sz w:val="24"/>
          <w:szCs w:val="24"/>
        </w:rPr>
        <w:t xml:space="preserve"> nesta Escritura; </w:t>
      </w:r>
    </w:p>
    <w:p w14:paraId="48D7076D"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7C44CA18" w14:textId="5DEB9DD2" w:rsidR="00F510A4" w:rsidRPr="00B30ADF" w:rsidRDefault="009938F5"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não obtenção, não renovação, cancelamento, revogação ou suspensão das autorizações, alvarás ou licenças, inclusive as ambientais, conforme aplicáveis, da Emissora e/ou d</w:t>
      </w:r>
      <w:r w:rsidR="00CE0FF0">
        <w:rPr>
          <w:rFonts w:ascii="Times New Roman" w:hAnsi="Times New Roman"/>
          <w:sz w:val="24"/>
          <w:szCs w:val="24"/>
        </w:rPr>
        <w:t>o</w:t>
      </w:r>
      <w:r w:rsidRPr="00027B94">
        <w:rPr>
          <w:rFonts w:ascii="Times New Roman" w:hAnsi="Times New Roman"/>
          <w:sz w:val="24"/>
          <w:szCs w:val="24"/>
        </w:rPr>
        <w:t>s Fiador</w:t>
      </w:r>
      <w:r w:rsidR="00CE0FF0">
        <w:rPr>
          <w:rFonts w:ascii="Times New Roman" w:hAnsi="Times New Roman"/>
          <w:sz w:val="24"/>
          <w:szCs w:val="24"/>
        </w:rPr>
        <w:t>e</w:t>
      </w:r>
      <w:r w:rsidRPr="00027B94">
        <w:rPr>
          <w:rFonts w:ascii="Times New Roman" w:hAnsi="Times New Roman"/>
          <w:sz w:val="24"/>
          <w:szCs w:val="24"/>
        </w:rPr>
        <w:t>s, que afetem o regular exercício das atividades desenvolvidas pela Emissora e/ou pel</w:t>
      </w:r>
      <w:r w:rsidR="00CE0FF0">
        <w:rPr>
          <w:rFonts w:ascii="Times New Roman" w:hAnsi="Times New Roman"/>
          <w:sz w:val="24"/>
          <w:szCs w:val="24"/>
        </w:rPr>
        <w:t>o</w:t>
      </w:r>
      <w:r w:rsidRPr="00027B94">
        <w:rPr>
          <w:rFonts w:ascii="Times New Roman" w:hAnsi="Times New Roman"/>
          <w:sz w:val="24"/>
          <w:szCs w:val="24"/>
        </w:rPr>
        <w:t>s Fiador</w:t>
      </w:r>
      <w:r w:rsidR="00CE0FF0">
        <w:rPr>
          <w:rFonts w:ascii="Times New Roman" w:hAnsi="Times New Roman"/>
          <w:sz w:val="24"/>
          <w:szCs w:val="24"/>
        </w:rPr>
        <w:t>e</w:t>
      </w:r>
      <w:r w:rsidRPr="00027B94">
        <w:rPr>
          <w:rFonts w:ascii="Times New Roman" w:hAnsi="Times New Roman"/>
          <w:sz w:val="24"/>
          <w:szCs w:val="24"/>
        </w:rPr>
        <w:t>s, conforme aplicável</w:t>
      </w:r>
      <w:r w:rsidR="006575AA" w:rsidRPr="00027B94">
        <w:rPr>
          <w:rFonts w:ascii="Times New Roman" w:hAnsi="Times New Roman"/>
          <w:sz w:val="24"/>
          <w:szCs w:val="24"/>
        </w:rPr>
        <w:t>, exceto por aquelas (a)que estejam em processo de renovação; ou (b) questionadas de boa-fé nas esferas administrativa e/ou judicial; ou (c) por aquelas cuja ausência não possa causar um Efeito Adverso Relevante</w:t>
      </w:r>
      <w:r w:rsidRPr="00B30ADF">
        <w:rPr>
          <w:rFonts w:ascii="Times New Roman" w:hAnsi="Times New Roman"/>
          <w:sz w:val="24"/>
          <w:szCs w:val="24"/>
        </w:rPr>
        <w:t>;</w:t>
      </w:r>
    </w:p>
    <w:p w14:paraId="153B4547" w14:textId="7609F154" w:rsidR="009938F5" w:rsidRPr="00027B94" w:rsidRDefault="009938F5" w:rsidP="00311F1C">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rPr>
        <w:t xml:space="preserve"> </w:t>
      </w:r>
    </w:p>
    <w:p w14:paraId="55A1E673" w14:textId="72FA1C71" w:rsidR="009938F5" w:rsidRPr="00B30ADF" w:rsidRDefault="00A8454E"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caso qualquer disposição desta Escritura seja parcialmente revogada, rescindida, se tornar nula ou deixar de estar em pleno efeito e vigor</w:t>
      </w:r>
      <w:r w:rsidR="009938F5" w:rsidRPr="00027B94">
        <w:rPr>
          <w:rFonts w:ascii="Times New Roman" w:hAnsi="Times New Roman"/>
          <w:sz w:val="24"/>
          <w:szCs w:val="24"/>
        </w:rPr>
        <w:t>;</w:t>
      </w:r>
      <w:r w:rsidR="00A43C8E" w:rsidRPr="00B30ADF">
        <w:rPr>
          <w:rFonts w:ascii="Times New Roman" w:hAnsi="Times New Roman"/>
          <w:sz w:val="24"/>
          <w:szCs w:val="24"/>
        </w:rPr>
        <w:t xml:space="preserve"> </w:t>
      </w:r>
    </w:p>
    <w:p w14:paraId="767C1208"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7AC6F069" w14:textId="33126B50" w:rsidR="009938F5" w:rsidRPr="00027B94" w:rsidRDefault="001937C3"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descumprimento pela Emissora e/ou </w:t>
      </w:r>
      <w:r w:rsidR="00CE0FF0">
        <w:rPr>
          <w:rFonts w:ascii="Times New Roman" w:hAnsi="Times New Roman"/>
          <w:sz w:val="24"/>
          <w:szCs w:val="24"/>
        </w:rPr>
        <w:t>Fiadores</w:t>
      </w:r>
      <w:r w:rsidR="00120F27">
        <w:rPr>
          <w:rFonts w:ascii="Times New Roman" w:hAnsi="Times New Roman"/>
          <w:sz w:val="24"/>
          <w:szCs w:val="24"/>
        </w:rPr>
        <w:t xml:space="preserve"> e/ou por sociedade</w:t>
      </w:r>
      <w:r w:rsidR="006E58B1">
        <w:rPr>
          <w:rFonts w:ascii="Times New Roman" w:hAnsi="Times New Roman"/>
          <w:sz w:val="24"/>
          <w:szCs w:val="24"/>
        </w:rPr>
        <w:t>s controladas, controladoras ou sob o controle em comum (“Afiliadas”)</w:t>
      </w:r>
      <w:r w:rsidR="00120F27">
        <w:rPr>
          <w:rFonts w:ascii="Times New Roman" w:hAnsi="Times New Roman"/>
          <w:sz w:val="24"/>
          <w:szCs w:val="24"/>
        </w:rPr>
        <w:t xml:space="preserve"> </w:t>
      </w:r>
      <w:r w:rsidR="00A8454E" w:rsidRPr="00027B94">
        <w:rPr>
          <w:rFonts w:ascii="Times New Roman" w:hAnsi="Times New Roman"/>
          <w:sz w:val="24"/>
          <w:szCs w:val="24"/>
        </w:rPr>
        <w:t>das Leis Socioambientais</w:t>
      </w:r>
      <w:r w:rsidRPr="00027B94">
        <w:rPr>
          <w:rFonts w:ascii="Times New Roman" w:hAnsi="Times New Roman"/>
          <w:sz w:val="24"/>
          <w:szCs w:val="24"/>
        </w:rPr>
        <w:t>, desde que não sanada no prazo de 15 (quinze) dias, exceto com relação a outras obrigações socioambientais que têm período de cura diverso do aqui disposto</w:t>
      </w:r>
      <w:r w:rsidR="004549A5" w:rsidRPr="00027B94">
        <w:rPr>
          <w:rFonts w:ascii="Times New Roman" w:hAnsi="Times New Roman"/>
          <w:sz w:val="24"/>
          <w:szCs w:val="24"/>
        </w:rPr>
        <w:t>;</w:t>
      </w:r>
    </w:p>
    <w:p w14:paraId="10CCBA1D"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D5435F3" w14:textId="78A824F3" w:rsidR="004549A5" w:rsidRPr="00027B94" w:rsidRDefault="00120F27" w:rsidP="00F510A4">
      <w:pPr>
        <w:pStyle w:val="Exhibit4"/>
        <w:spacing w:after="0" w:line="300" w:lineRule="exact"/>
        <w:rPr>
          <w:rFonts w:ascii="Times New Roman" w:hAnsi="Times New Roman"/>
          <w:sz w:val="24"/>
          <w:szCs w:val="24"/>
        </w:rPr>
      </w:pPr>
      <w:r>
        <w:rPr>
          <w:rFonts w:ascii="Times New Roman" w:hAnsi="Times New Roman"/>
          <w:sz w:val="24"/>
          <w:szCs w:val="24"/>
        </w:rPr>
        <w:t>questionamento da</w:t>
      </w:r>
      <w:r w:rsidRPr="00027B94">
        <w:rPr>
          <w:rFonts w:ascii="Times New Roman" w:hAnsi="Times New Roman"/>
          <w:sz w:val="24"/>
          <w:szCs w:val="24"/>
        </w:rPr>
        <w:t xml:space="preserve"> exigibilidade imediata, cujo </w:t>
      </w:r>
      <w:r w:rsidR="00A16C19" w:rsidRPr="00027B94">
        <w:rPr>
          <w:rFonts w:ascii="Times New Roman" w:hAnsi="Times New Roman"/>
          <w:sz w:val="24"/>
          <w:szCs w:val="24"/>
        </w:rPr>
        <w:t xml:space="preserve">efeitos não tenham sido suspensos no prazo legal, </w:t>
      </w:r>
      <w:r w:rsidR="00A8454E" w:rsidRPr="00027B94">
        <w:rPr>
          <w:rFonts w:ascii="Times New Roman" w:hAnsi="Times New Roman"/>
          <w:sz w:val="24"/>
          <w:szCs w:val="24"/>
        </w:rPr>
        <w:t xml:space="preserve">que questione da validade, exequibilidade e/ou existência desta </w:t>
      </w:r>
      <w:r w:rsidR="00FA06A2" w:rsidRPr="00027B94">
        <w:rPr>
          <w:rFonts w:ascii="Times New Roman" w:hAnsi="Times New Roman"/>
          <w:sz w:val="24"/>
          <w:szCs w:val="24"/>
        </w:rPr>
        <w:t>Escritura</w:t>
      </w:r>
      <w:r w:rsidR="00FA06A2">
        <w:rPr>
          <w:rFonts w:ascii="Times New Roman" w:hAnsi="Times New Roman"/>
          <w:sz w:val="24"/>
          <w:szCs w:val="24"/>
        </w:rPr>
        <w:t xml:space="preserve"> de Emissão</w:t>
      </w:r>
      <w:r w:rsidR="00A8454E" w:rsidRPr="00027B94">
        <w:rPr>
          <w:rFonts w:ascii="Times New Roman" w:hAnsi="Times New Roman"/>
          <w:sz w:val="24"/>
          <w:szCs w:val="24"/>
        </w:rPr>
        <w:t>, da Fiança, dos Contratos de Garantia e/ou quaisquer de suas disposições, e/ou de quaisquer outros documentos relacionados à Emissão ou qualquer condição pactuada no âmbito da Emissão, feito por qualquer terceiro e recebido pela autoridade competente</w:t>
      </w:r>
      <w:r w:rsidR="004549A5" w:rsidRPr="00027B94">
        <w:rPr>
          <w:rFonts w:ascii="Times New Roman" w:hAnsi="Times New Roman"/>
          <w:sz w:val="24"/>
          <w:szCs w:val="24"/>
        </w:rPr>
        <w:t xml:space="preserve">; </w:t>
      </w:r>
    </w:p>
    <w:p w14:paraId="1719081B"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3618F730" w14:textId="22AF1771" w:rsidR="004549A5" w:rsidRPr="00027B94" w:rsidRDefault="004549A5"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lastRenderedPageBreak/>
        <w:t>caso a Ascensus Gestão deixe de manter o seguinte índice financeiro, o qual será acompanhado anualmente com base nas demonstrações financeiras anuais auditadas da Emissora (“</w:t>
      </w:r>
      <w:r w:rsidRPr="00027B94">
        <w:rPr>
          <w:rFonts w:ascii="Times New Roman" w:hAnsi="Times New Roman"/>
          <w:sz w:val="24"/>
          <w:szCs w:val="24"/>
          <w:u w:val="single"/>
        </w:rPr>
        <w:t>Índice Financeiro</w:t>
      </w:r>
      <w:r w:rsidRPr="00027B94">
        <w:rPr>
          <w:rFonts w:ascii="Times New Roman" w:hAnsi="Times New Roman"/>
          <w:sz w:val="24"/>
          <w:szCs w:val="24"/>
        </w:rPr>
        <w:t xml:space="preserve">”), sendo que a primeira verificação ocorrerá em </w:t>
      </w:r>
      <w:r w:rsidR="00120F27" w:rsidRPr="00027B94">
        <w:rPr>
          <w:rFonts w:ascii="Times New Roman" w:hAnsi="Times New Roman"/>
          <w:sz w:val="24"/>
          <w:szCs w:val="24"/>
        </w:rPr>
        <w:t>202</w:t>
      </w:r>
      <w:r w:rsidR="00120F27">
        <w:rPr>
          <w:rFonts w:ascii="Times New Roman" w:hAnsi="Times New Roman"/>
          <w:sz w:val="24"/>
          <w:szCs w:val="24"/>
        </w:rPr>
        <w:t>3</w:t>
      </w:r>
      <w:r w:rsidR="00120F27" w:rsidRPr="00027B94">
        <w:rPr>
          <w:rFonts w:ascii="Times New Roman" w:hAnsi="Times New Roman"/>
          <w:sz w:val="24"/>
          <w:szCs w:val="24"/>
        </w:rPr>
        <w:t xml:space="preserve"> com base nas demonstrações financeiras de 31 de dezembro de 202</w:t>
      </w:r>
      <w:r w:rsidR="00120F27">
        <w:rPr>
          <w:rFonts w:ascii="Times New Roman" w:hAnsi="Times New Roman"/>
          <w:sz w:val="24"/>
          <w:szCs w:val="24"/>
        </w:rPr>
        <w:t>2</w:t>
      </w:r>
      <w:r w:rsidRPr="00027B94">
        <w:rPr>
          <w:rFonts w:ascii="Times New Roman" w:hAnsi="Times New Roman"/>
          <w:sz w:val="24"/>
          <w:szCs w:val="24"/>
        </w:rPr>
        <w:t xml:space="preserve">: </w:t>
      </w:r>
    </w:p>
    <w:p w14:paraId="3658AEEE" w14:textId="77777777" w:rsidR="00F510A4" w:rsidRPr="00027B94" w:rsidRDefault="00F510A4" w:rsidP="00F510A4">
      <w:pPr>
        <w:pStyle w:val="Exhibit4"/>
        <w:numPr>
          <w:ilvl w:val="0"/>
          <w:numId w:val="0"/>
        </w:numPr>
        <w:spacing w:after="0" w:line="300" w:lineRule="exact"/>
        <w:ind w:left="2041"/>
        <w:jc w:val="center"/>
        <w:rPr>
          <w:rFonts w:ascii="Times New Roman" w:hAnsi="Times New Roman"/>
          <w:i/>
          <w:sz w:val="24"/>
          <w:szCs w:val="24"/>
        </w:rPr>
      </w:pPr>
    </w:p>
    <w:p w14:paraId="1B3B8BE0" w14:textId="4D2E7F0E" w:rsidR="004549A5" w:rsidRPr="00027B94" w:rsidRDefault="004549A5" w:rsidP="00F510A4">
      <w:pPr>
        <w:pStyle w:val="Exhibit4"/>
        <w:numPr>
          <w:ilvl w:val="0"/>
          <w:numId w:val="0"/>
        </w:numPr>
        <w:spacing w:after="0" w:line="300" w:lineRule="exact"/>
        <w:ind w:left="2041"/>
        <w:jc w:val="center"/>
        <w:rPr>
          <w:rFonts w:ascii="Times New Roman" w:hAnsi="Times New Roman"/>
          <w:i/>
          <w:sz w:val="24"/>
          <w:szCs w:val="24"/>
        </w:rPr>
      </w:pPr>
      <w:r w:rsidRPr="00027B94">
        <w:rPr>
          <w:rFonts w:ascii="Times New Roman" w:hAnsi="Times New Roman"/>
          <w:i/>
          <w:sz w:val="24"/>
          <w:szCs w:val="24"/>
        </w:rPr>
        <w:t>Dívida Líquida/EBITDA menor a 2,5x (dois inteiros e cinquenta centésimos)</w:t>
      </w:r>
    </w:p>
    <w:p w14:paraId="033BA001" w14:textId="77777777" w:rsidR="00F510A4" w:rsidRPr="00027B94" w:rsidRDefault="00F510A4" w:rsidP="00F510A4">
      <w:pPr>
        <w:pStyle w:val="Exhibit4"/>
        <w:numPr>
          <w:ilvl w:val="0"/>
          <w:numId w:val="0"/>
        </w:numPr>
        <w:spacing w:after="0" w:line="300" w:lineRule="exact"/>
        <w:ind w:left="2041"/>
        <w:jc w:val="center"/>
        <w:rPr>
          <w:rFonts w:ascii="Times New Roman" w:hAnsi="Times New Roman"/>
          <w:i/>
          <w:sz w:val="24"/>
          <w:szCs w:val="24"/>
        </w:rPr>
      </w:pPr>
    </w:p>
    <w:p w14:paraId="654B15AD" w14:textId="77777777" w:rsidR="004549A5" w:rsidRPr="00027B94" w:rsidRDefault="004549A5" w:rsidP="00F510A4">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rPr>
        <w:t>Sendo que para estes fins, consideram-se:</w:t>
      </w:r>
    </w:p>
    <w:p w14:paraId="25C0B904" w14:textId="77777777" w:rsidR="00947322" w:rsidRPr="00027B94" w:rsidRDefault="00947322" w:rsidP="00F510A4">
      <w:pPr>
        <w:pStyle w:val="Exhibit4"/>
        <w:numPr>
          <w:ilvl w:val="0"/>
          <w:numId w:val="0"/>
        </w:numPr>
        <w:spacing w:after="0" w:line="300" w:lineRule="exact"/>
        <w:ind w:left="2041"/>
        <w:rPr>
          <w:rFonts w:ascii="Times New Roman" w:hAnsi="Times New Roman"/>
          <w:sz w:val="24"/>
          <w:szCs w:val="24"/>
        </w:rPr>
      </w:pPr>
    </w:p>
    <w:p w14:paraId="22BAA20A" w14:textId="2175FB0A" w:rsidR="00510CE1" w:rsidRPr="00027B94" w:rsidRDefault="004549A5" w:rsidP="00F510A4">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u w:val="single"/>
        </w:rPr>
        <w:t>Dívida Bruta</w:t>
      </w:r>
      <w:r w:rsidRPr="00027B94">
        <w:rPr>
          <w:rFonts w:ascii="Times New Roman" w:hAnsi="Times New Roman"/>
          <w:sz w:val="24"/>
          <w:szCs w:val="24"/>
        </w:rPr>
        <w:t xml:space="preserve">: Soma dos empréstimos e financiamentos de curto e longo prazos, incluídos </w:t>
      </w:r>
      <w:r w:rsidR="00F510A4" w:rsidRPr="00027B94">
        <w:rPr>
          <w:rFonts w:ascii="Times New Roman" w:hAnsi="Times New Roman"/>
          <w:sz w:val="24"/>
          <w:szCs w:val="24"/>
        </w:rPr>
        <w:t>(</w:t>
      </w:r>
      <w:r w:rsidR="00510CE1" w:rsidRPr="00027B94">
        <w:rPr>
          <w:rFonts w:ascii="Times New Roman" w:hAnsi="Times New Roman"/>
          <w:sz w:val="24"/>
          <w:szCs w:val="24"/>
        </w:rPr>
        <w:t>i) os títulos descontados com regresso e antecipação de recebíveis, (ii) as fianças e avais prestados em benefício de terceiros, (iii) arrendamento mercantil / leasing financeiro, (iv) os títulos de renda fixa não conversíveis frutos de emissão pública ou privada, nos mercados local ou internacional, e (v) os passivos decorrentes de instrumentos financeiros – derivativos.</w:t>
      </w:r>
    </w:p>
    <w:p w14:paraId="462C7CB6" w14:textId="77777777" w:rsidR="00F510A4" w:rsidRPr="00027B94" w:rsidRDefault="00F510A4" w:rsidP="00F510A4">
      <w:pPr>
        <w:pStyle w:val="Exhibit4"/>
        <w:numPr>
          <w:ilvl w:val="0"/>
          <w:numId w:val="0"/>
        </w:numPr>
        <w:spacing w:after="0" w:line="300" w:lineRule="exact"/>
        <w:ind w:left="2041"/>
        <w:rPr>
          <w:rFonts w:ascii="Times New Roman" w:hAnsi="Times New Roman"/>
          <w:sz w:val="24"/>
          <w:szCs w:val="24"/>
        </w:rPr>
      </w:pPr>
    </w:p>
    <w:p w14:paraId="345F5956" w14:textId="03762BA9" w:rsidR="004549A5" w:rsidRPr="00027B94" w:rsidRDefault="00510CE1" w:rsidP="00F510A4">
      <w:pPr>
        <w:pStyle w:val="Exhibit4"/>
        <w:numPr>
          <w:ilvl w:val="0"/>
          <w:numId w:val="0"/>
        </w:numPr>
        <w:spacing w:after="0" w:line="300" w:lineRule="exact"/>
        <w:ind w:left="2041"/>
        <w:rPr>
          <w:rFonts w:ascii="Times New Roman" w:hAnsi="Times New Roman"/>
          <w:sz w:val="24"/>
          <w:szCs w:val="24"/>
          <w:u w:val="single"/>
        </w:rPr>
      </w:pPr>
      <w:r w:rsidRPr="00027B94">
        <w:rPr>
          <w:rFonts w:ascii="Times New Roman" w:hAnsi="Times New Roman"/>
          <w:sz w:val="24"/>
          <w:szCs w:val="24"/>
          <w:u w:val="single"/>
        </w:rPr>
        <w:t>Caixa</w:t>
      </w:r>
      <w:r w:rsidRPr="00027B94">
        <w:rPr>
          <w:rFonts w:ascii="Times New Roman" w:hAnsi="Times New Roman"/>
          <w:sz w:val="24"/>
          <w:szCs w:val="24"/>
        </w:rPr>
        <w:t>: Dinheiro em caixa, depósitos à vista e caixa aplicado em ativo financeiro com a expectativa de geração de valor ao longo do tempo disponíveis no curto prazo (inferior a 360 dias).</w:t>
      </w:r>
    </w:p>
    <w:p w14:paraId="33B926F0" w14:textId="77777777" w:rsidR="00F510A4" w:rsidRPr="00027B94" w:rsidRDefault="00F510A4" w:rsidP="00F510A4">
      <w:pPr>
        <w:pStyle w:val="Exhibit4"/>
        <w:numPr>
          <w:ilvl w:val="0"/>
          <w:numId w:val="0"/>
        </w:numPr>
        <w:spacing w:after="0" w:line="300" w:lineRule="exact"/>
        <w:ind w:left="2041"/>
        <w:rPr>
          <w:rFonts w:ascii="Times New Roman" w:hAnsi="Times New Roman"/>
          <w:sz w:val="24"/>
          <w:szCs w:val="24"/>
          <w:u w:val="single"/>
        </w:rPr>
      </w:pPr>
    </w:p>
    <w:p w14:paraId="5DE9FC05" w14:textId="20B973BA" w:rsidR="004549A5" w:rsidRPr="00027B94" w:rsidRDefault="004549A5" w:rsidP="00F510A4">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u w:val="single"/>
        </w:rPr>
        <w:t>Dívida Líquida</w:t>
      </w:r>
      <w:r w:rsidRPr="00027B94">
        <w:rPr>
          <w:rFonts w:ascii="Times New Roman" w:hAnsi="Times New Roman"/>
          <w:sz w:val="24"/>
          <w:szCs w:val="24"/>
        </w:rPr>
        <w:t xml:space="preserve">: </w:t>
      </w:r>
      <w:r w:rsidR="00510CE1" w:rsidRPr="00027B94">
        <w:rPr>
          <w:rFonts w:ascii="Times New Roman" w:hAnsi="Times New Roman"/>
          <w:sz w:val="24"/>
          <w:szCs w:val="24"/>
        </w:rPr>
        <w:t>Dívida bruta subtraído do Caixa</w:t>
      </w:r>
      <w:r w:rsidRPr="00027B94">
        <w:rPr>
          <w:rFonts w:ascii="Times New Roman" w:hAnsi="Times New Roman"/>
          <w:sz w:val="24"/>
          <w:szCs w:val="24"/>
        </w:rPr>
        <w:t xml:space="preserve">. </w:t>
      </w:r>
    </w:p>
    <w:p w14:paraId="61179057" w14:textId="77777777" w:rsidR="00F510A4" w:rsidRPr="00027B94" w:rsidRDefault="00F510A4" w:rsidP="00F510A4">
      <w:pPr>
        <w:pStyle w:val="Exhibit4"/>
        <w:numPr>
          <w:ilvl w:val="0"/>
          <w:numId w:val="0"/>
        </w:numPr>
        <w:spacing w:after="0" w:line="300" w:lineRule="exact"/>
        <w:ind w:left="2041"/>
        <w:rPr>
          <w:rFonts w:ascii="Times New Roman" w:hAnsi="Times New Roman"/>
          <w:sz w:val="24"/>
          <w:szCs w:val="24"/>
          <w:u w:val="single"/>
        </w:rPr>
      </w:pPr>
    </w:p>
    <w:p w14:paraId="17371C38" w14:textId="0BCD2690" w:rsidR="004549A5" w:rsidRDefault="004549A5" w:rsidP="00F510A4">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u w:val="single"/>
        </w:rPr>
        <w:t>EBITDA</w:t>
      </w:r>
      <w:r w:rsidRPr="00027B94">
        <w:rPr>
          <w:rFonts w:ascii="Times New Roman" w:hAnsi="Times New Roman"/>
          <w:sz w:val="24"/>
          <w:szCs w:val="24"/>
        </w:rPr>
        <w:t xml:space="preserve">: </w:t>
      </w:r>
      <w:r w:rsidR="00510CE1" w:rsidRPr="00027B94">
        <w:rPr>
          <w:rFonts w:ascii="Times New Roman" w:hAnsi="Times New Roman"/>
          <w:sz w:val="24"/>
          <w:szCs w:val="24"/>
        </w:rPr>
        <w:t>Resultado antes do imposto de renda e contribuição social, da depreciação e amortização, do resultado financeiro, da equivalência patrimonial e da participação de acionistas minoritários</w:t>
      </w:r>
      <w:r w:rsidRPr="00027B94">
        <w:rPr>
          <w:rFonts w:ascii="Times New Roman" w:hAnsi="Times New Roman"/>
          <w:sz w:val="24"/>
          <w:szCs w:val="24"/>
        </w:rPr>
        <w:t>.</w:t>
      </w:r>
    </w:p>
    <w:p w14:paraId="7ECE895B" w14:textId="77777777" w:rsidR="004366C9" w:rsidRDefault="004366C9" w:rsidP="00F510A4">
      <w:pPr>
        <w:pStyle w:val="Exhibit4"/>
        <w:numPr>
          <w:ilvl w:val="0"/>
          <w:numId w:val="0"/>
        </w:numPr>
        <w:spacing w:after="0" w:line="300" w:lineRule="exact"/>
        <w:ind w:left="2041"/>
        <w:rPr>
          <w:rFonts w:ascii="Times New Roman" w:hAnsi="Times New Roman"/>
          <w:sz w:val="24"/>
          <w:szCs w:val="24"/>
        </w:rPr>
      </w:pPr>
    </w:p>
    <w:p w14:paraId="02834F3A" w14:textId="12FD951D" w:rsidR="00510CE1" w:rsidRPr="00027B94" w:rsidRDefault="001937C3"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w:t>
      </w:r>
      <w:r w:rsidR="006575AA" w:rsidRPr="00027B94">
        <w:rPr>
          <w:rFonts w:ascii="Times New Roman" w:hAnsi="Times New Roman"/>
          <w:sz w:val="24"/>
          <w:szCs w:val="24"/>
        </w:rPr>
        <w:t xml:space="preserve">Não observância pela </w:t>
      </w:r>
      <w:r w:rsidRPr="00027B94">
        <w:rPr>
          <w:rFonts w:ascii="Times New Roman" w:hAnsi="Times New Roman"/>
          <w:sz w:val="24"/>
          <w:szCs w:val="24"/>
        </w:rPr>
        <w:t xml:space="preserve">Emissora </w:t>
      </w:r>
      <w:r w:rsidR="005325C0" w:rsidRPr="00027B94">
        <w:rPr>
          <w:rFonts w:ascii="Times New Roman" w:hAnsi="Times New Roman"/>
          <w:sz w:val="24"/>
          <w:szCs w:val="24"/>
        </w:rPr>
        <w:t>d</w:t>
      </w:r>
      <w:r w:rsidRPr="00027B94">
        <w:rPr>
          <w:rFonts w:ascii="Times New Roman" w:hAnsi="Times New Roman"/>
          <w:sz w:val="24"/>
          <w:szCs w:val="24"/>
        </w:rPr>
        <w:t xml:space="preserve">o ICSD superior a 1,3x </w:t>
      </w:r>
      <w:r w:rsidR="00510CE1" w:rsidRPr="00027B94">
        <w:rPr>
          <w:rFonts w:ascii="Times New Roman" w:hAnsi="Times New Roman"/>
          <w:sz w:val="24"/>
          <w:szCs w:val="24"/>
        </w:rPr>
        <w:t>(um inteiro e trinta centésimos)</w:t>
      </w:r>
      <w:r w:rsidR="005325C0" w:rsidRPr="00027B94">
        <w:rPr>
          <w:rFonts w:ascii="Times New Roman" w:hAnsi="Times New Roman"/>
          <w:sz w:val="24"/>
          <w:szCs w:val="24"/>
        </w:rPr>
        <w:t>, a ser apurado anualmente e calculado de acordo com a fórmula abaixo, com base nas demonstrações financeiras da Emissora,</w:t>
      </w:r>
      <w:r w:rsidR="006575AA" w:rsidRPr="00027B94">
        <w:rPr>
          <w:rFonts w:ascii="Times New Roman" w:hAnsi="Times New Roman"/>
          <w:sz w:val="24"/>
          <w:szCs w:val="24"/>
        </w:rPr>
        <w:t xml:space="preserve"> </w:t>
      </w:r>
      <w:r w:rsidR="005325C0" w:rsidRPr="00027B94">
        <w:rPr>
          <w:rFonts w:ascii="Times New Roman" w:hAnsi="Times New Roman"/>
          <w:sz w:val="24"/>
          <w:szCs w:val="24"/>
        </w:rPr>
        <w:t>sendo que a primeira verificação ocorrerá em 202</w:t>
      </w:r>
      <w:r w:rsidR="00436EAA">
        <w:rPr>
          <w:rFonts w:ascii="Times New Roman" w:hAnsi="Times New Roman"/>
          <w:sz w:val="24"/>
          <w:szCs w:val="24"/>
        </w:rPr>
        <w:t>3</w:t>
      </w:r>
      <w:r w:rsidR="005325C0" w:rsidRPr="00027B94">
        <w:rPr>
          <w:rFonts w:ascii="Times New Roman" w:hAnsi="Times New Roman"/>
          <w:sz w:val="24"/>
          <w:szCs w:val="24"/>
        </w:rPr>
        <w:t xml:space="preserve"> com base nas demonstrações financeiras de 31 de dezembro de 202</w:t>
      </w:r>
      <w:r w:rsidR="00436EAA">
        <w:rPr>
          <w:rFonts w:ascii="Times New Roman" w:hAnsi="Times New Roman"/>
          <w:sz w:val="24"/>
          <w:szCs w:val="24"/>
        </w:rPr>
        <w:t>2</w:t>
      </w:r>
      <w:r w:rsidR="006575AA" w:rsidRPr="00027B94">
        <w:rPr>
          <w:rFonts w:ascii="Times New Roman" w:hAnsi="Times New Roman"/>
          <w:sz w:val="24"/>
          <w:szCs w:val="24"/>
        </w:rPr>
        <w:t>, consideram-se:</w:t>
      </w:r>
    </w:p>
    <w:p w14:paraId="103866FF"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10493141" w14:textId="77777777" w:rsidR="00730575" w:rsidRDefault="006575AA" w:rsidP="00027B94">
      <w:pPr>
        <w:pStyle w:val="Exhibit4"/>
        <w:numPr>
          <w:ilvl w:val="0"/>
          <w:numId w:val="0"/>
        </w:numPr>
        <w:spacing w:after="0" w:line="300" w:lineRule="exact"/>
        <w:ind w:left="2041"/>
        <w:jc w:val="center"/>
        <w:rPr>
          <w:rFonts w:ascii="Times New Roman" w:hAnsi="Times New Roman"/>
          <w:i/>
          <w:sz w:val="24"/>
          <w:szCs w:val="24"/>
        </w:rPr>
      </w:pPr>
      <w:r w:rsidRPr="00027B94">
        <w:rPr>
          <w:rFonts w:ascii="Times New Roman" w:hAnsi="Times New Roman"/>
          <w:i/>
          <w:sz w:val="24"/>
          <w:szCs w:val="24"/>
        </w:rPr>
        <w:t>EBITDA - Imposto de Renda - Contribuição Social (+/-) Variação de</w:t>
      </w:r>
      <w:r w:rsidR="00681122">
        <w:rPr>
          <w:rFonts w:ascii="Times New Roman" w:hAnsi="Times New Roman"/>
          <w:i/>
          <w:sz w:val="24"/>
          <w:szCs w:val="24"/>
        </w:rPr>
        <w:t xml:space="preserve"> </w:t>
      </w:r>
      <w:r w:rsidR="00120F27" w:rsidRPr="00027B94">
        <w:rPr>
          <w:rFonts w:ascii="Times New Roman" w:hAnsi="Times New Roman"/>
          <w:i/>
          <w:sz w:val="24"/>
          <w:szCs w:val="24"/>
        </w:rPr>
        <w:t>C</w:t>
      </w:r>
      <w:r w:rsidR="00120F27">
        <w:rPr>
          <w:rFonts w:ascii="Times New Roman" w:hAnsi="Times New Roman"/>
          <w:i/>
          <w:sz w:val="24"/>
          <w:szCs w:val="24"/>
        </w:rPr>
        <w:t xml:space="preserve">apital de </w:t>
      </w:r>
      <w:r w:rsidR="00120F27" w:rsidRPr="00027B94">
        <w:rPr>
          <w:rFonts w:ascii="Times New Roman" w:hAnsi="Times New Roman"/>
          <w:i/>
          <w:sz w:val="24"/>
          <w:szCs w:val="24"/>
        </w:rPr>
        <w:t>G</w:t>
      </w:r>
      <w:r w:rsidR="00120F27">
        <w:rPr>
          <w:rFonts w:ascii="Times New Roman" w:hAnsi="Times New Roman"/>
          <w:i/>
          <w:sz w:val="24"/>
          <w:szCs w:val="24"/>
        </w:rPr>
        <w:t>iro</w:t>
      </w:r>
      <w:r w:rsidR="00730575">
        <w:rPr>
          <w:rFonts w:ascii="Times New Roman" w:hAnsi="Times New Roman"/>
          <w:i/>
          <w:sz w:val="24"/>
          <w:szCs w:val="24"/>
        </w:rPr>
        <w:t>.</w:t>
      </w:r>
    </w:p>
    <w:p w14:paraId="28CB7827" w14:textId="77777777" w:rsidR="00730575" w:rsidRDefault="00730575" w:rsidP="00027B94">
      <w:pPr>
        <w:pStyle w:val="Exhibit4"/>
        <w:numPr>
          <w:ilvl w:val="0"/>
          <w:numId w:val="0"/>
        </w:numPr>
        <w:spacing w:after="0" w:line="300" w:lineRule="exact"/>
        <w:ind w:left="2041"/>
        <w:jc w:val="center"/>
        <w:rPr>
          <w:rFonts w:ascii="Times New Roman" w:hAnsi="Times New Roman"/>
          <w:i/>
          <w:sz w:val="24"/>
          <w:szCs w:val="24"/>
        </w:rPr>
      </w:pPr>
    </w:p>
    <w:p w14:paraId="4F1654E5" w14:textId="77777777" w:rsidR="00730575" w:rsidRDefault="00730575" w:rsidP="00730575">
      <w:pPr>
        <w:pStyle w:val="Exhibit4"/>
        <w:numPr>
          <w:ilvl w:val="0"/>
          <w:numId w:val="0"/>
        </w:numPr>
        <w:spacing w:after="0" w:line="300" w:lineRule="exact"/>
        <w:ind w:left="2041"/>
        <w:rPr>
          <w:rFonts w:ascii="Times New Roman" w:hAnsi="Times New Roman"/>
          <w:sz w:val="24"/>
          <w:szCs w:val="24"/>
        </w:rPr>
      </w:pPr>
      <w:r w:rsidRPr="00027B94">
        <w:rPr>
          <w:rFonts w:ascii="Times New Roman" w:hAnsi="Times New Roman"/>
          <w:sz w:val="24"/>
          <w:szCs w:val="24"/>
          <w:u w:val="single"/>
        </w:rPr>
        <w:t>EBITDA</w:t>
      </w:r>
      <w:r w:rsidRPr="00027B94">
        <w:rPr>
          <w:rFonts w:ascii="Times New Roman" w:hAnsi="Times New Roman"/>
          <w:sz w:val="24"/>
          <w:szCs w:val="24"/>
        </w:rPr>
        <w:t>: Resultado antes do imposto de renda e contribuição social, da depreciação e amortização, do resultado financeiro, da equivalência patrimonial e da participação de acionistas minoritários.</w:t>
      </w:r>
    </w:p>
    <w:p w14:paraId="26C3C13D" w14:textId="77777777" w:rsidR="00730575" w:rsidRDefault="00730575" w:rsidP="00730575">
      <w:pPr>
        <w:pStyle w:val="Exhibit4"/>
        <w:numPr>
          <w:ilvl w:val="0"/>
          <w:numId w:val="0"/>
        </w:numPr>
        <w:spacing w:after="0" w:line="300" w:lineRule="exact"/>
        <w:ind w:left="2041"/>
        <w:rPr>
          <w:rFonts w:ascii="Times New Roman" w:hAnsi="Times New Roman"/>
          <w:sz w:val="24"/>
          <w:szCs w:val="24"/>
        </w:rPr>
      </w:pPr>
    </w:p>
    <w:p w14:paraId="3ED91827" w14:textId="4E3111FF" w:rsidR="00730575" w:rsidRDefault="00730575" w:rsidP="00730575">
      <w:pPr>
        <w:pStyle w:val="Exhibit4"/>
        <w:numPr>
          <w:ilvl w:val="0"/>
          <w:numId w:val="0"/>
        </w:numPr>
        <w:spacing w:after="0" w:line="300" w:lineRule="exact"/>
        <w:ind w:left="2041"/>
        <w:rPr>
          <w:rFonts w:ascii="Times New Roman" w:hAnsi="Times New Roman"/>
          <w:sz w:val="24"/>
          <w:szCs w:val="24"/>
        </w:rPr>
      </w:pPr>
      <w:r>
        <w:rPr>
          <w:rFonts w:ascii="Times New Roman" w:hAnsi="Times New Roman"/>
          <w:sz w:val="24"/>
          <w:szCs w:val="24"/>
          <w:u w:val="single"/>
        </w:rPr>
        <w:t>Variação de Capital de Giro:</w:t>
      </w:r>
      <w:r>
        <w:rPr>
          <w:rFonts w:ascii="Times New Roman" w:hAnsi="Times New Roman"/>
          <w:sz w:val="24"/>
          <w:szCs w:val="24"/>
        </w:rPr>
        <w:t xml:space="preserve"> </w:t>
      </w:r>
      <w:r w:rsidRPr="00730575">
        <w:rPr>
          <w:rFonts w:ascii="Times New Roman" w:hAnsi="Times New Roman"/>
          <w:sz w:val="24"/>
          <w:szCs w:val="24"/>
        </w:rPr>
        <w:t>Capital de Giro ano analisado – Capital de Giro ano anterior ao analisado</w:t>
      </w:r>
      <w:r w:rsidRPr="004366C9">
        <w:rPr>
          <w:rFonts w:ascii="Times New Roman" w:hAnsi="Times New Roman"/>
          <w:sz w:val="24"/>
          <w:szCs w:val="24"/>
        </w:rPr>
        <w:t>.</w:t>
      </w:r>
    </w:p>
    <w:p w14:paraId="4B8C3469" w14:textId="77777777" w:rsidR="00730575" w:rsidRDefault="00730575" w:rsidP="00730575">
      <w:pPr>
        <w:pStyle w:val="Exhibit4"/>
        <w:numPr>
          <w:ilvl w:val="0"/>
          <w:numId w:val="0"/>
        </w:numPr>
        <w:spacing w:after="0" w:line="300" w:lineRule="exact"/>
        <w:ind w:left="2041"/>
        <w:rPr>
          <w:rFonts w:ascii="Times New Roman" w:hAnsi="Times New Roman"/>
          <w:sz w:val="24"/>
          <w:szCs w:val="24"/>
          <w:u w:val="single"/>
        </w:rPr>
      </w:pPr>
    </w:p>
    <w:p w14:paraId="5CC372A4" w14:textId="48113896" w:rsidR="00730575" w:rsidRDefault="00730575" w:rsidP="00730575">
      <w:pPr>
        <w:pStyle w:val="Exhibit4"/>
        <w:numPr>
          <w:ilvl w:val="0"/>
          <w:numId w:val="0"/>
        </w:numPr>
        <w:spacing w:after="0" w:line="300" w:lineRule="exact"/>
        <w:ind w:left="2041"/>
        <w:rPr>
          <w:rFonts w:ascii="Times New Roman" w:hAnsi="Times New Roman"/>
          <w:sz w:val="24"/>
          <w:szCs w:val="24"/>
        </w:rPr>
      </w:pPr>
      <w:r w:rsidRPr="00730575">
        <w:rPr>
          <w:rFonts w:ascii="Times New Roman" w:hAnsi="Times New Roman"/>
          <w:sz w:val="24"/>
          <w:szCs w:val="24"/>
          <w:u w:val="single"/>
        </w:rPr>
        <w:lastRenderedPageBreak/>
        <w:t xml:space="preserve">Capital de Giro: </w:t>
      </w:r>
      <w:r w:rsidRPr="00A05061">
        <w:rPr>
          <w:rFonts w:ascii="Times New Roman" w:hAnsi="Times New Roman"/>
          <w:sz w:val="24"/>
          <w:szCs w:val="24"/>
        </w:rPr>
        <w:t>Ativos Operacionais (A) – Passivos Operacionais (B)</w:t>
      </w:r>
      <w:r>
        <w:rPr>
          <w:rFonts w:ascii="Times New Roman" w:hAnsi="Times New Roman"/>
          <w:sz w:val="24"/>
          <w:szCs w:val="24"/>
        </w:rPr>
        <w:t>.</w:t>
      </w:r>
    </w:p>
    <w:p w14:paraId="2B7F273E" w14:textId="77777777" w:rsidR="00730575" w:rsidRDefault="00730575" w:rsidP="00730575">
      <w:pPr>
        <w:pStyle w:val="Exhibit4"/>
        <w:numPr>
          <w:ilvl w:val="0"/>
          <w:numId w:val="0"/>
        </w:numPr>
        <w:spacing w:after="0" w:line="300" w:lineRule="exact"/>
        <w:ind w:left="2041"/>
        <w:rPr>
          <w:rFonts w:ascii="Times New Roman" w:hAnsi="Times New Roman"/>
          <w:sz w:val="24"/>
          <w:szCs w:val="24"/>
        </w:rPr>
      </w:pPr>
    </w:p>
    <w:p w14:paraId="14181CC5" w14:textId="6C9A6ECE" w:rsidR="00730575" w:rsidRPr="00A05061" w:rsidRDefault="00730575" w:rsidP="00A05061">
      <w:pPr>
        <w:pStyle w:val="Exhibit4"/>
        <w:numPr>
          <w:ilvl w:val="0"/>
          <w:numId w:val="0"/>
        </w:numPr>
        <w:spacing w:line="300" w:lineRule="exact"/>
        <w:ind w:left="2127"/>
        <w:rPr>
          <w:rFonts w:ascii="Times New Roman" w:hAnsi="Times New Roman"/>
          <w:i/>
          <w:sz w:val="24"/>
          <w:szCs w:val="24"/>
        </w:rPr>
      </w:pPr>
      <w:r w:rsidRPr="00A05061">
        <w:rPr>
          <w:rFonts w:ascii="Times New Roman" w:hAnsi="Times New Roman"/>
          <w:i/>
          <w:sz w:val="24"/>
          <w:szCs w:val="24"/>
        </w:rPr>
        <w:t>(A)</w:t>
      </w:r>
      <w:r w:rsidR="00DC5365" w:rsidRPr="00A05061">
        <w:rPr>
          <w:rFonts w:ascii="Times New Roman" w:hAnsi="Times New Roman"/>
          <w:i/>
          <w:sz w:val="24"/>
          <w:szCs w:val="24"/>
        </w:rPr>
        <w:t xml:space="preserve"> </w:t>
      </w:r>
      <w:r w:rsidR="00DC5365" w:rsidRPr="00A05061">
        <w:rPr>
          <w:rFonts w:ascii="Times New Roman" w:hAnsi="Times New Roman"/>
          <w:i/>
          <w:sz w:val="24"/>
          <w:szCs w:val="24"/>
          <w:u w:val="single"/>
        </w:rPr>
        <w:t>Ativo Circulante</w:t>
      </w:r>
      <w:r w:rsidR="00DC5365" w:rsidRPr="00A05061">
        <w:rPr>
          <w:rFonts w:ascii="Times New Roman" w:hAnsi="Times New Roman"/>
          <w:i/>
          <w:sz w:val="24"/>
          <w:szCs w:val="24"/>
        </w:rPr>
        <w:t xml:space="preserve">: </w:t>
      </w:r>
      <w:r w:rsidRPr="00A05061">
        <w:rPr>
          <w:rFonts w:ascii="Times New Roman" w:hAnsi="Times New Roman"/>
          <w:i/>
          <w:sz w:val="24"/>
          <w:szCs w:val="24"/>
        </w:rPr>
        <w:t xml:space="preserve">Clientes, Estoques, Impostos a Recuperar, Adiantamento a Fornecedores e Outras contas operacionais da Emissora + </w:t>
      </w:r>
      <w:r w:rsidRPr="00A05061">
        <w:rPr>
          <w:rFonts w:ascii="Times New Roman" w:hAnsi="Times New Roman"/>
          <w:i/>
          <w:sz w:val="24"/>
          <w:szCs w:val="24"/>
          <w:u w:val="single"/>
        </w:rPr>
        <w:t>Ativo Realizável a Longo Prazo</w:t>
      </w:r>
      <w:r w:rsidRPr="00A05061">
        <w:rPr>
          <w:rFonts w:ascii="Times New Roman" w:hAnsi="Times New Roman"/>
          <w:i/>
          <w:sz w:val="24"/>
          <w:szCs w:val="24"/>
        </w:rPr>
        <w:t xml:space="preserve">: Clientes, Estoques, Impostos a Recuperar, Adiantamento a Fornecedores e Outras </w:t>
      </w:r>
      <w:r w:rsidR="00DC5365" w:rsidRPr="00A05061">
        <w:rPr>
          <w:rFonts w:ascii="Times New Roman" w:hAnsi="Times New Roman"/>
          <w:i/>
          <w:sz w:val="24"/>
          <w:szCs w:val="24"/>
        </w:rPr>
        <w:t>contas operacionais da Emissora.</w:t>
      </w:r>
    </w:p>
    <w:p w14:paraId="3B2524B8" w14:textId="444026B3" w:rsidR="00DC5365" w:rsidRPr="00A05061" w:rsidRDefault="00DC5365" w:rsidP="00A05061">
      <w:pPr>
        <w:pStyle w:val="Exhibit4"/>
        <w:numPr>
          <w:ilvl w:val="0"/>
          <w:numId w:val="0"/>
        </w:numPr>
        <w:tabs>
          <w:tab w:val="left" w:pos="3600"/>
        </w:tabs>
        <w:spacing w:line="300" w:lineRule="exact"/>
        <w:ind w:left="2127"/>
        <w:rPr>
          <w:rFonts w:ascii="Times New Roman" w:hAnsi="Times New Roman"/>
          <w:i/>
          <w:sz w:val="24"/>
          <w:szCs w:val="24"/>
        </w:rPr>
      </w:pPr>
      <w:r w:rsidRPr="00A05061">
        <w:rPr>
          <w:rFonts w:ascii="Times New Roman" w:hAnsi="Times New Roman"/>
          <w:i/>
          <w:sz w:val="24"/>
          <w:szCs w:val="24"/>
        </w:rPr>
        <w:tab/>
      </w:r>
    </w:p>
    <w:p w14:paraId="29806597" w14:textId="5591E958" w:rsidR="00730575" w:rsidRDefault="00DC5365" w:rsidP="00A05061">
      <w:pPr>
        <w:pStyle w:val="Exhibit4"/>
        <w:numPr>
          <w:ilvl w:val="0"/>
          <w:numId w:val="0"/>
        </w:numPr>
        <w:spacing w:line="300" w:lineRule="exact"/>
        <w:ind w:left="2127"/>
        <w:rPr>
          <w:rFonts w:ascii="Times New Roman" w:hAnsi="Times New Roman"/>
          <w:i/>
          <w:sz w:val="24"/>
          <w:szCs w:val="24"/>
        </w:rPr>
      </w:pPr>
      <w:r w:rsidRPr="00A05061">
        <w:rPr>
          <w:rFonts w:ascii="Times New Roman" w:hAnsi="Times New Roman"/>
          <w:i/>
          <w:sz w:val="24"/>
          <w:szCs w:val="24"/>
        </w:rPr>
        <w:t xml:space="preserve">(B) </w:t>
      </w:r>
      <w:r w:rsidRPr="00A05061">
        <w:rPr>
          <w:rFonts w:ascii="Times New Roman" w:hAnsi="Times New Roman"/>
          <w:i/>
          <w:sz w:val="24"/>
          <w:szCs w:val="24"/>
          <w:u w:val="single"/>
        </w:rPr>
        <w:t>Passivo Circulante</w:t>
      </w:r>
      <w:r w:rsidRPr="00A05061">
        <w:rPr>
          <w:rFonts w:ascii="Times New Roman" w:hAnsi="Times New Roman"/>
          <w:i/>
          <w:sz w:val="24"/>
          <w:szCs w:val="24"/>
        </w:rPr>
        <w:t xml:space="preserve">: Fornecedores, Despesas Provisionadas, Adiantamento de Clientes e Outras contas operacionais da Emissora + </w:t>
      </w:r>
      <w:r w:rsidRPr="00A05061">
        <w:rPr>
          <w:rFonts w:ascii="Times New Roman" w:hAnsi="Times New Roman"/>
          <w:i/>
          <w:sz w:val="24"/>
          <w:szCs w:val="24"/>
          <w:u w:val="single"/>
        </w:rPr>
        <w:t>Passivo Exigível a Longo Prazo</w:t>
      </w:r>
      <w:r w:rsidRPr="00A05061">
        <w:rPr>
          <w:rFonts w:ascii="Times New Roman" w:hAnsi="Times New Roman"/>
          <w:i/>
          <w:sz w:val="24"/>
          <w:szCs w:val="24"/>
        </w:rPr>
        <w:t>: Fornecedores, Adiantamento de Clientes e Outras contas operacionais da Emissora.</w:t>
      </w:r>
    </w:p>
    <w:p w14:paraId="59B1BCE5" w14:textId="77777777" w:rsidR="00DC5365" w:rsidRPr="00A05061" w:rsidRDefault="00DC5365" w:rsidP="00A05061">
      <w:pPr>
        <w:pStyle w:val="Exhibit4"/>
        <w:numPr>
          <w:ilvl w:val="0"/>
          <w:numId w:val="0"/>
        </w:numPr>
        <w:spacing w:line="300" w:lineRule="exact"/>
        <w:ind w:left="2127"/>
        <w:rPr>
          <w:rFonts w:ascii="Times New Roman" w:hAnsi="Times New Roman"/>
          <w:i/>
          <w:sz w:val="24"/>
          <w:szCs w:val="24"/>
        </w:rPr>
      </w:pPr>
    </w:p>
    <w:p w14:paraId="3DC60807" w14:textId="1CD98D23" w:rsidR="00730575" w:rsidRPr="00027B94" w:rsidRDefault="00730575" w:rsidP="00730575">
      <w:pPr>
        <w:pStyle w:val="Exhibit4"/>
        <w:numPr>
          <w:ilvl w:val="0"/>
          <w:numId w:val="0"/>
        </w:numPr>
        <w:spacing w:after="0" w:line="300" w:lineRule="exact"/>
        <w:ind w:left="2041"/>
        <w:rPr>
          <w:rFonts w:ascii="Times New Roman" w:hAnsi="Times New Roman"/>
          <w:sz w:val="24"/>
          <w:szCs w:val="24"/>
        </w:rPr>
      </w:pPr>
      <w:r w:rsidRPr="00A05061">
        <w:rPr>
          <w:rFonts w:ascii="Times New Roman" w:hAnsi="Times New Roman"/>
          <w:sz w:val="24"/>
          <w:szCs w:val="24"/>
          <w:u w:val="single"/>
        </w:rPr>
        <w:t>Serviço da Dívida:</w:t>
      </w:r>
      <w:r w:rsidRPr="00027B94">
        <w:rPr>
          <w:rFonts w:ascii="Times New Roman" w:hAnsi="Times New Roman"/>
          <w:sz w:val="24"/>
          <w:szCs w:val="24"/>
        </w:rPr>
        <w:t xml:space="preserve"> Amortização de </w:t>
      </w:r>
      <w:r>
        <w:rPr>
          <w:rFonts w:ascii="Times New Roman" w:hAnsi="Times New Roman"/>
          <w:sz w:val="24"/>
          <w:szCs w:val="24"/>
        </w:rPr>
        <w:t>P</w:t>
      </w:r>
      <w:r w:rsidRPr="00027B94">
        <w:rPr>
          <w:rFonts w:ascii="Times New Roman" w:hAnsi="Times New Roman"/>
          <w:sz w:val="24"/>
          <w:szCs w:val="24"/>
        </w:rPr>
        <w:t xml:space="preserve">rincipal somado ao </w:t>
      </w:r>
      <w:r>
        <w:rPr>
          <w:rFonts w:ascii="Times New Roman" w:hAnsi="Times New Roman"/>
          <w:sz w:val="24"/>
          <w:szCs w:val="24"/>
        </w:rPr>
        <w:t>P</w:t>
      </w:r>
      <w:r w:rsidRPr="00027B94">
        <w:rPr>
          <w:rFonts w:ascii="Times New Roman" w:hAnsi="Times New Roman"/>
          <w:sz w:val="24"/>
          <w:szCs w:val="24"/>
        </w:rPr>
        <w:t xml:space="preserve">agamento de </w:t>
      </w:r>
      <w:r>
        <w:rPr>
          <w:rFonts w:ascii="Times New Roman" w:hAnsi="Times New Roman"/>
          <w:sz w:val="24"/>
          <w:szCs w:val="24"/>
        </w:rPr>
        <w:t>J</w:t>
      </w:r>
      <w:r w:rsidRPr="00027B94">
        <w:rPr>
          <w:rFonts w:ascii="Times New Roman" w:hAnsi="Times New Roman"/>
          <w:sz w:val="24"/>
          <w:szCs w:val="24"/>
        </w:rPr>
        <w:t>uros do período</w:t>
      </w:r>
      <w:r w:rsidR="00DC5365">
        <w:rPr>
          <w:rFonts w:ascii="Times New Roman" w:hAnsi="Times New Roman"/>
          <w:sz w:val="24"/>
          <w:szCs w:val="24"/>
        </w:rPr>
        <w:t>, referente às Debêntures</w:t>
      </w:r>
      <w:r w:rsidRPr="00027B94">
        <w:rPr>
          <w:rFonts w:ascii="Times New Roman" w:hAnsi="Times New Roman"/>
          <w:sz w:val="24"/>
          <w:szCs w:val="24"/>
        </w:rPr>
        <w:t>.</w:t>
      </w:r>
    </w:p>
    <w:p w14:paraId="72D2AE93" w14:textId="1CF8535A" w:rsidR="006575AA" w:rsidRPr="00027B94" w:rsidRDefault="006575AA" w:rsidP="00027B94">
      <w:pPr>
        <w:pStyle w:val="Exhibit4"/>
        <w:numPr>
          <w:ilvl w:val="0"/>
          <w:numId w:val="0"/>
        </w:numPr>
        <w:spacing w:after="0" w:line="300" w:lineRule="exact"/>
        <w:ind w:left="2041"/>
        <w:jc w:val="center"/>
        <w:rPr>
          <w:rFonts w:ascii="Times New Roman" w:hAnsi="Times New Roman"/>
          <w:i/>
          <w:sz w:val="24"/>
          <w:szCs w:val="24"/>
        </w:rPr>
      </w:pPr>
    </w:p>
    <w:p w14:paraId="04B40100" w14:textId="2C74B5D7" w:rsidR="00AD31F1" w:rsidRPr="00027B94" w:rsidRDefault="00AD31F1" w:rsidP="00F510A4">
      <w:pPr>
        <w:pStyle w:val="Exhibit4"/>
        <w:spacing w:after="0" w:line="300" w:lineRule="exact"/>
        <w:rPr>
          <w:rFonts w:ascii="Times New Roman" w:hAnsi="Times New Roman"/>
          <w:sz w:val="24"/>
          <w:szCs w:val="24"/>
        </w:rPr>
      </w:pPr>
      <w:r w:rsidRPr="00027B94">
        <w:rPr>
          <w:rFonts w:ascii="Times New Roman" w:eastAsia="Arial Unicode MS" w:hAnsi="Times New Roman"/>
          <w:sz w:val="24"/>
          <w:szCs w:val="24"/>
        </w:rPr>
        <w:t xml:space="preserve">declaração de inexistência, invalidade, ineficácia ou ilegalidade da Fiança e/ou morte, interdição, ausência, incapacidade ou insolvência do Sr. Vanderlei, sem que haja a substituição da Fiança e/ou dos Fiadores por outra garantia e/ou outros garantidores aprovados pelo Debenturista, no prazo de até </w:t>
      </w:r>
      <w:r w:rsidR="00150B55" w:rsidRPr="00027B94">
        <w:rPr>
          <w:rFonts w:ascii="Times New Roman" w:eastAsia="Arial Unicode MS" w:hAnsi="Times New Roman"/>
          <w:sz w:val="24"/>
          <w:szCs w:val="24"/>
        </w:rPr>
        <w:t>3</w:t>
      </w:r>
      <w:r w:rsidR="001937C3" w:rsidRPr="00027B94">
        <w:rPr>
          <w:rFonts w:ascii="Times New Roman" w:eastAsia="Arial Unicode MS" w:hAnsi="Times New Roman"/>
          <w:sz w:val="24"/>
          <w:szCs w:val="24"/>
        </w:rPr>
        <w:t>0</w:t>
      </w:r>
      <w:r w:rsidRPr="00027B94">
        <w:rPr>
          <w:rFonts w:ascii="Times New Roman" w:eastAsia="Arial Unicode MS" w:hAnsi="Times New Roman"/>
          <w:sz w:val="24"/>
          <w:szCs w:val="24"/>
        </w:rPr>
        <w:t xml:space="preserve"> (</w:t>
      </w:r>
      <w:r w:rsidR="00150B55" w:rsidRPr="00027B94">
        <w:rPr>
          <w:rFonts w:ascii="Times New Roman" w:eastAsia="Arial Unicode MS" w:hAnsi="Times New Roman"/>
          <w:sz w:val="24"/>
          <w:szCs w:val="24"/>
        </w:rPr>
        <w:t>trinta</w:t>
      </w:r>
      <w:r w:rsidRPr="00027B94">
        <w:rPr>
          <w:rFonts w:ascii="Times New Roman" w:eastAsia="Arial Unicode MS" w:hAnsi="Times New Roman"/>
          <w:sz w:val="24"/>
          <w:szCs w:val="24"/>
        </w:rPr>
        <w:t>) dias a contar da declaração de inexistência, invalidade, ineficácia ou ilegalidade da Fiança.</w:t>
      </w:r>
      <w:r w:rsidR="00A8454E" w:rsidRPr="00027B94">
        <w:rPr>
          <w:rFonts w:ascii="Times New Roman" w:eastAsia="Arial Unicode MS" w:hAnsi="Times New Roman"/>
          <w:sz w:val="24"/>
          <w:szCs w:val="24"/>
        </w:rPr>
        <w:t xml:space="preserve"> </w:t>
      </w:r>
    </w:p>
    <w:p w14:paraId="5DAE4AF7" w14:textId="77777777" w:rsidR="00F510A4" w:rsidRPr="00027B94" w:rsidRDefault="00F510A4" w:rsidP="00311F1C">
      <w:pPr>
        <w:pStyle w:val="Exhibit4"/>
        <w:numPr>
          <w:ilvl w:val="0"/>
          <w:numId w:val="0"/>
        </w:numPr>
        <w:spacing w:after="0" w:line="300" w:lineRule="exact"/>
        <w:ind w:left="2041"/>
        <w:rPr>
          <w:rFonts w:ascii="Times New Roman" w:hAnsi="Times New Roman"/>
          <w:sz w:val="24"/>
          <w:szCs w:val="24"/>
        </w:rPr>
      </w:pPr>
    </w:p>
    <w:p w14:paraId="558EBE9C" w14:textId="64ABB6B9" w:rsidR="001937C3" w:rsidRPr="00027B94" w:rsidRDefault="001937C3" w:rsidP="001937C3">
      <w:pPr>
        <w:pStyle w:val="Exhibit4"/>
        <w:rPr>
          <w:rFonts w:ascii="Times New Roman" w:hAnsi="Times New Roman"/>
          <w:sz w:val="24"/>
          <w:szCs w:val="24"/>
        </w:rPr>
      </w:pPr>
      <w:r w:rsidRPr="00027B94">
        <w:rPr>
          <w:rFonts w:ascii="Times New Roman" w:hAnsi="Times New Roman"/>
          <w:sz w:val="24"/>
          <w:szCs w:val="24"/>
        </w:rPr>
        <w:t xml:space="preserve">distribuição de recursos, pagamento, resgate ou compensação, via dividendos ou mútuos, seja em dinheiro, em bens ou em outros ativos, aos acionistas ou quotistas diretos ou indiretos da Emissora e/ou </w:t>
      </w:r>
      <w:r w:rsidR="00CE0FF0">
        <w:rPr>
          <w:rFonts w:ascii="Times New Roman" w:hAnsi="Times New Roman"/>
          <w:sz w:val="24"/>
          <w:szCs w:val="24"/>
        </w:rPr>
        <w:t>Fiadores</w:t>
      </w:r>
      <w:r w:rsidRPr="00027B94">
        <w:rPr>
          <w:rFonts w:ascii="Times New Roman" w:hAnsi="Times New Roman"/>
          <w:sz w:val="24"/>
          <w:szCs w:val="24"/>
        </w:rPr>
        <w:t xml:space="preserve"> e/ou pessoas físicas relacionadas ao grupo econômico da Emissora, sob qualquer forma, caso a Emissora esteja em mora com qualquer de suas obrigações pecuniárias ou não pecuniárias estabelecidas nesta Escritura.</w:t>
      </w:r>
    </w:p>
    <w:p w14:paraId="60333F3C" w14:textId="77777777" w:rsidR="001937C3" w:rsidRPr="00027B94" w:rsidRDefault="001937C3" w:rsidP="00027B94">
      <w:pPr>
        <w:pStyle w:val="Exhibit4"/>
        <w:numPr>
          <w:ilvl w:val="0"/>
          <w:numId w:val="0"/>
        </w:numPr>
        <w:spacing w:after="0" w:line="300" w:lineRule="exact"/>
        <w:ind w:left="2041"/>
        <w:rPr>
          <w:rFonts w:ascii="Times New Roman" w:hAnsi="Times New Roman"/>
          <w:sz w:val="24"/>
          <w:szCs w:val="24"/>
        </w:rPr>
      </w:pPr>
    </w:p>
    <w:p w14:paraId="290DD576" w14:textId="77777777" w:rsidR="001937C3" w:rsidRPr="00027B94" w:rsidRDefault="001937C3" w:rsidP="001937C3">
      <w:pPr>
        <w:pStyle w:val="Exhibit4"/>
        <w:rPr>
          <w:rFonts w:ascii="Times New Roman" w:hAnsi="Times New Roman"/>
          <w:sz w:val="24"/>
          <w:szCs w:val="24"/>
        </w:rPr>
      </w:pPr>
      <w:r w:rsidRPr="00027B94">
        <w:rPr>
          <w:rFonts w:ascii="Times New Roman" w:hAnsi="Times New Roman"/>
          <w:sz w:val="24"/>
          <w:szCs w:val="24"/>
        </w:rPr>
        <w:t xml:space="preserve">desapropriação, confisco, arresto, sequestro, penhora de bens ou qualquer outra medida de qualquer entidade governamental brasileira que resulte comprovadamente na incapacidade da Emissora de gerir seus negócios; </w:t>
      </w:r>
      <w:bookmarkStart w:id="478" w:name="_Ref328666840"/>
    </w:p>
    <w:p w14:paraId="12C2E297" w14:textId="77777777" w:rsidR="001937C3" w:rsidRPr="00027B94" w:rsidRDefault="001937C3" w:rsidP="009A274F">
      <w:pPr>
        <w:pStyle w:val="PargrafodaLista"/>
        <w:rPr>
          <w:rFonts w:ascii="Times New Roman" w:hAnsi="Times New Roman"/>
          <w:sz w:val="24"/>
          <w:szCs w:val="24"/>
        </w:rPr>
      </w:pPr>
    </w:p>
    <w:p w14:paraId="5D6E70DF" w14:textId="78D4BD8C" w:rsidR="001937C3" w:rsidRPr="00027B94" w:rsidRDefault="001937C3" w:rsidP="00027B94">
      <w:pPr>
        <w:pStyle w:val="Exhibit4"/>
        <w:rPr>
          <w:rFonts w:ascii="Times New Roman" w:hAnsi="Times New Roman"/>
          <w:sz w:val="24"/>
          <w:szCs w:val="24"/>
        </w:rPr>
      </w:pPr>
      <w:r w:rsidRPr="00027B94">
        <w:rPr>
          <w:rFonts w:ascii="Times New Roman" w:hAnsi="Times New Roman"/>
          <w:sz w:val="24"/>
          <w:szCs w:val="24"/>
        </w:rPr>
        <w:t>transformação da forma societária da Emissora de modo que ela deixe de ser uma sociedade por ações, nos termos dos artigos 220 a 222 da Lei das Sociedades por Ações;</w:t>
      </w:r>
      <w:bookmarkEnd w:id="478"/>
      <w:r w:rsidRPr="00027B94">
        <w:rPr>
          <w:rFonts w:ascii="Times New Roman" w:hAnsi="Times New Roman"/>
          <w:sz w:val="24"/>
          <w:szCs w:val="24"/>
        </w:rPr>
        <w:t xml:space="preserve"> </w:t>
      </w:r>
    </w:p>
    <w:p w14:paraId="3178069E" w14:textId="4D47026A" w:rsidR="00A43C8E" w:rsidRPr="00027B94" w:rsidRDefault="00A43C8E" w:rsidP="00027B94">
      <w:pPr>
        <w:pStyle w:val="Exhibit4"/>
        <w:numPr>
          <w:ilvl w:val="0"/>
          <w:numId w:val="0"/>
        </w:numPr>
        <w:ind w:left="2041"/>
        <w:rPr>
          <w:rFonts w:ascii="Times New Roman" w:hAnsi="Times New Roman"/>
          <w:sz w:val="24"/>
          <w:szCs w:val="24"/>
        </w:rPr>
      </w:pPr>
    </w:p>
    <w:p w14:paraId="70ED027C" w14:textId="00B1420E" w:rsidR="001937C3" w:rsidRDefault="001937C3" w:rsidP="001937C3">
      <w:pPr>
        <w:pStyle w:val="Exhibit4"/>
        <w:rPr>
          <w:rFonts w:ascii="Times New Roman" w:hAnsi="Times New Roman"/>
          <w:sz w:val="24"/>
          <w:szCs w:val="24"/>
        </w:rPr>
      </w:pPr>
      <w:r w:rsidRPr="00027B94">
        <w:rPr>
          <w:rFonts w:ascii="Times New Roman" w:hAnsi="Times New Roman"/>
          <w:sz w:val="24"/>
          <w:szCs w:val="24"/>
        </w:rPr>
        <w:lastRenderedPageBreak/>
        <w:t>cessação, interrupção, abandono e/ou paralisação</w:t>
      </w:r>
      <w:r w:rsidR="00883619" w:rsidRPr="00027B94">
        <w:rPr>
          <w:rFonts w:ascii="Times New Roman" w:hAnsi="Times New Roman"/>
          <w:sz w:val="24"/>
          <w:szCs w:val="24"/>
        </w:rPr>
        <w:t xml:space="preserve"> por até </w:t>
      </w:r>
      <w:r w:rsidR="00196500" w:rsidRPr="00027B94">
        <w:rPr>
          <w:rFonts w:ascii="Times New Roman" w:hAnsi="Times New Roman"/>
          <w:sz w:val="24"/>
          <w:szCs w:val="24"/>
        </w:rPr>
        <w:t>45 (quarenta e cinco</w:t>
      </w:r>
      <w:r w:rsidR="00883619" w:rsidRPr="00027B94">
        <w:rPr>
          <w:rFonts w:ascii="Times New Roman" w:hAnsi="Times New Roman"/>
          <w:sz w:val="24"/>
          <w:szCs w:val="24"/>
        </w:rPr>
        <w:t>) dias</w:t>
      </w:r>
      <w:r w:rsidRPr="00027B94">
        <w:rPr>
          <w:rFonts w:ascii="Times New Roman" w:hAnsi="Times New Roman"/>
          <w:sz w:val="24"/>
          <w:szCs w:val="24"/>
        </w:rPr>
        <w:t>, de forma total ou</w:t>
      </w:r>
      <w:r w:rsidRPr="00027B94">
        <w:rPr>
          <w:rFonts w:ascii="Times New Roman" w:hAnsi="Times New Roman"/>
          <w:color w:val="242424"/>
          <w:sz w:val="24"/>
          <w:szCs w:val="24"/>
          <w:shd w:val="clear" w:color="auto" w:fill="FFFFFF"/>
        </w:rPr>
        <w:t xml:space="preserve"> </w:t>
      </w:r>
      <w:r w:rsidRPr="00027B94">
        <w:rPr>
          <w:rFonts w:ascii="Times New Roman" w:hAnsi="Times New Roman"/>
          <w:sz w:val="24"/>
          <w:szCs w:val="24"/>
        </w:rPr>
        <w:t>parcial</w:t>
      </w:r>
      <w:r w:rsidR="006E58B1">
        <w:rPr>
          <w:rFonts w:ascii="Times New Roman" w:hAnsi="Times New Roman"/>
          <w:sz w:val="24"/>
          <w:szCs w:val="24"/>
        </w:rPr>
        <w:t xml:space="preserve"> até o início das obras do Pátio</w:t>
      </w:r>
      <w:r w:rsidRPr="00027B94">
        <w:rPr>
          <w:rFonts w:ascii="Times New Roman" w:hAnsi="Times New Roman"/>
          <w:sz w:val="24"/>
          <w:szCs w:val="24"/>
        </w:rPr>
        <w:t>, d</w:t>
      </w:r>
      <w:r w:rsidR="00446F84" w:rsidRPr="00027B94">
        <w:rPr>
          <w:rFonts w:ascii="Times New Roman" w:hAnsi="Times New Roman"/>
          <w:sz w:val="24"/>
          <w:szCs w:val="24"/>
        </w:rPr>
        <w:t>o Contrato de</w:t>
      </w:r>
      <w:r w:rsidRPr="00027B94">
        <w:rPr>
          <w:rFonts w:ascii="Times New Roman" w:hAnsi="Times New Roman"/>
          <w:sz w:val="24"/>
          <w:szCs w:val="24"/>
        </w:rPr>
        <w:t xml:space="preserve"> Concessão ou de qualquer ativo necessário à implementação ou operação d</w:t>
      </w:r>
      <w:r w:rsidR="00446F84" w:rsidRPr="00027B94">
        <w:rPr>
          <w:rFonts w:ascii="Times New Roman" w:hAnsi="Times New Roman"/>
          <w:sz w:val="24"/>
          <w:szCs w:val="24"/>
        </w:rPr>
        <w:t>o Contrato de</w:t>
      </w:r>
      <w:r w:rsidRPr="00027B94">
        <w:rPr>
          <w:rFonts w:ascii="Times New Roman" w:hAnsi="Times New Roman"/>
          <w:sz w:val="24"/>
          <w:szCs w:val="24"/>
        </w:rPr>
        <w:t xml:space="preserve"> Concessão;</w:t>
      </w:r>
      <w:r w:rsidR="003F0707">
        <w:rPr>
          <w:rFonts w:ascii="Times New Roman" w:hAnsi="Times New Roman"/>
          <w:sz w:val="24"/>
          <w:szCs w:val="24"/>
        </w:rPr>
        <w:t xml:space="preserve"> </w:t>
      </w:r>
    </w:p>
    <w:p w14:paraId="2ED5DB59" w14:textId="77777777" w:rsidR="006E58B1" w:rsidRDefault="006E58B1" w:rsidP="00765BDD">
      <w:pPr>
        <w:pStyle w:val="PargrafodaLista"/>
        <w:rPr>
          <w:rFonts w:ascii="Times New Roman" w:hAnsi="Times New Roman"/>
          <w:sz w:val="24"/>
          <w:szCs w:val="24"/>
        </w:rPr>
      </w:pPr>
    </w:p>
    <w:p w14:paraId="001B353B" w14:textId="0E3E66CF" w:rsidR="006E58B1" w:rsidRPr="00B30ADF" w:rsidRDefault="006E58B1" w:rsidP="001937C3">
      <w:pPr>
        <w:pStyle w:val="Exhibit4"/>
        <w:rPr>
          <w:rFonts w:ascii="Times New Roman" w:hAnsi="Times New Roman"/>
          <w:sz w:val="24"/>
          <w:szCs w:val="24"/>
        </w:rPr>
      </w:pPr>
      <w:r w:rsidRPr="00027B94">
        <w:rPr>
          <w:rFonts w:ascii="Times New Roman" w:hAnsi="Times New Roman"/>
          <w:sz w:val="24"/>
          <w:szCs w:val="24"/>
        </w:rPr>
        <w:t xml:space="preserve">cessação, interrupção, abandono e/ou paralisação por até </w:t>
      </w:r>
      <w:r>
        <w:rPr>
          <w:rFonts w:ascii="Times New Roman" w:hAnsi="Times New Roman"/>
          <w:sz w:val="24"/>
          <w:szCs w:val="24"/>
        </w:rPr>
        <w:t>30</w:t>
      </w:r>
      <w:r w:rsidRPr="00027B94">
        <w:rPr>
          <w:rFonts w:ascii="Times New Roman" w:hAnsi="Times New Roman"/>
          <w:sz w:val="24"/>
          <w:szCs w:val="24"/>
        </w:rPr>
        <w:t xml:space="preserve"> (</w:t>
      </w:r>
      <w:r>
        <w:rPr>
          <w:rFonts w:ascii="Times New Roman" w:hAnsi="Times New Roman"/>
          <w:sz w:val="24"/>
          <w:szCs w:val="24"/>
        </w:rPr>
        <w:t>trinta</w:t>
      </w:r>
      <w:r w:rsidRPr="00027B94">
        <w:rPr>
          <w:rFonts w:ascii="Times New Roman" w:hAnsi="Times New Roman"/>
          <w:sz w:val="24"/>
          <w:szCs w:val="24"/>
        </w:rPr>
        <w:t>) dias, de forma total ou</w:t>
      </w:r>
      <w:r w:rsidRPr="00027B94">
        <w:rPr>
          <w:rFonts w:ascii="Times New Roman" w:hAnsi="Times New Roman"/>
          <w:color w:val="242424"/>
          <w:sz w:val="24"/>
          <w:szCs w:val="24"/>
          <w:shd w:val="clear" w:color="auto" w:fill="FFFFFF"/>
        </w:rPr>
        <w:t xml:space="preserve"> </w:t>
      </w:r>
      <w:r w:rsidRPr="00027B94">
        <w:rPr>
          <w:rFonts w:ascii="Times New Roman" w:hAnsi="Times New Roman"/>
          <w:sz w:val="24"/>
          <w:szCs w:val="24"/>
        </w:rPr>
        <w:t>parcial</w:t>
      </w:r>
      <w:r>
        <w:rPr>
          <w:rFonts w:ascii="Times New Roman" w:hAnsi="Times New Roman"/>
          <w:sz w:val="24"/>
          <w:szCs w:val="24"/>
        </w:rPr>
        <w:t xml:space="preserve"> após o início das obras do Pátio</w:t>
      </w:r>
      <w:r w:rsidRPr="00027B94">
        <w:rPr>
          <w:rFonts w:ascii="Times New Roman" w:hAnsi="Times New Roman"/>
          <w:sz w:val="24"/>
          <w:szCs w:val="24"/>
        </w:rPr>
        <w:t>, do Contrato de Concessão ou de qualquer ativo necessário à implementação ou operação do Contrato de Concessão</w:t>
      </w:r>
      <w:r>
        <w:rPr>
          <w:rFonts w:ascii="Times New Roman" w:hAnsi="Times New Roman"/>
          <w:sz w:val="24"/>
          <w:szCs w:val="24"/>
        </w:rPr>
        <w:t>;</w:t>
      </w:r>
    </w:p>
    <w:p w14:paraId="047A4D27" w14:textId="77777777" w:rsidR="00A43C8E" w:rsidRPr="00B30ADF" w:rsidRDefault="00A43C8E" w:rsidP="00027B94">
      <w:pPr>
        <w:pStyle w:val="Exhibit4"/>
        <w:numPr>
          <w:ilvl w:val="0"/>
          <w:numId w:val="0"/>
        </w:numPr>
        <w:ind w:left="2041"/>
        <w:rPr>
          <w:rFonts w:ascii="Times New Roman" w:hAnsi="Times New Roman"/>
          <w:sz w:val="24"/>
          <w:szCs w:val="24"/>
        </w:rPr>
      </w:pPr>
    </w:p>
    <w:p w14:paraId="475B0623" w14:textId="4C777A2F" w:rsidR="001937C3" w:rsidRDefault="001937C3" w:rsidP="001937C3">
      <w:pPr>
        <w:pStyle w:val="Exhibit4"/>
        <w:rPr>
          <w:rFonts w:ascii="Times New Roman" w:hAnsi="Times New Roman"/>
          <w:sz w:val="24"/>
          <w:szCs w:val="24"/>
        </w:rPr>
      </w:pPr>
      <w:r w:rsidRPr="00027B94">
        <w:rPr>
          <w:rFonts w:ascii="Times New Roman" w:hAnsi="Times New Roman"/>
          <w:sz w:val="24"/>
          <w:szCs w:val="24"/>
        </w:rPr>
        <w:t xml:space="preserve">destruição ou perda, de qualquer forma, a qualquer tempo, de quaisquer ativos relevantes relacionados </w:t>
      </w:r>
      <w:r w:rsidR="00446F84" w:rsidRPr="00027B94">
        <w:rPr>
          <w:rFonts w:ascii="Times New Roman" w:hAnsi="Times New Roman"/>
          <w:sz w:val="24"/>
          <w:szCs w:val="24"/>
        </w:rPr>
        <w:t>ao Contrato de</w:t>
      </w:r>
      <w:r w:rsidRPr="00027B94">
        <w:rPr>
          <w:rFonts w:ascii="Times New Roman" w:hAnsi="Times New Roman"/>
          <w:sz w:val="24"/>
          <w:szCs w:val="24"/>
        </w:rPr>
        <w:t xml:space="preserve"> Concessão, que cause um Efeito Adverso Relevante, cuja destruição ou perda não tenha sido compensada com pagamento de sinistro no âmbito de seguros contratados em até 6 (seis) meses contados do evento que tenha cobertura dos lucros cessantes dos ativos indenizados;</w:t>
      </w:r>
      <w:r w:rsidR="006E58B1">
        <w:rPr>
          <w:rFonts w:ascii="Times New Roman" w:hAnsi="Times New Roman"/>
          <w:sz w:val="24"/>
          <w:szCs w:val="24"/>
        </w:rPr>
        <w:t xml:space="preserve"> e</w:t>
      </w:r>
    </w:p>
    <w:p w14:paraId="09E09AC5" w14:textId="77777777" w:rsidR="00196500" w:rsidRDefault="00196500" w:rsidP="00765BDD">
      <w:pPr>
        <w:pStyle w:val="PargrafodaLista"/>
        <w:rPr>
          <w:rFonts w:ascii="Times New Roman" w:hAnsi="Times New Roman"/>
          <w:sz w:val="24"/>
          <w:szCs w:val="24"/>
        </w:rPr>
      </w:pPr>
    </w:p>
    <w:p w14:paraId="11872D46" w14:textId="03A7076E" w:rsidR="00196500" w:rsidRDefault="00196500" w:rsidP="001937C3">
      <w:pPr>
        <w:pStyle w:val="Exhibit4"/>
        <w:rPr>
          <w:rFonts w:ascii="Times New Roman" w:hAnsi="Times New Roman"/>
          <w:sz w:val="24"/>
          <w:szCs w:val="24"/>
        </w:rPr>
      </w:pPr>
      <w:r w:rsidRPr="00765BDD">
        <w:rPr>
          <w:rFonts w:ascii="Times New Roman" w:hAnsi="Times New Roman"/>
          <w:sz w:val="24"/>
          <w:szCs w:val="24"/>
        </w:rPr>
        <w:t>caso a Emissora contraia nova dívida financeira, contraída no mercado financeiro e/ou no de capitais, no Brasil e/ou no exterior acordo</w:t>
      </w:r>
      <w:r w:rsidR="006E58B1">
        <w:rPr>
          <w:rFonts w:ascii="Times New Roman" w:hAnsi="Times New Roman"/>
          <w:sz w:val="24"/>
          <w:szCs w:val="24"/>
        </w:rPr>
        <w:t xml:space="preserve"> ou contrato financeiro.</w:t>
      </w:r>
    </w:p>
    <w:p w14:paraId="2F2401D4" w14:textId="77777777" w:rsidR="005725F3" w:rsidRDefault="005725F3" w:rsidP="005725F3">
      <w:pPr>
        <w:pStyle w:val="PargrafodaLista"/>
        <w:rPr>
          <w:rFonts w:ascii="Times New Roman" w:hAnsi="Times New Roman"/>
          <w:sz w:val="24"/>
          <w:szCs w:val="24"/>
        </w:rPr>
      </w:pPr>
    </w:p>
    <w:p w14:paraId="39D4AE00" w14:textId="5CBC21CA" w:rsidR="005725F3" w:rsidRPr="005725F3" w:rsidRDefault="005725F3" w:rsidP="001937C3">
      <w:pPr>
        <w:pStyle w:val="Exhibit4"/>
        <w:rPr>
          <w:rFonts w:ascii="Times New Roman" w:hAnsi="Times New Roman"/>
          <w:sz w:val="24"/>
          <w:szCs w:val="24"/>
        </w:rPr>
      </w:pPr>
      <w:r w:rsidRPr="005725F3">
        <w:rPr>
          <w:rFonts w:ascii="Times New Roman" w:hAnsi="Times New Roman"/>
          <w:sz w:val="24"/>
          <w:szCs w:val="24"/>
        </w:rPr>
        <w:t xml:space="preserve">caso a Emissora não cumpra do Fluxo Mínimo de Recebíveis </w:t>
      </w:r>
      <w:r>
        <w:rPr>
          <w:rFonts w:ascii="Times New Roman" w:hAnsi="Times New Roman"/>
          <w:sz w:val="24"/>
          <w:szCs w:val="24"/>
        </w:rPr>
        <w:t xml:space="preserve">(conforme definido no Contrato de Cessão) </w:t>
      </w:r>
      <w:r w:rsidRPr="005725F3">
        <w:rPr>
          <w:rFonts w:ascii="Times New Roman" w:hAnsi="Times New Roman"/>
          <w:sz w:val="24"/>
          <w:szCs w:val="24"/>
        </w:rPr>
        <w:t xml:space="preserve">nos termos e prazos previstos </w:t>
      </w:r>
      <w:r>
        <w:rPr>
          <w:rFonts w:ascii="Times New Roman" w:hAnsi="Times New Roman"/>
          <w:sz w:val="24"/>
          <w:szCs w:val="24"/>
        </w:rPr>
        <w:t>na</w:t>
      </w:r>
      <w:r w:rsidRPr="005725F3">
        <w:rPr>
          <w:rFonts w:ascii="Times New Roman" w:hAnsi="Times New Roman"/>
          <w:sz w:val="24"/>
          <w:szCs w:val="24"/>
        </w:rPr>
        <w:t xml:space="preserve"> cláusula 5</w:t>
      </w:r>
      <w:r>
        <w:rPr>
          <w:rFonts w:ascii="Times New Roman" w:hAnsi="Times New Roman"/>
          <w:sz w:val="24"/>
          <w:szCs w:val="24"/>
        </w:rPr>
        <w:t xml:space="preserve"> do Contrato de Cessão.</w:t>
      </w:r>
    </w:p>
    <w:p w14:paraId="027ED7B3"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bookmarkStart w:id="479" w:name="_Ref93406739"/>
    </w:p>
    <w:p w14:paraId="56673561" w14:textId="5CA7C498"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ocorrência de qualquer dos Eventos de </w:t>
      </w:r>
      <w:r w:rsidR="00AB6F7F" w:rsidRPr="00027B94">
        <w:rPr>
          <w:rFonts w:ascii="Times New Roman" w:hAnsi="Times New Roman" w:cs="Times New Roman"/>
          <w:sz w:val="24"/>
          <w:szCs w:val="24"/>
        </w:rPr>
        <w:t xml:space="preserve">Vencimento Antecipado </w:t>
      </w:r>
      <w:r w:rsidRPr="00027B94">
        <w:rPr>
          <w:rFonts w:ascii="Times New Roman" w:hAnsi="Times New Roman" w:cs="Times New Roman"/>
          <w:sz w:val="24"/>
          <w:szCs w:val="24"/>
        </w:rPr>
        <w:t xml:space="preserve">indicados no item </w:t>
      </w:r>
      <w:r w:rsidR="00AB6F7F" w:rsidRPr="00027B94">
        <w:rPr>
          <w:rFonts w:ascii="Times New Roman" w:hAnsi="Times New Roman" w:cs="Times New Roman"/>
          <w:sz w:val="24"/>
          <w:szCs w:val="24"/>
        </w:rPr>
        <w:fldChar w:fldCharType="begin"/>
      </w:r>
      <w:r w:rsidR="00AB6F7F" w:rsidRPr="00027B94">
        <w:rPr>
          <w:rFonts w:ascii="Times New Roman" w:hAnsi="Times New Roman" w:cs="Times New Roman"/>
          <w:sz w:val="24"/>
          <w:szCs w:val="24"/>
        </w:rPr>
        <w:instrText xml:space="preserve"> REF _Ref93406786 \r \h </w:instrText>
      </w:r>
      <w:r w:rsidR="00C73099" w:rsidRPr="00027B94">
        <w:rPr>
          <w:rFonts w:ascii="Times New Roman" w:hAnsi="Times New Roman" w:cs="Times New Roman"/>
          <w:sz w:val="24"/>
          <w:szCs w:val="24"/>
        </w:rPr>
        <w:instrText xml:space="preserve"> \* MERGEFORMAT </w:instrText>
      </w:r>
      <w:r w:rsidR="00AB6F7F" w:rsidRPr="00027B94">
        <w:rPr>
          <w:rFonts w:ascii="Times New Roman" w:hAnsi="Times New Roman" w:cs="Times New Roman"/>
          <w:sz w:val="24"/>
          <w:szCs w:val="24"/>
        </w:rPr>
      </w:r>
      <w:r w:rsidR="00AB6F7F"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5.1.1</w:t>
      </w:r>
      <w:r w:rsidR="00AB6F7F" w:rsidRPr="00027B94">
        <w:rPr>
          <w:rFonts w:ascii="Times New Roman" w:hAnsi="Times New Roman" w:cs="Times New Roman"/>
          <w:sz w:val="24"/>
          <w:szCs w:val="24"/>
        </w:rPr>
        <w:fldChar w:fldCharType="end"/>
      </w:r>
      <w:r w:rsidR="00AB6F7F" w:rsidRPr="00027B94">
        <w:rPr>
          <w:rFonts w:ascii="Times New Roman" w:hAnsi="Times New Roman" w:cs="Times New Roman"/>
          <w:sz w:val="24"/>
          <w:szCs w:val="24"/>
        </w:rPr>
        <w:t xml:space="preserve"> </w:t>
      </w:r>
      <w:r w:rsidRPr="00027B94">
        <w:rPr>
          <w:rFonts w:ascii="Times New Roman" w:hAnsi="Times New Roman" w:cs="Times New Roman"/>
          <w:sz w:val="24"/>
          <w:szCs w:val="24"/>
        </w:rPr>
        <w:t>acima e observados eventuais prazos de cura estabelecidos, acarretará o vencimento antecipado imediato das Debêntures, independentemente de aviso ou notificação, judicial ou extrajudicial, e/ou qualquer consulta aos Debenturistas.</w:t>
      </w:r>
      <w:bookmarkEnd w:id="479"/>
    </w:p>
    <w:p w14:paraId="5725AC11"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bookmarkStart w:id="480" w:name="_Ref93408698"/>
    </w:p>
    <w:p w14:paraId="17FE2F07" w14:textId="00C9277E"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Na ocorrência dos demais Eventos de </w:t>
      </w:r>
      <w:r w:rsidR="00AB6F7F" w:rsidRPr="00027B94">
        <w:rPr>
          <w:rFonts w:ascii="Times New Roman" w:hAnsi="Times New Roman" w:cs="Times New Roman"/>
          <w:sz w:val="24"/>
          <w:szCs w:val="24"/>
        </w:rPr>
        <w:t>Vencimento Antecipado</w:t>
      </w:r>
      <w:r w:rsidR="00AB6F7F" w:rsidRPr="00027B94" w:rsidDel="00AB6F7F">
        <w:rPr>
          <w:rFonts w:ascii="Times New Roman" w:hAnsi="Times New Roman" w:cs="Times New Roman"/>
          <w:sz w:val="24"/>
          <w:szCs w:val="24"/>
        </w:rPr>
        <w:t xml:space="preserve"> </w:t>
      </w:r>
      <w:r w:rsidRPr="00027B94">
        <w:rPr>
          <w:rFonts w:ascii="Times New Roman" w:hAnsi="Times New Roman" w:cs="Times New Roman"/>
          <w:sz w:val="24"/>
          <w:szCs w:val="24"/>
        </w:rPr>
        <w:t xml:space="preserve">previstos no item </w:t>
      </w:r>
      <w:r w:rsidR="00AB6F7F" w:rsidRPr="00027B94">
        <w:rPr>
          <w:rFonts w:ascii="Times New Roman" w:hAnsi="Times New Roman" w:cs="Times New Roman"/>
          <w:sz w:val="24"/>
          <w:szCs w:val="24"/>
        </w:rPr>
        <w:fldChar w:fldCharType="begin"/>
      </w:r>
      <w:r w:rsidR="00AB6F7F" w:rsidRPr="00027B94">
        <w:rPr>
          <w:rFonts w:ascii="Times New Roman" w:hAnsi="Times New Roman" w:cs="Times New Roman"/>
          <w:sz w:val="24"/>
          <w:szCs w:val="24"/>
        </w:rPr>
        <w:instrText xml:space="preserve"> REF _Ref93406850 \r \h </w:instrText>
      </w:r>
      <w:r w:rsidR="00F510A4" w:rsidRPr="00027B94">
        <w:rPr>
          <w:rFonts w:ascii="Times New Roman" w:hAnsi="Times New Roman" w:cs="Times New Roman"/>
          <w:sz w:val="24"/>
          <w:szCs w:val="24"/>
        </w:rPr>
        <w:instrText xml:space="preserve"> \* MERGEFORMAT </w:instrText>
      </w:r>
      <w:r w:rsidR="00AB6F7F" w:rsidRPr="00027B94">
        <w:rPr>
          <w:rFonts w:ascii="Times New Roman" w:hAnsi="Times New Roman" w:cs="Times New Roman"/>
          <w:sz w:val="24"/>
          <w:szCs w:val="24"/>
        </w:rPr>
      </w:r>
      <w:r w:rsidR="00AB6F7F"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5.1.2</w:t>
      </w:r>
      <w:r w:rsidR="00AB6F7F" w:rsidRPr="00027B94">
        <w:rPr>
          <w:rFonts w:ascii="Times New Roman" w:hAnsi="Times New Roman" w:cs="Times New Roman"/>
          <w:sz w:val="24"/>
          <w:szCs w:val="24"/>
        </w:rPr>
        <w:fldChar w:fldCharType="end"/>
      </w:r>
      <w:r w:rsidR="00AB6F7F"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acima e observados eventuais prazos de cura estabelecidos, deverá ser convocada, em até 3 (três) Dias Úteis contados da data em que o Agente Fiduciário tomar conhecimento da ocorrência do referido evento, Assembleia Geral de </w:t>
      </w:r>
      <w:r w:rsidRPr="00027B94">
        <w:rPr>
          <w:rFonts w:ascii="Times New Roman" w:hAnsi="Times New Roman" w:cs="Times New Roman"/>
          <w:w w:val="0"/>
          <w:sz w:val="24"/>
          <w:szCs w:val="24"/>
        </w:rPr>
        <w:t>Debenturistas</w:t>
      </w:r>
      <w:r w:rsidRPr="00027B94">
        <w:rPr>
          <w:rFonts w:ascii="Times New Roman" w:hAnsi="Times New Roman" w:cs="Times New Roman"/>
          <w:sz w:val="24"/>
          <w:szCs w:val="24"/>
        </w:rPr>
        <w:t xml:space="preserve"> para deliberar acerca da não declaração do vencimento antecipado das Debêntures, observados os procedimentos de convocação previstos na Cláusula </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_Ref102093929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3B419C">
        <w:rPr>
          <w:rFonts w:ascii="Times New Roman" w:hAnsi="Times New Roman" w:cs="Times New Roman"/>
          <w:sz w:val="24"/>
          <w:szCs w:val="24"/>
        </w:rPr>
        <w:t>8.2</w:t>
      </w:r>
      <w:r w:rsidR="007863F7">
        <w:rPr>
          <w:rFonts w:ascii="Times New Roman" w:hAnsi="Times New Roman" w:cs="Times New Roman"/>
          <w:sz w:val="24"/>
          <w:szCs w:val="24"/>
        </w:rPr>
        <w:fldChar w:fldCharType="end"/>
      </w:r>
      <w:r w:rsidRPr="00027B94">
        <w:rPr>
          <w:rFonts w:ascii="Times New Roman" w:hAnsi="Times New Roman" w:cs="Times New Roman"/>
          <w:sz w:val="24"/>
          <w:szCs w:val="24"/>
        </w:rPr>
        <w:t xml:space="preserve"> abaixo.</w:t>
      </w:r>
      <w:bookmarkEnd w:id="480"/>
    </w:p>
    <w:p w14:paraId="5B46F14D"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bookmarkStart w:id="481" w:name="_Ref93408743"/>
    </w:p>
    <w:p w14:paraId="0BEEA02E" w14:textId="017782DE"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 xml:space="preserve">Na Assembleia </w:t>
      </w:r>
      <w:r w:rsidRPr="00027B94">
        <w:rPr>
          <w:rFonts w:ascii="Times New Roman" w:hAnsi="Times New Roman" w:cs="Times New Roman"/>
          <w:sz w:val="24"/>
          <w:szCs w:val="24"/>
        </w:rPr>
        <w:t>Geral</w:t>
      </w:r>
      <w:r w:rsidRPr="00027B94">
        <w:rPr>
          <w:rFonts w:ascii="Times New Roman" w:hAnsi="Times New Roman" w:cs="Times New Roman"/>
          <w:w w:val="0"/>
          <w:sz w:val="24"/>
          <w:szCs w:val="24"/>
        </w:rPr>
        <w:t xml:space="preserve"> </w:t>
      </w:r>
      <w:r w:rsidRPr="00027B94">
        <w:rPr>
          <w:rFonts w:ascii="Times New Roman" w:hAnsi="Times New Roman" w:cs="Times New Roman"/>
          <w:sz w:val="24"/>
          <w:szCs w:val="24"/>
        </w:rPr>
        <w:t>de</w:t>
      </w:r>
      <w:r w:rsidRPr="00027B94">
        <w:rPr>
          <w:rFonts w:ascii="Times New Roman" w:hAnsi="Times New Roman" w:cs="Times New Roman"/>
          <w:w w:val="0"/>
          <w:sz w:val="24"/>
          <w:szCs w:val="24"/>
        </w:rPr>
        <w:t xml:space="preserve"> Debenturistas </w:t>
      </w:r>
      <w:bookmarkStart w:id="482" w:name="_DV_C359"/>
      <w:r w:rsidRPr="00027B94">
        <w:rPr>
          <w:rFonts w:ascii="Times New Roman" w:hAnsi="Times New Roman" w:cs="Times New Roman"/>
          <w:w w:val="0"/>
          <w:sz w:val="24"/>
          <w:szCs w:val="24"/>
        </w:rPr>
        <w:t>de que trata est</w:t>
      </w:r>
      <w:bookmarkEnd w:id="482"/>
      <w:r w:rsidRPr="00027B94">
        <w:rPr>
          <w:rFonts w:ascii="Times New Roman" w:hAnsi="Times New Roman" w:cs="Times New Roman"/>
          <w:w w:val="0"/>
          <w:sz w:val="24"/>
          <w:szCs w:val="24"/>
        </w:rPr>
        <w:t xml:space="preserve">e item </w:t>
      </w:r>
      <w:bookmarkStart w:id="483" w:name="_DV_C361"/>
      <w:r w:rsidR="00AB6F7F" w:rsidRPr="00027B94">
        <w:rPr>
          <w:rFonts w:ascii="Times New Roman" w:hAnsi="Times New Roman" w:cs="Times New Roman"/>
          <w:w w:val="0"/>
          <w:sz w:val="24"/>
          <w:szCs w:val="24"/>
        </w:rPr>
        <w:fldChar w:fldCharType="begin"/>
      </w:r>
      <w:r w:rsidR="00AB6F7F" w:rsidRPr="00027B94">
        <w:rPr>
          <w:rFonts w:ascii="Times New Roman" w:hAnsi="Times New Roman" w:cs="Times New Roman"/>
          <w:w w:val="0"/>
          <w:sz w:val="24"/>
          <w:szCs w:val="24"/>
        </w:rPr>
        <w:instrText xml:space="preserve"> REF _Ref93408698 \r \h </w:instrText>
      </w:r>
      <w:r w:rsidR="00F510A4" w:rsidRPr="00027B94">
        <w:rPr>
          <w:rFonts w:ascii="Times New Roman" w:hAnsi="Times New Roman" w:cs="Times New Roman"/>
          <w:w w:val="0"/>
          <w:sz w:val="24"/>
          <w:szCs w:val="24"/>
        </w:rPr>
        <w:instrText xml:space="preserve"> \* MERGEFORMAT </w:instrText>
      </w:r>
      <w:r w:rsidR="00AB6F7F" w:rsidRPr="00027B94">
        <w:rPr>
          <w:rFonts w:ascii="Times New Roman" w:hAnsi="Times New Roman" w:cs="Times New Roman"/>
          <w:w w:val="0"/>
          <w:sz w:val="24"/>
          <w:szCs w:val="24"/>
        </w:rPr>
      </w:r>
      <w:r w:rsidR="00AB6F7F" w:rsidRPr="00027B94">
        <w:rPr>
          <w:rFonts w:ascii="Times New Roman" w:hAnsi="Times New Roman" w:cs="Times New Roman"/>
          <w:w w:val="0"/>
          <w:sz w:val="24"/>
          <w:szCs w:val="24"/>
        </w:rPr>
        <w:fldChar w:fldCharType="separate"/>
      </w:r>
      <w:r w:rsidR="003B419C">
        <w:rPr>
          <w:rFonts w:ascii="Times New Roman" w:hAnsi="Times New Roman" w:cs="Times New Roman"/>
          <w:w w:val="0"/>
          <w:sz w:val="24"/>
          <w:szCs w:val="24"/>
        </w:rPr>
        <w:t>0</w:t>
      </w:r>
      <w:r w:rsidR="00AB6F7F" w:rsidRPr="00027B94">
        <w:rPr>
          <w:rFonts w:ascii="Times New Roman" w:hAnsi="Times New Roman" w:cs="Times New Roman"/>
          <w:w w:val="0"/>
          <w:sz w:val="24"/>
          <w:szCs w:val="24"/>
        </w:rPr>
        <w:fldChar w:fldCharType="end"/>
      </w:r>
      <w:r w:rsidRPr="00027B94">
        <w:rPr>
          <w:rFonts w:ascii="Times New Roman" w:hAnsi="Times New Roman" w:cs="Times New Roman"/>
          <w:w w:val="0"/>
          <w:sz w:val="24"/>
          <w:szCs w:val="24"/>
        </w:rPr>
        <w:t xml:space="preserve">, </w:t>
      </w:r>
      <w:bookmarkEnd w:id="483"/>
      <w:r w:rsidRPr="00027B94">
        <w:rPr>
          <w:rFonts w:ascii="Times New Roman" w:hAnsi="Times New Roman" w:cs="Times New Roman"/>
          <w:w w:val="0"/>
          <w:sz w:val="24"/>
          <w:szCs w:val="24"/>
        </w:rPr>
        <w:t>os Debenturistas que representem</w:t>
      </w:r>
      <w:bookmarkStart w:id="484" w:name="_DV_C363"/>
      <w:r w:rsidRPr="00027B94">
        <w:rPr>
          <w:rFonts w:ascii="Times New Roman" w:hAnsi="Times New Roman" w:cs="Times New Roman"/>
          <w:w w:val="0"/>
          <w:sz w:val="24"/>
          <w:szCs w:val="24"/>
        </w:rPr>
        <w:t>, no mínimo,</w:t>
      </w:r>
      <w:bookmarkEnd w:id="484"/>
      <w:r w:rsidRPr="00027B94">
        <w:rPr>
          <w:rFonts w:ascii="Times New Roman" w:hAnsi="Times New Roman" w:cs="Times New Roman"/>
          <w:w w:val="0"/>
          <w:sz w:val="24"/>
          <w:szCs w:val="24"/>
        </w:rPr>
        <w:t xml:space="preserve"> </w:t>
      </w:r>
      <w:r w:rsidR="009E40F0" w:rsidRPr="00027B94">
        <w:rPr>
          <w:rFonts w:ascii="Times New Roman" w:hAnsi="Times New Roman" w:cs="Times New Roman"/>
          <w:sz w:val="24"/>
          <w:szCs w:val="24"/>
        </w:rPr>
        <w:t>2/3 (dois terços)</w:t>
      </w:r>
      <w:r w:rsidR="00CB3DE5" w:rsidRPr="00027B94">
        <w:rPr>
          <w:rFonts w:ascii="Times New Roman" w:hAnsi="Times New Roman" w:cs="Times New Roman"/>
          <w:w w:val="0"/>
          <w:sz w:val="24"/>
          <w:szCs w:val="24"/>
        </w:rPr>
        <w:t xml:space="preserve"> </w:t>
      </w:r>
      <w:r w:rsidRPr="00027B94">
        <w:rPr>
          <w:rFonts w:ascii="Times New Roman" w:hAnsi="Times New Roman" w:cs="Times New Roman"/>
          <w:w w:val="0"/>
          <w:sz w:val="24"/>
          <w:szCs w:val="24"/>
        </w:rPr>
        <w:t xml:space="preserve">das Debêntures em Circulação, conforme definido no subitem </w:t>
      </w:r>
      <w:r w:rsidR="0023393C" w:rsidRPr="00027B94">
        <w:rPr>
          <w:rFonts w:ascii="Times New Roman" w:hAnsi="Times New Roman" w:cs="Times New Roman"/>
          <w:w w:val="0"/>
          <w:sz w:val="24"/>
          <w:szCs w:val="24"/>
        </w:rPr>
        <w:fldChar w:fldCharType="begin"/>
      </w:r>
      <w:r w:rsidR="0023393C" w:rsidRPr="00027B94">
        <w:rPr>
          <w:rFonts w:ascii="Times New Roman" w:hAnsi="Times New Roman" w:cs="Times New Roman"/>
          <w:w w:val="0"/>
          <w:sz w:val="24"/>
          <w:szCs w:val="24"/>
        </w:rPr>
        <w:instrText xml:space="preserve"> REF _Ref93413055 \r \h </w:instrText>
      </w:r>
      <w:r w:rsidR="00F510A4" w:rsidRPr="00027B94">
        <w:rPr>
          <w:rFonts w:ascii="Times New Roman" w:hAnsi="Times New Roman" w:cs="Times New Roman"/>
          <w:w w:val="0"/>
          <w:sz w:val="24"/>
          <w:szCs w:val="24"/>
        </w:rPr>
        <w:instrText xml:space="preserve"> \* MERGEFORMAT </w:instrText>
      </w:r>
      <w:r w:rsidR="0023393C" w:rsidRPr="00027B94">
        <w:rPr>
          <w:rFonts w:ascii="Times New Roman" w:hAnsi="Times New Roman" w:cs="Times New Roman"/>
          <w:w w:val="0"/>
          <w:sz w:val="24"/>
          <w:szCs w:val="24"/>
        </w:rPr>
      </w:r>
      <w:r w:rsidR="0023393C" w:rsidRPr="00027B94">
        <w:rPr>
          <w:rFonts w:ascii="Times New Roman" w:hAnsi="Times New Roman" w:cs="Times New Roman"/>
          <w:w w:val="0"/>
          <w:sz w:val="24"/>
          <w:szCs w:val="24"/>
        </w:rPr>
        <w:fldChar w:fldCharType="separate"/>
      </w:r>
      <w:r w:rsidR="003B419C">
        <w:rPr>
          <w:rFonts w:ascii="Times New Roman" w:hAnsi="Times New Roman" w:cs="Times New Roman"/>
          <w:w w:val="0"/>
          <w:sz w:val="24"/>
          <w:szCs w:val="24"/>
        </w:rPr>
        <w:t>0</w:t>
      </w:r>
      <w:r w:rsidR="0023393C" w:rsidRPr="00027B94">
        <w:rPr>
          <w:rFonts w:ascii="Times New Roman" w:hAnsi="Times New Roman" w:cs="Times New Roman"/>
          <w:w w:val="0"/>
          <w:sz w:val="24"/>
          <w:szCs w:val="24"/>
        </w:rPr>
        <w:fldChar w:fldCharType="end"/>
      </w:r>
      <w:r w:rsidR="0023393C" w:rsidRPr="00027B94">
        <w:rPr>
          <w:rFonts w:ascii="Times New Roman" w:hAnsi="Times New Roman" w:cs="Times New Roman"/>
          <w:w w:val="0"/>
          <w:sz w:val="24"/>
          <w:szCs w:val="24"/>
        </w:rPr>
        <w:t xml:space="preserve"> </w:t>
      </w:r>
      <w:r w:rsidRPr="00027B94">
        <w:rPr>
          <w:rFonts w:ascii="Times New Roman" w:hAnsi="Times New Roman" w:cs="Times New Roman"/>
          <w:w w:val="0"/>
          <w:sz w:val="24"/>
          <w:szCs w:val="24"/>
        </w:rPr>
        <w:t xml:space="preserve">abaixo, poderão optar por </w:t>
      </w:r>
      <w:r w:rsidRPr="00027B94">
        <w:rPr>
          <w:rFonts w:ascii="Times New Roman" w:hAnsi="Times New Roman" w:cs="Times New Roman"/>
          <w:w w:val="0"/>
          <w:sz w:val="24"/>
          <w:szCs w:val="24"/>
        </w:rPr>
        <w:lastRenderedPageBreak/>
        <w:t>deliberar pela não decretação do vencimento antecipado das Debêntures, hipótese na qual o Agente Fiduciário não declarará o vencimento antecipado.</w:t>
      </w:r>
      <w:bookmarkEnd w:id="481"/>
    </w:p>
    <w:p w14:paraId="4BA401BF" w14:textId="77777777" w:rsidR="00F510A4" w:rsidRPr="00027B94" w:rsidRDefault="00F510A4"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430D28D1" w14:textId="5A139A53"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 xml:space="preserve">Na hipótese: (i) de não instalação da Assembleia Geral de Debenturistas mencionada </w:t>
      </w:r>
      <w:bookmarkStart w:id="485" w:name="_DV_C368"/>
      <w:r w:rsidRPr="00027B94">
        <w:rPr>
          <w:rFonts w:ascii="Times New Roman" w:hAnsi="Times New Roman" w:cs="Times New Roman"/>
          <w:w w:val="0"/>
          <w:sz w:val="24"/>
          <w:szCs w:val="24"/>
        </w:rPr>
        <w:t xml:space="preserve">no item </w:t>
      </w:r>
      <w:r w:rsidR="00AB6F7F" w:rsidRPr="00027B94">
        <w:rPr>
          <w:rFonts w:ascii="Times New Roman" w:hAnsi="Times New Roman" w:cs="Times New Roman"/>
          <w:w w:val="0"/>
          <w:sz w:val="24"/>
          <w:szCs w:val="24"/>
        </w:rPr>
        <w:fldChar w:fldCharType="begin"/>
      </w:r>
      <w:r w:rsidR="00AB6F7F" w:rsidRPr="00027B94">
        <w:rPr>
          <w:rFonts w:ascii="Times New Roman" w:hAnsi="Times New Roman" w:cs="Times New Roman"/>
          <w:w w:val="0"/>
          <w:sz w:val="24"/>
          <w:szCs w:val="24"/>
        </w:rPr>
        <w:instrText xml:space="preserve"> REF _Ref93408743 \r \h </w:instrText>
      </w:r>
      <w:r w:rsidR="00F510A4" w:rsidRPr="00027B94">
        <w:rPr>
          <w:rFonts w:ascii="Times New Roman" w:hAnsi="Times New Roman" w:cs="Times New Roman"/>
          <w:w w:val="0"/>
          <w:sz w:val="24"/>
          <w:szCs w:val="24"/>
        </w:rPr>
        <w:instrText xml:space="preserve"> \* MERGEFORMAT </w:instrText>
      </w:r>
      <w:r w:rsidR="00AB6F7F" w:rsidRPr="00027B94">
        <w:rPr>
          <w:rFonts w:ascii="Times New Roman" w:hAnsi="Times New Roman" w:cs="Times New Roman"/>
          <w:w w:val="0"/>
          <w:sz w:val="24"/>
          <w:szCs w:val="24"/>
        </w:rPr>
      </w:r>
      <w:r w:rsidR="00AB6F7F" w:rsidRPr="00027B94">
        <w:rPr>
          <w:rFonts w:ascii="Times New Roman" w:hAnsi="Times New Roman" w:cs="Times New Roman"/>
          <w:w w:val="0"/>
          <w:sz w:val="24"/>
          <w:szCs w:val="24"/>
        </w:rPr>
        <w:fldChar w:fldCharType="separate"/>
      </w:r>
      <w:r w:rsidR="003B419C">
        <w:rPr>
          <w:rFonts w:ascii="Times New Roman" w:hAnsi="Times New Roman" w:cs="Times New Roman"/>
          <w:w w:val="0"/>
          <w:sz w:val="24"/>
          <w:szCs w:val="24"/>
        </w:rPr>
        <w:t>0</w:t>
      </w:r>
      <w:r w:rsidR="00AB6F7F" w:rsidRPr="00027B94">
        <w:rPr>
          <w:rFonts w:ascii="Times New Roman" w:hAnsi="Times New Roman" w:cs="Times New Roman"/>
          <w:w w:val="0"/>
          <w:sz w:val="24"/>
          <w:szCs w:val="24"/>
        </w:rPr>
        <w:fldChar w:fldCharType="end"/>
      </w:r>
      <w:r w:rsidR="00AB6F7F" w:rsidRPr="00027B94">
        <w:rPr>
          <w:rFonts w:ascii="Times New Roman" w:hAnsi="Times New Roman" w:cs="Times New Roman"/>
          <w:w w:val="0"/>
          <w:sz w:val="24"/>
          <w:szCs w:val="24"/>
        </w:rPr>
        <w:t xml:space="preserve"> </w:t>
      </w:r>
      <w:bookmarkEnd w:id="485"/>
      <w:r w:rsidRPr="00027B94">
        <w:rPr>
          <w:rFonts w:ascii="Times New Roman" w:hAnsi="Times New Roman" w:cs="Times New Roman"/>
          <w:w w:val="0"/>
          <w:sz w:val="24"/>
          <w:szCs w:val="24"/>
        </w:rPr>
        <w:t xml:space="preserve">acima, em segunda convocação, por falta de </w:t>
      </w:r>
      <w:r w:rsidRPr="00027B94">
        <w:rPr>
          <w:rFonts w:ascii="Times New Roman" w:hAnsi="Times New Roman" w:cs="Times New Roman"/>
          <w:i/>
          <w:w w:val="0"/>
          <w:sz w:val="24"/>
          <w:szCs w:val="24"/>
        </w:rPr>
        <w:t>quórum</w:t>
      </w:r>
      <w:r w:rsidRPr="00027B94">
        <w:rPr>
          <w:rFonts w:ascii="Times New Roman" w:hAnsi="Times New Roman" w:cs="Times New Roman"/>
          <w:w w:val="0"/>
          <w:sz w:val="24"/>
          <w:szCs w:val="24"/>
        </w:rPr>
        <w:t xml:space="preserve">; ou (ii) de não ser </w:t>
      </w:r>
      <w:bookmarkStart w:id="486" w:name="_DV_C370"/>
      <w:r w:rsidRPr="00027B94">
        <w:rPr>
          <w:rFonts w:ascii="Times New Roman" w:hAnsi="Times New Roman" w:cs="Times New Roman"/>
          <w:w w:val="0"/>
          <w:sz w:val="24"/>
          <w:szCs w:val="24"/>
        </w:rPr>
        <w:t>aprovado</w:t>
      </w:r>
      <w:bookmarkEnd w:id="486"/>
      <w:r w:rsidRPr="00027B94">
        <w:rPr>
          <w:rFonts w:ascii="Times New Roman" w:hAnsi="Times New Roman" w:cs="Times New Roman"/>
          <w:w w:val="0"/>
          <w:sz w:val="24"/>
          <w:szCs w:val="24"/>
        </w:rPr>
        <w:t xml:space="preserve"> o exercício da faculdade prevista no subitem</w:t>
      </w:r>
      <w:bookmarkStart w:id="487" w:name="_DV_C372"/>
      <w:r w:rsidRPr="00027B94">
        <w:rPr>
          <w:rFonts w:ascii="Times New Roman" w:hAnsi="Times New Roman" w:cs="Times New Roman"/>
          <w:w w:val="0"/>
          <w:sz w:val="24"/>
          <w:szCs w:val="24"/>
        </w:rPr>
        <w:t xml:space="preserve"> </w:t>
      </w:r>
      <w:r w:rsidR="00AB6F7F" w:rsidRPr="00027B94">
        <w:rPr>
          <w:rFonts w:ascii="Times New Roman" w:hAnsi="Times New Roman" w:cs="Times New Roman"/>
          <w:w w:val="0"/>
          <w:sz w:val="24"/>
          <w:szCs w:val="24"/>
        </w:rPr>
        <w:fldChar w:fldCharType="begin"/>
      </w:r>
      <w:r w:rsidR="00AB6F7F" w:rsidRPr="00027B94">
        <w:rPr>
          <w:rFonts w:ascii="Times New Roman" w:hAnsi="Times New Roman" w:cs="Times New Roman"/>
          <w:w w:val="0"/>
          <w:sz w:val="24"/>
          <w:szCs w:val="24"/>
        </w:rPr>
        <w:instrText xml:space="preserve"> REF _Ref93408743 \r \h </w:instrText>
      </w:r>
      <w:r w:rsidR="00F510A4" w:rsidRPr="00027B94">
        <w:rPr>
          <w:rFonts w:ascii="Times New Roman" w:hAnsi="Times New Roman" w:cs="Times New Roman"/>
          <w:w w:val="0"/>
          <w:sz w:val="24"/>
          <w:szCs w:val="24"/>
        </w:rPr>
        <w:instrText xml:space="preserve"> \* MERGEFORMAT </w:instrText>
      </w:r>
      <w:r w:rsidR="00AB6F7F" w:rsidRPr="00027B94">
        <w:rPr>
          <w:rFonts w:ascii="Times New Roman" w:hAnsi="Times New Roman" w:cs="Times New Roman"/>
          <w:w w:val="0"/>
          <w:sz w:val="24"/>
          <w:szCs w:val="24"/>
        </w:rPr>
      </w:r>
      <w:r w:rsidR="00AB6F7F" w:rsidRPr="00027B94">
        <w:rPr>
          <w:rFonts w:ascii="Times New Roman" w:hAnsi="Times New Roman" w:cs="Times New Roman"/>
          <w:w w:val="0"/>
          <w:sz w:val="24"/>
          <w:szCs w:val="24"/>
        </w:rPr>
        <w:fldChar w:fldCharType="separate"/>
      </w:r>
      <w:r w:rsidR="003B419C">
        <w:rPr>
          <w:rFonts w:ascii="Times New Roman" w:hAnsi="Times New Roman" w:cs="Times New Roman"/>
          <w:w w:val="0"/>
          <w:sz w:val="24"/>
          <w:szCs w:val="24"/>
        </w:rPr>
        <w:t>0</w:t>
      </w:r>
      <w:r w:rsidR="00AB6F7F" w:rsidRPr="00027B94">
        <w:rPr>
          <w:rFonts w:ascii="Times New Roman" w:hAnsi="Times New Roman" w:cs="Times New Roman"/>
          <w:w w:val="0"/>
          <w:sz w:val="24"/>
          <w:szCs w:val="24"/>
        </w:rPr>
        <w:fldChar w:fldCharType="end"/>
      </w:r>
      <w:r w:rsidR="0021358D" w:rsidRPr="00027B94">
        <w:rPr>
          <w:rFonts w:ascii="Times New Roman" w:hAnsi="Times New Roman" w:cs="Times New Roman"/>
          <w:w w:val="0"/>
          <w:sz w:val="24"/>
          <w:szCs w:val="24"/>
        </w:rPr>
        <w:t xml:space="preserve"> </w:t>
      </w:r>
      <w:bookmarkEnd w:id="487"/>
      <w:r w:rsidRPr="00027B94">
        <w:rPr>
          <w:rFonts w:ascii="Times New Roman" w:hAnsi="Times New Roman" w:cs="Times New Roman"/>
          <w:w w:val="0"/>
          <w:sz w:val="24"/>
          <w:szCs w:val="24"/>
        </w:rPr>
        <w:t xml:space="preserve">acima pelo </w:t>
      </w:r>
      <w:bookmarkStart w:id="488" w:name="_DV_C375"/>
      <w:r w:rsidRPr="00027B94">
        <w:rPr>
          <w:rFonts w:ascii="Times New Roman" w:hAnsi="Times New Roman" w:cs="Times New Roman"/>
          <w:i/>
          <w:w w:val="0"/>
          <w:sz w:val="24"/>
          <w:szCs w:val="24"/>
        </w:rPr>
        <w:t>quórum</w:t>
      </w:r>
      <w:r w:rsidRPr="00027B94">
        <w:rPr>
          <w:rFonts w:ascii="Times New Roman" w:hAnsi="Times New Roman" w:cs="Times New Roman"/>
          <w:w w:val="0"/>
          <w:sz w:val="24"/>
          <w:szCs w:val="24"/>
        </w:rPr>
        <w:t xml:space="preserve"> mínimo de deliberação</w:t>
      </w:r>
      <w:bookmarkEnd w:id="488"/>
      <w:r w:rsidRPr="00027B94">
        <w:rPr>
          <w:rFonts w:ascii="Times New Roman" w:hAnsi="Times New Roman" w:cs="Times New Roman"/>
          <w:w w:val="0"/>
          <w:sz w:val="24"/>
          <w:szCs w:val="24"/>
        </w:rPr>
        <w:t>, o Agente Fiduciário deverá declarar o vencimento antecipado das Debêntures nos termos indicados n</w:t>
      </w:r>
      <w:r w:rsidR="00FF24C3" w:rsidRPr="00027B94">
        <w:rPr>
          <w:rFonts w:ascii="Times New Roman" w:hAnsi="Times New Roman" w:cs="Times New Roman"/>
          <w:w w:val="0"/>
          <w:sz w:val="24"/>
          <w:szCs w:val="24"/>
        </w:rPr>
        <w:t xml:space="preserve">a Cláusula </w:t>
      </w:r>
      <w:r w:rsidR="00FF24C3" w:rsidRPr="00027B94">
        <w:rPr>
          <w:rFonts w:ascii="Times New Roman" w:hAnsi="Times New Roman" w:cs="Times New Roman"/>
          <w:w w:val="0"/>
          <w:sz w:val="24"/>
          <w:szCs w:val="24"/>
        </w:rPr>
        <w:fldChar w:fldCharType="begin"/>
      </w:r>
      <w:r w:rsidR="00FF24C3" w:rsidRPr="00027B94">
        <w:rPr>
          <w:rFonts w:ascii="Times New Roman" w:hAnsi="Times New Roman" w:cs="Times New Roman"/>
          <w:w w:val="0"/>
          <w:sz w:val="24"/>
          <w:szCs w:val="24"/>
        </w:rPr>
        <w:instrText xml:space="preserve"> REF _Ref93416028 \r \h </w:instrText>
      </w:r>
      <w:r w:rsidR="00F510A4" w:rsidRPr="00027B94">
        <w:rPr>
          <w:rFonts w:ascii="Times New Roman" w:hAnsi="Times New Roman" w:cs="Times New Roman"/>
          <w:w w:val="0"/>
          <w:sz w:val="24"/>
          <w:szCs w:val="24"/>
        </w:rPr>
        <w:instrText xml:space="preserve"> \* MERGEFORMAT </w:instrText>
      </w:r>
      <w:r w:rsidR="00FF24C3" w:rsidRPr="00027B94">
        <w:rPr>
          <w:rFonts w:ascii="Times New Roman" w:hAnsi="Times New Roman" w:cs="Times New Roman"/>
          <w:w w:val="0"/>
          <w:sz w:val="24"/>
          <w:szCs w:val="24"/>
        </w:rPr>
      </w:r>
      <w:r w:rsidR="00FF24C3" w:rsidRPr="00027B94">
        <w:rPr>
          <w:rFonts w:ascii="Times New Roman" w:hAnsi="Times New Roman" w:cs="Times New Roman"/>
          <w:w w:val="0"/>
          <w:sz w:val="24"/>
          <w:szCs w:val="24"/>
        </w:rPr>
        <w:fldChar w:fldCharType="separate"/>
      </w:r>
      <w:r w:rsidR="003B419C">
        <w:rPr>
          <w:rFonts w:ascii="Times New Roman" w:hAnsi="Times New Roman" w:cs="Times New Roman"/>
          <w:w w:val="0"/>
          <w:sz w:val="24"/>
          <w:szCs w:val="24"/>
        </w:rPr>
        <w:t>5.1</w:t>
      </w:r>
      <w:r w:rsidR="00FF24C3" w:rsidRPr="00027B94">
        <w:rPr>
          <w:rFonts w:ascii="Times New Roman" w:hAnsi="Times New Roman" w:cs="Times New Roman"/>
          <w:w w:val="0"/>
          <w:sz w:val="24"/>
          <w:szCs w:val="24"/>
        </w:rPr>
        <w:fldChar w:fldCharType="end"/>
      </w:r>
      <w:r w:rsidR="00FF24C3" w:rsidRPr="00027B94">
        <w:rPr>
          <w:rFonts w:ascii="Times New Roman" w:hAnsi="Times New Roman" w:cs="Times New Roman"/>
          <w:w w:val="0"/>
          <w:sz w:val="24"/>
          <w:szCs w:val="24"/>
        </w:rPr>
        <w:t xml:space="preserve"> </w:t>
      </w:r>
      <w:r w:rsidRPr="00027B94">
        <w:rPr>
          <w:rFonts w:ascii="Times New Roman" w:hAnsi="Times New Roman" w:cs="Times New Roman"/>
          <w:w w:val="0"/>
          <w:sz w:val="24"/>
          <w:szCs w:val="24"/>
        </w:rPr>
        <w:t>acima.</w:t>
      </w:r>
    </w:p>
    <w:p w14:paraId="6DE3D001"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bookmarkStart w:id="489" w:name="_Ref93408794"/>
    </w:p>
    <w:p w14:paraId="3E9C1F0B" w14:textId="3D1437F2" w:rsidR="00C82E92" w:rsidRPr="00027B94" w:rsidRDefault="00C156C8" w:rsidP="00F510A4">
      <w:pPr>
        <w:pStyle w:val="Level2"/>
        <w:spacing w:after="0" w:line="300" w:lineRule="exact"/>
        <w:rPr>
          <w:rFonts w:ascii="Times New Roman" w:hAnsi="Times New Roman" w:cs="Times New Roman"/>
          <w:sz w:val="24"/>
          <w:szCs w:val="24"/>
        </w:rPr>
      </w:pPr>
      <w:bookmarkStart w:id="490" w:name="_Ref102093970"/>
      <w:r w:rsidRPr="00027B94">
        <w:rPr>
          <w:rFonts w:ascii="Times New Roman" w:hAnsi="Times New Roman" w:cs="Times New Roman"/>
          <w:sz w:val="24"/>
          <w:szCs w:val="24"/>
        </w:rPr>
        <w:t xml:space="preserve">Observado o aqui disposto, em caso de vencimento antecipado das Debêntures, a Emissora obriga-se a, imediatamente, </w:t>
      </w:r>
      <w:r w:rsidR="000F7CF3">
        <w:rPr>
          <w:rFonts w:ascii="Times New Roman" w:hAnsi="Times New Roman" w:cs="Times New Roman"/>
          <w:sz w:val="24"/>
          <w:szCs w:val="24"/>
        </w:rPr>
        <w:t>pagar</w:t>
      </w:r>
      <w:r w:rsidRPr="00027B94">
        <w:rPr>
          <w:rFonts w:ascii="Times New Roman" w:hAnsi="Times New Roman" w:cs="Times New Roman"/>
          <w:sz w:val="24"/>
          <w:szCs w:val="24"/>
        </w:rPr>
        <w:t xml:space="preserve"> a totalidade das Debêntures, com o seu consequente cancelamento, mediante o pagamento do Valor Nominal Unitário ou do saldo do Valor Nominal Unitário das Debêntures, conforme o caso, acrescido da respectiva Remuneração calculada </w:t>
      </w:r>
      <w:r w:rsidRPr="00027B94">
        <w:rPr>
          <w:rFonts w:ascii="Times New Roman" w:hAnsi="Times New Roman" w:cs="Times New Roman"/>
          <w:i/>
          <w:sz w:val="24"/>
          <w:szCs w:val="24"/>
        </w:rPr>
        <w:t>pro rata temporis</w:t>
      </w:r>
      <w:r w:rsidRPr="00027B94">
        <w:rPr>
          <w:rFonts w:ascii="Times New Roman" w:hAnsi="Times New Roman" w:cs="Times New Roman"/>
          <w:sz w:val="24"/>
          <w:szCs w:val="24"/>
        </w:rPr>
        <w:t xml:space="preserve"> desde a primeira Data de Integralização, ou da última Data de Pagamento da Remuneração da respectiva série, até a data do efetivo pagamento, acrescido dos demais encargos eventualmente devidos pela Emissora nos termos desta Escritura de Emissão, e em até 02 (dois) Dias Úteis de sua ocorrência.</w:t>
      </w:r>
      <w:bookmarkEnd w:id="489"/>
      <w:bookmarkEnd w:id="490"/>
    </w:p>
    <w:p w14:paraId="57AFAB7A"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p>
    <w:p w14:paraId="24DEC51A" w14:textId="61146B48"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 B3 deverá ser comunicada pela Emissora, em conjunto com o Agente Fiduciário, imediatamente após a declaração do vencimento antecipado e de acordo com os termos e condições previstos no manual de operações da B3. Não obstante, caso o pagamento da totalidade das Debêntures previsto na Cláusula</w:t>
      </w:r>
      <w:r w:rsidR="007863F7">
        <w:rPr>
          <w:rFonts w:ascii="Times New Roman" w:hAnsi="Times New Roman" w:cs="Times New Roman"/>
          <w:sz w:val="24"/>
          <w:szCs w:val="24"/>
        </w:rPr>
        <w:fldChar w:fldCharType="begin"/>
      </w:r>
      <w:r w:rsidR="007863F7">
        <w:rPr>
          <w:rFonts w:ascii="Times New Roman" w:hAnsi="Times New Roman" w:cs="Times New Roman"/>
          <w:sz w:val="24"/>
          <w:szCs w:val="24"/>
        </w:rPr>
        <w:instrText xml:space="preserve"> REF _Ref102093970 \r \h </w:instrText>
      </w:r>
      <w:r w:rsidR="007863F7">
        <w:rPr>
          <w:rFonts w:ascii="Times New Roman" w:hAnsi="Times New Roman" w:cs="Times New Roman"/>
          <w:sz w:val="24"/>
          <w:szCs w:val="24"/>
        </w:rPr>
      </w:r>
      <w:r w:rsidR="007863F7">
        <w:rPr>
          <w:rFonts w:ascii="Times New Roman" w:hAnsi="Times New Roman" w:cs="Times New Roman"/>
          <w:sz w:val="24"/>
          <w:szCs w:val="24"/>
        </w:rPr>
        <w:fldChar w:fldCharType="separate"/>
      </w:r>
      <w:r w:rsidR="003B419C">
        <w:rPr>
          <w:rFonts w:ascii="Times New Roman" w:hAnsi="Times New Roman" w:cs="Times New Roman"/>
          <w:sz w:val="24"/>
          <w:szCs w:val="24"/>
        </w:rPr>
        <w:t>5.4</w:t>
      </w:r>
      <w:r w:rsidR="007863F7">
        <w:rPr>
          <w:rFonts w:ascii="Times New Roman" w:hAnsi="Times New Roman" w:cs="Times New Roman"/>
          <w:sz w:val="24"/>
          <w:szCs w:val="24"/>
        </w:rPr>
        <w:fldChar w:fldCharType="end"/>
      </w:r>
      <w:r w:rsidRPr="00027B94">
        <w:rPr>
          <w:rFonts w:ascii="Times New Roman" w:hAnsi="Times New Roman" w:cs="Times New Roman"/>
          <w:sz w:val="24"/>
          <w:szCs w:val="24"/>
        </w:rPr>
        <w:t>. acima seja realizado por meio da B3, a Emissora deverá comunicar a B3, por meio de correspondência em conjunto com o Agente Fiduciário, sobre o tal pagamento, com, no mínimo, 3 (três) Dias Úteis de antecedência da data estipulada para a sua realização.</w:t>
      </w:r>
    </w:p>
    <w:p w14:paraId="09523D91"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p>
    <w:p w14:paraId="50B01FE6" w14:textId="2394C56C"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obriga-se a, tão logo tenha conhecimento de quaisquer dos eventos descritos nos itens acima, comunicar, até o Dia Útil imediatamente subsequente, ao Agente Fiduciário para que este tome as providências devidas. O descumprimento deste dever pela Emissora não impedirá o Agente Fiduciário e/ou os Debenturistas de, a seu critério, exercer seus poderes, faculdades e pretensões previstos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w:t>
      </w:r>
    </w:p>
    <w:p w14:paraId="1EE82051" w14:textId="77777777" w:rsidR="00F510A4" w:rsidRPr="00027B94" w:rsidRDefault="00F510A4" w:rsidP="00311F1C">
      <w:pPr>
        <w:pStyle w:val="PargrafodaLista"/>
        <w:rPr>
          <w:rFonts w:ascii="Times New Roman" w:hAnsi="Times New Roman"/>
          <w:sz w:val="24"/>
          <w:szCs w:val="24"/>
        </w:rPr>
      </w:pPr>
    </w:p>
    <w:p w14:paraId="331099C6"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p>
    <w:p w14:paraId="21ABB08C" w14:textId="1D667FED" w:rsidR="00C82E92" w:rsidRPr="00027B94" w:rsidRDefault="00AB6F7F" w:rsidP="00F510A4">
      <w:pPr>
        <w:pStyle w:val="Level1"/>
        <w:spacing w:before="0" w:after="0" w:line="300" w:lineRule="exact"/>
        <w:rPr>
          <w:rFonts w:ascii="Times New Roman" w:hAnsi="Times New Roman" w:cs="Times New Roman"/>
          <w:b w:val="0"/>
          <w:sz w:val="24"/>
          <w:szCs w:val="24"/>
        </w:rPr>
      </w:pPr>
      <w:bookmarkStart w:id="491" w:name="_Toc352076901"/>
      <w:r w:rsidRPr="00027B94">
        <w:rPr>
          <w:rFonts w:ascii="Times New Roman" w:hAnsi="Times New Roman" w:cs="Times New Roman"/>
          <w:sz w:val="24"/>
          <w:szCs w:val="24"/>
        </w:rPr>
        <w:t>OBRIGAÇÕES ADICIONAIS DA EMISSORA</w:t>
      </w:r>
      <w:bookmarkEnd w:id="491"/>
    </w:p>
    <w:p w14:paraId="4A2C7FAB"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bookmarkStart w:id="492" w:name="_Ref93413312"/>
    </w:p>
    <w:p w14:paraId="7A1D35EC" w14:textId="36F0AF16"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Observadas as demais obrigações previstas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enquanto o saldo devedor das Debêntures não for integralmente pago, a Emissora obriga-se, ainda, a:</w:t>
      </w:r>
      <w:bookmarkEnd w:id="492"/>
    </w:p>
    <w:p w14:paraId="282A9E76" w14:textId="77777777" w:rsidR="00F510A4" w:rsidRPr="00027B94" w:rsidRDefault="00F510A4" w:rsidP="00311F1C">
      <w:pPr>
        <w:pStyle w:val="Level2"/>
        <w:numPr>
          <w:ilvl w:val="0"/>
          <w:numId w:val="0"/>
        </w:numPr>
        <w:spacing w:after="0" w:line="300" w:lineRule="exact"/>
        <w:ind w:left="680"/>
        <w:rPr>
          <w:rFonts w:ascii="Times New Roman" w:hAnsi="Times New Roman" w:cs="Times New Roman"/>
          <w:sz w:val="24"/>
          <w:szCs w:val="24"/>
        </w:rPr>
      </w:pPr>
    </w:p>
    <w:p w14:paraId="27271D59"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fornecer ao Agente Fiduciário:</w:t>
      </w:r>
    </w:p>
    <w:p w14:paraId="0A187A0D"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54EDBC2" w14:textId="0A53A94B"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C546A0">
        <w:rPr>
          <w:rFonts w:ascii="Times New Roman" w:hAnsi="Times New Roman"/>
          <w:sz w:val="24"/>
          <w:szCs w:val="24"/>
        </w:rPr>
        <w:lastRenderedPageBreak/>
        <w:t xml:space="preserve">dentro de, no máximo, 3 (três) meses, contados do término de cada exercício social, ou, em até </w:t>
      </w:r>
      <w:r w:rsidR="00FA06A2" w:rsidRPr="00C546A0">
        <w:rPr>
          <w:rFonts w:ascii="Times New Roman" w:hAnsi="Times New Roman"/>
          <w:sz w:val="24"/>
          <w:szCs w:val="24"/>
        </w:rPr>
        <w:t>10 (dez</w:t>
      </w:r>
      <w:r w:rsidRPr="00C546A0">
        <w:rPr>
          <w:rFonts w:ascii="Times New Roman" w:hAnsi="Times New Roman"/>
          <w:sz w:val="24"/>
          <w:szCs w:val="24"/>
        </w:rPr>
        <w:t xml:space="preserve">) Dias Úteis contados da data de sua divulgação, o que ocorrer primeiro, cópia de suas demonstrações financeiras completas, relativas ao exercício social então encerrado, preparadas de acordo com os princípios contábeis aceitos no Brasil, acompanhadas do relatório da administração e do parecer dos auditores independentes devidamente registrados na CVM, bem como declaração assinada pelo(s) diretor(es) da Emissora, na forma do seu estatuto social, atestando: (a) que permanecem válidas as disposições contidas na Escritura de Emissão; (b) não ocorrência de qualquer dos Eventos de </w:t>
      </w:r>
      <w:r w:rsidR="00AB6F7F" w:rsidRPr="00C546A0">
        <w:rPr>
          <w:rFonts w:ascii="Times New Roman" w:hAnsi="Times New Roman"/>
          <w:sz w:val="24"/>
          <w:szCs w:val="24"/>
        </w:rPr>
        <w:t>Vencimento Antecipado</w:t>
      </w:r>
      <w:r w:rsidR="00AB6F7F" w:rsidRPr="00C546A0" w:rsidDel="00AB6F7F">
        <w:rPr>
          <w:rFonts w:ascii="Times New Roman" w:hAnsi="Times New Roman"/>
          <w:sz w:val="24"/>
          <w:szCs w:val="24"/>
        </w:rPr>
        <w:t xml:space="preserve"> </w:t>
      </w:r>
      <w:r w:rsidRPr="00C546A0">
        <w:rPr>
          <w:rFonts w:ascii="Times New Roman" w:hAnsi="Times New Roman"/>
          <w:sz w:val="24"/>
          <w:szCs w:val="24"/>
        </w:rPr>
        <w:t xml:space="preserve">e inexistência de descumprimento de obrigações da Emissora perante os Debenturistas e o Agente Fiduciário, nos termos do Anexo II a esta </w:t>
      </w:r>
      <w:r w:rsidR="006C3F2F" w:rsidRPr="00C546A0">
        <w:rPr>
          <w:rFonts w:ascii="Times New Roman" w:hAnsi="Times New Roman"/>
          <w:sz w:val="24"/>
          <w:szCs w:val="24"/>
        </w:rPr>
        <w:t>Escritura de Emissão</w:t>
      </w:r>
      <w:r w:rsidRPr="00C546A0">
        <w:rPr>
          <w:rFonts w:ascii="Times New Roman" w:hAnsi="Times New Roman"/>
          <w:sz w:val="24"/>
          <w:szCs w:val="24"/>
        </w:rPr>
        <w:t xml:space="preserve">; e (c) que não foram praticados atos em desacordo com o estatuto social o cumprimento de todas as obrigações constantes nesta </w:t>
      </w:r>
      <w:r w:rsidR="006C3F2F" w:rsidRPr="00C546A0">
        <w:rPr>
          <w:rFonts w:ascii="Times New Roman" w:hAnsi="Times New Roman"/>
          <w:sz w:val="24"/>
          <w:szCs w:val="24"/>
        </w:rPr>
        <w:t>Escritura de Emissão</w:t>
      </w:r>
      <w:r w:rsidRPr="00C546A0">
        <w:rPr>
          <w:rFonts w:ascii="Times New Roman" w:hAnsi="Times New Roman"/>
          <w:sz w:val="24"/>
          <w:szCs w:val="24"/>
        </w:rPr>
        <w:t xml:space="preserve">; (ii) </w:t>
      </w:r>
      <w:r w:rsidR="00C930D9" w:rsidRPr="00C546A0">
        <w:rPr>
          <w:rFonts w:ascii="Times New Roman" w:hAnsi="Times New Roman"/>
          <w:sz w:val="24"/>
          <w:szCs w:val="24"/>
        </w:rPr>
        <w:t xml:space="preserve">(a) </w:t>
      </w:r>
      <w:r w:rsidR="003864A0" w:rsidRPr="00C546A0">
        <w:rPr>
          <w:rFonts w:ascii="Times New Roman" w:hAnsi="Times New Roman"/>
          <w:sz w:val="24"/>
          <w:szCs w:val="24"/>
        </w:rPr>
        <w:t>a memória de cálculo elaborada pela Emissora, com as contas abertas de todas as rubricas necessárias que demonstrem o cálculo do ICSD, devidamente calculado pela Emissora</w:t>
      </w:r>
      <w:r w:rsidR="00C930D9" w:rsidRPr="00C546A0">
        <w:rPr>
          <w:rFonts w:ascii="Times New Roman" w:hAnsi="Times New Roman"/>
          <w:sz w:val="24"/>
          <w:szCs w:val="24"/>
        </w:rPr>
        <w:t>;</w:t>
      </w:r>
      <w:r w:rsidR="003864A0" w:rsidRPr="00C546A0">
        <w:rPr>
          <w:rFonts w:ascii="Times New Roman" w:hAnsi="Times New Roman"/>
          <w:sz w:val="24"/>
          <w:szCs w:val="24"/>
        </w:rPr>
        <w:t xml:space="preserve"> e </w:t>
      </w:r>
      <w:r w:rsidR="00C930D9" w:rsidRPr="00C546A0">
        <w:rPr>
          <w:rFonts w:ascii="Times New Roman" w:hAnsi="Times New Roman"/>
          <w:sz w:val="24"/>
          <w:szCs w:val="24"/>
        </w:rPr>
        <w:t xml:space="preserve">(b) </w:t>
      </w:r>
      <w:r w:rsidR="003864A0" w:rsidRPr="00C546A0">
        <w:rPr>
          <w:rFonts w:ascii="Times New Roman" w:hAnsi="Times New Roman"/>
          <w:sz w:val="24"/>
          <w:szCs w:val="24"/>
        </w:rPr>
        <w:t>a memória de</w:t>
      </w:r>
      <w:r w:rsidR="003864A0" w:rsidRPr="003864A0">
        <w:rPr>
          <w:rFonts w:ascii="Times New Roman" w:hAnsi="Times New Roman"/>
          <w:sz w:val="24"/>
          <w:szCs w:val="24"/>
        </w:rPr>
        <w:t xml:space="preserve"> cálculo, elaborada pela Ascensus Gestão, para obtenção do Índice Financeiro, </w:t>
      </w:r>
      <w:r w:rsidR="00F91508">
        <w:rPr>
          <w:rFonts w:ascii="Times New Roman" w:hAnsi="Times New Roman"/>
          <w:sz w:val="24"/>
          <w:szCs w:val="24"/>
        </w:rPr>
        <w:t xml:space="preserve">sob pena de impossibilidade de acompanhamento dos Índices Financeiros pelo Agente Fiduciário no caso de não ser enviado, </w:t>
      </w:r>
      <w:r w:rsidR="003864A0" w:rsidRPr="003864A0">
        <w:rPr>
          <w:rFonts w:ascii="Times New Roman" w:hAnsi="Times New Roman"/>
          <w:sz w:val="24"/>
          <w:szCs w:val="24"/>
        </w:rPr>
        <w:t>ficando, ainda, o Agente Fiduciário, desde já, autorizado a realizar todos os questionamentos necessários à Emissora para o acompanhamento do Índice Financeiro</w:t>
      </w:r>
      <w:r w:rsidRPr="00027B94">
        <w:rPr>
          <w:rFonts w:ascii="Times New Roman" w:hAnsi="Times New Roman"/>
          <w:sz w:val="24"/>
          <w:szCs w:val="24"/>
        </w:rPr>
        <w:t>;</w:t>
      </w:r>
    </w:p>
    <w:p w14:paraId="680EFF17"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051DBBD7" w14:textId="76C879F2" w:rsidR="00C82E92" w:rsidRPr="00027B94" w:rsidRDefault="00E335E6"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 xml:space="preserve">dentro de, no máximo, 45 (quarenta e cinco) dias, contados do término dos três primeiros trimestres de cada ano, ou, em até </w:t>
      </w:r>
      <w:r>
        <w:rPr>
          <w:rFonts w:ascii="Times New Roman" w:hAnsi="Times New Roman"/>
          <w:sz w:val="24"/>
          <w:szCs w:val="24"/>
        </w:rPr>
        <w:t>10 (dez)</w:t>
      </w:r>
      <w:r w:rsidRPr="00027B94">
        <w:rPr>
          <w:rFonts w:ascii="Times New Roman" w:hAnsi="Times New Roman"/>
          <w:sz w:val="24"/>
          <w:szCs w:val="24"/>
        </w:rPr>
        <w:t xml:space="preserve"> Dias Úteis contados da data de sua divulgação, o que ocorrer primeiro, cópia de suas </w:t>
      </w:r>
      <w:r w:rsidR="00C930D9">
        <w:rPr>
          <w:rFonts w:ascii="Times New Roman" w:hAnsi="Times New Roman"/>
          <w:sz w:val="24"/>
          <w:szCs w:val="24"/>
        </w:rPr>
        <w:t>demonstrações financeiras</w:t>
      </w:r>
      <w:r w:rsidRPr="00E335E6">
        <w:rPr>
          <w:rFonts w:ascii="Times New Roman" w:hAnsi="Times New Roman"/>
          <w:sz w:val="24"/>
          <w:szCs w:val="24"/>
        </w:rPr>
        <w:t xml:space="preserve"> trimestrais</w:t>
      </w:r>
      <w:r w:rsidR="00C930D9">
        <w:rPr>
          <w:rFonts w:ascii="Times New Roman" w:hAnsi="Times New Roman"/>
          <w:sz w:val="24"/>
          <w:szCs w:val="24"/>
        </w:rPr>
        <w:t>, não auditada</w:t>
      </w:r>
      <w:r w:rsidRPr="00027B94">
        <w:rPr>
          <w:rFonts w:ascii="Times New Roman" w:hAnsi="Times New Roman"/>
          <w:sz w:val="24"/>
          <w:szCs w:val="24"/>
        </w:rPr>
        <w:t>, relativas ao trimestre social então encerrado, preparadas de acordo com os princípios contábeis aceitos no Brasil; ;</w:t>
      </w:r>
    </w:p>
    <w:p w14:paraId="35D5BF40"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2363E4CB" w14:textId="03FB2F14"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 xml:space="preserve">cópias simples dos avisos aos Debenturistas, fatos relevantes e atas de assembleias gerais de acionistas que de alguma forma envolvam os interesses dos Debenturistas em até </w:t>
      </w:r>
      <w:r w:rsidR="00E335E6">
        <w:rPr>
          <w:rFonts w:ascii="Times New Roman" w:hAnsi="Times New Roman"/>
          <w:sz w:val="24"/>
          <w:szCs w:val="24"/>
        </w:rPr>
        <w:t>10 (dez)</w:t>
      </w:r>
      <w:r w:rsidR="00E335E6" w:rsidRPr="00027B94">
        <w:rPr>
          <w:rFonts w:ascii="Times New Roman" w:hAnsi="Times New Roman"/>
          <w:sz w:val="24"/>
          <w:szCs w:val="24"/>
        </w:rPr>
        <w:t xml:space="preserve"> </w:t>
      </w:r>
      <w:r w:rsidRPr="00027B94">
        <w:rPr>
          <w:rFonts w:ascii="Times New Roman" w:hAnsi="Times New Roman"/>
          <w:sz w:val="24"/>
          <w:szCs w:val="24"/>
        </w:rPr>
        <w:t>Dias Úteis após as respectivas publicações</w:t>
      </w:r>
      <w:r w:rsidR="003A41BB" w:rsidRPr="00027B94">
        <w:rPr>
          <w:rFonts w:ascii="Times New Roman" w:hAnsi="Times New Roman"/>
          <w:sz w:val="24"/>
          <w:szCs w:val="24"/>
        </w:rPr>
        <w:t>;</w:t>
      </w:r>
    </w:p>
    <w:p w14:paraId="6416DB48"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063DF652" w14:textId="440A132A"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 xml:space="preserve">em até </w:t>
      </w:r>
      <w:r w:rsidR="00373689" w:rsidRPr="00027B94">
        <w:rPr>
          <w:rFonts w:ascii="Times New Roman" w:hAnsi="Times New Roman"/>
          <w:sz w:val="24"/>
          <w:szCs w:val="24"/>
        </w:rPr>
        <w:t xml:space="preserve">10 </w:t>
      </w:r>
      <w:r w:rsidRPr="00027B94">
        <w:rPr>
          <w:rFonts w:ascii="Times New Roman" w:hAnsi="Times New Roman"/>
          <w:sz w:val="24"/>
          <w:szCs w:val="24"/>
        </w:rPr>
        <w:t>(</w:t>
      </w:r>
      <w:r w:rsidR="00373689" w:rsidRPr="00027B94">
        <w:rPr>
          <w:rFonts w:ascii="Times New Roman" w:hAnsi="Times New Roman"/>
          <w:sz w:val="24"/>
          <w:szCs w:val="24"/>
        </w:rPr>
        <w:t>dez</w:t>
      </w:r>
      <w:r w:rsidRPr="00027B94">
        <w:rPr>
          <w:rFonts w:ascii="Times New Roman" w:hAnsi="Times New Roman"/>
          <w:sz w:val="24"/>
          <w:szCs w:val="24"/>
        </w:rPr>
        <w:t xml:space="preserve">) Dias Úteis contados do recebimento de solicitação ou prazo maior que venha a ser acordado entre as Partes, qualquer informação relevante com relação às Debêntures que lhe venha a ser solicitada, de maneira razoável, por escrito, pelo Agente Fiduciário, a fim de que este possa cumprir as suas obrigações nos termos desta </w:t>
      </w:r>
      <w:r w:rsidR="006C3F2F" w:rsidRPr="00027B94">
        <w:rPr>
          <w:rFonts w:ascii="Times New Roman" w:hAnsi="Times New Roman"/>
          <w:sz w:val="24"/>
          <w:szCs w:val="24"/>
        </w:rPr>
        <w:t>Escritura de Emissão</w:t>
      </w:r>
      <w:r w:rsidRPr="00027B94">
        <w:rPr>
          <w:rFonts w:ascii="Times New Roman" w:hAnsi="Times New Roman"/>
          <w:sz w:val="24"/>
          <w:szCs w:val="24"/>
        </w:rPr>
        <w:t xml:space="preserve"> e da Resolução CVM nº 17, de 09 de fevereiro de 2021 (</w:t>
      </w:r>
      <w:r w:rsidR="002B4B2C" w:rsidRPr="00027B94">
        <w:rPr>
          <w:rFonts w:ascii="Times New Roman" w:hAnsi="Times New Roman"/>
          <w:sz w:val="24"/>
          <w:szCs w:val="24"/>
        </w:rPr>
        <w:t>“</w:t>
      </w:r>
      <w:r w:rsidRPr="00027B94">
        <w:rPr>
          <w:rFonts w:ascii="Times New Roman" w:hAnsi="Times New Roman"/>
          <w:sz w:val="24"/>
          <w:szCs w:val="24"/>
          <w:u w:val="single"/>
        </w:rPr>
        <w:t>Resolução CVM 17</w:t>
      </w:r>
      <w:r w:rsidR="002B4B2C" w:rsidRPr="00027B94">
        <w:rPr>
          <w:rFonts w:ascii="Times New Roman" w:hAnsi="Times New Roman"/>
          <w:sz w:val="24"/>
          <w:szCs w:val="24"/>
        </w:rPr>
        <w:t>”</w:t>
      </w:r>
      <w:r w:rsidRPr="00027B94">
        <w:rPr>
          <w:rFonts w:ascii="Times New Roman" w:hAnsi="Times New Roman"/>
          <w:sz w:val="24"/>
          <w:szCs w:val="24"/>
        </w:rPr>
        <w:t>), inclusive, mas não se limitando, aos documentos que comprovem a Destinação dos Recursos;</w:t>
      </w:r>
    </w:p>
    <w:p w14:paraId="5BE73B9C"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58C92831" w14:textId="134A343B"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lastRenderedPageBreak/>
        <w:t xml:space="preserve">cópia de qualquer correspondência ou notificação judicial ou extrajudicial recebida pela Emissora relativa a um Evento de </w:t>
      </w:r>
      <w:r w:rsidR="003A005E" w:rsidRPr="00027B94">
        <w:rPr>
          <w:rFonts w:ascii="Times New Roman" w:hAnsi="Times New Roman"/>
          <w:sz w:val="24"/>
          <w:szCs w:val="24"/>
        </w:rPr>
        <w:t xml:space="preserve">Vencimento Antecipado </w:t>
      </w:r>
      <w:r w:rsidRPr="00027B94">
        <w:rPr>
          <w:rFonts w:ascii="Times New Roman" w:hAnsi="Times New Roman"/>
          <w:sz w:val="24"/>
          <w:szCs w:val="24"/>
        </w:rPr>
        <w:t xml:space="preserve">ou a esta </w:t>
      </w:r>
      <w:r w:rsidR="006C3F2F" w:rsidRPr="00027B94">
        <w:rPr>
          <w:rFonts w:ascii="Times New Roman" w:hAnsi="Times New Roman"/>
          <w:sz w:val="24"/>
          <w:szCs w:val="24"/>
        </w:rPr>
        <w:t>Escritura de Emissão</w:t>
      </w:r>
      <w:r w:rsidRPr="00027B94">
        <w:rPr>
          <w:rFonts w:ascii="Times New Roman" w:hAnsi="Times New Roman"/>
          <w:sz w:val="24"/>
          <w:szCs w:val="24"/>
        </w:rPr>
        <w:t xml:space="preserve">, em até </w:t>
      </w:r>
      <w:r w:rsidR="00E335E6" w:rsidRPr="00027B94">
        <w:rPr>
          <w:rFonts w:ascii="Times New Roman" w:hAnsi="Times New Roman"/>
          <w:sz w:val="24"/>
          <w:szCs w:val="24"/>
        </w:rPr>
        <w:t xml:space="preserve">5 (cinco) </w:t>
      </w:r>
      <w:r w:rsidRPr="00027B94">
        <w:rPr>
          <w:rFonts w:ascii="Times New Roman" w:hAnsi="Times New Roman"/>
          <w:sz w:val="24"/>
          <w:szCs w:val="24"/>
        </w:rPr>
        <w:t>Dias Úteis corridos após o seu recebimento;</w:t>
      </w:r>
    </w:p>
    <w:p w14:paraId="50E6C36F"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034D6254" w14:textId="5649D6F9"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 xml:space="preserve">informações sobre o descumprimento de qualquer cláusula, termos ou condições desta </w:t>
      </w:r>
      <w:r w:rsidR="006C3F2F" w:rsidRPr="00027B94">
        <w:rPr>
          <w:rFonts w:ascii="Times New Roman" w:hAnsi="Times New Roman"/>
          <w:sz w:val="24"/>
          <w:szCs w:val="24"/>
        </w:rPr>
        <w:t>Escritura de Emissão</w:t>
      </w:r>
      <w:r w:rsidRPr="00027B94">
        <w:rPr>
          <w:rFonts w:ascii="Times New Roman" w:hAnsi="Times New Roman"/>
          <w:sz w:val="24"/>
          <w:szCs w:val="24"/>
        </w:rPr>
        <w:t xml:space="preserve"> no todo ou em parte, em até </w:t>
      </w:r>
      <w:r w:rsidR="00E335E6" w:rsidRPr="00027B94">
        <w:rPr>
          <w:rFonts w:ascii="Times New Roman" w:hAnsi="Times New Roman"/>
          <w:sz w:val="24"/>
          <w:szCs w:val="24"/>
        </w:rPr>
        <w:t>5 (cinco)</w:t>
      </w:r>
      <w:r w:rsidRPr="00027B94">
        <w:rPr>
          <w:rFonts w:ascii="Times New Roman" w:hAnsi="Times New Roman"/>
          <w:sz w:val="24"/>
          <w:szCs w:val="24"/>
        </w:rPr>
        <w:t xml:space="preserve"> Dias Úteis</w:t>
      </w:r>
      <w:r w:rsidRPr="00027B94" w:rsidDel="002A3174">
        <w:rPr>
          <w:rFonts w:ascii="Times New Roman" w:hAnsi="Times New Roman"/>
          <w:sz w:val="24"/>
          <w:szCs w:val="24"/>
        </w:rPr>
        <w:t xml:space="preserve"> </w:t>
      </w:r>
      <w:r w:rsidRPr="00027B94">
        <w:rPr>
          <w:rFonts w:ascii="Times New Roman" w:hAnsi="Times New Roman"/>
          <w:sz w:val="24"/>
          <w:szCs w:val="24"/>
        </w:rPr>
        <w:t>após tomar conhecimento acerca do referido descumprimento;</w:t>
      </w:r>
    </w:p>
    <w:p w14:paraId="3FE46B84"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0BFDF152" w14:textId="79CB8310"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 xml:space="preserve">o organograma, os dados financeiros e atos societários necessários à realização do relatório anual, conforme Resolução CVM 17, que venham a ser solicitados pelo Agente Fiduciário, os quais deverão ser encaminhados pela Emissora em até 30 (trinta) dias corridos antes do encerramento do prazo para disponibilização do mesmo na CVM. O referido organograma de grupo societário da Emissora deverá conter, inclusive, os controladores, as controladas, o controle comum, as </w:t>
      </w:r>
      <w:r w:rsidR="00446F84" w:rsidRPr="00027B94">
        <w:rPr>
          <w:rFonts w:ascii="Times New Roman" w:hAnsi="Times New Roman"/>
          <w:sz w:val="24"/>
          <w:szCs w:val="24"/>
        </w:rPr>
        <w:t>C</w:t>
      </w:r>
      <w:r w:rsidRPr="00027B94">
        <w:rPr>
          <w:rFonts w:ascii="Times New Roman" w:hAnsi="Times New Roman"/>
          <w:sz w:val="24"/>
          <w:szCs w:val="24"/>
        </w:rPr>
        <w:t>oligadas e integrantes do bloco de controle, no encerramento de cada exercício social;</w:t>
      </w:r>
    </w:p>
    <w:p w14:paraId="38FD79E6"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5E7813D2" w14:textId="5E03D37D"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comunicação, em até 02 (dois) Dias Úteis</w:t>
      </w:r>
      <w:r w:rsidRPr="00027B94">
        <w:rPr>
          <w:rStyle w:val="DeltaViewInsertion"/>
          <w:rFonts w:ascii="Times New Roman" w:hAnsi="Times New Roman"/>
          <w:color w:val="auto"/>
          <w:w w:val="0"/>
          <w:sz w:val="24"/>
          <w:szCs w:val="24"/>
          <w:u w:val="none"/>
        </w:rPr>
        <w:t xml:space="preserve"> contados da ocorrência de tal fato</w:t>
      </w:r>
      <w:r w:rsidRPr="00027B94">
        <w:rPr>
          <w:rFonts w:ascii="Times New Roman" w:hAnsi="Times New Roman"/>
          <w:sz w:val="24"/>
          <w:szCs w:val="24"/>
        </w:rPr>
        <w:t xml:space="preserve">, acerca da ocorrência de qualquer Evento de </w:t>
      </w:r>
      <w:r w:rsidR="003A005E" w:rsidRPr="00027B94">
        <w:rPr>
          <w:rFonts w:ascii="Times New Roman" w:hAnsi="Times New Roman"/>
          <w:sz w:val="24"/>
          <w:szCs w:val="24"/>
        </w:rPr>
        <w:t>Vencimento Antecipado</w:t>
      </w:r>
      <w:r w:rsidRPr="00027B94">
        <w:rPr>
          <w:rFonts w:ascii="Times New Roman" w:hAnsi="Times New Roman"/>
          <w:sz w:val="24"/>
          <w:szCs w:val="24"/>
        </w:rPr>
        <w:t xml:space="preserve">. O descumprimento de tal dever pela Emissora não impedirá o Agente Fiduciário ou os Debenturistas de, a seu critério, exercer os poderes, faculdades e pretensões previstos nesta </w:t>
      </w:r>
      <w:r w:rsidR="006C3F2F" w:rsidRPr="00027B94">
        <w:rPr>
          <w:rFonts w:ascii="Times New Roman" w:hAnsi="Times New Roman"/>
          <w:sz w:val="24"/>
          <w:szCs w:val="24"/>
        </w:rPr>
        <w:t>Escritura de Emissão</w:t>
      </w:r>
      <w:r w:rsidRPr="00027B94">
        <w:rPr>
          <w:rFonts w:ascii="Times New Roman" w:hAnsi="Times New Roman"/>
          <w:sz w:val="24"/>
          <w:szCs w:val="24"/>
        </w:rPr>
        <w:t xml:space="preserve"> e/ou nos demais documentos da Emissão, inclusive o de declarar o vencimento antecipado;</w:t>
      </w:r>
    </w:p>
    <w:p w14:paraId="6F3A4950"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0F0428E3" w14:textId="53D54DC8"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informações em até 05 (cinco) Dias Úteis sobre qualquer fato relevante que seja do conhecimento da Emissora e que afete o seu desempenho financeiro e operacional; e</w:t>
      </w:r>
    </w:p>
    <w:p w14:paraId="2A1B7D52" w14:textId="77777777" w:rsidR="00F510A4" w:rsidRPr="00027B94" w:rsidRDefault="00F510A4" w:rsidP="00311F1C">
      <w:pPr>
        <w:pStyle w:val="Exhibit5"/>
        <w:numPr>
          <w:ilvl w:val="0"/>
          <w:numId w:val="0"/>
        </w:numPr>
        <w:spacing w:after="0" w:line="300" w:lineRule="exact"/>
        <w:ind w:left="2040"/>
        <w:rPr>
          <w:rFonts w:ascii="Times New Roman" w:hAnsi="Times New Roman"/>
          <w:sz w:val="24"/>
          <w:szCs w:val="24"/>
        </w:rPr>
      </w:pPr>
    </w:p>
    <w:p w14:paraId="1D7259FC" w14:textId="15D8E58B" w:rsidR="00C82E92" w:rsidRPr="00027B94" w:rsidRDefault="00C156C8" w:rsidP="00F510A4">
      <w:pPr>
        <w:pStyle w:val="Exhibit5"/>
        <w:tabs>
          <w:tab w:val="clear" w:pos="2721"/>
          <w:tab w:val="num" w:pos="2041"/>
        </w:tabs>
        <w:spacing w:after="0" w:line="300" w:lineRule="exact"/>
        <w:ind w:left="2040"/>
        <w:rPr>
          <w:rFonts w:ascii="Times New Roman" w:hAnsi="Times New Roman"/>
          <w:sz w:val="24"/>
          <w:szCs w:val="24"/>
        </w:rPr>
      </w:pPr>
      <w:r w:rsidRPr="00027B94">
        <w:rPr>
          <w:rFonts w:ascii="Times New Roman" w:hAnsi="Times New Roman"/>
          <w:sz w:val="24"/>
          <w:szCs w:val="24"/>
        </w:rPr>
        <w:t>comunicar em até 02 (dois) Dias Úteis ao Agente Fiduciário qualquer fato que seja do seu conhecimento e que possa vir a afetar negativamente e de forma relevante o cumprimento das obrigações pecuniárias relativas às Debêntures.</w:t>
      </w:r>
    </w:p>
    <w:p w14:paraId="7BA384FB"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E07F724" w14:textId="13AD1B4C"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manter a sua contabilidade atualizada e efetuar os respectivos registros de acordo com as práticas contábeis adotadas na República Federativa do Brasil, e permitir que representantes do Agente Fiduciário, respeitado o disposto na regulamentação aplicável, tenham acesso, em base razoável: (</w:t>
      </w:r>
      <w:r w:rsidR="00D509C0" w:rsidRPr="00027B94">
        <w:rPr>
          <w:rFonts w:ascii="Times New Roman" w:hAnsi="Times New Roman" w:cs="Times New Roman"/>
          <w:sz w:val="24"/>
        </w:rPr>
        <w:t>a</w:t>
      </w:r>
      <w:r w:rsidRPr="00027B94">
        <w:rPr>
          <w:rFonts w:ascii="Times New Roman" w:hAnsi="Times New Roman" w:cs="Times New Roman"/>
          <w:sz w:val="24"/>
        </w:rPr>
        <w:t>) a todo e qualquer relatório do auditor independente entregue à Emissora referente às suas demonstrações financeiras; e (b) aos livros e aos demais registros contábeis da Emissora;</w:t>
      </w:r>
    </w:p>
    <w:p w14:paraId="4B319B5A"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56F74CF" w14:textId="69C8FDF3"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submeter </w:t>
      </w:r>
      <w:r w:rsidR="008E109A" w:rsidRPr="00027B94">
        <w:rPr>
          <w:rFonts w:ascii="Times New Roman" w:hAnsi="Times New Roman" w:cs="Times New Roman"/>
          <w:sz w:val="24"/>
        </w:rPr>
        <w:t xml:space="preserve">as demonstrações financeiras </w:t>
      </w:r>
      <w:r w:rsidR="008E109A">
        <w:rPr>
          <w:rFonts w:ascii="Times New Roman" w:hAnsi="Times New Roman" w:cs="Times New Roman"/>
          <w:sz w:val="24"/>
        </w:rPr>
        <w:t>da Ascensus Gestão e da Emissora</w:t>
      </w:r>
      <w:r w:rsidRPr="00027B94">
        <w:rPr>
          <w:rFonts w:ascii="Times New Roman" w:hAnsi="Times New Roman" w:cs="Times New Roman"/>
          <w:sz w:val="24"/>
        </w:rPr>
        <w:t xml:space="preserve"> </w:t>
      </w:r>
      <w:r w:rsidRPr="00027B94">
        <w:rPr>
          <w:rFonts w:ascii="Times New Roman" w:hAnsi="Times New Roman" w:cs="Times New Roman"/>
          <w:sz w:val="24"/>
        </w:rPr>
        <w:lastRenderedPageBreak/>
        <w:t>anualmente à auditoria de empresa de 1ª linha, sendo certo que deverá ser realizada, obrigatoriamente, por uma das seguintes empresas: (</w:t>
      </w:r>
      <w:r w:rsidR="0021358D" w:rsidRPr="00027B94">
        <w:rPr>
          <w:rFonts w:ascii="Times New Roman" w:hAnsi="Times New Roman" w:cs="Times New Roman"/>
          <w:sz w:val="24"/>
        </w:rPr>
        <w:t>a</w:t>
      </w:r>
      <w:r w:rsidRPr="00027B94">
        <w:rPr>
          <w:rFonts w:ascii="Times New Roman" w:hAnsi="Times New Roman" w:cs="Times New Roman"/>
          <w:sz w:val="24"/>
        </w:rPr>
        <w:t xml:space="preserve">) </w:t>
      </w:r>
      <w:r w:rsidRPr="00027B94">
        <w:rPr>
          <w:rFonts w:ascii="Times New Roman" w:hAnsi="Times New Roman" w:cs="Times New Roman"/>
          <w:i/>
          <w:sz w:val="24"/>
        </w:rPr>
        <w:t>Deloitte</w:t>
      </w:r>
      <w:r w:rsidRPr="00027B94">
        <w:rPr>
          <w:rFonts w:ascii="Times New Roman" w:hAnsi="Times New Roman" w:cs="Times New Roman"/>
          <w:sz w:val="24"/>
        </w:rPr>
        <w:t xml:space="preserve">, </w:t>
      </w:r>
      <w:r w:rsidR="0021358D" w:rsidRPr="00027B94">
        <w:rPr>
          <w:rFonts w:ascii="Times New Roman" w:hAnsi="Times New Roman" w:cs="Times New Roman"/>
          <w:sz w:val="24"/>
        </w:rPr>
        <w:t>(b</w:t>
      </w:r>
      <w:r w:rsidRPr="00027B94">
        <w:rPr>
          <w:rFonts w:ascii="Times New Roman" w:hAnsi="Times New Roman" w:cs="Times New Roman"/>
          <w:sz w:val="24"/>
        </w:rPr>
        <w:t xml:space="preserve">) </w:t>
      </w:r>
      <w:r w:rsidRPr="00027B94">
        <w:rPr>
          <w:rFonts w:ascii="Times New Roman" w:hAnsi="Times New Roman" w:cs="Times New Roman"/>
          <w:i/>
          <w:sz w:val="24"/>
        </w:rPr>
        <w:t>Ernst &amp; Young</w:t>
      </w:r>
      <w:r w:rsidRPr="00027B94">
        <w:rPr>
          <w:rFonts w:ascii="Times New Roman" w:hAnsi="Times New Roman" w:cs="Times New Roman"/>
          <w:sz w:val="24"/>
        </w:rPr>
        <w:t>, (</w:t>
      </w:r>
      <w:r w:rsidR="0021358D" w:rsidRPr="00027B94">
        <w:rPr>
          <w:rFonts w:ascii="Times New Roman" w:hAnsi="Times New Roman" w:cs="Times New Roman"/>
          <w:sz w:val="24"/>
        </w:rPr>
        <w:t>c</w:t>
      </w:r>
      <w:r w:rsidRPr="00027B94">
        <w:rPr>
          <w:rFonts w:ascii="Times New Roman" w:hAnsi="Times New Roman" w:cs="Times New Roman"/>
          <w:sz w:val="24"/>
        </w:rPr>
        <w:t xml:space="preserve">) </w:t>
      </w:r>
      <w:r w:rsidRPr="00027B94">
        <w:rPr>
          <w:rFonts w:ascii="Times New Roman" w:hAnsi="Times New Roman" w:cs="Times New Roman"/>
          <w:i/>
          <w:sz w:val="24"/>
        </w:rPr>
        <w:t>KPMG</w:t>
      </w:r>
      <w:r w:rsidRPr="00027B94">
        <w:rPr>
          <w:rFonts w:ascii="Times New Roman" w:hAnsi="Times New Roman" w:cs="Times New Roman"/>
          <w:sz w:val="24"/>
        </w:rPr>
        <w:t xml:space="preserve"> ou (</w:t>
      </w:r>
      <w:r w:rsidR="0021358D" w:rsidRPr="00027B94">
        <w:rPr>
          <w:rFonts w:ascii="Times New Roman" w:hAnsi="Times New Roman" w:cs="Times New Roman"/>
          <w:sz w:val="24"/>
        </w:rPr>
        <w:t>d</w:t>
      </w:r>
      <w:r w:rsidRPr="00027B94">
        <w:rPr>
          <w:rFonts w:ascii="Times New Roman" w:hAnsi="Times New Roman" w:cs="Times New Roman"/>
          <w:sz w:val="24"/>
        </w:rPr>
        <w:t xml:space="preserve">) </w:t>
      </w:r>
      <w:r w:rsidRPr="00027B94">
        <w:rPr>
          <w:rFonts w:ascii="Times New Roman" w:hAnsi="Times New Roman" w:cs="Times New Roman"/>
          <w:i/>
          <w:sz w:val="24"/>
        </w:rPr>
        <w:t>PricewaterhouseCoopers</w:t>
      </w:r>
      <w:r w:rsidRPr="00027B94">
        <w:rPr>
          <w:rFonts w:ascii="Times New Roman" w:hAnsi="Times New Roman" w:cs="Times New Roman"/>
          <w:sz w:val="24"/>
        </w:rPr>
        <w:t>;</w:t>
      </w:r>
    </w:p>
    <w:p w14:paraId="4921A370"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2FFADAE" w14:textId="5EC337E8"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convocar, nos termos da Cláusula </w:t>
      </w:r>
      <w:r w:rsidR="007863F7">
        <w:rPr>
          <w:rFonts w:ascii="Times New Roman" w:hAnsi="Times New Roman" w:cs="Times New Roman"/>
          <w:sz w:val="24"/>
        </w:rPr>
        <w:fldChar w:fldCharType="begin"/>
      </w:r>
      <w:r w:rsidR="007863F7">
        <w:rPr>
          <w:rFonts w:ascii="Times New Roman" w:hAnsi="Times New Roman" w:cs="Times New Roman"/>
          <w:sz w:val="24"/>
        </w:rPr>
        <w:instrText xml:space="preserve"> REF _Ref102093718 \r \h </w:instrText>
      </w:r>
      <w:r w:rsidR="007863F7">
        <w:rPr>
          <w:rFonts w:ascii="Times New Roman" w:hAnsi="Times New Roman" w:cs="Times New Roman"/>
          <w:sz w:val="24"/>
        </w:rPr>
      </w:r>
      <w:r w:rsidR="007863F7">
        <w:rPr>
          <w:rFonts w:ascii="Times New Roman" w:hAnsi="Times New Roman" w:cs="Times New Roman"/>
          <w:sz w:val="24"/>
        </w:rPr>
        <w:fldChar w:fldCharType="separate"/>
      </w:r>
      <w:r w:rsidR="003B419C">
        <w:rPr>
          <w:rFonts w:ascii="Times New Roman" w:hAnsi="Times New Roman" w:cs="Times New Roman"/>
          <w:sz w:val="24"/>
        </w:rPr>
        <w:t>8</w:t>
      </w:r>
      <w:r w:rsidR="007863F7">
        <w:rPr>
          <w:rFonts w:ascii="Times New Roman" w:hAnsi="Times New Roman" w:cs="Times New Roman"/>
          <w:sz w:val="24"/>
        </w:rPr>
        <w:fldChar w:fldCharType="end"/>
      </w:r>
      <w:r w:rsidRPr="00027B94">
        <w:rPr>
          <w:rFonts w:ascii="Times New Roman" w:hAnsi="Times New Roman" w:cs="Times New Roman"/>
          <w:sz w:val="24"/>
        </w:rPr>
        <w:t xml:space="preserve"> desta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Assembleias Gerais de Debenturistas para deliberar sobre qualquer das matérias que direta ou indiretamente se relacione com a presente Emissã</w:t>
      </w:r>
      <w:r w:rsidR="00D509C0" w:rsidRPr="00027B94">
        <w:rPr>
          <w:rFonts w:ascii="Times New Roman" w:hAnsi="Times New Roman" w:cs="Times New Roman"/>
          <w:sz w:val="24"/>
        </w:rPr>
        <w:t>o</w:t>
      </w:r>
      <w:r w:rsidRPr="00027B94">
        <w:rPr>
          <w:rFonts w:ascii="Times New Roman" w:hAnsi="Times New Roman" w:cs="Times New Roman"/>
          <w:sz w:val="24"/>
        </w:rPr>
        <w:t xml:space="preserve">, caso o Agente Fiduciário deva fazer, nos termos da presente </w:t>
      </w:r>
      <w:r w:rsidR="006C3F2F" w:rsidRPr="00027B94">
        <w:rPr>
          <w:rFonts w:ascii="Times New Roman" w:hAnsi="Times New Roman" w:cs="Times New Roman"/>
          <w:sz w:val="24"/>
        </w:rPr>
        <w:t>Escritura de Emissão</w:t>
      </w:r>
      <w:r w:rsidRPr="00027B94">
        <w:rPr>
          <w:rFonts w:ascii="Times New Roman" w:hAnsi="Times New Roman" w:cs="Times New Roman"/>
          <w:sz w:val="24"/>
        </w:rPr>
        <w:t>, mas não o faça;</w:t>
      </w:r>
    </w:p>
    <w:p w14:paraId="2A87CE10"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0099032"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cumprir com todas as determinações emanadas da CVM, com o envio de documentos, prestando, ainda, as informações que lhes forem solicitadas pela CVM;</w:t>
      </w:r>
    </w:p>
    <w:p w14:paraId="36F91581" w14:textId="77777777" w:rsidR="00F510A4" w:rsidRPr="00027B94" w:rsidRDefault="00F510A4" w:rsidP="0068739B">
      <w:pPr>
        <w:pStyle w:val="Level4"/>
        <w:numPr>
          <w:ilvl w:val="0"/>
          <w:numId w:val="0"/>
        </w:numPr>
        <w:tabs>
          <w:tab w:val="clear" w:pos="2722"/>
        </w:tabs>
        <w:spacing w:after="0" w:line="300" w:lineRule="exact"/>
        <w:ind w:left="1418"/>
        <w:rPr>
          <w:rFonts w:ascii="Times New Roman" w:hAnsi="Times New Roman" w:cs="Times New Roman"/>
          <w:sz w:val="24"/>
        </w:rPr>
      </w:pPr>
    </w:p>
    <w:p w14:paraId="2E41954D" w14:textId="02529028" w:rsidR="00C82E92" w:rsidRPr="0068739B" w:rsidRDefault="00C156C8" w:rsidP="0068739B">
      <w:pPr>
        <w:pStyle w:val="Level4"/>
        <w:tabs>
          <w:tab w:val="clear" w:pos="2041"/>
          <w:tab w:val="clear" w:pos="2722"/>
          <w:tab w:val="left" w:pos="1560"/>
        </w:tabs>
        <w:ind w:left="1418" w:hanging="709"/>
        <w:rPr>
          <w:rFonts w:ascii="Times New Roman" w:hAnsi="Times New Roman" w:cs="Times New Roman"/>
          <w:sz w:val="24"/>
        </w:rPr>
      </w:pPr>
      <w:r w:rsidRPr="0068739B">
        <w:rPr>
          <w:rFonts w:ascii="Times New Roman" w:hAnsi="Times New Roman" w:cs="Times New Roman"/>
          <w:sz w:val="24"/>
        </w:rPr>
        <w:t xml:space="preserve">manter em adequado funcionamento um departamento para atender de forma eficiente aos Debenturistas, podendo utilizar, para esse fim, a estrutura e os órgãos destinados ao atendimento de seus acionistas, por meio do website </w:t>
      </w:r>
      <w:r w:rsidR="0068739B" w:rsidRPr="0068739B">
        <w:rPr>
          <w:rFonts w:ascii="Times New Roman" w:hAnsi="Times New Roman" w:cs="Times New Roman"/>
          <w:sz w:val="24"/>
        </w:rPr>
        <w:t>https://www.ascensus.com.br/</w:t>
      </w:r>
      <w:r w:rsidRPr="0068739B">
        <w:rPr>
          <w:rFonts w:ascii="Times New Roman" w:hAnsi="Times New Roman" w:cs="Times New Roman"/>
          <w:sz w:val="24"/>
        </w:rPr>
        <w:t>, ou contratar, às suas expensas, instituições financeiras autorizadas para a prestação desse serviço;</w:t>
      </w:r>
    </w:p>
    <w:p w14:paraId="71AAA4EE" w14:textId="5386D373" w:rsidR="00947322" w:rsidRPr="00027B94" w:rsidRDefault="00947322" w:rsidP="009A274F">
      <w:pPr>
        <w:pStyle w:val="PargrafodaLista"/>
        <w:rPr>
          <w:rFonts w:ascii="Times New Roman" w:hAnsi="Times New Roman"/>
          <w:sz w:val="24"/>
        </w:rPr>
      </w:pPr>
    </w:p>
    <w:p w14:paraId="0FBD7127" w14:textId="543DE2DA" w:rsidR="00947322" w:rsidRPr="00027B94" w:rsidRDefault="00947322"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caso os Contratos de Garantia não sejam registrados nos respectivos Cartórios de Títulos e Documentos na forma prevista nesta Escritura e nos Contratos de Garantia</w:t>
      </w:r>
      <w:r w:rsidR="00E97E78">
        <w:rPr>
          <w:rFonts w:ascii="Times New Roman" w:hAnsi="Times New Roman" w:cs="Times New Roman"/>
          <w:sz w:val="24"/>
        </w:rPr>
        <w:t>, poderá o Agente Fiduciário às expensas da Emissora, prosseguir para o registro dos Contratos de Garantia</w:t>
      </w:r>
      <w:r w:rsidR="003864A0">
        <w:rPr>
          <w:rFonts w:ascii="Times New Roman" w:hAnsi="Times New Roman" w:cs="Times New Roman"/>
          <w:sz w:val="24"/>
        </w:rPr>
        <w:t>.</w:t>
      </w:r>
    </w:p>
    <w:p w14:paraId="0EADB36C" w14:textId="77777777" w:rsidR="00947322" w:rsidRPr="00027B94" w:rsidRDefault="00947322"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5A0011F" w14:textId="2C1F3531" w:rsidR="00CB1A4A"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obter, observar os termos de</w:t>
      </w:r>
      <w:r w:rsidR="00516C02" w:rsidRPr="00027B94">
        <w:rPr>
          <w:rFonts w:ascii="Times New Roman" w:hAnsi="Times New Roman" w:cs="Times New Roman"/>
          <w:sz w:val="24"/>
        </w:rPr>
        <w:t>sta Escritura de Emissão</w:t>
      </w:r>
      <w:r w:rsidRPr="00027B94">
        <w:rPr>
          <w:rFonts w:ascii="Times New Roman" w:hAnsi="Times New Roman" w:cs="Times New Roman"/>
          <w:sz w:val="24"/>
        </w:rPr>
        <w:t xml:space="preserve">, e praticar todos os atos necessários para manter em pleno vigor todas as autorizações, concessões, aprovações, licenças e consentimentos exigidos nos termos da legislação e regulamentação brasileiras para o exercício das atividades desenvolvidas pela Emissora e necessárias para permitir o cumprimento, pela Emissora, das obrigações previstas nesta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ou para assegurar a legalidade, validade e exequibilidade dessas obrigações;</w:t>
      </w:r>
    </w:p>
    <w:p w14:paraId="28017F75"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836B685" w14:textId="38219E06"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manter em dia o pagamento de todos os tributos devidos às Fazendas Federal, Estadual ou Municipal, com exceção daqueles que estejam sendo</w:t>
      </w:r>
      <w:r w:rsidR="00532C37" w:rsidRPr="00027B94">
        <w:rPr>
          <w:rFonts w:ascii="Times New Roman" w:hAnsi="Times New Roman" w:cs="Times New Roman"/>
          <w:sz w:val="24"/>
        </w:rPr>
        <w:t>: (</w:t>
      </w:r>
      <w:r w:rsidR="00854823" w:rsidRPr="00027B94">
        <w:rPr>
          <w:rFonts w:ascii="Times New Roman" w:hAnsi="Times New Roman" w:cs="Times New Roman"/>
          <w:sz w:val="24"/>
        </w:rPr>
        <w:t>a</w:t>
      </w:r>
      <w:r w:rsidR="00532C37" w:rsidRPr="00027B94">
        <w:rPr>
          <w:rFonts w:ascii="Times New Roman" w:hAnsi="Times New Roman" w:cs="Times New Roman"/>
          <w:sz w:val="24"/>
        </w:rPr>
        <w:t>)</w:t>
      </w:r>
      <w:r w:rsidRPr="00027B94">
        <w:rPr>
          <w:rFonts w:ascii="Times New Roman" w:hAnsi="Times New Roman" w:cs="Times New Roman"/>
          <w:sz w:val="24"/>
        </w:rPr>
        <w:t xml:space="preserve"> questionados na esfera judicial e/ou administrativa, e, em razão de tal questionamento, tenham sua exigibilidade suspensa</w:t>
      </w:r>
      <w:r w:rsidR="00532C37" w:rsidRPr="00027B94">
        <w:rPr>
          <w:rFonts w:ascii="Times New Roman" w:hAnsi="Times New Roman" w:cs="Times New Roman"/>
          <w:sz w:val="24"/>
        </w:rPr>
        <w:t>:</w:t>
      </w:r>
      <w:r w:rsidR="00251567" w:rsidRPr="00027B94">
        <w:rPr>
          <w:rFonts w:ascii="Times New Roman" w:hAnsi="Times New Roman" w:cs="Times New Roman"/>
          <w:sz w:val="24"/>
        </w:rPr>
        <w:t xml:space="preserve"> ou</w:t>
      </w:r>
      <w:r w:rsidR="00532C37" w:rsidRPr="00027B94">
        <w:rPr>
          <w:rFonts w:ascii="Times New Roman" w:hAnsi="Times New Roman" w:cs="Times New Roman"/>
          <w:sz w:val="24"/>
        </w:rPr>
        <w:t xml:space="preserve"> (</w:t>
      </w:r>
      <w:r w:rsidR="00854823" w:rsidRPr="00027B94">
        <w:rPr>
          <w:rFonts w:ascii="Times New Roman" w:hAnsi="Times New Roman" w:cs="Times New Roman"/>
          <w:sz w:val="24"/>
        </w:rPr>
        <w:t>b</w:t>
      </w:r>
      <w:r w:rsidR="00532C37" w:rsidRPr="00027B94">
        <w:rPr>
          <w:rFonts w:ascii="Times New Roman" w:hAnsi="Times New Roman" w:cs="Times New Roman"/>
          <w:sz w:val="24"/>
        </w:rPr>
        <w:t xml:space="preserve">) </w:t>
      </w:r>
      <w:r w:rsidR="004B16F2" w:rsidRPr="00027B94">
        <w:rPr>
          <w:rFonts w:ascii="Times New Roman" w:hAnsi="Times New Roman" w:cs="Times New Roman"/>
          <w:sz w:val="24"/>
        </w:rPr>
        <w:t>o</w:t>
      </w:r>
      <w:r w:rsidR="007F07B1" w:rsidRPr="00027B94">
        <w:rPr>
          <w:rFonts w:ascii="Times New Roman" w:hAnsi="Times New Roman" w:cs="Times New Roman"/>
          <w:sz w:val="24"/>
        </w:rPr>
        <w:t>bjeto</w:t>
      </w:r>
      <w:r w:rsidR="004B16F2" w:rsidRPr="00027B94">
        <w:rPr>
          <w:rFonts w:ascii="Times New Roman" w:hAnsi="Times New Roman" w:cs="Times New Roman"/>
          <w:sz w:val="24"/>
        </w:rPr>
        <w:t xml:space="preserve"> de parcelamento</w:t>
      </w:r>
      <w:r w:rsidR="00251567" w:rsidRPr="00027B94">
        <w:rPr>
          <w:rFonts w:ascii="Times New Roman" w:hAnsi="Times New Roman" w:cs="Times New Roman"/>
          <w:sz w:val="24"/>
        </w:rPr>
        <w:t xml:space="preserve"> nos termos da legislação vigente</w:t>
      </w:r>
      <w:r w:rsidRPr="00027B94">
        <w:rPr>
          <w:rFonts w:ascii="Times New Roman" w:hAnsi="Times New Roman" w:cs="Times New Roman"/>
          <w:sz w:val="24"/>
        </w:rPr>
        <w:t>;</w:t>
      </w:r>
    </w:p>
    <w:p w14:paraId="5C837E73"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9F5151E"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adotar todas as medidas necessárias para:</w:t>
      </w:r>
    </w:p>
    <w:p w14:paraId="25E42907"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1AB0B5E" w14:textId="48F4BE6E"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color w:val="000000"/>
          <w:sz w:val="24"/>
        </w:rPr>
        <w:t>preservar</w:t>
      </w:r>
      <w:r w:rsidRPr="00027B94">
        <w:rPr>
          <w:rFonts w:ascii="Times New Roman" w:hAnsi="Times New Roman" w:cs="Times New Roman"/>
          <w:sz w:val="24"/>
        </w:rPr>
        <w:t xml:space="preserve"> todos os seus direitos, títulos de propriedade, licenças e ativos necessários para a condução dos seus negócios dentro do respectivo objeto social e das práticas comerciais usuais;</w:t>
      </w:r>
    </w:p>
    <w:p w14:paraId="513E20B3"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5B599A30" w14:textId="703A52BB"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color w:val="000000"/>
          <w:sz w:val="24"/>
        </w:rPr>
        <w:lastRenderedPageBreak/>
        <w:t>manter</w:t>
      </w:r>
      <w:r w:rsidRPr="00027B94">
        <w:rPr>
          <w:rFonts w:ascii="Times New Roman" w:hAnsi="Times New Roman" w:cs="Times New Roman"/>
          <w:sz w:val="24"/>
        </w:rPr>
        <w:t xml:space="preserve"> em boas condições os bens utilizados na condução de seus negócios, excetuando-se pelo desgaste normal; e</w:t>
      </w:r>
    </w:p>
    <w:p w14:paraId="57794B5E"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352F2EE0" w14:textId="0884C8CC"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color w:val="000000"/>
          <w:sz w:val="24"/>
        </w:rPr>
        <w:t>pagar</w:t>
      </w:r>
      <w:r w:rsidRPr="00027B94">
        <w:rPr>
          <w:rFonts w:ascii="Times New Roman" w:hAnsi="Times New Roman" w:cs="Times New Roman"/>
          <w:sz w:val="24"/>
        </w:rPr>
        <w:t xml:space="preserve"> ou de outra forma quitar, quando devidas, observados os períodos de carência aplicáveis, todas as suas obrigações, inclusive, mas sem limitação, as de natureza fiscal, trabalhista e comercial.</w:t>
      </w:r>
    </w:p>
    <w:p w14:paraId="634D34E8"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4B5F09B" w14:textId="6534960A"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contratar e manter contratados, às suas expensas, durante todo o prazo de vigência das Debêntures, os prestadores de serviços inerentes às obrigações previstas nesta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incluindo: (</w:t>
      </w:r>
      <w:r w:rsidR="00063196" w:rsidRPr="00027B94">
        <w:rPr>
          <w:rFonts w:ascii="Times New Roman" w:hAnsi="Times New Roman" w:cs="Times New Roman"/>
          <w:sz w:val="24"/>
        </w:rPr>
        <w:t>a</w:t>
      </w:r>
      <w:r w:rsidRPr="00027B94">
        <w:rPr>
          <w:rFonts w:ascii="Times New Roman" w:hAnsi="Times New Roman" w:cs="Times New Roman"/>
          <w:sz w:val="24"/>
        </w:rPr>
        <w:t>) </w:t>
      </w:r>
      <w:r w:rsidR="00990555" w:rsidRPr="00027B94">
        <w:rPr>
          <w:rFonts w:ascii="Times New Roman" w:eastAsia="MS Mincho" w:hAnsi="Times New Roman" w:cs="Times New Roman"/>
          <w:sz w:val="24"/>
        </w:rPr>
        <w:t>Agente de Liquidação e Escriturador</w:t>
      </w:r>
      <w:r w:rsidR="00990555" w:rsidRPr="00027B94">
        <w:rPr>
          <w:rFonts w:ascii="Times New Roman" w:hAnsi="Times New Roman" w:cs="Times New Roman"/>
          <w:sz w:val="24"/>
        </w:rPr>
        <w:t>; (b)</w:t>
      </w:r>
      <w:r w:rsidRPr="00027B94">
        <w:rPr>
          <w:rFonts w:ascii="Times New Roman" w:hAnsi="Times New Roman" w:cs="Times New Roman"/>
          <w:sz w:val="24"/>
        </w:rPr>
        <w:t xml:space="preserve"> Agente Fiduciário; e (</w:t>
      </w:r>
      <w:r w:rsidR="00990555" w:rsidRPr="00027B94">
        <w:rPr>
          <w:rFonts w:ascii="Times New Roman" w:hAnsi="Times New Roman" w:cs="Times New Roman"/>
          <w:sz w:val="24"/>
        </w:rPr>
        <w:t>c</w:t>
      </w:r>
      <w:r w:rsidRPr="00027B94">
        <w:rPr>
          <w:rFonts w:ascii="Times New Roman" w:hAnsi="Times New Roman" w:cs="Times New Roman"/>
          <w:sz w:val="24"/>
        </w:rPr>
        <w:t xml:space="preserve">) o </w:t>
      </w:r>
      <w:r w:rsidR="000F7CF3">
        <w:rPr>
          <w:rFonts w:ascii="Times New Roman" w:hAnsi="Times New Roman" w:cs="Times New Roman"/>
          <w:sz w:val="24"/>
        </w:rPr>
        <w:t>ambiente</w:t>
      </w:r>
      <w:r w:rsidR="000F7CF3" w:rsidRPr="00027B94">
        <w:rPr>
          <w:rFonts w:ascii="Times New Roman" w:hAnsi="Times New Roman" w:cs="Times New Roman"/>
          <w:sz w:val="24"/>
        </w:rPr>
        <w:t xml:space="preserve"> </w:t>
      </w:r>
      <w:r w:rsidRPr="00027B94">
        <w:rPr>
          <w:rFonts w:ascii="Times New Roman" w:hAnsi="Times New Roman" w:cs="Times New Roman"/>
          <w:sz w:val="24"/>
        </w:rPr>
        <w:t>de negociação das Debêntures no mercado secundário (CETIP21);</w:t>
      </w:r>
    </w:p>
    <w:p w14:paraId="23F3875E"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654C14F" w14:textId="1A8B7F70"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efetuar o pagamento de todas as despesas devidamente comprovadas pelo Agente Fiduciário, que venham a ser necessárias para proteger os direitos e interesses dos Debenturistas ou para realizar seus créditos, inclusive, honorários advocatícios e outras despesas e custos incorridos em virtude da cobrança de qualquer quantia devida aos Debenturistas nos termos desta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w:t>
      </w:r>
    </w:p>
    <w:p w14:paraId="509CE7E1"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bookmarkStart w:id="493" w:name="_Hlk28451543"/>
    </w:p>
    <w:bookmarkEnd w:id="493"/>
    <w:p w14:paraId="0ECB174C" w14:textId="79A1963F" w:rsidR="00C82E92" w:rsidRPr="00027B94" w:rsidRDefault="00516C02"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não ceder, transferir ou de qualquer forma alienar quaisquer de suas obrigações relacionadas às Debêntures ou qualquer das obrigações previstas nos Contratos de Garantia, sem a prévia e expressa aprovação por Debenturistas que representem 2/3 (dois terços) das Debêntures em Circulação, reunidos em Assembleia Geral de Debêntures especialmente convocada para esse fim;</w:t>
      </w:r>
    </w:p>
    <w:p w14:paraId="5EE04FF4"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F62285E" w14:textId="14A6B84F"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apresentar, por meio desta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e da declaração prestada nos termos do artigo 10 da Instrução CVM 476, declarações e informações verdadeiras, completas, corretas e suficientes;</w:t>
      </w:r>
    </w:p>
    <w:p w14:paraId="5E682A11"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703771A" w14:textId="667FBC82" w:rsidR="00C82E92" w:rsidRPr="00027B94" w:rsidRDefault="00516C02"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promover o registro desta Escritura de Emissão e da ata da AGE na JUCEPAR e dos Contratos de Garantia nos Cartórios de RTD</w:t>
      </w:r>
      <w:r w:rsidR="00E335E6">
        <w:rPr>
          <w:rFonts w:ascii="Times New Roman" w:hAnsi="Times New Roman" w:cs="Times New Roman"/>
          <w:sz w:val="24"/>
        </w:rPr>
        <w:t xml:space="preserve"> </w:t>
      </w:r>
      <w:r w:rsidR="00E335E6" w:rsidRPr="008E109A">
        <w:rPr>
          <w:rFonts w:ascii="Times New Roman" w:hAnsi="Times New Roman" w:cs="Times New Roman"/>
          <w:sz w:val="24"/>
        </w:rPr>
        <w:t>Cessão Fiduciária e Cartórios de RTD Alienação Fiduciária e Fiança</w:t>
      </w:r>
      <w:r w:rsidRPr="00027B94">
        <w:rPr>
          <w:rFonts w:ascii="Times New Roman" w:hAnsi="Times New Roman" w:cs="Times New Roman"/>
          <w:sz w:val="24"/>
        </w:rPr>
        <w:t xml:space="preserve">, no prazo e forma previstos nesta Escritura de Emissão e </w:t>
      </w:r>
      <w:r w:rsidR="00883619" w:rsidRPr="00027B94">
        <w:rPr>
          <w:rFonts w:ascii="Times New Roman" w:hAnsi="Times New Roman" w:cs="Times New Roman"/>
          <w:sz w:val="24"/>
        </w:rPr>
        <w:t>d</w:t>
      </w:r>
      <w:r w:rsidRPr="00027B94">
        <w:rPr>
          <w:rFonts w:ascii="Times New Roman" w:hAnsi="Times New Roman" w:cs="Times New Roman"/>
          <w:sz w:val="24"/>
        </w:rPr>
        <w:t xml:space="preserve">os Contratos de Garantia; </w:t>
      </w:r>
    </w:p>
    <w:p w14:paraId="5D22B3A1"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2C1FABB" w14:textId="47BEDCB5"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cumprir com todas as disposições descritas no</w:t>
      </w:r>
      <w:r w:rsidR="00947322" w:rsidRPr="00027B94">
        <w:rPr>
          <w:rFonts w:ascii="Times New Roman" w:hAnsi="Times New Roman" w:cs="Times New Roman"/>
          <w:sz w:val="24"/>
        </w:rPr>
        <w:t>s</w:t>
      </w:r>
      <w:r w:rsidRPr="00027B94">
        <w:rPr>
          <w:rFonts w:ascii="Times New Roman" w:hAnsi="Times New Roman" w:cs="Times New Roman"/>
          <w:sz w:val="24"/>
        </w:rPr>
        <w:t xml:space="preserve"> Contrato de </w:t>
      </w:r>
      <w:r w:rsidR="00947322" w:rsidRPr="00027B94">
        <w:rPr>
          <w:rFonts w:ascii="Times New Roman" w:hAnsi="Times New Roman" w:cs="Times New Roman"/>
          <w:sz w:val="24"/>
        </w:rPr>
        <w:t>Garantia</w:t>
      </w:r>
      <w:r w:rsidRPr="00027B94">
        <w:rPr>
          <w:rFonts w:ascii="Times New Roman" w:hAnsi="Times New Roman" w:cs="Times New Roman"/>
          <w:sz w:val="24"/>
        </w:rPr>
        <w:t>, incluindo, mas não se limitando, aos percentuais mínimos de garantia ali previstos;</w:t>
      </w:r>
    </w:p>
    <w:p w14:paraId="1751FF15"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FFCCA9A"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manter válidas e regulares as licenças, concessões ou aprovações necessárias, inclusive ambientais, bem como os contratos existentes e relevantes, em quaisquer casos necessários ao seu regular funcionamento, exceto nos casos que estejam em processo de renovação tempestiva ou que, a Emissora esteja questionando sua perda, revogação ou cancelamento nas esferas administrativa ou judicial e que devido a tal questionamento, tenham sua </w:t>
      </w:r>
      <w:r w:rsidRPr="00027B94">
        <w:rPr>
          <w:rFonts w:ascii="Times New Roman" w:hAnsi="Times New Roman" w:cs="Times New Roman"/>
          <w:sz w:val="24"/>
        </w:rPr>
        <w:lastRenderedPageBreak/>
        <w:t>aplicabilidade comprovadamente suspensa;</w:t>
      </w:r>
    </w:p>
    <w:p w14:paraId="3FB38911"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bookmarkStart w:id="494" w:name="_Ref93412925"/>
    </w:p>
    <w:p w14:paraId="50F16477" w14:textId="58999419" w:rsidR="00C82E92" w:rsidRPr="00027B94" w:rsidRDefault="004C1B07" w:rsidP="009A274F">
      <w:pPr>
        <w:pStyle w:val="Level4"/>
        <w:tabs>
          <w:tab w:val="clear" w:pos="2041"/>
          <w:tab w:val="clear" w:pos="2722"/>
          <w:tab w:val="num" w:pos="1361"/>
        </w:tabs>
        <w:spacing w:after="0" w:line="300" w:lineRule="exact"/>
        <w:ind w:left="1360"/>
        <w:rPr>
          <w:rFonts w:ascii="Times New Roman" w:hAnsi="Times New Roman" w:cs="Times New Roman"/>
          <w:sz w:val="24"/>
        </w:rPr>
      </w:pPr>
      <w:bookmarkStart w:id="495" w:name="_Hlk48074979"/>
      <w:r w:rsidRPr="00027B94">
        <w:rPr>
          <w:rFonts w:ascii="Times New Roman" w:hAnsi="Times New Roman" w:cs="Times New Roman"/>
          <w:sz w:val="24"/>
        </w:rPr>
        <w:t>não obtenção, renovação, cancelamento, revogação ou suspensão das autorizações, concessões, alvarás e/ou licenças, inclusive as societárias, regulatórias e ambientais, exigidas para o exercício das atividades desenvolvidas pela Emissora, exceto (i) por hipóteses de questionamento de boa-fé relativo a essa não obtenção, renovação, cancelamento, revogação ou suspensão, ou de sujeição a um regular processo de obtenção, renovação, cancelamento, revogação ou suspensão dessas autorizações, concessões, alvarás e/ou licenças ("</w:t>
      </w:r>
      <w:r w:rsidRPr="00027B94">
        <w:rPr>
          <w:rFonts w:ascii="Times New Roman" w:hAnsi="Times New Roman" w:cs="Times New Roman"/>
          <w:sz w:val="24"/>
          <w:u w:val="single"/>
        </w:rPr>
        <w:t>Autorizações, Concessões, Alvarás e Licenças em Processo de Regularização</w:t>
      </w:r>
      <w:r w:rsidRPr="00027B94">
        <w:rPr>
          <w:rFonts w:ascii="Times New Roman" w:hAnsi="Times New Roman" w:cs="Times New Roman"/>
          <w:sz w:val="24"/>
        </w:rPr>
        <w:t xml:space="preserve">"), </w:t>
      </w:r>
      <w:bookmarkEnd w:id="495"/>
      <w:r w:rsidRPr="00027B94">
        <w:rPr>
          <w:rFonts w:ascii="Times New Roman" w:hAnsi="Times New Roman" w:cs="Times New Roman"/>
          <w:sz w:val="24"/>
        </w:rPr>
        <w:t>ou (ii) se a regular continuidade das atividades da Emissora, sem as referidas autorizações, concessões, alvarás e/ou licenças seja respaldada por provimento jurisdicional com exigibilidade imediata ou cuja ausência não cause um efeito adverso relevante na (</w:t>
      </w:r>
      <w:bookmarkStart w:id="496" w:name="_Hlk97831311"/>
      <w:r w:rsidRPr="00027B94">
        <w:rPr>
          <w:rFonts w:ascii="Times New Roman" w:hAnsi="Times New Roman" w:cs="Times New Roman"/>
          <w:sz w:val="24"/>
        </w:rPr>
        <w:t xml:space="preserve">a) situação econômico-financeira, operacional ou reputacional da Emissora e/ou de suas Controladas e/ou (b) capacidade da Emissora quanto ao cumprimento das obrigações previstas nesta Escritura de Emissão e nos Contratos de Garantia </w:t>
      </w:r>
      <w:bookmarkEnd w:id="496"/>
      <w:r w:rsidRPr="00027B94">
        <w:rPr>
          <w:rFonts w:ascii="Times New Roman" w:hAnsi="Times New Roman" w:cs="Times New Roman"/>
          <w:sz w:val="24"/>
        </w:rPr>
        <w:t>("</w:t>
      </w:r>
      <w:r w:rsidRPr="00027B94">
        <w:rPr>
          <w:rFonts w:ascii="Times New Roman" w:hAnsi="Times New Roman" w:cs="Times New Roman"/>
          <w:sz w:val="24"/>
          <w:u w:val="single"/>
        </w:rPr>
        <w:t>Efeito Adverso Relevante</w:t>
      </w:r>
      <w:r w:rsidRPr="00027B94">
        <w:rPr>
          <w:rFonts w:ascii="Times New Roman" w:hAnsi="Times New Roman" w:cs="Times New Roman"/>
          <w:sz w:val="24"/>
        </w:rPr>
        <w:t>");</w:t>
      </w:r>
      <w:bookmarkEnd w:id="494"/>
      <w:r w:rsidR="00516C02" w:rsidRPr="00027B94">
        <w:rPr>
          <w:rFonts w:ascii="Times New Roman" w:hAnsi="Times New Roman" w:cs="Times New Roman"/>
          <w:sz w:val="24"/>
        </w:rPr>
        <w:t xml:space="preserve"> </w:t>
      </w:r>
    </w:p>
    <w:p w14:paraId="659E331B"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72DF14F" w14:textId="30DBBC2F"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observar a legislação pertinente à Política Nacional do Meio Ambiente (Lei nº 6.938, de 31 de agosto de 1981) e Resoluções do CONAMA – Conselho Nacional do Meio Ambiente (</w:t>
      </w:r>
      <w:r w:rsidR="002B4B2C" w:rsidRPr="00027B94">
        <w:rPr>
          <w:rFonts w:ascii="Times New Roman" w:hAnsi="Times New Roman" w:cs="Times New Roman"/>
          <w:sz w:val="24"/>
        </w:rPr>
        <w:t>“</w:t>
      </w:r>
      <w:r w:rsidRPr="00027B94">
        <w:rPr>
          <w:rFonts w:ascii="Times New Roman" w:hAnsi="Times New Roman" w:cs="Times New Roman"/>
          <w:sz w:val="24"/>
          <w:u w:val="single"/>
        </w:rPr>
        <w:t>CONAMA</w:t>
      </w:r>
      <w:r w:rsidR="002B4B2C" w:rsidRPr="00027B94">
        <w:rPr>
          <w:rFonts w:ascii="Times New Roman" w:hAnsi="Times New Roman" w:cs="Times New Roman"/>
          <w:sz w:val="24"/>
        </w:rPr>
        <w:t>”</w:t>
      </w:r>
      <w:r w:rsidRPr="00027B94">
        <w:rPr>
          <w:rFonts w:ascii="Times New Roman" w:hAnsi="Times New Roman" w:cs="Times New Roman"/>
          <w:sz w:val="24"/>
        </w:rPr>
        <w:t>) aplicáveis, bem como a legislação dos órgãos governamentais, autarquias ou tribunais relevantes e indispensáveis à condução de suas atividades principais, relativas ao direito do trabalho no que tange à saúde e segurança ocupacional, não discriminação de raça ou gênero, não utilização de mão de obra infantil, exceto na condição de menor aprendiz, e/ou em condições análogas as de escravo, procedendo todas as diligências exigidas por lei para suas atividades econômicas necessárias à preservação do meio ambiente e atendendo às determinações dos Órgãos Municipais, Estaduais e Federais que, subsidiariamente, venham a legislar ou regulamentar as normas ambientais, bem como adotando as medidas e ações preventivas ou reparatórias, destinadas a evitar, compensar e reparar eventuais práticas danosas ao meio ambiente e a seus trabalhadores decorrentes das atividades descritas em seu objeto social (</w:t>
      </w:r>
      <w:r w:rsidR="002B4B2C" w:rsidRPr="00027B94">
        <w:rPr>
          <w:rFonts w:ascii="Times New Roman" w:hAnsi="Times New Roman" w:cs="Times New Roman"/>
          <w:sz w:val="24"/>
        </w:rPr>
        <w:t>“</w:t>
      </w:r>
      <w:r w:rsidRPr="00027B94">
        <w:rPr>
          <w:rFonts w:ascii="Times New Roman" w:hAnsi="Times New Roman" w:cs="Times New Roman"/>
          <w:sz w:val="24"/>
          <w:u w:val="single"/>
        </w:rPr>
        <w:t>Leis Socioambientais</w:t>
      </w:r>
      <w:r w:rsidR="002B4B2C" w:rsidRPr="00027B94">
        <w:rPr>
          <w:rFonts w:ascii="Times New Roman" w:hAnsi="Times New Roman" w:cs="Times New Roman"/>
          <w:sz w:val="24"/>
        </w:rPr>
        <w:t>”</w:t>
      </w:r>
      <w:r w:rsidRPr="00027B94">
        <w:rPr>
          <w:rFonts w:ascii="Times New Roman" w:hAnsi="Times New Roman" w:cs="Times New Roman"/>
          <w:sz w:val="24"/>
        </w:rPr>
        <w:t>)</w:t>
      </w:r>
      <w:r w:rsidR="0026539E" w:rsidRPr="00027B94">
        <w:rPr>
          <w:rFonts w:ascii="Times New Roman" w:hAnsi="Times New Roman" w:cs="Times New Roman"/>
          <w:sz w:val="24"/>
        </w:rPr>
        <w:t>, e cumprir rigorosamente com o disposto na legislação ambiental e trabalhista em vigor, em especial na Política Nacional do Meio Ambiente, nas Resoluções do CONAMA e nas demais legislações e regulamentações ambientais supletivas, adotando as medidas e ações preventivas ou reparatórias, destinadas a evitar e corrigir eventuais danos ambientais apurados, decorrentes da atividade descrita em seu objeto social, responsabilizando-se, única e exclusivamente, pela destinação dos recursos financeiros obtidos com a Emissão e obrigando-se, ainda, a proceder a todas as diligências exigidas para a atividade da espécie, preservando o meio ambiente e atendendo às determinações dos órgãos municipais, estaduais e federais, que subsidiariamente venham legislar ou regulamentar as normas trabalhistas e ambientais em vigor</w:t>
      </w:r>
      <w:r w:rsidRPr="00027B94">
        <w:rPr>
          <w:rFonts w:ascii="Times New Roman" w:hAnsi="Times New Roman" w:cs="Times New Roman"/>
          <w:sz w:val="24"/>
        </w:rPr>
        <w:t>;</w:t>
      </w:r>
    </w:p>
    <w:p w14:paraId="011B7C29"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B46DCA6" w14:textId="7DE355FB" w:rsidR="00C82E92" w:rsidRPr="00027B94" w:rsidRDefault="0026539E"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bCs/>
          <w:sz w:val="24"/>
        </w:rPr>
        <w:t>observar</w:t>
      </w:r>
      <w:r w:rsidR="00446F84" w:rsidRPr="00B30ADF">
        <w:rPr>
          <w:rFonts w:ascii="Times New Roman" w:hAnsi="Times New Roman" w:cs="Times New Roman"/>
          <w:bCs/>
          <w:sz w:val="24"/>
        </w:rPr>
        <w:t xml:space="preserve">, cumprir e fazer com que suas </w:t>
      </w:r>
      <w:r w:rsidR="00F91508">
        <w:rPr>
          <w:rFonts w:ascii="Times New Roman" w:hAnsi="Times New Roman" w:cs="Times New Roman"/>
          <w:sz w:val="24"/>
        </w:rPr>
        <w:t>C</w:t>
      </w:r>
      <w:r w:rsidRPr="00027B94">
        <w:rPr>
          <w:rFonts w:ascii="Times New Roman" w:hAnsi="Times New Roman" w:cs="Times New Roman"/>
          <w:bCs/>
          <w:sz w:val="24"/>
        </w:rPr>
        <w:t xml:space="preserve">oligadas, seus diretores, membros de conselho de administração e empregados, agindo em nome e em benefício da Emissora, observem e cumpram as normas relativas a atos de corrupção em geral, nacionais e estrangeiras, incluindo, mas não se limitando aos previstos nas disposições </w:t>
      </w:r>
      <w:r w:rsidR="00337B9E" w:rsidRPr="00B30ADF">
        <w:rPr>
          <w:rFonts w:ascii="Times New Roman" w:hAnsi="Times New Roman" w:cs="Times New Roman"/>
          <w:bCs/>
          <w:sz w:val="24"/>
        </w:rPr>
        <w:t>Leis Anticorrupç</w:t>
      </w:r>
      <w:r w:rsidR="00337B9E" w:rsidRPr="00027B94">
        <w:rPr>
          <w:rFonts w:ascii="Times New Roman" w:hAnsi="Times New Roman" w:cs="Times New Roman"/>
          <w:bCs/>
          <w:sz w:val="24"/>
        </w:rPr>
        <w:t>ão</w:t>
      </w:r>
      <w:r w:rsidRPr="00027B94">
        <w:rPr>
          <w:rFonts w:ascii="Times New Roman" w:hAnsi="Times New Roman" w:cs="Times New Roman"/>
          <w:bCs/>
          <w:sz w:val="24"/>
        </w:rPr>
        <w:t>, na medida em que (a) mantém políticas e procedimentos internos que assegurem o integral cumprimento das Leis Anticorrupção; (b) dá pleno conhecimento das Leis Anticorrupção a todos os profissionais que venham a se relacionar, previamente ao início de sua atuação no âmbito deste documento; (c) abstém-se de praticar atos de corrupção e de agir de forma lesiva à administração pública, nacional e estrangeira, no seu interesse ou para seu benefício, exclusivo ou não, conforme o caso, ou de suas respectivas Controladas; e (d) caso tenha conhecimento de qualquer ato ou fato relacionado a aludidas normas, comunicar em até 2 (dois) Dias Úteis contados do conhecimento de tal at</w:t>
      </w:r>
      <w:r w:rsidR="00337B9E" w:rsidRPr="00B30ADF">
        <w:rPr>
          <w:rFonts w:ascii="Times New Roman" w:hAnsi="Times New Roman" w:cs="Times New Roman"/>
          <w:bCs/>
          <w:sz w:val="24"/>
        </w:rPr>
        <w:t>o ou fato, ao Agente Fiduciário</w:t>
      </w:r>
      <w:r w:rsidR="00C156C8" w:rsidRPr="00027B94">
        <w:rPr>
          <w:rFonts w:ascii="Times New Roman" w:hAnsi="Times New Roman" w:cs="Times New Roman"/>
          <w:sz w:val="24"/>
        </w:rPr>
        <w:t>;</w:t>
      </w:r>
      <w:r w:rsidR="00A8454E" w:rsidRPr="00027B94">
        <w:rPr>
          <w:rFonts w:ascii="Times New Roman" w:hAnsi="Times New Roman" w:cs="Times New Roman"/>
          <w:sz w:val="24"/>
        </w:rPr>
        <w:t xml:space="preserve"> </w:t>
      </w:r>
    </w:p>
    <w:p w14:paraId="1676F335"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FD0B25B" w14:textId="39AFBBD8" w:rsidR="00C82E92" w:rsidRPr="00027B94" w:rsidRDefault="00A27983"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observar</w:t>
      </w:r>
      <w:r w:rsidR="005037DA" w:rsidRPr="00027B94">
        <w:rPr>
          <w:rFonts w:ascii="Times New Roman" w:hAnsi="Times New Roman" w:cs="Times New Roman"/>
          <w:sz w:val="24"/>
        </w:rPr>
        <w:t xml:space="preserve"> e</w:t>
      </w:r>
      <w:r w:rsidRPr="00027B94">
        <w:rPr>
          <w:rFonts w:ascii="Times New Roman" w:hAnsi="Times New Roman" w:cs="Times New Roman"/>
          <w:sz w:val="24"/>
        </w:rPr>
        <w:t xml:space="preserve"> </w:t>
      </w:r>
      <w:r w:rsidR="00C156C8" w:rsidRPr="00027B94">
        <w:rPr>
          <w:rFonts w:ascii="Times New Roman" w:hAnsi="Times New Roman" w:cs="Times New Roman"/>
          <w:sz w:val="24"/>
        </w:rPr>
        <w:t>cumprir</w:t>
      </w:r>
      <w:r w:rsidRPr="00027B94">
        <w:rPr>
          <w:rFonts w:ascii="Times New Roman" w:hAnsi="Times New Roman" w:cs="Times New Roman"/>
          <w:sz w:val="24"/>
        </w:rPr>
        <w:t xml:space="preserve"> por si</w:t>
      </w:r>
      <w:r w:rsidR="00C156C8" w:rsidRPr="00027B94">
        <w:rPr>
          <w:rFonts w:ascii="Times New Roman" w:hAnsi="Times New Roman" w:cs="Times New Roman"/>
          <w:sz w:val="24"/>
        </w:rPr>
        <w:t xml:space="preserve"> e fazer com que seus controladores, controladas, </w:t>
      </w:r>
      <w:r w:rsidR="00446F84" w:rsidRPr="00027B94">
        <w:rPr>
          <w:rFonts w:ascii="Times New Roman" w:hAnsi="Times New Roman" w:cs="Times New Roman"/>
          <w:sz w:val="24"/>
        </w:rPr>
        <w:t>C</w:t>
      </w:r>
      <w:r w:rsidR="00C156C8" w:rsidRPr="00027B94">
        <w:rPr>
          <w:rFonts w:ascii="Times New Roman" w:hAnsi="Times New Roman" w:cs="Times New Roman"/>
          <w:sz w:val="24"/>
        </w:rPr>
        <w:t>oligadas, diretores, membros de conselho de administração e empregados no exercício de suas funções agindo diretamente em nome e benefício da Emissora cumpram dispositivo legal ou regulatório a ela aplicável, nacional ou internacional, relativamente à prática de corrupção ou de atos lesivos à administração pública, incluindo, sem limitação, as Leis Anticorrupção e as Leis Socioambientais</w:t>
      </w:r>
      <w:r w:rsidR="003A41BB" w:rsidRPr="00027B94">
        <w:rPr>
          <w:rFonts w:ascii="Times New Roman" w:hAnsi="Times New Roman" w:cs="Times New Roman"/>
          <w:sz w:val="24"/>
        </w:rPr>
        <w:t>;</w:t>
      </w:r>
    </w:p>
    <w:p w14:paraId="6C5D0893" w14:textId="77777777" w:rsidR="00F510A4" w:rsidRPr="00027B94" w:rsidRDefault="00F510A4"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E81D6F8" w14:textId="62D9EEA6"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enquanto as Debêntures estiverem em circulação, cumprir as obrigações previstas no artigo 17 da Instrução CVM 476, quais sejam:</w:t>
      </w:r>
    </w:p>
    <w:p w14:paraId="481EF051"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bookmarkStart w:id="497" w:name="_DV_C113"/>
    </w:p>
    <w:p w14:paraId="106F4E80" w14:textId="5DA549C5"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preparar suas demonstrações financeiras de encerramento de exercício e, se for o caso, demonstrações consolidadas, em conformidade com a Lei das Sociedades por Ações e com as regras emitidas pela CVM;</w:t>
      </w:r>
      <w:bookmarkStart w:id="498" w:name="_DV_C115"/>
      <w:bookmarkEnd w:id="497"/>
    </w:p>
    <w:p w14:paraId="65F62DDD"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79BC65BE" w14:textId="77777777"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submeter suas demonstrações financeiras à auditoria por auditor registrado na CVM;</w:t>
      </w:r>
      <w:bookmarkStart w:id="499" w:name="_DV_C117"/>
      <w:bookmarkEnd w:id="498"/>
    </w:p>
    <w:p w14:paraId="304A5A57"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bookmarkStart w:id="500" w:name="_Ref93413278"/>
    </w:p>
    <w:p w14:paraId="2936B232" w14:textId="47BF2188"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divulgar, até o dia anterior ao início das negociações, suas demonstrações financeiras, acompanhadas de notas explicativas e parecer de auditores independentes, relativas aos 3 (três) últimos exercícios sociais encerrados, exceto quando não as possua por não ter iniciado suas atividades previamente ao referido período;</w:t>
      </w:r>
      <w:bookmarkStart w:id="501" w:name="_DV_C119"/>
      <w:bookmarkEnd w:id="499"/>
      <w:bookmarkEnd w:id="500"/>
    </w:p>
    <w:p w14:paraId="2F789A64"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bookmarkStart w:id="502" w:name="_Ref93413286"/>
    </w:p>
    <w:p w14:paraId="0024E5D4" w14:textId="77777777"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divulgar suas demonstrações financeiras, acompanhadas de notas explicativas e parecer de auditores independentes, dentro de 3 (três) meses contados do encerramento do exercício social;</w:t>
      </w:r>
      <w:bookmarkEnd w:id="501"/>
      <w:bookmarkEnd w:id="502"/>
    </w:p>
    <w:p w14:paraId="40C7BF8D"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bookmarkStart w:id="503" w:name="_DV_C121"/>
    </w:p>
    <w:p w14:paraId="45D01E99" w14:textId="19489F46"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 xml:space="preserve">observar as disposições da </w:t>
      </w:r>
      <w:r w:rsidR="009535F9" w:rsidRPr="00027B94">
        <w:rPr>
          <w:rFonts w:ascii="Times New Roman" w:hAnsi="Times New Roman" w:cs="Times New Roman"/>
          <w:sz w:val="24"/>
        </w:rPr>
        <w:t xml:space="preserve">Resolução </w:t>
      </w:r>
      <w:r w:rsidRPr="00027B94">
        <w:rPr>
          <w:rFonts w:ascii="Times New Roman" w:hAnsi="Times New Roman" w:cs="Times New Roman"/>
          <w:sz w:val="24"/>
        </w:rPr>
        <w:t xml:space="preserve">da CVM n° </w:t>
      </w:r>
      <w:r w:rsidR="009535F9" w:rsidRPr="00027B94">
        <w:rPr>
          <w:rFonts w:ascii="Times New Roman" w:hAnsi="Times New Roman" w:cs="Times New Roman"/>
          <w:sz w:val="24"/>
        </w:rPr>
        <w:t>44</w:t>
      </w:r>
      <w:r w:rsidRPr="00027B94">
        <w:rPr>
          <w:rFonts w:ascii="Times New Roman" w:hAnsi="Times New Roman" w:cs="Times New Roman"/>
          <w:sz w:val="24"/>
        </w:rPr>
        <w:t xml:space="preserve">, de </w:t>
      </w:r>
      <w:r w:rsidR="009535F9" w:rsidRPr="00027B94">
        <w:rPr>
          <w:rFonts w:ascii="Times New Roman" w:hAnsi="Times New Roman" w:cs="Times New Roman"/>
          <w:sz w:val="24"/>
        </w:rPr>
        <w:t>2</w:t>
      </w:r>
      <w:r w:rsidRPr="00027B94">
        <w:rPr>
          <w:rFonts w:ascii="Times New Roman" w:hAnsi="Times New Roman" w:cs="Times New Roman"/>
          <w:sz w:val="24"/>
        </w:rPr>
        <w:t xml:space="preserve">3 de </w:t>
      </w:r>
      <w:r w:rsidR="009535F9" w:rsidRPr="00027B94">
        <w:rPr>
          <w:rFonts w:ascii="Times New Roman" w:hAnsi="Times New Roman" w:cs="Times New Roman"/>
          <w:sz w:val="24"/>
        </w:rPr>
        <w:t xml:space="preserve">agosto </w:t>
      </w:r>
      <w:r w:rsidRPr="00027B94">
        <w:rPr>
          <w:rFonts w:ascii="Times New Roman" w:hAnsi="Times New Roman" w:cs="Times New Roman"/>
          <w:sz w:val="24"/>
        </w:rPr>
        <w:lastRenderedPageBreak/>
        <w:t>de 20</w:t>
      </w:r>
      <w:r w:rsidR="009535F9" w:rsidRPr="00027B94">
        <w:rPr>
          <w:rFonts w:ascii="Times New Roman" w:hAnsi="Times New Roman" w:cs="Times New Roman"/>
          <w:sz w:val="24"/>
        </w:rPr>
        <w:t>21</w:t>
      </w:r>
      <w:r w:rsidRPr="00027B94">
        <w:rPr>
          <w:rFonts w:ascii="Times New Roman" w:hAnsi="Times New Roman" w:cs="Times New Roman"/>
          <w:sz w:val="24"/>
        </w:rPr>
        <w:t>, conforme alterada (</w:t>
      </w:r>
      <w:r w:rsidR="002B4B2C" w:rsidRPr="00027B94">
        <w:rPr>
          <w:rFonts w:ascii="Times New Roman" w:hAnsi="Times New Roman" w:cs="Times New Roman"/>
          <w:sz w:val="24"/>
        </w:rPr>
        <w:t>“</w:t>
      </w:r>
      <w:r w:rsidR="009535F9" w:rsidRPr="00027B94">
        <w:rPr>
          <w:rFonts w:ascii="Times New Roman" w:hAnsi="Times New Roman" w:cs="Times New Roman"/>
          <w:sz w:val="24"/>
          <w:u w:val="single"/>
        </w:rPr>
        <w:t xml:space="preserve">Resolução </w:t>
      </w:r>
      <w:r w:rsidRPr="00027B94">
        <w:rPr>
          <w:rFonts w:ascii="Times New Roman" w:hAnsi="Times New Roman" w:cs="Times New Roman"/>
          <w:sz w:val="24"/>
          <w:u w:val="single"/>
        </w:rPr>
        <w:t xml:space="preserve">CVM </w:t>
      </w:r>
      <w:r w:rsidR="009535F9" w:rsidRPr="00027B94">
        <w:rPr>
          <w:rFonts w:ascii="Times New Roman" w:hAnsi="Times New Roman" w:cs="Times New Roman"/>
          <w:sz w:val="24"/>
          <w:u w:val="single"/>
        </w:rPr>
        <w:t>44</w:t>
      </w:r>
      <w:r w:rsidR="002B4B2C" w:rsidRPr="00027B94">
        <w:rPr>
          <w:rFonts w:ascii="Times New Roman" w:hAnsi="Times New Roman" w:cs="Times New Roman"/>
          <w:sz w:val="24"/>
        </w:rPr>
        <w:t>”</w:t>
      </w:r>
      <w:r w:rsidRPr="00027B94">
        <w:rPr>
          <w:rFonts w:ascii="Times New Roman" w:hAnsi="Times New Roman" w:cs="Times New Roman"/>
          <w:sz w:val="24"/>
        </w:rPr>
        <w:t>), no que se refere a dever de sigilo e vedações à negociação;</w:t>
      </w:r>
      <w:bookmarkStart w:id="504" w:name="_DV_C123"/>
      <w:bookmarkEnd w:id="503"/>
    </w:p>
    <w:p w14:paraId="4A0C5A2A"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1F81766B" w14:textId="7E9697C2"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 xml:space="preserve">divulgar em sua página na rede mundial de computadores a ocorrência de qualquer </w:t>
      </w:r>
      <w:r w:rsidR="002B4B2C" w:rsidRPr="00027B94">
        <w:rPr>
          <w:rFonts w:ascii="Times New Roman" w:hAnsi="Times New Roman" w:cs="Times New Roman"/>
          <w:sz w:val="24"/>
        </w:rPr>
        <w:t>“</w:t>
      </w:r>
      <w:r w:rsidRPr="00027B94">
        <w:rPr>
          <w:rFonts w:ascii="Times New Roman" w:hAnsi="Times New Roman" w:cs="Times New Roman"/>
          <w:sz w:val="24"/>
        </w:rPr>
        <w:t>Fato Relevante</w:t>
      </w:r>
      <w:r w:rsidR="002B4B2C" w:rsidRPr="00027B94">
        <w:rPr>
          <w:rFonts w:ascii="Times New Roman" w:hAnsi="Times New Roman" w:cs="Times New Roman"/>
          <w:sz w:val="24"/>
        </w:rPr>
        <w:t>”</w:t>
      </w:r>
      <w:r w:rsidRPr="00027B94">
        <w:rPr>
          <w:rFonts w:ascii="Times New Roman" w:hAnsi="Times New Roman" w:cs="Times New Roman"/>
          <w:sz w:val="24"/>
        </w:rPr>
        <w:t xml:space="preserve">, conforme definido no artigo 2º da </w:t>
      </w:r>
      <w:r w:rsidR="009535F9" w:rsidRPr="00027B94">
        <w:rPr>
          <w:rFonts w:ascii="Times New Roman" w:hAnsi="Times New Roman" w:cs="Times New Roman"/>
          <w:sz w:val="24"/>
        </w:rPr>
        <w:t xml:space="preserve">Resolução </w:t>
      </w:r>
      <w:r w:rsidRPr="00027B94">
        <w:rPr>
          <w:rFonts w:ascii="Times New Roman" w:hAnsi="Times New Roman" w:cs="Times New Roman"/>
          <w:sz w:val="24"/>
        </w:rPr>
        <w:t xml:space="preserve">CVM </w:t>
      </w:r>
      <w:r w:rsidR="009535F9" w:rsidRPr="00027B94">
        <w:rPr>
          <w:rFonts w:ascii="Times New Roman" w:hAnsi="Times New Roman" w:cs="Times New Roman"/>
          <w:sz w:val="24"/>
        </w:rPr>
        <w:t>44</w:t>
      </w:r>
      <w:r w:rsidRPr="00027B94">
        <w:rPr>
          <w:rFonts w:ascii="Times New Roman" w:hAnsi="Times New Roman" w:cs="Times New Roman"/>
          <w:sz w:val="24"/>
        </w:rPr>
        <w:t xml:space="preserve">; </w:t>
      </w:r>
      <w:bookmarkEnd w:id="504"/>
    </w:p>
    <w:p w14:paraId="56EBE435"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bookmarkStart w:id="505" w:name="_DV_C125"/>
    </w:p>
    <w:p w14:paraId="13B77430" w14:textId="77777777"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fornecer, inclusive ao Agente Fiduciário, sempre que assim demandada, todas as informações solicitadas pela CVM e/ou pela B3;</w:t>
      </w:r>
    </w:p>
    <w:p w14:paraId="329EB51F" w14:textId="77777777" w:rsidR="00F510A4" w:rsidRPr="00027B94" w:rsidRDefault="00F510A4"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5DD2E076" w14:textId="77777777"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divulgar em sua página na rede mundial de computadores o relatório anual e demais comunicações enviadas pelo Agente Fiduciário na mesma data do seu recebimento, observado ainda o disposto na alínea (iv) acima; e</w:t>
      </w:r>
    </w:p>
    <w:p w14:paraId="49FD32AF" w14:textId="77777777" w:rsidR="00977F98" w:rsidRPr="00027B94" w:rsidRDefault="00977F98" w:rsidP="00311F1C">
      <w:pPr>
        <w:pStyle w:val="Level5"/>
        <w:numPr>
          <w:ilvl w:val="0"/>
          <w:numId w:val="0"/>
        </w:numPr>
        <w:tabs>
          <w:tab w:val="clear" w:pos="3289"/>
        </w:tabs>
        <w:spacing w:after="0" w:line="300" w:lineRule="exact"/>
        <w:ind w:left="2040"/>
        <w:rPr>
          <w:rFonts w:ascii="Times New Roman" w:hAnsi="Times New Roman" w:cs="Times New Roman"/>
          <w:sz w:val="24"/>
        </w:rPr>
      </w:pPr>
    </w:p>
    <w:p w14:paraId="7A46D80E" w14:textId="0B0BA60A" w:rsidR="00C82E92" w:rsidRPr="00027B94" w:rsidRDefault="00C156C8" w:rsidP="00F510A4">
      <w:pPr>
        <w:pStyle w:val="Level5"/>
        <w:tabs>
          <w:tab w:val="clear" w:pos="2721"/>
          <w:tab w:val="clear" w:pos="3289"/>
          <w:tab w:val="num" w:pos="2041"/>
        </w:tabs>
        <w:spacing w:after="0" w:line="300" w:lineRule="exact"/>
        <w:ind w:left="2040"/>
        <w:rPr>
          <w:rFonts w:ascii="Times New Roman" w:hAnsi="Times New Roman" w:cs="Times New Roman"/>
          <w:sz w:val="24"/>
        </w:rPr>
      </w:pPr>
      <w:r w:rsidRPr="00027B94">
        <w:rPr>
          <w:rFonts w:ascii="Times New Roman" w:hAnsi="Times New Roman" w:cs="Times New Roman"/>
          <w:sz w:val="24"/>
        </w:rPr>
        <w:t>observar as disposições da regulamentação específica editada pela CVM, caso seja convocada, para realização de modo parcial ou exclusivamente digital, Assembleia Geral de Debenturistas.</w:t>
      </w:r>
    </w:p>
    <w:p w14:paraId="118E2FEE"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5F40387"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manter válidas e regulares as licenças, concessões ou aprovações necessárias, inclusive ambientais, ao seu regular funcionamento;</w:t>
      </w:r>
    </w:p>
    <w:p w14:paraId="16D17476"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9F92854" w14:textId="740408B4"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manter em dia o pagamento de todos os tributos devidos às Fazendas Federal, Estadual ou Municipal e de todas as obrigações de natureza trabalhista e previdenciária, com exceção daqueles que estejam sendo questionados na esfera judicial e</w:t>
      </w:r>
      <w:r w:rsidR="00C335B5" w:rsidRPr="00027B94">
        <w:rPr>
          <w:rFonts w:ascii="Times New Roman" w:hAnsi="Times New Roman" w:cs="Times New Roman"/>
          <w:sz w:val="24"/>
        </w:rPr>
        <w:t>,</w:t>
      </w:r>
      <w:r w:rsidRPr="00027B94">
        <w:rPr>
          <w:rFonts w:ascii="Times New Roman" w:hAnsi="Times New Roman" w:cs="Times New Roman"/>
          <w:sz w:val="24"/>
        </w:rPr>
        <w:t xml:space="preserve"> em razão de tal questionamento</w:t>
      </w:r>
      <w:r w:rsidR="00C335B5" w:rsidRPr="00027B94">
        <w:rPr>
          <w:rFonts w:ascii="Times New Roman" w:hAnsi="Times New Roman" w:cs="Times New Roman"/>
          <w:sz w:val="24"/>
        </w:rPr>
        <w:t>,</w:t>
      </w:r>
      <w:r w:rsidRPr="00027B94">
        <w:rPr>
          <w:rFonts w:ascii="Times New Roman" w:hAnsi="Times New Roman" w:cs="Times New Roman"/>
          <w:sz w:val="24"/>
        </w:rPr>
        <w:t xml:space="preserve"> tenham sua exigibilidade suspensa</w:t>
      </w:r>
      <w:r w:rsidR="00C335B5" w:rsidRPr="00027B94">
        <w:rPr>
          <w:rFonts w:ascii="Times New Roman" w:hAnsi="Times New Roman" w:cs="Times New Roman"/>
          <w:sz w:val="24"/>
        </w:rPr>
        <w:t>, ou estejam sendo objeto de parcelamento nos termos da legislação vigente,</w:t>
      </w:r>
      <w:r w:rsidRPr="00027B94">
        <w:rPr>
          <w:rFonts w:ascii="Times New Roman" w:hAnsi="Times New Roman" w:cs="Times New Roman"/>
          <w:sz w:val="24"/>
        </w:rPr>
        <w:t xml:space="preserve"> e desde que </w:t>
      </w:r>
      <w:r w:rsidR="00C335B5" w:rsidRPr="00027B94">
        <w:rPr>
          <w:rFonts w:ascii="Times New Roman" w:hAnsi="Times New Roman" w:cs="Times New Roman"/>
          <w:sz w:val="24"/>
        </w:rPr>
        <w:t xml:space="preserve">em ambos os casos </w:t>
      </w:r>
      <w:r w:rsidRPr="00027B94">
        <w:rPr>
          <w:rFonts w:ascii="Times New Roman" w:hAnsi="Times New Roman" w:cs="Times New Roman"/>
          <w:sz w:val="24"/>
        </w:rPr>
        <w:t>não gere</w:t>
      </w:r>
      <w:r w:rsidR="00C335B5" w:rsidRPr="00027B94">
        <w:rPr>
          <w:rFonts w:ascii="Times New Roman" w:hAnsi="Times New Roman" w:cs="Times New Roman"/>
          <w:sz w:val="24"/>
        </w:rPr>
        <w:t>m</w:t>
      </w:r>
      <w:r w:rsidRPr="00027B94">
        <w:rPr>
          <w:rFonts w:ascii="Times New Roman" w:hAnsi="Times New Roman" w:cs="Times New Roman"/>
          <w:sz w:val="24"/>
        </w:rPr>
        <w:t xml:space="preserve"> um Efeito Adverso Relevante na Emissora;</w:t>
      </w:r>
    </w:p>
    <w:p w14:paraId="7C6D92C7"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22D3CC8" w14:textId="51E990ED"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obter e manter válidas e eficazes todas as autorizações societárias exigidas (</w:t>
      </w:r>
      <w:r w:rsidR="0021358D" w:rsidRPr="00027B94">
        <w:rPr>
          <w:rFonts w:ascii="Times New Roman" w:hAnsi="Times New Roman" w:cs="Times New Roman"/>
          <w:sz w:val="24"/>
        </w:rPr>
        <w:t>a</w:t>
      </w:r>
      <w:r w:rsidRPr="00027B94">
        <w:rPr>
          <w:rFonts w:ascii="Times New Roman" w:hAnsi="Times New Roman" w:cs="Times New Roman"/>
          <w:sz w:val="24"/>
        </w:rPr>
        <w:t>) para a validade ou exequibilidade das Debêntures; e (</w:t>
      </w:r>
      <w:r w:rsidR="0021358D" w:rsidRPr="00027B94">
        <w:rPr>
          <w:rFonts w:ascii="Times New Roman" w:hAnsi="Times New Roman" w:cs="Times New Roman"/>
          <w:sz w:val="24"/>
        </w:rPr>
        <w:t>b</w:t>
      </w:r>
      <w:r w:rsidRPr="00027B94">
        <w:rPr>
          <w:rFonts w:ascii="Times New Roman" w:hAnsi="Times New Roman" w:cs="Times New Roman"/>
          <w:sz w:val="24"/>
        </w:rPr>
        <w:t>) para o fiel, pontual e integral cumprimento das obrigações pecuniárias decorrentes das Debêntures;</w:t>
      </w:r>
    </w:p>
    <w:p w14:paraId="12A4DA2D"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6703FDE" w14:textId="6EEDEA62"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utilizar os recursos obtidos com a Emissão exclusivamente conforme descrito na Cláusula </w:t>
      </w:r>
      <w:r w:rsidR="00063196" w:rsidRPr="00027B94">
        <w:rPr>
          <w:rFonts w:ascii="Times New Roman" w:hAnsi="Times New Roman" w:cs="Times New Roman"/>
          <w:sz w:val="24"/>
        </w:rPr>
        <w:fldChar w:fldCharType="begin"/>
      </w:r>
      <w:r w:rsidR="00063196" w:rsidRPr="00027B94">
        <w:rPr>
          <w:rFonts w:ascii="Times New Roman" w:hAnsi="Times New Roman" w:cs="Times New Roman"/>
          <w:sz w:val="24"/>
        </w:rPr>
        <w:instrText xml:space="preserve"> REF _Ref93406975 \r \h </w:instrText>
      </w:r>
      <w:r w:rsidR="00F510A4" w:rsidRPr="00027B94">
        <w:rPr>
          <w:rFonts w:ascii="Times New Roman" w:hAnsi="Times New Roman" w:cs="Times New Roman"/>
          <w:sz w:val="24"/>
        </w:rPr>
        <w:instrText xml:space="preserve"> \* MERGEFORMAT </w:instrText>
      </w:r>
      <w:r w:rsidR="00063196" w:rsidRPr="00027B94">
        <w:rPr>
          <w:rFonts w:ascii="Times New Roman" w:hAnsi="Times New Roman" w:cs="Times New Roman"/>
          <w:sz w:val="24"/>
        </w:rPr>
      </w:r>
      <w:r w:rsidR="00063196" w:rsidRPr="00027B94">
        <w:rPr>
          <w:rFonts w:ascii="Times New Roman" w:hAnsi="Times New Roman" w:cs="Times New Roman"/>
          <w:sz w:val="24"/>
        </w:rPr>
        <w:fldChar w:fldCharType="separate"/>
      </w:r>
      <w:r w:rsidR="003B419C">
        <w:rPr>
          <w:rFonts w:ascii="Times New Roman" w:hAnsi="Times New Roman" w:cs="Times New Roman"/>
          <w:sz w:val="24"/>
        </w:rPr>
        <w:t>4.4</w:t>
      </w:r>
      <w:r w:rsidR="00063196" w:rsidRPr="00027B94">
        <w:rPr>
          <w:rFonts w:ascii="Times New Roman" w:hAnsi="Times New Roman" w:cs="Times New Roman"/>
          <w:sz w:val="24"/>
        </w:rPr>
        <w:fldChar w:fldCharType="end"/>
      </w:r>
      <w:r w:rsidR="00063196" w:rsidRPr="00027B94">
        <w:rPr>
          <w:rFonts w:ascii="Times New Roman" w:hAnsi="Times New Roman" w:cs="Times New Roman"/>
          <w:sz w:val="24"/>
        </w:rPr>
        <w:t xml:space="preserve"> </w:t>
      </w:r>
      <w:r w:rsidRPr="00027B94">
        <w:rPr>
          <w:rFonts w:ascii="Times New Roman" w:hAnsi="Times New Roman" w:cs="Times New Roman"/>
          <w:sz w:val="24"/>
        </w:rPr>
        <w:t>acima;</w:t>
      </w:r>
    </w:p>
    <w:p w14:paraId="5952A9D1"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DD6EE2A" w14:textId="49446D0F"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informar em até 5 (cinco) dias ao Agente Fiduciário do seu conhecimento a ocorrência de qualquer alteração nas declarações prestadas na Cláusula </w:t>
      </w:r>
      <w:r w:rsidR="007863F7">
        <w:rPr>
          <w:rFonts w:ascii="Times New Roman" w:hAnsi="Times New Roman" w:cs="Times New Roman"/>
          <w:sz w:val="24"/>
        </w:rPr>
        <w:fldChar w:fldCharType="begin"/>
      </w:r>
      <w:r w:rsidR="007863F7">
        <w:rPr>
          <w:rFonts w:ascii="Times New Roman" w:hAnsi="Times New Roman" w:cs="Times New Roman"/>
          <w:sz w:val="24"/>
        </w:rPr>
        <w:instrText xml:space="preserve"> REF _Ref102094081 \r \h </w:instrText>
      </w:r>
      <w:r w:rsidR="007863F7">
        <w:rPr>
          <w:rFonts w:ascii="Times New Roman" w:hAnsi="Times New Roman" w:cs="Times New Roman"/>
          <w:sz w:val="24"/>
        </w:rPr>
      </w:r>
      <w:r w:rsidR="007863F7">
        <w:rPr>
          <w:rFonts w:ascii="Times New Roman" w:hAnsi="Times New Roman" w:cs="Times New Roman"/>
          <w:sz w:val="24"/>
        </w:rPr>
        <w:fldChar w:fldCharType="separate"/>
      </w:r>
      <w:r w:rsidR="003B419C">
        <w:rPr>
          <w:rFonts w:ascii="Times New Roman" w:hAnsi="Times New Roman" w:cs="Times New Roman"/>
          <w:sz w:val="24"/>
        </w:rPr>
        <w:t>9</w:t>
      </w:r>
      <w:r w:rsidR="007863F7">
        <w:rPr>
          <w:rFonts w:ascii="Times New Roman" w:hAnsi="Times New Roman" w:cs="Times New Roman"/>
          <w:sz w:val="24"/>
        </w:rPr>
        <w:fldChar w:fldCharType="end"/>
      </w:r>
      <w:r w:rsidRPr="00027B94">
        <w:rPr>
          <w:rFonts w:ascii="Times New Roman" w:hAnsi="Times New Roman" w:cs="Times New Roman"/>
          <w:sz w:val="24"/>
        </w:rPr>
        <w:t xml:space="preserve"> abaixo que possa vir a afetar negativamente o cumprimento das obrigações relativas as Debêntures;</w:t>
      </w:r>
    </w:p>
    <w:p w14:paraId="53499CFA"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5BD8279" w14:textId="6A0CC735"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declarar, garantir e responder pela veracidade, consistência, qualidade, precisão, completude e suficiência de todas as informações por ela prestadas ao mercado durante a Oferta e, caso as informações se tornem inverídicas, inconsistentes, sem qualidade, imprecisas, incompletas ou insuficientes, em </w:t>
      </w:r>
      <w:r w:rsidRPr="00027B94">
        <w:rPr>
          <w:rFonts w:ascii="Times New Roman" w:hAnsi="Times New Roman" w:cs="Times New Roman"/>
          <w:sz w:val="24"/>
        </w:rPr>
        <w:lastRenderedPageBreak/>
        <w:t>seus aspectos relevantes, durante a vigência das Debêntures, notificar por escrito tal fato aos titulares das Debêntures em Circulação (conforme definido abaixo) e ao Agente Fiduciário em até 5 (cinco) Dias Úteis, contados da data do conhecimento de tal fato;</w:t>
      </w:r>
    </w:p>
    <w:p w14:paraId="4A180BCB"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31E16B4" w14:textId="250C6F91" w:rsidR="00C82E92"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proceder a publicação das demonstrações financeiras previstas no artigo 176 da Lei das Sociedades por Ações e, pelo menos 1 (uma) vez ao ano, dos seguintes documentos, que devem ser complementados com notas explicativas e outros quadros analíticos ou demonstrações contábeis necessárias para o esclarecimento da situação patrimonial e dos resultados do exercício da Emissora: (</w:t>
      </w:r>
      <w:r w:rsidR="000A72B8" w:rsidRPr="00027B94">
        <w:rPr>
          <w:rFonts w:ascii="Times New Roman" w:hAnsi="Times New Roman" w:cs="Times New Roman"/>
          <w:sz w:val="24"/>
        </w:rPr>
        <w:t>a</w:t>
      </w:r>
      <w:r w:rsidRPr="00027B94">
        <w:rPr>
          <w:rFonts w:ascii="Times New Roman" w:hAnsi="Times New Roman" w:cs="Times New Roman"/>
          <w:sz w:val="24"/>
        </w:rPr>
        <w:t>) balanço patrimonial; (</w:t>
      </w:r>
      <w:r w:rsidR="000A72B8" w:rsidRPr="00027B94">
        <w:rPr>
          <w:rFonts w:ascii="Times New Roman" w:hAnsi="Times New Roman" w:cs="Times New Roman"/>
          <w:sz w:val="24"/>
        </w:rPr>
        <w:t>b</w:t>
      </w:r>
      <w:r w:rsidRPr="00027B94">
        <w:rPr>
          <w:rFonts w:ascii="Times New Roman" w:hAnsi="Times New Roman" w:cs="Times New Roman"/>
          <w:sz w:val="24"/>
        </w:rPr>
        <w:t>) demonstração das mutações do patrimônio líquido; (</w:t>
      </w:r>
      <w:r w:rsidR="000A72B8" w:rsidRPr="00027B94">
        <w:rPr>
          <w:rFonts w:ascii="Times New Roman" w:hAnsi="Times New Roman" w:cs="Times New Roman"/>
          <w:sz w:val="24"/>
        </w:rPr>
        <w:t>c</w:t>
      </w:r>
      <w:r w:rsidRPr="00027B94">
        <w:rPr>
          <w:rFonts w:ascii="Times New Roman" w:hAnsi="Times New Roman" w:cs="Times New Roman"/>
          <w:sz w:val="24"/>
        </w:rPr>
        <w:t>) demonstração do resultado do exercício; (</w:t>
      </w:r>
      <w:r w:rsidR="000A72B8" w:rsidRPr="00027B94">
        <w:rPr>
          <w:rFonts w:ascii="Times New Roman" w:hAnsi="Times New Roman" w:cs="Times New Roman"/>
          <w:sz w:val="24"/>
        </w:rPr>
        <w:t>d</w:t>
      </w:r>
      <w:r w:rsidRPr="00027B94">
        <w:rPr>
          <w:rFonts w:ascii="Times New Roman" w:hAnsi="Times New Roman" w:cs="Times New Roman"/>
          <w:sz w:val="24"/>
        </w:rPr>
        <w:t>) demonstração de fluxo de caixa; (</w:t>
      </w:r>
      <w:r w:rsidR="000A72B8" w:rsidRPr="00027B94">
        <w:rPr>
          <w:rFonts w:ascii="Times New Roman" w:hAnsi="Times New Roman" w:cs="Times New Roman"/>
          <w:sz w:val="24"/>
        </w:rPr>
        <w:t>e</w:t>
      </w:r>
      <w:r w:rsidRPr="00027B94">
        <w:rPr>
          <w:rFonts w:ascii="Times New Roman" w:hAnsi="Times New Roman" w:cs="Times New Roman"/>
          <w:sz w:val="24"/>
        </w:rPr>
        <w:t xml:space="preserve">) parecer da auditoria externa; </w:t>
      </w:r>
      <w:r w:rsidR="00BE3A1C" w:rsidRPr="00027B94">
        <w:rPr>
          <w:rFonts w:ascii="Times New Roman" w:hAnsi="Times New Roman" w:cs="Times New Roman"/>
          <w:sz w:val="24"/>
        </w:rPr>
        <w:t xml:space="preserve">e </w:t>
      </w:r>
      <w:r w:rsidRPr="00027B94">
        <w:rPr>
          <w:rFonts w:ascii="Times New Roman" w:hAnsi="Times New Roman" w:cs="Times New Roman"/>
          <w:sz w:val="24"/>
        </w:rPr>
        <w:t>(</w:t>
      </w:r>
      <w:r w:rsidR="000A72B8" w:rsidRPr="00027B94">
        <w:rPr>
          <w:rFonts w:ascii="Times New Roman" w:hAnsi="Times New Roman" w:cs="Times New Roman"/>
          <w:sz w:val="24"/>
        </w:rPr>
        <w:t>f</w:t>
      </w:r>
      <w:r w:rsidRPr="00027B94">
        <w:rPr>
          <w:rFonts w:ascii="Times New Roman" w:hAnsi="Times New Roman" w:cs="Times New Roman"/>
          <w:sz w:val="24"/>
        </w:rPr>
        <w:t>) informações gerenciais trimestrais;</w:t>
      </w:r>
      <w:r w:rsidR="00756B1A">
        <w:rPr>
          <w:rFonts w:ascii="Times New Roman" w:hAnsi="Times New Roman" w:cs="Times New Roman"/>
          <w:sz w:val="24"/>
        </w:rPr>
        <w:t>]</w:t>
      </w:r>
    </w:p>
    <w:p w14:paraId="0AD9407C"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C73D365" w14:textId="44A884F7" w:rsidR="00135549"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manter válidas todas as declarações prestadas na presente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durante toda a sua vigência</w:t>
      </w:r>
      <w:r w:rsidR="00135549" w:rsidRPr="00027B94">
        <w:rPr>
          <w:rFonts w:ascii="Times New Roman" w:hAnsi="Times New Roman" w:cs="Times New Roman"/>
          <w:sz w:val="24"/>
        </w:rPr>
        <w:t>; e</w:t>
      </w:r>
    </w:p>
    <w:p w14:paraId="4B8B7BDC"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7002947" w14:textId="660E9E48" w:rsidR="00C82E92" w:rsidRPr="00027B94" w:rsidRDefault="00D560DD"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obter </w:t>
      </w:r>
      <w:r w:rsidR="00135549" w:rsidRPr="00027B94">
        <w:rPr>
          <w:rFonts w:ascii="Times New Roman" w:hAnsi="Times New Roman" w:cs="Times New Roman"/>
          <w:sz w:val="24"/>
        </w:rPr>
        <w:t>o registro de emissor</w:t>
      </w:r>
      <w:r w:rsidR="00B94371" w:rsidRPr="00027B94">
        <w:rPr>
          <w:rFonts w:ascii="Times New Roman" w:hAnsi="Times New Roman" w:cs="Times New Roman"/>
          <w:sz w:val="24"/>
        </w:rPr>
        <w:t>, no mínimo,</w:t>
      </w:r>
      <w:r w:rsidR="00135549" w:rsidRPr="00027B94">
        <w:rPr>
          <w:rFonts w:ascii="Times New Roman" w:hAnsi="Times New Roman" w:cs="Times New Roman"/>
          <w:sz w:val="24"/>
        </w:rPr>
        <w:t xml:space="preserve"> “Categoria B”</w:t>
      </w:r>
      <w:r w:rsidR="00B94371" w:rsidRPr="00027B94">
        <w:rPr>
          <w:rFonts w:ascii="Times New Roman" w:hAnsi="Times New Roman" w:cs="Times New Roman"/>
          <w:sz w:val="24"/>
        </w:rPr>
        <w:t xml:space="preserve"> perante a CVM</w:t>
      </w:r>
      <w:r w:rsidR="00135549" w:rsidRPr="00027B94">
        <w:rPr>
          <w:rFonts w:ascii="Times New Roman" w:hAnsi="Times New Roman" w:cs="Times New Roman"/>
          <w:sz w:val="24"/>
        </w:rPr>
        <w:t xml:space="preserve">, no prazo máximo de </w:t>
      </w:r>
      <w:r w:rsidR="009E40F0" w:rsidRPr="00027B94">
        <w:rPr>
          <w:rFonts w:ascii="Times New Roman" w:hAnsi="Times New Roman" w:cs="Times New Roman"/>
          <w:sz w:val="24"/>
        </w:rPr>
        <w:t>18 (dezoito</w:t>
      </w:r>
      <w:r w:rsidR="00135549" w:rsidRPr="00027B94">
        <w:rPr>
          <w:rFonts w:ascii="Times New Roman" w:hAnsi="Times New Roman" w:cs="Times New Roman"/>
          <w:sz w:val="24"/>
        </w:rPr>
        <w:t>) meses contados da Data de Emissão.</w:t>
      </w:r>
    </w:p>
    <w:p w14:paraId="411B8435"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FEEFD12"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Os administradores da Emissora, dentro de suas competências legais e estatutárias, são responsáveis pelo cumprimento das obrigações impostas à Emissora pela Instrução CVM 476.</w:t>
      </w:r>
    </w:p>
    <w:p w14:paraId="57ABC490"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6DCA60E" w14:textId="07A386D3" w:rsidR="00C82E92" w:rsidRPr="00857091" w:rsidRDefault="00C156C8" w:rsidP="002D337D">
      <w:pPr>
        <w:pStyle w:val="Level3"/>
        <w:rPr>
          <w:rFonts w:ascii="Times New Roman" w:hAnsi="Times New Roman" w:cs="Times New Roman"/>
          <w:sz w:val="24"/>
          <w:szCs w:val="24"/>
        </w:rPr>
      </w:pPr>
      <w:r w:rsidRPr="00857091">
        <w:rPr>
          <w:rFonts w:ascii="Times New Roman" w:hAnsi="Times New Roman" w:cs="Times New Roman"/>
          <w:sz w:val="24"/>
          <w:szCs w:val="24"/>
        </w:rPr>
        <w:t>A Emissora deverá ma</w:t>
      </w:r>
      <w:r w:rsidR="00857091" w:rsidRPr="00857091">
        <w:rPr>
          <w:rFonts w:ascii="Times New Roman" w:hAnsi="Times New Roman" w:cs="Times New Roman"/>
          <w:sz w:val="24"/>
          <w:szCs w:val="24"/>
        </w:rPr>
        <w:t>nter os documentos mencionados nos itens (xxii)(c), (xxii)(d) e (xxii)(e)</w:t>
      </w:r>
      <w:r w:rsidR="007863F7" w:rsidRPr="00857091">
        <w:rPr>
          <w:rFonts w:ascii="Times New Roman" w:hAnsi="Times New Roman" w:cs="Times New Roman"/>
          <w:sz w:val="24"/>
          <w:szCs w:val="24"/>
        </w:rPr>
        <w:t xml:space="preserve"> da Cláusula</w:t>
      </w:r>
      <w:r w:rsidR="00857091" w:rsidRPr="00857091">
        <w:rPr>
          <w:rFonts w:ascii="Times New Roman" w:hAnsi="Times New Roman" w:cs="Times New Roman"/>
          <w:sz w:val="24"/>
          <w:szCs w:val="24"/>
        </w:rPr>
        <w:t xml:space="preserve"> 6.1</w:t>
      </w:r>
      <w:r w:rsidRPr="00857091">
        <w:rPr>
          <w:rFonts w:ascii="Times New Roman" w:hAnsi="Times New Roman" w:cs="Times New Roman"/>
          <w:sz w:val="24"/>
          <w:szCs w:val="24"/>
        </w:rPr>
        <w:t>. acima, em sua página na rede mundial de computadores, mantendo-os disponíveis pelo prazo de 3 (três) anos; e (ii) tão logo aplicável, em sistema disponibilizado pela B3, nos termos da Instrução CVM 476.</w:t>
      </w:r>
    </w:p>
    <w:p w14:paraId="73A0A3F2"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bookmarkStart w:id="506" w:name="_Toc352076902"/>
      <w:bookmarkEnd w:id="505"/>
    </w:p>
    <w:p w14:paraId="74BE80BC"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p>
    <w:p w14:paraId="78733591" w14:textId="73A544DF" w:rsidR="00C82E92" w:rsidRPr="00027B94" w:rsidRDefault="002D7D0A" w:rsidP="00F510A4">
      <w:pPr>
        <w:pStyle w:val="Level1"/>
        <w:spacing w:before="0" w:after="0" w:line="300" w:lineRule="exact"/>
        <w:rPr>
          <w:rFonts w:ascii="Times New Roman" w:hAnsi="Times New Roman" w:cs="Times New Roman"/>
          <w:b w:val="0"/>
          <w:sz w:val="24"/>
          <w:szCs w:val="24"/>
        </w:rPr>
      </w:pPr>
      <w:r w:rsidRPr="00027B94">
        <w:rPr>
          <w:rFonts w:ascii="Times New Roman" w:hAnsi="Times New Roman" w:cs="Times New Roman"/>
          <w:sz w:val="24"/>
          <w:szCs w:val="24"/>
        </w:rPr>
        <w:t>AGENTE FIDUCIÁRIO</w:t>
      </w:r>
      <w:bookmarkEnd w:id="506"/>
    </w:p>
    <w:p w14:paraId="4B5D9605"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49A77C5D"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Nomeação</w:t>
      </w:r>
    </w:p>
    <w:p w14:paraId="6051230B"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6F06D2AC" w14:textId="6823AF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nomeia e constitui o Agente Fiduciário dos Debenturistas desta Emissão a </w:t>
      </w:r>
      <w:r w:rsidR="006850C2" w:rsidRPr="00027B94">
        <w:rPr>
          <w:rFonts w:ascii="Times New Roman" w:eastAsia="MS Mincho" w:hAnsi="Times New Roman" w:cs="Times New Roman"/>
          <w:b/>
          <w:sz w:val="24"/>
          <w:szCs w:val="24"/>
        </w:rPr>
        <w:t>Oliveira Trust Distribuidora de Títulos e Valores Mobiliários S.A.</w:t>
      </w:r>
      <w:r w:rsidRPr="00027B94">
        <w:rPr>
          <w:rFonts w:ascii="Times New Roman" w:hAnsi="Times New Roman" w:cs="Times New Roman"/>
          <w:sz w:val="24"/>
          <w:szCs w:val="24"/>
        </w:rPr>
        <w:t xml:space="preserve">, acima qualificada, a qual, neste ato, aceita a nomeação para, nos termos da lei e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representar perante a Emissora a comunhão dos titulares das Debêntures.</w:t>
      </w:r>
    </w:p>
    <w:p w14:paraId="23BA460C"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8EFB0C3" w14:textId="7D99B680" w:rsidR="00C82E92" w:rsidRPr="00027B94" w:rsidRDefault="00C156C8" w:rsidP="00F510A4">
      <w:pPr>
        <w:pStyle w:val="Level2"/>
        <w:spacing w:after="0" w:line="300" w:lineRule="exact"/>
        <w:rPr>
          <w:rFonts w:ascii="Times New Roman" w:hAnsi="Times New Roman" w:cs="Times New Roman"/>
          <w:b/>
          <w:sz w:val="24"/>
          <w:szCs w:val="24"/>
        </w:rPr>
      </w:pPr>
      <w:bookmarkStart w:id="507" w:name="_Ref93410508"/>
      <w:r w:rsidRPr="00027B94">
        <w:rPr>
          <w:rFonts w:ascii="Times New Roman" w:hAnsi="Times New Roman" w:cs="Times New Roman"/>
          <w:b/>
          <w:sz w:val="24"/>
          <w:szCs w:val="24"/>
        </w:rPr>
        <w:t>Remuneração do Agente Fiduciário</w:t>
      </w:r>
      <w:bookmarkEnd w:id="507"/>
    </w:p>
    <w:p w14:paraId="3C1E0729"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614E3AA" w14:textId="77777777" w:rsidR="00E335E6" w:rsidRPr="00765BDD" w:rsidRDefault="00E335E6" w:rsidP="00E335E6">
      <w:pPr>
        <w:pStyle w:val="Level3"/>
        <w:tabs>
          <w:tab w:val="clear" w:pos="2041"/>
        </w:tabs>
        <w:spacing w:after="0" w:line="300" w:lineRule="exact"/>
        <w:rPr>
          <w:rFonts w:ascii="Times New Roman" w:hAnsi="Times New Roman" w:cs="Times New Roman"/>
          <w:sz w:val="24"/>
          <w:szCs w:val="24"/>
        </w:rPr>
      </w:pPr>
      <w:bookmarkStart w:id="508" w:name="_Ref93413404"/>
      <w:r w:rsidRPr="00765BDD">
        <w:rPr>
          <w:rFonts w:ascii="Times New Roman" w:hAnsi="Times New Roman" w:cs="Times New Roman"/>
          <w:sz w:val="24"/>
          <w:szCs w:val="24"/>
        </w:rPr>
        <w:t xml:space="preserve">Pelo desempenho dos deveres e atribuições que lhe competem, nos termos da </w:t>
      </w:r>
      <w:r w:rsidRPr="00765BDD">
        <w:rPr>
          <w:rFonts w:ascii="Times New Roman" w:hAnsi="Times New Roman" w:cs="Times New Roman"/>
          <w:sz w:val="24"/>
          <w:szCs w:val="24"/>
        </w:rPr>
        <w:lastRenderedPageBreak/>
        <w:t>lei e desta Escritura de Emissão, o Agente Fiduciário, ou a instituição que vier a substituí-lo nessa qualidade:</w:t>
      </w:r>
    </w:p>
    <w:p w14:paraId="2A6EBD7C" w14:textId="77777777" w:rsidR="00E335E6" w:rsidRPr="00765BDD" w:rsidRDefault="00E335E6" w:rsidP="00E335E6">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56817E2" w14:textId="77777777" w:rsidR="00E335E6" w:rsidRPr="00765BDD" w:rsidRDefault="00E335E6" w:rsidP="00E335E6">
      <w:pPr>
        <w:pStyle w:val="Level3"/>
        <w:numPr>
          <w:ilvl w:val="0"/>
          <w:numId w:val="166"/>
        </w:numPr>
        <w:tabs>
          <w:tab w:val="clear" w:pos="2041"/>
        </w:tabs>
        <w:spacing w:after="0" w:line="300" w:lineRule="exact"/>
        <w:rPr>
          <w:rFonts w:ascii="Times New Roman" w:hAnsi="Times New Roman" w:cs="Times New Roman"/>
          <w:sz w:val="24"/>
          <w:szCs w:val="24"/>
        </w:rPr>
      </w:pPr>
      <w:r w:rsidRPr="00765BDD">
        <w:rPr>
          <w:rFonts w:ascii="Times New Roman" w:hAnsi="Times New Roman" w:cs="Times New Roman"/>
          <w:sz w:val="24"/>
          <w:szCs w:val="24"/>
        </w:rPr>
        <w:t>Receberá uma remuneração:</w:t>
      </w:r>
    </w:p>
    <w:p w14:paraId="35693123" w14:textId="77777777" w:rsidR="00E335E6" w:rsidRPr="00765BDD" w:rsidRDefault="00E335E6" w:rsidP="00765BDD">
      <w:pPr>
        <w:pStyle w:val="Level3"/>
        <w:numPr>
          <w:ilvl w:val="0"/>
          <w:numId w:val="0"/>
        </w:numPr>
        <w:tabs>
          <w:tab w:val="clear" w:pos="2041"/>
        </w:tabs>
        <w:spacing w:after="0" w:line="300" w:lineRule="exact"/>
        <w:ind w:left="2081"/>
        <w:rPr>
          <w:rFonts w:ascii="Times New Roman" w:hAnsi="Times New Roman" w:cs="Times New Roman"/>
          <w:sz w:val="24"/>
          <w:szCs w:val="24"/>
        </w:rPr>
      </w:pPr>
    </w:p>
    <w:p w14:paraId="1F8EE542" w14:textId="51798CF5" w:rsidR="00E335E6" w:rsidRPr="00765BDD" w:rsidRDefault="00E335E6" w:rsidP="00E335E6">
      <w:pPr>
        <w:pStyle w:val="Level5"/>
        <w:rPr>
          <w:rFonts w:ascii="Times New Roman" w:hAnsi="Times New Roman" w:cs="Times New Roman"/>
          <w:sz w:val="24"/>
        </w:rPr>
      </w:pPr>
      <w:r>
        <w:rPr>
          <w:rFonts w:ascii="Times New Roman" w:hAnsi="Times New Roman" w:cs="Times New Roman"/>
          <w:sz w:val="24"/>
        </w:rPr>
        <w:t xml:space="preserve">Parcelas anuais </w:t>
      </w:r>
      <w:r w:rsidRPr="00765BDD">
        <w:rPr>
          <w:rFonts w:ascii="Times New Roman" w:hAnsi="Times New Roman" w:cs="Times New Roman"/>
          <w:sz w:val="24"/>
        </w:rPr>
        <w:t>de R$1</w:t>
      </w:r>
      <w:r>
        <w:rPr>
          <w:rFonts w:ascii="Times New Roman" w:hAnsi="Times New Roman" w:cs="Times New Roman"/>
          <w:sz w:val="24"/>
        </w:rPr>
        <w:t>8</w:t>
      </w:r>
      <w:r w:rsidRPr="00765BDD">
        <w:rPr>
          <w:rFonts w:ascii="Times New Roman" w:hAnsi="Times New Roman" w:cs="Times New Roman"/>
          <w:sz w:val="24"/>
        </w:rPr>
        <w:t>.000,00 (</w:t>
      </w:r>
      <w:r>
        <w:rPr>
          <w:rFonts w:ascii="Times New Roman" w:hAnsi="Times New Roman" w:cs="Times New Roman"/>
          <w:sz w:val="24"/>
        </w:rPr>
        <w:t>dezoito</w:t>
      </w:r>
      <w:r w:rsidRPr="00765BDD">
        <w:rPr>
          <w:rFonts w:ascii="Times New Roman" w:hAnsi="Times New Roman" w:cs="Times New Roman"/>
          <w:sz w:val="24"/>
        </w:rPr>
        <w:t xml:space="preserve"> mil reais), </w:t>
      </w:r>
      <w:r>
        <w:rPr>
          <w:rFonts w:ascii="Times New Roman" w:hAnsi="Times New Roman" w:cs="Times New Roman"/>
          <w:sz w:val="24"/>
        </w:rPr>
        <w:t xml:space="preserve">pagos trimestralmente em parcelas de R$4.500,00 (quatro mil e quinhentos reais) </w:t>
      </w:r>
      <w:r w:rsidRPr="00765BDD">
        <w:rPr>
          <w:rFonts w:ascii="Times New Roman" w:hAnsi="Times New Roman" w:cs="Times New Roman"/>
          <w:sz w:val="24"/>
        </w:rPr>
        <w:t>devida</w:t>
      </w:r>
      <w:r>
        <w:rPr>
          <w:rFonts w:ascii="Times New Roman" w:hAnsi="Times New Roman" w:cs="Times New Roman"/>
          <w:sz w:val="24"/>
        </w:rPr>
        <w:t>s</w:t>
      </w:r>
      <w:r w:rsidRPr="00765BDD">
        <w:rPr>
          <w:rFonts w:ascii="Times New Roman" w:hAnsi="Times New Roman" w:cs="Times New Roman"/>
          <w:sz w:val="24"/>
        </w:rPr>
        <w:t xml:space="preserve"> pela </w:t>
      </w:r>
      <w:r>
        <w:rPr>
          <w:rFonts w:ascii="Times New Roman" w:hAnsi="Times New Roman" w:cs="Times New Roman"/>
          <w:sz w:val="24"/>
        </w:rPr>
        <w:t>Emissora</w:t>
      </w:r>
      <w:r w:rsidRPr="00765BDD">
        <w:rPr>
          <w:rFonts w:ascii="Times New Roman" w:hAnsi="Times New Roman" w:cs="Times New Roman"/>
          <w:sz w:val="24"/>
        </w:rPr>
        <w:t xml:space="preserve">, sendo a primeira parcela da remuneração devida em até 10 (dez) Dias Úteis contados da data de celebração desta Escritura de Emissão, e as demais, no mesmo dia dos </w:t>
      </w:r>
      <w:r>
        <w:rPr>
          <w:rFonts w:ascii="Times New Roman" w:hAnsi="Times New Roman" w:cs="Times New Roman"/>
          <w:sz w:val="24"/>
        </w:rPr>
        <w:t xml:space="preserve">trimestres </w:t>
      </w:r>
      <w:r w:rsidRPr="00765BDD">
        <w:rPr>
          <w:rFonts w:ascii="Times New Roman" w:hAnsi="Times New Roman" w:cs="Times New Roman"/>
          <w:sz w:val="24"/>
        </w:rPr>
        <w:t>subsequentes, até o vencimento da Emissão, ou enquanto o Agente Fiduciário representar os interesses dos Debenturistas;</w:t>
      </w:r>
      <w:r w:rsidR="00E97E78">
        <w:rPr>
          <w:rFonts w:ascii="Times New Roman" w:hAnsi="Times New Roman" w:cs="Times New Roman"/>
          <w:sz w:val="24"/>
        </w:rPr>
        <w:t xml:space="preserve"> </w:t>
      </w:r>
    </w:p>
    <w:p w14:paraId="47FDCAC6" w14:textId="77777777" w:rsidR="00E335E6" w:rsidRPr="00765BDD" w:rsidRDefault="00E335E6" w:rsidP="00E335E6">
      <w:pPr>
        <w:pStyle w:val="Level5"/>
        <w:rPr>
          <w:rFonts w:ascii="Times New Roman" w:hAnsi="Times New Roman" w:cs="Times New Roman"/>
          <w:sz w:val="24"/>
        </w:rPr>
      </w:pPr>
      <w:r w:rsidRPr="00765BDD">
        <w:rPr>
          <w:rFonts w:ascii="Times New Roman" w:hAnsi="Times New Roman" w:cs="Times New Roman"/>
          <w:sz w:val="24"/>
        </w:rPr>
        <w:t>no caso de inadimplemento no pagamento das Debêntures ou de reestruturação das condições das Debêntures após a emissão ou da participação em reuniões ou conferências telefônicas, antes ou depois da Emissão, bem como atendimento à solicitações extraordinárias, serão devidas ao Agente Fiduciário, adicionalmente, o valor de R$</w:t>
      </w:r>
      <w:r>
        <w:rPr>
          <w:rFonts w:ascii="Times New Roman" w:hAnsi="Times New Roman" w:cs="Times New Roman"/>
          <w:sz w:val="24"/>
        </w:rPr>
        <w:t>6</w:t>
      </w:r>
      <w:r w:rsidRPr="00765BDD">
        <w:rPr>
          <w:rFonts w:ascii="Times New Roman" w:hAnsi="Times New Roman" w:cs="Times New Roman"/>
          <w:sz w:val="24"/>
        </w:rPr>
        <w:t>00,00 (</w:t>
      </w:r>
      <w:r>
        <w:rPr>
          <w:rFonts w:ascii="Times New Roman" w:hAnsi="Times New Roman" w:cs="Times New Roman"/>
          <w:sz w:val="24"/>
        </w:rPr>
        <w:t xml:space="preserve">seiscentos </w:t>
      </w:r>
      <w:r w:rsidRPr="00765BDD">
        <w:rPr>
          <w:rFonts w:ascii="Times New Roman" w:hAnsi="Times New Roman" w:cs="Times New Roman"/>
          <w:sz w:val="24"/>
        </w:rPr>
        <w:t>reais) por hora-homem de trabalho dedicado a tais fatos bem como (i) a comentários aos documentos da Emissão durante a estruturação da mesma, caso a operação não venha a se efetivar; (ii) a execução de garantias, caso sejam concedidas; (iii) a participação em reuniões formais ou virtuais com a Companhia e/ou com investidores; e (iv) a implementação das consequentes decisões tomadas em tais eventos, pagas 5 (cinco) dias após comprovação da entrega, pelo Agente Fiduciário, de "relatório de horas" à Companhia. Entende-se por reestruturação das Debêntures os eventos relacionados a alteração (x) das garantias, caso sejam concedidas; (y) prazos de pagamento e (z) condições relacionadas ao vencimento antecipado. Os eventos relacionados a amortização das Debêntures não são considerados reestruturação das Debêntures;</w:t>
      </w:r>
    </w:p>
    <w:p w14:paraId="6E58F7CD" w14:textId="77777777" w:rsidR="00E335E6" w:rsidRPr="00765BDD" w:rsidRDefault="00E335E6" w:rsidP="00E335E6">
      <w:pPr>
        <w:pStyle w:val="Level5"/>
        <w:rPr>
          <w:rFonts w:ascii="Times New Roman" w:hAnsi="Times New Roman" w:cs="Times New Roman"/>
          <w:sz w:val="24"/>
        </w:rPr>
      </w:pPr>
      <w:r w:rsidRPr="00765BDD">
        <w:rPr>
          <w:rFonts w:ascii="Times New Roman" w:hAnsi="Times New Roman" w:cs="Times New Roman"/>
          <w:sz w:val="24"/>
        </w:rPr>
        <w:t>no caso de celebração de aditamentos ao instrumento de emissão bem como nas horas externas ao escritório do Agente Fiduciário, serão cobradas, adicionalmente, o valor de R$</w:t>
      </w:r>
      <w:r>
        <w:rPr>
          <w:rFonts w:ascii="Times New Roman" w:hAnsi="Times New Roman" w:cs="Times New Roman"/>
          <w:sz w:val="24"/>
        </w:rPr>
        <w:t>6</w:t>
      </w:r>
      <w:r w:rsidRPr="00765BDD">
        <w:rPr>
          <w:rFonts w:ascii="Times New Roman" w:hAnsi="Times New Roman" w:cs="Times New Roman"/>
          <w:sz w:val="24"/>
        </w:rPr>
        <w:t>00,00 (</w:t>
      </w:r>
      <w:r>
        <w:rPr>
          <w:rFonts w:ascii="Times New Roman" w:hAnsi="Times New Roman" w:cs="Times New Roman"/>
          <w:sz w:val="24"/>
        </w:rPr>
        <w:t xml:space="preserve">seiscentos </w:t>
      </w:r>
      <w:r w:rsidRPr="00765BDD">
        <w:rPr>
          <w:rFonts w:ascii="Times New Roman" w:hAnsi="Times New Roman" w:cs="Times New Roman"/>
          <w:sz w:val="24"/>
        </w:rPr>
        <w:t>reais) por hora-homem de trabalho dedicado a tais alterações/serviços;</w:t>
      </w:r>
    </w:p>
    <w:p w14:paraId="6627668F" w14:textId="77777777" w:rsidR="00E335E6" w:rsidRPr="00765BDD" w:rsidRDefault="00E335E6" w:rsidP="00E335E6">
      <w:pPr>
        <w:pStyle w:val="Level5"/>
        <w:rPr>
          <w:rFonts w:ascii="Times New Roman" w:hAnsi="Times New Roman" w:cs="Times New Roman"/>
          <w:sz w:val="24"/>
        </w:rPr>
      </w:pPr>
      <w:r w:rsidRPr="00765BDD">
        <w:rPr>
          <w:rFonts w:ascii="Times New Roman" w:hAnsi="Times New Roman" w:cs="Times New Roman"/>
          <w:sz w:val="24"/>
        </w:rPr>
        <w:t xml:space="preserve">os impostos incidentes sobre a remuneração serão acrescidos as </w:t>
      </w:r>
      <w:r w:rsidRPr="00765BDD">
        <w:rPr>
          <w:rFonts w:ascii="Times New Roman" w:hAnsi="Times New Roman" w:cs="Times New Roman"/>
          <w:sz w:val="24"/>
        </w:rPr>
        <w:lastRenderedPageBreak/>
        <w:t>parcelas mencionadas acima nas datas de pagamento. Além disso, todos os valores mencionados acima serão atualizados pelo Índice Nacional de Preços ao Consumidor Amplo ("</w:t>
      </w:r>
      <w:r w:rsidRPr="00765BDD">
        <w:rPr>
          <w:rFonts w:ascii="Times New Roman" w:hAnsi="Times New Roman" w:cs="Times New Roman"/>
          <w:sz w:val="24"/>
          <w:u w:val="single"/>
        </w:rPr>
        <w:t>IPCA</w:t>
      </w:r>
      <w:r w:rsidRPr="00765BDD">
        <w:rPr>
          <w:rFonts w:ascii="Times New Roman" w:hAnsi="Times New Roman" w:cs="Times New Roman"/>
          <w:sz w:val="24"/>
        </w:rPr>
        <w:t>"), sempre na menor periodicidade permitida em lei, a partir da data de assinatura da Escritura de Emissão;</w:t>
      </w:r>
    </w:p>
    <w:p w14:paraId="10967C28" w14:textId="77777777" w:rsidR="00E335E6" w:rsidRPr="00765BDD" w:rsidRDefault="00E335E6" w:rsidP="00E335E6">
      <w:pPr>
        <w:pStyle w:val="Level5"/>
        <w:rPr>
          <w:rFonts w:ascii="Times New Roman" w:hAnsi="Times New Roman" w:cs="Times New Roman"/>
          <w:sz w:val="24"/>
        </w:rPr>
      </w:pPr>
      <w:r w:rsidRPr="00765BDD">
        <w:rPr>
          <w:rFonts w:ascii="Times New Roman" w:hAnsi="Times New Roman" w:cs="Times New Roman"/>
          <w:sz w:val="24"/>
        </w:rPr>
        <w:t xml:space="preserve">acrescida, em caso de mora em seu pagamento, independentemente de aviso, notificação ou interpelação judicial ou extrajudicial, sobre os valores em atraso, de (i) juros de mora de 1% (um por cento) ao mês, calculados </w:t>
      </w:r>
      <w:r w:rsidRPr="00765BDD">
        <w:rPr>
          <w:rFonts w:ascii="Times New Roman" w:hAnsi="Times New Roman" w:cs="Times New Roman"/>
          <w:i/>
          <w:iCs/>
          <w:sz w:val="24"/>
        </w:rPr>
        <w:t>pro rata temporis</w:t>
      </w:r>
      <w:r w:rsidRPr="00765BDD">
        <w:rPr>
          <w:rFonts w:ascii="Times New Roman" w:hAnsi="Times New Roman" w:cs="Times New Roman"/>
          <w:sz w:val="24"/>
        </w:rPr>
        <w:t xml:space="preserve">, desde a data de inadimplemento até a data do efetivo pagamento; (ii) multa moratória, irredutível e de natureza não compensatória, de 2% (dois por cento); e (iii) atualização monetária pelo IPCA, calculada </w:t>
      </w:r>
      <w:r w:rsidRPr="00765BDD">
        <w:rPr>
          <w:rFonts w:ascii="Times New Roman" w:hAnsi="Times New Roman" w:cs="Times New Roman"/>
          <w:i/>
          <w:iCs/>
          <w:sz w:val="24"/>
        </w:rPr>
        <w:t>pro rata temporis</w:t>
      </w:r>
      <w:r w:rsidRPr="00765BDD">
        <w:rPr>
          <w:rFonts w:ascii="Times New Roman" w:hAnsi="Times New Roman" w:cs="Times New Roman"/>
          <w:sz w:val="24"/>
        </w:rPr>
        <w:t>, desde a data de inadimplemento até a data do efetivo pagamento; e</w:t>
      </w:r>
    </w:p>
    <w:p w14:paraId="7825B5D6" w14:textId="77777777" w:rsidR="00E335E6" w:rsidRPr="00FD4217" w:rsidRDefault="00E335E6" w:rsidP="00E335E6">
      <w:pPr>
        <w:pStyle w:val="Level5"/>
        <w:rPr>
          <w:rFonts w:ascii="Times New Roman" w:hAnsi="Times New Roman" w:cs="Times New Roman"/>
          <w:sz w:val="24"/>
        </w:rPr>
      </w:pPr>
      <w:r w:rsidRPr="00765BDD">
        <w:rPr>
          <w:rFonts w:ascii="Times New Roman" w:hAnsi="Times New Roman" w:cs="Times New Roman"/>
          <w:sz w:val="24"/>
        </w:rPr>
        <w:t>realizada mediante depósito na conta corrente de sua titularidade a ser indicada por escrito pelo Agente Fiduciário à Companhia, servindo o comprovante do depósito como prova de quitação do pagamento.</w:t>
      </w:r>
    </w:p>
    <w:p w14:paraId="59BDD27E" w14:textId="77777777" w:rsidR="00E335E6" w:rsidRPr="00765BDD" w:rsidRDefault="00E335E6" w:rsidP="00E335E6">
      <w:pPr>
        <w:pStyle w:val="Level5"/>
        <w:numPr>
          <w:ilvl w:val="0"/>
          <w:numId w:val="166"/>
        </w:numPr>
        <w:rPr>
          <w:rFonts w:ascii="Times New Roman" w:hAnsi="Times New Roman" w:cs="Times New Roman"/>
          <w:sz w:val="24"/>
        </w:rPr>
      </w:pPr>
      <w:r w:rsidRPr="00765BDD">
        <w:rPr>
          <w:rFonts w:ascii="Times New Roman" w:hAnsi="Times New Roman" w:cs="Times New Roman"/>
          <w:sz w:val="24"/>
        </w:rPr>
        <w:t xml:space="preserve">a remuneração não inclui as despesas com viagens, estadias, transporte e publicação necessárias ao exercício da função pelo Agente Fiduciário, durante ou após a implantação do serviço, a serem cobertas pela Companhia, após prévia aprovação. Não estão incluídas igualmente, e serão arcadas pela Companhia, desde que previamente aprovadas pela Companhia, despesas com especialistas, tais como auditoria nas garantias concedidas ao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investidores. Tais despesas incluem honorários advocatícios para defesa do Agente Fiduciário e deverão ser igualmente adiantadas pelos investidores e ressarcidas pela Companhia, desde que devidamente comprovadas; e </w:t>
      </w:r>
    </w:p>
    <w:p w14:paraId="6241206F" w14:textId="77777777" w:rsidR="00E335E6" w:rsidRPr="00765BDD" w:rsidRDefault="00E335E6" w:rsidP="00765BDD">
      <w:pPr>
        <w:pStyle w:val="Level5"/>
        <w:numPr>
          <w:ilvl w:val="0"/>
          <w:numId w:val="166"/>
        </w:numPr>
        <w:rPr>
          <w:rFonts w:ascii="Times New Roman" w:hAnsi="Times New Roman" w:cs="Times New Roman"/>
          <w:sz w:val="24"/>
        </w:rPr>
      </w:pPr>
      <w:bookmarkStart w:id="509" w:name="_Ref130287028"/>
      <w:bookmarkStart w:id="510" w:name="_Ref312338168"/>
      <w:r w:rsidRPr="00765BDD">
        <w:rPr>
          <w:rFonts w:ascii="Times New Roman" w:hAnsi="Times New Roman" w:cs="Times New Roman"/>
          <w:sz w:val="24"/>
        </w:rPr>
        <w:t xml:space="preserve">no caso de inadimplemento da Companhia, todas as despesas em que o Agente Fiduciário venha a incorrer para resguardar os interesses dos investidores deverão ser previamente aprovadas e adiantadas pelos investidores, e posteriormente, ressarcidas pela Companhia, desde que devidamente comprovadas. Tais despesas incluem os gastos com honorários advocatícios, inclusive de terceiros, depósitos, </w:t>
      </w:r>
      <w:r w:rsidRPr="00765BDD">
        <w:rPr>
          <w:rFonts w:ascii="Times New Roman" w:hAnsi="Times New Roman" w:cs="Times New Roman"/>
          <w:sz w:val="24"/>
        </w:rPr>
        <w:lastRenderedPageBreak/>
        <w:t>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Companhia permanecer em inadimplência com relação ao pagamento destas por um período superior a 10 (dez) dias corridos</w:t>
      </w:r>
      <w:bookmarkEnd w:id="509"/>
      <w:bookmarkEnd w:id="510"/>
      <w:r w:rsidRPr="00765BDD">
        <w:rPr>
          <w:rFonts w:ascii="Times New Roman" w:hAnsi="Times New Roman" w:cs="Times New Roman"/>
          <w:sz w:val="24"/>
        </w:rPr>
        <w:t>.</w:t>
      </w:r>
    </w:p>
    <w:p w14:paraId="32235DB7" w14:textId="45FC0035" w:rsidR="0039176C" w:rsidRPr="00027B94" w:rsidRDefault="00C156C8" w:rsidP="00F510A4">
      <w:pPr>
        <w:pStyle w:val="Level2"/>
        <w:spacing w:after="0" w:line="300" w:lineRule="exact"/>
        <w:rPr>
          <w:rFonts w:ascii="Times New Roman" w:hAnsi="Times New Roman" w:cs="Times New Roman"/>
          <w:b/>
          <w:bCs/>
          <w:sz w:val="24"/>
          <w:szCs w:val="24"/>
        </w:rPr>
      </w:pPr>
      <w:r w:rsidRPr="00027B94">
        <w:rPr>
          <w:rFonts w:ascii="Times New Roman" w:hAnsi="Times New Roman" w:cs="Times New Roman"/>
          <w:b/>
          <w:sz w:val="24"/>
          <w:szCs w:val="24"/>
        </w:rPr>
        <w:t>Despesas</w:t>
      </w:r>
      <w:bookmarkEnd w:id="508"/>
    </w:p>
    <w:p w14:paraId="507C09F8"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511" w:name="_Ref264236974"/>
      <w:bookmarkStart w:id="512" w:name="_Ref4597161"/>
    </w:p>
    <w:p w14:paraId="3D5BAC4B" w14:textId="4F752D37" w:rsidR="00C82E92" w:rsidRPr="00027B94" w:rsidRDefault="00E15E32"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Adicionalmente a Emissora antecipará ao Agente Fiduciário todas as despesas necessárias para prestar os serviços descritos neste instrumento, proteger os direitos e interesses dos investidores ou para realizar seus créditos. Quando houver negativa para custeio de tais despesas pela Devedora, os investidores deverão antecipar todos os custos a serem despendidos pelo Agente Fiduciário, na proporção de seus créditos, e posteriormente, ressarcidas pela Emissora e ou pela Devedora. As despesas a serem antecipadas deverão ser previamente aprovados pelos investidores e pela Devedora. São exemplos de despesas que poderão ser realizadas pelo Agente Fiduciário:</w:t>
      </w:r>
      <w:bookmarkEnd w:id="511"/>
      <w:bookmarkEnd w:id="512"/>
      <w:r w:rsidR="00094F21" w:rsidRPr="00027B94">
        <w:rPr>
          <w:rFonts w:ascii="Times New Roman" w:hAnsi="Times New Roman" w:cs="Times New Roman"/>
          <w:bCs/>
          <w:sz w:val="24"/>
          <w:szCs w:val="24"/>
        </w:rPr>
        <w:t xml:space="preserve"> </w:t>
      </w:r>
    </w:p>
    <w:p w14:paraId="41974FD4"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D7FAC6C" w14:textId="6893C9FD"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publicação de relatórios, avisos, editais e notificações, despesas cartorárias, conforme previsto neste instrumento e na legislação aplicável, e outras que vierem a ser exigidas por regulamentos aplicáveis; </w:t>
      </w:r>
    </w:p>
    <w:p w14:paraId="64DE3E99"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6066500" w14:textId="77777777"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despesas com conferências e contatos telefônicos;</w:t>
      </w:r>
    </w:p>
    <w:p w14:paraId="3F74FC25"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E5DB2EC" w14:textId="08B8EF32"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 obtenção de certidões, fotocópias, digitalizações, envio de documentos; </w:t>
      </w:r>
    </w:p>
    <w:p w14:paraId="05F9E6DF" w14:textId="77777777" w:rsidR="00977F98" w:rsidRPr="00027B94" w:rsidRDefault="00E15E32" w:rsidP="00311F1C">
      <w:pPr>
        <w:pStyle w:val="Level4"/>
        <w:numPr>
          <w:ilvl w:val="0"/>
          <w:numId w:val="0"/>
        </w:numPr>
        <w:tabs>
          <w:tab w:val="clear" w:pos="2722"/>
        </w:tabs>
        <w:spacing w:after="0" w:line="300" w:lineRule="exact"/>
        <w:ind w:left="2041"/>
        <w:rPr>
          <w:rFonts w:ascii="Times New Roman" w:hAnsi="Times New Roman" w:cs="Times New Roman"/>
          <w:sz w:val="24"/>
        </w:rPr>
      </w:pPr>
      <w:r w:rsidRPr="00027B94">
        <w:rPr>
          <w:rFonts w:ascii="Times New Roman" w:hAnsi="Times New Roman" w:cs="Times New Roman"/>
          <w:sz w:val="24"/>
        </w:rPr>
        <w:t xml:space="preserve"> </w:t>
      </w:r>
    </w:p>
    <w:p w14:paraId="1BA606BE" w14:textId="5F1A9ACE"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locomoções entre estados da federação, alimentação, transportes e respectivas hospedagens, quando necessárias ao desempenho das funções e devidamente comprovadas; </w:t>
      </w:r>
    </w:p>
    <w:p w14:paraId="1AB1A79B"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4B5D5601" w14:textId="3457E2DB"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conferência, validação ou utilização de sistemas para checagem, monitoramento ou obtenção de opinião técnica ou legal de documentação ou informação prestada pela Cessionária para cumprimento das suas obrigações;</w:t>
      </w:r>
    </w:p>
    <w:p w14:paraId="2C77A5D3"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56B939EE" w14:textId="759BF7EF"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revalidação de laudos de avaliação, se o caso, nos termos do Ofício Circular CVM nº 1/2021 SRE; </w:t>
      </w:r>
    </w:p>
    <w:p w14:paraId="05215231" w14:textId="283A70B5"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1AF049F0" w14:textId="6A5AE0AA"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lastRenderedPageBreak/>
        <w:t>gastos com honorários advocatícios de terceiros, depósitos, custas e taxas judiciárias nas ações propostas pelo Agente Fiduciário ou decorrentes de ações contra ele propostas no exercício de sua função, decorrentes de culpa exclusiva e comprovada da Emissora, ou ainda que comprovadamente lhe causem prejuízos ou riscos financeiros, enquanto representante da comunhão dos investidores;</w:t>
      </w:r>
    </w:p>
    <w:p w14:paraId="3B69C2CF" w14:textId="6502A23F"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F5133F0" w14:textId="63634C00" w:rsidR="00E15E32"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as eventuais despesas, depósitos e custas judiciais decorrentes da sucumbência em ações judiciais serão igualmente suportadas pelos investidores bem como sua remuneração;</w:t>
      </w:r>
    </w:p>
    <w:p w14:paraId="73677CCE"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40DC0706" w14:textId="52D57528" w:rsidR="007C60B0" w:rsidRPr="00027B94" w:rsidRDefault="00E15E32"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custos e despesas relacionadas à B3.</w:t>
      </w:r>
    </w:p>
    <w:p w14:paraId="642BDEC0"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6BF17BA" w14:textId="43330672" w:rsidR="00C82E92" w:rsidRPr="00027B94" w:rsidRDefault="00E335E6" w:rsidP="00F510A4">
      <w:pPr>
        <w:pStyle w:val="Level3"/>
        <w:tabs>
          <w:tab w:val="clear" w:pos="2041"/>
        </w:tabs>
        <w:spacing w:after="0" w:line="300" w:lineRule="exact"/>
        <w:rPr>
          <w:rFonts w:ascii="Times New Roman" w:hAnsi="Times New Roman" w:cs="Times New Roman"/>
          <w:sz w:val="24"/>
          <w:szCs w:val="24"/>
        </w:rPr>
      </w:pPr>
      <w:bookmarkStart w:id="513" w:name="_Ref93413039"/>
      <w:r w:rsidRPr="00027B94">
        <w:rPr>
          <w:rFonts w:ascii="Times New Roman" w:hAnsi="Times New Roman" w:cs="Times New Roman"/>
          <w:sz w:val="24"/>
          <w:szCs w:val="24"/>
        </w:rPr>
        <w:t>O ressarcimento a que se refere à Cláusula </w:t>
      </w:r>
      <w:r>
        <w:rPr>
          <w:rFonts w:ascii="Times New Roman" w:hAnsi="Times New Roman" w:cs="Times New Roman"/>
          <w:sz w:val="24"/>
          <w:szCs w:val="24"/>
        </w:rPr>
        <w:t>7.3.1.</w:t>
      </w:r>
      <w:r w:rsidRPr="00027B94">
        <w:rPr>
          <w:rFonts w:ascii="Times New Roman" w:hAnsi="Times New Roman" w:cs="Times New Roman"/>
          <w:sz w:val="24"/>
          <w:szCs w:val="24"/>
        </w:rPr>
        <w:t xml:space="preserve"> acima será efetuado em até </w:t>
      </w:r>
      <w:r>
        <w:rPr>
          <w:rFonts w:ascii="Times New Roman" w:hAnsi="Times New Roman" w:cs="Times New Roman"/>
          <w:sz w:val="24"/>
          <w:szCs w:val="24"/>
        </w:rPr>
        <w:t>10</w:t>
      </w:r>
      <w:r w:rsidRPr="00027B94">
        <w:rPr>
          <w:rFonts w:ascii="Times New Roman" w:hAnsi="Times New Roman" w:cs="Times New Roman"/>
          <w:sz w:val="24"/>
          <w:szCs w:val="24"/>
        </w:rPr>
        <w:t xml:space="preserve"> (</w:t>
      </w:r>
      <w:r>
        <w:rPr>
          <w:rFonts w:ascii="Times New Roman" w:hAnsi="Times New Roman" w:cs="Times New Roman"/>
          <w:sz w:val="24"/>
          <w:szCs w:val="24"/>
        </w:rPr>
        <w:t>dez</w:t>
      </w:r>
      <w:r w:rsidRPr="00027B94">
        <w:rPr>
          <w:rFonts w:ascii="Times New Roman" w:hAnsi="Times New Roman" w:cs="Times New Roman"/>
          <w:sz w:val="24"/>
          <w:szCs w:val="24"/>
        </w:rPr>
        <w:t xml:space="preserve">) </w:t>
      </w:r>
      <w:r>
        <w:rPr>
          <w:rFonts w:ascii="Times New Roman" w:hAnsi="Times New Roman" w:cs="Times New Roman"/>
          <w:sz w:val="24"/>
          <w:szCs w:val="24"/>
        </w:rPr>
        <w:t xml:space="preserve">dias </w:t>
      </w:r>
      <w:r w:rsidRPr="00027B94">
        <w:rPr>
          <w:rFonts w:ascii="Times New Roman" w:hAnsi="Times New Roman" w:cs="Times New Roman"/>
          <w:sz w:val="24"/>
          <w:szCs w:val="24"/>
        </w:rPr>
        <w:t>após a realização da respectiva prestação de contas à Emissora e envio de cópia dos respectivos comprovantes de pagamento</w:t>
      </w:r>
      <w:r w:rsidR="00C156C8" w:rsidRPr="00027B94">
        <w:rPr>
          <w:rFonts w:ascii="Times New Roman" w:hAnsi="Times New Roman" w:cs="Times New Roman"/>
          <w:sz w:val="24"/>
          <w:szCs w:val="24"/>
        </w:rPr>
        <w:t>.</w:t>
      </w:r>
      <w:bookmarkEnd w:id="513"/>
    </w:p>
    <w:p w14:paraId="5233838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AE7F007" w14:textId="60E015ED" w:rsidR="00A96A0B"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Agente Fiduciário não antecipará recursos para pagamento de despesas decorrentes da Emissão, sendo certo que tais recursos serão sempre devidos e antecipados pela Emissora ou pelos Debenturistas, conforme o cas</w:t>
      </w:r>
      <w:r w:rsidR="00F355DB" w:rsidRPr="00027B94">
        <w:rPr>
          <w:rFonts w:ascii="Times New Roman" w:hAnsi="Times New Roman" w:cs="Times New Roman"/>
          <w:sz w:val="24"/>
          <w:szCs w:val="24"/>
        </w:rPr>
        <w:t>o.</w:t>
      </w:r>
    </w:p>
    <w:p w14:paraId="0AE2C214"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052CA2C" w14:textId="472A262D" w:rsidR="00C82E92" w:rsidRPr="00027B94" w:rsidRDefault="00E15E32"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crédito do Agente Fiduciário por despesas incorridas para proteger direitos e interesses ou realizar créditos dos investidores que não tenha sido saldado na forma prevista nas cláusulas acima será acrescido à dívida da Devedora, tendo preferência na ordem de pagamento. O Agente Fiduciário poderá se utilizar de recursos eventualmente existentes nas contas garantias para saldar as despesas e honorários inadimplentes, devendo realizar a respectiva notificação aos investidores e emissores com antecedência ao que fizer e realizando a respectiva prestação de contas obrigatoriamente.</w:t>
      </w:r>
    </w:p>
    <w:p w14:paraId="778A66D2"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74012C15"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Substituição</w:t>
      </w:r>
    </w:p>
    <w:p w14:paraId="13978A2A"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A04302B" w14:textId="5D8C333F"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Nas hipóteses de ausência e impedimentos temporários, renúncia, intervenção, liquidação judicial ou extrajudicial, falência, morte ou qualquer outro caso de vacância, será realizada, dentro do prazo máximo de 30 (trinta) dias contados do evento que a determinar, Assembleia Geral de Debenturistas para a escolha do novo agente fiduciário, a qual poderá ser convocada pelo próprio Agente Fiduciário a ser substituído, pela Emissora, por Debenturistas que representem 10% (dez por cento), no mínimo, das Debêntures em Circulação (conforme definido abaixo), ou pela CVM. Na hipótese de a convocação não ocorrer até 15 (quinze) dias antes do término do prazo acima citado, caberá à Emissora efetuá-la, </w:t>
      </w:r>
      <w:r w:rsidRPr="00027B94">
        <w:rPr>
          <w:rFonts w:ascii="Times New Roman" w:hAnsi="Times New Roman" w:cs="Times New Roman"/>
          <w:w w:val="0"/>
          <w:sz w:val="24"/>
          <w:szCs w:val="24"/>
        </w:rPr>
        <w:t>observado o prazo de 15 (quinze) dias para a primeira convocação e 8 (oito) dias para a segunda convocação,</w:t>
      </w:r>
      <w:r w:rsidRPr="00027B94">
        <w:rPr>
          <w:rFonts w:ascii="Times New Roman" w:hAnsi="Times New Roman" w:cs="Times New Roman"/>
          <w:sz w:val="24"/>
          <w:szCs w:val="24"/>
        </w:rPr>
        <w:t xml:space="preserve"> sendo certo que a CVM poderá nomear substituto provisório enquanto não se consumar o processo de escolha do novo agente fiduciário.</w:t>
      </w:r>
    </w:p>
    <w:p w14:paraId="379C3B1C"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F4D99F6" w14:textId="4346DE1C"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lastRenderedPageBreak/>
        <w:t xml:space="preserve">A remuneração do novo agente fiduciário será a mesma já prevista no item </w:t>
      </w:r>
      <w:r w:rsidR="00903F39" w:rsidRPr="00027B94">
        <w:rPr>
          <w:rFonts w:ascii="Times New Roman" w:hAnsi="Times New Roman" w:cs="Times New Roman"/>
          <w:sz w:val="24"/>
          <w:szCs w:val="24"/>
        </w:rPr>
        <w:fldChar w:fldCharType="begin"/>
      </w:r>
      <w:r w:rsidR="00903F39" w:rsidRPr="00027B94">
        <w:rPr>
          <w:rFonts w:ascii="Times New Roman" w:hAnsi="Times New Roman" w:cs="Times New Roman"/>
          <w:sz w:val="24"/>
          <w:szCs w:val="24"/>
        </w:rPr>
        <w:instrText xml:space="preserve"> REF _Ref93410508 \r \h </w:instrText>
      </w:r>
      <w:r w:rsidR="00F510A4" w:rsidRPr="00027B94">
        <w:rPr>
          <w:rFonts w:ascii="Times New Roman" w:hAnsi="Times New Roman" w:cs="Times New Roman"/>
          <w:sz w:val="24"/>
          <w:szCs w:val="24"/>
        </w:rPr>
        <w:instrText xml:space="preserve"> \* MERGEFORMAT </w:instrText>
      </w:r>
      <w:r w:rsidR="00903F39" w:rsidRPr="00027B94">
        <w:rPr>
          <w:rFonts w:ascii="Times New Roman" w:hAnsi="Times New Roman" w:cs="Times New Roman"/>
          <w:sz w:val="24"/>
          <w:szCs w:val="24"/>
        </w:rPr>
      </w:r>
      <w:r w:rsidR="00903F39"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7.2</w:t>
      </w:r>
      <w:r w:rsidR="00903F39" w:rsidRPr="00027B94">
        <w:rPr>
          <w:rFonts w:ascii="Times New Roman" w:hAnsi="Times New Roman" w:cs="Times New Roman"/>
          <w:sz w:val="24"/>
          <w:szCs w:val="24"/>
        </w:rPr>
        <w:fldChar w:fldCharType="end"/>
      </w:r>
      <w:r w:rsidR="00903F39"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salvo se outra for negociada com a Emissora, sendo por esta aceita por escrito, prévia e expressamente.</w:t>
      </w:r>
    </w:p>
    <w:p w14:paraId="7F947071"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DB85265" w14:textId="024D16C6"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Na hipótese de não poder o Agente Fiduciário continuar a exercer as suas funções por circunstâncias supervenientes a 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deverá comunicar imediatamente o fato aos Debenturistas e à Emissora, pedindo sua substituição.</w:t>
      </w:r>
    </w:p>
    <w:p w14:paraId="7CAAA5FE"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83A6FEE" w14:textId="5A2C818C"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É facultado aos Debenturistas</w:t>
      </w:r>
      <w:r w:rsidR="00373689" w:rsidRPr="00027B94">
        <w:rPr>
          <w:rFonts w:ascii="Times New Roman" w:hAnsi="Times New Roman" w:cs="Times New Roman"/>
          <w:sz w:val="24"/>
          <w:szCs w:val="24"/>
        </w:rPr>
        <w:t xml:space="preserve"> e à Emissora</w:t>
      </w:r>
      <w:r w:rsidRPr="00027B94">
        <w:rPr>
          <w:rFonts w:ascii="Times New Roman" w:hAnsi="Times New Roman" w:cs="Times New Roman"/>
          <w:sz w:val="24"/>
          <w:szCs w:val="24"/>
        </w:rPr>
        <w:t xml:space="preserve">, após o encerramento do prazo para a distribuição das Debêntures, proceder à substituição do Agente Fiduciário e à indicação de seu substituto, </w:t>
      </w:r>
      <w:r w:rsidR="00373689" w:rsidRPr="00027B94">
        <w:rPr>
          <w:rFonts w:ascii="Times New Roman" w:hAnsi="Times New Roman" w:cs="Times New Roman"/>
          <w:sz w:val="24"/>
          <w:szCs w:val="24"/>
        </w:rPr>
        <w:t xml:space="preserve">por meio de </w:t>
      </w:r>
      <w:r w:rsidRPr="00027B94">
        <w:rPr>
          <w:rFonts w:ascii="Times New Roman" w:hAnsi="Times New Roman" w:cs="Times New Roman"/>
          <w:sz w:val="24"/>
          <w:szCs w:val="24"/>
        </w:rPr>
        <w:t>Assembleia Geral de Debenturistas especialmente convocada para esse fim.</w:t>
      </w:r>
    </w:p>
    <w:p w14:paraId="39AF06B9"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0DB8050" w14:textId="5A21429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 novo Agente Fiduciário deverá, no prazo de até 7 (sete) Dias Úteis contados da data do arquivamento mencionado na Cláusula </w:t>
      </w:r>
      <w:r w:rsidR="007863F7" w:rsidRPr="00F510A4">
        <w:rPr>
          <w:rFonts w:ascii="Times New Roman" w:hAnsi="Times New Roman" w:cs="Times New Roman"/>
          <w:sz w:val="24"/>
          <w:szCs w:val="24"/>
        </w:rPr>
        <w:fldChar w:fldCharType="begin"/>
      </w:r>
      <w:r w:rsidR="007863F7" w:rsidRPr="00F510A4">
        <w:rPr>
          <w:rFonts w:ascii="Times New Roman" w:hAnsi="Times New Roman" w:cs="Times New Roman"/>
          <w:sz w:val="24"/>
          <w:szCs w:val="24"/>
        </w:rPr>
        <w:instrText xml:space="preserve"> REF _Ref93413438 \r \h  \* MERGEFORMAT </w:instrText>
      </w:r>
      <w:r w:rsidR="007863F7" w:rsidRPr="00F510A4">
        <w:rPr>
          <w:rFonts w:ascii="Times New Roman" w:hAnsi="Times New Roman" w:cs="Times New Roman"/>
          <w:sz w:val="24"/>
          <w:szCs w:val="24"/>
        </w:rPr>
      </w:r>
      <w:r w:rsidR="007863F7" w:rsidRPr="00F510A4">
        <w:rPr>
          <w:rFonts w:ascii="Times New Roman" w:hAnsi="Times New Roman" w:cs="Times New Roman"/>
          <w:sz w:val="24"/>
          <w:szCs w:val="24"/>
        </w:rPr>
        <w:fldChar w:fldCharType="separate"/>
      </w:r>
      <w:r w:rsidR="003B419C">
        <w:rPr>
          <w:rFonts w:ascii="Times New Roman" w:hAnsi="Times New Roman" w:cs="Times New Roman"/>
          <w:sz w:val="24"/>
          <w:szCs w:val="24"/>
        </w:rPr>
        <w:t>0</w:t>
      </w:r>
      <w:r w:rsidR="007863F7" w:rsidRPr="00F510A4">
        <w:rPr>
          <w:rFonts w:ascii="Times New Roman" w:hAnsi="Times New Roman" w:cs="Times New Roman"/>
          <w:sz w:val="24"/>
          <w:szCs w:val="24"/>
        </w:rPr>
        <w:fldChar w:fldCharType="end"/>
      </w:r>
      <w:r w:rsidR="007863F7" w:rsidRPr="00F510A4">
        <w:rPr>
          <w:rFonts w:ascii="Times New Roman" w:hAnsi="Times New Roman" w:cs="Times New Roman"/>
          <w:sz w:val="24"/>
          <w:szCs w:val="24"/>
        </w:rPr>
        <w:t xml:space="preserve"> </w:t>
      </w:r>
      <w:r w:rsidRPr="00027B94">
        <w:rPr>
          <w:rFonts w:ascii="Times New Roman" w:hAnsi="Times New Roman" w:cs="Times New Roman"/>
          <w:sz w:val="24"/>
          <w:szCs w:val="24"/>
        </w:rPr>
        <w:t>abaixo, comunicar à CVM a ocorrência da substituição, bem como encaminhar à CVM a declaração e demais informações indicadas no parágrafo único do artigo 9º da Resolução CVM 17.</w:t>
      </w:r>
    </w:p>
    <w:p w14:paraId="59DB64A3"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514" w:name="_Ref93413438"/>
    </w:p>
    <w:p w14:paraId="6A07CDA9" w14:textId="6EC6F184"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substituição do Agente Fiduciário, em caráter permanente, deverá ser objeto de aditamento 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a qual deverá ser arquivada na </w:t>
      </w:r>
      <w:r w:rsidR="00E335E6" w:rsidRPr="00027B94">
        <w:rPr>
          <w:rFonts w:ascii="Times New Roman" w:hAnsi="Times New Roman" w:cs="Times New Roman"/>
          <w:sz w:val="24"/>
          <w:szCs w:val="24"/>
        </w:rPr>
        <w:t>JUCEPAR</w:t>
      </w:r>
      <w:r w:rsidR="00E335E6">
        <w:rPr>
          <w:rFonts w:ascii="Times New Roman" w:hAnsi="Times New Roman" w:cs="Times New Roman"/>
          <w:sz w:val="24"/>
          <w:szCs w:val="24"/>
        </w:rPr>
        <w:t xml:space="preserve"> e averbada no</w:t>
      </w:r>
      <w:r w:rsidR="008E109A">
        <w:rPr>
          <w:rFonts w:ascii="Times New Roman" w:hAnsi="Times New Roman" w:cs="Times New Roman"/>
          <w:sz w:val="24"/>
          <w:szCs w:val="24"/>
        </w:rPr>
        <w:t>s</w:t>
      </w:r>
      <w:r w:rsidR="00E335E6">
        <w:rPr>
          <w:rFonts w:ascii="Times New Roman" w:hAnsi="Times New Roman" w:cs="Times New Roman"/>
          <w:sz w:val="24"/>
          <w:szCs w:val="24"/>
        </w:rPr>
        <w:t xml:space="preserve"> </w:t>
      </w:r>
      <w:r w:rsidR="00E335E6" w:rsidRPr="00765BDD">
        <w:rPr>
          <w:rFonts w:ascii="Times New Roman" w:hAnsi="Times New Roman" w:cs="Times New Roman"/>
          <w:sz w:val="24"/>
          <w:szCs w:val="24"/>
        </w:rPr>
        <w:t>Cartórios de RTD Alienação Fiduciária e Fiança</w:t>
      </w:r>
      <w:r w:rsidR="008E109A">
        <w:rPr>
          <w:rFonts w:ascii="Times New Roman" w:hAnsi="Times New Roman" w:cs="Times New Roman"/>
          <w:sz w:val="24"/>
          <w:szCs w:val="24"/>
        </w:rPr>
        <w:t xml:space="preserve"> e Cartórios de RTD da Cessão Fiduciária</w:t>
      </w:r>
      <w:r w:rsidRPr="00027B94">
        <w:rPr>
          <w:rFonts w:ascii="Times New Roman" w:hAnsi="Times New Roman" w:cs="Times New Roman"/>
          <w:sz w:val="24"/>
          <w:szCs w:val="24"/>
        </w:rPr>
        <w:t>.</w:t>
      </w:r>
      <w:bookmarkEnd w:id="514"/>
    </w:p>
    <w:p w14:paraId="50B0B54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BB8B3D4" w14:textId="0461EFB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 Agente Fiduciário entrará no exercício de suas funções a partir da data da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ou, no caso de agente fiduciário substituto, no dia da celebração do correspondente aditamento à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devendo permanecer no exercício de suas funções até sua efetiva substituição ou até o pagamento integral do saldo devedor das Debêntures, o que ocorrer primeiro.</w:t>
      </w:r>
    </w:p>
    <w:p w14:paraId="5CB4A2A4"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38D3C10"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Aplicam-se às hipóteses de substituição do Agente Fiduciário as normas e preceitos a respeito, baixados por ato(s) da CVM.</w:t>
      </w:r>
    </w:p>
    <w:p w14:paraId="42C4DDBA"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46A7126D"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Deveres</w:t>
      </w:r>
    </w:p>
    <w:p w14:paraId="157B136C"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089ED592" w14:textId="775099AD"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Além de outros previstos em lei, em ato normativo da CVM, ou na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constituem deveres e atribuições do Agente Fiduciário:</w:t>
      </w:r>
    </w:p>
    <w:p w14:paraId="2DA4CA76"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C73510F"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responsabilizar-se integralmente pelos serviços contratados, nos termos da legislação vigente e exercer suas atividades com boa-fé, transparência e lealdade perante os Debenturistas;</w:t>
      </w:r>
    </w:p>
    <w:p w14:paraId="25F7DB7F"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01B5630" w14:textId="6A247935"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exercer suas atividades com boa fé, transparência e lealdade para com os Debenturistas;</w:t>
      </w:r>
    </w:p>
    <w:p w14:paraId="30AC6DAE"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524A8749"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proteger os direitos e interesses dos Debenturistas, empregando no exercício da função o cuidado e a diligência que toda pessoa ativa e proba costuma empregar na administração de seus próprios bens;</w:t>
      </w:r>
    </w:p>
    <w:p w14:paraId="61F87E2E"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56E6F0B6"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renunciar à função na hipótese de superveniência de conflitos de interesse ou de qualquer outra modalidade de inaptidão ou impedimento, e realizar a imediata convocação de Assembleia Geral de Debenturistas prevista no art. 7º da Resolução CVM 17 para deliberar sobre sua substituição;</w:t>
      </w:r>
    </w:p>
    <w:p w14:paraId="150D9FFA"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3AF4D83E"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conservar em boa guarda toda a documentação relativa com o exercício de suas funções;</w:t>
      </w:r>
    </w:p>
    <w:p w14:paraId="46BEF790"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EA40AF1" w14:textId="4A84FEC5"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verificar, no momento de aceitar a função, a veracidade das informações relativas à </w:t>
      </w:r>
      <w:r w:rsidR="00D560DD" w:rsidRPr="00027B94">
        <w:rPr>
          <w:rFonts w:ascii="Times New Roman" w:hAnsi="Times New Roman" w:cs="Times New Roman"/>
          <w:sz w:val="24"/>
        </w:rPr>
        <w:t xml:space="preserve">Cessão Fiduciária </w:t>
      </w:r>
      <w:r w:rsidRPr="00027B94">
        <w:rPr>
          <w:rFonts w:ascii="Times New Roman" w:hAnsi="Times New Roman" w:cs="Times New Roman"/>
          <w:sz w:val="24"/>
        </w:rPr>
        <w:t xml:space="preserve">e a consistência das demais informações contidas nesta </w:t>
      </w:r>
      <w:r w:rsidR="006C3F2F" w:rsidRPr="00027B94">
        <w:rPr>
          <w:rFonts w:ascii="Times New Roman" w:hAnsi="Times New Roman" w:cs="Times New Roman"/>
          <w:sz w:val="24"/>
        </w:rPr>
        <w:t>Escritura de Emissão</w:t>
      </w:r>
      <w:r w:rsidR="00D560DD" w:rsidRPr="00027B94">
        <w:rPr>
          <w:rFonts w:ascii="Times New Roman" w:hAnsi="Times New Roman" w:cs="Times New Roman"/>
          <w:sz w:val="24"/>
        </w:rPr>
        <w:t xml:space="preserve"> e no</w:t>
      </w:r>
      <w:r w:rsidR="006C6075" w:rsidRPr="00027B94">
        <w:rPr>
          <w:rFonts w:ascii="Times New Roman" w:hAnsi="Times New Roman" w:cs="Times New Roman"/>
          <w:sz w:val="24"/>
        </w:rPr>
        <w:t>s</w:t>
      </w:r>
      <w:r w:rsidR="00D560DD" w:rsidRPr="00027B94">
        <w:rPr>
          <w:rFonts w:ascii="Times New Roman" w:hAnsi="Times New Roman" w:cs="Times New Roman"/>
          <w:sz w:val="24"/>
        </w:rPr>
        <w:t xml:space="preserve"> </w:t>
      </w:r>
      <w:r w:rsidR="00A96A0B" w:rsidRPr="00027B94">
        <w:rPr>
          <w:rFonts w:ascii="Times New Roman" w:hAnsi="Times New Roman" w:cs="Times New Roman"/>
          <w:sz w:val="24"/>
        </w:rPr>
        <w:t>Contrato</w:t>
      </w:r>
      <w:r w:rsidR="00E0602F" w:rsidRPr="00027B94">
        <w:rPr>
          <w:rFonts w:ascii="Times New Roman" w:hAnsi="Times New Roman" w:cs="Times New Roman"/>
          <w:sz w:val="24"/>
        </w:rPr>
        <w:t>s</w:t>
      </w:r>
      <w:r w:rsidR="00A96A0B" w:rsidRPr="00027B94">
        <w:rPr>
          <w:rFonts w:ascii="Times New Roman" w:hAnsi="Times New Roman" w:cs="Times New Roman"/>
          <w:sz w:val="24"/>
        </w:rPr>
        <w:t xml:space="preserve"> de </w:t>
      </w:r>
      <w:r w:rsidR="006C6075" w:rsidRPr="00027B94">
        <w:rPr>
          <w:rFonts w:ascii="Times New Roman" w:hAnsi="Times New Roman" w:cs="Times New Roman"/>
          <w:sz w:val="24"/>
        </w:rPr>
        <w:t>Garantia</w:t>
      </w:r>
      <w:r w:rsidRPr="00027B94">
        <w:rPr>
          <w:rFonts w:ascii="Times New Roman" w:hAnsi="Times New Roman" w:cs="Times New Roman"/>
          <w:sz w:val="24"/>
        </w:rPr>
        <w:t>, diligenciando no sentido de que sejam sanadas as omissões, falhas ou defeitos de que tenha conhecimento;</w:t>
      </w:r>
    </w:p>
    <w:p w14:paraId="272C1C91"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33808343" w14:textId="1BD80F58" w:rsidR="00C82E92" w:rsidRPr="00027B94" w:rsidRDefault="00E335E6"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diligenciar junto à Emissora para que a Escritura de Emissão e seus aditamentos sejam registrados na JUCEPAR</w:t>
      </w:r>
      <w:r>
        <w:rPr>
          <w:rFonts w:ascii="Times New Roman" w:hAnsi="Times New Roman" w:cs="Times New Roman"/>
          <w:sz w:val="24"/>
        </w:rPr>
        <w:t xml:space="preserve"> e </w:t>
      </w:r>
      <w:r w:rsidRPr="00E31F6B">
        <w:rPr>
          <w:rFonts w:ascii="Times New Roman" w:hAnsi="Times New Roman" w:cs="Times New Roman"/>
          <w:sz w:val="24"/>
        </w:rPr>
        <w:t>Cartórios de RTD Alienação Fiduciária e Fiança</w:t>
      </w:r>
      <w:r w:rsidRPr="00027B94">
        <w:rPr>
          <w:rFonts w:ascii="Times New Roman" w:hAnsi="Times New Roman" w:cs="Times New Roman"/>
          <w:sz w:val="24"/>
        </w:rPr>
        <w:t>, bem como o registro dos Contratos de Garantia, conforme o caso, nos Cartórios de RTD</w:t>
      </w:r>
      <w:r>
        <w:rPr>
          <w:rFonts w:ascii="Times New Roman" w:hAnsi="Times New Roman" w:cs="Times New Roman"/>
          <w:sz w:val="24"/>
        </w:rPr>
        <w:t xml:space="preserve"> Cessão Fiduciária e </w:t>
      </w:r>
      <w:r w:rsidRPr="00E31F6B">
        <w:rPr>
          <w:rFonts w:ascii="Times New Roman" w:hAnsi="Times New Roman" w:cs="Times New Roman"/>
          <w:sz w:val="24"/>
        </w:rPr>
        <w:t>Cartórios de RTD Alienação Fiduciária e Fiança</w:t>
      </w:r>
      <w:r w:rsidRPr="00027B94">
        <w:rPr>
          <w:rFonts w:ascii="Times New Roman" w:hAnsi="Times New Roman" w:cs="Times New Roman"/>
          <w:sz w:val="24"/>
        </w:rPr>
        <w:t>, adotando, no caso da omissão da Emissora, as medidas eventualmente previstas em lei</w:t>
      </w:r>
      <w:r w:rsidR="00C156C8" w:rsidRPr="00027B94">
        <w:rPr>
          <w:rFonts w:ascii="Times New Roman" w:hAnsi="Times New Roman" w:cs="Times New Roman"/>
          <w:sz w:val="24"/>
        </w:rPr>
        <w:t>;</w:t>
      </w:r>
    </w:p>
    <w:p w14:paraId="6250A491"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461D653"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acompanhar a observância da periodicidade na prestação das informações obrigatórias, alertando os Debenturistas acerca de eventuais omissões ou inverdades constantes de tais informações;</w:t>
      </w:r>
    </w:p>
    <w:p w14:paraId="4AC629DD"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A6088EF"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opinar sobre a suficiência das informações constantes das propostas de modificações nas condições das Debêntures;</w:t>
      </w:r>
    </w:p>
    <w:p w14:paraId="2F40DF4C"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B0B89D8" w14:textId="6B2EAF85"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verificar</w:t>
      </w:r>
      <w:r w:rsidRPr="00027B94">
        <w:rPr>
          <w:rFonts w:ascii="Times New Roman" w:hAnsi="Times New Roman" w:cs="Times New Roman"/>
          <w:w w:val="0"/>
          <w:sz w:val="24"/>
        </w:rPr>
        <w:t xml:space="preserve"> a </w:t>
      </w:r>
      <w:r w:rsidRPr="00027B94">
        <w:rPr>
          <w:rFonts w:ascii="Times New Roman" w:hAnsi="Times New Roman" w:cs="Times New Roman"/>
          <w:sz w:val="24"/>
        </w:rPr>
        <w:t>regularidade</w:t>
      </w:r>
      <w:r w:rsidRPr="00027B94">
        <w:rPr>
          <w:rFonts w:ascii="Times New Roman" w:hAnsi="Times New Roman" w:cs="Times New Roman"/>
          <w:w w:val="0"/>
          <w:sz w:val="24"/>
        </w:rPr>
        <w:t xml:space="preserve"> da constituição </w:t>
      </w:r>
      <w:r w:rsidR="00D560DD" w:rsidRPr="00027B94">
        <w:rPr>
          <w:rFonts w:ascii="Times New Roman" w:hAnsi="Times New Roman" w:cs="Times New Roman"/>
          <w:w w:val="0"/>
          <w:sz w:val="24"/>
        </w:rPr>
        <w:t xml:space="preserve">da </w:t>
      </w:r>
      <w:r w:rsidR="008301EA" w:rsidRPr="00027B94">
        <w:rPr>
          <w:rFonts w:ascii="Times New Roman" w:hAnsi="Times New Roman" w:cs="Times New Roman"/>
          <w:w w:val="0"/>
          <w:sz w:val="24"/>
        </w:rPr>
        <w:t xml:space="preserve">Cessão Fiduciária </w:t>
      </w:r>
      <w:r w:rsidRPr="00027B94">
        <w:rPr>
          <w:rFonts w:ascii="Times New Roman" w:hAnsi="Times New Roman" w:cs="Times New Roman"/>
          <w:w w:val="0"/>
          <w:sz w:val="24"/>
        </w:rPr>
        <w:t xml:space="preserve">prevista nesta </w:t>
      </w:r>
      <w:r w:rsidR="006C3F2F" w:rsidRPr="00027B94">
        <w:rPr>
          <w:rFonts w:ascii="Times New Roman" w:hAnsi="Times New Roman" w:cs="Times New Roman"/>
          <w:w w:val="0"/>
          <w:sz w:val="24"/>
        </w:rPr>
        <w:t>Escritura de Emissão</w:t>
      </w:r>
      <w:r w:rsidR="008301EA" w:rsidRPr="00027B94">
        <w:rPr>
          <w:rFonts w:ascii="Times New Roman" w:hAnsi="Times New Roman" w:cs="Times New Roman"/>
          <w:w w:val="0"/>
          <w:sz w:val="24"/>
        </w:rPr>
        <w:t xml:space="preserve"> e no</w:t>
      </w:r>
      <w:r w:rsidR="006C6075" w:rsidRPr="00027B94">
        <w:rPr>
          <w:rFonts w:ascii="Times New Roman" w:hAnsi="Times New Roman" w:cs="Times New Roman"/>
          <w:w w:val="0"/>
          <w:sz w:val="24"/>
        </w:rPr>
        <w:t>s</w:t>
      </w:r>
      <w:r w:rsidR="008301EA" w:rsidRPr="00027B94">
        <w:rPr>
          <w:rFonts w:ascii="Times New Roman" w:hAnsi="Times New Roman" w:cs="Times New Roman"/>
          <w:w w:val="0"/>
          <w:sz w:val="24"/>
        </w:rPr>
        <w:t xml:space="preserve"> Contrato</w:t>
      </w:r>
      <w:r w:rsidR="006C6075" w:rsidRPr="00027B94">
        <w:rPr>
          <w:rFonts w:ascii="Times New Roman" w:hAnsi="Times New Roman" w:cs="Times New Roman"/>
          <w:w w:val="0"/>
          <w:sz w:val="24"/>
        </w:rPr>
        <w:t>s</w:t>
      </w:r>
      <w:r w:rsidR="008301EA" w:rsidRPr="00027B94">
        <w:rPr>
          <w:rFonts w:ascii="Times New Roman" w:hAnsi="Times New Roman" w:cs="Times New Roman"/>
          <w:w w:val="0"/>
          <w:sz w:val="24"/>
        </w:rPr>
        <w:t xml:space="preserve"> de </w:t>
      </w:r>
      <w:r w:rsidR="006C6075" w:rsidRPr="00027B94">
        <w:rPr>
          <w:rFonts w:ascii="Times New Roman" w:hAnsi="Times New Roman" w:cs="Times New Roman"/>
          <w:sz w:val="24"/>
        </w:rPr>
        <w:t>Garantia</w:t>
      </w:r>
      <w:r w:rsidRPr="00027B94">
        <w:rPr>
          <w:rFonts w:ascii="Times New Roman" w:hAnsi="Times New Roman" w:cs="Times New Roman"/>
          <w:w w:val="0"/>
          <w:sz w:val="24"/>
        </w:rPr>
        <w:t>, observando a manutenção de sua suficiência e exequibilidade;</w:t>
      </w:r>
    </w:p>
    <w:p w14:paraId="66C3428B"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0C8FFD68"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examinar proposta de substituição de bens dados em garantia, manifestando sua opinião a respeito do assunto de forma justificada;</w:t>
      </w:r>
    </w:p>
    <w:p w14:paraId="6BDCC9D3"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1562FBA4" w14:textId="054C0AD9"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intimar a Emissora a reforçar a garantia dada, na hipótese da deterioração ou depreciação da </w:t>
      </w:r>
      <w:r w:rsidR="008301EA" w:rsidRPr="00027B94">
        <w:rPr>
          <w:rFonts w:ascii="Times New Roman" w:hAnsi="Times New Roman" w:cs="Times New Roman"/>
          <w:sz w:val="24"/>
        </w:rPr>
        <w:t>Cessão Fiduciária</w:t>
      </w:r>
      <w:r w:rsidRPr="00027B94">
        <w:rPr>
          <w:rFonts w:ascii="Times New Roman" w:hAnsi="Times New Roman" w:cs="Times New Roman"/>
          <w:sz w:val="24"/>
        </w:rPr>
        <w:t>;</w:t>
      </w:r>
    </w:p>
    <w:p w14:paraId="1037A31C"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26F27D2D"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solicitar, quando julgar necessário para o fiel desempenho de suas funções, certidões atualizadas perante órgãos e entidades públicas e </w:t>
      </w:r>
      <w:r w:rsidRPr="00027B94">
        <w:rPr>
          <w:rFonts w:ascii="Times New Roman" w:hAnsi="Times New Roman" w:cs="Times New Roman"/>
          <w:sz w:val="24"/>
        </w:rPr>
        <w:lastRenderedPageBreak/>
        <w:t>ofícios de registros públicos, dos distribuidores cíveis, das Varas de Fazenda Pública, Cartórios de Protesto, Varas do Trabalho, Procuradoria da Fazenda Pública, onde se localiza a sede do estabelecimento principal da Emissora;</w:t>
      </w:r>
    </w:p>
    <w:p w14:paraId="41791B99"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bookmarkStart w:id="515" w:name="_Ref93413835"/>
    </w:p>
    <w:p w14:paraId="36360E35"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solicitar, quando considerar necessário, auditoria externa na Emissora, cujos custos deverão ser arcados pela Emissora;</w:t>
      </w:r>
      <w:bookmarkEnd w:id="515"/>
    </w:p>
    <w:p w14:paraId="5E249FC9"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0C99B6F" w14:textId="1B6749DA"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convocar, quando necessário, Assembleias Gerais de Debenturistas mediante anúncio publicado, pelo menos 3 (três) vezes, nos órgãos de imprensa referidos </w:t>
      </w:r>
      <w:r w:rsidR="008301EA" w:rsidRPr="00027B94">
        <w:rPr>
          <w:rFonts w:ascii="Times New Roman" w:hAnsi="Times New Roman" w:cs="Times New Roman"/>
          <w:sz w:val="24"/>
        </w:rPr>
        <w:t xml:space="preserve">na Cláusula </w:t>
      </w:r>
      <w:r w:rsidR="00677BCD" w:rsidRPr="00027B94">
        <w:rPr>
          <w:rFonts w:ascii="Times New Roman" w:hAnsi="Times New Roman" w:cs="Times New Roman"/>
          <w:sz w:val="24"/>
        </w:rPr>
        <w:fldChar w:fldCharType="begin"/>
      </w:r>
      <w:r w:rsidR="00677BCD" w:rsidRPr="00027B94">
        <w:rPr>
          <w:rFonts w:ascii="Times New Roman" w:hAnsi="Times New Roman" w:cs="Times New Roman"/>
          <w:sz w:val="24"/>
        </w:rPr>
        <w:instrText xml:space="preserve"> REF _Ref93406435 \r \h </w:instrText>
      </w:r>
      <w:r w:rsidR="00F510A4" w:rsidRPr="00027B94">
        <w:rPr>
          <w:rFonts w:ascii="Times New Roman" w:hAnsi="Times New Roman" w:cs="Times New Roman"/>
          <w:sz w:val="24"/>
        </w:rPr>
        <w:instrText xml:space="preserve"> \* MERGEFORMAT </w:instrText>
      </w:r>
      <w:r w:rsidR="00677BCD" w:rsidRPr="00027B94">
        <w:rPr>
          <w:rFonts w:ascii="Times New Roman" w:hAnsi="Times New Roman" w:cs="Times New Roman"/>
          <w:sz w:val="24"/>
        </w:rPr>
      </w:r>
      <w:r w:rsidR="00677BCD" w:rsidRPr="00027B94">
        <w:rPr>
          <w:rFonts w:ascii="Times New Roman" w:hAnsi="Times New Roman" w:cs="Times New Roman"/>
          <w:sz w:val="24"/>
        </w:rPr>
        <w:fldChar w:fldCharType="separate"/>
      </w:r>
      <w:r w:rsidR="003B419C">
        <w:rPr>
          <w:rFonts w:ascii="Times New Roman" w:hAnsi="Times New Roman" w:cs="Times New Roman"/>
          <w:sz w:val="24"/>
        </w:rPr>
        <w:t>4.26</w:t>
      </w:r>
      <w:r w:rsidR="00677BCD" w:rsidRPr="00027B94">
        <w:rPr>
          <w:rFonts w:ascii="Times New Roman" w:hAnsi="Times New Roman" w:cs="Times New Roman"/>
          <w:sz w:val="24"/>
        </w:rPr>
        <w:fldChar w:fldCharType="end"/>
      </w:r>
      <w:r w:rsidR="00677BCD" w:rsidRPr="00027B94">
        <w:rPr>
          <w:rFonts w:ascii="Times New Roman" w:hAnsi="Times New Roman" w:cs="Times New Roman"/>
          <w:sz w:val="24"/>
        </w:rPr>
        <w:t xml:space="preserve"> </w:t>
      </w:r>
      <w:r w:rsidRPr="00027B94">
        <w:rPr>
          <w:rFonts w:ascii="Times New Roman" w:hAnsi="Times New Roman" w:cs="Times New Roman"/>
          <w:sz w:val="24"/>
        </w:rPr>
        <w:t xml:space="preserve">acima, respeitadas as disposições desta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e as demais regras aplicáveis constantes da Lei das Sociedades por Ações;</w:t>
      </w:r>
    </w:p>
    <w:p w14:paraId="3E12CEBE"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396D1CA"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comparecer à(s) Assembleia(s) Geral(is) de Debenturistas a fim de prestar as informações que lhe forem solicitadas;</w:t>
      </w:r>
    </w:p>
    <w:p w14:paraId="72921800"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5A5B54F8"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elaborar relatório destinado aos Debenturistas, descrevendo os fatos relevantes ocorridos durante o exercício social, nos termos do 68, §1º, alínea b, da Lei das Sociedades por Ações e do artigo 15 da Resolução CVM 17, o qual deverá conter, ao menos, as seguintes informações:</w:t>
      </w:r>
    </w:p>
    <w:p w14:paraId="69AFB50E"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75F9514D"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hAnsi="Times New Roman" w:cs="Times New Roman"/>
          <w:sz w:val="24"/>
        </w:rPr>
        <w:t>cumprimento, pela Emissora, das suas obrigações de prestação de informações periódicas, indicando as inconsistências ou omissões de que tenha conhecimento</w:t>
      </w:r>
      <w:r w:rsidRPr="00027B94">
        <w:rPr>
          <w:rFonts w:ascii="Times New Roman" w:eastAsia="Arial Unicode MS" w:hAnsi="Times New Roman" w:cs="Times New Roman"/>
          <w:sz w:val="24"/>
        </w:rPr>
        <w:t>;</w:t>
      </w:r>
    </w:p>
    <w:p w14:paraId="14C1BA12"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358EE78C"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 xml:space="preserve">alterações </w:t>
      </w:r>
      <w:r w:rsidRPr="00027B94">
        <w:rPr>
          <w:rFonts w:ascii="Times New Roman" w:hAnsi="Times New Roman" w:cs="Times New Roman"/>
          <w:sz w:val="24"/>
        </w:rPr>
        <w:t>estatutárias</w:t>
      </w:r>
      <w:r w:rsidRPr="00027B94">
        <w:rPr>
          <w:rFonts w:ascii="Times New Roman" w:eastAsia="Arial Unicode MS" w:hAnsi="Times New Roman" w:cs="Times New Roman"/>
          <w:sz w:val="24"/>
        </w:rPr>
        <w:t xml:space="preserve"> ocorridas no exercício social com efeitos relevantes para os Debenturistas;</w:t>
      </w:r>
    </w:p>
    <w:p w14:paraId="670C122A"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618894A1"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comentários sobre indicadores econômicos, financeiros e de estrutura de capital da Emissora relacionadas a cláusulas contratuais destinadas a proteger o interesse dos Debenturistas, e que estabelecem condições que não devem ser descumpridas pela Emissora;</w:t>
      </w:r>
    </w:p>
    <w:p w14:paraId="5521B5FD"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4E577DD2"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quantidade de Debêntures emitidas, quantidade de Debêntures em Circulação (conforme definido abaixo) e saldo cancelado no período;</w:t>
      </w:r>
    </w:p>
    <w:p w14:paraId="094F97DC"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6A3DBF13"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resgate, amortização, conversão, repactuação e pagamento de juros das Debêntures realizados no período;</w:t>
      </w:r>
    </w:p>
    <w:p w14:paraId="4D818A71"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478197C7"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destinação dos recursos captados por meio desta Emissão, conforme informações prestadas pela Emissora;</w:t>
      </w:r>
    </w:p>
    <w:p w14:paraId="7DA901BD"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4BE45789" w14:textId="26D3B930"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 xml:space="preserve">cumprimento de outras obrigações assumidas pela Emissora </w:t>
      </w:r>
      <w:r w:rsidRPr="00027B94">
        <w:rPr>
          <w:rFonts w:ascii="Times New Roman" w:eastAsia="Arial Unicode MS" w:hAnsi="Times New Roman" w:cs="Times New Roman"/>
          <w:sz w:val="24"/>
        </w:rPr>
        <w:lastRenderedPageBreak/>
        <w:t xml:space="preserve">nesta </w:t>
      </w:r>
      <w:r w:rsidR="006C3F2F" w:rsidRPr="00027B94">
        <w:rPr>
          <w:rFonts w:ascii="Times New Roman" w:eastAsia="Arial Unicode MS" w:hAnsi="Times New Roman" w:cs="Times New Roman"/>
          <w:sz w:val="24"/>
        </w:rPr>
        <w:t>Escritura de Emissão</w:t>
      </w:r>
      <w:r w:rsidRPr="00027B94">
        <w:rPr>
          <w:rFonts w:ascii="Times New Roman" w:eastAsia="Arial Unicode MS" w:hAnsi="Times New Roman" w:cs="Times New Roman"/>
          <w:sz w:val="24"/>
        </w:rPr>
        <w:t>;</w:t>
      </w:r>
    </w:p>
    <w:p w14:paraId="57B4B70E"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0107DD80" w14:textId="5148E1F3"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declaração sobre a suficiência e exequibilidade da</w:t>
      </w:r>
      <w:r w:rsidR="008301EA" w:rsidRPr="00027B94">
        <w:rPr>
          <w:rFonts w:ascii="Times New Roman" w:eastAsia="Arial Unicode MS" w:hAnsi="Times New Roman" w:cs="Times New Roman"/>
          <w:sz w:val="24"/>
        </w:rPr>
        <w:t xml:space="preserve"> </w:t>
      </w:r>
      <w:r w:rsidR="008301EA" w:rsidRPr="00027B94">
        <w:rPr>
          <w:rFonts w:ascii="Times New Roman" w:hAnsi="Times New Roman" w:cs="Times New Roman"/>
          <w:sz w:val="24"/>
        </w:rPr>
        <w:t>Cessão Fiduciária</w:t>
      </w:r>
      <w:r w:rsidRPr="00027B94">
        <w:rPr>
          <w:rFonts w:ascii="Times New Roman" w:eastAsia="Arial Unicode MS" w:hAnsi="Times New Roman" w:cs="Times New Roman"/>
          <w:sz w:val="24"/>
        </w:rPr>
        <w:t>;</w:t>
      </w:r>
    </w:p>
    <w:p w14:paraId="4ADF769E"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2FCD9E27" w14:textId="5D5485DF"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w w:val="0"/>
          <w:sz w:val="24"/>
        </w:rPr>
        <w:t xml:space="preserve">existência de outras emissões de valores mobiliários, públicas ou privadas, realizadas pela Emissora ou por sociedade </w:t>
      </w:r>
      <w:r w:rsidR="00F91508">
        <w:rPr>
          <w:rFonts w:ascii="Times New Roman" w:eastAsia="Arial Unicode MS" w:hAnsi="Times New Roman" w:cs="Times New Roman"/>
          <w:w w:val="0"/>
          <w:sz w:val="24"/>
        </w:rPr>
        <w:t>C</w:t>
      </w:r>
      <w:r w:rsidRPr="00027B94">
        <w:rPr>
          <w:rFonts w:ascii="Times New Roman" w:eastAsia="Arial Unicode MS" w:hAnsi="Times New Roman" w:cs="Times New Roman"/>
          <w:w w:val="0"/>
          <w:sz w:val="24"/>
        </w:rPr>
        <w:t>oligada, controlada, controladora ou integrante do mesmo grupo da Emissora em que tenha atuado como Agente fiduciário no período, bem como os seguintes dados sobre tais emissões, (a) denominação da companhia ofertante; (b) quantidade de valores mobiliários emitidos; (c) valor da emissão; (d) espécie e garantias envolvidas; (e) prazo de vencimento e taxa de juros; (f) inadimplemento pecuniário no período</w:t>
      </w:r>
      <w:r w:rsidRPr="00027B94">
        <w:rPr>
          <w:rFonts w:ascii="Times New Roman" w:eastAsia="Arial Unicode MS" w:hAnsi="Times New Roman" w:cs="Times New Roman"/>
          <w:sz w:val="24"/>
        </w:rPr>
        <w:t>; e</w:t>
      </w:r>
    </w:p>
    <w:p w14:paraId="79D65FC4" w14:textId="77777777" w:rsidR="00977F98" w:rsidRPr="00027B94" w:rsidRDefault="00977F98" w:rsidP="00311F1C">
      <w:pPr>
        <w:pStyle w:val="Level5"/>
        <w:numPr>
          <w:ilvl w:val="0"/>
          <w:numId w:val="0"/>
        </w:numPr>
        <w:tabs>
          <w:tab w:val="clear" w:pos="3289"/>
        </w:tabs>
        <w:spacing w:after="0" w:line="300" w:lineRule="exact"/>
        <w:ind w:left="2721"/>
        <w:rPr>
          <w:rFonts w:ascii="Times New Roman" w:eastAsia="Arial Unicode MS" w:hAnsi="Times New Roman" w:cs="Times New Roman"/>
          <w:sz w:val="24"/>
        </w:rPr>
      </w:pPr>
    </w:p>
    <w:p w14:paraId="6D25FFCF" w14:textId="77777777" w:rsidR="00C82E92" w:rsidRPr="00027B94" w:rsidRDefault="00C156C8" w:rsidP="00F510A4">
      <w:pPr>
        <w:pStyle w:val="Level5"/>
        <w:tabs>
          <w:tab w:val="clear" w:pos="3289"/>
        </w:tabs>
        <w:spacing w:after="0" w:line="300" w:lineRule="exact"/>
        <w:rPr>
          <w:rFonts w:ascii="Times New Roman" w:eastAsia="Arial Unicode MS" w:hAnsi="Times New Roman" w:cs="Times New Roman"/>
          <w:sz w:val="24"/>
        </w:rPr>
      </w:pPr>
      <w:r w:rsidRPr="00027B94">
        <w:rPr>
          <w:rFonts w:ascii="Times New Roman" w:eastAsia="Arial Unicode MS" w:hAnsi="Times New Roman" w:cs="Times New Roman"/>
          <w:sz w:val="24"/>
        </w:rPr>
        <w:t>declaração sobre a não existência de situação de conflito de interesses que impeça o Agente Fiduciário a continuar a exercer a função.</w:t>
      </w:r>
    </w:p>
    <w:p w14:paraId="3024D046" w14:textId="77777777" w:rsidR="00977F98" w:rsidRPr="00027B94" w:rsidRDefault="00977F98" w:rsidP="00311F1C">
      <w:pPr>
        <w:pStyle w:val="Exhibit4"/>
        <w:numPr>
          <w:ilvl w:val="0"/>
          <w:numId w:val="0"/>
        </w:numPr>
        <w:spacing w:after="0" w:line="300" w:lineRule="exact"/>
        <w:ind w:left="2041"/>
        <w:rPr>
          <w:rFonts w:ascii="Times New Roman" w:hAnsi="Times New Roman"/>
          <w:sz w:val="24"/>
          <w:szCs w:val="24"/>
        </w:rPr>
      </w:pPr>
    </w:p>
    <w:p w14:paraId="01A023CF" w14:textId="411A8A5C"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disponibilizar o relatório de que trata o subitem </w:t>
      </w:r>
      <w:r w:rsidR="00E335E6">
        <w:rPr>
          <w:rFonts w:ascii="Times New Roman" w:hAnsi="Times New Roman"/>
          <w:sz w:val="24"/>
          <w:szCs w:val="24"/>
        </w:rPr>
        <w:t>xvii</w:t>
      </w:r>
      <w:r w:rsidR="00E25A0D" w:rsidRPr="00B30ADF">
        <w:rPr>
          <w:rFonts w:ascii="Times New Roman" w:hAnsi="Times New Roman"/>
          <w:sz w:val="24"/>
          <w:szCs w:val="24"/>
        </w:rPr>
        <w:t xml:space="preserve"> </w:t>
      </w:r>
      <w:r w:rsidRPr="00B30ADF">
        <w:rPr>
          <w:rFonts w:ascii="Times New Roman" w:hAnsi="Times New Roman"/>
          <w:sz w:val="24"/>
          <w:szCs w:val="24"/>
        </w:rPr>
        <w:t>acima em sua página na rede mundial de computadores, no prazo máximo de 4 (quatro) meses a contar do encerramento do exercício social da Emissora;</w:t>
      </w:r>
    </w:p>
    <w:p w14:paraId="0F56E0D4" w14:textId="77777777" w:rsidR="00977F98" w:rsidRPr="00027B94" w:rsidRDefault="00977F98" w:rsidP="00311F1C">
      <w:pPr>
        <w:pStyle w:val="Exhibit4"/>
        <w:numPr>
          <w:ilvl w:val="0"/>
          <w:numId w:val="0"/>
        </w:numPr>
        <w:spacing w:after="0" w:line="300" w:lineRule="exact"/>
        <w:ind w:left="2041"/>
        <w:rPr>
          <w:rFonts w:ascii="Times New Roman" w:hAnsi="Times New Roman"/>
          <w:sz w:val="24"/>
          <w:szCs w:val="24"/>
        </w:rPr>
      </w:pPr>
    </w:p>
    <w:p w14:paraId="16A2DDBD" w14:textId="39EC69EB"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comunicar os Debenturistas a respeito de qualquer inadimplemento, pela Emissora, de obrigações financeiras assumidas nesta Escritura de Emissão, incluindo as obrigações relativas à </w:t>
      </w:r>
      <w:r w:rsidR="008301EA" w:rsidRPr="00027B94">
        <w:rPr>
          <w:rFonts w:ascii="Times New Roman" w:hAnsi="Times New Roman"/>
          <w:sz w:val="24"/>
          <w:szCs w:val="24"/>
        </w:rPr>
        <w:t xml:space="preserve">Cessão Fiduciária </w:t>
      </w:r>
      <w:r w:rsidRPr="00027B94">
        <w:rPr>
          <w:rFonts w:ascii="Times New Roman" w:hAnsi="Times New Roman"/>
          <w:sz w:val="24"/>
          <w:szCs w:val="24"/>
        </w:rPr>
        <w:t>e as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p>
    <w:p w14:paraId="12FBDEDD" w14:textId="77777777" w:rsidR="00977F98" w:rsidRPr="00027B94" w:rsidRDefault="00977F98" w:rsidP="00311F1C">
      <w:pPr>
        <w:pStyle w:val="Exhibit4"/>
        <w:numPr>
          <w:ilvl w:val="0"/>
          <w:numId w:val="0"/>
        </w:numPr>
        <w:spacing w:after="0" w:line="300" w:lineRule="exact"/>
        <w:ind w:left="2041"/>
        <w:rPr>
          <w:rFonts w:ascii="Times New Roman" w:hAnsi="Times New Roman"/>
          <w:sz w:val="24"/>
          <w:szCs w:val="24"/>
        </w:rPr>
      </w:pPr>
    </w:p>
    <w:p w14:paraId="75110CF4" w14:textId="0E37730F"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acompanhar</w:t>
      </w:r>
      <w:r w:rsidRPr="00027B94">
        <w:rPr>
          <w:rFonts w:ascii="Times New Roman" w:hAnsi="Times New Roman"/>
          <w:w w:val="0"/>
          <w:sz w:val="24"/>
          <w:szCs w:val="24"/>
        </w:rPr>
        <w:t xml:space="preserve"> a destinação dos recursos captados por meio da emissão das Debêntures, de acordo com os dados obtidos junto aos administradores da Emissora;</w:t>
      </w:r>
    </w:p>
    <w:p w14:paraId="63A18073" w14:textId="77777777" w:rsidR="00977F98" w:rsidRPr="00027B94" w:rsidRDefault="00977F98" w:rsidP="00311F1C">
      <w:pPr>
        <w:pStyle w:val="Exhibit4"/>
        <w:numPr>
          <w:ilvl w:val="0"/>
          <w:numId w:val="0"/>
        </w:numPr>
        <w:spacing w:after="0" w:line="300" w:lineRule="exact"/>
        <w:ind w:left="2041"/>
        <w:rPr>
          <w:rFonts w:ascii="Times New Roman" w:hAnsi="Times New Roman"/>
          <w:w w:val="0"/>
          <w:sz w:val="24"/>
          <w:szCs w:val="24"/>
        </w:rPr>
      </w:pPr>
    </w:p>
    <w:p w14:paraId="4B70FBE4" w14:textId="6696D35F" w:rsidR="00C82E92" w:rsidRPr="00027B94" w:rsidRDefault="00C156C8" w:rsidP="00F510A4">
      <w:pPr>
        <w:pStyle w:val="Exhibit4"/>
        <w:spacing w:after="0" w:line="300" w:lineRule="exact"/>
        <w:rPr>
          <w:rFonts w:ascii="Times New Roman" w:hAnsi="Times New Roman"/>
          <w:w w:val="0"/>
          <w:sz w:val="24"/>
          <w:szCs w:val="24"/>
        </w:rPr>
      </w:pPr>
      <w:r w:rsidRPr="00027B94">
        <w:rPr>
          <w:rFonts w:ascii="Times New Roman" w:hAnsi="Times New Roman"/>
          <w:w w:val="0"/>
          <w:sz w:val="24"/>
          <w:szCs w:val="24"/>
        </w:rPr>
        <w:t xml:space="preserve">manter atualizada a relação dos Debenturistas e seus endereços, mediante, inclusive, gestões junto à Emissora, à </w:t>
      </w:r>
      <w:r w:rsidRPr="00027B94">
        <w:rPr>
          <w:rFonts w:ascii="Times New Roman" w:hAnsi="Times New Roman"/>
          <w:color w:val="000000"/>
          <w:sz w:val="24"/>
          <w:szCs w:val="24"/>
        </w:rPr>
        <w:t>B3</w:t>
      </w:r>
      <w:r w:rsidRPr="00027B94">
        <w:rPr>
          <w:rFonts w:ascii="Times New Roman" w:hAnsi="Times New Roman"/>
          <w:w w:val="0"/>
          <w:sz w:val="24"/>
          <w:szCs w:val="24"/>
        </w:rPr>
        <w:t xml:space="preserve">, ao </w:t>
      </w:r>
      <w:r w:rsidR="00990555" w:rsidRPr="00027B94">
        <w:rPr>
          <w:rFonts w:ascii="Times New Roman" w:eastAsia="MS Mincho" w:hAnsi="Times New Roman"/>
          <w:sz w:val="24"/>
          <w:szCs w:val="24"/>
        </w:rPr>
        <w:t>Agente de Liquidação e Escriturador</w:t>
      </w:r>
      <w:r w:rsidRPr="00027B94">
        <w:rPr>
          <w:rFonts w:ascii="Times New Roman" w:hAnsi="Times New Roman"/>
          <w:w w:val="0"/>
          <w:sz w:val="24"/>
          <w:szCs w:val="24"/>
        </w:rPr>
        <w:t>, sendo que, para fins de atendimento ao disposto nesta alínea, a Emissora e os Debenturistas, mediante subscrição ou integralização das Debêntures expressamente autoriza</w:t>
      </w:r>
      <w:r w:rsidR="00E335E6">
        <w:rPr>
          <w:rFonts w:ascii="Times New Roman" w:hAnsi="Times New Roman"/>
          <w:w w:val="0"/>
          <w:sz w:val="24"/>
          <w:szCs w:val="24"/>
        </w:rPr>
        <w:t>m</w:t>
      </w:r>
      <w:r w:rsidRPr="00027B94">
        <w:rPr>
          <w:rFonts w:ascii="Times New Roman" w:hAnsi="Times New Roman"/>
          <w:w w:val="0"/>
          <w:sz w:val="24"/>
          <w:szCs w:val="24"/>
        </w:rPr>
        <w:t xml:space="preserve">, desde já, a </w:t>
      </w:r>
      <w:r w:rsidR="00E335E6" w:rsidRPr="00027B94">
        <w:rPr>
          <w:rFonts w:ascii="Times New Roman" w:hAnsi="Times New Roman"/>
          <w:color w:val="000000"/>
          <w:sz w:val="24"/>
          <w:szCs w:val="24"/>
        </w:rPr>
        <w:t>B3</w:t>
      </w:r>
      <w:r w:rsidR="00E335E6" w:rsidRPr="00027B94">
        <w:rPr>
          <w:rFonts w:ascii="Times New Roman" w:hAnsi="Times New Roman"/>
          <w:w w:val="0"/>
          <w:sz w:val="24"/>
          <w:szCs w:val="24"/>
        </w:rPr>
        <w:t xml:space="preserve">, </w:t>
      </w:r>
      <w:r w:rsidR="00990555" w:rsidRPr="00027B94">
        <w:rPr>
          <w:rFonts w:ascii="Times New Roman" w:eastAsia="MS Mincho" w:hAnsi="Times New Roman"/>
          <w:sz w:val="24"/>
          <w:szCs w:val="24"/>
        </w:rPr>
        <w:t>Agente de Liquidação e Escriturador</w:t>
      </w:r>
      <w:r w:rsidR="00990555" w:rsidRPr="00027B94" w:rsidDel="00990555">
        <w:rPr>
          <w:rFonts w:ascii="Times New Roman" w:eastAsia="MS Mincho" w:hAnsi="Times New Roman"/>
          <w:sz w:val="24"/>
          <w:szCs w:val="24"/>
        </w:rPr>
        <w:t xml:space="preserve"> </w:t>
      </w:r>
      <w:r w:rsidRPr="00027B94">
        <w:rPr>
          <w:rFonts w:ascii="Times New Roman" w:hAnsi="Times New Roman"/>
          <w:w w:val="0"/>
          <w:sz w:val="24"/>
          <w:szCs w:val="24"/>
        </w:rPr>
        <w:t xml:space="preserve">a atenderem quaisquer solicitações feitas pelo Agente Fiduciário, </w:t>
      </w:r>
      <w:r w:rsidRPr="00027B94">
        <w:rPr>
          <w:rFonts w:ascii="Times New Roman" w:hAnsi="Times New Roman"/>
          <w:w w:val="0"/>
          <w:sz w:val="24"/>
          <w:szCs w:val="24"/>
        </w:rPr>
        <w:lastRenderedPageBreak/>
        <w:t>inclusive referente à divulgação, a qualquer momento, da posição de Debêntures, e seus respectivos Debenturistas;</w:t>
      </w:r>
    </w:p>
    <w:p w14:paraId="45C9B683" w14:textId="77777777" w:rsidR="00977F98" w:rsidRPr="00027B94" w:rsidRDefault="00977F98" w:rsidP="00311F1C">
      <w:pPr>
        <w:pStyle w:val="Exhibit4"/>
        <w:numPr>
          <w:ilvl w:val="0"/>
          <w:numId w:val="0"/>
        </w:numPr>
        <w:spacing w:after="0" w:line="300" w:lineRule="exact"/>
        <w:ind w:left="2041"/>
        <w:rPr>
          <w:rFonts w:ascii="Times New Roman" w:hAnsi="Times New Roman"/>
          <w:sz w:val="24"/>
          <w:szCs w:val="24"/>
        </w:rPr>
      </w:pPr>
    </w:p>
    <w:p w14:paraId="632CB262" w14:textId="706A6041"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 xml:space="preserve">disponibilizar diariamente o Valor Nominal Unitário das Debêntures, calculado pela Emissora nos termos desta Escritura de Emissão, aos Debenturistas e aos participantes do mercado, através de sua central de atendimento e/ou do seu </w:t>
      </w:r>
      <w:r w:rsidRPr="00027B94">
        <w:rPr>
          <w:rFonts w:ascii="Times New Roman" w:hAnsi="Times New Roman"/>
          <w:i/>
          <w:sz w:val="24"/>
          <w:szCs w:val="24"/>
        </w:rPr>
        <w:t>website</w:t>
      </w:r>
      <w:r w:rsidRPr="00027B94">
        <w:rPr>
          <w:rFonts w:ascii="Times New Roman" w:hAnsi="Times New Roman"/>
          <w:sz w:val="24"/>
          <w:szCs w:val="24"/>
        </w:rPr>
        <w:t>.</w:t>
      </w:r>
    </w:p>
    <w:p w14:paraId="666B874B"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3671E22A"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Atribuições Específicas</w:t>
      </w:r>
    </w:p>
    <w:p w14:paraId="463241EE"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626FD87" w14:textId="3DAD5726"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O Agente Fiduciário usará de quaisquer procedimentos judiciais ou extrajudiciais contra a Emissora para a proteção e defesa dos interesses da comunhão dos Debenturistas e da realização de seus créditos, devendo, em caso de inadimplemento da Emissora, observados o artigo 12 da Resolução CVM 17 e os termos e condições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w:t>
      </w:r>
    </w:p>
    <w:p w14:paraId="111820B4"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6DC1CD98" w14:textId="7575CDEB"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declarar antecipadamente vencidas as Debêntures conforme previsto na Cláusula </w:t>
      </w:r>
      <w:r w:rsidR="00677BCD" w:rsidRPr="00027B94">
        <w:rPr>
          <w:rFonts w:ascii="Times New Roman" w:hAnsi="Times New Roman" w:cs="Times New Roman"/>
          <w:sz w:val="24"/>
        </w:rPr>
        <w:fldChar w:fldCharType="begin"/>
      </w:r>
      <w:r w:rsidR="00677BCD" w:rsidRPr="00027B94">
        <w:rPr>
          <w:rFonts w:ascii="Times New Roman" w:hAnsi="Times New Roman" w:cs="Times New Roman"/>
          <w:sz w:val="24"/>
        </w:rPr>
        <w:instrText xml:space="preserve"> REF _Ref93410910 \r \h </w:instrText>
      </w:r>
      <w:r w:rsidR="00F510A4" w:rsidRPr="00027B94">
        <w:rPr>
          <w:rFonts w:ascii="Times New Roman" w:hAnsi="Times New Roman" w:cs="Times New Roman"/>
          <w:sz w:val="24"/>
        </w:rPr>
        <w:instrText xml:space="preserve"> \* MERGEFORMAT </w:instrText>
      </w:r>
      <w:r w:rsidR="00677BCD" w:rsidRPr="00027B94">
        <w:rPr>
          <w:rFonts w:ascii="Times New Roman" w:hAnsi="Times New Roman" w:cs="Times New Roman"/>
          <w:sz w:val="24"/>
        </w:rPr>
      </w:r>
      <w:r w:rsidR="00677BCD" w:rsidRPr="00027B94">
        <w:rPr>
          <w:rFonts w:ascii="Times New Roman" w:hAnsi="Times New Roman" w:cs="Times New Roman"/>
          <w:sz w:val="24"/>
        </w:rPr>
        <w:fldChar w:fldCharType="separate"/>
      </w:r>
      <w:r w:rsidR="003B419C">
        <w:rPr>
          <w:rFonts w:ascii="Times New Roman" w:hAnsi="Times New Roman" w:cs="Times New Roman"/>
          <w:sz w:val="24"/>
        </w:rPr>
        <w:t>5</w:t>
      </w:r>
      <w:r w:rsidR="00677BCD" w:rsidRPr="00027B94">
        <w:rPr>
          <w:rFonts w:ascii="Times New Roman" w:hAnsi="Times New Roman" w:cs="Times New Roman"/>
          <w:sz w:val="24"/>
        </w:rPr>
        <w:fldChar w:fldCharType="end"/>
      </w:r>
      <w:r w:rsidRPr="00027B94">
        <w:rPr>
          <w:rFonts w:ascii="Times New Roman" w:hAnsi="Times New Roman" w:cs="Times New Roman"/>
          <w:sz w:val="24"/>
        </w:rPr>
        <w:t xml:space="preserve"> desta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e cobrar seu principal e acessórios;</w:t>
      </w:r>
    </w:p>
    <w:p w14:paraId="65AB59AD"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70A505E"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requerer a falência da Emissora ou iniciar procedimento da mesma natureza caso seja deliberado pelos Debenturistas em Assembleia;</w:t>
      </w:r>
    </w:p>
    <w:p w14:paraId="799C3C34"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39FCE372" w14:textId="3DA8346A"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 xml:space="preserve">tomar qualquer providência necessária para a realização dos créditos dos Debenturistas, incluindo a execução da </w:t>
      </w:r>
      <w:r w:rsidR="008301EA" w:rsidRPr="00027B94">
        <w:rPr>
          <w:rFonts w:ascii="Times New Roman" w:hAnsi="Times New Roman" w:cs="Times New Roman"/>
          <w:sz w:val="24"/>
        </w:rPr>
        <w:t>Cessão Fiduciária</w:t>
      </w:r>
      <w:r w:rsidRPr="00027B94">
        <w:rPr>
          <w:rFonts w:ascii="Times New Roman" w:hAnsi="Times New Roman" w:cs="Times New Roman"/>
          <w:sz w:val="24"/>
        </w:rPr>
        <w:t>; e</w:t>
      </w:r>
    </w:p>
    <w:p w14:paraId="79BE887B" w14:textId="77777777" w:rsidR="00977F98" w:rsidRPr="00027B94" w:rsidRDefault="00977F98" w:rsidP="00311F1C">
      <w:pPr>
        <w:pStyle w:val="Level4"/>
        <w:numPr>
          <w:ilvl w:val="0"/>
          <w:numId w:val="0"/>
        </w:numPr>
        <w:tabs>
          <w:tab w:val="clear" w:pos="2722"/>
        </w:tabs>
        <w:spacing w:after="0" w:line="300" w:lineRule="exact"/>
        <w:ind w:left="2041"/>
        <w:rPr>
          <w:rFonts w:ascii="Times New Roman" w:hAnsi="Times New Roman" w:cs="Times New Roman"/>
          <w:sz w:val="24"/>
        </w:rPr>
      </w:pPr>
    </w:p>
    <w:p w14:paraId="7CC6D21A" w14:textId="77777777" w:rsidR="00C82E92" w:rsidRPr="00027B94" w:rsidRDefault="00C156C8" w:rsidP="00F510A4">
      <w:pPr>
        <w:pStyle w:val="Level4"/>
        <w:tabs>
          <w:tab w:val="clear" w:pos="2722"/>
        </w:tabs>
        <w:spacing w:after="0" w:line="300" w:lineRule="exact"/>
        <w:rPr>
          <w:rFonts w:ascii="Times New Roman" w:hAnsi="Times New Roman" w:cs="Times New Roman"/>
          <w:sz w:val="24"/>
        </w:rPr>
      </w:pPr>
      <w:r w:rsidRPr="00027B94">
        <w:rPr>
          <w:rFonts w:ascii="Times New Roman" w:hAnsi="Times New Roman" w:cs="Times New Roman"/>
          <w:sz w:val="24"/>
        </w:rPr>
        <w:t>representar os Debenturistas em processo de falência, recuperação judicial e/ou recuperação extrajudicial, bem como intervenção ou liquidação extrajudicial da Emissora.</w:t>
      </w:r>
    </w:p>
    <w:p w14:paraId="1D86BE9D"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30C9239"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Agente Fiduciário não emitirá qualquer tipo de opinião ou fará qualquer juízo sobre a orientação acerca de qualquer fato da emissão que seja de competência de definição pelos Debenturistas, comprometendo-se tão-somente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Resolução CVM 17, conforme alterada e dos artigos aplicáveis da Lei das Sociedades por Ações, estando este isento, sob qualquer forma ou pretexto, de qualquer responsabilidade adicional que não tenha decorrido da legislação aplicável.</w:t>
      </w:r>
    </w:p>
    <w:p w14:paraId="554B3E1D"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BC9271E"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Sem prejuízo do dever de diligência do Agente Fiduciário, o Agente </w:t>
      </w:r>
      <w:r w:rsidRPr="00027B94">
        <w:rPr>
          <w:rFonts w:ascii="Times New Roman" w:hAnsi="Times New Roman" w:cs="Times New Roman"/>
          <w:sz w:val="24"/>
          <w:szCs w:val="24"/>
        </w:rPr>
        <w:lastRenderedPageBreak/>
        <w:t>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de a Emissora elaborá-los, nos termos da legislação aplicável.</w:t>
      </w:r>
    </w:p>
    <w:p w14:paraId="429AB766"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AC2EF0F"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Os atos ou manifestações por parte do Agente Fiduciário, que criarem responsabilidade para os Debenturistas e/ou exonerarem terceiros de obrigações para com eles, bem como aqueles relacionados ao devido cumprimento das obrigações assumidas neste instrumento, somente serão válidos quando previamente assim deliberado pelos Debenturistas reunidos em Assembleia Geral de Debenturistas.</w:t>
      </w:r>
    </w:p>
    <w:p w14:paraId="447AAE3A"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236A07BB"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Declarações do Agente Fiduciário</w:t>
      </w:r>
    </w:p>
    <w:p w14:paraId="513C49E0" w14:textId="77777777" w:rsidR="00770D2C" w:rsidRPr="00027B94" w:rsidRDefault="00770D2C" w:rsidP="00F510A4">
      <w:pPr>
        <w:pStyle w:val="Body"/>
        <w:spacing w:after="0" w:line="300" w:lineRule="exact"/>
        <w:ind w:left="680"/>
        <w:rPr>
          <w:rFonts w:ascii="Times New Roman" w:hAnsi="Times New Roman" w:cs="Times New Roman"/>
          <w:sz w:val="32"/>
        </w:rPr>
      </w:pPr>
    </w:p>
    <w:p w14:paraId="54D36A47" w14:textId="1E5F130E" w:rsidR="00C82E92" w:rsidRPr="00027B94" w:rsidRDefault="00C156C8" w:rsidP="00311F1C">
      <w:pPr>
        <w:pStyle w:val="Level3"/>
        <w:tabs>
          <w:tab w:val="clear" w:pos="2041"/>
        </w:tabs>
        <w:rPr>
          <w:rFonts w:ascii="Times New Roman" w:hAnsi="Times New Roman" w:cs="Times New Roman"/>
          <w:sz w:val="24"/>
        </w:rPr>
      </w:pPr>
      <w:r w:rsidRPr="00027B94">
        <w:rPr>
          <w:rFonts w:ascii="Times New Roman" w:hAnsi="Times New Roman" w:cs="Times New Roman"/>
          <w:sz w:val="24"/>
        </w:rPr>
        <w:t xml:space="preserve">O Agente Fiduciário, nomeado na presente </w:t>
      </w:r>
      <w:r w:rsidR="006C3F2F" w:rsidRPr="00027B94">
        <w:rPr>
          <w:rFonts w:ascii="Times New Roman" w:hAnsi="Times New Roman" w:cs="Times New Roman"/>
          <w:sz w:val="24"/>
        </w:rPr>
        <w:t>Escritura de Emissão</w:t>
      </w:r>
      <w:r w:rsidRPr="00027B94">
        <w:rPr>
          <w:rFonts w:ascii="Times New Roman" w:hAnsi="Times New Roman" w:cs="Times New Roman"/>
          <w:sz w:val="24"/>
        </w:rPr>
        <w:t>, declara, sob as penas da lei:</w:t>
      </w:r>
    </w:p>
    <w:p w14:paraId="317ACFAC" w14:textId="77777777" w:rsidR="00977F98" w:rsidRPr="00B30ADF"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6FF9E8E"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não ter qualquer impedimento legal, conforme artigo 66, parágrafos 1º e 3º da Lei das Sociedades por Ações, e o artigo 6º da Resolução CVM 17;</w:t>
      </w:r>
    </w:p>
    <w:p w14:paraId="4F7DC2D7"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F54F72F" w14:textId="436998D2"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aceitar a função que lhe é conferida, assumindo integralmente os deveres e atribuições previstos na legislação específica e nesta </w:t>
      </w:r>
      <w:r w:rsidR="006C3F2F" w:rsidRPr="00027B94">
        <w:rPr>
          <w:rFonts w:ascii="Times New Roman" w:hAnsi="Times New Roman" w:cs="Times New Roman"/>
          <w:sz w:val="24"/>
        </w:rPr>
        <w:t>Escritura de Emissão</w:t>
      </w:r>
      <w:r w:rsidR="008301EA" w:rsidRPr="00027B94">
        <w:rPr>
          <w:rFonts w:ascii="Times New Roman" w:hAnsi="Times New Roman" w:cs="Times New Roman"/>
          <w:sz w:val="24"/>
        </w:rPr>
        <w:t xml:space="preserve"> e no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 de </w:t>
      </w:r>
      <w:r w:rsidR="006C6075" w:rsidRPr="00027B94">
        <w:rPr>
          <w:rFonts w:ascii="Times New Roman" w:hAnsi="Times New Roman" w:cs="Times New Roman"/>
          <w:sz w:val="24"/>
        </w:rPr>
        <w:t>Garantia</w:t>
      </w:r>
      <w:r w:rsidRPr="00027B94">
        <w:rPr>
          <w:rFonts w:ascii="Times New Roman" w:hAnsi="Times New Roman" w:cs="Times New Roman"/>
          <w:sz w:val="24"/>
        </w:rPr>
        <w:t>;</w:t>
      </w:r>
    </w:p>
    <w:p w14:paraId="26A88547"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2BA2106" w14:textId="45189238"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conhecer e aceitar integralmente a presente </w:t>
      </w:r>
      <w:r w:rsidR="006C3F2F" w:rsidRPr="00027B94">
        <w:rPr>
          <w:rFonts w:ascii="Times New Roman" w:hAnsi="Times New Roman" w:cs="Times New Roman"/>
          <w:sz w:val="24"/>
        </w:rPr>
        <w:t>Escritura de Emissão</w:t>
      </w:r>
      <w:r w:rsidR="008301EA" w:rsidRPr="00027B94">
        <w:rPr>
          <w:rFonts w:ascii="Times New Roman" w:hAnsi="Times New Roman" w:cs="Times New Roman"/>
          <w:sz w:val="24"/>
        </w:rPr>
        <w:t xml:space="preserve"> e 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de </w:t>
      </w:r>
      <w:r w:rsidR="006C6075" w:rsidRPr="00027B94">
        <w:rPr>
          <w:rFonts w:ascii="Times New Roman" w:hAnsi="Times New Roman" w:cs="Times New Roman"/>
          <w:sz w:val="24"/>
        </w:rPr>
        <w:t>Garantia</w:t>
      </w:r>
      <w:r w:rsidRPr="00027B94">
        <w:rPr>
          <w:rFonts w:ascii="Times New Roman" w:hAnsi="Times New Roman" w:cs="Times New Roman"/>
          <w:sz w:val="24"/>
        </w:rPr>
        <w:t>, todas as suas cláusulas e condições;</w:t>
      </w:r>
    </w:p>
    <w:p w14:paraId="2A0DC019"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7BF7278"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não ter qualquer ligação com a Emissora que o impeça de exercer suas funções;</w:t>
      </w:r>
    </w:p>
    <w:p w14:paraId="6C8F479C"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54C4145"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não se encontrar em nenhuma das situações de conflito de interesse previstas no artigo 6º da Resolução CVM 17;</w:t>
      </w:r>
    </w:p>
    <w:p w14:paraId="4FBB2548"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741D2D6"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estar</w:t>
      </w:r>
      <w:r w:rsidRPr="00027B94">
        <w:rPr>
          <w:rFonts w:ascii="Times New Roman" w:hAnsi="Times New Roman" w:cs="Times New Roman"/>
          <w:color w:val="000000"/>
          <w:w w:val="0"/>
          <w:sz w:val="24"/>
        </w:rPr>
        <w:t xml:space="preserve"> </w:t>
      </w:r>
      <w:r w:rsidRPr="00027B94">
        <w:rPr>
          <w:rFonts w:ascii="Times New Roman" w:hAnsi="Times New Roman" w:cs="Times New Roman"/>
          <w:sz w:val="24"/>
        </w:rPr>
        <w:t>ciente</w:t>
      </w:r>
      <w:r w:rsidRPr="00027B94">
        <w:rPr>
          <w:rFonts w:ascii="Times New Roman" w:hAnsi="Times New Roman" w:cs="Times New Roman"/>
          <w:color w:val="000000"/>
          <w:w w:val="0"/>
          <w:sz w:val="24"/>
        </w:rPr>
        <w:t xml:space="preserve"> da </w:t>
      </w:r>
      <w:r w:rsidRPr="00027B94">
        <w:rPr>
          <w:rFonts w:ascii="Times New Roman" w:hAnsi="Times New Roman" w:cs="Times New Roman"/>
          <w:sz w:val="24"/>
        </w:rPr>
        <w:t>regulamentação aplicável emanada do Banco Central do Brasil e da CVM, incluindo a</w:t>
      </w:r>
      <w:r w:rsidRPr="00027B94">
        <w:rPr>
          <w:rFonts w:ascii="Times New Roman" w:hAnsi="Times New Roman" w:cs="Times New Roman"/>
          <w:color w:val="000000"/>
          <w:w w:val="0"/>
          <w:sz w:val="24"/>
        </w:rPr>
        <w:t xml:space="preserve"> Circular do Banco Central do Brasil nº 1.832, de 31 de outubro de 1990</w:t>
      </w:r>
      <w:r w:rsidRPr="00027B94">
        <w:rPr>
          <w:rFonts w:ascii="Times New Roman" w:hAnsi="Times New Roman" w:cs="Times New Roman"/>
          <w:sz w:val="24"/>
        </w:rPr>
        <w:t>;</w:t>
      </w:r>
    </w:p>
    <w:p w14:paraId="59920D80"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9851B0D" w14:textId="5AAE57B1"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estar devidamente autorizado a celebrar esta </w:t>
      </w:r>
      <w:r w:rsidR="006C3F2F" w:rsidRPr="00027B94">
        <w:rPr>
          <w:rFonts w:ascii="Times New Roman" w:hAnsi="Times New Roman" w:cs="Times New Roman"/>
          <w:sz w:val="24"/>
        </w:rPr>
        <w:t>Escritura de Emissão</w:t>
      </w:r>
      <w:r w:rsidR="008301EA" w:rsidRPr="00027B94">
        <w:rPr>
          <w:rFonts w:ascii="Times New Roman" w:hAnsi="Times New Roman" w:cs="Times New Roman"/>
          <w:sz w:val="24"/>
        </w:rPr>
        <w:t xml:space="preserve"> e 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 de </w:t>
      </w:r>
      <w:r w:rsidR="006C6075" w:rsidRPr="00027B94">
        <w:rPr>
          <w:rFonts w:ascii="Times New Roman" w:hAnsi="Times New Roman" w:cs="Times New Roman"/>
          <w:sz w:val="24"/>
        </w:rPr>
        <w:t>Garantia</w:t>
      </w:r>
      <w:r w:rsidRPr="00027B94">
        <w:rPr>
          <w:rFonts w:ascii="Times New Roman" w:hAnsi="Times New Roman" w:cs="Times New Roman"/>
          <w:sz w:val="24"/>
        </w:rPr>
        <w:t xml:space="preserve"> e a cumprir com suas obrigações aqui</w:t>
      </w:r>
      <w:r w:rsidR="008301EA" w:rsidRPr="00027B94">
        <w:rPr>
          <w:rFonts w:ascii="Times New Roman" w:hAnsi="Times New Roman" w:cs="Times New Roman"/>
          <w:sz w:val="24"/>
        </w:rPr>
        <w:t xml:space="preserve"> e ali</w:t>
      </w:r>
      <w:r w:rsidRPr="00027B94">
        <w:rPr>
          <w:rFonts w:ascii="Times New Roman" w:hAnsi="Times New Roman" w:cs="Times New Roman"/>
          <w:sz w:val="24"/>
        </w:rPr>
        <w:t xml:space="preserve"> previstas, tendo sido satisfeitos todos os requisitos legais e estatutários necessários para tanto;</w:t>
      </w:r>
    </w:p>
    <w:p w14:paraId="531CD93E"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31B51D98" w14:textId="6D6709F9"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que a(s) pessoa(s) que o representam na assinatura desta Escritura de Emissão </w:t>
      </w:r>
      <w:r w:rsidR="008301EA" w:rsidRPr="00027B94">
        <w:rPr>
          <w:rFonts w:ascii="Times New Roman" w:hAnsi="Times New Roman" w:cs="Times New Roman"/>
          <w:sz w:val="24"/>
        </w:rPr>
        <w:lastRenderedPageBreak/>
        <w:t xml:space="preserve">e </w:t>
      </w:r>
      <w:r w:rsidR="006C6075" w:rsidRPr="00027B94">
        <w:rPr>
          <w:rFonts w:ascii="Times New Roman" w:hAnsi="Times New Roman" w:cs="Times New Roman"/>
          <w:sz w:val="24"/>
        </w:rPr>
        <w:t>n</w:t>
      </w:r>
      <w:r w:rsidR="008301EA" w:rsidRPr="00027B94">
        <w:rPr>
          <w:rFonts w:ascii="Times New Roman" w:hAnsi="Times New Roman" w:cs="Times New Roman"/>
          <w:sz w:val="24"/>
        </w:rPr>
        <w:t>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 de </w:t>
      </w:r>
      <w:r w:rsidR="006C6075" w:rsidRPr="00027B94">
        <w:rPr>
          <w:rFonts w:ascii="Times New Roman" w:hAnsi="Times New Roman" w:cs="Times New Roman"/>
          <w:sz w:val="24"/>
        </w:rPr>
        <w:t>Garantia</w:t>
      </w:r>
      <w:r w:rsidR="008301EA" w:rsidRPr="00027B94">
        <w:rPr>
          <w:rFonts w:ascii="Times New Roman" w:hAnsi="Times New Roman" w:cs="Times New Roman"/>
          <w:sz w:val="24"/>
        </w:rPr>
        <w:t xml:space="preserve"> </w:t>
      </w:r>
      <w:r w:rsidRPr="00027B94">
        <w:rPr>
          <w:rFonts w:ascii="Times New Roman" w:hAnsi="Times New Roman" w:cs="Times New Roman"/>
          <w:sz w:val="24"/>
        </w:rPr>
        <w:t>tem(têm) poderes bastante para tanto;</w:t>
      </w:r>
    </w:p>
    <w:p w14:paraId="14C6EF06"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bookmarkStart w:id="516" w:name="_DV_C423"/>
    </w:p>
    <w:p w14:paraId="488B465D"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estar devidamente qualificado a exercer as atividades de Agente fiduciário, nos termos da regulamentação aplicável vigente;</w:t>
      </w:r>
      <w:bookmarkEnd w:id="516"/>
    </w:p>
    <w:p w14:paraId="2ECC884E"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bookmarkStart w:id="517" w:name="_DV_C424"/>
    </w:p>
    <w:p w14:paraId="65E5A0AB" w14:textId="62AF6D58"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que </w:t>
      </w:r>
      <w:bookmarkStart w:id="518" w:name="_DV_X465"/>
      <w:bookmarkStart w:id="519" w:name="_DV_C425"/>
      <w:bookmarkEnd w:id="517"/>
      <w:r w:rsidRPr="00027B94">
        <w:rPr>
          <w:rFonts w:ascii="Times New Roman" w:hAnsi="Times New Roman" w:cs="Times New Roman"/>
          <w:sz w:val="24"/>
        </w:rPr>
        <w:t xml:space="preserve">esta </w:t>
      </w:r>
      <w:r w:rsidR="006C3F2F" w:rsidRPr="00027B94">
        <w:rPr>
          <w:rFonts w:ascii="Times New Roman" w:hAnsi="Times New Roman" w:cs="Times New Roman"/>
          <w:sz w:val="24"/>
        </w:rPr>
        <w:t>Escritura de Emissão</w:t>
      </w:r>
      <w:r w:rsidR="008301EA" w:rsidRPr="00027B94">
        <w:rPr>
          <w:rFonts w:ascii="Times New Roman" w:hAnsi="Times New Roman" w:cs="Times New Roman"/>
          <w:sz w:val="24"/>
        </w:rPr>
        <w:t xml:space="preserve"> e 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 de </w:t>
      </w:r>
      <w:r w:rsidR="006C6075" w:rsidRPr="00027B94">
        <w:rPr>
          <w:rFonts w:ascii="Times New Roman" w:hAnsi="Times New Roman" w:cs="Times New Roman"/>
          <w:sz w:val="24"/>
        </w:rPr>
        <w:t>Garantia</w:t>
      </w:r>
      <w:r w:rsidRPr="00027B94">
        <w:rPr>
          <w:rFonts w:ascii="Times New Roman" w:hAnsi="Times New Roman" w:cs="Times New Roman"/>
          <w:sz w:val="24"/>
        </w:rPr>
        <w:t xml:space="preserve"> constitu</w:t>
      </w:r>
      <w:r w:rsidR="008301EA" w:rsidRPr="00027B94">
        <w:rPr>
          <w:rFonts w:ascii="Times New Roman" w:hAnsi="Times New Roman" w:cs="Times New Roman"/>
          <w:sz w:val="24"/>
        </w:rPr>
        <w:t>em</w:t>
      </w:r>
      <w:r w:rsidRPr="00027B94">
        <w:rPr>
          <w:rFonts w:ascii="Times New Roman" w:hAnsi="Times New Roman" w:cs="Times New Roman"/>
          <w:sz w:val="24"/>
        </w:rPr>
        <w:t xml:space="preserve"> uma obrigação legal, válida</w:t>
      </w:r>
      <w:bookmarkStart w:id="520" w:name="_DV_C426"/>
      <w:bookmarkEnd w:id="518"/>
      <w:bookmarkEnd w:id="519"/>
      <w:r w:rsidRPr="00027B94">
        <w:rPr>
          <w:rFonts w:ascii="Times New Roman" w:hAnsi="Times New Roman" w:cs="Times New Roman"/>
          <w:sz w:val="24"/>
        </w:rPr>
        <w:t>, vinculante e eficaz</w:t>
      </w:r>
      <w:bookmarkStart w:id="521" w:name="_DV_X467"/>
      <w:bookmarkStart w:id="522" w:name="_DV_C427"/>
      <w:bookmarkEnd w:id="520"/>
      <w:r w:rsidRPr="00027B94">
        <w:rPr>
          <w:rFonts w:ascii="Times New Roman" w:hAnsi="Times New Roman" w:cs="Times New Roman"/>
          <w:sz w:val="24"/>
        </w:rPr>
        <w:t xml:space="preserve"> do Agente Fiduciário, exequível de acordo com os seus termos e condições;</w:t>
      </w:r>
      <w:bookmarkEnd w:id="521"/>
      <w:bookmarkEnd w:id="522"/>
    </w:p>
    <w:p w14:paraId="7795EAFB"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6FC5F00" w14:textId="11C2A8B0"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que a celebração desta </w:t>
      </w:r>
      <w:r w:rsidR="006C3F2F" w:rsidRPr="00027B94">
        <w:rPr>
          <w:rFonts w:ascii="Times New Roman" w:hAnsi="Times New Roman" w:cs="Times New Roman"/>
          <w:sz w:val="24"/>
        </w:rPr>
        <w:t>Escritura de Emissão</w:t>
      </w:r>
      <w:r w:rsidR="008301EA" w:rsidRPr="00027B94">
        <w:rPr>
          <w:rFonts w:ascii="Times New Roman" w:hAnsi="Times New Roman" w:cs="Times New Roman"/>
          <w:sz w:val="24"/>
        </w:rPr>
        <w:t xml:space="preserve"> e do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Contrato</w:t>
      </w:r>
      <w:r w:rsidR="006C6075" w:rsidRPr="00027B94">
        <w:rPr>
          <w:rFonts w:ascii="Times New Roman" w:hAnsi="Times New Roman" w:cs="Times New Roman"/>
          <w:sz w:val="24"/>
        </w:rPr>
        <w:t>s</w:t>
      </w:r>
      <w:r w:rsidR="008301EA" w:rsidRPr="00027B94">
        <w:rPr>
          <w:rFonts w:ascii="Times New Roman" w:hAnsi="Times New Roman" w:cs="Times New Roman"/>
          <w:sz w:val="24"/>
        </w:rPr>
        <w:t xml:space="preserve"> de </w:t>
      </w:r>
      <w:r w:rsidR="006C6075" w:rsidRPr="00027B94">
        <w:rPr>
          <w:rFonts w:ascii="Times New Roman" w:hAnsi="Times New Roman" w:cs="Times New Roman"/>
          <w:sz w:val="24"/>
        </w:rPr>
        <w:t>Garantia</w:t>
      </w:r>
      <w:r w:rsidRPr="00027B94">
        <w:rPr>
          <w:rFonts w:ascii="Times New Roman" w:hAnsi="Times New Roman" w:cs="Times New Roman"/>
          <w:sz w:val="24"/>
        </w:rPr>
        <w:t xml:space="preserve"> e o cumprimento de suas obrigações aqui </w:t>
      </w:r>
      <w:r w:rsidR="008301EA" w:rsidRPr="00027B94">
        <w:rPr>
          <w:rFonts w:ascii="Times New Roman" w:hAnsi="Times New Roman" w:cs="Times New Roman"/>
          <w:sz w:val="24"/>
        </w:rPr>
        <w:t>e al</w:t>
      </w:r>
      <w:r w:rsidR="004624D1" w:rsidRPr="00027B94">
        <w:rPr>
          <w:rFonts w:ascii="Times New Roman" w:hAnsi="Times New Roman" w:cs="Times New Roman"/>
          <w:sz w:val="24"/>
        </w:rPr>
        <w:t>i</w:t>
      </w:r>
      <w:r w:rsidR="008301EA" w:rsidRPr="00027B94">
        <w:rPr>
          <w:rFonts w:ascii="Times New Roman" w:hAnsi="Times New Roman" w:cs="Times New Roman"/>
          <w:sz w:val="24"/>
        </w:rPr>
        <w:t xml:space="preserve"> </w:t>
      </w:r>
      <w:r w:rsidRPr="00027B94">
        <w:rPr>
          <w:rFonts w:ascii="Times New Roman" w:hAnsi="Times New Roman" w:cs="Times New Roman"/>
          <w:sz w:val="24"/>
        </w:rPr>
        <w:t>previstas não infringem qualquer obrigação anteriormente assumida pelo Agente Fiduciário;</w:t>
      </w:r>
    </w:p>
    <w:p w14:paraId="4D64866F"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F6FA551" w14:textId="73CE3470"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que verificou a veracidade das informações contidas nesta </w:t>
      </w:r>
      <w:r w:rsidR="006C3F2F" w:rsidRPr="00027B94">
        <w:rPr>
          <w:rFonts w:ascii="Times New Roman" w:hAnsi="Times New Roman" w:cs="Times New Roman"/>
          <w:sz w:val="24"/>
        </w:rPr>
        <w:t>Escritura de Emissão</w:t>
      </w:r>
      <w:r w:rsidR="009E3A1B" w:rsidRPr="00027B94">
        <w:rPr>
          <w:rFonts w:ascii="Times New Roman" w:hAnsi="Times New Roman" w:cs="Times New Roman"/>
          <w:sz w:val="24"/>
        </w:rPr>
        <w:t xml:space="preserve"> e no</w:t>
      </w:r>
      <w:r w:rsidR="006C6075" w:rsidRPr="00027B94">
        <w:rPr>
          <w:rFonts w:ascii="Times New Roman" w:hAnsi="Times New Roman" w:cs="Times New Roman"/>
          <w:sz w:val="24"/>
        </w:rPr>
        <w:t>s</w:t>
      </w:r>
      <w:r w:rsidR="009E3A1B" w:rsidRPr="00027B94">
        <w:rPr>
          <w:rFonts w:ascii="Times New Roman" w:hAnsi="Times New Roman" w:cs="Times New Roman"/>
          <w:sz w:val="24"/>
        </w:rPr>
        <w:t xml:space="preserve"> Contrato de </w:t>
      </w:r>
      <w:r w:rsidR="006C6075" w:rsidRPr="00027B94">
        <w:rPr>
          <w:rFonts w:ascii="Times New Roman" w:hAnsi="Times New Roman" w:cs="Times New Roman"/>
          <w:sz w:val="24"/>
        </w:rPr>
        <w:t>Garantia</w:t>
      </w:r>
      <w:r w:rsidRPr="00027B94">
        <w:rPr>
          <w:rFonts w:ascii="Times New Roman" w:hAnsi="Times New Roman" w:cs="Times New Roman"/>
          <w:sz w:val="24"/>
        </w:rPr>
        <w:t>, diligenciando no sentido de que fossem sanadas as omissões, falhas ou defeitos de que tivesse conhecimento;</w:t>
      </w:r>
    </w:p>
    <w:p w14:paraId="248635DB"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173AE38" w14:textId="0EA0B5A0" w:rsidR="00C82E92" w:rsidRPr="00B30ADF"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na data de assinatura da presente Escritura de Emissão, conforme organograma encaminhado pela Emissora, o Agente Fiduciário identificou que </w:t>
      </w:r>
      <w:r w:rsidR="00C930D9">
        <w:rPr>
          <w:rFonts w:ascii="Times New Roman" w:hAnsi="Times New Roman" w:cs="Times New Roman"/>
          <w:sz w:val="24"/>
        </w:rPr>
        <w:t xml:space="preserve">não </w:t>
      </w:r>
      <w:r w:rsidRPr="00027B94">
        <w:rPr>
          <w:rFonts w:ascii="Times New Roman" w:hAnsi="Times New Roman" w:cs="Times New Roman"/>
          <w:sz w:val="24"/>
        </w:rPr>
        <w:t xml:space="preserve">presta serviços de Agente Fiduciário para as outras emissões de valores mobiliários públicas ou privadas, realizadas pela própria Emissora, por sociedade </w:t>
      </w:r>
      <w:r w:rsidR="00F91508">
        <w:rPr>
          <w:rFonts w:ascii="Times New Roman" w:hAnsi="Times New Roman" w:cs="Times New Roman"/>
          <w:sz w:val="24"/>
        </w:rPr>
        <w:t>C</w:t>
      </w:r>
      <w:r w:rsidRPr="00027B94">
        <w:rPr>
          <w:rFonts w:ascii="Times New Roman" w:hAnsi="Times New Roman" w:cs="Times New Roman"/>
          <w:sz w:val="24"/>
        </w:rPr>
        <w:t>oligada, controlada, controladora ou integrante do mesmo grupo econômico da Emissora em que atue como agente fiduciário, agente de notas ou agente de garantias, nos termos da Resolução CVM 17</w:t>
      </w:r>
      <w:r w:rsidR="00C930D9">
        <w:rPr>
          <w:rFonts w:ascii="Times New Roman" w:hAnsi="Times New Roman" w:cs="Times New Roman"/>
          <w:sz w:val="24"/>
        </w:rPr>
        <w:t>; e</w:t>
      </w:r>
      <w:r w:rsidR="00AD161B" w:rsidRPr="00027B94">
        <w:rPr>
          <w:rFonts w:ascii="Times New Roman" w:hAnsi="Times New Roman" w:cs="Times New Roman"/>
          <w:sz w:val="24"/>
        </w:rPr>
        <w:t xml:space="preserve"> </w:t>
      </w:r>
    </w:p>
    <w:p w14:paraId="4BCCCAC1" w14:textId="77777777" w:rsidR="00977F98" w:rsidRPr="00027B94" w:rsidRDefault="00977F98" w:rsidP="00311F1C">
      <w:pPr>
        <w:pStyle w:val="Exhibit4"/>
        <w:numPr>
          <w:ilvl w:val="0"/>
          <w:numId w:val="0"/>
        </w:numPr>
        <w:spacing w:after="0" w:line="300" w:lineRule="exact"/>
        <w:ind w:left="1361"/>
        <w:rPr>
          <w:rFonts w:ascii="Times New Roman" w:hAnsi="Times New Roman"/>
          <w:sz w:val="24"/>
          <w:szCs w:val="24"/>
        </w:rPr>
      </w:pPr>
    </w:p>
    <w:p w14:paraId="6120A12F" w14:textId="26B3649A" w:rsidR="00C82E92" w:rsidRPr="00027B94" w:rsidRDefault="00C156C8" w:rsidP="00F510A4">
      <w:pPr>
        <w:pStyle w:val="Exhibit4"/>
        <w:tabs>
          <w:tab w:val="clear" w:pos="2041"/>
          <w:tab w:val="num" w:pos="1361"/>
        </w:tabs>
        <w:spacing w:after="0" w:line="300" w:lineRule="exact"/>
        <w:ind w:left="1361"/>
        <w:rPr>
          <w:rFonts w:ascii="Times New Roman" w:hAnsi="Times New Roman"/>
          <w:sz w:val="24"/>
          <w:szCs w:val="24"/>
        </w:rPr>
      </w:pPr>
      <w:r w:rsidRPr="00027B94">
        <w:rPr>
          <w:rFonts w:ascii="Times New Roman" w:hAnsi="Times New Roman"/>
          <w:sz w:val="24"/>
          <w:szCs w:val="24"/>
        </w:rPr>
        <w:t xml:space="preserve">as informações acima prestadas devem ser cuidadosamente analisadas pelos potenciais Investidores Profissionais e não possuem o escopo ou função de orientação de investimento ou desinvestimento, pelo Agente Fiduciário, servindo de alerta nos termos do Ofício-Circular CVM/SRE nº </w:t>
      </w:r>
      <w:r w:rsidR="00BE410F" w:rsidRPr="00027B94">
        <w:rPr>
          <w:rFonts w:ascii="Times New Roman" w:hAnsi="Times New Roman"/>
          <w:sz w:val="24"/>
          <w:szCs w:val="24"/>
        </w:rPr>
        <w:t>01</w:t>
      </w:r>
      <w:r w:rsidRPr="00027B94">
        <w:rPr>
          <w:rFonts w:ascii="Times New Roman" w:hAnsi="Times New Roman"/>
          <w:sz w:val="24"/>
          <w:szCs w:val="24"/>
        </w:rPr>
        <w:t>/20</w:t>
      </w:r>
      <w:r w:rsidR="00BE410F" w:rsidRPr="00027B94">
        <w:rPr>
          <w:rFonts w:ascii="Times New Roman" w:hAnsi="Times New Roman"/>
          <w:sz w:val="24"/>
          <w:szCs w:val="24"/>
        </w:rPr>
        <w:t>21</w:t>
      </w:r>
      <w:r w:rsidRPr="00027B94">
        <w:rPr>
          <w:rFonts w:ascii="Times New Roman" w:hAnsi="Times New Roman"/>
          <w:sz w:val="24"/>
          <w:szCs w:val="24"/>
        </w:rPr>
        <w:t>.</w:t>
      </w:r>
    </w:p>
    <w:p w14:paraId="5DA516D2"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bookmarkStart w:id="523" w:name="_Toc352076903"/>
      <w:bookmarkStart w:id="524" w:name="_Ref93409100"/>
      <w:bookmarkStart w:id="525" w:name="_Ref93411214"/>
      <w:bookmarkStart w:id="526" w:name="_Ref93412610"/>
      <w:bookmarkStart w:id="527" w:name="_Ref93412631"/>
    </w:p>
    <w:p w14:paraId="21695D05"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p>
    <w:p w14:paraId="71F0870A" w14:textId="4B273DAA" w:rsidR="00C82E92" w:rsidRPr="00027B94" w:rsidRDefault="00280078" w:rsidP="00F510A4">
      <w:pPr>
        <w:pStyle w:val="Level1"/>
        <w:spacing w:before="0" w:after="0" w:line="300" w:lineRule="exact"/>
        <w:rPr>
          <w:rFonts w:ascii="Times New Roman" w:hAnsi="Times New Roman" w:cs="Times New Roman"/>
          <w:b w:val="0"/>
          <w:sz w:val="24"/>
          <w:szCs w:val="24"/>
        </w:rPr>
      </w:pPr>
      <w:bookmarkStart w:id="528" w:name="_Ref102093718"/>
      <w:r w:rsidRPr="00027B94">
        <w:rPr>
          <w:rFonts w:ascii="Times New Roman" w:hAnsi="Times New Roman" w:cs="Times New Roman"/>
          <w:sz w:val="24"/>
          <w:szCs w:val="24"/>
        </w:rPr>
        <w:t>ASSEMBLEIA GERAL DE DEBENTURISTAS</w:t>
      </w:r>
      <w:bookmarkEnd w:id="523"/>
      <w:bookmarkEnd w:id="524"/>
      <w:bookmarkEnd w:id="525"/>
      <w:bookmarkEnd w:id="526"/>
      <w:bookmarkEnd w:id="527"/>
      <w:bookmarkEnd w:id="528"/>
    </w:p>
    <w:p w14:paraId="62223D6A"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w w:val="0"/>
          <w:sz w:val="24"/>
          <w:szCs w:val="24"/>
        </w:rPr>
      </w:pPr>
    </w:p>
    <w:p w14:paraId="55A849E7" w14:textId="59F1A265" w:rsidR="00C82E92" w:rsidRPr="00027B94" w:rsidRDefault="00C156C8" w:rsidP="00F510A4">
      <w:pPr>
        <w:pStyle w:val="Level2"/>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Às assembleias gerais de Debenturistas (</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u w:val="single"/>
        </w:rPr>
        <w:t>Assembleias Gerais de Debenturistas</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rPr>
        <w:t xml:space="preserve">, ou, individualmente, </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u w:val="single"/>
        </w:rPr>
        <w:t>Assembleia Geral de Debenturistas</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rPr>
        <w:t xml:space="preserve">) aplicar-se-á o disposto no artigo 71 da Lei das Sociedades por Ações. </w:t>
      </w:r>
      <w:bookmarkStart w:id="529" w:name="_DV_M387"/>
      <w:bookmarkEnd w:id="529"/>
      <w:r w:rsidRPr="00027B94">
        <w:rPr>
          <w:rFonts w:ascii="Times New Roman" w:hAnsi="Times New Roman" w:cs="Times New Roman"/>
          <w:w w:val="0"/>
          <w:sz w:val="24"/>
          <w:szCs w:val="24"/>
        </w:rPr>
        <w:t>As Assembleias Gerais Debenturistas poderão ser realizadas de forma presencial e, conforme disposto na Instrução da CVM nº 625, de 14 de maio de 2020 (</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u w:val="single"/>
        </w:rPr>
        <w:t>Instrução CVM 625</w:t>
      </w:r>
      <w:r w:rsidR="002B4B2C" w:rsidRPr="00027B94">
        <w:rPr>
          <w:rFonts w:ascii="Times New Roman" w:hAnsi="Times New Roman" w:cs="Times New Roman"/>
          <w:w w:val="0"/>
          <w:sz w:val="24"/>
          <w:szCs w:val="24"/>
        </w:rPr>
        <w:t>”</w:t>
      </w:r>
      <w:r w:rsidRPr="00027B94">
        <w:rPr>
          <w:rFonts w:ascii="Times New Roman" w:hAnsi="Times New Roman" w:cs="Times New Roman"/>
          <w:w w:val="0"/>
          <w:sz w:val="24"/>
          <w:szCs w:val="24"/>
        </w:rPr>
        <w:t xml:space="preserve">), ser realizada de </w:t>
      </w:r>
      <w:r w:rsidRPr="00027B94">
        <w:rPr>
          <w:rFonts w:ascii="Times New Roman" w:hAnsi="Times New Roman" w:cs="Times New Roman"/>
          <w:sz w:val="24"/>
          <w:szCs w:val="24"/>
        </w:rPr>
        <w:t xml:space="preserve">modo parcial ou exclusivamente digital (incluindo, mas sem limitação, por vídeo conferência e votação a distância) </w:t>
      </w:r>
      <w:r w:rsidRPr="00027B94">
        <w:rPr>
          <w:rFonts w:ascii="Times New Roman" w:hAnsi="Times New Roman" w:cs="Times New Roman"/>
          <w:w w:val="0"/>
          <w:sz w:val="24"/>
          <w:szCs w:val="24"/>
        </w:rPr>
        <w:t>e, caso venha a ser regulamentado pela CVM, poderão ser alternativamente realizadas por conferência telefônica, ou por qualquer outro meio de comunicação.</w:t>
      </w:r>
    </w:p>
    <w:p w14:paraId="569AF8FA"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w w:val="0"/>
          <w:sz w:val="24"/>
          <w:szCs w:val="24"/>
        </w:rPr>
      </w:pPr>
      <w:bookmarkStart w:id="530" w:name="_Ref93408655"/>
    </w:p>
    <w:p w14:paraId="002EEC97" w14:textId="77777777" w:rsidR="00C82E92" w:rsidRPr="00027B94" w:rsidRDefault="00C156C8" w:rsidP="00F510A4">
      <w:pPr>
        <w:pStyle w:val="Level2"/>
        <w:spacing w:after="0" w:line="300" w:lineRule="exact"/>
        <w:rPr>
          <w:rFonts w:ascii="Times New Roman" w:hAnsi="Times New Roman" w:cs="Times New Roman"/>
          <w:b/>
          <w:w w:val="0"/>
          <w:sz w:val="24"/>
          <w:szCs w:val="24"/>
        </w:rPr>
      </w:pPr>
      <w:bookmarkStart w:id="531" w:name="_Ref102093929"/>
      <w:r w:rsidRPr="00027B94">
        <w:rPr>
          <w:rFonts w:ascii="Times New Roman" w:hAnsi="Times New Roman" w:cs="Times New Roman"/>
          <w:b/>
          <w:w w:val="0"/>
          <w:sz w:val="24"/>
          <w:szCs w:val="24"/>
        </w:rPr>
        <w:t>Convocação</w:t>
      </w:r>
      <w:bookmarkEnd w:id="530"/>
      <w:bookmarkEnd w:id="531"/>
    </w:p>
    <w:p w14:paraId="124E7720"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0F4CE328" w14:textId="77777777"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 xml:space="preserve">As Assembleias Gerais de Debenturistas poderão ser convocadas pelo Agente </w:t>
      </w:r>
      <w:r w:rsidRPr="00027B94">
        <w:rPr>
          <w:rFonts w:ascii="Times New Roman" w:hAnsi="Times New Roman" w:cs="Times New Roman"/>
          <w:w w:val="0"/>
          <w:sz w:val="24"/>
          <w:szCs w:val="24"/>
        </w:rPr>
        <w:lastRenderedPageBreak/>
        <w:t>Fiduciário, pela Emissora, pela CVM ou por Debenturistas que representem, no mínimo, 10% (dez por cento) das Debêntures em Circulação (conforme definido abaixo) ou pela CVM.</w:t>
      </w:r>
    </w:p>
    <w:p w14:paraId="673CB41B"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59DD330C" w14:textId="2E933C78"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A convocação de Assembleias Gerais de Debenturistas se dará mediante anúncio publicado pelo menos 3 (três) vezes nos órgãos de imprensa habitualmente utilizados pela Emissora, acima,</w:t>
      </w:r>
      <w:r w:rsidR="00AA129B" w:rsidRPr="00027B94">
        <w:rPr>
          <w:rFonts w:ascii="Times New Roman" w:hAnsi="Times New Roman" w:cs="Times New Roman"/>
          <w:w w:val="0"/>
          <w:sz w:val="24"/>
          <w:szCs w:val="24"/>
        </w:rPr>
        <w:t xml:space="preserve"> com 8 (oito) dias de antecedência das Assembleias Gerais de Debenturistas, contado o prazo de publicação do primeiro anúncio,</w:t>
      </w:r>
      <w:r w:rsidRPr="00027B94">
        <w:rPr>
          <w:rFonts w:ascii="Times New Roman" w:hAnsi="Times New Roman" w:cs="Times New Roman"/>
          <w:w w:val="0"/>
          <w:sz w:val="24"/>
          <w:szCs w:val="24"/>
        </w:rPr>
        <w:t xml:space="preserve"> respeitadas outras regras relacionadas à publicação de anúncio de convocação de assembleias gerais constantes da Lei das Sociedades por Ações, da Instrução CVM 625 da regulamentação aplicável e desta </w:t>
      </w:r>
      <w:r w:rsidR="006C3F2F" w:rsidRPr="00027B94">
        <w:rPr>
          <w:rFonts w:ascii="Times New Roman" w:hAnsi="Times New Roman" w:cs="Times New Roman"/>
          <w:w w:val="0"/>
          <w:sz w:val="24"/>
          <w:szCs w:val="24"/>
        </w:rPr>
        <w:t>Escritura de Emissão</w:t>
      </w:r>
      <w:r w:rsidRPr="00027B94">
        <w:rPr>
          <w:rFonts w:ascii="Times New Roman" w:hAnsi="Times New Roman" w:cs="Times New Roman"/>
          <w:w w:val="0"/>
          <w:sz w:val="24"/>
          <w:szCs w:val="24"/>
        </w:rPr>
        <w:t>, conforme aplicável.</w:t>
      </w:r>
    </w:p>
    <w:p w14:paraId="1ED6537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064AB01C" w14:textId="0FE884C4"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 xml:space="preserve">Qualquer Assembleia Geral </w:t>
      </w:r>
      <w:r w:rsidRPr="00027B94">
        <w:rPr>
          <w:rFonts w:ascii="Times New Roman" w:hAnsi="Times New Roman" w:cs="Times New Roman"/>
          <w:sz w:val="24"/>
          <w:szCs w:val="24"/>
        </w:rPr>
        <w:t xml:space="preserve">de Debenturistas </w:t>
      </w:r>
      <w:r w:rsidRPr="00027B94">
        <w:rPr>
          <w:rFonts w:ascii="Times New Roman" w:hAnsi="Times New Roman" w:cs="Times New Roman"/>
          <w:w w:val="0"/>
          <w:sz w:val="24"/>
          <w:szCs w:val="24"/>
        </w:rPr>
        <w:t>deverá ser realizada</w:t>
      </w:r>
      <w:r w:rsidR="00233E7C" w:rsidRPr="00027B94">
        <w:rPr>
          <w:rFonts w:ascii="Times New Roman" w:hAnsi="Times New Roman" w:cs="Times New Roman"/>
          <w:w w:val="0"/>
          <w:sz w:val="24"/>
          <w:szCs w:val="24"/>
        </w:rPr>
        <w:t>,</w:t>
      </w:r>
      <w:r w:rsidRPr="00027B94">
        <w:rPr>
          <w:rFonts w:ascii="Times New Roman" w:hAnsi="Times New Roman" w:cs="Times New Roman"/>
          <w:w w:val="0"/>
          <w:sz w:val="24"/>
          <w:szCs w:val="24"/>
        </w:rPr>
        <w:t xml:space="preserve"> em </w:t>
      </w:r>
      <w:r w:rsidR="00233E7C" w:rsidRPr="00027B94">
        <w:rPr>
          <w:rFonts w:ascii="Times New Roman" w:hAnsi="Times New Roman" w:cs="Times New Roman"/>
          <w:w w:val="0"/>
          <w:sz w:val="24"/>
          <w:szCs w:val="24"/>
        </w:rPr>
        <w:t xml:space="preserve">primeira ou em segunda convocação, nos </w:t>
      </w:r>
      <w:r w:rsidRPr="00027B94">
        <w:rPr>
          <w:rFonts w:ascii="Times New Roman" w:hAnsi="Times New Roman" w:cs="Times New Roman"/>
          <w:w w:val="0"/>
          <w:sz w:val="24"/>
          <w:szCs w:val="24"/>
        </w:rPr>
        <w:t>prazo</w:t>
      </w:r>
      <w:r w:rsidR="00233E7C" w:rsidRPr="00027B94">
        <w:rPr>
          <w:rFonts w:ascii="Times New Roman" w:hAnsi="Times New Roman" w:cs="Times New Roman"/>
          <w:w w:val="0"/>
          <w:sz w:val="24"/>
          <w:szCs w:val="24"/>
        </w:rPr>
        <w:t>s</w:t>
      </w:r>
      <w:r w:rsidRPr="00027B94">
        <w:rPr>
          <w:rFonts w:ascii="Times New Roman" w:hAnsi="Times New Roman" w:cs="Times New Roman"/>
          <w:w w:val="0"/>
          <w:sz w:val="24"/>
          <w:szCs w:val="24"/>
        </w:rPr>
        <w:t xml:space="preserve"> mínimo</w:t>
      </w:r>
      <w:r w:rsidR="00233E7C" w:rsidRPr="00027B94">
        <w:rPr>
          <w:rFonts w:ascii="Times New Roman" w:hAnsi="Times New Roman" w:cs="Times New Roman"/>
          <w:w w:val="0"/>
          <w:sz w:val="24"/>
          <w:szCs w:val="24"/>
        </w:rPr>
        <w:t>s legais previstos na Lei das Sociedades por Ações</w:t>
      </w:r>
      <w:r w:rsidRPr="00027B94">
        <w:rPr>
          <w:rFonts w:ascii="Times New Roman" w:hAnsi="Times New Roman" w:cs="Times New Roman"/>
          <w:w w:val="0"/>
          <w:sz w:val="24"/>
          <w:szCs w:val="24"/>
        </w:rPr>
        <w:t>.</w:t>
      </w:r>
    </w:p>
    <w:p w14:paraId="1F4CC60A"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555CC42D" w14:textId="534D2229"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color w:val="000000"/>
          <w:w w:val="0"/>
          <w:sz w:val="24"/>
          <w:szCs w:val="24"/>
        </w:rPr>
        <w:t xml:space="preserve">As deliberações tomadas pelos Debenturistas, no âmbito de sua competência legal, observados os </w:t>
      </w:r>
      <w:r w:rsidRPr="00027B94">
        <w:rPr>
          <w:rFonts w:ascii="Times New Roman" w:hAnsi="Times New Roman" w:cs="Times New Roman"/>
          <w:i/>
          <w:color w:val="000000"/>
          <w:w w:val="0"/>
          <w:sz w:val="24"/>
          <w:szCs w:val="24"/>
        </w:rPr>
        <w:t>quóruns</w:t>
      </w:r>
      <w:r w:rsidRPr="00027B94">
        <w:rPr>
          <w:rFonts w:ascii="Times New Roman" w:hAnsi="Times New Roman" w:cs="Times New Roman"/>
          <w:color w:val="000000"/>
          <w:w w:val="0"/>
          <w:sz w:val="24"/>
          <w:szCs w:val="24"/>
        </w:rPr>
        <w:t xml:space="preserve"> estabelecidos nesta </w:t>
      </w:r>
      <w:r w:rsidR="006C3F2F" w:rsidRPr="00027B94">
        <w:rPr>
          <w:rFonts w:ascii="Times New Roman" w:hAnsi="Times New Roman" w:cs="Times New Roman"/>
          <w:color w:val="000000"/>
          <w:w w:val="0"/>
          <w:sz w:val="24"/>
          <w:szCs w:val="24"/>
        </w:rPr>
        <w:t>Escritura de Emissão</w:t>
      </w:r>
      <w:r w:rsidRPr="00027B94">
        <w:rPr>
          <w:rFonts w:ascii="Times New Roman" w:hAnsi="Times New Roman" w:cs="Times New Roman"/>
          <w:color w:val="000000"/>
          <w:w w:val="0"/>
          <w:sz w:val="24"/>
          <w:szCs w:val="24"/>
        </w:rPr>
        <w:t>, serão existentes, válidas e eficazes perante a Emissora e obrigarão a todos os titulares das Debêntures em Circulação (conforme definido abaixo), independentemente de terem comparecido às Assembleias Gerais de Debenturistas respectivas ou do voto proferido nessas Assembleias Gerais de Debenturistas</w:t>
      </w:r>
      <w:r w:rsidRPr="00027B94">
        <w:rPr>
          <w:rFonts w:ascii="Times New Roman" w:hAnsi="Times New Roman" w:cs="Times New Roman"/>
          <w:w w:val="0"/>
          <w:sz w:val="24"/>
          <w:szCs w:val="24"/>
        </w:rPr>
        <w:t>.</w:t>
      </w:r>
    </w:p>
    <w:p w14:paraId="5F561DE3"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bookmarkStart w:id="532" w:name="_Ref93413055"/>
    </w:p>
    <w:p w14:paraId="19E44CBF"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i/>
          <w:w w:val="0"/>
          <w:sz w:val="24"/>
          <w:szCs w:val="24"/>
        </w:rPr>
        <w:t>Quórum</w:t>
      </w:r>
      <w:r w:rsidRPr="00027B94">
        <w:rPr>
          <w:rFonts w:ascii="Times New Roman" w:hAnsi="Times New Roman" w:cs="Times New Roman"/>
          <w:b/>
          <w:sz w:val="24"/>
          <w:szCs w:val="24"/>
        </w:rPr>
        <w:t xml:space="preserve"> de Instalação</w:t>
      </w:r>
      <w:bookmarkEnd w:id="532"/>
    </w:p>
    <w:p w14:paraId="4DD06B29"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w w:val="0"/>
          <w:sz w:val="24"/>
          <w:szCs w:val="24"/>
        </w:rPr>
      </w:pPr>
    </w:p>
    <w:p w14:paraId="33F13555" w14:textId="6DB4EA12" w:rsidR="00C82E92" w:rsidRPr="00027B94" w:rsidRDefault="00C156C8" w:rsidP="00F510A4">
      <w:pPr>
        <w:pStyle w:val="Level3"/>
        <w:tabs>
          <w:tab w:val="clear" w:pos="2041"/>
        </w:tabs>
        <w:spacing w:after="0" w:line="300" w:lineRule="exact"/>
        <w:rPr>
          <w:rFonts w:ascii="Times New Roman" w:hAnsi="Times New Roman" w:cs="Times New Roman"/>
          <w:w w:val="0"/>
          <w:sz w:val="24"/>
          <w:szCs w:val="24"/>
        </w:rPr>
      </w:pPr>
      <w:r w:rsidRPr="00027B94">
        <w:rPr>
          <w:rFonts w:ascii="Times New Roman" w:hAnsi="Times New Roman" w:cs="Times New Roman"/>
          <w:w w:val="0"/>
          <w:sz w:val="24"/>
          <w:szCs w:val="24"/>
        </w:rPr>
        <w:t xml:space="preserve">A(s) Assembleia(s) Geral(is) se instalará(ão), em primeira convocação, com a presença de Debenturistas que representem, no mínimo, 50% (cinquenta por cento) mais um das Debêntures em Circulação (conforme definido abaixo), e, em segunda convocação, com </w:t>
      </w:r>
      <w:r w:rsidR="00BB60B9" w:rsidRPr="00027B94">
        <w:rPr>
          <w:rFonts w:ascii="Times New Roman" w:hAnsi="Times New Roman" w:cs="Times New Roman"/>
          <w:w w:val="0"/>
          <w:sz w:val="24"/>
          <w:szCs w:val="24"/>
        </w:rPr>
        <w:t xml:space="preserve">ao </w:t>
      </w:r>
      <w:r w:rsidR="00AA129B" w:rsidRPr="00027B94">
        <w:rPr>
          <w:rFonts w:ascii="Times New Roman" w:hAnsi="Times New Roman" w:cs="Times New Roman"/>
          <w:w w:val="0"/>
          <w:sz w:val="24"/>
          <w:szCs w:val="24"/>
        </w:rPr>
        <w:t>menos titular de 1 (uma) quantidade de Debêntures em Circulação</w:t>
      </w:r>
      <w:r w:rsidR="00BB60B9" w:rsidRPr="00027B94">
        <w:rPr>
          <w:rFonts w:ascii="Times New Roman" w:hAnsi="Times New Roman" w:cs="Times New Roman"/>
          <w:w w:val="0"/>
          <w:sz w:val="24"/>
          <w:szCs w:val="24"/>
        </w:rPr>
        <w:t>.</w:t>
      </w:r>
    </w:p>
    <w:p w14:paraId="4FABE9CC"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4EB5A29" w14:textId="76D84093"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Para efeito da constituição de todos e quaisquer dos </w:t>
      </w:r>
      <w:r w:rsidRPr="00027B94">
        <w:rPr>
          <w:rFonts w:ascii="Times New Roman" w:hAnsi="Times New Roman" w:cs="Times New Roman"/>
          <w:i/>
          <w:sz w:val="24"/>
          <w:szCs w:val="24"/>
        </w:rPr>
        <w:t xml:space="preserve">quóruns </w:t>
      </w:r>
      <w:r w:rsidRPr="00027B94">
        <w:rPr>
          <w:rFonts w:ascii="Times New Roman" w:hAnsi="Times New Roman" w:cs="Times New Roman"/>
          <w:sz w:val="24"/>
          <w:szCs w:val="24"/>
        </w:rPr>
        <w:t xml:space="preserve">de instalação e/ou deliberação da Assembleia Geral de Debenturistas previstos nesta Escritura de Emissão, considera-se </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Debêntures em Circulação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todas as Debêntures subscritas e integralizadas, excluídas aquelas mantidas em tesouraria pela Emissora e as de titularidade de empresas </w:t>
      </w:r>
      <w:bookmarkStart w:id="533" w:name="_DV_C840"/>
      <w:r w:rsidR="00446F84" w:rsidRPr="00027B94">
        <w:rPr>
          <w:rFonts w:ascii="Times New Roman" w:hAnsi="Times New Roman" w:cs="Times New Roman"/>
          <w:sz w:val="24"/>
          <w:szCs w:val="24"/>
        </w:rPr>
        <w:t xml:space="preserve">Coligadas </w:t>
      </w:r>
      <w:r w:rsidRPr="00027B94">
        <w:rPr>
          <w:rFonts w:ascii="Times New Roman" w:hAnsi="Times New Roman" w:cs="Times New Roman"/>
          <w:sz w:val="24"/>
          <w:szCs w:val="24"/>
        </w:rPr>
        <w:t>à Emissora,</w:t>
      </w:r>
      <w:bookmarkEnd w:id="533"/>
      <w:r w:rsidRPr="00027B94">
        <w:rPr>
          <w:rFonts w:ascii="Times New Roman" w:hAnsi="Times New Roman" w:cs="Times New Roman"/>
          <w:sz w:val="24"/>
          <w:szCs w:val="24"/>
        </w:rPr>
        <w:t xml:space="preserve"> controladoras (ou grupo de controle) ou administradores da Emissora, incluindo, mas não se limitando, pessoas direta ou indiretamente relacionadas a qualquer das pessoas anteriormente mencionadas, tais como, cônjuge, companheiro, ascendentes, descendentes ou colaterais até o segundo grau.</w:t>
      </w:r>
    </w:p>
    <w:p w14:paraId="1135122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1EBA86D"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Mesa Diretora</w:t>
      </w:r>
    </w:p>
    <w:p w14:paraId="4EB5E0EB"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b/>
          <w:sz w:val="24"/>
          <w:szCs w:val="24"/>
        </w:rPr>
      </w:pPr>
    </w:p>
    <w:p w14:paraId="3C25B35D" w14:textId="77777777" w:rsidR="00C82E92" w:rsidRPr="00027B94" w:rsidRDefault="00C156C8" w:rsidP="00F510A4">
      <w:pPr>
        <w:pStyle w:val="Level3"/>
        <w:tabs>
          <w:tab w:val="clear" w:pos="2041"/>
        </w:tabs>
        <w:spacing w:after="0" w:line="300" w:lineRule="exact"/>
        <w:rPr>
          <w:rFonts w:ascii="Times New Roman" w:hAnsi="Times New Roman" w:cs="Times New Roman"/>
          <w:b/>
          <w:sz w:val="24"/>
          <w:szCs w:val="24"/>
        </w:rPr>
      </w:pPr>
      <w:r w:rsidRPr="00027B94">
        <w:rPr>
          <w:rFonts w:ascii="Times New Roman" w:hAnsi="Times New Roman" w:cs="Times New Roman"/>
          <w:sz w:val="24"/>
          <w:szCs w:val="24"/>
        </w:rPr>
        <w:lastRenderedPageBreak/>
        <w:t>A presidência e secretaria das Assembleias Gerais de Debenturistas caberão aos representantes eleitos pelos Debenturistas presentes ou àqueles que forem designados pela CVM.</w:t>
      </w:r>
    </w:p>
    <w:p w14:paraId="32826B97"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08F221C0" w14:textId="60357421"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Quórum de Deliberação</w:t>
      </w:r>
    </w:p>
    <w:p w14:paraId="50665FFD"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color w:val="000000"/>
          <w:sz w:val="24"/>
          <w:szCs w:val="24"/>
        </w:rPr>
      </w:pPr>
    </w:p>
    <w:p w14:paraId="082DE567" w14:textId="642DB135" w:rsidR="00C82E92" w:rsidRPr="00027B94" w:rsidRDefault="00C156C8" w:rsidP="00F510A4">
      <w:pPr>
        <w:pStyle w:val="Level3"/>
        <w:tabs>
          <w:tab w:val="clear" w:pos="2041"/>
        </w:tabs>
        <w:spacing w:after="0" w:line="300" w:lineRule="exact"/>
        <w:rPr>
          <w:rFonts w:ascii="Times New Roman" w:hAnsi="Times New Roman" w:cs="Times New Roman"/>
          <w:color w:val="000000"/>
          <w:sz w:val="24"/>
          <w:szCs w:val="24"/>
        </w:rPr>
      </w:pPr>
      <w:r w:rsidRPr="00027B94">
        <w:rPr>
          <w:rFonts w:ascii="Times New Roman" w:hAnsi="Times New Roman" w:cs="Times New Roman"/>
          <w:sz w:val="24"/>
          <w:szCs w:val="24"/>
        </w:rPr>
        <w:t xml:space="preserve">Nas deliberações das </w:t>
      </w:r>
      <w:r w:rsidRPr="00027B94">
        <w:rPr>
          <w:rFonts w:ascii="Times New Roman" w:hAnsi="Times New Roman" w:cs="Times New Roman"/>
          <w:color w:val="000000"/>
          <w:sz w:val="24"/>
          <w:szCs w:val="24"/>
        </w:rPr>
        <w:t>Assembleias Gerais de Debenturistas</w:t>
      </w:r>
      <w:r w:rsidRPr="00027B94">
        <w:rPr>
          <w:rFonts w:ascii="Times New Roman" w:hAnsi="Times New Roman" w:cs="Times New Roman"/>
          <w:sz w:val="24"/>
          <w:szCs w:val="24"/>
        </w:rPr>
        <w:t xml:space="preserve">, a cada Debênture em Circulação caberá um voto, admitida a constituição de mandatário, Debenturista ou não. Observado o disposto no item </w:t>
      </w:r>
      <w:r w:rsidR="00E25A0D" w:rsidRPr="00027B94">
        <w:rPr>
          <w:rFonts w:ascii="Times New Roman" w:hAnsi="Times New Roman" w:cs="Times New Roman"/>
          <w:sz w:val="24"/>
          <w:szCs w:val="24"/>
        </w:rPr>
        <w:fldChar w:fldCharType="begin"/>
      </w:r>
      <w:r w:rsidR="00E25A0D" w:rsidRPr="00027B94">
        <w:rPr>
          <w:rFonts w:ascii="Times New Roman" w:hAnsi="Times New Roman" w:cs="Times New Roman"/>
          <w:sz w:val="24"/>
          <w:szCs w:val="24"/>
        </w:rPr>
        <w:instrText xml:space="preserve"> REF _Ref93413915 \r \h </w:instrText>
      </w:r>
      <w:r w:rsidR="00F510A4" w:rsidRPr="00027B94">
        <w:rPr>
          <w:rFonts w:ascii="Times New Roman" w:hAnsi="Times New Roman" w:cs="Times New Roman"/>
          <w:sz w:val="24"/>
          <w:szCs w:val="24"/>
        </w:rPr>
        <w:instrText xml:space="preserve"> \* MERGEFORMAT </w:instrText>
      </w:r>
      <w:r w:rsidR="00E25A0D" w:rsidRPr="00027B94">
        <w:rPr>
          <w:rFonts w:ascii="Times New Roman" w:hAnsi="Times New Roman" w:cs="Times New Roman"/>
          <w:sz w:val="24"/>
          <w:szCs w:val="24"/>
        </w:rPr>
      </w:r>
      <w:r w:rsidR="00E25A0D"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0</w:t>
      </w:r>
      <w:r w:rsidR="00E25A0D" w:rsidRPr="00027B94">
        <w:rPr>
          <w:rFonts w:ascii="Times New Roman" w:hAnsi="Times New Roman" w:cs="Times New Roman"/>
          <w:sz w:val="24"/>
          <w:szCs w:val="24"/>
        </w:rPr>
        <w:fldChar w:fldCharType="end"/>
      </w:r>
      <w:r w:rsidR="00E25A0D" w:rsidRPr="00027B94">
        <w:rPr>
          <w:rFonts w:ascii="Times New Roman" w:hAnsi="Times New Roman" w:cs="Times New Roman"/>
          <w:sz w:val="24"/>
          <w:szCs w:val="24"/>
        </w:rPr>
        <w:t xml:space="preserve"> </w:t>
      </w:r>
      <w:r w:rsidRPr="00027B94">
        <w:rPr>
          <w:rFonts w:ascii="Times New Roman" w:hAnsi="Times New Roman" w:cs="Times New Roman"/>
          <w:sz w:val="24"/>
          <w:szCs w:val="24"/>
        </w:rPr>
        <w:t xml:space="preserve">abaixo, </w:t>
      </w:r>
      <w:r w:rsidRPr="00027B94">
        <w:rPr>
          <w:rFonts w:ascii="Times New Roman" w:hAnsi="Times New Roman" w:cs="Times New Roman"/>
          <w:color w:val="000000"/>
          <w:sz w:val="24"/>
          <w:szCs w:val="24"/>
        </w:rPr>
        <w:t xml:space="preserve">qualquer alteração nas cláusulas ou condições previstas nesta Escritura de Emissão </w:t>
      </w:r>
      <w:r w:rsidRPr="00027B94">
        <w:rPr>
          <w:rFonts w:ascii="Times New Roman" w:hAnsi="Times New Roman" w:cs="Times New Roman"/>
          <w:sz w:val="24"/>
          <w:szCs w:val="24"/>
        </w:rPr>
        <w:t xml:space="preserve">deverá ser aprovada por Debenturistas que representem, pelo menos, </w:t>
      </w:r>
      <w:r w:rsidR="009E40F0" w:rsidRPr="00027B94">
        <w:rPr>
          <w:rFonts w:ascii="Times New Roman" w:hAnsi="Times New Roman" w:cs="Times New Roman"/>
          <w:sz w:val="24"/>
          <w:szCs w:val="24"/>
        </w:rPr>
        <w:t>2/3 (dois terços)</w:t>
      </w:r>
      <w:r w:rsidR="00352B4C" w:rsidRPr="00027B94">
        <w:rPr>
          <w:rFonts w:ascii="Times New Roman" w:hAnsi="Times New Roman" w:cs="Times New Roman"/>
          <w:sz w:val="24"/>
          <w:szCs w:val="24"/>
        </w:rPr>
        <w:t xml:space="preserve"> </w:t>
      </w:r>
      <w:r w:rsidRPr="00027B94">
        <w:rPr>
          <w:rFonts w:ascii="Times New Roman" w:hAnsi="Times New Roman" w:cs="Times New Roman"/>
          <w:sz w:val="24"/>
          <w:szCs w:val="24"/>
        </w:rPr>
        <w:t>das Debêntures em Circulação, exceto quando de outra forma prevista nesta Escritura de Emissão</w:t>
      </w:r>
      <w:r w:rsidR="00A87057" w:rsidRPr="00027B94">
        <w:rPr>
          <w:rFonts w:ascii="Times New Roman" w:hAnsi="Times New Roman" w:cs="Times New Roman"/>
          <w:sz w:val="24"/>
          <w:szCs w:val="24"/>
        </w:rPr>
        <w:t>, incluindo no caso de perdão ou renúncia temporária (</w:t>
      </w:r>
      <w:r w:rsidR="00A87057" w:rsidRPr="00027B94">
        <w:rPr>
          <w:rFonts w:ascii="Times New Roman" w:hAnsi="Times New Roman" w:cs="Times New Roman"/>
          <w:i/>
          <w:iCs/>
          <w:sz w:val="24"/>
          <w:szCs w:val="24"/>
        </w:rPr>
        <w:t>waiver</w:t>
      </w:r>
      <w:r w:rsidR="00A87057" w:rsidRPr="00027B94">
        <w:rPr>
          <w:rFonts w:ascii="Times New Roman" w:hAnsi="Times New Roman" w:cs="Times New Roman"/>
          <w:sz w:val="24"/>
          <w:szCs w:val="24"/>
        </w:rPr>
        <w:t>)</w:t>
      </w:r>
      <w:r w:rsidRPr="00027B94">
        <w:rPr>
          <w:rFonts w:ascii="Times New Roman" w:hAnsi="Times New Roman" w:cs="Times New Roman"/>
          <w:color w:val="000000"/>
          <w:sz w:val="24"/>
          <w:szCs w:val="24"/>
        </w:rPr>
        <w:t>.</w:t>
      </w:r>
    </w:p>
    <w:p w14:paraId="027D487A"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bookmarkStart w:id="534" w:name="_Ref93413915"/>
    </w:p>
    <w:p w14:paraId="49B8936F" w14:textId="3AD81C38"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color w:val="000000"/>
          <w:sz w:val="24"/>
          <w:szCs w:val="24"/>
        </w:rPr>
        <w:t xml:space="preserve">Salvo disposto de outra forma nesta Escritura de Emissão, as alterações relativas às características das Debêntures, conforme venham a ser propostas pela Emissora, que impliquem em alteração: (i) da Remuneração das Debêntures, (ii) das datas de pagamento da Remuneração, (iii) da Data de Vencimento das Debêntures, (iv) dos valores, montantes e datas de amortização do principal das Debêntures, (v) dos Eventos de </w:t>
      </w:r>
      <w:r w:rsidR="00AB6F7F" w:rsidRPr="00027B94">
        <w:rPr>
          <w:rFonts w:ascii="Times New Roman" w:hAnsi="Times New Roman" w:cs="Times New Roman"/>
          <w:sz w:val="24"/>
          <w:szCs w:val="24"/>
        </w:rPr>
        <w:t>Vencimento Antecipado</w:t>
      </w:r>
      <w:r w:rsidRPr="00027B94">
        <w:rPr>
          <w:rFonts w:ascii="Times New Roman" w:hAnsi="Times New Roman" w:cs="Times New Roman"/>
          <w:color w:val="000000"/>
          <w:sz w:val="24"/>
          <w:szCs w:val="24"/>
        </w:rPr>
        <w:t xml:space="preserve">, e/ou (vi) da alteração dos </w:t>
      </w:r>
      <w:r w:rsidRPr="00027B94">
        <w:rPr>
          <w:rFonts w:ascii="Times New Roman" w:hAnsi="Times New Roman" w:cs="Times New Roman"/>
          <w:i/>
          <w:color w:val="000000"/>
          <w:sz w:val="24"/>
          <w:szCs w:val="24"/>
        </w:rPr>
        <w:t>quóruns</w:t>
      </w:r>
      <w:r w:rsidRPr="00027B94">
        <w:rPr>
          <w:rFonts w:ascii="Times New Roman" w:hAnsi="Times New Roman" w:cs="Times New Roman"/>
          <w:color w:val="000000"/>
          <w:sz w:val="24"/>
          <w:szCs w:val="24"/>
        </w:rPr>
        <w:t xml:space="preserve"> de deliberação e dos termos e condições previstos nesta Cláusula</w:t>
      </w:r>
      <w:r w:rsidR="002D337D">
        <w:rPr>
          <w:rFonts w:ascii="Times New Roman" w:hAnsi="Times New Roman" w:cs="Times New Roman"/>
          <w:color w:val="000000"/>
          <w:sz w:val="24"/>
          <w:szCs w:val="24"/>
        </w:rPr>
        <w:t xml:space="preserve"> </w:t>
      </w:r>
      <w:r w:rsidR="0024706A">
        <w:rPr>
          <w:rFonts w:ascii="Times New Roman" w:hAnsi="Times New Roman" w:cs="Times New Roman"/>
          <w:color w:val="000000"/>
          <w:sz w:val="24"/>
          <w:szCs w:val="24"/>
        </w:rPr>
        <w:t>8</w:t>
      </w:r>
      <w:r w:rsidRPr="00027B94">
        <w:rPr>
          <w:rFonts w:ascii="Times New Roman" w:hAnsi="Times New Roman" w:cs="Times New Roman"/>
          <w:color w:val="000000"/>
          <w:sz w:val="24"/>
          <w:szCs w:val="24"/>
        </w:rPr>
        <w:t>, dependerão da aprovação, seja em primeira convocação da Assembleia Geral de Debenturistas, seja em qualquer outra subsequente, por Debenturistas que representem, pelo menos, 90% (noventa por cento) das Debêntures em Circulação</w:t>
      </w:r>
      <w:r w:rsidRPr="00027B94">
        <w:rPr>
          <w:rFonts w:ascii="Times New Roman" w:hAnsi="Times New Roman" w:cs="Times New Roman"/>
          <w:sz w:val="24"/>
          <w:szCs w:val="24"/>
        </w:rPr>
        <w:t>.</w:t>
      </w:r>
      <w:bookmarkEnd w:id="534"/>
    </w:p>
    <w:p w14:paraId="1B522273"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28479812" w14:textId="7C914EFB"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Outras disposições à Assembleia Geral de Debenturistas</w:t>
      </w:r>
    </w:p>
    <w:p w14:paraId="39005D1D"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i/>
          <w:sz w:val="24"/>
          <w:szCs w:val="24"/>
        </w:rPr>
      </w:pPr>
    </w:p>
    <w:p w14:paraId="1EAA74EF" w14:textId="77777777" w:rsidR="00C82E92" w:rsidRPr="00027B94" w:rsidRDefault="00C156C8" w:rsidP="00F510A4">
      <w:pPr>
        <w:pStyle w:val="Level3"/>
        <w:tabs>
          <w:tab w:val="clear" w:pos="2041"/>
        </w:tabs>
        <w:spacing w:after="0" w:line="300" w:lineRule="exact"/>
        <w:rPr>
          <w:rFonts w:ascii="Times New Roman" w:hAnsi="Times New Roman" w:cs="Times New Roman"/>
          <w:i/>
          <w:sz w:val="24"/>
          <w:szCs w:val="24"/>
        </w:rPr>
      </w:pPr>
      <w:r w:rsidRPr="00027B94">
        <w:rPr>
          <w:rFonts w:ascii="Times New Roman" w:hAnsi="Times New Roman" w:cs="Times New Roman"/>
          <w:sz w:val="24"/>
          <w:szCs w:val="24"/>
        </w:rPr>
        <w:t>Será obrigatória a presença dos representantes legais da Emissora em quaisquer Assembleias Gerais convocadas pela Emissora, enquanto que nas assembleias convocadas pelos Debenturistas ou pelo Agente Fiduciário, a presença dos representantes legais da Emissora será facultativa, a não ser que venha a ser exigida expressamente na comunicação de convocação.</w:t>
      </w:r>
    </w:p>
    <w:p w14:paraId="5E00E904"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A10BDE2" w14:textId="6D8FF0FC"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O Agente Fiduciário deverá comparecer a todas as Assembleias Gerais de Debenturistas e prestar aos Debenturistas as informações que lhe forem solicitadas.</w:t>
      </w:r>
    </w:p>
    <w:p w14:paraId="63F8233B"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DD32850"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 Aplicar-se-á às Assembleias Gerais de Debenturistas, no que couber e não conflitar com o aqui disposto, o disposto na Lei das Sociedades por Ações sobre a assembleia geral de acionistas.</w:t>
      </w:r>
      <w:bookmarkStart w:id="535" w:name="_Toc352076904"/>
    </w:p>
    <w:p w14:paraId="416C7409"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bookmarkStart w:id="536" w:name="_Ref93409359"/>
    </w:p>
    <w:p w14:paraId="78AC62CB"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b w:val="0"/>
          <w:sz w:val="24"/>
          <w:szCs w:val="24"/>
        </w:rPr>
      </w:pPr>
    </w:p>
    <w:p w14:paraId="666CDEFB" w14:textId="219A4D62" w:rsidR="00C82E92" w:rsidRPr="00027B94" w:rsidRDefault="00280078" w:rsidP="00F510A4">
      <w:pPr>
        <w:pStyle w:val="Level1"/>
        <w:spacing w:before="0" w:after="0" w:line="300" w:lineRule="exact"/>
        <w:rPr>
          <w:rFonts w:ascii="Times New Roman" w:hAnsi="Times New Roman" w:cs="Times New Roman"/>
          <w:b w:val="0"/>
          <w:sz w:val="24"/>
          <w:szCs w:val="24"/>
        </w:rPr>
      </w:pPr>
      <w:bookmarkStart w:id="537" w:name="_Ref102094081"/>
      <w:r w:rsidRPr="00027B94">
        <w:rPr>
          <w:rFonts w:ascii="Times New Roman" w:hAnsi="Times New Roman" w:cs="Times New Roman"/>
          <w:sz w:val="24"/>
          <w:szCs w:val="24"/>
        </w:rPr>
        <w:t>DECLARAÇÕES E GARANTIAS DA EMISSORA</w:t>
      </w:r>
      <w:bookmarkEnd w:id="535"/>
      <w:bookmarkEnd w:id="536"/>
      <w:bookmarkEnd w:id="537"/>
    </w:p>
    <w:p w14:paraId="08570AAC"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sz w:val="24"/>
          <w:szCs w:val="24"/>
        </w:rPr>
      </w:pPr>
    </w:p>
    <w:p w14:paraId="6C94A57D" w14:textId="25A2E431"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lastRenderedPageBreak/>
        <w:t xml:space="preserve">A Emissora declara e garante ao Agente Fiduciário, na data da assinatura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que:</w:t>
      </w:r>
    </w:p>
    <w:p w14:paraId="0E4124F4"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32229BC"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a Emissora é sociedade por ações, devidamente constituída</w:t>
      </w:r>
      <w:r w:rsidRPr="00027B94">
        <w:rPr>
          <w:rFonts w:ascii="Times New Roman" w:hAnsi="Times New Roman" w:cs="Times New Roman"/>
          <w:w w:val="0"/>
          <w:sz w:val="24"/>
        </w:rPr>
        <w:t xml:space="preserve"> e existente</w:t>
      </w:r>
      <w:r w:rsidRPr="00027B94">
        <w:rPr>
          <w:rFonts w:ascii="Times New Roman" w:hAnsi="Times New Roman" w:cs="Times New Roman"/>
          <w:sz w:val="24"/>
        </w:rPr>
        <w:t>,</w:t>
      </w:r>
      <w:r w:rsidRPr="00027B94">
        <w:rPr>
          <w:rFonts w:ascii="Times New Roman" w:hAnsi="Times New Roman" w:cs="Times New Roman"/>
          <w:w w:val="0"/>
          <w:sz w:val="24"/>
        </w:rPr>
        <w:t xml:space="preserve"> </w:t>
      </w:r>
      <w:r w:rsidRPr="00027B94">
        <w:rPr>
          <w:rFonts w:ascii="Times New Roman" w:hAnsi="Times New Roman" w:cs="Times New Roman"/>
          <w:sz w:val="24"/>
        </w:rPr>
        <w:t>segundo as leis da República Federativa do Brasil;</w:t>
      </w:r>
    </w:p>
    <w:p w14:paraId="74336E84"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w w:val="0"/>
          <w:sz w:val="24"/>
        </w:rPr>
      </w:pPr>
    </w:p>
    <w:p w14:paraId="127EEBB6" w14:textId="379775BE"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w w:val="0"/>
          <w:sz w:val="24"/>
        </w:rPr>
      </w:pPr>
      <w:r w:rsidRPr="00027B94">
        <w:rPr>
          <w:rFonts w:ascii="Times New Roman" w:hAnsi="Times New Roman" w:cs="Times New Roman"/>
          <w:w w:val="0"/>
          <w:sz w:val="24"/>
        </w:rPr>
        <w:t xml:space="preserve">está devidamente autorizada e obteve todas as licenças e autorizações necessárias à celebração da presente </w:t>
      </w:r>
      <w:r w:rsidR="006C3F2F" w:rsidRPr="00027B94">
        <w:rPr>
          <w:rFonts w:ascii="Times New Roman" w:hAnsi="Times New Roman" w:cs="Times New Roman"/>
          <w:w w:val="0"/>
          <w:sz w:val="24"/>
        </w:rPr>
        <w:t>Escritura de Emissão</w:t>
      </w:r>
      <w:r w:rsidRPr="00027B94">
        <w:rPr>
          <w:rFonts w:ascii="Times New Roman" w:hAnsi="Times New Roman" w:cs="Times New Roman"/>
          <w:w w:val="0"/>
          <w:sz w:val="24"/>
        </w:rPr>
        <w:t xml:space="preserve"> e ao cumprimento de suas obrigações;</w:t>
      </w:r>
    </w:p>
    <w:p w14:paraId="7423C1E6"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78B88EE0" w14:textId="0C3A7779"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w w:val="0"/>
          <w:sz w:val="24"/>
        </w:rPr>
        <w:t>as obrigações assumidas n</w:t>
      </w:r>
      <w:r w:rsidRPr="00027B94">
        <w:rPr>
          <w:rFonts w:ascii="Times New Roman" w:hAnsi="Times New Roman" w:cs="Times New Roman"/>
          <w:sz w:val="24"/>
        </w:rPr>
        <w:t xml:space="preserve">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constituem </w:t>
      </w:r>
      <w:r w:rsidRPr="00027B94">
        <w:rPr>
          <w:rFonts w:ascii="Times New Roman" w:hAnsi="Times New Roman" w:cs="Times New Roman"/>
          <w:w w:val="0"/>
          <w:sz w:val="24"/>
        </w:rPr>
        <w:t xml:space="preserve">obrigações legalmente válidas e vinculantes da Emissora, exequíveis </w:t>
      </w:r>
      <w:r w:rsidRPr="00027B94">
        <w:rPr>
          <w:rFonts w:ascii="Times New Roman" w:hAnsi="Times New Roman" w:cs="Times New Roman"/>
          <w:sz w:val="24"/>
        </w:rPr>
        <w:t>de acordo com seus termos e condições;</w:t>
      </w:r>
    </w:p>
    <w:p w14:paraId="1AD28FD0"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ECD1BE5"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manterá</w:t>
      </w:r>
      <w:r w:rsidRPr="00027B94">
        <w:rPr>
          <w:rFonts w:ascii="Times New Roman" w:hAnsi="Times New Roman" w:cs="Times New Roman"/>
          <w:w w:val="0"/>
          <w:sz w:val="24"/>
        </w:rPr>
        <w:t xml:space="preserve"> em vigor toda a estrutura de contratos e demais acordos existentes necessários para assegurar à Emissora a manutenção das suas condições atuais de operação e funcionamento;</w:t>
      </w:r>
    </w:p>
    <w:p w14:paraId="1AE3F0C3"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7F5D561D" w14:textId="50849BDD"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a celebração da presente </w:t>
      </w:r>
      <w:r w:rsidR="006C3F2F" w:rsidRPr="00027B94">
        <w:rPr>
          <w:rFonts w:ascii="Times New Roman" w:hAnsi="Times New Roman" w:cs="Times New Roman"/>
          <w:sz w:val="24"/>
        </w:rPr>
        <w:t>Escritura de Emissão</w:t>
      </w:r>
      <w:r w:rsidRPr="00027B94">
        <w:rPr>
          <w:rFonts w:ascii="Times New Roman" w:hAnsi="Times New Roman" w:cs="Times New Roman"/>
          <w:sz w:val="24"/>
        </w:rPr>
        <w:t>, a Emissão e as Garantias foram devidamente autorizadas pelos seus órgãos societários competentes e não infringem, (</w:t>
      </w:r>
      <w:r w:rsidR="00C15A27" w:rsidRPr="00027B94">
        <w:rPr>
          <w:rFonts w:ascii="Times New Roman" w:hAnsi="Times New Roman" w:cs="Times New Roman"/>
          <w:sz w:val="24"/>
        </w:rPr>
        <w:t>a</w:t>
      </w:r>
      <w:r w:rsidRPr="00027B94">
        <w:rPr>
          <w:rFonts w:ascii="Times New Roman" w:hAnsi="Times New Roman" w:cs="Times New Roman"/>
          <w:sz w:val="24"/>
        </w:rPr>
        <w:t>) seu estatuto social; (</w:t>
      </w:r>
      <w:r w:rsidR="00C15A27" w:rsidRPr="00027B94">
        <w:rPr>
          <w:rFonts w:ascii="Times New Roman" w:hAnsi="Times New Roman" w:cs="Times New Roman"/>
          <w:sz w:val="24"/>
        </w:rPr>
        <w:t>b</w:t>
      </w:r>
      <w:r w:rsidRPr="00027B94">
        <w:rPr>
          <w:rFonts w:ascii="Times New Roman" w:hAnsi="Times New Roman" w:cs="Times New Roman"/>
          <w:sz w:val="24"/>
        </w:rPr>
        <w:t>) qualquer disposição legal a que a Emissora esteja sujeita; (</w:t>
      </w:r>
      <w:r w:rsidR="00C15A27" w:rsidRPr="00027B94">
        <w:rPr>
          <w:rFonts w:ascii="Times New Roman" w:hAnsi="Times New Roman" w:cs="Times New Roman"/>
          <w:sz w:val="24"/>
        </w:rPr>
        <w:t>c</w:t>
      </w:r>
      <w:r w:rsidRPr="00027B94">
        <w:rPr>
          <w:rFonts w:ascii="Times New Roman" w:hAnsi="Times New Roman" w:cs="Times New Roman"/>
          <w:sz w:val="24"/>
        </w:rPr>
        <w:t>) qualquer contrato ou instrumento do qual a Emissora seja parte;</w:t>
      </w:r>
      <w:r w:rsidR="00F46E23" w:rsidRPr="00027B94">
        <w:rPr>
          <w:rFonts w:ascii="Times New Roman" w:hAnsi="Times New Roman" w:cs="Times New Roman"/>
          <w:sz w:val="24"/>
        </w:rPr>
        <w:t xml:space="preserve"> (d)</w:t>
      </w:r>
      <w:r w:rsidRPr="00027B94">
        <w:rPr>
          <w:rFonts w:ascii="Times New Roman" w:hAnsi="Times New Roman" w:cs="Times New Roman"/>
          <w:sz w:val="24"/>
        </w:rPr>
        <w:t xml:space="preserve"> </w:t>
      </w:r>
      <w:r w:rsidR="00F236F2" w:rsidRPr="00027B94">
        <w:rPr>
          <w:rFonts w:ascii="Times New Roman" w:hAnsi="Times New Roman" w:cs="Times New Roman"/>
          <w:sz w:val="24"/>
        </w:rPr>
        <w:t xml:space="preserve">qualquer disposição </w:t>
      </w:r>
      <w:r w:rsidR="00F46E23" w:rsidRPr="00027B94">
        <w:rPr>
          <w:rFonts w:ascii="Times New Roman" w:hAnsi="Times New Roman" w:cs="Times New Roman"/>
          <w:sz w:val="24"/>
        </w:rPr>
        <w:t xml:space="preserve">do Contrato de Concessão e estatutária da sociedade de propósito especifico; </w:t>
      </w:r>
      <w:r w:rsidRPr="00027B94">
        <w:rPr>
          <w:rFonts w:ascii="Times New Roman" w:hAnsi="Times New Roman" w:cs="Times New Roman"/>
          <w:sz w:val="24"/>
        </w:rPr>
        <w:t>e (</w:t>
      </w:r>
      <w:r w:rsidR="00F46E23" w:rsidRPr="00027B94">
        <w:rPr>
          <w:rFonts w:ascii="Times New Roman" w:hAnsi="Times New Roman" w:cs="Times New Roman"/>
          <w:sz w:val="24"/>
        </w:rPr>
        <w:t>e</w:t>
      </w:r>
      <w:r w:rsidRPr="00027B94">
        <w:rPr>
          <w:rFonts w:ascii="Times New Roman" w:hAnsi="Times New Roman" w:cs="Times New Roman"/>
          <w:sz w:val="24"/>
        </w:rPr>
        <w:t>) qualquer ordem, decisão ou sentença administrativa, judicial ou arbitral que afete a Emissora ou quaisquer de seus bens ou propriedades;</w:t>
      </w:r>
    </w:p>
    <w:p w14:paraId="35982648" w14:textId="1B5D0CF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674E099" w14:textId="50E8A382" w:rsidR="00C82E92" w:rsidRPr="00027B94" w:rsidRDefault="00E335E6"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nenhum registro, consentimento, autorização, aprovação, licença, ordem de, ou qualificação junto a qualquer autoridade governamental ou órgão regulatório é exigido para o cumprimento pela Emissora de suas obrigações nos termos da presente Escritura de Emissão e nas Garantias, ou para a realização da Emissão, exceto (i) pelo arquivamento desta Escritura de Emissão (e seus aditamentos) na JUCEPAR</w:t>
      </w:r>
      <w:r>
        <w:rPr>
          <w:rFonts w:ascii="Times New Roman" w:hAnsi="Times New Roman" w:cs="Times New Roman"/>
          <w:sz w:val="24"/>
        </w:rPr>
        <w:t xml:space="preserve"> e </w:t>
      </w:r>
      <w:r w:rsidRPr="00765BDD">
        <w:rPr>
          <w:rFonts w:ascii="Times New Roman" w:hAnsi="Times New Roman" w:cs="Times New Roman"/>
          <w:sz w:val="24"/>
        </w:rPr>
        <w:t>Cartórios de RTD Alienação Fiduciária e Fiança</w:t>
      </w:r>
      <w:r w:rsidRPr="00027B94">
        <w:rPr>
          <w:rFonts w:ascii="Times New Roman" w:hAnsi="Times New Roman" w:cs="Times New Roman"/>
          <w:sz w:val="24"/>
        </w:rPr>
        <w:t>; (ii) pelo arquivamento da ata da AGE na JUCEPAR; (iii) pela publicação da AGE nos Jornais de Publicação; (iv) pelo registro do Contrato de Cessão Fiduciária nos Cartórios de RTD</w:t>
      </w:r>
      <w:r>
        <w:rPr>
          <w:rFonts w:ascii="Times New Roman" w:hAnsi="Times New Roman" w:cs="Times New Roman"/>
          <w:sz w:val="24"/>
        </w:rPr>
        <w:t xml:space="preserve"> Cessão Fiduciária</w:t>
      </w:r>
      <w:r w:rsidRPr="00027B94">
        <w:rPr>
          <w:rFonts w:ascii="Times New Roman" w:hAnsi="Times New Roman" w:cs="Times New Roman"/>
          <w:sz w:val="24"/>
        </w:rPr>
        <w:t xml:space="preserve">; (v) pelo registro da Alienação Fiduciária de CDB nos </w:t>
      </w:r>
      <w:r w:rsidRPr="00765BDD">
        <w:rPr>
          <w:rFonts w:ascii="Times New Roman" w:hAnsi="Times New Roman" w:cs="Times New Roman"/>
          <w:sz w:val="24"/>
        </w:rPr>
        <w:t>Cartórios de RTD Alienação Fiduciária e Fiança</w:t>
      </w:r>
      <w:r w:rsidRPr="00714308" w:rsidDel="00FA4118">
        <w:rPr>
          <w:rFonts w:ascii="Times New Roman" w:hAnsi="Times New Roman" w:cs="Times New Roman"/>
          <w:sz w:val="24"/>
        </w:rPr>
        <w:t xml:space="preserve"> </w:t>
      </w:r>
      <w:r w:rsidRPr="00FA4118">
        <w:rPr>
          <w:rFonts w:ascii="Times New Roman" w:hAnsi="Times New Roman" w:cs="Times New Roman"/>
          <w:sz w:val="24"/>
        </w:rPr>
        <w:t>; (vi) pelo registro da Alienação Fiduciária de Ações</w:t>
      </w:r>
      <w:r w:rsidRPr="00027B94">
        <w:rPr>
          <w:rFonts w:ascii="Times New Roman" w:hAnsi="Times New Roman" w:cs="Times New Roman"/>
          <w:sz w:val="24"/>
        </w:rPr>
        <w:t xml:space="preserve"> nos </w:t>
      </w:r>
      <w:r w:rsidRPr="00765BDD">
        <w:rPr>
          <w:rFonts w:ascii="Times New Roman" w:hAnsi="Times New Roman" w:cs="Times New Roman"/>
          <w:sz w:val="24"/>
        </w:rPr>
        <w:t>Cartórios de RTD Alienação Fiduciária e Fiança</w:t>
      </w:r>
      <w:r w:rsidRPr="00027B94" w:rsidDel="00FA4118">
        <w:rPr>
          <w:rFonts w:ascii="Times New Roman" w:hAnsi="Times New Roman" w:cs="Times New Roman"/>
          <w:sz w:val="24"/>
        </w:rPr>
        <w:t xml:space="preserve"> </w:t>
      </w:r>
      <w:r w:rsidRPr="00027B94">
        <w:rPr>
          <w:rFonts w:ascii="Times New Roman" w:hAnsi="Times New Roman" w:cs="Times New Roman"/>
          <w:sz w:val="24"/>
        </w:rPr>
        <w:t>; e (vii) pelo registro das Debêntures junto ao MDA e ao CETIP21</w:t>
      </w:r>
      <w:r w:rsidR="00C156C8" w:rsidRPr="00027B94">
        <w:rPr>
          <w:rFonts w:ascii="Times New Roman" w:hAnsi="Times New Roman" w:cs="Times New Roman"/>
          <w:sz w:val="24"/>
        </w:rPr>
        <w:t>;</w:t>
      </w:r>
      <w:r w:rsidR="00AA129B" w:rsidRPr="00027B94">
        <w:rPr>
          <w:rFonts w:ascii="Times New Roman" w:hAnsi="Times New Roman" w:cs="Times New Roman"/>
          <w:sz w:val="24"/>
        </w:rPr>
        <w:t xml:space="preserve"> </w:t>
      </w:r>
    </w:p>
    <w:p w14:paraId="29016FE6"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FDEA205" w14:textId="6770D241" w:rsidR="00C82E92" w:rsidRPr="00027B94" w:rsidRDefault="00E335E6"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nenhum registro, consentimento, autorização, aprovação, licença, ordem de, ou qualificação junto a, qualquer autoridade governamental ou órgão regulatório é exigido para o cumprimento pela Emissora de suas obrigações nos termos da presente Escritura, ou para a realização da Emissão e/ou da prestação dos Contratos de Garantias, exceto pelo arquivamento desta </w:t>
      </w:r>
      <w:r w:rsidRPr="00027B94">
        <w:rPr>
          <w:rFonts w:ascii="Times New Roman" w:hAnsi="Times New Roman" w:cs="Times New Roman"/>
          <w:sz w:val="24"/>
        </w:rPr>
        <w:lastRenderedPageBreak/>
        <w:t>Escritura na competente Junta Comercial</w:t>
      </w:r>
      <w:r>
        <w:rPr>
          <w:rFonts w:ascii="Times New Roman" w:hAnsi="Times New Roman" w:cs="Times New Roman"/>
          <w:sz w:val="24"/>
        </w:rPr>
        <w:t xml:space="preserve"> nos </w:t>
      </w:r>
      <w:r w:rsidRPr="00E31F6B">
        <w:rPr>
          <w:rFonts w:ascii="Times New Roman" w:hAnsi="Times New Roman" w:cs="Times New Roman"/>
          <w:sz w:val="24"/>
        </w:rPr>
        <w:t>Cartórios de RTD Alienação Fiduciária e Fiança</w:t>
      </w:r>
      <w:r w:rsidRPr="00027B94">
        <w:rPr>
          <w:rFonts w:ascii="Times New Roman" w:hAnsi="Times New Roman" w:cs="Times New Roman"/>
          <w:sz w:val="24"/>
        </w:rPr>
        <w:t xml:space="preserve">, o depósito das Debêntures junto à B3 e o registro dos Contratos de Garantia no respectivo </w:t>
      </w:r>
      <w:r w:rsidRPr="00E31F6B">
        <w:rPr>
          <w:rFonts w:ascii="Times New Roman" w:hAnsi="Times New Roman" w:cs="Times New Roman"/>
          <w:sz w:val="24"/>
        </w:rPr>
        <w:t>Cartórios de RTD Alienação Fiduciária e Fiança</w:t>
      </w:r>
      <w:r>
        <w:rPr>
          <w:rFonts w:ascii="Times New Roman" w:hAnsi="Times New Roman" w:cs="Times New Roman"/>
          <w:sz w:val="24"/>
        </w:rPr>
        <w:t xml:space="preserve"> e </w:t>
      </w:r>
      <w:r w:rsidRPr="00E31F6B">
        <w:rPr>
          <w:rFonts w:ascii="Times New Roman" w:hAnsi="Times New Roman" w:cs="Times New Roman"/>
          <w:sz w:val="24"/>
        </w:rPr>
        <w:t xml:space="preserve">Cartórios de RTD </w:t>
      </w:r>
      <w:r>
        <w:rPr>
          <w:rFonts w:ascii="Times New Roman" w:hAnsi="Times New Roman" w:cs="Times New Roman"/>
          <w:sz w:val="24"/>
        </w:rPr>
        <w:t xml:space="preserve">Cessão </w:t>
      </w:r>
      <w:r w:rsidRPr="00E31F6B">
        <w:rPr>
          <w:rFonts w:ascii="Times New Roman" w:hAnsi="Times New Roman" w:cs="Times New Roman"/>
          <w:sz w:val="24"/>
        </w:rPr>
        <w:t>Fiduciária</w:t>
      </w:r>
      <w:r w:rsidR="00C156C8" w:rsidRPr="00027B94">
        <w:rPr>
          <w:rFonts w:ascii="Times New Roman" w:hAnsi="Times New Roman" w:cs="Times New Roman"/>
          <w:sz w:val="24"/>
        </w:rPr>
        <w:t>;</w:t>
      </w:r>
      <w:r w:rsidR="00AA129B" w:rsidRPr="00027B94">
        <w:rPr>
          <w:rFonts w:ascii="Times New Roman" w:hAnsi="Times New Roman" w:cs="Times New Roman"/>
          <w:sz w:val="24"/>
        </w:rPr>
        <w:t xml:space="preserve"> </w:t>
      </w:r>
    </w:p>
    <w:p w14:paraId="372E98EE"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741CE09" w14:textId="46212700"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os representantes legais da Emissora que assinam esta </w:t>
      </w:r>
      <w:r w:rsidR="006C3F2F" w:rsidRPr="00027B94">
        <w:rPr>
          <w:rFonts w:ascii="Times New Roman" w:hAnsi="Times New Roman" w:cs="Times New Roman"/>
          <w:sz w:val="24"/>
        </w:rPr>
        <w:t>Escritura de Emissão</w:t>
      </w:r>
      <w:r w:rsidRPr="00027B94">
        <w:rPr>
          <w:rFonts w:ascii="Times New Roman" w:hAnsi="Times New Roman" w:cs="Times New Roman"/>
          <w:sz w:val="24"/>
        </w:rPr>
        <w:t xml:space="preserve"> têm poderes estatutários e/ou delegados para assumir, em nome da Emissora, as obrigações aqui e ali estabelecidas e, sendo mandatários, tiveram os poderes legitimamente outorgados, estando os respectivos mandatos em pleno vigor;</w:t>
      </w:r>
    </w:p>
    <w:p w14:paraId="11ADBC27"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67212FC" w14:textId="075E7D3A"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as demonstrações financeiras da </w:t>
      </w:r>
      <w:r w:rsidR="00AA129B" w:rsidRPr="00027B94">
        <w:rPr>
          <w:rFonts w:ascii="Times New Roman" w:hAnsi="Times New Roman" w:cs="Times New Roman"/>
          <w:sz w:val="24"/>
        </w:rPr>
        <w:t xml:space="preserve">Ascensus Gestão </w:t>
      </w:r>
      <w:r w:rsidRPr="00027B94">
        <w:rPr>
          <w:rFonts w:ascii="Times New Roman" w:hAnsi="Times New Roman" w:cs="Times New Roman"/>
          <w:sz w:val="24"/>
        </w:rPr>
        <w:t>representam corretamente sua situação financeira nas datas a que se referem e foram elaboradas de acordo com os princípios contábeis geralmente aceitos no Brasil;</w:t>
      </w:r>
    </w:p>
    <w:p w14:paraId="5117E7E7"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9723B6B"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não omitiu ou omitirá qualquer fato relevante, de qualquer natureza, relativos diretamente à Emissora, que seja de seu conhecimento e que possa resultar em alteração substancial adversa de sua situação econômico-financeira ou reputacional;</w:t>
      </w:r>
    </w:p>
    <w:p w14:paraId="1D286A8D"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0E611F1E" w14:textId="59B002ED"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tem plena ciência e concorda integralmente com a forma de divulgação e apuração da Taxa DI, divulgada pela B3, e que a forma de cálculo da Remuneração das Debêntures foi acordada por livre vontade entre a Emissora e </w:t>
      </w:r>
      <w:r w:rsidR="00B66768" w:rsidRPr="00027B94">
        <w:rPr>
          <w:rFonts w:ascii="Times New Roman" w:hAnsi="Times New Roman" w:cs="Times New Roman"/>
          <w:sz w:val="24"/>
        </w:rPr>
        <w:t>o Coordenador Líder</w:t>
      </w:r>
      <w:r w:rsidRPr="00027B94">
        <w:rPr>
          <w:rFonts w:ascii="Times New Roman" w:hAnsi="Times New Roman" w:cs="Times New Roman"/>
          <w:sz w:val="24"/>
        </w:rPr>
        <w:t>, em observância ao princípio da boa-fé;</w:t>
      </w:r>
    </w:p>
    <w:p w14:paraId="328C70B3"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F6BB8B6"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está cumprindo rigorosamente as leis, regulamentos, normas administrativas e determinações dos órgãos governamentais, autarquias ou tribunais aplicáveis ao exercício de suas atividades, inclusive com o disposto na legislação ambiental e trabalhista em vigor, em especial na Política Nacional do Meio Ambiente, nas Resoluções do CONAMA e nas demais disposições legais e regulamentares ambientais, adotando as medidas e ações preventivas ou reparatórias destinadas a evitar ou corrigir eventuais danos ambientais decorrentes do exercício das atividades descritas em seu objeto social, responsabilizando-se, única e exclusivamente, pela destinação dos recursos financeiros obtidos com a Emissão, bem como têm procedido com todas as diligências exigidas para a atividade da espécie, preservando o meio ambiente e atendendo às determinações dos órgãos municipais, estaduais e federais, que subsidiariamente legislem ou regulamentem as normas trabalhistas e ambientais em vigor;</w:t>
      </w:r>
    </w:p>
    <w:p w14:paraId="50CC55D3"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623B63B1"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está em dia com o pagamento de todas as obrigações de natureza tributária (municipal, estadual e federal), trabalhista, previdenciária, ambiental e de quaisquer outras obrigações impostas por lei, com exceção daquelas que estejam sendo questionadas na esfera judicial e/ou administrativas e em razão de tal questionamento tenham sua exigibilidade suspensa;</w:t>
      </w:r>
    </w:p>
    <w:p w14:paraId="4A054E7A"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27467E05" w14:textId="42E72C5A"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lastRenderedPageBreak/>
        <w:t>tem conhecimento de que não poderá realizar outra oferta pública da mesma espécie de valores mobiliários dentro do prazo de 4 (quatro) meses contados da data da comunicação à CVM do encerramento da Oferta, a menos que a nova oferta seja submetida a registro na CVM;</w:t>
      </w:r>
    </w:p>
    <w:p w14:paraId="48A07B75"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63A0C91" w14:textId="77777777"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não tem nenhuma ligação com o Agente Fiduciário que impeça o Agente Fiduciário de exercer, plenamente, suas funções com relação a esta Emissão;</w:t>
      </w:r>
    </w:p>
    <w:p w14:paraId="4FAD08E0"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1B2908DA" w14:textId="399D51F0"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as informações constantes nos avisos de ato ou fato relevante divulgados pela Emissora, são verdadeiras, consistentes, corretas e suficientes; </w:t>
      </w:r>
    </w:p>
    <w:p w14:paraId="3C3A5D41"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EAEEF65" w14:textId="0C7F7BF2" w:rsidR="00C82E92"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inexiste, por parte da Emissora, controladores, controladas, </w:t>
      </w:r>
      <w:r w:rsidR="00446F84" w:rsidRPr="00027B94">
        <w:rPr>
          <w:rFonts w:ascii="Times New Roman" w:hAnsi="Times New Roman" w:cs="Times New Roman"/>
          <w:sz w:val="24"/>
        </w:rPr>
        <w:t>Coligadas</w:t>
      </w:r>
      <w:r w:rsidRPr="00027B94">
        <w:rPr>
          <w:rFonts w:ascii="Times New Roman" w:hAnsi="Times New Roman" w:cs="Times New Roman"/>
          <w:sz w:val="24"/>
        </w:rPr>
        <w:t>, nem de seus diretores, membros de conselho de administração e empregados no exercício de suas funções</w:t>
      </w:r>
      <w:r w:rsidRPr="00027B94" w:rsidDel="00710F8B">
        <w:rPr>
          <w:rFonts w:ascii="Times New Roman" w:hAnsi="Times New Roman" w:cs="Times New Roman"/>
          <w:sz w:val="24"/>
        </w:rPr>
        <w:t xml:space="preserve"> </w:t>
      </w:r>
      <w:r w:rsidRPr="00027B94">
        <w:rPr>
          <w:rFonts w:ascii="Times New Roman" w:hAnsi="Times New Roman" w:cs="Times New Roman"/>
          <w:sz w:val="24"/>
        </w:rPr>
        <w:t xml:space="preserve">agindo diretamente em nome e benefício da Emissora, investigação formal, inquérito, processo administrativo ou judicial, no Brasil ou no exterior, relativo à prática de corrupção ou de atos lesivos à administração pública, incluindo, sem limitação, </w:t>
      </w:r>
      <w:r w:rsidR="00CF4EE4" w:rsidRPr="00027B94">
        <w:rPr>
          <w:rFonts w:ascii="Times New Roman" w:hAnsi="Times New Roman" w:cs="Times New Roman"/>
          <w:sz w:val="24"/>
        </w:rPr>
        <w:t>as Leis Anticorrupção</w:t>
      </w:r>
      <w:r w:rsidRPr="00027B94">
        <w:rPr>
          <w:rFonts w:ascii="Times New Roman" w:hAnsi="Times New Roman" w:cs="Times New Roman"/>
          <w:sz w:val="24"/>
        </w:rPr>
        <w:t>, conforme aplicável</w:t>
      </w:r>
      <w:r w:rsidR="00CF4EE4" w:rsidRPr="00027B94">
        <w:rPr>
          <w:rFonts w:ascii="Times New Roman" w:hAnsi="Times New Roman" w:cs="Times New Roman"/>
          <w:sz w:val="24"/>
        </w:rPr>
        <w:t xml:space="preserve">, </w:t>
      </w:r>
      <w:r w:rsidR="00CF4EE4" w:rsidRPr="00027B94">
        <w:rPr>
          <w:rFonts w:ascii="Times New Roman" w:hAnsi="Times New Roman" w:cs="Times New Roman"/>
          <w:bCs/>
          <w:sz w:val="24"/>
        </w:rPr>
        <w:t>na medida em que (a) mantém políticas e procedimentos internos que assegurem o integral cumprimento das Leis Anticorrupção; (b) dá pleno conhecimento das Leis Anticorrupção a todos os profissionais que venham a se relacionar, previamente ao início de sua atuação no âmbito deste documento; (c) abstém-se de praticar atos de corrupção e de agir de forma lesiva à administração pública, nacional e estrangeira, no seu interesse ou para seu benefício, exclusivo ou não, conforme o caso, ou de suas respectivas Controladas; e (d) caso tenha conhecimento de qualquer ato ou fato relacionado a aludidas normas, comunicar em até 2 (dois) Dias Úteis contados do conhecimento de tal ato ou fato, ao Agente Fiduciário</w:t>
      </w:r>
      <w:r w:rsidRPr="00027B94">
        <w:rPr>
          <w:rFonts w:ascii="Times New Roman" w:hAnsi="Times New Roman" w:cs="Times New Roman"/>
          <w:sz w:val="24"/>
        </w:rPr>
        <w:t xml:space="preserve">; </w:t>
      </w:r>
    </w:p>
    <w:p w14:paraId="26186553"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4F23FD84" w14:textId="506D342F" w:rsidR="0094542C" w:rsidRPr="00027B94" w:rsidRDefault="00C156C8"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observa a legislação em vigor, em especial a legislação trabalhista, previdenciária e ambiental, para que: (a) não utilize, direta ou indiretamente, trabalho em condições análogas às de escravo ou trabalho infantil; (b) os trabalhadores da Emissora estejam devidamente registrados nos termos da legislação em vigor; (c) cumpra as obrigações decorrentes dos respectivos contratos de trabalho e da legislação trabalhista e previdenciária em vigor; (d) cumpra a legislação aplicável à proteção do meio ambiente, bem como à saúde e segurança públicas; (e) detenha todas as permissões, licenças, autorizações e aprovações necessárias para o exercício de suas atividades, em conformidade com a legislação ambiental aplicável, </w:t>
      </w:r>
      <w:r w:rsidR="00AA129B" w:rsidRPr="00027B94">
        <w:rPr>
          <w:rFonts w:ascii="Times New Roman" w:hAnsi="Times New Roman" w:cs="Times New Roman"/>
          <w:sz w:val="24"/>
        </w:rPr>
        <w:t>inclusive àquelas necessárias para execução das atividades referentes ao Projeto</w:t>
      </w:r>
      <w:r w:rsidRPr="00027B94">
        <w:rPr>
          <w:rFonts w:ascii="Times New Roman" w:hAnsi="Times New Roman" w:cs="Times New Roman"/>
          <w:sz w:val="24"/>
        </w:rPr>
        <w:t>; e (f) tenha todos os registros necessários, em conformidade com a legislação civil e ambiental aplicável</w:t>
      </w:r>
      <w:r w:rsidR="0094542C" w:rsidRPr="00027B94">
        <w:rPr>
          <w:rFonts w:ascii="Times New Roman" w:hAnsi="Times New Roman" w:cs="Times New Roman"/>
          <w:sz w:val="24"/>
        </w:rPr>
        <w:t>; e</w:t>
      </w:r>
    </w:p>
    <w:p w14:paraId="10F3EB69" w14:textId="77777777" w:rsidR="00977F98" w:rsidRPr="00027B94" w:rsidRDefault="00977F98" w:rsidP="00311F1C">
      <w:pPr>
        <w:pStyle w:val="Level4"/>
        <w:numPr>
          <w:ilvl w:val="0"/>
          <w:numId w:val="0"/>
        </w:numPr>
        <w:tabs>
          <w:tab w:val="clear" w:pos="2722"/>
        </w:tabs>
        <w:spacing w:after="0" w:line="300" w:lineRule="exact"/>
        <w:ind w:left="1360"/>
        <w:rPr>
          <w:rFonts w:ascii="Times New Roman" w:hAnsi="Times New Roman" w:cs="Times New Roman"/>
          <w:sz w:val="24"/>
        </w:rPr>
      </w:pPr>
    </w:p>
    <w:p w14:paraId="5AF920A5" w14:textId="77EA7917" w:rsidR="00C82E92" w:rsidRPr="00027B94" w:rsidRDefault="0094542C" w:rsidP="00F510A4">
      <w:pPr>
        <w:pStyle w:val="Level4"/>
        <w:tabs>
          <w:tab w:val="clear" w:pos="2041"/>
          <w:tab w:val="clear" w:pos="2722"/>
          <w:tab w:val="num" w:pos="1361"/>
        </w:tabs>
        <w:spacing w:after="0" w:line="300" w:lineRule="exact"/>
        <w:ind w:left="1360"/>
        <w:rPr>
          <w:rFonts w:ascii="Times New Roman" w:hAnsi="Times New Roman" w:cs="Times New Roman"/>
          <w:sz w:val="24"/>
        </w:rPr>
      </w:pPr>
      <w:r w:rsidRPr="00027B94">
        <w:rPr>
          <w:rFonts w:ascii="Times New Roman" w:hAnsi="Times New Roman" w:cs="Times New Roman"/>
          <w:sz w:val="24"/>
        </w:rPr>
        <w:t xml:space="preserve">de acordo com o controle da Emissora, a presente Emissão corresponde à </w:t>
      </w:r>
      <w:r w:rsidR="00AA129B" w:rsidRPr="00027B94">
        <w:rPr>
          <w:rFonts w:ascii="Times New Roman" w:hAnsi="Times New Roman" w:cs="Times New Roman"/>
          <w:sz w:val="24"/>
        </w:rPr>
        <w:t>1</w:t>
      </w:r>
      <w:r w:rsidRPr="00027B94">
        <w:rPr>
          <w:rFonts w:ascii="Times New Roman" w:hAnsi="Times New Roman" w:cs="Times New Roman"/>
          <w:sz w:val="24"/>
        </w:rPr>
        <w:t>ª (</w:t>
      </w:r>
      <w:r w:rsidR="00AA129B" w:rsidRPr="00027B94">
        <w:rPr>
          <w:rFonts w:ascii="Times New Roman" w:hAnsi="Times New Roman" w:cs="Times New Roman"/>
          <w:sz w:val="24"/>
        </w:rPr>
        <w:t>primeira</w:t>
      </w:r>
      <w:r w:rsidRPr="00027B94">
        <w:rPr>
          <w:rFonts w:ascii="Times New Roman" w:hAnsi="Times New Roman" w:cs="Times New Roman"/>
          <w:sz w:val="24"/>
        </w:rPr>
        <w:t>) emissão de debêntures da Emissora</w:t>
      </w:r>
      <w:r w:rsidR="00C156C8" w:rsidRPr="00027B94">
        <w:rPr>
          <w:rFonts w:ascii="Times New Roman" w:hAnsi="Times New Roman" w:cs="Times New Roman"/>
          <w:sz w:val="24"/>
        </w:rPr>
        <w:t>.</w:t>
      </w:r>
    </w:p>
    <w:p w14:paraId="789ACED8"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sz w:val="24"/>
          <w:szCs w:val="24"/>
        </w:rPr>
      </w:pPr>
    </w:p>
    <w:p w14:paraId="489AB1C6" w14:textId="34849352" w:rsidR="00C82E92" w:rsidRPr="00027B94" w:rsidRDefault="00C156C8" w:rsidP="00F510A4">
      <w:pPr>
        <w:pStyle w:val="Level2"/>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se compromete a notificar, em até 5 (cinco) Dias Úteis, os Debenturistas </w:t>
      </w:r>
      <w:r w:rsidRPr="00027B94">
        <w:rPr>
          <w:rFonts w:ascii="Times New Roman" w:hAnsi="Times New Roman" w:cs="Times New Roman"/>
          <w:sz w:val="24"/>
          <w:szCs w:val="24"/>
        </w:rPr>
        <w:lastRenderedPageBreak/>
        <w:t xml:space="preserve">e o Agente Fiduciário caso quaisquer das declarações prestadas na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tornem-se total ou parcialmente inverídicas, incompletas ou incorretas.</w:t>
      </w:r>
    </w:p>
    <w:p w14:paraId="65FE1B0B"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sz w:val="24"/>
          <w:szCs w:val="24"/>
        </w:rPr>
      </w:pPr>
      <w:bookmarkStart w:id="538" w:name="_Toc352076905"/>
    </w:p>
    <w:p w14:paraId="31C20A10" w14:textId="77777777" w:rsidR="00977F98" w:rsidRPr="00027B94" w:rsidRDefault="00977F98" w:rsidP="00311F1C">
      <w:pPr>
        <w:pStyle w:val="Level1"/>
        <w:numPr>
          <w:ilvl w:val="0"/>
          <w:numId w:val="0"/>
        </w:numPr>
        <w:spacing w:before="0" w:after="0" w:line="300" w:lineRule="exact"/>
        <w:ind w:left="680"/>
        <w:rPr>
          <w:rFonts w:ascii="Times New Roman" w:hAnsi="Times New Roman" w:cs="Times New Roman"/>
          <w:sz w:val="24"/>
          <w:szCs w:val="24"/>
        </w:rPr>
      </w:pPr>
    </w:p>
    <w:p w14:paraId="2D3DF60D" w14:textId="62C4C4E2" w:rsidR="00C82E92" w:rsidRPr="00027B94" w:rsidRDefault="00977F98" w:rsidP="00F510A4">
      <w:pPr>
        <w:pStyle w:val="Level1"/>
        <w:spacing w:before="0" w:after="0" w:line="300" w:lineRule="exact"/>
        <w:rPr>
          <w:rFonts w:ascii="Times New Roman" w:hAnsi="Times New Roman" w:cs="Times New Roman"/>
          <w:sz w:val="24"/>
          <w:szCs w:val="24"/>
        </w:rPr>
      </w:pPr>
      <w:r w:rsidRPr="00027B94">
        <w:rPr>
          <w:rFonts w:ascii="Times New Roman" w:hAnsi="Times New Roman" w:cs="Times New Roman"/>
          <w:sz w:val="24"/>
          <w:szCs w:val="24"/>
        </w:rPr>
        <w:t>DISPOSIÇÕES GERAIS</w:t>
      </w:r>
      <w:bookmarkEnd w:id="538"/>
    </w:p>
    <w:p w14:paraId="60606875"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6DDB4154"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Comunicações</w:t>
      </w:r>
    </w:p>
    <w:p w14:paraId="7C08DA3B"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F1A28BE" w14:textId="6ED5280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comunicações a serem enviadas por qualquer das Partes nos termos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deverão ser encaminhadas para os seguintes endereços:</w:t>
      </w:r>
      <w:r w:rsidR="00C15A27" w:rsidRPr="00027B94">
        <w:rPr>
          <w:rFonts w:ascii="Times New Roman" w:hAnsi="Times New Roman" w:cs="Times New Roman"/>
          <w:b/>
          <w:bCs/>
          <w:sz w:val="24"/>
          <w:szCs w:val="24"/>
          <w:highlight w:val="yellow"/>
        </w:rPr>
        <w:t xml:space="preserve"> </w:t>
      </w:r>
    </w:p>
    <w:p w14:paraId="40C410E5"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5AEFA01" w14:textId="58F51613" w:rsidR="00C82E92" w:rsidRPr="00027B94" w:rsidRDefault="00C156C8" w:rsidP="00F510A4">
      <w:pPr>
        <w:pStyle w:val="Exhibit4"/>
        <w:numPr>
          <w:ilvl w:val="3"/>
          <w:numId w:val="32"/>
        </w:numPr>
        <w:spacing w:after="0" w:line="300" w:lineRule="exact"/>
        <w:rPr>
          <w:rFonts w:ascii="Times New Roman" w:hAnsi="Times New Roman"/>
          <w:sz w:val="24"/>
          <w:szCs w:val="24"/>
        </w:rPr>
      </w:pPr>
      <w:r w:rsidRPr="00027B94">
        <w:rPr>
          <w:rFonts w:ascii="Times New Roman" w:hAnsi="Times New Roman"/>
          <w:sz w:val="24"/>
          <w:szCs w:val="24"/>
        </w:rPr>
        <w:t>Para a Emissora:</w:t>
      </w:r>
      <w:r w:rsidR="00AB38B8" w:rsidRPr="00027B94">
        <w:rPr>
          <w:rFonts w:ascii="Times New Roman" w:hAnsi="Times New Roman"/>
          <w:sz w:val="24"/>
          <w:szCs w:val="24"/>
        </w:rPr>
        <w:t xml:space="preserve"> </w:t>
      </w:r>
    </w:p>
    <w:p w14:paraId="1D856C8A" w14:textId="7F31A05E" w:rsidR="00C156C8" w:rsidRPr="00027B94" w:rsidRDefault="00E50A73" w:rsidP="00F510A4">
      <w:pPr>
        <w:pStyle w:val="Body"/>
        <w:spacing w:after="0" w:line="300" w:lineRule="exact"/>
        <w:ind w:left="2041"/>
        <w:rPr>
          <w:rFonts w:ascii="Times New Roman" w:hAnsi="Times New Roman" w:cs="Times New Roman"/>
          <w:b/>
          <w:sz w:val="24"/>
        </w:rPr>
      </w:pPr>
      <w:r w:rsidRPr="00027B94">
        <w:rPr>
          <w:rFonts w:ascii="Times New Roman" w:hAnsi="Times New Roman" w:cs="Times New Roman"/>
          <w:b/>
          <w:sz w:val="24"/>
        </w:rPr>
        <w:t xml:space="preserve">Ascensus TV PAR SPE </w:t>
      </w:r>
      <w:r w:rsidR="00C156C8" w:rsidRPr="00027B94">
        <w:rPr>
          <w:rFonts w:ascii="Times New Roman" w:hAnsi="Times New Roman" w:cs="Times New Roman"/>
          <w:b/>
          <w:sz w:val="24"/>
        </w:rPr>
        <w:t>S.A</w:t>
      </w:r>
    </w:p>
    <w:p w14:paraId="22A1A33B" w14:textId="782B85A3" w:rsidR="00C156C8" w:rsidRPr="00027B94" w:rsidRDefault="00C156C8" w:rsidP="00F510A4">
      <w:pPr>
        <w:pStyle w:val="Body"/>
        <w:spacing w:after="0" w:line="300" w:lineRule="exact"/>
        <w:ind w:left="2041"/>
        <w:rPr>
          <w:rFonts w:ascii="Times New Roman" w:hAnsi="Times New Roman" w:cs="Times New Roman"/>
          <w:sz w:val="24"/>
        </w:rPr>
      </w:pPr>
      <w:r w:rsidRPr="00027B94">
        <w:rPr>
          <w:rFonts w:ascii="Times New Roman" w:hAnsi="Times New Roman" w:cs="Times New Roman"/>
          <w:sz w:val="24"/>
        </w:rPr>
        <w:t xml:space="preserve">Avenida </w:t>
      </w:r>
      <w:r w:rsidR="00E50A73" w:rsidRPr="00027B94">
        <w:rPr>
          <w:rFonts w:ascii="Times New Roman" w:hAnsi="Times New Roman" w:cs="Times New Roman"/>
          <w:sz w:val="24"/>
        </w:rPr>
        <w:t>Arthur de Abreu</w:t>
      </w:r>
      <w:r w:rsidRPr="00027B94">
        <w:rPr>
          <w:rFonts w:ascii="Times New Roman" w:hAnsi="Times New Roman" w:cs="Times New Roman"/>
          <w:sz w:val="24"/>
        </w:rPr>
        <w:t>,</w:t>
      </w:r>
      <w:r w:rsidR="00E50A73" w:rsidRPr="00027B94">
        <w:rPr>
          <w:rFonts w:ascii="Times New Roman" w:hAnsi="Times New Roman" w:cs="Times New Roman"/>
          <w:sz w:val="24"/>
        </w:rPr>
        <w:t xml:space="preserve"> nº 29, conj. 6, andar 9, Centro Histórico</w:t>
      </w:r>
      <w:r w:rsidR="00C030E2" w:rsidRPr="00027B94">
        <w:rPr>
          <w:rFonts w:ascii="Times New Roman" w:hAnsi="Times New Roman" w:cs="Times New Roman"/>
          <w:sz w:val="24"/>
        </w:rPr>
        <w:t xml:space="preserve"> </w:t>
      </w:r>
      <w:r w:rsidRPr="00027B94">
        <w:rPr>
          <w:rFonts w:ascii="Times New Roman" w:hAnsi="Times New Roman" w:cs="Times New Roman"/>
          <w:sz w:val="24"/>
        </w:rPr>
        <w:t xml:space="preserve">CEP </w:t>
      </w:r>
      <w:r w:rsidR="00E50A73" w:rsidRPr="00027B94">
        <w:rPr>
          <w:rFonts w:ascii="Times New Roman" w:hAnsi="Times New Roman" w:cs="Times New Roman"/>
          <w:sz w:val="24"/>
        </w:rPr>
        <w:t>83203-210</w:t>
      </w:r>
      <w:r w:rsidRPr="00027B94">
        <w:rPr>
          <w:rFonts w:ascii="Times New Roman" w:hAnsi="Times New Roman" w:cs="Times New Roman"/>
          <w:sz w:val="24"/>
        </w:rPr>
        <w:t xml:space="preserve">, </w:t>
      </w:r>
      <w:r w:rsidR="00E50A73" w:rsidRPr="00027B94">
        <w:rPr>
          <w:rFonts w:ascii="Times New Roman" w:hAnsi="Times New Roman" w:cs="Times New Roman"/>
          <w:sz w:val="24"/>
        </w:rPr>
        <w:t>Paranaguá</w:t>
      </w:r>
      <w:r w:rsidRPr="00027B94">
        <w:rPr>
          <w:rFonts w:ascii="Times New Roman" w:hAnsi="Times New Roman" w:cs="Times New Roman"/>
          <w:sz w:val="24"/>
        </w:rPr>
        <w:t xml:space="preserve"> – </w:t>
      </w:r>
      <w:r w:rsidR="00E50A73" w:rsidRPr="00027B94">
        <w:rPr>
          <w:rFonts w:ascii="Times New Roman" w:hAnsi="Times New Roman" w:cs="Times New Roman"/>
          <w:sz w:val="24"/>
        </w:rPr>
        <w:t>PR</w:t>
      </w:r>
    </w:p>
    <w:p w14:paraId="2DFFD1A5" w14:textId="6E3F081D" w:rsidR="00C156C8" w:rsidRPr="00765BDD" w:rsidRDefault="00C156C8" w:rsidP="00F510A4">
      <w:pPr>
        <w:pStyle w:val="Body"/>
        <w:spacing w:after="0" w:line="300" w:lineRule="exact"/>
        <w:ind w:left="2041"/>
        <w:rPr>
          <w:rFonts w:ascii="Times New Roman" w:hAnsi="Times New Roman" w:cs="Times New Roman"/>
          <w:sz w:val="24"/>
          <w:szCs w:val="22"/>
          <w:lang w:val="en-US"/>
        </w:rPr>
      </w:pPr>
      <w:bookmarkStart w:id="539" w:name="_Hlk27562589"/>
      <w:r w:rsidRPr="00765BDD">
        <w:rPr>
          <w:rFonts w:ascii="Times New Roman" w:hAnsi="Times New Roman" w:cs="Times New Roman"/>
          <w:sz w:val="22"/>
          <w:szCs w:val="22"/>
          <w:lang w:val="en-US"/>
        </w:rPr>
        <w:t xml:space="preserve">At.: </w:t>
      </w:r>
      <w:r w:rsidR="00F73930" w:rsidRPr="00765BDD">
        <w:rPr>
          <w:rFonts w:ascii="Times New Roman" w:hAnsi="Times New Roman" w:cs="Times New Roman"/>
          <w:sz w:val="24"/>
          <w:szCs w:val="22"/>
          <w:lang w:val="en-US" w:eastAsia="en-US"/>
        </w:rPr>
        <w:t>Laudo Lamin</w:t>
      </w:r>
    </w:p>
    <w:p w14:paraId="4A1A7E28" w14:textId="6F9F0F96" w:rsidR="00C156C8" w:rsidRPr="00ED0E29" w:rsidRDefault="00C156C8" w:rsidP="00F510A4">
      <w:pPr>
        <w:pStyle w:val="Body"/>
        <w:spacing w:after="0" w:line="300" w:lineRule="exact"/>
        <w:ind w:left="2041"/>
        <w:rPr>
          <w:rFonts w:ascii="Times New Roman" w:hAnsi="Times New Roman" w:cs="Times New Roman"/>
          <w:sz w:val="24"/>
          <w:szCs w:val="22"/>
          <w:lang w:val="en-US"/>
        </w:rPr>
      </w:pPr>
      <w:r w:rsidRPr="00ED0E29">
        <w:rPr>
          <w:rFonts w:ascii="Times New Roman" w:hAnsi="Times New Roman" w:cs="Times New Roman"/>
          <w:sz w:val="24"/>
          <w:szCs w:val="22"/>
          <w:lang w:val="en-US"/>
        </w:rPr>
        <w:t xml:space="preserve">Tel.: </w:t>
      </w:r>
      <w:r w:rsidR="00F73930" w:rsidRPr="00ED0E29">
        <w:rPr>
          <w:rFonts w:ascii="Times New Roman" w:hAnsi="Times New Roman" w:cs="Times New Roman"/>
          <w:sz w:val="24"/>
          <w:szCs w:val="22"/>
          <w:lang w:val="en-US" w:eastAsia="en-US"/>
        </w:rPr>
        <w:t>(47) 3025-8800 / (47) 9 9638-3399</w:t>
      </w:r>
    </w:p>
    <w:p w14:paraId="73114C8B" w14:textId="3E9B0C9F" w:rsidR="00C82E92" w:rsidRPr="00F058D3" w:rsidRDefault="00C156C8" w:rsidP="00F510A4">
      <w:pPr>
        <w:pStyle w:val="Body"/>
        <w:spacing w:after="0" w:line="300" w:lineRule="exact"/>
        <w:ind w:left="2041"/>
        <w:jc w:val="left"/>
        <w:rPr>
          <w:rStyle w:val="Hyperlink"/>
          <w:rFonts w:ascii="Times New Roman" w:hAnsi="Times New Roman" w:cs="Times New Roman"/>
          <w:sz w:val="24"/>
          <w:szCs w:val="22"/>
          <w:lang w:val="en-US"/>
        </w:rPr>
      </w:pPr>
      <w:r w:rsidRPr="00F058D3">
        <w:rPr>
          <w:rFonts w:ascii="Times New Roman" w:hAnsi="Times New Roman" w:cs="Times New Roman"/>
          <w:sz w:val="24"/>
          <w:szCs w:val="22"/>
          <w:lang w:val="en-US"/>
        </w:rPr>
        <w:t xml:space="preserve">E-mail: </w:t>
      </w:r>
      <w:bookmarkEnd w:id="539"/>
      <w:r w:rsidR="00F73930" w:rsidRPr="00ED0E29">
        <w:rPr>
          <w:rFonts w:ascii="Times New Roman" w:hAnsi="Times New Roman" w:cs="Times New Roman"/>
          <w:sz w:val="24"/>
          <w:szCs w:val="22"/>
          <w:lang w:eastAsia="en-US"/>
        </w:rPr>
        <w:fldChar w:fldCharType="begin"/>
      </w:r>
      <w:r w:rsidR="00F73930" w:rsidRPr="00F058D3">
        <w:rPr>
          <w:rFonts w:ascii="Times New Roman" w:hAnsi="Times New Roman" w:cs="Times New Roman"/>
          <w:sz w:val="24"/>
          <w:szCs w:val="22"/>
          <w:lang w:val="en-US" w:eastAsia="en-US"/>
        </w:rPr>
        <w:instrText xml:space="preserve"> HYPERLINK "mailto:laudo@ascensus.com.br" </w:instrText>
      </w:r>
      <w:r w:rsidR="00F73930" w:rsidRPr="00ED0E29">
        <w:rPr>
          <w:rFonts w:ascii="Times New Roman" w:hAnsi="Times New Roman" w:cs="Times New Roman"/>
          <w:sz w:val="24"/>
          <w:szCs w:val="22"/>
          <w:lang w:eastAsia="en-US"/>
        </w:rPr>
        <w:fldChar w:fldCharType="separate"/>
      </w:r>
      <w:r w:rsidR="00F73930" w:rsidRPr="00F058D3">
        <w:rPr>
          <w:rStyle w:val="Hyperlink"/>
          <w:rFonts w:ascii="Times New Roman" w:eastAsiaTheme="majorEastAsia" w:hAnsi="Times New Roman" w:cs="Times New Roman"/>
          <w:color w:val="auto"/>
          <w:sz w:val="24"/>
          <w:szCs w:val="22"/>
          <w:u w:val="none"/>
          <w:lang w:val="en-US" w:eastAsia="en-US"/>
        </w:rPr>
        <w:t>laudo@ascensus.com.br</w:t>
      </w:r>
      <w:r w:rsidR="00F73930" w:rsidRPr="00ED0E29">
        <w:rPr>
          <w:rFonts w:ascii="Times New Roman" w:hAnsi="Times New Roman" w:cs="Times New Roman"/>
          <w:sz w:val="24"/>
          <w:szCs w:val="22"/>
          <w:lang w:eastAsia="en-US"/>
        </w:rPr>
        <w:fldChar w:fldCharType="end"/>
      </w:r>
      <w:r w:rsidR="00F73930" w:rsidRPr="00F058D3">
        <w:rPr>
          <w:rFonts w:ascii="Times New Roman" w:hAnsi="Times New Roman" w:cs="Times New Roman"/>
          <w:sz w:val="24"/>
          <w:szCs w:val="22"/>
          <w:lang w:val="en-US" w:eastAsia="en-US"/>
        </w:rPr>
        <w:t xml:space="preserve"> / </w:t>
      </w:r>
      <w:hyperlink r:id="rId17" w:history="1">
        <w:r w:rsidR="00F73930" w:rsidRPr="00F058D3">
          <w:rPr>
            <w:rStyle w:val="Hyperlink"/>
            <w:rFonts w:ascii="Times New Roman" w:eastAsiaTheme="majorEastAsia" w:hAnsi="Times New Roman" w:cs="Times New Roman"/>
            <w:color w:val="auto"/>
            <w:sz w:val="24"/>
            <w:szCs w:val="22"/>
            <w:u w:val="none"/>
            <w:lang w:val="en-US" w:eastAsia="en-US"/>
          </w:rPr>
          <w:t>grupojuridico@ascensus.com.br</w:t>
        </w:r>
      </w:hyperlink>
    </w:p>
    <w:p w14:paraId="7AA90224" w14:textId="77777777" w:rsidR="00977F98" w:rsidRPr="00F058D3" w:rsidRDefault="00977F98" w:rsidP="00311F1C">
      <w:pPr>
        <w:pStyle w:val="Exhibit4"/>
        <w:numPr>
          <w:ilvl w:val="0"/>
          <w:numId w:val="0"/>
        </w:numPr>
        <w:spacing w:after="0" w:line="300" w:lineRule="exact"/>
        <w:ind w:left="2041"/>
        <w:rPr>
          <w:rFonts w:ascii="Times New Roman" w:hAnsi="Times New Roman"/>
          <w:sz w:val="24"/>
          <w:szCs w:val="24"/>
          <w:lang w:val="en-US"/>
        </w:rPr>
      </w:pPr>
    </w:p>
    <w:p w14:paraId="77A3B0F9" w14:textId="06021FB0" w:rsidR="00C82E92" w:rsidRPr="00027B94" w:rsidRDefault="00C156C8" w:rsidP="00F510A4">
      <w:pPr>
        <w:pStyle w:val="Exhibit4"/>
        <w:spacing w:after="0" w:line="300" w:lineRule="exact"/>
        <w:rPr>
          <w:rFonts w:ascii="Times New Roman" w:hAnsi="Times New Roman"/>
          <w:sz w:val="24"/>
          <w:szCs w:val="24"/>
        </w:rPr>
      </w:pPr>
      <w:r w:rsidRPr="00027B94">
        <w:rPr>
          <w:rFonts w:ascii="Times New Roman" w:hAnsi="Times New Roman"/>
          <w:sz w:val="24"/>
          <w:szCs w:val="24"/>
        </w:rPr>
        <w:t>Para o Agente Fiduciário:</w:t>
      </w:r>
    </w:p>
    <w:p w14:paraId="34FC9C17" w14:textId="052FBC38" w:rsidR="00C156C8" w:rsidRPr="00027B94" w:rsidRDefault="00E50A73" w:rsidP="00F510A4">
      <w:pPr>
        <w:pStyle w:val="Body"/>
        <w:spacing w:after="0" w:line="300" w:lineRule="exact"/>
        <w:ind w:left="2041"/>
        <w:rPr>
          <w:rFonts w:ascii="Times New Roman" w:hAnsi="Times New Roman" w:cs="Times New Roman"/>
          <w:sz w:val="24"/>
        </w:rPr>
      </w:pPr>
      <w:r w:rsidRPr="00027B94">
        <w:rPr>
          <w:rFonts w:ascii="Times New Roman" w:eastAsia="MS Mincho" w:hAnsi="Times New Roman" w:cs="Times New Roman"/>
          <w:b/>
          <w:sz w:val="24"/>
        </w:rPr>
        <w:t xml:space="preserve">Oliveira Trust Distribuidora de Títulos e Valores Mobiliários S.A. </w:t>
      </w:r>
    </w:p>
    <w:p w14:paraId="38A8AAA2" w14:textId="76D48EAE" w:rsidR="00F13210" w:rsidRPr="00714308" w:rsidRDefault="00F13210" w:rsidP="00F13210">
      <w:pPr>
        <w:pStyle w:val="Body"/>
        <w:spacing w:after="0" w:line="300" w:lineRule="exact"/>
        <w:ind w:left="2041"/>
        <w:rPr>
          <w:rFonts w:ascii="Times New Roman" w:hAnsi="Times New Roman" w:cs="Times New Roman"/>
          <w:sz w:val="24"/>
        </w:rPr>
      </w:pPr>
      <w:r w:rsidRPr="00765BDD">
        <w:rPr>
          <w:rFonts w:ascii="Times New Roman" w:hAnsi="Times New Roman" w:cs="Times New Roman"/>
          <w:sz w:val="24"/>
        </w:rPr>
        <w:t xml:space="preserve">Avenida das Américas, 3434, bloco 7, sala 201 </w:t>
      </w:r>
      <w:r w:rsidRPr="00765BDD">
        <w:rPr>
          <w:rFonts w:ascii="Times New Roman" w:hAnsi="Times New Roman" w:cs="Times New Roman"/>
          <w:sz w:val="24"/>
        </w:rPr>
        <w:br/>
        <w:t>22640-102, Rio de Janeiro, RJ</w:t>
      </w:r>
    </w:p>
    <w:p w14:paraId="39A6DAC0" w14:textId="7FE30C05" w:rsidR="00F13210" w:rsidRPr="00714308" w:rsidRDefault="00F13210" w:rsidP="00F13210">
      <w:pPr>
        <w:pStyle w:val="Body"/>
        <w:spacing w:after="0" w:line="300" w:lineRule="exact"/>
        <w:ind w:left="2041"/>
        <w:rPr>
          <w:rFonts w:ascii="Times New Roman" w:hAnsi="Times New Roman" w:cs="Times New Roman"/>
          <w:sz w:val="24"/>
        </w:rPr>
      </w:pPr>
      <w:r w:rsidRPr="00714308">
        <w:rPr>
          <w:rFonts w:ascii="Times New Roman" w:hAnsi="Times New Roman" w:cs="Times New Roman"/>
          <w:sz w:val="24"/>
        </w:rPr>
        <w:t xml:space="preserve">At.: </w:t>
      </w:r>
      <w:r w:rsidR="008C7364" w:rsidRPr="007E19F1">
        <w:rPr>
          <w:rFonts w:ascii="Times New Roman" w:hAnsi="Times New Roman" w:cs="Times New Roman"/>
          <w:sz w:val="24"/>
        </w:rPr>
        <w:t>Srs. Antonio Amaro e Maria Carolina Abrantes Lodi de Oliveira</w:t>
      </w:r>
      <w:r w:rsidR="008C7364" w:rsidRPr="00714308" w:rsidDel="008C7364">
        <w:rPr>
          <w:rFonts w:ascii="Times New Roman" w:hAnsi="Times New Roman" w:cs="Times New Roman"/>
          <w:sz w:val="24"/>
        </w:rPr>
        <w:t xml:space="preserve"> </w:t>
      </w:r>
    </w:p>
    <w:p w14:paraId="5122BFAE" w14:textId="1BD23558" w:rsidR="00F13210" w:rsidRDefault="00F13210" w:rsidP="00F13210">
      <w:pPr>
        <w:pStyle w:val="Body"/>
        <w:spacing w:after="0" w:line="300" w:lineRule="exact"/>
        <w:ind w:left="2041"/>
        <w:rPr>
          <w:rFonts w:ascii="Times New Roman" w:hAnsi="Times New Roman" w:cs="Times New Roman"/>
          <w:sz w:val="24"/>
        </w:rPr>
      </w:pPr>
      <w:r w:rsidRPr="00351675">
        <w:rPr>
          <w:rFonts w:ascii="Times New Roman" w:hAnsi="Times New Roman" w:cs="Times New Roman"/>
          <w:sz w:val="24"/>
        </w:rPr>
        <w:t>Telefone: (21) 3514-0000</w:t>
      </w:r>
    </w:p>
    <w:p w14:paraId="3C56D7C2" w14:textId="3C3240D2" w:rsidR="008C7364" w:rsidRPr="00ED0E29" w:rsidRDefault="008C7364" w:rsidP="00F13210">
      <w:pPr>
        <w:pStyle w:val="Body"/>
        <w:spacing w:after="0" w:line="300" w:lineRule="exact"/>
        <w:ind w:left="2041"/>
        <w:rPr>
          <w:rFonts w:ascii="Times New Roman" w:hAnsi="Times New Roman" w:cs="Times New Roman"/>
          <w:sz w:val="24"/>
        </w:rPr>
      </w:pPr>
      <w:r w:rsidRPr="00ED0E29">
        <w:rPr>
          <w:rFonts w:ascii="Times New Roman" w:hAnsi="Times New Roman" w:cs="Times New Roman"/>
          <w:sz w:val="24"/>
        </w:rPr>
        <w:t>Fac-símile: (21) 3514-0099</w:t>
      </w:r>
    </w:p>
    <w:p w14:paraId="3CC8F7BC" w14:textId="445125C2" w:rsidR="00977F98" w:rsidRPr="00ED0E29" w:rsidRDefault="00F13210" w:rsidP="00F13210">
      <w:pPr>
        <w:pStyle w:val="Body"/>
        <w:spacing w:after="0" w:line="300" w:lineRule="exact"/>
        <w:ind w:left="2041"/>
        <w:rPr>
          <w:rStyle w:val="Hyperlink"/>
          <w:rFonts w:ascii="Times New Roman" w:hAnsi="Times New Roman" w:cs="Times New Roman"/>
          <w:color w:val="auto"/>
          <w:sz w:val="24"/>
          <w:u w:val="none"/>
        </w:rPr>
      </w:pPr>
      <w:r w:rsidRPr="00ED0E29">
        <w:rPr>
          <w:rFonts w:ascii="Times New Roman" w:hAnsi="Times New Roman" w:cs="Times New Roman"/>
          <w:sz w:val="24"/>
        </w:rPr>
        <w:t xml:space="preserve">E-mail: </w:t>
      </w:r>
      <w:r w:rsidR="008C7364" w:rsidRPr="00ED0E29">
        <w:rPr>
          <w:rStyle w:val="Hyperlink"/>
          <w:rFonts w:ascii="Times New Roman" w:hAnsi="Times New Roman" w:cs="Times New Roman"/>
          <w:color w:val="auto"/>
          <w:sz w:val="24"/>
          <w:u w:val="none"/>
        </w:rPr>
        <w:t>af.controles@oliveiratrust.com.br</w:t>
      </w:r>
    </w:p>
    <w:p w14:paraId="1DD3BB91" w14:textId="77777777" w:rsidR="00F13210" w:rsidRPr="00027B94" w:rsidRDefault="00F13210" w:rsidP="00F13210">
      <w:pPr>
        <w:pStyle w:val="Body"/>
        <w:spacing w:after="0" w:line="300" w:lineRule="exact"/>
        <w:ind w:left="2041"/>
        <w:rPr>
          <w:rFonts w:ascii="Times New Roman" w:hAnsi="Times New Roman" w:cs="Times New Roman"/>
          <w:sz w:val="24"/>
        </w:rPr>
      </w:pPr>
    </w:p>
    <w:p w14:paraId="4645839D" w14:textId="1A86613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comunicações referentes a 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serão consideradas entregues quando recebidas sob protocolo ou com </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aviso de recebimento</w:t>
      </w:r>
      <w:r w:rsidR="002B4B2C" w:rsidRPr="00027B94">
        <w:rPr>
          <w:rFonts w:ascii="Times New Roman" w:hAnsi="Times New Roman" w:cs="Times New Roman"/>
          <w:sz w:val="24"/>
          <w:szCs w:val="24"/>
        </w:rPr>
        <w:t>”</w:t>
      </w:r>
      <w:r w:rsidRPr="00027B94">
        <w:rPr>
          <w:rFonts w:ascii="Times New Roman" w:hAnsi="Times New Roman" w:cs="Times New Roman"/>
          <w:sz w:val="24"/>
          <w:szCs w:val="24"/>
        </w:rPr>
        <w:t xml:space="preserve"> expedido pela Empresa Brasileira de Correios, ou por telegrama nos endereços acima. As comunicações feitas por correio eletrônico serão consideradas recebidas quando da data da confirmação de entrega</w:t>
      </w:r>
      <w:r w:rsidRPr="00027B94" w:rsidDel="005A22F1">
        <w:rPr>
          <w:rFonts w:ascii="Times New Roman" w:hAnsi="Times New Roman" w:cs="Times New Roman"/>
          <w:sz w:val="24"/>
          <w:szCs w:val="24"/>
        </w:rPr>
        <w:t>.</w:t>
      </w:r>
      <w:r w:rsidRPr="00027B94">
        <w:rPr>
          <w:rFonts w:ascii="Times New Roman" w:hAnsi="Times New Roman" w:cs="Times New Roman"/>
          <w:sz w:val="24"/>
          <w:szCs w:val="24"/>
        </w:rPr>
        <w:t xml:space="preserve"> A mudança de qualquer dos endereços acima deverá ser comunicada imediatamente pela Parte que tiver seu endereço alterado.</w:t>
      </w:r>
    </w:p>
    <w:p w14:paraId="04D4B946"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12990E26"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Renúncia e Novação</w:t>
      </w:r>
    </w:p>
    <w:p w14:paraId="6FD45AF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92EF4D8" w14:textId="2BF5B2F6"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Não se presume a renúncia a qualquer dos direitos decorrentes da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nenhum atraso, omissão ou liberalidade no exercício de qualquer direito, faculdade ou remédio que caiba ao Agente Fiduciário e/ou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ou </w:t>
      </w:r>
      <w:r w:rsidRPr="00027B94">
        <w:rPr>
          <w:rFonts w:ascii="Times New Roman" w:hAnsi="Times New Roman" w:cs="Times New Roman"/>
          <w:sz w:val="24"/>
          <w:szCs w:val="24"/>
        </w:rPr>
        <w:lastRenderedPageBreak/>
        <w:t>precedente no tocante a qualquer outro inadimplemento ou atraso.</w:t>
      </w:r>
    </w:p>
    <w:p w14:paraId="40B299D6"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4B45267A"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Lei Aplicável</w:t>
      </w:r>
    </w:p>
    <w:p w14:paraId="1EC473FF"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14EF64C2" w14:textId="0BDF4C75"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é regida pelas Leis da República Federativa do Brasil.</w:t>
      </w:r>
    </w:p>
    <w:p w14:paraId="71A2BB86"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782E573D"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Título Executivo Extrajudicial e Execução Específica</w:t>
      </w:r>
    </w:p>
    <w:p w14:paraId="0B01053C"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35B0FBA" w14:textId="6133DD59"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as Debêntures e as Garantias constituem títulos executivos extrajudiciais nos termos dos incisos I e III do artigo 784 da Código de Processo Civil, reconhecendo as Partes desde já que, independentemente de quaisquer outras medidas cabíveis, as obrigações assumidas nos termos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comportam execução específica, submetendo-se às disposições dos artigos 815 e seguintes do Código de Processo Civil, sem prejuízo do direito de declarar o vencimento antecipado das Debêntures nos termos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w:t>
      </w:r>
    </w:p>
    <w:p w14:paraId="41328485"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42376695" w14:textId="69CC385B"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Irrevogabilidade</w:t>
      </w:r>
    </w:p>
    <w:p w14:paraId="4A12C539"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F31F6B9" w14:textId="19232466"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presente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é firmada em caráter irrevogável e irretratável, salvo na hipótese de não atendimento aos requisitos previstos na Cláusula </w:t>
      </w:r>
      <w:r w:rsidR="003F2229" w:rsidRPr="00027B94">
        <w:rPr>
          <w:rFonts w:ascii="Times New Roman" w:hAnsi="Times New Roman" w:cs="Times New Roman"/>
          <w:sz w:val="24"/>
          <w:szCs w:val="24"/>
        </w:rPr>
        <w:fldChar w:fldCharType="begin"/>
      </w:r>
      <w:r w:rsidR="003F2229" w:rsidRPr="00027B94">
        <w:rPr>
          <w:rFonts w:ascii="Times New Roman" w:hAnsi="Times New Roman" w:cs="Times New Roman"/>
          <w:sz w:val="24"/>
          <w:szCs w:val="24"/>
        </w:rPr>
        <w:instrText xml:space="preserve"> REF _Ref475089583 \r \h </w:instrText>
      </w:r>
      <w:r w:rsidR="00F510A4" w:rsidRPr="00027B94">
        <w:rPr>
          <w:rFonts w:ascii="Times New Roman" w:hAnsi="Times New Roman" w:cs="Times New Roman"/>
          <w:sz w:val="24"/>
          <w:szCs w:val="24"/>
        </w:rPr>
        <w:instrText xml:space="preserve"> \* MERGEFORMAT </w:instrText>
      </w:r>
      <w:r w:rsidR="003F2229" w:rsidRPr="00027B94">
        <w:rPr>
          <w:rFonts w:ascii="Times New Roman" w:hAnsi="Times New Roman" w:cs="Times New Roman"/>
          <w:sz w:val="24"/>
          <w:szCs w:val="24"/>
        </w:rPr>
      </w:r>
      <w:r w:rsidR="003F2229" w:rsidRPr="00027B94">
        <w:rPr>
          <w:rFonts w:ascii="Times New Roman" w:hAnsi="Times New Roman" w:cs="Times New Roman"/>
          <w:sz w:val="24"/>
          <w:szCs w:val="24"/>
        </w:rPr>
        <w:fldChar w:fldCharType="separate"/>
      </w:r>
      <w:r w:rsidR="003B419C">
        <w:rPr>
          <w:rFonts w:ascii="Times New Roman" w:hAnsi="Times New Roman" w:cs="Times New Roman"/>
          <w:sz w:val="24"/>
          <w:szCs w:val="24"/>
        </w:rPr>
        <w:t>2</w:t>
      </w:r>
      <w:r w:rsidR="003F2229" w:rsidRPr="00027B94">
        <w:rPr>
          <w:rFonts w:ascii="Times New Roman" w:hAnsi="Times New Roman" w:cs="Times New Roman"/>
          <w:sz w:val="24"/>
          <w:szCs w:val="24"/>
        </w:rPr>
        <w:fldChar w:fldCharType="end"/>
      </w:r>
      <w:r w:rsidRPr="00027B94">
        <w:rPr>
          <w:rFonts w:ascii="Times New Roman" w:hAnsi="Times New Roman" w:cs="Times New Roman"/>
          <w:sz w:val="24"/>
          <w:szCs w:val="24"/>
        </w:rPr>
        <w:t xml:space="preserve"> acima, conforme aplicável, obrigando as Partes por si e seus sucessores.</w:t>
      </w:r>
    </w:p>
    <w:p w14:paraId="4D24EC8E"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75A7B6DF" w14:textId="18B6827A"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 xml:space="preserve">Independência das Disposições desta </w:t>
      </w:r>
      <w:r w:rsidR="006C3F2F" w:rsidRPr="00027B94">
        <w:rPr>
          <w:rFonts w:ascii="Times New Roman" w:hAnsi="Times New Roman" w:cs="Times New Roman"/>
          <w:b/>
          <w:sz w:val="24"/>
          <w:szCs w:val="24"/>
        </w:rPr>
        <w:t>Escritura</w:t>
      </w:r>
      <w:r w:rsidR="006C3F2F" w:rsidRPr="00027B94">
        <w:rPr>
          <w:rFonts w:ascii="Times New Roman" w:hAnsi="Times New Roman" w:cs="Times New Roman"/>
          <w:b/>
          <w:bCs/>
          <w:sz w:val="24"/>
          <w:szCs w:val="24"/>
        </w:rPr>
        <w:t xml:space="preserve"> de Emissão</w:t>
      </w:r>
    </w:p>
    <w:p w14:paraId="1C93DD0E"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7731C3F" w14:textId="2CB842AF"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Caso qualquer das disposições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6F9410EA"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4AF4279D" w14:textId="7777777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Fica desde já dispensada a realização de Assembleia Geral de Debenturistas para deliberar sobre: (i) a correção de erros materiais, seja ele um erro grosseiro, de digitação ou aritmético, (ii) alterações a quaisquer documentos da Emissão já expressamente permitidas nos termos do(s) respectivo(s) documento(s) da Emissão, (iii) alterações a quaisquer documentos da Emissão em razão de exigências formuladas pela CVM, pela B3, ou pela ANBIMA, ou (iv) em virtude da atualização dos dados cadastrais das Partes, tais como alteração na razão social, endereço e telefone, entre outros, desde que as alterações ou correções referidas nos itens (i), (ii), (iii) e (iv) acima, não possam acarretar qualquer prejuízo aos Debenturistas ou qualquer alteração no fluxo das Debêntures, e desde que não haja qualquer custo ou despesa adicional para os Debenturistas.</w:t>
      </w:r>
    </w:p>
    <w:p w14:paraId="1E59CF01"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0F233912"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lastRenderedPageBreak/>
        <w:t>Despesas</w:t>
      </w:r>
    </w:p>
    <w:p w14:paraId="766725B6"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42732E2" w14:textId="595A283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 Emissora arcará com todos os custos: (a) decorrentes da colocação pública das Debêntures, incluindo todos os custos relativos ao seu registro na B3; (b) das taxas de registro aplicáveis, inclusive aquelas referentes ao registro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e seus aditamentos na </w:t>
      </w:r>
      <w:r w:rsidR="00E50A73" w:rsidRPr="00027B94">
        <w:rPr>
          <w:rFonts w:ascii="Times New Roman" w:hAnsi="Times New Roman" w:cs="Times New Roman"/>
          <w:sz w:val="24"/>
          <w:szCs w:val="24"/>
        </w:rPr>
        <w:t xml:space="preserve">JUCEPAR </w:t>
      </w:r>
      <w:r w:rsidRPr="00027B94">
        <w:rPr>
          <w:rFonts w:ascii="Times New Roman" w:hAnsi="Times New Roman" w:cs="Times New Roman"/>
          <w:sz w:val="24"/>
          <w:szCs w:val="24"/>
        </w:rPr>
        <w:t xml:space="preserve">pelo registro do </w:t>
      </w:r>
      <w:r w:rsidR="00692F93" w:rsidRPr="00027B94">
        <w:rPr>
          <w:rFonts w:ascii="Times New Roman" w:hAnsi="Times New Roman" w:cs="Times New Roman"/>
          <w:sz w:val="24"/>
          <w:szCs w:val="24"/>
        </w:rPr>
        <w:t>Contrato de Cessão Fiduciária</w:t>
      </w:r>
      <w:r w:rsidR="00692F93" w:rsidRPr="00027B94" w:rsidDel="00692F93">
        <w:rPr>
          <w:rFonts w:ascii="Times New Roman" w:hAnsi="Times New Roman" w:cs="Times New Roman"/>
          <w:sz w:val="24"/>
          <w:szCs w:val="24"/>
        </w:rPr>
        <w:t xml:space="preserve"> </w:t>
      </w:r>
      <w:r w:rsidRPr="00027B94">
        <w:rPr>
          <w:rFonts w:ascii="Times New Roman" w:hAnsi="Times New Roman" w:cs="Times New Roman"/>
          <w:sz w:val="24"/>
          <w:szCs w:val="24"/>
        </w:rPr>
        <w:t>no</w:t>
      </w:r>
      <w:r w:rsidR="00736B6B" w:rsidRPr="00027B94">
        <w:rPr>
          <w:rFonts w:ascii="Times New Roman" w:hAnsi="Times New Roman" w:cs="Times New Roman"/>
          <w:sz w:val="24"/>
          <w:szCs w:val="24"/>
        </w:rPr>
        <w:t>s</w:t>
      </w:r>
      <w:r w:rsidRPr="00027B94">
        <w:rPr>
          <w:rFonts w:ascii="Times New Roman" w:hAnsi="Times New Roman" w:cs="Times New Roman"/>
          <w:sz w:val="24"/>
          <w:szCs w:val="24"/>
        </w:rPr>
        <w:t xml:space="preserve"> Cartório</w:t>
      </w:r>
      <w:r w:rsidR="00736B6B" w:rsidRPr="00027B94">
        <w:rPr>
          <w:rFonts w:ascii="Times New Roman" w:hAnsi="Times New Roman" w:cs="Times New Roman"/>
          <w:sz w:val="24"/>
          <w:szCs w:val="24"/>
        </w:rPr>
        <w:t>s</w:t>
      </w:r>
      <w:r w:rsidRPr="00027B94">
        <w:rPr>
          <w:rFonts w:ascii="Times New Roman" w:hAnsi="Times New Roman" w:cs="Times New Roman"/>
          <w:sz w:val="24"/>
          <w:szCs w:val="24"/>
        </w:rPr>
        <w:t xml:space="preserve"> de RTD; (c) de registro e de publicação de todos os atos necessários à Emissão, tais como 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e os atos societários da Emissora; e (d) pelas despesas com a contratação e manutenção, durante todo o prazo de vigência das Debêntures, de Agente Fiduciário, </w:t>
      </w:r>
      <w:r w:rsidR="00990555" w:rsidRPr="00027B94">
        <w:rPr>
          <w:rFonts w:ascii="Times New Roman" w:eastAsia="MS Mincho" w:hAnsi="Times New Roman" w:cs="Times New Roman"/>
          <w:sz w:val="24"/>
          <w:szCs w:val="24"/>
        </w:rPr>
        <w:t>Agente de Liquidação e Escriturador</w:t>
      </w:r>
      <w:r w:rsidR="00990555" w:rsidRPr="00027B94" w:rsidDel="00990555">
        <w:rPr>
          <w:rFonts w:ascii="Times New Roman" w:eastAsia="MS Mincho" w:hAnsi="Times New Roman" w:cs="Times New Roman"/>
          <w:sz w:val="24"/>
          <w:szCs w:val="24"/>
        </w:rPr>
        <w:t xml:space="preserve"> </w:t>
      </w:r>
      <w:r w:rsidRPr="00027B94">
        <w:rPr>
          <w:rFonts w:ascii="Times New Roman" w:hAnsi="Times New Roman" w:cs="Times New Roman"/>
          <w:sz w:val="24"/>
          <w:szCs w:val="24"/>
        </w:rPr>
        <w:t>e outros prestadores de serviços essenciais à Emissão.</w:t>
      </w:r>
    </w:p>
    <w:p w14:paraId="6E1EBAD7"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725B746D"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Agente Fiduciário</w:t>
      </w:r>
    </w:p>
    <w:p w14:paraId="2BF2B089"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2703A054" w14:textId="6A7323E2"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As atribuições e direitos do Agente Fiduciário em relação à Emissão estão previstas na presente Escritura de Emissão e na Resolução CVM 17. Nenhuma atribuição ou obrigação tácita será interpretada nesta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xml:space="preserve"> contra o Agente Fiduciário. O Agente Fiduciário não será obrigado e/ou vinculado pelas disposições de qualquer outro contrato no qual não figure como parte e/ou interveniente.</w:t>
      </w:r>
    </w:p>
    <w:p w14:paraId="186B36F0"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670AFA96"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Foro</w:t>
      </w:r>
    </w:p>
    <w:p w14:paraId="64274D62"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3E69331C" w14:textId="5E3479A7"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hAnsi="Times New Roman" w:cs="Times New Roman"/>
          <w:sz w:val="24"/>
          <w:szCs w:val="24"/>
        </w:rPr>
        <w:t xml:space="preserve">Fica eleito o foro da Cidade de São Paulo, Estado de São Paulo, para dirimir quaisquer dúvidas ou controvérsias oriundas desta </w:t>
      </w:r>
      <w:r w:rsidR="006C3F2F" w:rsidRPr="00027B94">
        <w:rPr>
          <w:rFonts w:ascii="Times New Roman" w:hAnsi="Times New Roman" w:cs="Times New Roman"/>
          <w:sz w:val="24"/>
          <w:szCs w:val="24"/>
        </w:rPr>
        <w:t>Escritura de Emissão</w:t>
      </w:r>
      <w:r w:rsidRPr="00027B94">
        <w:rPr>
          <w:rFonts w:ascii="Times New Roman" w:hAnsi="Times New Roman" w:cs="Times New Roman"/>
          <w:sz w:val="24"/>
          <w:szCs w:val="24"/>
        </w:rPr>
        <w:t>, com renúncia a qualquer outro, por mais privilegiado que seja.</w:t>
      </w:r>
    </w:p>
    <w:p w14:paraId="52D08B48" w14:textId="77777777" w:rsidR="00977F98" w:rsidRPr="00027B94" w:rsidRDefault="00977F98" w:rsidP="00311F1C">
      <w:pPr>
        <w:pStyle w:val="Level2"/>
        <w:numPr>
          <w:ilvl w:val="0"/>
          <w:numId w:val="0"/>
        </w:numPr>
        <w:spacing w:after="0" w:line="300" w:lineRule="exact"/>
        <w:ind w:left="680"/>
        <w:rPr>
          <w:rFonts w:ascii="Times New Roman" w:hAnsi="Times New Roman" w:cs="Times New Roman"/>
          <w:b/>
          <w:sz w:val="24"/>
          <w:szCs w:val="24"/>
        </w:rPr>
      </w:pPr>
    </w:p>
    <w:p w14:paraId="311E4210" w14:textId="77777777" w:rsidR="00C82E92" w:rsidRPr="00027B94" w:rsidRDefault="00C156C8" w:rsidP="00F510A4">
      <w:pPr>
        <w:pStyle w:val="Level2"/>
        <w:spacing w:after="0" w:line="300" w:lineRule="exact"/>
        <w:rPr>
          <w:rFonts w:ascii="Times New Roman" w:hAnsi="Times New Roman" w:cs="Times New Roman"/>
          <w:b/>
          <w:sz w:val="24"/>
          <w:szCs w:val="24"/>
        </w:rPr>
      </w:pPr>
      <w:r w:rsidRPr="00027B94">
        <w:rPr>
          <w:rFonts w:ascii="Times New Roman" w:hAnsi="Times New Roman" w:cs="Times New Roman"/>
          <w:b/>
          <w:sz w:val="24"/>
          <w:szCs w:val="24"/>
        </w:rPr>
        <w:t>Assinatura Digital</w:t>
      </w:r>
    </w:p>
    <w:p w14:paraId="257C2B77" w14:textId="77777777" w:rsidR="00977F98" w:rsidRPr="00027B94" w:rsidRDefault="00977F98" w:rsidP="00311F1C">
      <w:pPr>
        <w:pStyle w:val="Level3"/>
        <w:numPr>
          <w:ilvl w:val="0"/>
          <w:numId w:val="0"/>
        </w:numPr>
        <w:tabs>
          <w:tab w:val="clear" w:pos="2041"/>
        </w:tabs>
        <w:spacing w:after="0" w:line="300" w:lineRule="exact"/>
        <w:ind w:left="1361"/>
        <w:rPr>
          <w:rFonts w:ascii="Times New Roman" w:hAnsi="Times New Roman" w:cs="Times New Roman"/>
          <w:sz w:val="24"/>
          <w:szCs w:val="24"/>
        </w:rPr>
      </w:pPr>
    </w:p>
    <w:p w14:paraId="5820F1DD" w14:textId="4554D082" w:rsidR="00C82E92" w:rsidRPr="00027B94" w:rsidRDefault="00C156C8" w:rsidP="00F510A4">
      <w:pPr>
        <w:pStyle w:val="Level3"/>
        <w:tabs>
          <w:tab w:val="clear" w:pos="2041"/>
        </w:tabs>
        <w:spacing w:after="0" w:line="300" w:lineRule="exact"/>
        <w:rPr>
          <w:rFonts w:ascii="Times New Roman" w:hAnsi="Times New Roman" w:cs="Times New Roman"/>
          <w:sz w:val="24"/>
          <w:szCs w:val="24"/>
        </w:rPr>
      </w:pPr>
      <w:r w:rsidRPr="00027B94">
        <w:rPr>
          <w:rFonts w:ascii="Times New Roman" w:eastAsia="Arial Unicode MS" w:hAnsi="Times New Roman" w:cs="Times New Roman"/>
          <w:sz w:val="24"/>
          <w:szCs w:val="24"/>
        </w:rPr>
        <w:t xml:space="preserve">Na forma do inciso X, do caput do artigo 3º e no artigo 18 da Lei nº 13.874, de 20 de setembro de 2019, no artigo 2º-A, da Lei nº 12.682, de 9 de julho de 2012, nos artigos 104 e 107, do Código Civil, a presente </w:t>
      </w:r>
      <w:r w:rsidR="006C3F2F" w:rsidRPr="00027B94">
        <w:rPr>
          <w:rFonts w:ascii="Times New Roman" w:eastAsia="Arial Unicode MS" w:hAnsi="Times New Roman" w:cs="Times New Roman"/>
          <w:sz w:val="24"/>
          <w:szCs w:val="24"/>
        </w:rPr>
        <w:t>Escritura de Emissão</w:t>
      </w:r>
      <w:r w:rsidRPr="00027B94">
        <w:rPr>
          <w:rFonts w:ascii="Times New Roman" w:eastAsia="Arial Unicode MS" w:hAnsi="Times New Roman" w:cs="Times New Roman"/>
          <w:sz w:val="24"/>
          <w:szCs w:val="24"/>
        </w:rPr>
        <w:t xml:space="preserve"> será considerada assinada, exigível e oponível entre as Partes e perante terceiros, independentemente da aposição de rubricas em cada página, desde que: (i) seja celebrado exclusivamente sob a forma física; ou (ii) seja celebrado exclusivamente sob a forma digital, desde que as assinaturas sejam certificadas por entidade credenciada da ICP-Brasil.</w:t>
      </w:r>
    </w:p>
    <w:p w14:paraId="279C33B2" w14:textId="77777777" w:rsidR="00977F98" w:rsidRPr="00027B94" w:rsidRDefault="00977F98" w:rsidP="00F510A4">
      <w:pPr>
        <w:pStyle w:val="Body"/>
        <w:keepNext/>
        <w:widowControl/>
        <w:tabs>
          <w:tab w:val="left" w:pos="0"/>
        </w:tabs>
        <w:spacing w:after="0" w:line="300" w:lineRule="exact"/>
        <w:rPr>
          <w:rFonts w:ascii="Times New Roman" w:hAnsi="Times New Roman" w:cs="Times New Roman"/>
          <w:sz w:val="24"/>
        </w:rPr>
      </w:pPr>
    </w:p>
    <w:p w14:paraId="24AEBCA3" w14:textId="77777777" w:rsidR="00C82E92" w:rsidRPr="00027B94" w:rsidRDefault="00C156C8" w:rsidP="00F510A4">
      <w:pPr>
        <w:pStyle w:val="Body"/>
        <w:keepNext/>
        <w:widowControl/>
        <w:tabs>
          <w:tab w:val="left" w:pos="0"/>
        </w:tabs>
        <w:spacing w:after="0" w:line="300" w:lineRule="exact"/>
        <w:rPr>
          <w:rFonts w:ascii="Times New Roman" w:hAnsi="Times New Roman" w:cs="Times New Roman"/>
          <w:sz w:val="24"/>
        </w:rPr>
      </w:pPr>
      <w:r w:rsidRPr="00027B94">
        <w:rPr>
          <w:rFonts w:ascii="Times New Roman" w:hAnsi="Times New Roman" w:cs="Times New Roman"/>
          <w:sz w:val="24"/>
        </w:rPr>
        <w:t xml:space="preserve">Estando assim, as Partes, certas e ajustadas, firmam o presente instrumento, </w:t>
      </w:r>
      <w:r w:rsidR="00D76874" w:rsidRPr="00027B94">
        <w:rPr>
          <w:rFonts w:ascii="Times New Roman" w:hAnsi="Times New Roman" w:cs="Times New Roman"/>
          <w:sz w:val="24"/>
        </w:rPr>
        <w:t>em via eletrônica</w:t>
      </w:r>
      <w:r w:rsidRPr="00027B94">
        <w:rPr>
          <w:rFonts w:ascii="Times New Roman" w:hAnsi="Times New Roman" w:cs="Times New Roman"/>
          <w:sz w:val="24"/>
        </w:rPr>
        <w:t>, juntamente com 2 (duas) testemunhas, que também o assinam.</w:t>
      </w:r>
    </w:p>
    <w:p w14:paraId="2C78BA7D" w14:textId="77777777" w:rsidR="00BD3C3B" w:rsidRPr="00027B94" w:rsidRDefault="00BD3C3B" w:rsidP="00F510A4">
      <w:pPr>
        <w:pStyle w:val="Body"/>
        <w:keepNext/>
        <w:widowControl/>
        <w:tabs>
          <w:tab w:val="left" w:pos="0"/>
        </w:tabs>
        <w:spacing w:after="0" w:line="300" w:lineRule="exact"/>
        <w:rPr>
          <w:rFonts w:ascii="Times New Roman" w:hAnsi="Times New Roman" w:cs="Times New Roman"/>
          <w:sz w:val="24"/>
        </w:rPr>
      </w:pPr>
    </w:p>
    <w:p w14:paraId="7F08A0F5" w14:textId="7F0CC888" w:rsidR="00C156C8" w:rsidRPr="00027B94" w:rsidRDefault="00C030E2" w:rsidP="00F510A4">
      <w:pPr>
        <w:pStyle w:val="Body"/>
        <w:tabs>
          <w:tab w:val="left" w:pos="0"/>
        </w:tabs>
        <w:spacing w:after="0" w:line="300" w:lineRule="exact"/>
        <w:jc w:val="center"/>
        <w:rPr>
          <w:rFonts w:ascii="Times New Roman" w:hAnsi="Times New Roman" w:cs="Times New Roman"/>
          <w:i/>
          <w:iCs/>
          <w:sz w:val="24"/>
        </w:rPr>
      </w:pPr>
      <w:r w:rsidRPr="00027B94">
        <w:rPr>
          <w:rFonts w:ascii="Times New Roman" w:hAnsi="Times New Roman" w:cs="Times New Roman"/>
          <w:i/>
          <w:iCs/>
          <w:sz w:val="24"/>
        </w:rPr>
        <w:t>[O restante da página foi intencionalmente deixado em branco]</w:t>
      </w:r>
    </w:p>
    <w:p w14:paraId="0C8DA777" w14:textId="72C5BE63" w:rsidR="00491D37" w:rsidRPr="00027B94" w:rsidRDefault="00491D37" w:rsidP="00F510A4">
      <w:pPr>
        <w:pStyle w:val="Body"/>
        <w:tabs>
          <w:tab w:val="left" w:pos="0"/>
        </w:tabs>
        <w:spacing w:after="0" w:line="300" w:lineRule="exact"/>
        <w:jc w:val="center"/>
        <w:rPr>
          <w:rFonts w:ascii="Times New Roman" w:eastAsia="MS Mincho" w:hAnsi="Times New Roman" w:cs="Times New Roman"/>
          <w:i/>
          <w:iCs/>
          <w:w w:val="0"/>
          <w:sz w:val="24"/>
        </w:rPr>
      </w:pPr>
    </w:p>
    <w:p w14:paraId="0913E05A" w14:textId="2875F694" w:rsidR="00273388" w:rsidRPr="00027B94" w:rsidRDefault="00273388" w:rsidP="00F510A4">
      <w:pPr>
        <w:pStyle w:val="Body"/>
        <w:spacing w:after="0" w:line="300" w:lineRule="exact"/>
        <w:rPr>
          <w:rFonts w:ascii="Times New Roman" w:eastAsia="MS Mincho" w:hAnsi="Times New Roman" w:cs="Times New Roman"/>
          <w:w w:val="0"/>
          <w:sz w:val="24"/>
        </w:rPr>
      </w:pPr>
    </w:p>
    <w:p w14:paraId="3A2647AB" w14:textId="77777777" w:rsidR="00B613B9" w:rsidRPr="00027B94" w:rsidRDefault="00B613B9" w:rsidP="00F510A4">
      <w:pPr>
        <w:spacing w:line="300" w:lineRule="exact"/>
        <w:jc w:val="center"/>
        <w:rPr>
          <w:rFonts w:ascii="Times New Roman" w:hAnsi="Times New Roman"/>
          <w:b/>
          <w:smallCaps/>
          <w:sz w:val="24"/>
          <w:szCs w:val="24"/>
        </w:rPr>
        <w:sectPr w:rsidR="00B613B9" w:rsidRPr="00027B94" w:rsidSect="002743A4">
          <w:headerReference w:type="default" r:id="rId18"/>
          <w:footerReference w:type="default" r:id="rId19"/>
          <w:headerReference w:type="first" r:id="rId20"/>
          <w:pgSz w:w="11907" w:h="16840" w:code="9"/>
          <w:pgMar w:top="1701" w:right="1588" w:bottom="1304" w:left="1588" w:header="765" w:footer="482" w:gutter="0"/>
          <w:pgNumType w:start="1"/>
          <w:cols w:space="720"/>
          <w:noEndnote/>
          <w:docGrid w:linePitch="354"/>
        </w:sectPr>
      </w:pPr>
    </w:p>
    <w:p w14:paraId="4FE5B058" w14:textId="5B891B87" w:rsidR="0051147F" w:rsidRPr="00027B94" w:rsidRDefault="0051147F" w:rsidP="0051147F">
      <w:pPr>
        <w:pStyle w:val="p0"/>
        <w:spacing w:line="300" w:lineRule="exact"/>
        <w:rPr>
          <w:rFonts w:ascii="Times New Roman" w:hAnsi="Times New Roman"/>
          <w:i/>
          <w:w w:val="0"/>
          <w:sz w:val="24"/>
          <w:szCs w:val="24"/>
        </w:rPr>
      </w:pPr>
      <w:bookmarkStart w:id="540" w:name="_Toc93066662"/>
      <w:bookmarkStart w:id="541" w:name="_Toc93387811"/>
      <w:r w:rsidRPr="00027B94">
        <w:rPr>
          <w:rFonts w:ascii="Times New Roman" w:hAnsi="Times New Roman"/>
          <w:i/>
          <w:w w:val="0"/>
          <w:sz w:val="24"/>
          <w:szCs w:val="24"/>
        </w:rPr>
        <w:lastRenderedPageBreak/>
        <w:t xml:space="preserve">(Página de assinaturas 1 de 4 do </w:t>
      </w:r>
      <w:r w:rsidRPr="00027B94">
        <w:rPr>
          <w:rFonts w:ascii="Times New Roman" w:hAnsi="Times New Roman"/>
          <w:i/>
          <w:sz w:val="24"/>
          <w:szCs w:val="24"/>
        </w:rPr>
        <w:t>Instrumento Particular De Escritura Da 1ª (primeira) Emissão De Debêntures Simples, Não Conversíveis em Ações, Da Espécie Com Garantia Real, com Garantia Adicional Fidejussória, em Série Única, com colocação de Esforços Restritos, com Garantia Firme, da Ascensus TV PAR SPE S.A.</w:t>
      </w:r>
      <w:r w:rsidRPr="00027B94">
        <w:rPr>
          <w:rFonts w:ascii="Times New Roman" w:hAnsi="Times New Roman"/>
          <w:sz w:val="24"/>
          <w:szCs w:val="24"/>
        </w:rPr>
        <w:t>,</w:t>
      </w:r>
      <w:r w:rsidRPr="00027B94">
        <w:rPr>
          <w:rFonts w:ascii="Times New Roman" w:hAnsi="Times New Roman"/>
          <w:b/>
          <w:sz w:val="24"/>
          <w:szCs w:val="24"/>
        </w:rPr>
        <w:t xml:space="preserve"> </w:t>
      </w:r>
      <w:r w:rsidRPr="00027B94">
        <w:rPr>
          <w:rFonts w:ascii="Times New Roman" w:hAnsi="Times New Roman"/>
          <w:i/>
          <w:sz w:val="24"/>
          <w:szCs w:val="24"/>
        </w:rPr>
        <w:t xml:space="preserve">celebrado em </w:t>
      </w:r>
      <w:r w:rsidR="00E31E7A">
        <w:rPr>
          <w:rFonts w:ascii="Times New Roman" w:hAnsi="Times New Roman"/>
          <w:i/>
          <w:sz w:val="24"/>
          <w:szCs w:val="24"/>
        </w:rPr>
        <w:t>10</w:t>
      </w:r>
      <w:r w:rsidR="00E31E7A" w:rsidRPr="00027B94">
        <w:rPr>
          <w:rFonts w:ascii="Times New Roman" w:hAnsi="Times New Roman"/>
          <w:i/>
          <w:sz w:val="24"/>
          <w:szCs w:val="24"/>
        </w:rPr>
        <w:t xml:space="preserve"> </w:t>
      </w:r>
      <w:r w:rsidRPr="00027B94">
        <w:rPr>
          <w:rFonts w:ascii="Times New Roman" w:hAnsi="Times New Roman"/>
          <w:i/>
          <w:sz w:val="24"/>
          <w:szCs w:val="24"/>
        </w:rPr>
        <w:t xml:space="preserve">de </w:t>
      </w:r>
      <w:r w:rsidR="0068739B">
        <w:rPr>
          <w:rFonts w:ascii="Times New Roman" w:hAnsi="Times New Roman"/>
          <w:i/>
          <w:sz w:val="24"/>
          <w:szCs w:val="24"/>
        </w:rPr>
        <w:t>junho</w:t>
      </w:r>
      <w:r w:rsidR="0068739B" w:rsidRPr="00027B94">
        <w:rPr>
          <w:rFonts w:ascii="Times New Roman" w:hAnsi="Times New Roman"/>
          <w:i/>
          <w:sz w:val="24"/>
          <w:szCs w:val="24"/>
        </w:rPr>
        <w:t xml:space="preserve"> </w:t>
      </w:r>
      <w:r w:rsidRPr="00027B94">
        <w:rPr>
          <w:rFonts w:ascii="Times New Roman" w:hAnsi="Times New Roman"/>
          <w:i/>
          <w:sz w:val="24"/>
          <w:szCs w:val="24"/>
        </w:rPr>
        <w:t>de 2022</w:t>
      </w:r>
      <w:r w:rsidRPr="00027B94">
        <w:rPr>
          <w:rFonts w:ascii="Times New Roman" w:hAnsi="Times New Roman"/>
          <w:i/>
          <w:w w:val="0"/>
          <w:sz w:val="24"/>
          <w:szCs w:val="24"/>
        </w:rPr>
        <w:t>)</w:t>
      </w:r>
    </w:p>
    <w:p w14:paraId="39AB0BDE" w14:textId="77777777" w:rsidR="0051147F" w:rsidRPr="00027B94" w:rsidRDefault="0051147F" w:rsidP="0051147F">
      <w:pPr>
        <w:pStyle w:val="p0"/>
        <w:spacing w:line="300" w:lineRule="exact"/>
        <w:rPr>
          <w:rFonts w:ascii="Times New Roman" w:hAnsi="Times New Roman"/>
          <w:i/>
          <w:w w:val="0"/>
          <w:sz w:val="24"/>
          <w:szCs w:val="24"/>
        </w:rPr>
      </w:pPr>
    </w:p>
    <w:p w14:paraId="71F54682" w14:textId="77777777" w:rsidR="00770D2C" w:rsidRPr="00027B94" w:rsidRDefault="00770D2C" w:rsidP="00770D2C">
      <w:pPr>
        <w:pStyle w:val="Body"/>
        <w:rPr>
          <w:rFonts w:ascii="Times New Roman" w:hAnsi="Times New Roman" w:cs="Times New Roman"/>
          <w:sz w:val="24"/>
        </w:rPr>
      </w:pPr>
    </w:p>
    <w:p w14:paraId="699ECC0E" w14:textId="77777777" w:rsidR="00770D2C" w:rsidRPr="00027B94" w:rsidRDefault="00770D2C" w:rsidP="00770D2C">
      <w:pPr>
        <w:pStyle w:val="Body"/>
        <w:rPr>
          <w:rFonts w:ascii="Times New Roman" w:hAnsi="Times New Roman" w:cs="Times New Roman"/>
          <w:sz w:val="24"/>
        </w:rPr>
      </w:pPr>
    </w:p>
    <w:p w14:paraId="0C072568" w14:textId="4C171D4B" w:rsidR="00770D2C" w:rsidRPr="00027B94" w:rsidRDefault="0051147F" w:rsidP="00770D2C">
      <w:pPr>
        <w:pStyle w:val="Body"/>
        <w:jc w:val="center"/>
        <w:rPr>
          <w:rFonts w:ascii="Times New Roman" w:hAnsi="Times New Roman" w:cs="Times New Roman"/>
          <w:b/>
          <w:w w:val="0"/>
          <w:sz w:val="24"/>
        </w:rPr>
      </w:pPr>
      <w:r w:rsidRPr="00027B94">
        <w:rPr>
          <w:rFonts w:ascii="Times New Roman" w:hAnsi="Times New Roman" w:cs="Times New Roman"/>
          <w:b/>
          <w:color w:val="000000"/>
          <w:sz w:val="24"/>
        </w:rPr>
        <w:t>ASCENSUS TV PAR SPE</w:t>
      </w:r>
      <w:r w:rsidRPr="00027B94">
        <w:rPr>
          <w:rFonts w:ascii="Times New Roman" w:hAnsi="Times New Roman" w:cs="Times New Roman"/>
          <w:b/>
          <w:sz w:val="24"/>
        </w:rPr>
        <w:t xml:space="preserve"> S.A.</w:t>
      </w:r>
    </w:p>
    <w:p w14:paraId="0932C4FA" w14:textId="77777777" w:rsidR="00770D2C" w:rsidRPr="00027B94" w:rsidRDefault="00770D2C" w:rsidP="00770D2C">
      <w:pPr>
        <w:pStyle w:val="Body"/>
        <w:rPr>
          <w:rFonts w:ascii="Times New Roman" w:hAnsi="Times New Roman" w:cs="Times New Roman"/>
          <w:w w:val="0"/>
          <w:sz w:val="24"/>
        </w:rPr>
      </w:pPr>
    </w:p>
    <w:tbl>
      <w:tblPr>
        <w:tblW w:w="5000" w:type="pct"/>
        <w:tblInd w:w="-57" w:type="dxa"/>
        <w:tblCellMar>
          <w:top w:w="28" w:type="dxa"/>
          <w:left w:w="57" w:type="dxa"/>
          <w:bottom w:w="28" w:type="dxa"/>
          <w:right w:w="57" w:type="dxa"/>
        </w:tblCellMar>
        <w:tblLook w:val="0000" w:firstRow="0" w:lastRow="0" w:firstColumn="0" w:lastColumn="0" w:noHBand="0" w:noVBand="0"/>
      </w:tblPr>
      <w:tblGrid>
        <w:gridCol w:w="4365"/>
        <w:gridCol w:w="4366"/>
      </w:tblGrid>
      <w:tr w:rsidR="00770D2C" w:rsidRPr="00027B94" w14:paraId="63556AD2" w14:textId="77777777" w:rsidTr="00770D2C">
        <w:tc>
          <w:tcPr>
            <w:tcW w:w="2500" w:type="pct"/>
          </w:tcPr>
          <w:p w14:paraId="7BBB5527" w14:textId="61CFF27A" w:rsidR="00770D2C" w:rsidRPr="00027B94"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___________________________________</w:t>
            </w:r>
          </w:p>
          <w:p w14:paraId="5CBEAB0F" w14:textId="1191113B" w:rsidR="00770D2C" w:rsidRPr="00B30ADF"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r w:rsidR="00CE0FF0">
              <w:rPr>
                <w:rFonts w:ascii="Times New Roman" w:eastAsia="MS Mincho" w:hAnsi="Times New Roman"/>
                <w:w w:val="0"/>
                <w:sz w:val="24"/>
                <w:szCs w:val="24"/>
              </w:rPr>
              <w:t>Cleverson Siewert</w:t>
            </w:r>
          </w:p>
          <w:p w14:paraId="19B53BE3" w14:textId="0537AF9C" w:rsidR="00770D2C" w:rsidRPr="00B30ADF" w:rsidRDefault="00770D2C" w:rsidP="00770D2C">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sidR="00CE0FF0">
              <w:rPr>
                <w:rFonts w:ascii="Times New Roman" w:eastAsia="MS Mincho" w:hAnsi="Times New Roman"/>
                <w:w w:val="0"/>
                <w:sz w:val="24"/>
                <w:szCs w:val="24"/>
              </w:rPr>
              <w:t>Diretor Presidente</w:t>
            </w:r>
          </w:p>
        </w:tc>
        <w:tc>
          <w:tcPr>
            <w:tcW w:w="2500" w:type="pct"/>
          </w:tcPr>
          <w:p w14:paraId="58C73A59" w14:textId="4458AF77" w:rsidR="00770D2C" w:rsidRPr="00027B94"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___________________________________</w:t>
            </w:r>
          </w:p>
          <w:p w14:paraId="6E163BBA" w14:textId="68E6F5D9" w:rsidR="00770D2C" w:rsidRPr="00B30ADF"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r w:rsidR="00CE0FF0">
              <w:rPr>
                <w:rFonts w:ascii="Times New Roman" w:eastAsia="MS Mincho" w:hAnsi="Times New Roman"/>
                <w:w w:val="0"/>
                <w:sz w:val="24"/>
                <w:szCs w:val="24"/>
              </w:rPr>
              <w:t>Laudo Lamin</w:t>
            </w:r>
          </w:p>
          <w:p w14:paraId="65FE2EC7" w14:textId="5D078C2D" w:rsidR="00770D2C" w:rsidRPr="00B30ADF" w:rsidRDefault="00770D2C" w:rsidP="00770D2C">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sidR="00CE0FF0">
              <w:rPr>
                <w:rFonts w:ascii="Times New Roman" w:eastAsia="MS Mincho" w:hAnsi="Times New Roman"/>
                <w:w w:val="0"/>
                <w:sz w:val="24"/>
                <w:szCs w:val="24"/>
              </w:rPr>
              <w:t>Diretor Vice-Presidente</w:t>
            </w:r>
          </w:p>
        </w:tc>
      </w:tr>
    </w:tbl>
    <w:p w14:paraId="0566365A" w14:textId="77777777" w:rsidR="00770D2C" w:rsidRPr="00B30ADF" w:rsidRDefault="00770D2C" w:rsidP="00770D2C">
      <w:pPr>
        <w:pStyle w:val="Body"/>
        <w:rPr>
          <w:rFonts w:ascii="Times New Roman" w:hAnsi="Times New Roman" w:cs="Times New Roman"/>
          <w:sz w:val="24"/>
        </w:rPr>
      </w:pPr>
    </w:p>
    <w:p w14:paraId="3D3FC3E8" w14:textId="77777777" w:rsidR="00770D2C" w:rsidRPr="00027B94" w:rsidRDefault="00770D2C" w:rsidP="00770D2C">
      <w:pPr>
        <w:pStyle w:val="Body"/>
        <w:rPr>
          <w:rFonts w:ascii="Times New Roman" w:hAnsi="Times New Roman" w:cs="Times New Roman"/>
          <w:sz w:val="24"/>
        </w:rPr>
      </w:pPr>
    </w:p>
    <w:p w14:paraId="06BF7853" w14:textId="77777777" w:rsidR="0051147F" w:rsidRPr="00027B94" w:rsidRDefault="0051147F">
      <w:pPr>
        <w:jc w:val="left"/>
        <w:rPr>
          <w:rFonts w:ascii="Times New Roman" w:hAnsi="Times New Roman"/>
          <w:i/>
          <w:iCs/>
          <w:sz w:val="24"/>
          <w:szCs w:val="24"/>
        </w:rPr>
      </w:pPr>
      <w:r w:rsidRPr="00027B94">
        <w:rPr>
          <w:rFonts w:ascii="Times New Roman" w:hAnsi="Times New Roman"/>
          <w:i/>
          <w:iCs/>
          <w:sz w:val="24"/>
        </w:rPr>
        <w:br w:type="page"/>
      </w:r>
    </w:p>
    <w:p w14:paraId="40B593CB" w14:textId="35F203A7" w:rsidR="00770D2C" w:rsidRPr="00027B94" w:rsidRDefault="0051147F" w:rsidP="00770D2C">
      <w:pPr>
        <w:pStyle w:val="Body"/>
        <w:rPr>
          <w:rFonts w:ascii="Times New Roman" w:hAnsi="Times New Roman" w:cs="Times New Roman"/>
          <w:sz w:val="24"/>
        </w:rPr>
      </w:pPr>
      <w:r w:rsidRPr="00027B94">
        <w:rPr>
          <w:rFonts w:ascii="Times New Roman" w:hAnsi="Times New Roman" w:cs="Times New Roman"/>
          <w:i/>
          <w:w w:val="0"/>
          <w:sz w:val="24"/>
        </w:rPr>
        <w:lastRenderedPageBreak/>
        <w:t xml:space="preserve">(Página de assinaturas 2 de 4 do </w:t>
      </w:r>
      <w:r w:rsidRPr="00027B94">
        <w:rPr>
          <w:rFonts w:ascii="Times New Roman" w:hAnsi="Times New Roman" w:cs="Times New Roman"/>
          <w:i/>
          <w:sz w:val="24"/>
        </w:rPr>
        <w:t>Instrumento Particular De Escritura Da 1ª (primeira) Emissão De Debêntures Simples, Não Conversíveis em Ações, Da Espécie Com Garantia Real, com Garantia Adicional Fidejussória, em Série Única, com colocação de Esforços Restritos, com Garantia Firme, da Ascensus TV PAR SPE S.A.</w:t>
      </w:r>
      <w:r w:rsidRPr="00027B94">
        <w:rPr>
          <w:rFonts w:ascii="Times New Roman" w:hAnsi="Times New Roman" w:cs="Times New Roman"/>
          <w:sz w:val="24"/>
        </w:rPr>
        <w:t>,</w:t>
      </w:r>
      <w:r w:rsidRPr="00027B94">
        <w:rPr>
          <w:rFonts w:ascii="Times New Roman" w:hAnsi="Times New Roman" w:cs="Times New Roman"/>
          <w:b/>
          <w:sz w:val="24"/>
        </w:rPr>
        <w:t xml:space="preserve"> </w:t>
      </w:r>
      <w:r w:rsidRPr="00027B94">
        <w:rPr>
          <w:rFonts w:ascii="Times New Roman" w:hAnsi="Times New Roman" w:cs="Times New Roman"/>
          <w:i/>
          <w:sz w:val="24"/>
        </w:rPr>
        <w:t xml:space="preserve">celebrado em </w:t>
      </w:r>
      <w:r w:rsidR="00E31E7A">
        <w:rPr>
          <w:rFonts w:ascii="Times New Roman" w:hAnsi="Times New Roman" w:cs="Times New Roman"/>
          <w:i/>
          <w:sz w:val="24"/>
        </w:rPr>
        <w:t xml:space="preserve">10 </w:t>
      </w:r>
      <w:r w:rsidRPr="00027B94">
        <w:rPr>
          <w:rFonts w:ascii="Times New Roman" w:hAnsi="Times New Roman" w:cs="Times New Roman"/>
          <w:i/>
          <w:sz w:val="24"/>
        </w:rPr>
        <w:t xml:space="preserve">de </w:t>
      </w:r>
      <w:r w:rsidR="0068739B">
        <w:rPr>
          <w:rFonts w:ascii="Times New Roman" w:hAnsi="Times New Roman" w:cs="Times New Roman"/>
          <w:i/>
          <w:sz w:val="24"/>
        </w:rPr>
        <w:t>junho</w:t>
      </w:r>
      <w:r w:rsidR="0068739B" w:rsidRPr="00027B94">
        <w:rPr>
          <w:rFonts w:ascii="Times New Roman" w:hAnsi="Times New Roman" w:cs="Times New Roman"/>
          <w:i/>
          <w:sz w:val="24"/>
        </w:rPr>
        <w:t xml:space="preserve"> </w:t>
      </w:r>
      <w:r w:rsidRPr="00027B94">
        <w:rPr>
          <w:rFonts w:ascii="Times New Roman" w:hAnsi="Times New Roman" w:cs="Times New Roman"/>
          <w:i/>
          <w:sz w:val="24"/>
        </w:rPr>
        <w:t>de 2022</w:t>
      </w:r>
      <w:r w:rsidRPr="00027B94">
        <w:rPr>
          <w:rFonts w:ascii="Times New Roman" w:hAnsi="Times New Roman" w:cs="Times New Roman"/>
          <w:i/>
          <w:w w:val="0"/>
          <w:sz w:val="24"/>
        </w:rPr>
        <w:t>)</w:t>
      </w:r>
    </w:p>
    <w:p w14:paraId="10F3B308" w14:textId="77777777" w:rsidR="00770D2C" w:rsidRPr="00027B94" w:rsidRDefault="00770D2C" w:rsidP="00770D2C">
      <w:pPr>
        <w:pStyle w:val="Body"/>
        <w:rPr>
          <w:rFonts w:ascii="Times New Roman" w:hAnsi="Times New Roman" w:cs="Times New Roman"/>
          <w:sz w:val="24"/>
        </w:rPr>
      </w:pPr>
    </w:p>
    <w:p w14:paraId="7027FD0A" w14:textId="01082FC0" w:rsidR="00770D2C" w:rsidRPr="00595412" w:rsidRDefault="0051147F" w:rsidP="00770D2C">
      <w:pPr>
        <w:pStyle w:val="Body"/>
        <w:jc w:val="center"/>
        <w:rPr>
          <w:rFonts w:ascii="Times New Roman" w:hAnsi="Times New Roman" w:cs="Times New Roman"/>
          <w:b/>
          <w:w w:val="0"/>
          <w:sz w:val="24"/>
        </w:rPr>
      </w:pPr>
      <w:r w:rsidRPr="00595412">
        <w:rPr>
          <w:rFonts w:ascii="Times New Roman" w:hAnsi="Times New Roman" w:cs="Times New Roman"/>
          <w:b/>
          <w:sz w:val="24"/>
        </w:rPr>
        <w:t>OLIVEIRA TRUST DISTRIBUIDORA DE TÍTULOS E VALORES MOBILIÁRIOS S.A.</w:t>
      </w:r>
    </w:p>
    <w:p w14:paraId="49235F3E" w14:textId="77777777" w:rsidR="00770D2C" w:rsidRPr="00595412" w:rsidRDefault="00770D2C" w:rsidP="00770D2C">
      <w:pPr>
        <w:pStyle w:val="Body"/>
        <w:rPr>
          <w:rFonts w:ascii="Times New Roman" w:hAnsi="Times New Roman" w:cs="Times New Roman"/>
          <w:w w:val="0"/>
          <w:sz w:val="24"/>
        </w:rPr>
      </w:pPr>
    </w:p>
    <w:tbl>
      <w:tblPr>
        <w:tblW w:w="5000" w:type="pct"/>
        <w:tblInd w:w="-57" w:type="dxa"/>
        <w:tblCellMar>
          <w:top w:w="28" w:type="dxa"/>
          <w:left w:w="57" w:type="dxa"/>
          <w:bottom w:w="28" w:type="dxa"/>
          <w:right w:w="57" w:type="dxa"/>
        </w:tblCellMar>
        <w:tblLook w:val="0000" w:firstRow="0" w:lastRow="0" w:firstColumn="0" w:lastColumn="0" w:noHBand="0" w:noVBand="0"/>
      </w:tblPr>
      <w:tblGrid>
        <w:gridCol w:w="4297"/>
        <w:gridCol w:w="4434"/>
      </w:tblGrid>
      <w:tr w:rsidR="001D75AD" w:rsidRPr="00027B94" w14:paraId="78B1C9B1" w14:textId="77777777" w:rsidTr="001D75AD">
        <w:tc>
          <w:tcPr>
            <w:tcW w:w="2461" w:type="pct"/>
          </w:tcPr>
          <w:p w14:paraId="3CE546F5" w14:textId="77777777" w:rsidR="001D75AD" w:rsidRPr="00027B94" w:rsidRDefault="001D75AD" w:rsidP="001D75AD">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_______________________________</w:t>
            </w:r>
          </w:p>
          <w:p w14:paraId="42E0006B" w14:textId="766A1A54" w:rsidR="001D75AD" w:rsidRPr="00B30ADF" w:rsidRDefault="001D75AD" w:rsidP="001D75AD">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r w:rsidRPr="001D75AD">
              <w:rPr>
                <w:rFonts w:ascii="Times New Roman" w:eastAsia="MS Mincho" w:hAnsi="Times New Roman"/>
                <w:w w:val="0"/>
                <w:sz w:val="24"/>
                <w:szCs w:val="24"/>
              </w:rPr>
              <w:t>Nilson Raposo Leite</w:t>
            </w:r>
          </w:p>
          <w:p w14:paraId="2645C7DE" w14:textId="1C38424D" w:rsidR="001D75AD" w:rsidRPr="00595412" w:rsidRDefault="001D75AD" w:rsidP="001D75AD">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Pr>
                <w:rFonts w:ascii="Times New Roman" w:eastAsia="MS Mincho" w:hAnsi="Times New Roman"/>
                <w:w w:val="0"/>
                <w:sz w:val="24"/>
                <w:szCs w:val="24"/>
              </w:rPr>
              <w:t>Procurador</w:t>
            </w:r>
          </w:p>
        </w:tc>
        <w:tc>
          <w:tcPr>
            <w:tcW w:w="2539" w:type="pct"/>
          </w:tcPr>
          <w:p w14:paraId="6AEDEFCA" w14:textId="77777777" w:rsidR="001D75AD" w:rsidRPr="00027B94" w:rsidRDefault="001D75AD" w:rsidP="001D75AD">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_______________________________</w:t>
            </w:r>
          </w:p>
          <w:p w14:paraId="45150002" w14:textId="65837409" w:rsidR="001D75AD" w:rsidRPr="00B30ADF" w:rsidRDefault="001D75AD" w:rsidP="001D75AD">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r w:rsidRPr="001D75AD">
              <w:rPr>
                <w:rFonts w:ascii="Times New Roman" w:eastAsia="MS Mincho" w:hAnsi="Times New Roman"/>
                <w:w w:val="0"/>
                <w:sz w:val="24"/>
                <w:szCs w:val="24"/>
              </w:rPr>
              <w:t>Bianca Galdino Batistela</w:t>
            </w:r>
          </w:p>
          <w:p w14:paraId="5942F4AF" w14:textId="7AF147AC" w:rsidR="001D75AD" w:rsidRPr="00B30ADF" w:rsidRDefault="001D75AD" w:rsidP="001D75AD">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Pr>
                <w:rFonts w:ascii="Times New Roman" w:eastAsia="MS Mincho" w:hAnsi="Times New Roman"/>
                <w:w w:val="0"/>
                <w:sz w:val="24"/>
                <w:szCs w:val="24"/>
              </w:rPr>
              <w:t>Procuradora</w:t>
            </w:r>
          </w:p>
        </w:tc>
      </w:tr>
    </w:tbl>
    <w:p w14:paraId="57938F9F" w14:textId="77777777" w:rsidR="00770D2C" w:rsidRPr="00B30ADF" w:rsidRDefault="00770D2C" w:rsidP="00770D2C">
      <w:pPr>
        <w:pStyle w:val="Body"/>
        <w:rPr>
          <w:rFonts w:ascii="Times New Roman" w:hAnsi="Times New Roman" w:cs="Times New Roman"/>
          <w:sz w:val="24"/>
        </w:rPr>
      </w:pPr>
    </w:p>
    <w:p w14:paraId="52F9BE92" w14:textId="77777777" w:rsidR="00770D2C" w:rsidRPr="00B30ADF" w:rsidRDefault="00770D2C" w:rsidP="00770D2C">
      <w:pPr>
        <w:jc w:val="left"/>
        <w:rPr>
          <w:rFonts w:ascii="Times New Roman" w:hAnsi="Times New Roman"/>
          <w:i/>
          <w:iCs/>
          <w:sz w:val="24"/>
          <w:szCs w:val="24"/>
          <w:lang w:eastAsia="en-US"/>
        </w:rPr>
      </w:pPr>
      <w:r w:rsidRPr="00B30ADF">
        <w:rPr>
          <w:rFonts w:ascii="Times New Roman" w:hAnsi="Times New Roman"/>
          <w:i/>
          <w:iCs/>
          <w:sz w:val="24"/>
          <w:szCs w:val="24"/>
        </w:rPr>
        <w:br w:type="page"/>
      </w:r>
    </w:p>
    <w:p w14:paraId="21A015D7" w14:textId="5A3BB4F6" w:rsidR="0051147F" w:rsidRPr="00027B94" w:rsidRDefault="0051147F" w:rsidP="0051147F">
      <w:pPr>
        <w:pStyle w:val="Body"/>
        <w:rPr>
          <w:rFonts w:ascii="Times New Roman" w:hAnsi="Times New Roman" w:cs="Times New Roman"/>
          <w:sz w:val="24"/>
        </w:rPr>
      </w:pPr>
      <w:r w:rsidRPr="00027B94">
        <w:rPr>
          <w:rFonts w:ascii="Times New Roman" w:hAnsi="Times New Roman" w:cs="Times New Roman"/>
          <w:i/>
          <w:w w:val="0"/>
          <w:sz w:val="24"/>
        </w:rPr>
        <w:lastRenderedPageBreak/>
        <w:t xml:space="preserve">(Página de assinaturas 3 de 4 do </w:t>
      </w:r>
      <w:r w:rsidRPr="00027B94">
        <w:rPr>
          <w:rFonts w:ascii="Times New Roman" w:hAnsi="Times New Roman" w:cs="Times New Roman"/>
          <w:i/>
          <w:sz w:val="24"/>
        </w:rPr>
        <w:t>Instrumento Particular De Escritura Da 1ª (primeira) Emissão De Debêntures Simples, Não Conversíveis em Ações, Da Espécie Com Garantia Real, com Garantia Adicional Fidejussória, em Série Única, com colocação de Esforços Restritos, com Garantia Firme, da Ascensus TV PAR SPE S.A.</w:t>
      </w:r>
      <w:r w:rsidRPr="00027B94">
        <w:rPr>
          <w:rFonts w:ascii="Times New Roman" w:hAnsi="Times New Roman" w:cs="Times New Roman"/>
          <w:sz w:val="24"/>
        </w:rPr>
        <w:t>,</w:t>
      </w:r>
      <w:r w:rsidRPr="00027B94">
        <w:rPr>
          <w:rFonts w:ascii="Times New Roman" w:hAnsi="Times New Roman" w:cs="Times New Roman"/>
          <w:b/>
          <w:sz w:val="24"/>
        </w:rPr>
        <w:t xml:space="preserve"> </w:t>
      </w:r>
      <w:r w:rsidRPr="00027B94">
        <w:rPr>
          <w:rFonts w:ascii="Times New Roman" w:hAnsi="Times New Roman" w:cs="Times New Roman"/>
          <w:i/>
          <w:sz w:val="24"/>
        </w:rPr>
        <w:t xml:space="preserve">celebrado em </w:t>
      </w:r>
      <w:r w:rsidR="00E31E7A">
        <w:rPr>
          <w:rFonts w:ascii="Times New Roman" w:hAnsi="Times New Roman" w:cs="Times New Roman"/>
          <w:i/>
          <w:sz w:val="24"/>
        </w:rPr>
        <w:t>10</w:t>
      </w:r>
      <w:r w:rsidR="00E31E7A" w:rsidRPr="00027B94">
        <w:rPr>
          <w:rFonts w:ascii="Times New Roman" w:hAnsi="Times New Roman" w:cs="Times New Roman"/>
          <w:i/>
          <w:sz w:val="24"/>
        </w:rPr>
        <w:t xml:space="preserve"> </w:t>
      </w:r>
      <w:r w:rsidRPr="00027B94">
        <w:rPr>
          <w:rFonts w:ascii="Times New Roman" w:hAnsi="Times New Roman" w:cs="Times New Roman"/>
          <w:i/>
          <w:sz w:val="24"/>
        </w:rPr>
        <w:t xml:space="preserve">de </w:t>
      </w:r>
      <w:r w:rsidR="00CA7178">
        <w:rPr>
          <w:rFonts w:ascii="Times New Roman" w:hAnsi="Times New Roman" w:cs="Times New Roman"/>
          <w:i/>
          <w:sz w:val="24"/>
        </w:rPr>
        <w:t>junho</w:t>
      </w:r>
      <w:r w:rsidR="00CA7178" w:rsidRPr="00027B94">
        <w:rPr>
          <w:rFonts w:ascii="Times New Roman" w:hAnsi="Times New Roman" w:cs="Times New Roman"/>
          <w:i/>
          <w:sz w:val="24"/>
        </w:rPr>
        <w:t xml:space="preserve"> </w:t>
      </w:r>
      <w:r w:rsidRPr="00027B94">
        <w:rPr>
          <w:rFonts w:ascii="Times New Roman" w:hAnsi="Times New Roman" w:cs="Times New Roman"/>
          <w:i/>
          <w:sz w:val="24"/>
        </w:rPr>
        <w:t>de 2022</w:t>
      </w:r>
      <w:r w:rsidRPr="00027B94">
        <w:rPr>
          <w:rFonts w:ascii="Times New Roman" w:hAnsi="Times New Roman" w:cs="Times New Roman"/>
          <w:i/>
          <w:w w:val="0"/>
          <w:sz w:val="24"/>
        </w:rPr>
        <w:t>)</w:t>
      </w:r>
    </w:p>
    <w:p w14:paraId="38B0FFB7" w14:textId="77777777" w:rsidR="00770D2C" w:rsidRPr="00027B94" w:rsidRDefault="00770D2C" w:rsidP="00770D2C">
      <w:pPr>
        <w:pStyle w:val="Body"/>
        <w:rPr>
          <w:rFonts w:ascii="Times New Roman" w:hAnsi="Times New Roman" w:cs="Times New Roman"/>
          <w:sz w:val="24"/>
        </w:rPr>
      </w:pPr>
    </w:p>
    <w:p w14:paraId="794EE605" w14:textId="0E28362C" w:rsidR="00770D2C" w:rsidRPr="00027B94" w:rsidRDefault="0051147F" w:rsidP="00770D2C">
      <w:pPr>
        <w:pStyle w:val="Body"/>
        <w:jc w:val="center"/>
        <w:rPr>
          <w:rFonts w:ascii="Times New Roman" w:hAnsi="Times New Roman" w:cs="Times New Roman"/>
          <w:b/>
          <w:sz w:val="24"/>
        </w:rPr>
      </w:pPr>
      <w:r w:rsidRPr="00027B94">
        <w:rPr>
          <w:rFonts w:ascii="Times New Roman" w:hAnsi="Times New Roman" w:cs="Times New Roman"/>
          <w:b/>
          <w:sz w:val="24"/>
        </w:rPr>
        <w:t>ASCENSUS GESTÃO E PARTICIPAÇÕES S.A</w:t>
      </w:r>
      <w:r w:rsidRPr="00027B94">
        <w:rPr>
          <w:rFonts w:ascii="Times New Roman" w:hAnsi="Times New Roman" w:cs="Times New Roman"/>
          <w:sz w:val="24"/>
        </w:rPr>
        <w:t>.</w:t>
      </w:r>
    </w:p>
    <w:p w14:paraId="62DB4626" w14:textId="77777777" w:rsidR="00770D2C" w:rsidRPr="00027B94" w:rsidRDefault="00770D2C" w:rsidP="00770D2C">
      <w:pPr>
        <w:pStyle w:val="Body"/>
        <w:rPr>
          <w:rFonts w:ascii="Times New Roman" w:hAnsi="Times New Roman" w:cs="Times New Roman"/>
          <w:sz w:val="24"/>
        </w:rPr>
      </w:pPr>
    </w:p>
    <w:tbl>
      <w:tblPr>
        <w:tblW w:w="5000" w:type="pct"/>
        <w:tblInd w:w="-57" w:type="dxa"/>
        <w:tblCellMar>
          <w:top w:w="28" w:type="dxa"/>
          <w:left w:w="57" w:type="dxa"/>
          <w:bottom w:w="28" w:type="dxa"/>
          <w:right w:w="57" w:type="dxa"/>
        </w:tblCellMar>
        <w:tblLook w:val="0000" w:firstRow="0" w:lastRow="0" w:firstColumn="0" w:lastColumn="0" w:noHBand="0" w:noVBand="0"/>
      </w:tblPr>
      <w:tblGrid>
        <w:gridCol w:w="4365"/>
        <w:gridCol w:w="4366"/>
      </w:tblGrid>
      <w:tr w:rsidR="00770D2C" w:rsidRPr="00027B94" w14:paraId="22890267" w14:textId="77777777" w:rsidTr="00770D2C">
        <w:tc>
          <w:tcPr>
            <w:tcW w:w="2500" w:type="pct"/>
          </w:tcPr>
          <w:p w14:paraId="111F1538" w14:textId="3E3CF3A9" w:rsidR="00770D2C" w:rsidRPr="00027B94" w:rsidRDefault="0051147F"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w:t>
            </w:r>
            <w:r w:rsidR="00770D2C" w:rsidRPr="00027B94">
              <w:rPr>
                <w:rFonts w:ascii="Times New Roman" w:eastAsia="MS Mincho" w:hAnsi="Times New Roman"/>
                <w:w w:val="0"/>
                <w:sz w:val="24"/>
                <w:szCs w:val="24"/>
              </w:rPr>
              <w:t>_____________</w:t>
            </w:r>
          </w:p>
          <w:p w14:paraId="707DD105" w14:textId="7A1D5A9F" w:rsidR="00770D2C" w:rsidRPr="00B30ADF"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r w:rsidR="00CE6E5B">
              <w:rPr>
                <w:rFonts w:ascii="Times New Roman" w:eastAsia="MS Mincho" w:hAnsi="Times New Roman"/>
                <w:w w:val="0"/>
                <w:sz w:val="24"/>
                <w:szCs w:val="24"/>
              </w:rPr>
              <w:t>Cleverson Siewert</w:t>
            </w:r>
          </w:p>
          <w:p w14:paraId="25C89831" w14:textId="18BD88A7" w:rsidR="00770D2C" w:rsidRPr="00B30ADF" w:rsidRDefault="00770D2C" w:rsidP="00770D2C">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sidR="00CE6E5B">
              <w:rPr>
                <w:rFonts w:ascii="Times New Roman" w:eastAsia="MS Mincho" w:hAnsi="Times New Roman"/>
                <w:w w:val="0"/>
                <w:sz w:val="24"/>
                <w:szCs w:val="24"/>
              </w:rPr>
              <w:t>Diretor Presidente</w:t>
            </w:r>
          </w:p>
        </w:tc>
        <w:tc>
          <w:tcPr>
            <w:tcW w:w="2500" w:type="pct"/>
          </w:tcPr>
          <w:p w14:paraId="1B834E85" w14:textId="67F4EB8B" w:rsidR="00770D2C" w:rsidRPr="00027B94" w:rsidRDefault="0051147F"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_____________________</w:t>
            </w:r>
            <w:r w:rsidR="00770D2C" w:rsidRPr="00027B94">
              <w:rPr>
                <w:rFonts w:ascii="Times New Roman" w:eastAsia="MS Mincho" w:hAnsi="Times New Roman"/>
                <w:w w:val="0"/>
                <w:sz w:val="24"/>
                <w:szCs w:val="24"/>
              </w:rPr>
              <w:t>__________</w:t>
            </w:r>
          </w:p>
          <w:p w14:paraId="1767F912" w14:textId="3995E275" w:rsidR="00770D2C" w:rsidRPr="00B30ADF" w:rsidRDefault="00770D2C" w:rsidP="00770D2C">
            <w:pPr>
              <w:keepNext/>
              <w:spacing w:line="240" w:lineRule="exact"/>
              <w:jc w:val="left"/>
              <w:rPr>
                <w:rFonts w:ascii="Times New Roman" w:eastAsia="MS Mincho" w:hAnsi="Times New Roman"/>
                <w:w w:val="0"/>
                <w:sz w:val="24"/>
                <w:szCs w:val="24"/>
              </w:rPr>
            </w:pPr>
            <w:r w:rsidRPr="00027B94">
              <w:rPr>
                <w:rFonts w:ascii="Times New Roman" w:eastAsia="MS Mincho" w:hAnsi="Times New Roman"/>
                <w:w w:val="0"/>
                <w:sz w:val="24"/>
                <w:szCs w:val="24"/>
              </w:rPr>
              <w:t xml:space="preserve">Nome: </w:t>
            </w:r>
            <w:r w:rsidR="00CE6E5B">
              <w:rPr>
                <w:rFonts w:ascii="Times New Roman" w:eastAsia="MS Mincho" w:hAnsi="Times New Roman"/>
                <w:w w:val="0"/>
                <w:sz w:val="24"/>
                <w:szCs w:val="24"/>
              </w:rPr>
              <w:t>Laudo Lamin</w:t>
            </w:r>
          </w:p>
          <w:p w14:paraId="0ACAD639" w14:textId="398D1492" w:rsidR="00770D2C" w:rsidRPr="00B30ADF" w:rsidRDefault="00770D2C" w:rsidP="00770D2C">
            <w:pPr>
              <w:keepNext/>
              <w:spacing w:after="140" w:line="240" w:lineRule="exact"/>
              <w:jc w:val="left"/>
              <w:rPr>
                <w:rFonts w:ascii="Times New Roman" w:eastAsia="MS Mincho" w:hAnsi="Times New Roman"/>
                <w:w w:val="0"/>
                <w:sz w:val="24"/>
                <w:szCs w:val="24"/>
              </w:rPr>
            </w:pPr>
            <w:r w:rsidRPr="00B30ADF">
              <w:rPr>
                <w:rFonts w:ascii="Times New Roman" w:eastAsia="MS Mincho" w:hAnsi="Times New Roman"/>
                <w:w w:val="0"/>
                <w:sz w:val="24"/>
                <w:szCs w:val="24"/>
              </w:rPr>
              <w:t xml:space="preserve">Cargo: </w:t>
            </w:r>
            <w:r w:rsidR="00CE6E5B">
              <w:rPr>
                <w:rFonts w:ascii="Times New Roman" w:eastAsia="MS Mincho" w:hAnsi="Times New Roman"/>
                <w:w w:val="0"/>
                <w:sz w:val="24"/>
                <w:szCs w:val="24"/>
              </w:rPr>
              <w:t>Diretor Vice-Presidente</w:t>
            </w:r>
          </w:p>
        </w:tc>
      </w:tr>
    </w:tbl>
    <w:p w14:paraId="7D2DFE02" w14:textId="77777777" w:rsidR="00770D2C" w:rsidRDefault="00770D2C" w:rsidP="00770D2C">
      <w:pPr>
        <w:pStyle w:val="Body"/>
        <w:rPr>
          <w:rFonts w:ascii="Times New Roman" w:hAnsi="Times New Roman" w:cs="Times New Roman"/>
          <w:sz w:val="24"/>
        </w:rPr>
      </w:pPr>
    </w:p>
    <w:p w14:paraId="309620DE" w14:textId="77777777" w:rsidR="00651D37" w:rsidRPr="00B30ADF" w:rsidRDefault="00651D37" w:rsidP="00770D2C">
      <w:pPr>
        <w:pStyle w:val="Body"/>
        <w:rPr>
          <w:rFonts w:ascii="Times New Roman" w:hAnsi="Times New Roman" w:cs="Times New Roman"/>
          <w:sz w:val="24"/>
        </w:rPr>
      </w:pPr>
    </w:p>
    <w:p w14:paraId="3513A876" w14:textId="74750F5F" w:rsidR="0051147F" w:rsidRDefault="0051147F" w:rsidP="0051147F">
      <w:pPr>
        <w:pStyle w:val="Body"/>
        <w:jc w:val="center"/>
        <w:rPr>
          <w:rFonts w:ascii="Times New Roman" w:hAnsi="Times New Roman" w:cs="Times New Roman"/>
          <w:sz w:val="24"/>
        </w:rPr>
      </w:pPr>
      <w:r w:rsidRPr="00027B94">
        <w:rPr>
          <w:rFonts w:ascii="Times New Roman" w:hAnsi="Times New Roman" w:cs="Times New Roman"/>
          <w:b/>
          <w:sz w:val="24"/>
        </w:rPr>
        <w:t>ASCENSUS INVESTIMENTOS LTDA</w:t>
      </w:r>
      <w:r w:rsidRPr="00027B94">
        <w:rPr>
          <w:rFonts w:ascii="Times New Roman" w:hAnsi="Times New Roman" w:cs="Times New Roman"/>
          <w:sz w:val="24"/>
        </w:rPr>
        <w:t>.</w:t>
      </w:r>
    </w:p>
    <w:p w14:paraId="73E645AB" w14:textId="77777777" w:rsidR="00651D37" w:rsidRPr="00027B94" w:rsidRDefault="00651D37" w:rsidP="0051147F">
      <w:pPr>
        <w:pStyle w:val="Body"/>
        <w:jc w:val="center"/>
        <w:rPr>
          <w:rFonts w:ascii="Times New Roman" w:hAnsi="Times New Roman" w:cs="Times New Roman"/>
          <w:b/>
          <w:sz w:val="24"/>
        </w:rPr>
      </w:pPr>
    </w:p>
    <w:p w14:paraId="7C8722F1" w14:textId="77777777" w:rsidR="00595412" w:rsidRDefault="00595412" w:rsidP="00595412">
      <w:pPr>
        <w:pStyle w:val="Body"/>
        <w:spacing w:after="0" w:line="312" w:lineRule="auto"/>
        <w:jc w:val="center"/>
        <w:rPr>
          <w:rFonts w:ascii="Times New Roman" w:hAnsi="Times New Roman"/>
          <w:sz w:val="24"/>
        </w:rPr>
      </w:pPr>
      <w:r w:rsidRPr="00B860A4">
        <w:rPr>
          <w:rFonts w:ascii="Times New Roman" w:hAnsi="Times New Roman"/>
          <w:sz w:val="24"/>
        </w:rPr>
        <w:t>________________________________________________</w:t>
      </w:r>
    </w:p>
    <w:p w14:paraId="3D2D07F8" w14:textId="3B5B9CA9" w:rsidR="00595412" w:rsidRPr="00521ABD" w:rsidRDefault="00595412" w:rsidP="00595412">
      <w:pPr>
        <w:pStyle w:val="Body"/>
        <w:spacing w:after="0" w:line="240" w:lineRule="auto"/>
        <w:jc w:val="center"/>
        <w:rPr>
          <w:rFonts w:ascii="Times New Roman" w:hAnsi="Times New Roman"/>
          <w:sz w:val="24"/>
        </w:rPr>
      </w:pPr>
      <w:r>
        <w:rPr>
          <w:rFonts w:ascii="Times New Roman" w:hAnsi="Times New Roman"/>
          <w:sz w:val="24"/>
        </w:rPr>
        <w:t>Nome: Laudo Lamin</w:t>
      </w:r>
      <w:r>
        <w:rPr>
          <w:rFonts w:ascii="Times New Roman" w:hAnsi="Times New Roman"/>
          <w:sz w:val="24"/>
        </w:rPr>
        <w:br/>
      </w:r>
      <w:r>
        <w:rPr>
          <w:rFonts w:ascii="Times New Roman" w:eastAsia="MS Mincho" w:hAnsi="Times New Roman"/>
          <w:w w:val="0"/>
          <w:sz w:val="24"/>
        </w:rPr>
        <w:t>Cargo: Sócio-Administrador</w:t>
      </w:r>
    </w:p>
    <w:p w14:paraId="7F2E7A38" w14:textId="77777777" w:rsidR="0051147F" w:rsidRDefault="0051147F" w:rsidP="00651D37">
      <w:pPr>
        <w:pStyle w:val="Body"/>
        <w:jc w:val="center"/>
        <w:rPr>
          <w:rFonts w:ascii="Times New Roman" w:hAnsi="Times New Roman" w:cs="Times New Roman"/>
          <w:sz w:val="24"/>
        </w:rPr>
      </w:pPr>
    </w:p>
    <w:p w14:paraId="5F39343E" w14:textId="77777777" w:rsidR="00651D37" w:rsidRPr="00B30ADF" w:rsidRDefault="00651D37" w:rsidP="00651D37">
      <w:pPr>
        <w:pStyle w:val="Body"/>
        <w:jc w:val="center"/>
        <w:rPr>
          <w:rFonts w:ascii="Times New Roman" w:hAnsi="Times New Roman" w:cs="Times New Roman"/>
          <w:sz w:val="24"/>
        </w:rPr>
      </w:pPr>
    </w:p>
    <w:p w14:paraId="37DA1C0C" w14:textId="4572C696" w:rsidR="00651D37" w:rsidRDefault="00327E77" w:rsidP="00651D37">
      <w:pPr>
        <w:pStyle w:val="Body"/>
        <w:jc w:val="center"/>
        <w:rPr>
          <w:rFonts w:ascii="Times New Roman" w:hAnsi="Times New Roman"/>
          <w:sz w:val="24"/>
        </w:rPr>
      </w:pPr>
      <w:r w:rsidRPr="00DC3BFA">
        <w:rPr>
          <w:rFonts w:ascii="Times New Roman" w:hAnsi="Times New Roman"/>
          <w:b/>
          <w:bCs/>
          <w:sz w:val="24"/>
        </w:rPr>
        <w:t>ASCENSUS TRADING &amp; LOGÍSTICA LTDA</w:t>
      </w:r>
      <w:r w:rsidRPr="00933AEF">
        <w:rPr>
          <w:rFonts w:ascii="Times New Roman" w:hAnsi="Times New Roman"/>
          <w:sz w:val="24"/>
        </w:rPr>
        <w:t>.</w:t>
      </w:r>
    </w:p>
    <w:p w14:paraId="7D1D9B93" w14:textId="77777777" w:rsidR="00651D37" w:rsidRPr="00651D37" w:rsidRDefault="00651D37" w:rsidP="00651D37">
      <w:pPr>
        <w:pStyle w:val="Body"/>
        <w:jc w:val="center"/>
        <w:rPr>
          <w:rFonts w:ascii="Times New Roman" w:hAnsi="Times New Roman"/>
          <w:sz w:val="24"/>
        </w:rPr>
      </w:pPr>
    </w:p>
    <w:p w14:paraId="33153BCC" w14:textId="77777777" w:rsidR="00651D37" w:rsidRDefault="00651D37" w:rsidP="00651D37">
      <w:pPr>
        <w:pStyle w:val="Body"/>
        <w:spacing w:after="0" w:line="312" w:lineRule="auto"/>
        <w:jc w:val="center"/>
        <w:rPr>
          <w:rFonts w:ascii="Times New Roman" w:hAnsi="Times New Roman"/>
          <w:sz w:val="24"/>
        </w:rPr>
      </w:pPr>
      <w:r w:rsidRPr="00B860A4">
        <w:rPr>
          <w:rFonts w:ascii="Times New Roman" w:hAnsi="Times New Roman"/>
          <w:sz w:val="24"/>
        </w:rPr>
        <w:t>________________________________________________</w:t>
      </w:r>
    </w:p>
    <w:p w14:paraId="50A3D2C8" w14:textId="77777777" w:rsidR="00651D37" w:rsidRPr="00521ABD" w:rsidRDefault="00651D37" w:rsidP="00651D37">
      <w:pPr>
        <w:pStyle w:val="Body"/>
        <w:spacing w:after="0" w:line="240" w:lineRule="auto"/>
        <w:jc w:val="center"/>
        <w:rPr>
          <w:rFonts w:ascii="Times New Roman" w:hAnsi="Times New Roman"/>
          <w:sz w:val="24"/>
        </w:rPr>
      </w:pPr>
      <w:r>
        <w:rPr>
          <w:rFonts w:ascii="Times New Roman" w:hAnsi="Times New Roman"/>
          <w:sz w:val="24"/>
        </w:rPr>
        <w:t>Nome: Laudo Lamin</w:t>
      </w:r>
      <w:r>
        <w:rPr>
          <w:rFonts w:ascii="Times New Roman" w:hAnsi="Times New Roman"/>
          <w:sz w:val="24"/>
        </w:rPr>
        <w:br/>
      </w:r>
      <w:r>
        <w:rPr>
          <w:rFonts w:ascii="Times New Roman" w:eastAsia="MS Mincho" w:hAnsi="Times New Roman"/>
          <w:w w:val="0"/>
          <w:sz w:val="24"/>
        </w:rPr>
        <w:t>Cargo: Sócio-Administrador</w:t>
      </w:r>
    </w:p>
    <w:p w14:paraId="0D45B9E7" w14:textId="77777777" w:rsidR="0051147F" w:rsidRDefault="0051147F" w:rsidP="00651D37">
      <w:pPr>
        <w:pStyle w:val="Body"/>
        <w:jc w:val="center"/>
        <w:rPr>
          <w:rFonts w:ascii="Times New Roman" w:hAnsi="Times New Roman" w:cs="Times New Roman"/>
          <w:b/>
          <w:sz w:val="24"/>
        </w:rPr>
      </w:pPr>
    </w:p>
    <w:p w14:paraId="130B226F" w14:textId="77777777" w:rsidR="00651D37" w:rsidRPr="00651D37" w:rsidRDefault="00651D37" w:rsidP="00651D37">
      <w:pPr>
        <w:pStyle w:val="Body"/>
        <w:jc w:val="center"/>
        <w:rPr>
          <w:rFonts w:ascii="Times New Roman" w:hAnsi="Times New Roman" w:cs="Times New Roman"/>
          <w:b/>
          <w:sz w:val="24"/>
        </w:rPr>
      </w:pPr>
    </w:p>
    <w:p w14:paraId="106B14F6" w14:textId="021610E0" w:rsidR="00651D37" w:rsidRPr="00651D37" w:rsidRDefault="00651D37" w:rsidP="00651D37">
      <w:pPr>
        <w:jc w:val="center"/>
        <w:rPr>
          <w:rFonts w:ascii="Times New Roman" w:hAnsi="Times New Roman"/>
          <w:w w:val="0"/>
          <w:sz w:val="24"/>
        </w:rPr>
      </w:pPr>
      <w:r w:rsidRPr="00651D37">
        <w:rPr>
          <w:rFonts w:ascii="Times New Roman" w:hAnsi="Times New Roman"/>
          <w:w w:val="0"/>
          <w:sz w:val="24"/>
        </w:rPr>
        <w:t>_______________________________________________</w:t>
      </w:r>
    </w:p>
    <w:p w14:paraId="770FEE04" w14:textId="77777777" w:rsidR="00651D37" w:rsidRPr="00651D37" w:rsidRDefault="00651D37" w:rsidP="00651D37">
      <w:pPr>
        <w:jc w:val="center"/>
        <w:rPr>
          <w:rFonts w:ascii="Times New Roman" w:hAnsi="Times New Roman"/>
          <w:w w:val="0"/>
          <w:sz w:val="24"/>
        </w:rPr>
      </w:pPr>
      <w:r w:rsidRPr="00651D37">
        <w:rPr>
          <w:rFonts w:ascii="Times New Roman" w:hAnsi="Times New Roman"/>
          <w:b/>
          <w:w w:val="0"/>
          <w:sz w:val="24"/>
        </w:rPr>
        <w:t>LAUDO LAMIN</w:t>
      </w:r>
    </w:p>
    <w:p w14:paraId="392B08B0" w14:textId="77777777" w:rsidR="00651D37" w:rsidRPr="00651D37" w:rsidRDefault="00651D37" w:rsidP="00651D37">
      <w:pPr>
        <w:jc w:val="center"/>
        <w:rPr>
          <w:rFonts w:ascii="Times New Roman" w:hAnsi="Times New Roman"/>
          <w:w w:val="0"/>
          <w:sz w:val="24"/>
        </w:rPr>
      </w:pPr>
    </w:p>
    <w:p w14:paraId="2D34B5DF" w14:textId="77777777" w:rsidR="00651D37" w:rsidRPr="00651D37" w:rsidRDefault="00651D37" w:rsidP="00651D37">
      <w:pPr>
        <w:jc w:val="center"/>
        <w:rPr>
          <w:rFonts w:ascii="Times New Roman" w:hAnsi="Times New Roman"/>
          <w:w w:val="0"/>
          <w:sz w:val="24"/>
        </w:rPr>
      </w:pPr>
    </w:p>
    <w:p w14:paraId="42F91DE1" w14:textId="77777777" w:rsidR="00651D37" w:rsidRPr="00651D37" w:rsidRDefault="00651D37" w:rsidP="00651D37">
      <w:pPr>
        <w:jc w:val="center"/>
        <w:rPr>
          <w:rFonts w:ascii="Times New Roman" w:hAnsi="Times New Roman"/>
          <w:w w:val="0"/>
          <w:sz w:val="24"/>
        </w:rPr>
      </w:pPr>
      <w:r w:rsidRPr="00651D37">
        <w:rPr>
          <w:rFonts w:ascii="Times New Roman" w:hAnsi="Times New Roman"/>
          <w:w w:val="0"/>
          <w:sz w:val="24"/>
        </w:rPr>
        <w:t>________________________________________________</w:t>
      </w:r>
    </w:p>
    <w:p w14:paraId="69FC27B0" w14:textId="77777777" w:rsidR="00651D37" w:rsidRDefault="00651D37" w:rsidP="00651D37">
      <w:pPr>
        <w:jc w:val="center"/>
        <w:rPr>
          <w:rFonts w:ascii="Times New Roman" w:hAnsi="Times New Roman"/>
          <w:b/>
          <w:w w:val="0"/>
          <w:sz w:val="24"/>
        </w:rPr>
      </w:pPr>
      <w:r w:rsidRPr="00651D37">
        <w:rPr>
          <w:rFonts w:ascii="Times New Roman" w:hAnsi="Times New Roman"/>
          <w:b/>
          <w:w w:val="0"/>
          <w:sz w:val="24"/>
        </w:rPr>
        <w:t>FLÁVIO DE FARIA RUFINO</w:t>
      </w:r>
    </w:p>
    <w:p w14:paraId="68A9D3D3" w14:textId="77777777" w:rsidR="0023062E" w:rsidRDefault="0023062E" w:rsidP="004F6A50">
      <w:pPr>
        <w:rPr>
          <w:rFonts w:ascii="Times New Roman" w:hAnsi="Times New Roman"/>
          <w:b/>
          <w:w w:val="0"/>
          <w:sz w:val="24"/>
        </w:rPr>
      </w:pPr>
    </w:p>
    <w:p w14:paraId="10CA4437" w14:textId="77777777" w:rsidR="0023062E" w:rsidRPr="00651D37" w:rsidRDefault="0023062E" w:rsidP="0023062E">
      <w:pPr>
        <w:jc w:val="center"/>
        <w:rPr>
          <w:rFonts w:ascii="Times New Roman" w:hAnsi="Times New Roman"/>
          <w:w w:val="0"/>
          <w:sz w:val="24"/>
        </w:rPr>
      </w:pPr>
    </w:p>
    <w:p w14:paraId="3AA79F63" w14:textId="77777777" w:rsidR="0023062E" w:rsidRPr="00651D37" w:rsidRDefault="0023062E" w:rsidP="0023062E">
      <w:pPr>
        <w:jc w:val="center"/>
        <w:rPr>
          <w:rFonts w:ascii="Times New Roman" w:hAnsi="Times New Roman"/>
          <w:w w:val="0"/>
          <w:sz w:val="24"/>
        </w:rPr>
      </w:pPr>
      <w:r w:rsidRPr="00651D37">
        <w:rPr>
          <w:rFonts w:ascii="Times New Roman" w:hAnsi="Times New Roman"/>
          <w:w w:val="0"/>
          <w:sz w:val="24"/>
        </w:rPr>
        <w:t>________________________________________________</w:t>
      </w:r>
    </w:p>
    <w:p w14:paraId="5969CDFE" w14:textId="77777777" w:rsidR="004F6A50" w:rsidRPr="00ED0E29" w:rsidRDefault="004F6A50" w:rsidP="004F6A50">
      <w:pPr>
        <w:pStyle w:val="Default"/>
        <w:jc w:val="center"/>
        <w:rPr>
          <w:b/>
          <w:lang w:val="pt-BR"/>
        </w:rPr>
      </w:pPr>
      <w:r w:rsidRPr="008C7364">
        <w:rPr>
          <w:b/>
          <w:lang w:val="pt-BR"/>
        </w:rPr>
        <w:t>ADRIANE HASCKEL DA CRUZ</w:t>
      </w:r>
    </w:p>
    <w:p w14:paraId="4769211D" w14:textId="1523FCAA" w:rsidR="0051147F" w:rsidRPr="00027B94" w:rsidRDefault="00651D37" w:rsidP="0023062E">
      <w:pPr>
        <w:rPr>
          <w:rFonts w:ascii="Times New Roman" w:hAnsi="Times New Roman"/>
          <w:sz w:val="24"/>
        </w:rPr>
      </w:pPr>
      <w:r w:rsidRPr="00651D37">
        <w:rPr>
          <w:rFonts w:ascii="Times New Roman" w:hAnsi="Times New Roman"/>
          <w:w w:val="0"/>
          <w:sz w:val="24"/>
        </w:rPr>
        <w:br w:type="page"/>
      </w:r>
      <w:r w:rsidR="0051147F" w:rsidRPr="00027B94">
        <w:rPr>
          <w:rFonts w:ascii="Times New Roman" w:hAnsi="Times New Roman"/>
          <w:i/>
          <w:w w:val="0"/>
          <w:sz w:val="24"/>
        </w:rPr>
        <w:lastRenderedPageBreak/>
        <w:t xml:space="preserve">(Página de assinaturas 3 de 4 do </w:t>
      </w:r>
      <w:r w:rsidR="0051147F" w:rsidRPr="00027B94">
        <w:rPr>
          <w:rFonts w:ascii="Times New Roman" w:hAnsi="Times New Roman"/>
          <w:i/>
          <w:sz w:val="24"/>
        </w:rPr>
        <w:t>Instrumento Particular De Escritura Da 1ª (primeira) Emissão De Debêntures Simples, Não Conversíveis em Ações, Da Espécie Com Garantia Real, com Garantia Adicional Fidejussória, em Série Única, com colocação de Esforços Restritos, com Garantia Firme, da Ascensus TV PAR SPE S.A.</w:t>
      </w:r>
      <w:r w:rsidR="0051147F" w:rsidRPr="00027B94">
        <w:rPr>
          <w:rFonts w:ascii="Times New Roman" w:hAnsi="Times New Roman"/>
          <w:sz w:val="24"/>
        </w:rPr>
        <w:t>,</w:t>
      </w:r>
      <w:r w:rsidR="0051147F" w:rsidRPr="00027B94">
        <w:rPr>
          <w:rFonts w:ascii="Times New Roman" w:hAnsi="Times New Roman"/>
          <w:b/>
          <w:sz w:val="24"/>
        </w:rPr>
        <w:t xml:space="preserve"> </w:t>
      </w:r>
      <w:r w:rsidR="0051147F" w:rsidRPr="00027B94">
        <w:rPr>
          <w:rFonts w:ascii="Times New Roman" w:hAnsi="Times New Roman"/>
          <w:i/>
          <w:sz w:val="24"/>
        </w:rPr>
        <w:t xml:space="preserve">celebrado em </w:t>
      </w:r>
      <w:r w:rsidR="00E31E7A">
        <w:rPr>
          <w:rFonts w:ascii="Times New Roman" w:hAnsi="Times New Roman"/>
          <w:i/>
          <w:sz w:val="24"/>
        </w:rPr>
        <w:t>10</w:t>
      </w:r>
      <w:r w:rsidR="00E31E7A" w:rsidRPr="00027B94">
        <w:rPr>
          <w:rFonts w:ascii="Times New Roman" w:hAnsi="Times New Roman"/>
          <w:i/>
          <w:sz w:val="24"/>
        </w:rPr>
        <w:t xml:space="preserve"> </w:t>
      </w:r>
      <w:r w:rsidR="0051147F" w:rsidRPr="00027B94">
        <w:rPr>
          <w:rFonts w:ascii="Times New Roman" w:hAnsi="Times New Roman"/>
          <w:i/>
          <w:sz w:val="24"/>
        </w:rPr>
        <w:t xml:space="preserve">de </w:t>
      </w:r>
      <w:r w:rsidR="00CA7178">
        <w:rPr>
          <w:rFonts w:ascii="Times New Roman" w:hAnsi="Times New Roman"/>
          <w:i/>
          <w:sz w:val="24"/>
        </w:rPr>
        <w:t>junho</w:t>
      </w:r>
      <w:r w:rsidR="00CA7178" w:rsidRPr="00027B94">
        <w:rPr>
          <w:rFonts w:ascii="Times New Roman" w:hAnsi="Times New Roman"/>
          <w:i/>
          <w:sz w:val="24"/>
        </w:rPr>
        <w:t xml:space="preserve"> </w:t>
      </w:r>
      <w:r w:rsidR="0051147F" w:rsidRPr="00027B94">
        <w:rPr>
          <w:rFonts w:ascii="Times New Roman" w:hAnsi="Times New Roman"/>
          <w:i/>
          <w:sz w:val="24"/>
        </w:rPr>
        <w:t>de 2022</w:t>
      </w:r>
      <w:r w:rsidR="0051147F" w:rsidRPr="00027B94">
        <w:rPr>
          <w:rFonts w:ascii="Times New Roman" w:hAnsi="Times New Roman"/>
          <w:i/>
          <w:w w:val="0"/>
          <w:sz w:val="24"/>
        </w:rPr>
        <w:t>)</w:t>
      </w:r>
    </w:p>
    <w:p w14:paraId="4672A496" w14:textId="77777777" w:rsidR="00770D2C" w:rsidRPr="00027B94" w:rsidRDefault="00770D2C" w:rsidP="00770D2C">
      <w:pPr>
        <w:pStyle w:val="Body"/>
        <w:rPr>
          <w:rFonts w:ascii="Times New Roman" w:hAnsi="Times New Roman" w:cs="Times New Roman"/>
          <w:sz w:val="24"/>
        </w:rPr>
      </w:pPr>
    </w:p>
    <w:p w14:paraId="3720EC87" w14:textId="77777777" w:rsidR="00770D2C" w:rsidRPr="00027B94" w:rsidRDefault="00770D2C" w:rsidP="00770D2C">
      <w:pPr>
        <w:pStyle w:val="Body"/>
        <w:rPr>
          <w:rFonts w:ascii="Times New Roman" w:hAnsi="Times New Roman" w:cs="Times New Roman"/>
          <w:sz w:val="24"/>
        </w:rPr>
      </w:pPr>
    </w:p>
    <w:p w14:paraId="051ECF50" w14:textId="77777777" w:rsidR="00770D2C" w:rsidRPr="00027B94" w:rsidRDefault="00770D2C" w:rsidP="00770D2C">
      <w:pPr>
        <w:pStyle w:val="Body"/>
        <w:jc w:val="center"/>
        <w:rPr>
          <w:rFonts w:ascii="Times New Roman" w:hAnsi="Times New Roman" w:cs="Times New Roman"/>
          <w:sz w:val="24"/>
        </w:rPr>
      </w:pPr>
      <w:r w:rsidRPr="00027B94">
        <w:rPr>
          <w:rFonts w:ascii="Times New Roman" w:hAnsi="Times New Roman" w:cs="Times New Roman"/>
          <w:sz w:val="24"/>
        </w:rPr>
        <w:t>Testemunhas:</w:t>
      </w:r>
    </w:p>
    <w:p w14:paraId="0A03E27E" w14:textId="77777777" w:rsidR="00770D2C" w:rsidRPr="00027B94" w:rsidRDefault="00770D2C" w:rsidP="00770D2C">
      <w:pPr>
        <w:pStyle w:val="Body"/>
        <w:jc w:val="left"/>
        <w:rPr>
          <w:rFonts w:ascii="Times New Roman" w:hAnsi="Times New Roman" w:cs="Times New Roman"/>
          <w:sz w:val="24"/>
        </w:rPr>
      </w:pPr>
    </w:p>
    <w:p w14:paraId="5214B89D" w14:textId="77777777" w:rsidR="00770D2C" w:rsidRPr="00027B94" w:rsidRDefault="00770D2C" w:rsidP="00770D2C">
      <w:pPr>
        <w:pStyle w:val="Body"/>
        <w:jc w:val="left"/>
        <w:rPr>
          <w:rFonts w:ascii="Times New Roman" w:hAnsi="Times New Roman" w:cs="Times New Roman"/>
          <w:sz w:val="24"/>
        </w:rPr>
      </w:pPr>
    </w:p>
    <w:tbl>
      <w:tblPr>
        <w:tblW w:w="8717" w:type="dxa"/>
        <w:tblInd w:w="-70" w:type="dxa"/>
        <w:tblLayout w:type="fixed"/>
        <w:tblCellMar>
          <w:top w:w="28" w:type="dxa"/>
          <w:left w:w="57" w:type="dxa"/>
          <w:bottom w:w="28" w:type="dxa"/>
          <w:right w:w="57" w:type="dxa"/>
        </w:tblCellMar>
        <w:tblLook w:val="01E0" w:firstRow="1" w:lastRow="1" w:firstColumn="1" w:lastColumn="1" w:noHBand="0" w:noVBand="0"/>
      </w:tblPr>
      <w:tblGrid>
        <w:gridCol w:w="4358"/>
        <w:gridCol w:w="4359"/>
      </w:tblGrid>
      <w:tr w:rsidR="00770D2C" w:rsidRPr="00027B94" w14:paraId="2781D159" w14:textId="77777777" w:rsidTr="00770D2C">
        <w:tc>
          <w:tcPr>
            <w:tcW w:w="2500" w:type="pct"/>
            <w:shd w:val="clear" w:color="auto" w:fill="auto"/>
          </w:tcPr>
          <w:p w14:paraId="7FFB4BC1" w14:textId="74F7A793" w:rsidR="00770D2C" w:rsidRPr="00595412" w:rsidRDefault="00770D2C" w:rsidP="00CA7178">
            <w:pPr>
              <w:pStyle w:val="Body"/>
              <w:jc w:val="left"/>
              <w:rPr>
                <w:rFonts w:ascii="Times New Roman" w:hAnsi="Times New Roman" w:cs="Times New Roman"/>
                <w:sz w:val="24"/>
              </w:rPr>
            </w:pPr>
            <w:bookmarkStart w:id="542" w:name="_Hlk30408618"/>
            <w:r w:rsidRPr="00595412">
              <w:rPr>
                <w:rFonts w:ascii="Times New Roman" w:hAnsi="Times New Roman" w:cs="Times New Roman"/>
                <w:sz w:val="24"/>
              </w:rPr>
              <w:t>1. ________________________________</w:t>
            </w:r>
            <w:r w:rsidRPr="00595412">
              <w:rPr>
                <w:rFonts w:ascii="Times New Roman" w:hAnsi="Times New Roman" w:cs="Times New Roman"/>
                <w:sz w:val="24"/>
              </w:rPr>
              <w:br/>
              <w:t xml:space="preserve">Nome: </w:t>
            </w:r>
            <w:r w:rsidR="00CA7178" w:rsidRPr="00C7060D">
              <w:rPr>
                <w:rFonts w:ascii="Times New Roman" w:hAnsi="Times New Roman" w:cs="Times New Roman"/>
                <w:sz w:val="24"/>
              </w:rPr>
              <w:t>Jaqueline Weiss</w:t>
            </w:r>
            <w:r w:rsidR="00CA7178" w:rsidDel="00CA7178">
              <w:rPr>
                <w:rFonts w:ascii="Times New Roman" w:eastAsia="MS Mincho" w:hAnsi="Times New Roman"/>
                <w:w w:val="0"/>
                <w:sz w:val="24"/>
              </w:rPr>
              <w:t xml:space="preserve"> </w:t>
            </w:r>
            <w:r w:rsidRPr="00595412">
              <w:rPr>
                <w:rFonts w:ascii="Times New Roman" w:hAnsi="Times New Roman" w:cs="Times New Roman"/>
                <w:sz w:val="24"/>
              </w:rPr>
              <w:br/>
              <w:t xml:space="preserve">CPF: </w:t>
            </w:r>
            <w:r w:rsidR="00CA7178" w:rsidRPr="00C7060D">
              <w:rPr>
                <w:rFonts w:ascii="Times New Roman" w:hAnsi="Times New Roman" w:cs="Times New Roman"/>
                <w:sz w:val="24"/>
              </w:rPr>
              <w:t>093.541.609-99</w:t>
            </w:r>
          </w:p>
        </w:tc>
        <w:tc>
          <w:tcPr>
            <w:tcW w:w="2500" w:type="pct"/>
            <w:shd w:val="clear" w:color="auto" w:fill="auto"/>
          </w:tcPr>
          <w:p w14:paraId="66961A74" w14:textId="6F55CDBE" w:rsidR="00770D2C" w:rsidRPr="00027B94" w:rsidRDefault="00770D2C" w:rsidP="00770D2C">
            <w:pPr>
              <w:pStyle w:val="Body"/>
              <w:jc w:val="left"/>
              <w:rPr>
                <w:rFonts w:ascii="Times New Roman" w:hAnsi="Times New Roman" w:cs="Times New Roman"/>
                <w:sz w:val="24"/>
              </w:rPr>
            </w:pPr>
            <w:r w:rsidRPr="00595412">
              <w:rPr>
                <w:rFonts w:ascii="Times New Roman" w:hAnsi="Times New Roman" w:cs="Times New Roman"/>
                <w:sz w:val="24"/>
              </w:rPr>
              <w:t>2. ________________________________</w:t>
            </w:r>
            <w:r w:rsidRPr="00595412">
              <w:rPr>
                <w:rFonts w:ascii="Times New Roman" w:hAnsi="Times New Roman" w:cs="Times New Roman"/>
                <w:sz w:val="24"/>
              </w:rPr>
              <w:br/>
              <w:t xml:space="preserve">Nome: </w:t>
            </w:r>
            <w:r w:rsidR="00D63F6E" w:rsidRPr="00D63F6E">
              <w:rPr>
                <w:rFonts w:ascii="Times New Roman" w:eastAsia="MS Mincho" w:hAnsi="Times New Roman"/>
                <w:w w:val="0"/>
                <w:sz w:val="24"/>
              </w:rPr>
              <w:t>Luiz Carlos Viana Girão Júnior</w:t>
            </w:r>
            <w:r w:rsidRPr="00595412">
              <w:rPr>
                <w:rFonts w:ascii="Times New Roman" w:hAnsi="Times New Roman" w:cs="Times New Roman"/>
                <w:sz w:val="24"/>
              </w:rPr>
              <w:br/>
              <w:t xml:space="preserve">CPF: </w:t>
            </w:r>
            <w:r w:rsidR="00D63F6E" w:rsidRPr="00D63F6E">
              <w:rPr>
                <w:rFonts w:ascii="Times New Roman" w:eastAsia="MS Mincho" w:hAnsi="Times New Roman"/>
                <w:w w:val="0"/>
                <w:sz w:val="24"/>
              </w:rPr>
              <w:t>111.768.157-25</w:t>
            </w:r>
          </w:p>
        </w:tc>
      </w:tr>
      <w:bookmarkEnd w:id="542"/>
    </w:tbl>
    <w:p w14:paraId="4136F0A8" w14:textId="77777777" w:rsidR="00770D2C" w:rsidRPr="00B30ADF" w:rsidRDefault="00770D2C">
      <w:pPr>
        <w:jc w:val="left"/>
        <w:rPr>
          <w:rFonts w:ascii="Times New Roman" w:eastAsia="MS Mincho" w:hAnsi="Times New Roman"/>
          <w:b/>
          <w:sz w:val="24"/>
          <w:szCs w:val="24"/>
        </w:rPr>
      </w:pPr>
      <w:r w:rsidRPr="00B30ADF">
        <w:rPr>
          <w:rFonts w:ascii="Times New Roman" w:hAnsi="Times New Roman"/>
          <w:sz w:val="24"/>
        </w:rPr>
        <w:br w:type="page"/>
      </w:r>
    </w:p>
    <w:p w14:paraId="37F54EB9" w14:textId="1315AA67" w:rsidR="00D951DD" w:rsidRPr="00027B94" w:rsidRDefault="00273388" w:rsidP="00F510A4">
      <w:pPr>
        <w:pStyle w:val="ExhibitApps"/>
        <w:spacing w:after="0" w:line="300" w:lineRule="exact"/>
        <w:rPr>
          <w:rFonts w:ascii="Times New Roman" w:hAnsi="Times New Roman"/>
          <w:b w:val="0"/>
          <w:sz w:val="24"/>
        </w:rPr>
      </w:pPr>
      <w:r w:rsidRPr="00027B94">
        <w:rPr>
          <w:rFonts w:ascii="Times New Roman" w:hAnsi="Times New Roman"/>
          <w:sz w:val="24"/>
        </w:rPr>
        <w:lastRenderedPageBreak/>
        <w:t>Anexo I</w:t>
      </w:r>
      <w:r w:rsidR="00B613B9" w:rsidRPr="00027B94">
        <w:rPr>
          <w:rFonts w:ascii="Times New Roman" w:hAnsi="Times New Roman"/>
          <w:sz w:val="24"/>
        </w:rPr>
        <w:tab/>
      </w:r>
    </w:p>
    <w:p w14:paraId="72D1F544" w14:textId="258BD8F3" w:rsidR="00273388" w:rsidRPr="00027B94" w:rsidRDefault="00273388" w:rsidP="00F510A4">
      <w:pPr>
        <w:pStyle w:val="ExhibitApps"/>
        <w:spacing w:after="0" w:line="300" w:lineRule="exact"/>
        <w:rPr>
          <w:rFonts w:ascii="Times New Roman" w:hAnsi="Times New Roman"/>
          <w:b w:val="0"/>
          <w:sz w:val="24"/>
        </w:rPr>
      </w:pPr>
      <w:r w:rsidRPr="00027B94">
        <w:rPr>
          <w:rFonts w:ascii="Times New Roman" w:hAnsi="Times New Roman"/>
          <w:sz w:val="24"/>
        </w:rPr>
        <w:t>Datas e Percentuais de Amortização das Debêntures</w:t>
      </w:r>
      <w:bookmarkEnd w:id="540"/>
      <w:bookmarkEnd w:id="541"/>
      <w:r w:rsidRPr="00027B94">
        <w:rPr>
          <w:rFonts w:ascii="Times New Roman" w:hAnsi="Times New Roman"/>
          <w:sz w:val="24"/>
        </w:rPr>
        <w:t xml:space="preserve"> </w:t>
      </w:r>
    </w:p>
    <w:p w14:paraId="024C9214" w14:textId="03906ABC" w:rsidR="00273388" w:rsidRPr="00765BDD" w:rsidRDefault="00273388" w:rsidP="00765BDD">
      <w:pPr>
        <w:pStyle w:val="Body"/>
        <w:spacing w:after="0" w:line="300" w:lineRule="exact"/>
        <w:jc w:val="center"/>
        <w:rPr>
          <w:rFonts w:ascii="Times New Roman" w:eastAsia="Yu Gothic" w:hAnsi="Times New Roman" w:cs="Times New Roman"/>
          <w:sz w:val="24"/>
        </w:rPr>
      </w:pPr>
    </w:p>
    <w:tbl>
      <w:tblPr>
        <w:tblW w:w="7371" w:type="dxa"/>
        <w:jc w:val="center"/>
        <w:tblCellMar>
          <w:left w:w="70" w:type="dxa"/>
          <w:right w:w="70" w:type="dxa"/>
        </w:tblCellMar>
        <w:tblLook w:val="04A0" w:firstRow="1" w:lastRow="0" w:firstColumn="1" w:lastColumn="0" w:noHBand="0" w:noVBand="1"/>
      </w:tblPr>
      <w:tblGrid>
        <w:gridCol w:w="1858"/>
        <w:gridCol w:w="2537"/>
        <w:gridCol w:w="2976"/>
      </w:tblGrid>
      <w:tr w:rsidR="00F73930" w:rsidRPr="00765BDD" w14:paraId="1891980F" w14:textId="77777777" w:rsidTr="00765BDD">
        <w:trPr>
          <w:trHeight w:val="900"/>
          <w:jc w:val="center"/>
        </w:trPr>
        <w:tc>
          <w:tcPr>
            <w:tcW w:w="18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9A73A4" w14:textId="77777777" w:rsidR="00F73930" w:rsidRPr="00765BDD" w:rsidRDefault="00F73930" w:rsidP="00F73930">
            <w:pPr>
              <w:jc w:val="center"/>
              <w:rPr>
                <w:rFonts w:ascii="Times New Roman" w:eastAsia="Yu Gothic" w:hAnsi="Times New Roman"/>
                <w:b/>
                <w:bCs/>
                <w:color w:val="000000"/>
                <w:sz w:val="24"/>
                <w:szCs w:val="24"/>
              </w:rPr>
            </w:pPr>
            <w:r w:rsidRPr="00765BDD">
              <w:rPr>
                <w:rFonts w:ascii="Times New Roman" w:eastAsia="Yu Gothic" w:hAnsi="Times New Roman"/>
                <w:b/>
                <w:bCs/>
                <w:color w:val="000000"/>
                <w:sz w:val="24"/>
                <w:szCs w:val="24"/>
              </w:rPr>
              <w:t>Parcela</w:t>
            </w:r>
          </w:p>
        </w:tc>
        <w:tc>
          <w:tcPr>
            <w:tcW w:w="2537" w:type="dxa"/>
            <w:tcBorders>
              <w:top w:val="single" w:sz="4" w:space="0" w:color="auto"/>
              <w:left w:val="nil"/>
              <w:bottom w:val="single" w:sz="4" w:space="0" w:color="auto"/>
              <w:right w:val="single" w:sz="4" w:space="0" w:color="auto"/>
            </w:tcBorders>
            <w:shd w:val="clear" w:color="auto" w:fill="auto"/>
            <w:vAlign w:val="center"/>
            <w:hideMark/>
          </w:tcPr>
          <w:p w14:paraId="28531626" w14:textId="77777777" w:rsidR="00F73930" w:rsidRPr="00765BDD" w:rsidRDefault="00F73930" w:rsidP="00F73930">
            <w:pPr>
              <w:jc w:val="center"/>
              <w:rPr>
                <w:rFonts w:ascii="Times New Roman" w:eastAsia="Yu Gothic" w:hAnsi="Times New Roman"/>
                <w:b/>
                <w:bCs/>
                <w:color w:val="000000"/>
                <w:sz w:val="24"/>
                <w:szCs w:val="24"/>
              </w:rPr>
            </w:pPr>
            <w:r w:rsidRPr="00765BDD">
              <w:rPr>
                <w:rFonts w:ascii="Times New Roman" w:eastAsia="Yu Gothic" w:hAnsi="Times New Roman"/>
                <w:b/>
                <w:bCs/>
                <w:color w:val="000000"/>
                <w:sz w:val="24"/>
                <w:szCs w:val="24"/>
              </w:rPr>
              <w:t>Data de Amortização das Debêntures</w:t>
            </w:r>
          </w:p>
        </w:tc>
        <w:tc>
          <w:tcPr>
            <w:tcW w:w="2976" w:type="dxa"/>
            <w:tcBorders>
              <w:top w:val="single" w:sz="4" w:space="0" w:color="auto"/>
              <w:left w:val="nil"/>
              <w:bottom w:val="single" w:sz="4" w:space="0" w:color="auto"/>
              <w:right w:val="single" w:sz="4" w:space="0" w:color="auto"/>
            </w:tcBorders>
            <w:shd w:val="clear" w:color="auto" w:fill="auto"/>
            <w:vAlign w:val="center"/>
            <w:hideMark/>
          </w:tcPr>
          <w:p w14:paraId="168572CB" w14:textId="77777777" w:rsidR="00F73930" w:rsidRPr="00765BDD" w:rsidRDefault="00F73930" w:rsidP="00F73930">
            <w:pPr>
              <w:jc w:val="center"/>
              <w:rPr>
                <w:rFonts w:ascii="Times New Roman" w:eastAsia="Yu Gothic" w:hAnsi="Times New Roman"/>
                <w:b/>
                <w:bCs/>
                <w:color w:val="000000"/>
                <w:sz w:val="24"/>
                <w:szCs w:val="24"/>
              </w:rPr>
            </w:pPr>
            <w:r w:rsidRPr="00765BDD">
              <w:rPr>
                <w:rFonts w:ascii="Times New Roman" w:eastAsia="Yu Gothic" w:hAnsi="Times New Roman"/>
                <w:b/>
                <w:bCs/>
                <w:color w:val="000000"/>
                <w:sz w:val="24"/>
                <w:szCs w:val="24"/>
              </w:rPr>
              <w:t>Saldo do Valor Nominal Unitário das Debêntures a ser Amortizado</w:t>
            </w:r>
          </w:p>
        </w:tc>
      </w:tr>
      <w:tr w:rsidR="00F058D3" w:rsidRPr="00765BDD" w14:paraId="7961D84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48347C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 </w:t>
            </w:r>
          </w:p>
        </w:tc>
        <w:tc>
          <w:tcPr>
            <w:tcW w:w="2537" w:type="dxa"/>
            <w:tcBorders>
              <w:top w:val="nil"/>
              <w:left w:val="nil"/>
              <w:bottom w:val="single" w:sz="4" w:space="0" w:color="auto"/>
              <w:right w:val="single" w:sz="4" w:space="0" w:color="auto"/>
            </w:tcBorders>
            <w:shd w:val="clear" w:color="auto" w:fill="auto"/>
            <w:noWrap/>
            <w:vAlign w:val="bottom"/>
            <w:hideMark/>
          </w:tcPr>
          <w:p w14:paraId="5B6545FA" w14:textId="4106F52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10/01/2024</w:t>
            </w:r>
          </w:p>
        </w:tc>
        <w:tc>
          <w:tcPr>
            <w:tcW w:w="2976" w:type="dxa"/>
            <w:tcBorders>
              <w:top w:val="nil"/>
              <w:left w:val="nil"/>
              <w:bottom w:val="single" w:sz="4" w:space="0" w:color="auto"/>
              <w:right w:val="single" w:sz="4" w:space="0" w:color="auto"/>
            </w:tcBorders>
            <w:shd w:val="clear" w:color="auto" w:fill="auto"/>
            <w:noWrap/>
            <w:vAlign w:val="bottom"/>
            <w:hideMark/>
          </w:tcPr>
          <w:p w14:paraId="573A79D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0,9804%</w:t>
            </w:r>
          </w:p>
        </w:tc>
      </w:tr>
      <w:tr w:rsidR="00F058D3" w:rsidRPr="00765BDD" w14:paraId="2104E53F"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9B39A4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 </w:t>
            </w:r>
          </w:p>
        </w:tc>
        <w:tc>
          <w:tcPr>
            <w:tcW w:w="2537" w:type="dxa"/>
            <w:tcBorders>
              <w:top w:val="nil"/>
              <w:left w:val="nil"/>
              <w:bottom w:val="single" w:sz="4" w:space="0" w:color="auto"/>
              <w:right w:val="single" w:sz="4" w:space="0" w:color="auto"/>
            </w:tcBorders>
            <w:shd w:val="clear" w:color="auto" w:fill="auto"/>
            <w:noWrap/>
            <w:vAlign w:val="bottom"/>
            <w:hideMark/>
          </w:tcPr>
          <w:p w14:paraId="3A315D65" w14:textId="42F6D43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10/02/2024</w:t>
            </w:r>
          </w:p>
        </w:tc>
        <w:tc>
          <w:tcPr>
            <w:tcW w:w="2976" w:type="dxa"/>
            <w:tcBorders>
              <w:top w:val="nil"/>
              <w:left w:val="nil"/>
              <w:bottom w:val="single" w:sz="4" w:space="0" w:color="auto"/>
              <w:right w:val="single" w:sz="4" w:space="0" w:color="auto"/>
            </w:tcBorders>
            <w:shd w:val="clear" w:color="auto" w:fill="auto"/>
            <w:noWrap/>
            <w:vAlign w:val="bottom"/>
            <w:hideMark/>
          </w:tcPr>
          <w:p w14:paraId="12D8C4D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0,9901%</w:t>
            </w:r>
          </w:p>
        </w:tc>
      </w:tr>
      <w:tr w:rsidR="00F058D3" w:rsidRPr="00765BDD" w14:paraId="3FF259C1"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3DB53A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 </w:t>
            </w:r>
          </w:p>
        </w:tc>
        <w:tc>
          <w:tcPr>
            <w:tcW w:w="2537" w:type="dxa"/>
            <w:tcBorders>
              <w:top w:val="nil"/>
              <w:left w:val="nil"/>
              <w:bottom w:val="single" w:sz="4" w:space="0" w:color="auto"/>
              <w:right w:val="single" w:sz="4" w:space="0" w:color="auto"/>
            </w:tcBorders>
            <w:shd w:val="clear" w:color="auto" w:fill="auto"/>
            <w:noWrap/>
            <w:vAlign w:val="bottom"/>
            <w:hideMark/>
          </w:tcPr>
          <w:p w14:paraId="2024856F" w14:textId="123945E3"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10/03/2024</w:t>
            </w:r>
          </w:p>
        </w:tc>
        <w:tc>
          <w:tcPr>
            <w:tcW w:w="2976" w:type="dxa"/>
            <w:tcBorders>
              <w:top w:val="nil"/>
              <w:left w:val="nil"/>
              <w:bottom w:val="single" w:sz="4" w:space="0" w:color="auto"/>
              <w:right w:val="single" w:sz="4" w:space="0" w:color="auto"/>
            </w:tcBorders>
            <w:shd w:val="clear" w:color="auto" w:fill="auto"/>
            <w:noWrap/>
            <w:vAlign w:val="bottom"/>
            <w:hideMark/>
          </w:tcPr>
          <w:p w14:paraId="341FB86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1,0000%</w:t>
            </w:r>
          </w:p>
        </w:tc>
      </w:tr>
      <w:tr w:rsidR="00F058D3" w:rsidRPr="00765BDD" w14:paraId="3F5D57C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F6A112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 </w:t>
            </w:r>
          </w:p>
        </w:tc>
        <w:tc>
          <w:tcPr>
            <w:tcW w:w="2537" w:type="dxa"/>
            <w:tcBorders>
              <w:top w:val="nil"/>
              <w:left w:val="nil"/>
              <w:bottom w:val="single" w:sz="4" w:space="0" w:color="auto"/>
              <w:right w:val="single" w:sz="4" w:space="0" w:color="auto"/>
            </w:tcBorders>
            <w:shd w:val="clear" w:color="auto" w:fill="auto"/>
            <w:noWrap/>
            <w:vAlign w:val="bottom"/>
            <w:hideMark/>
          </w:tcPr>
          <w:p w14:paraId="33204541" w14:textId="7E43DFD0"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10/04/2024</w:t>
            </w:r>
          </w:p>
        </w:tc>
        <w:tc>
          <w:tcPr>
            <w:tcW w:w="2976" w:type="dxa"/>
            <w:tcBorders>
              <w:top w:val="nil"/>
              <w:left w:val="nil"/>
              <w:bottom w:val="single" w:sz="4" w:space="0" w:color="auto"/>
              <w:right w:val="single" w:sz="4" w:space="0" w:color="auto"/>
            </w:tcBorders>
            <w:shd w:val="clear" w:color="auto" w:fill="auto"/>
            <w:noWrap/>
            <w:vAlign w:val="bottom"/>
            <w:hideMark/>
          </w:tcPr>
          <w:p w14:paraId="780DAAC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1,0101%</w:t>
            </w:r>
          </w:p>
        </w:tc>
      </w:tr>
      <w:tr w:rsidR="00F058D3" w:rsidRPr="00765BDD" w14:paraId="443C82B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AFE46A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 </w:t>
            </w:r>
          </w:p>
        </w:tc>
        <w:tc>
          <w:tcPr>
            <w:tcW w:w="2537" w:type="dxa"/>
            <w:tcBorders>
              <w:top w:val="nil"/>
              <w:left w:val="nil"/>
              <w:bottom w:val="single" w:sz="4" w:space="0" w:color="auto"/>
              <w:right w:val="single" w:sz="4" w:space="0" w:color="auto"/>
            </w:tcBorders>
            <w:shd w:val="clear" w:color="auto" w:fill="auto"/>
            <w:noWrap/>
            <w:vAlign w:val="bottom"/>
            <w:hideMark/>
          </w:tcPr>
          <w:p w14:paraId="07E8BC07" w14:textId="0CEE1D4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10/05/2024</w:t>
            </w:r>
          </w:p>
        </w:tc>
        <w:tc>
          <w:tcPr>
            <w:tcW w:w="2976" w:type="dxa"/>
            <w:tcBorders>
              <w:top w:val="nil"/>
              <w:left w:val="nil"/>
              <w:bottom w:val="single" w:sz="4" w:space="0" w:color="auto"/>
              <w:right w:val="single" w:sz="4" w:space="0" w:color="auto"/>
            </w:tcBorders>
            <w:shd w:val="clear" w:color="auto" w:fill="auto"/>
            <w:noWrap/>
            <w:vAlign w:val="bottom"/>
            <w:hideMark/>
          </w:tcPr>
          <w:p w14:paraId="0681FFB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1,0204%</w:t>
            </w:r>
          </w:p>
        </w:tc>
      </w:tr>
      <w:tr w:rsidR="00F058D3" w:rsidRPr="00765BDD" w14:paraId="7377E4F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06ED7BB"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 </w:t>
            </w:r>
          </w:p>
        </w:tc>
        <w:tc>
          <w:tcPr>
            <w:tcW w:w="2537" w:type="dxa"/>
            <w:tcBorders>
              <w:top w:val="nil"/>
              <w:left w:val="nil"/>
              <w:bottom w:val="single" w:sz="4" w:space="0" w:color="auto"/>
              <w:right w:val="single" w:sz="4" w:space="0" w:color="auto"/>
            </w:tcBorders>
            <w:shd w:val="clear" w:color="auto" w:fill="auto"/>
            <w:noWrap/>
            <w:vAlign w:val="bottom"/>
            <w:hideMark/>
          </w:tcPr>
          <w:p w14:paraId="1756FE72" w14:textId="25E7252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10/06/2024</w:t>
            </w:r>
          </w:p>
        </w:tc>
        <w:tc>
          <w:tcPr>
            <w:tcW w:w="2976" w:type="dxa"/>
            <w:tcBorders>
              <w:top w:val="nil"/>
              <w:left w:val="nil"/>
              <w:bottom w:val="single" w:sz="4" w:space="0" w:color="auto"/>
              <w:right w:val="single" w:sz="4" w:space="0" w:color="auto"/>
            </w:tcBorders>
            <w:shd w:val="clear" w:color="auto" w:fill="auto"/>
            <w:noWrap/>
            <w:vAlign w:val="bottom"/>
            <w:hideMark/>
          </w:tcPr>
          <w:p w14:paraId="7F6C294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1,0309%</w:t>
            </w:r>
          </w:p>
        </w:tc>
      </w:tr>
      <w:tr w:rsidR="00F058D3" w:rsidRPr="00765BDD" w14:paraId="33C8377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9982B8D"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 </w:t>
            </w:r>
          </w:p>
        </w:tc>
        <w:tc>
          <w:tcPr>
            <w:tcW w:w="2537" w:type="dxa"/>
            <w:tcBorders>
              <w:top w:val="nil"/>
              <w:left w:val="nil"/>
              <w:bottom w:val="single" w:sz="4" w:space="0" w:color="auto"/>
              <w:right w:val="single" w:sz="4" w:space="0" w:color="auto"/>
            </w:tcBorders>
            <w:shd w:val="clear" w:color="auto" w:fill="auto"/>
            <w:noWrap/>
            <w:vAlign w:val="bottom"/>
            <w:hideMark/>
          </w:tcPr>
          <w:p w14:paraId="3DCBAD3E" w14:textId="2F8957F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10/07/2024</w:t>
            </w:r>
          </w:p>
        </w:tc>
        <w:tc>
          <w:tcPr>
            <w:tcW w:w="2976" w:type="dxa"/>
            <w:tcBorders>
              <w:top w:val="nil"/>
              <w:left w:val="nil"/>
              <w:bottom w:val="single" w:sz="4" w:space="0" w:color="auto"/>
              <w:right w:val="single" w:sz="4" w:space="0" w:color="auto"/>
            </w:tcBorders>
            <w:shd w:val="clear" w:color="auto" w:fill="auto"/>
            <w:noWrap/>
            <w:vAlign w:val="bottom"/>
            <w:hideMark/>
          </w:tcPr>
          <w:p w14:paraId="49C20860"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1,0417%</w:t>
            </w:r>
          </w:p>
        </w:tc>
      </w:tr>
      <w:tr w:rsidR="00F058D3" w:rsidRPr="00765BDD" w14:paraId="00F23B5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303F1D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 </w:t>
            </w:r>
          </w:p>
        </w:tc>
        <w:tc>
          <w:tcPr>
            <w:tcW w:w="2537" w:type="dxa"/>
            <w:tcBorders>
              <w:top w:val="nil"/>
              <w:left w:val="nil"/>
              <w:bottom w:val="single" w:sz="4" w:space="0" w:color="auto"/>
              <w:right w:val="single" w:sz="4" w:space="0" w:color="auto"/>
            </w:tcBorders>
            <w:shd w:val="clear" w:color="auto" w:fill="auto"/>
            <w:noWrap/>
            <w:vAlign w:val="bottom"/>
            <w:hideMark/>
          </w:tcPr>
          <w:p w14:paraId="6960E439" w14:textId="430119F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10/08/2024</w:t>
            </w:r>
          </w:p>
        </w:tc>
        <w:tc>
          <w:tcPr>
            <w:tcW w:w="2976" w:type="dxa"/>
            <w:tcBorders>
              <w:top w:val="nil"/>
              <w:left w:val="nil"/>
              <w:bottom w:val="single" w:sz="4" w:space="0" w:color="auto"/>
              <w:right w:val="single" w:sz="4" w:space="0" w:color="auto"/>
            </w:tcBorders>
            <w:shd w:val="clear" w:color="auto" w:fill="auto"/>
            <w:noWrap/>
            <w:vAlign w:val="bottom"/>
            <w:hideMark/>
          </w:tcPr>
          <w:p w14:paraId="45203DD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1,0526%</w:t>
            </w:r>
          </w:p>
        </w:tc>
      </w:tr>
      <w:tr w:rsidR="00F058D3" w:rsidRPr="00765BDD" w14:paraId="16F3794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7DBAD08"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 </w:t>
            </w:r>
          </w:p>
        </w:tc>
        <w:tc>
          <w:tcPr>
            <w:tcW w:w="2537" w:type="dxa"/>
            <w:tcBorders>
              <w:top w:val="nil"/>
              <w:left w:val="nil"/>
              <w:bottom w:val="single" w:sz="4" w:space="0" w:color="auto"/>
              <w:right w:val="single" w:sz="4" w:space="0" w:color="auto"/>
            </w:tcBorders>
            <w:shd w:val="clear" w:color="auto" w:fill="auto"/>
            <w:noWrap/>
            <w:vAlign w:val="bottom"/>
            <w:hideMark/>
          </w:tcPr>
          <w:p w14:paraId="7189F4BB" w14:textId="1C4DF42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10/09/2024</w:t>
            </w:r>
          </w:p>
        </w:tc>
        <w:tc>
          <w:tcPr>
            <w:tcW w:w="2976" w:type="dxa"/>
            <w:tcBorders>
              <w:top w:val="nil"/>
              <w:left w:val="nil"/>
              <w:bottom w:val="single" w:sz="4" w:space="0" w:color="auto"/>
              <w:right w:val="single" w:sz="4" w:space="0" w:color="auto"/>
            </w:tcBorders>
            <w:shd w:val="clear" w:color="auto" w:fill="auto"/>
            <w:noWrap/>
            <w:vAlign w:val="bottom"/>
            <w:hideMark/>
          </w:tcPr>
          <w:p w14:paraId="547E93A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1,0638%</w:t>
            </w:r>
          </w:p>
        </w:tc>
      </w:tr>
      <w:tr w:rsidR="00F058D3" w:rsidRPr="00765BDD" w14:paraId="51259AD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57FC20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10 </w:t>
            </w:r>
          </w:p>
        </w:tc>
        <w:tc>
          <w:tcPr>
            <w:tcW w:w="2537" w:type="dxa"/>
            <w:tcBorders>
              <w:top w:val="nil"/>
              <w:left w:val="nil"/>
              <w:bottom w:val="single" w:sz="4" w:space="0" w:color="auto"/>
              <w:right w:val="single" w:sz="4" w:space="0" w:color="auto"/>
            </w:tcBorders>
            <w:shd w:val="clear" w:color="auto" w:fill="auto"/>
            <w:noWrap/>
            <w:vAlign w:val="bottom"/>
            <w:hideMark/>
          </w:tcPr>
          <w:p w14:paraId="61435358" w14:textId="759BF9F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10/10/2024</w:t>
            </w:r>
          </w:p>
        </w:tc>
        <w:tc>
          <w:tcPr>
            <w:tcW w:w="2976" w:type="dxa"/>
            <w:tcBorders>
              <w:top w:val="nil"/>
              <w:left w:val="nil"/>
              <w:bottom w:val="single" w:sz="4" w:space="0" w:color="auto"/>
              <w:right w:val="single" w:sz="4" w:space="0" w:color="auto"/>
            </w:tcBorders>
            <w:shd w:val="clear" w:color="auto" w:fill="auto"/>
            <w:noWrap/>
            <w:vAlign w:val="bottom"/>
            <w:hideMark/>
          </w:tcPr>
          <w:p w14:paraId="6EE137C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1,0753%</w:t>
            </w:r>
          </w:p>
        </w:tc>
      </w:tr>
      <w:tr w:rsidR="00F058D3" w:rsidRPr="00765BDD" w14:paraId="6FD2C724"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AB22A4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11 </w:t>
            </w:r>
          </w:p>
        </w:tc>
        <w:tc>
          <w:tcPr>
            <w:tcW w:w="2537" w:type="dxa"/>
            <w:tcBorders>
              <w:top w:val="nil"/>
              <w:left w:val="nil"/>
              <w:bottom w:val="single" w:sz="4" w:space="0" w:color="auto"/>
              <w:right w:val="single" w:sz="4" w:space="0" w:color="auto"/>
            </w:tcBorders>
            <w:shd w:val="clear" w:color="auto" w:fill="auto"/>
            <w:noWrap/>
            <w:vAlign w:val="bottom"/>
            <w:hideMark/>
          </w:tcPr>
          <w:p w14:paraId="100DEA60" w14:textId="7BD27B3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10/11/2024</w:t>
            </w:r>
          </w:p>
        </w:tc>
        <w:tc>
          <w:tcPr>
            <w:tcW w:w="2976" w:type="dxa"/>
            <w:tcBorders>
              <w:top w:val="nil"/>
              <w:left w:val="nil"/>
              <w:bottom w:val="single" w:sz="4" w:space="0" w:color="auto"/>
              <w:right w:val="single" w:sz="4" w:space="0" w:color="auto"/>
            </w:tcBorders>
            <w:shd w:val="clear" w:color="auto" w:fill="auto"/>
            <w:noWrap/>
            <w:vAlign w:val="bottom"/>
            <w:hideMark/>
          </w:tcPr>
          <w:p w14:paraId="00E517E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1,0870%</w:t>
            </w:r>
          </w:p>
        </w:tc>
      </w:tr>
      <w:tr w:rsidR="00F058D3" w:rsidRPr="00765BDD" w14:paraId="68BE23F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42EA23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12 </w:t>
            </w:r>
          </w:p>
        </w:tc>
        <w:tc>
          <w:tcPr>
            <w:tcW w:w="2537" w:type="dxa"/>
            <w:tcBorders>
              <w:top w:val="nil"/>
              <w:left w:val="nil"/>
              <w:bottom w:val="single" w:sz="4" w:space="0" w:color="auto"/>
              <w:right w:val="single" w:sz="4" w:space="0" w:color="auto"/>
            </w:tcBorders>
            <w:shd w:val="clear" w:color="auto" w:fill="auto"/>
            <w:noWrap/>
            <w:vAlign w:val="bottom"/>
            <w:hideMark/>
          </w:tcPr>
          <w:p w14:paraId="0C112FC2" w14:textId="54CD9CD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10/12/2024</w:t>
            </w:r>
          </w:p>
        </w:tc>
        <w:tc>
          <w:tcPr>
            <w:tcW w:w="2976" w:type="dxa"/>
            <w:tcBorders>
              <w:top w:val="nil"/>
              <w:left w:val="nil"/>
              <w:bottom w:val="single" w:sz="4" w:space="0" w:color="auto"/>
              <w:right w:val="single" w:sz="4" w:space="0" w:color="auto"/>
            </w:tcBorders>
            <w:shd w:val="clear" w:color="auto" w:fill="auto"/>
            <w:noWrap/>
            <w:vAlign w:val="bottom"/>
            <w:hideMark/>
          </w:tcPr>
          <w:p w14:paraId="0A61E5E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1,0989%</w:t>
            </w:r>
          </w:p>
        </w:tc>
      </w:tr>
      <w:tr w:rsidR="00F058D3" w:rsidRPr="00765BDD" w14:paraId="2C3835B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175978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13 </w:t>
            </w:r>
          </w:p>
        </w:tc>
        <w:tc>
          <w:tcPr>
            <w:tcW w:w="2537" w:type="dxa"/>
            <w:tcBorders>
              <w:top w:val="nil"/>
              <w:left w:val="nil"/>
              <w:bottom w:val="single" w:sz="4" w:space="0" w:color="auto"/>
              <w:right w:val="single" w:sz="4" w:space="0" w:color="auto"/>
            </w:tcBorders>
            <w:shd w:val="clear" w:color="auto" w:fill="auto"/>
            <w:noWrap/>
            <w:vAlign w:val="bottom"/>
            <w:hideMark/>
          </w:tcPr>
          <w:p w14:paraId="77434B71" w14:textId="6F07807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10/01/2025</w:t>
            </w:r>
          </w:p>
        </w:tc>
        <w:tc>
          <w:tcPr>
            <w:tcW w:w="2976" w:type="dxa"/>
            <w:tcBorders>
              <w:top w:val="nil"/>
              <w:left w:val="nil"/>
              <w:bottom w:val="single" w:sz="4" w:space="0" w:color="auto"/>
              <w:right w:val="single" w:sz="4" w:space="0" w:color="auto"/>
            </w:tcBorders>
            <w:shd w:val="clear" w:color="auto" w:fill="auto"/>
            <w:noWrap/>
            <w:vAlign w:val="bottom"/>
            <w:hideMark/>
          </w:tcPr>
          <w:p w14:paraId="6BB224B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1,1111%</w:t>
            </w:r>
          </w:p>
        </w:tc>
      </w:tr>
      <w:tr w:rsidR="00F058D3" w:rsidRPr="00765BDD" w14:paraId="7507A24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37152E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14 </w:t>
            </w:r>
          </w:p>
        </w:tc>
        <w:tc>
          <w:tcPr>
            <w:tcW w:w="2537" w:type="dxa"/>
            <w:tcBorders>
              <w:top w:val="nil"/>
              <w:left w:val="nil"/>
              <w:bottom w:val="single" w:sz="4" w:space="0" w:color="auto"/>
              <w:right w:val="single" w:sz="4" w:space="0" w:color="auto"/>
            </w:tcBorders>
            <w:shd w:val="clear" w:color="auto" w:fill="auto"/>
            <w:noWrap/>
            <w:vAlign w:val="bottom"/>
            <w:hideMark/>
          </w:tcPr>
          <w:p w14:paraId="2D8500FE" w14:textId="0DD7EED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10/02/2025</w:t>
            </w:r>
          </w:p>
        </w:tc>
        <w:tc>
          <w:tcPr>
            <w:tcW w:w="2976" w:type="dxa"/>
            <w:tcBorders>
              <w:top w:val="nil"/>
              <w:left w:val="nil"/>
              <w:bottom w:val="single" w:sz="4" w:space="0" w:color="auto"/>
              <w:right w:val="single" w:sz="4" w:space="0" w:color="auto"/>
            </w:tcBorders>
            <w:shd w:val="clear" w:color="auto" w:fill="auto"/>
            <w:noWrap/>
            <w:vAlign w:val="bottom"/>
            <w:hideMark/>
          </w:tcPr>
          <w:p w14:paraId="6283CACA"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1,1236%</w:t>
            </w:r>
          </w:p>
        </w:tc>
      </w:tr>
      <w:tr w:rsidR="00F058D3" w:rsidRPr="00765BDD" w14:paraId="256C28D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0E8E05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15 </w:t>
            </w:r>
          </w:p>
        </w:tc>
        <w:tc>
          <w:tcPr>
            <w:tcW w:w="2537" w:type="dxa"/>
            <w:tcBorders>
              <w:top w:val="nil"/>
              <w:left w:val="nil"/>
              <w:bottom w:val="single" w:sz="4" w:space="0" w:color="auto"/>
              <w:right w:val="single" w:sz="4" w:space="0" w:color="auto"/>
            </w:tcBorders>
            <w:shd w:val="clear" w:color="auto" w:fill="auto"/>
            <w:noWrap/>
            <w:vAlign w:val="bottom"/>
            <w:hideMark/>
          </w:tcPr>
          <w:p w14:paraId="40F3817C" w14:textId="2FF3263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10/03/2025</w:t>
            </w:r>
          </w:p>
        </w:tc>
        <w:tc>
          <w:tcPr>
            <w:tcW w:w="2976" w:type="dxa"/>
            <w:tcBorders>
              <w:top w:val="nil"/>
              <w:left w:val="nil"/>
              <w:bottom w:val="single" w:sz="4" w:space="0" w:color="auto"/>
              <w:right w:val="single" w:sz="4" w:space="0" w:color="auto"/>
            </w:tcBorders>
            <w:shd w:val="clear" w:color="auto" w:fill="auto"/>
            <w:noWrap/>
            <w:vAlign w:val="bottom"/>
            <w:hideMark/>
          </w:tcPr>
          <w:p w14:paraId="58BB530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1,1364%</w:t>
            </w:r>
          </w:p>
        </w:tc>
      </w:tr>
      <w:tr w:rsidR="00F058D3" w:rsidRPr="00765BDD" w14:paraId="23B8BE45"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16804B8"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16 </w:t>
            </w:r>
          </w:p>
        </w:tc>
        <w:tc>
          <w:tcPr>
            <w:tcW w:w="2537" w:type="dxa"/>
            <w:tcBorders>
              <w:top w:val="nil"/>
              <w:left w:val="nil"/>
              <w:bottom w:val="single" w:sz="4" w:space="0" w:color="auto"/>
              <w:right w:val="single" w:sz="4" w:space="0" w:color="auto"/>
            </w:tcBorders>
            <w:shd w:val="clear" w:color="auto" w:fill="auto"/>
            <w:noWrap/>
            <w:vAlign w:val="bottom"/>
            <w:hideMark/>
          </w:tcPr>
          <w:p w14:paraId="4E89D24C" w14:textId="1E0D0F7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10/04/2025</w:t>
            </w:r>
          </w:p>
        </w:tc>
        <w:tc>
          <w:tcPr>
            <w:tcW w:w="2976" w:type="dxa"/>
            <w:tcBorders>
              <w:top w:val="nil"/>
              <w:left w:val="nil"/>
              <w:bottom w:val="single" w:sz="4" w:space="0" w:color="auto"/>
              <w:right w:val="single" w:sz="4" w:space="0" w:color="auto"/>
            </w:tcBorders>
            <w:shd w:val="clear" w:color="auto" w:fill="auto"/>
            <w:noWrap/>
            <w:vAlign w:val="bottom"/>
            <w:hideMark/>
          </w:tcPr>
          <w:p w14:paraId="18558414"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1,1494%</w:t>
            </w:r>
          </w:p>
        </w:tc>
      </w:tr>
      <w:tr w:rsidR="00F058D3" w:rsidRPr="00765BDD" w14:paraId="3D33172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168301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17 </w:t>
            </w:r>
          </w:p>
        </w:tc>
        <w:tc>
          <w:tcPr>
            <w:tcW w:w="2537" w:type="dxa"/>
            <w:tcBorders>
              <w:top w:val="nil"/>
              <w:left w:val="nil"/>
              <w:bottom w:val="single" w:sz="4" w:space="0" w:color="auto"/>
              <w:right w:val="single" w:sz="4" w:space="0" w:color="auto"/>
            </w:tcBorders>
            <w:shd w:val="clear" w:color="auto" w:fill="auto"/>
            <w:noWrap/>
            <w:vAlign w:val="bottom"/>
            <w:hideMark/>
          </w:tcPr>
          <w:p w14:paraId="15099FBA" w14:textId="76168CF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10/05/2025</w:t>
            </w:r>
          </w:p>
        </w:tc>
        <w:tc>
          <w:tcPr>
            <w:tcW w:w="2976" w:type="dxa"/>
            <w:tcBorders>
              <w:top w:val="nil"/>
              <w:left w:val="nil"/>
              <w:bottom w:val="single" w:sz="4" w:space="0" w:color="auto"/>
              <w:right w:val="single" w:sz="4" w:space="0" w:color="auto"/>
            </w:tcBorders>
            <w:shd w:val="clear" w:color="auto" w:fill="auto"/>
            <w:noWrap/>
            <w:vAlign w:val="bottom"/>
            <w:hideMark/>
          </w:tcPr>
          <w:p w14:paraId="2D414CF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1,1628%</w:t>
            </w:r>
          </w:p>
        </w:tc>
      </w:tr>
      <w:tr w:rsidR="00F058D3" w:rsidRPr="00765BDD" w14:paraId="5029BCA1"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C0D27AC"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18 </w:t>
            </w:r>
          </w:p>
        </w:tc>
        <w:tc>
          <w:tcPr>
            <w:tcW w:w="2537" w:type="dxa"/>
            <w:tcBorders>
              <w:top w:val="nil"/>
              <w:left w:val="nil"/>
              <w:bottom w:val="single" w:sz="4" w:space="0" w:color="auto"/>
              <w:right w:val="single" w:sz="4" w:space="0" w:color="auto"/>
            </w:tcBorders>
            <w:shd w:val="clear" w:color="auto" w:fill="auto"/>
            <w:noWrap/>
            <w:vAlign w:val="bottom"/>
            <w:hideMark/>
          </w:tcPr>
          <w:p w14:paraId="4FB7DF7A" w14:textId="3038749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10/06/2025</w:t>
            </w:r>
          </w:p>
        </w:tc>
        <w:tc>
          <w:tcPr>
            <w:tcW w:w="2976" w:type="dxa"/>
            <w:tcBorders>
              <w:top w:val="nil"/>
              <w:left w:val="nil"/>
              <w:bottom w:val="single" w:sz="4" w:space="0" w:color="auto"/>
              <w:right w:val="single" w:sz="4" w:space="0" w:color="auto"/>
            </w:tcBorders>
            <w:shd w:val="clear" w:color="auto" w:fill="auto"/>
            <w:noWrap/>
            <w:vAlign w:val="bottom"/>
            <w:hideMark/>
          </w:tcPr>
          <w:p w14:paraId="5C053E0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1,1765%</w:t>
            </w:r>
          </w:p>
        </w:tc>
      </w:tr>
      <w:tr w:rsidR="00F058D3" w:rsidRPr="00765BDD" w14:paraId="64E63CF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C3652C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19 </w:t>
            </w:r>
          </w:p>
        </w:tc>
        <w:tc>
          <w:tcPr>
            <w:tcW w:w="2537" w:type="dxa"/>
            <w:tcBorders>
              <w:top w:val="nil"/>
              <w:left w:val="nil"/>
              <w:bottom w:val="single" w:sz="4" w:space="0" w:color="auto"/>
              <w:right w:val="single" w:sz="4" w:space="0" w:color="auto"/>
            </w:tcBorders>
            <w:shd w:val="clear" w:color="auto" w:fill="auto"/>
            <w:noWrap/>
            <w:vAlign w:val="bottom"/>
            <w:hideMark/>
          </w:tcPr>
          <w:p w14:paraId="7B1200B7" w14:textId="00DD8273"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10/07/2025</w:t>
            </w:r>
          </w:p>
        </w:tc>
        <w:tc>
          <w:tcPr>
            <w:tcW w:w="2976" w:type="dxa"/>
            <w:tcBorders>
              <w:top w:val="nil"/>
              <w:left w:val="nil"/>
              <w:bottom w:val="single" w:sz="4" w:space="0" w:color="auto"/>
              <w:right w:val="single" w:sz="4" w:space="0" w:color="auto"/>
            </w:tcBorders>
            <w:shd w:val="clear" w:color="auto" w:fill="auto"/>
            <w:noWrap/>
            <w:vAlign w:val="bottom"/>
            <w:hideMark/>
          </w:tcPr>
          <w:p w14:paraId="7CB272A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1,1905%</w:t>
            </w:r>
          </w:p>
        </w:tc>
      </w:tr>
      <w:tr w:rsidR="00F058D3" w:rsidRPr="00765BDD" w14:paraId="4E34E6D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FBE0C7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20 </w:t>
            </w:r>
          </w:p>
        </w:tc>
        <w:tc>
          <w:tcPr>
            <w:tcW w:w="2537" w:type="dxa"/>
            <w:tcBorders>
              <w:top w:val="nil"/>
              <w:left w:val="nil"/>
              <w:bottom w:val="single" w:sz="4" w:space="0" w:color="auto"/>
              <w:right w:val="single" w:sz="4" w:space="0" w:color="auto"/>
            </w:tcBorders>
            <w:shd w:val="clear" w:color="auto" w:fill="auto"/>
            <w:noWrap/>
            <w:vAlign w:val="bottom"/>
            <w:hideMark/>
          </w:tcPr>
          <w:p w14:paraId="68F16D00" w14:textId="4CE2351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10/08/2025</w:t>
            </w:r>
          </w:p>
        </w:tc>
        <w:tc>
          <w:tcPr>
            <w:tcW w:w="2976" w:type="dxa"/>
            <w:tcBorders>
              <w:top w:val="nil"/>
              <w:left w:val="nil"/>
              <w:bottom w:val="single" w:sz="4" w:space="0" w:color="auto"/>
              <w:right w:val="single" w:sz="4" w:space="0" w:color="auto"/>
            </w:tcBorders>
            <w:shd w:val="clear" w:color="auto" w:fill="auto"/>
            <w:noWrap/>
            <w:vAlign w:val="bottom"/>
            <w:hideMark/>
          </w:tcPr>
          <w:p w14:paraId="10EF7A5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1,2048%</w:t>
            </w:r>
          </w:p>
        </w:tc>
      </w:tr>
      <w:tr w:rsidR="00F058D3" w:rsidRPr="00765BDD" w14:paraId="50734CB1"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E88CFB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21 </w:t>
            </w:r>
          </w:p>
        </w:tc>
        <w:tc>
          <w:tcPr>
            <w:tcW w:w="2537" w:type="dxa"/>
            <w:tcBorders>
              <w:top w:val="nil"/>
              <w:left w:val="nil"/>
              <w:bottom w:val="single" w:sz="4" w:space="0" w:color="auto"/>
              <w:right w:val="single" w:sz="4" w:space="0" w:color="auto"/>
            </w:tcBorders>
            <w:shd w:val="clear" w:color="auto" w:fill="auto"/>
            <w:noWrap/>
            <w:vAlign w:val="bottom"/>
            <w:hideMark/>
          </w:tcPr>
          <w:p w14:paraId="4196C614" w14:textId="1D1B9FDB"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10/09/2025</w:t>
            </w:r>
          </w:p>
        </w:tc>
        <w:tc>
          <w:tcPr>
            <w:tcW w:w="2976" w:type="dxa"/>
            <w:tcBorders>
              <w:top w:val="nil"/>
              <w:left w:val="nil"/>
              <w:bottom w:val="single" w:sz="4" w:space="0" w:color="auto"/>
              <w:right w:val="single" w:sz="4" w:space="0" w:color="auto"/>
            </w:tcBorders>
            <w:shd w:val="clear" w:color="auto" w:fill="auto"/>
            <w:noWrap/>
            <w:vAlign w:val="bottom"/>
            <w:hideMark/>
          </w:tcPr>
          <w:p w14:paraId="5039B220"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1,2195%</w:t>
            </w:r>
          </w:p>
        </w:tc>
      </w:tr>
      <w:tr w:rsidR="00F058D3" w:rsidRPr="00765BDD" w14:paraId="1091EF3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251FEA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22 </w:t>
            </w:r>
          </w:p>
        </w:tc>
        <w:tc>
          <w:tcPr>
            <w:tcW w:w="2537" w:type="dxa"/>
            <w:tcBorders>
              <w:top w:val="nil"/>
              <w:left w:val="nil"/>
              <w:bottom w:val="single" w:sz="4" w:space="0" w:color="auto"/>
              <w:right w:val="single" w:sz="4" w:space="0" w:color="auto"/>
            </w:tcBorders>
            <w:shd w:val="clear" w:color="auto" w:fill="auto"/>
            <w:noWrap/>
            <w:vAlign w:val="bottom"/>
            <w:hideMark/>
          </w:tcPr>
          <w:p w14:paraId="4EA47E5A" w14:textId="47D0541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10/10/2025</w:t>
            </w:r>
          </w:p>
        </w:tc>
        <w:tc>
          <w:tcPr>
            <w:tcW w:w="2976" w:type="dxa"/>
            <w:tcBorders>
              <w:top w:val="nil"/>
              <w:left w:val="nil"/>
              <w:bottom w:val="single" w:sz="4" w:space="0" w:color="auto"/>
              <w:right w:val="single" w:sz="4" w:space="0" w:color="auto"/>
            </w:tcBorders>
            <w:shd w:val="clear" w:color="auto" w:fill="auto"/>
            <w:noWrap/>
            <w:vAlign w:val="bottom"/>
            <w:hideMark/>
          </w:tcPr>
          <w:p w14:paraId="1790296D"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1,2346%</w:t>
            </w:r>
          </w:p>
        </w:tc>
      </w:tr>
      <w:tr w:rsidR="00F058D3" w:rsidRPr="00765BDD" w14:paraId="558DEFB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9923EA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23 </w:t>
            </w:r>
          </w:p>
        </w:tc>
        <w:tc>
          <w:tcPr>
            <w:tcW w:w="2537" w:type="dxa"/>
            <w:tcBorders>
              <w:top w:val="nil"/>
              <w:left w:val="nil"/>
              <w:bottom w:val="single" w:sz="4" w:space="0" w:color="auto"/>
              <w:right w:val="single" w:sz="4" w:space="0" w:color="auto"/>
            </w:tcBorders>
            <w:shd w:val="clear" w:color="auto" w:fill="auto"/>
            <w:noWrap/>
            <w:vAlign w:val="bottom"/>
            <w:hideMark/>
          </w:tcPr>
          <w:p w14:paraId="0A79B528" w14:textId="1E371E1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10/11/2025</w:t>
            </w:r>
          </w:p>
        </w:tc>
        <w:tc>
          <w:tcPr>
            <w:tcW w:w="2976" w:type="dxa"/>
            <w:tcBorders>
              <w:top w:val="nil"/>
              <w:left w:val="nil"/>
              <w:bottom w:val="single" w:sz="4" w:space="0" w:color="auto"/>
              <w:right w:val="single" w:sz="4" w:space="0" w:color="auto"/>
            </w:tcBorders>
            <w:shd w:val="clear" w:color="auto" w:fill="auto"/>
            <w:noWrap/>
            <w:vAlign w:val="bottom"/>
            <w:hideMark/>
          </w:tcPr>
          <w:p w14:paraId="7A276D0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1,2500%</w:t>
            </w:r>
          </w:p>
        </w:tc>
      </w:tr>
      <w:tr w:rsidR="00F058D3" w:rsidRPr="00765BDD" w14:paraId="00569DC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1333C5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24 </w:t>
            </w:r>
          </w:p>
        </w:tc>
        <w:tc>
          <w:tcPr>
            <w:tcW w:w="2537" w:type="dxa"/>
            <w:tcBorders>
              <w:top w:val="nil"/>
              <w:left w:val="nil"/>
              <w:bottom w:val="single" w:sz="4" w:space="0" w:color="auto"/>
              <w:right w:val="single" w:sz="4" w:space="0" w:color="auto"/>
            </w:tcBorders>
            <w:shd w:val="clear" w:color="auto" w:fill="auto"/>
            <w:noWrap/>
            <w:vAlign w:val="bottom"/>
            <w:hideMark/>
          </w:tcPr>
          <w:p w14:paraId="659EBA28" w14:textId="438B595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10/12/2025</w:t>
            </w:r>
          </w:p>
        </w:tc>
        <w:tc>
          <w:tcPr>
            <w:tcW w:w="2976" w:type="dxa"/>
            <w:tcBorders>
              <w:top w:val="nil"/>
              <w:left w:val="nil"/>
              <w:bottom w:val="single" w:sz="4" w:space="0" w:color="auto"/>
              <w:right w:val="single" w:sz="4" w:space="0" w:color="auto"/>
            </w:tcBorders>
            <w:shd w:val="clear" w:color="auto" w:fill="auto"/>
            <w:noWrap/>
            <w:vAlign w:val="bottom"/>
            <w:hideMark/>
          </w:tcPr>
          <w:p w14:paraId="1558879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1,2658%</w:t>
            </w:r>
          </w:p>
        </w:tc>
      </w:tr>
      <w:tr w:rsidR="00F058D3" w:rsidRPr="00765BDD" w14:paraId="47D74FB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5EE85D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25 </w:t>
            </w:r>
          </w:p>
        </w:tc>
        <w:tc>
          <w:tcPr>
            <w:tcW w:w="2537" w:type="dxa"/>
            <w:tcBorders>
              <w:top w:val="nil"/>
              <w:left w:val="nil"/>
              <w:bottom w:val="single" w:sz="4" w:space="0" w:color="auto"/>
              <w:right w:val="single" w:sz="4" w:space="0" w:color="auto"/>
            </w:tcBorders>
            <w:shd w:val="clear" w:color="auto" w:fill="auto"/>
            <w:noWrap/>
            <w:vAlign w:val="bottom"/>
            <w:hideMark/>
          </w:tcPr>
          <w:p w14:paraId="7A90B688" w14:textId="53EF1C6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10/01/2026</w:t>
            </w:r>
          </w:p>
        </w:tc>
        <w:tc>
          <w:tcPr>
            <w:tcW w:w="2976" w:type="dxa"/>
            <w:tcBorders>
              <w:top w:val="nil"/>
              <w:left w:val="nil"/>
              <w:bottom w:val="single" w:sz="4" w:space="0" w:color="auto"/>
              <w:right w:val="single" w:sz="4" w:space="0" w:color="auto"/>
            </w:tcBorders>
            <w:shd w:val="clear" w:color="auto" w:fill="auto"/>
            <w:noWrap/>
            <w:vAlign w:val="bottom"/>
            <w:hideMark/>
          </w:tcPr>
          <w:p w14:paraId="1CB7878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1,2821%</w:t>
            </w:r>
          </w:p>
        </w:tc>
      </w:tr>
      <w:tr w:rsidR="00F058D3" w:rsidRPr="00765BDD" w14:paraId="76E2019F"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A18E044"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26 </w:t>
            </w:r>
          </w:p>
        </w:tc>
        <w:tc>
          <w:tcPr>
            <w:tcW w:w="2537" w:type="dxa"/>
            <w:tcBorders>
              <w:top w:val="nil"/>
              <w:left w:val="nil"/>
              <w:bottom w:val="single" w:sz="4" w:space="0" w:color="auto"/>
              <w:right w:val="single" w:sz="4" w:space="0" w:color="auto"/>
            </w:tcBorders>
            <w:shd w:val="clear" w:color="auto" w:fill="auto"/>
            <w:noWrap/>
            <w:vAlign w:val="bottom"/>
            <w:hideMark/>
          </w:tcPr>
          <w:p w14:paraId="17605591" w14:textId="17222F7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10/02/2026</w:t>
            </w:r>
          </w:p>
        </w:tc>
        <w:tc>
          <w:tcPr>
            <w:tcW w:w="2976" w:type="dxa"/>
            <w:tcBorders>
              <w:top w:val="nil"/>
              <w:left w:val="nil"/>
              <w:bottom w:val="single" w:sz="4" w:space="0" w:color="auto"/>
              <w:right w:val="single" w:sz="4" w:space="0" w:color="auto"/>
            </w:tcBorders>
            <w:shd w:val="clear" w:color="auto" w:fill="auto"/>
            <w:noWrap/>
            <w:vAlign w:val="bottom"/>
            <w:hideMark/>
          </w:tcPr>
          <w:p w14:paraId="65BF4C6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1,2987%</w:t>
            </w:r>
          </w:p>
        </w:tc>
      </w:tr>
      <w:tr w:rsidR="00F058D3" w:rsidRPr="00765BDD" w14:paraId="4A53349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7652F8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27 </w:t>
            </w:r>
          </w:p>
        </w:tc>
        <w:tc>
          <w:tcPr>
            <w:tcW w:w="2537" w:type="dxa"/>
            <w:tcBorders>
              <w:top w:val="nil"/>
              <w:left w:val="nil"/>
              <w:bottom w:val="single" w:sz="4" w:space="0" w:color="auto"/>
              <w:right w:val="single" w:sz="4" w:space="0" w:color="auto"/>
            </w:tcBorders>
            <w:shd w:val="clear" w:color="auto" w:fill="auto"/>
            <w:noWrap/>
            <w:vAlign w:val="bottom"/>
            <w:hideMark/>
          </w:tcPr>
          <w:p w14:paraId="5FDDA7DC" w14:textId="1583554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10/03/2026</w:t>
            </w:r>
          </w:p>
        </w:tc>
        <w:tc>
          <w:tcPr>
            <w:tcW w:w="2976" w:type="dxa"/>
            <w:tcBorders>
              <w:top w:val="nil"/>
              <w:left w:val="nil"/>
              <w:bottom w:val="single" w:sz="4" w:space="0" w:color="auto"/>
              <w:right w:val="single" w:sz="4" w:space="0" w:color="auto"/>
            </w:tcBorders>
            <w:shd w:val="clear" w:color="auto" w:fill="auto"/>
            <w:noWrap/>
            <w:vAlign w:val="bottom"/>
            <w:hideMark/>
          </w:tcPr>
          <w:p w14:paraId="557D7DE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1,3158%</w:t>
            </w:r>
          </w:p>
        </w:tc>
      </w:tr>
      <w:tr w:rsidR="00F058D3" w:rsidRPr="00765BDD" w14:paraId="37B2750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514AD5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28 </w:t>
            </w:r>
          </w:p>
        </w:tc>
        <w:tc>
          <w:tcPr>
            <w:tcW w:w="2537" w:type="dxa"/>
            <w:tcBorders>
              <w:top w:val="nil"/>
              <w:left w:val="nil"/>
              <w:bottom w:val="single" w:sz="4" w:space="0" w:color="auto"/>
              <w:right w:val="single" w:sz="4" w:space="0" w:color="auto"/>
            </w:tcBorders>
            <w:shd w:val="clear" w:color="auto" w:fill="auto"/>
            <w:noWrap/>
            <w:vAlign w:val="bottom"/>
            <w:hideMark/>
          </w:tcPr>
          <w:p w14:paraId="354AB674" w14:textId="6A6B39F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10/04/2026</w:t>
            </w:r>
          </w:p>
        </w:tc>
        <w:tc>
          <w:tcPr>
            <w:tcW w:w="2976" w:type="dxa"/>
            <w:tcBorders>
              <w:top w:val="nil"/>
              <w:left w:val="nil"/>
              <w:bottom w:val="single" w:sz="4" w:space="0" w:color="auto"/>
              <w:right w:val="single" w:sz="4" w:space="0" w:color="auto"/>
            </w:tcBorders>
            <w:shd w:val="clear" w:color="auto" w:fill="auto"/>
            <w:noWrap/>
            <w:vAlign w:val="bottom"/>
            <w:hideMark/>
          </w:tcPr>
          <w:p w14:paraId="0E463D8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1,3333%</w:t>
            </w:r>
          </w:p>
        </w:tc>
      </w:tr>
      <w:tr w:rsidR="00F058D3" w:rsidRPr="00765BDD" w14:paraId="2A6045E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43F537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29 </w:t>
            </w:r>
          </w:p>
        </w:tc>
        <w:tc>
          <w:tcPr>
            <w:tcW w:w="2537" w:type="dxa"/>
            <w:tcBorders>
              <w:top w:val="nil"/>
              <w:left w:val="nil"/>
              <w:bottom w:val="single" w:sz="4" w:space="0" w:color="auto"/>
              <w:right w:val="single" w:sz="4" w:space="0" w:color="auto"/>
            </w:tcBorders>
            <w:shd w:val="clear" w:color="auto" w:fill="auto"/>
            <w:noWrap/>
            <w:vAlign w:val="bottom"/>
            <w:hideMark/>
          </w:tcPr>
          <w:p w14:paraId="1C730874" w14:textId="2E9C9DC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10/05/2026</w:t>
            </w:r>
          </w:p>
        </w:tc>
        <w:tc>
          <w:tcPr>
            <w:tcW w:w="2976" w:type="dxa"/>
            <w:tcBorders>
              <w:top w:val="nil"/>
              <w:left w:val="nil"/>
              <w:bottom w:val="single" w:sz="4" w:space="0" w:color="auto"/>
              <w:right w:val="single" w:sz="4" w:space="0" w:color="auto"/>
            </w:tcBorders>
            <w:shd w:val="clear" w:color="auto" w:fill="auto"/>
            <w:noWrap/>
            <w:vAlign w:val="bottom"/>
            <w:hideMark/>
          </w:tcPr>
          <w:p w14:paraId="04181167"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1,3514%</w:t>
            </w:r>
          </w:p>
        </w:tc>
      </w:tr>
      <w:tr w:rsidR="00F058D3" w:rsidRPr="00765BDD" w14:paraId="6EAAC794"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A67871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30 </w:t>
            </w:r>
          </w:p>
        </w:tc>
        <w:tc>
          <w:tcPr>
            <w:tcW w:w="2537" w:type="dxa"/>
            <w:tcBorders>
              <w:top w:val="nil"/>
              <w:left w:val="nil"/>
              <w:bottom w:val="single" w:sz="4" w:space="0" w:color="auto"/>
              <w:right w:val="single" w:sz="4" w:space="0" w:color="auto"/>
            </w:tcBorders>
            <w:shd w:val="clear" w:color="auto" w:fill="auto"/>
            <w:noWrap/>
            <w:vAlign w:val="bottom"/>
            <w:hideMark/>
          </w:tcPr>
          <w:p w14:paraId="00B55538" w14:textId="495D2F8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10/06/2026</w:t>
            </w:r>
          </w:p>
        </w:tc>
        <w:tc>
          <w:tcPr>
            <w:tcW w:w="2976" w:type="dxa"/>
            <w:tcBorders>
              <w:top w:val="nil"/>
              <w:left w:val="nil"/>
              <w:bottom w:val="single" w:sz="4" w:space="0" w:color="auto"/>
              <w:right w:val="single" w:sz="4" w:space="0" w:color="auto"/>
            </w:tcBorders>
            <w:shd w:val="clear" w:color="auto" w:fill="auto"/>
            <w:noWrap/>
            <w:vAlign w:val="bottom"/>
            <w:hideMark/>
          </w:tcPr>
          <w:p w14:paraId="4793081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1,3699%</w:t>
            </w:r>
          </w:p>
        </w:tc>
      </w:tr>
      <w:tr w:rsidR="00F058D3" w:rsidRPr="00765BDD" w14:paraId="06889B24"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8B760EB"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31 </w:t>
            </w:r>
          </w:p>
        </w:tc>
        <w:tc>
          <w:tcPr>
            <w:tcW w:w="2537" w:type="dxa"/>
            <w:tcBorders>
              <w:top w:val="nil"/>
              <w:left w:val="nil"/>
              <w:bottom w:val="single" w:sz="4" w:space="0" w:color="auto"/>
              <w:right w:val="single" w:sz="4" w:space="0" w:color="auto"/>
            </w:tcBorders>
            <w:shd w:val="clear" w:color="auto" w:fill="auto"/>
            <w:noWrap/>
            <w:vAlign w:val="bottom"/>
            <w:hideMark/>
          </w:tcPr>
          <w:p w14:paraId="1E0DDD6E" w14:textId="16F5719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10/07/2026</w:t>
            </w:r>
          </w:p>
        </w:tc>
        <w:tc>
          <w:tcPr>
            <w:tcW w:w="2976" w:type="dxa"/>
            <w:tcBorders>
              <w:top w:val="nil"/>
              <w:left w:val="nil"/>
              <w:bottom w:val="single" w:sz="4" w:space="0" w:color="auto"/>
              <w:right w:val="single" w:sz="4" w:space="0" w:color="auto"/>
            </w:tcBorders>
            <w:shd w:val="clear" w:color="auto" w:fill="auto"/>
            <w:noWrap/>
            <w:vAlign w:val="bottom"/>
            <w:hideMark/>
          </w:tcPr>
          <w:p w14:paraId="14F4986F"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1,3889%</w:t>
            </w:r>
          </w:p>
        </w:tc>
      </w:tr>
      <w:tr w:rsidR="00F058D3" w:rsidRPr="00765BDD" w14:paraId="5AD34DB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1B46C2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32 </w:t>
            </w:r>
          </w:p>
        </w:tc>
        <w:tc>
          <w:tcPr>
            <w:tcW w:w="2537" w:type="dxa"/>
            <w:tcBorders>
              <w:top w:val="nil"/>
              <w:left w:val="nil"/>
              <w:bottom w:val="single" w:sz="4" w:space="0" w:color="auto"/>
              <w:right w:val="single" w:sz="4" w:space="0" w:color="auto"/>
            </w:tcBorders>
            <w:shd w:val="clear" w:color="auto" w:fill="auto"/>
            <w:noWrap/>
            <w:vAlign w:val="bottom"/>
            <w:hideMark/>
          </w:tcPr>
          <w:p w14:paraId="41A4DC5E" w14:textId="61145B8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10/08/2026</w:t>
            </w:r>
          </w:p>
        </w:tc>
        <w:tc>
          <w:tcPr>
            <w:tcW w:w="2976" w:type="dxa"/>
            <w:tcBorders>
              <w:top w:val="nil"/>
              <w:left w:val="nil"/>
              <w:bottom w:val="single" w:sz="4" w:space="0" w:color="auto"/>
              <w:right w:val="single" w:sz="4" w:space="0" w:color="auto"/>
            </w:tcBorders>
            <w:shd w:val="clear" w:color="auto" w:fill="auto"/>
            <w:noWrap/>
            <w:vAlign w:val="bottom"/>
            <w:hideMark/>
          </w:tcPr>
          <w:p w14:paraId="6CA6ECB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1,4085%</w:t>
            </w:r>
          </w:p>
        </w:tc>
      </w:tr>
      <w:tr w:rsidR="00F058D3" w:rsidRPr="00765BDD" w14:paraId="54BA0291"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75A4D3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33 </w:t>
            </w:r>
          </w:p>
        </w:tc>
        <w:tc>
          <w:tcPr>
            <w:tcW w:w="2537" w:type="dxa"/>
            <w:tcBorders>
              <w:top w:val="nil"/>
              <w:left w:val="nil"/>
              <w:bottom w:val="single" w:sz="4" w:space="0" w:color="auto"/>
              <w:right w:val="single" w:sz="4" w:space="0" w:color="auto"/>
            </w:tcBorders>
            <w:shd w:val="clear" w:color="auto" w:fill="auto"/>
            <w:noWrap/>
            <w:vAlign w:val="bottom"/>
            <w:hideMark/>
          </w:tcPr>
          <w:p w14:paraId="5E50ECA1" w14:textId="6507BBBB"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10/09/2026</w:t>
            </w:r>
          </w:p>
        </w:tc>
        <w:tc>
          <w:tcPr>
            <w:tcW w:w="2976" w:type="dxa"/>
            <w:tcBorders>
              <w:top w:val="nil"/>
              <w:left w:val="nil"/>
              <w:bottom w:val="single" w:sz="4" w:space="0" w:color="auto"/>
              <w:right w:val="single" w:sz="4" w:space="0" w:color="auto"/>
            </w:tcBorders>
            <w:shd w:val="clear" w:color="auto" w:fill="auto"/>
            <w:noWrap/>
            <w:vAlign w:val="bottom"/>
            <w:hideMark/>
          </w:tcPr>
          <w:p w14:paraId="6192B86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1,4286%</w:t>
            </w:r>
          </w:p>
        </w:tc>
      </w:tr>
      <w:tr w:rsidR="00F058D3" w:rsidRPr="00765BDD" w14:paraId="1C5BC23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F014DC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34 </w:t>
            </w:r>
          </w:p>
        </w:tc>
        <w:tc>
          <w:tcPr>
            <w:tcW w:w="2537" w:type="dxa"/>
            <w:tcBorders>
              <w:top w:val="nil"/>
              <w:left w:val="nil"/>
              <w:bottom w:val="single" w:sz="4" w:space="0" w:color="auto"/>
              <w:right w:val="single" w:sz="4" w:space="0" w:color="auto"/>
            </w:tcBorders>
            <w:shd w:val="clear" w:color="auto" w:fill="auto"/>
            <w:noWrap/>
            <w:vAlign w:val="bottom"/>
            <w:hideMark/>
          </w:tcPr>
          <w:p w14:paraId="701130EA" w14:textId="74B9DA8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10/10/2026</w:t>
            </w:r>
          </w:p>
        </w:tc>
        <w:tc>
          <w:tcPr>
            <w:tcW w:w="2976" w:type="dxa"/>
            <w:tcBorders>
              <w:top w:val="nil"/>
              <w:left w:val="nil"/>
              <w:bottom w:val="single" w:sz="4" w:space="0" w:color="auto"/>
              <w:right w:val="single" w:sz="4" w:space="0" w:color="auto"/>
            </w:tcBorders>
            <w:shd w:val="clear" w:color="auto" w:fill="auto"/>
            <w:noWrap/>
            <w:vAlign w:val="bottom"/>
            <w:hideMark/>
          </w:tcPr>
          <w:p w14:paraId="5E8E839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1,4493%</w:t>
            </w:r>
          </w:p>
        </w:tc>
      </w:tr>
      <w:tr w:rsidR="00F058D3" w:rsidRPr="00765BDD" w14:paraId="2A4A706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736FAA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35 </w:t>
            </w:r>
          </w:p>
        </w:tc>
        <w:tc>
          <w:tcPr>
            <w:tcW w:w="2537" w:type="dxa"/>
            <w:tcBorders>
              <w:top w:val="nil"/>
              <w:left w:val="nil"/>
              <w:bottom w:val="single" w:sz="4" w:space="0" w:color="auto"/>
              <w:right w:val="single" w:sz="4" w:space="0" w:color="auto"/>
            </w:tcBorders>
            <w:shd w:val="clear" w:color="auto" w:fill="auto"/>
            <w:noWrap/>
            <w:vAlign w:val="bottom"/>
            <w:hideMark/>
          </w:tcPr>
          <w:p w14:paraId="633A6208" w14:textId="19019F4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10/11/2026</w:t>
            </w:r>
          </w:p>
        </w:tc>
        <w:tc>
          <w:tcPr>
            <w:tcW w:w="2976" w:type="dxa"/>
            <w:tcBorders>
              <w:top w:val="nil"/>
              <w:left w:val="nil"/>
              <w:bottom w:val="single" w:sz="4" w:space="0" w:color="auto"/>
              <w:right w:val="single" w:sz="4" w:space="0" w:color="auto"/>
            </w:tcBorders>
            <w:shd w:val="clear" w:color="auto" w:fill="auto"/>
            <w:noWrap/>
            <w:vAlign w:val="bottom"/>
            <w:hideMark/>
          </w:tcPr>
          <w:p w14:paraId="51CFC1C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1,4706%</w:t>
            </w:r>
          </w:p>
        </w:tc>
      </w:tr>
      <w:tr w:rsidR="00F058D3" w:rsidRPr="00765BDD" w14:paraId="0613F10F"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4C5CE5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36 </w:t>
            </w:r>
          </w:p>
        </w:tc>
        <w:tc>
          <w:tcPr>
            <w:tcW w:w="2537" w:type="dxa"/>
            <w:tcBorders>
              <w:top w:val="nil"/>
              <w:left w:val="nil"/>
              <w:bottom w:val="single" w:sz="4" w:space="0" w:color="auto"/>
              <w:right w:val="single" w:sz="4" w:space="0" w:color="auto"/>
            </w:tcBorders>
            <w:shd w:val="clear" w:color="auto" w:fill="auto"/>
            <w:noWrap/>
            <w:vAlign w:val="bottom"/>
            <w:hideMark/>
          </w:tcPr>
          <w:p w14:paraId="338ACE88" w14:textId="6E49053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10/12/2026</w:t>
            </w:r>
          </w:p>
        </w:tc>
        <w:tc>
          <w:tcPr>
            <w:tcW w:w="2976" w:type="dxa"/>
            <w:tcBorders>
              <w:top w:val="nil"/>
              <w:left w:val="nil"/>
              <w:bottom w:val="single" w:sz="4" w:space="0" w:color="auto"/>
              <w:right w:val="single" w:sz="4" w:space="0" w:color="auto"/>
            </w:tcBorders>
            <w:shd w:val="clear" w:color="auto" w:fill="auto"/>
            <w:noWrap/>
            <w:vAlign w:val="bottom"/>
            <w:hideMark/>
          </w:tcPr>
          <w:p w14:paraId="6F21FDD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1,4925%</w:t>
            </w:r>
          </w:p>
        </w:tc>
      </w:tr>
      <w:tr w:rsidR="00F058D3" w:rsidRPr="00765BDD" w14:paraId="4038CFD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61378BB"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37 </w:t>
            </w:r>
          </w:p>
        </w:tc>
        <w:tc>
          <w:tcPr>
            <w:tcW w:w="2537" w:type="dxa"/>
            <w:tcBorders>
              <w:top w:val="nil"/>
              <w:left w:val="nil"/>
              <w:bottom w:val="single" w:sz="4" w:space="0" w:color="auto"/>
              <w:right w:val="single" w:sz="4" w:space="0" w:color="auto"/>
            </w:tcBorders>
            <w:shd w:val="clear" w:color="auto" w:fill="auto"/>
            <w:noWrap/>
            <w:vAlign w:val="bottom"/>
            <w:hideMark/>
          </w:tcPr>
          <w:p w14:paraId="740B852F" w14:textId="78E2475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10/01/2027</w:t>
            </w:r>
          </w:p>
        </w:tc>
        <w:tc>
          <w:tcPr>
            <w:tcW w:w="2976" w:type="dxa"/>
            <w:tcBorders>
              <w:top w:val="nil"/>
              <w:left w:val="nil"/>
              <w:bottom w:val="single" w:sz="4" w:space="0" w:color="auto"/>
              <w:right w:val="single" w:sz="4" w:space="0" w:color="auto"/>
            </w:tcBorders>
            <w:shd w:val="clear" w:color="auto" w:fill="auto"/>
            <w:noWrap/>
            <w:vAlign w:val="bottom"/>
            <w:hideMark/>
          </w:tcPr>
          <w:p w14:paraId="7901417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1,5152%</w:t>
            </w:r>
          </w:p>
        </w:tc>
      </w:tr>
      <w:tr w:rsidR="00F058D3" w:rsidRPr="00765BDD" w14:paraId="6D901DE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E8A36B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38 </w:t>
            </w:r>
          </w:p>
        </w:tc>
        <w:tc>
          <w:tcPr>
            <w:tcW w:w="2537" w:type="dxa"/>
            <w:tcBorders>
              <w:top w:val="nil"/>
              <w:left w:val="nil"/>
              <w:bottom w:val="single" w:sz="4" w:space="0" w:color="auto"/>
              <w:right w:val="single" w:sz="4" w:space="0" w:color="auto"/>
            </w:tcBorders>
            <w:shd w:val="clear" w:color="auto" w:fill="auto"/>
            <w:noWrap/>
            <w:vAlign w:val="bottom"/>
            <w:hideMark/>
          </w:tcPr>
          <w:p w14:paraId="7761A228" w14:textId="1BD6E29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10/02/2027</w:t>
            </w:r>
          </w:p>
        </w:tc>
        <w:tc>
          <w:tcPr>
            <w:tcW w:w="2976" w:type="dxa"/>
            <w:tcBorders>
              <w:top w:val="nil"/>
              <w:left w:val="nil"/>
              <w:bottom w:val="single" w:sz="4" w:space="0" w:color="auto"/>
              <w:right w:val="single" w:sz="4" w:space="0" w:color="auto"/>
            </w:tcBorders>
            <w:shd w:val="clear" w:color="auto" w:fill="auto"/>
            <w:noWrap/>
            <w:vAlign w:val="bottom"/>
            <w:hideMark/>
          </w:tcPr>
          <w:p w14:paraId="7796C1A7"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1,5385%</w:t>
            </w:r>
          </w:p>
        </w:tc>
      </w:tr>
      <w:tr w:rsidR="00F058D3" w:rsidRPr="00765BDD" w14:paraId="441FBD7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CD6FE1B"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lastRenderedPageBreak/>
              <w:t xml:space="preserve">                    39 </w:t>
            </w:r>
          </w:p>
        </w:tc>
        <w:tc>
          <w:tcPr>
            <w:tcW w:w="2537" w:type="dxa"/>
            <w:tcBorders>
              <w:top w:val="nil"/>
              <w:left w:val="nil"/>
              <w:bottom w:val="single" w:sz="4" w:space="0" w:color="auto"/>
              <w:right w:val="single" w:sz="4" w:space="0" w:color="auto"/>
            </w:tcBorders>
            <w:shd w:val="clear" w:color="auto" w:fill="auto"/>
            <w:noWrap/>
            <w:vAlign w:val="bottom"/>
            <w:hideMark/>
          </w:tcPr>
          <w:p w14:paraId="6EDF22A7" w14:textId="1DBEB410"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10/03/2027</w:t>
            </w:r>
          </w:p>
        </w:tc>
        <w:tc>
          <w:tcPr>
            <w:tcW w:w="2976" w:type="dxa"/>
            <w:tcBorders>
              <w:top w:val="nil"/>
              <w:left w:val="nil"/>
              <w:bottom w:val="single" w:sz="4" w:space="0" w:color="auto"/>
              <w:right w:val="single" w:sz="4" w:space="0" w:color="auto"/>
            </w:tcBorders>
            <w:shd w:val="clear" w:color="auto" w:fill="auto"/>
            <w:noWrap/>
            <w:vAlign w:val="bottom"/>
            <w:hideMark/>
          </w:tcPr>
          <w:p w14:paraId="01416080"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1,5625%</w:t>
            </w:r>
          </w:p>
        </w:tc>
      </w:tr>
      <w:tr w:rsidR="00F058D3" w:rsidRPr="00765BDD" w14:paraId="0BF010EF"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0B4ED4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40 </w:t>
            </w:r>
          </w:p>
        </w:tc>
        <w:tc>
          <w:tcPr>
            <w:tcW w:w="2537" w:type="dxa"/>
            <w:tcBorders>
              <w:top w:val="nil"/>
              <w:left w:val="nil"/>
              <w:bottom w:val="single" w:sz="4" w:space="0" w:color="auto"/>
              <w:right w:val="single" w:sz="4" w:space="0" w:color="auto"/>
            </w:tcBorders>
            <w:shd w:val="clear" w:color="auto" w:fill="auto"/>
            <w:noWrap/>
            <w:vAlign w:val="bottom"/>
            <w:hideMark/>
          </w:tcPr>
          <w:p w14:paraId="07FEA631" w14:textId="380E860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10/04/2027</w:t>
            </w:r>
          </w:p>
        </w:tc>
        <w:tc>
          <w:tcPr>
            <w:tcW w:w="2976" w:type="dxa"/>
            <w:tcBorders>
              <w:top w:val="nil"/>
              <w:left w:val="nil"/>
              <w:bottom w:val="single" w:sz="4" w:space="0" w:color="auto"/>
              <w:right w:val="single" w:sz="4" w:space="0" w:color="auto"/>
            </w:tcBorders>
            <w:shd w:val="clear" w:color="auto" w:fill="auto"/>
            <w:noWrap/>
            <w:vAlign w:val="bottom"/>
            <w:hideMark/>
          </w:tcPr>
          <w:p w14:paraId="4F3A558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1,5873%</w:t>
            </w:r>
          </w:p>
        </w:tc>
      </w:tr>
      <w:tr w:rsidR="00F058D3" w:rsidRPr="00765BDD" w14:paraId="2139AE6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3C6621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41 </w:t>
            </w:r>
          </w:p>
        </w:tc>
        <w:tc>
          <w:tcPr>
            <w:tcW w:w="2537" w:type="dxa"/>
            <w:tcBorders>
              <w:top w:val="nil"/>
              <w:left w:val="nil"/>
              <w:bottom w:val="single" w:sz="4" w:space="0" w:color="auto"/>
              <w:right w:val="single" w:sz="4" w:space="0" w:color="auto"/>
            </w:tcBorders>
            <w:shd w:val="clear" w:color="auto" w:fill="auto"/>
            <w:noWrap/>
            <w:vAlign w:val="bottom"/>
            <w:hideMark/>
          </w:tcPr>
          <w:p w14:paraId="3CADC7D9" w14:textId="2039A26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10/05/2027</w:t>
            </w:r>
          </w:p>
        </w:tc>
        <w:tc>
          <w:tcPr>
            <w:tcW w:w="2976" w:type="dxa"/>
            <w:tcBorders>
              <w:top w:val="nil"/>
              <w:left w:val="nil"/>
              <w:bottom w:val="single" w:sz="4" w:space="0" w:color="auto"/>
              <w:right w:val="single" w:sz="4" w:space="0" w:color="auto"/>
            </w:tcBorders>
            <w:shd w:val="clear" w:color="auto" w:fill="auto"/>
            <w:noWrap/>
            <w:vAlign w:val="bottom"/>
            <w:hideMark/>
          </w:tcPr>
          <w:p w14:paraId="71D8B23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1,6129%</w:t>
            </w:r>
          </w:p>
        </w:tc>
      </w:tr>
      <w:tr w:rsidR="00F058D3" w:rsidRPr="00765BDD" w14:paraId="1BFD249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CE4E87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42 </w:t>
            </w:r>
          </w:p>
        </w:tc>
        <w:tc>
          <w:tcPr>
            <w:tcW w:w="2537" w:type="dxa"/>
            <w:tcBorders>
              <w:top w:val="nil"/>
              <w:left w:val="nil"/>
              <w:bottom w:val="single" w:sz="4" w:space="0" w:color="auto"/>
              <w:right w:val="single" w:sz="4" w:space="0" w:color="auto"/>
            </w:tcBorders>
            <w:shd w:val="clear" w:color="auto" w:fill="auto"/>
            <w:noWrap/>
            <w:vAlign w:val="bottom"/>
            <w:hideMark/>
          </w:tcPr>
          <w:p w14:paraId="34B6A313" w14:textId="5E18F32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10/06/2027</w:t>
            </w:r>
          </w:p>
        </w:tc>
        <w:tc>
          <w:tcPr>
            <w:tcW w:w="2976" w:type="dxa"/>
            <w:tcBorders>
              <w:top w:val="nil"/>
              <w:left w:val="nil"/>
              <w:bottom w:val="single" w:sz="4" w:space="0" w:color="auto"/>
              <w:right w:val="single" w:sz="4" w:space="0" w:color="auto"/>
            </w:tcBorders>
            <w:shd w:val="clear" w:color="auto" w:fill="auto"/>
            <w:noWrap/>
            <w:vAlign w:val="bottom"/>
            <w:hideMark/>
          </w:tcPr>
          <w:p w14:paraId="5D9AF02F"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1,6393%</w:t>
            </w:r>
          </w:p>
        </w:tc>
      </w:tr>
      <w:tr w:rsidR="00F058D3" w:rsidRPr="00765BDD" w14:paraId="38EC5BDC"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970EBA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43 </w:t>
            </w:r>
          </w:p>
        </w:tc>
        <w:tc>
          <w:tcPr>
            <w:tcW w:w="2537" w:type="dxa"/>
            <w:tcBorders>
              <w:top w:val="nil"/>
              <w:left w:val="nil"/>
              <w:bottom w:val="single" w:sz="4" w:space="0" w:color="auto"/>
              <w:right w:val="single" w:sz="4" w:space="0" w:color="auto"/>
            </w:tcBorders>
            <w:shd w:val="clear" w:color="auto" w:fill="auto"/>
            <w:noWrap/>
            <w:vAlign w:val="bottom"/>
            <w:hideMark/>
          </w:tcPr>
          <w:p w14:paraId="5C0D2DBF" w14:textId="7E3625C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10/07/2027</w:t>
            </w:r>
          </w:p>
        </w:tc>
        <w:tc>
          <w:tcPr>
            <w:tcW w:w="2976" w:type="dxa"/>
            <w:tcBorders>
              <w:top w:val="nil"/>
              <w:left w:val="nil"/>
              <w:bottom w:val="single" w:sz="4" w:space="0" w:color="auto"/>
              <w:right w:val="single" w:sz="4" w:space="0" w:color="auto"/>
            </w:tcBorders>
            <w:shd w:val="clear" w:color="auto" w:fill="auto"/>
            <w:noWrap/>
            <w:vAlign w:val="bottom"/>
            <w:hideMark/>
          </w:tcPr>
          <w:p w14:paraId="00A0EE8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1,6667%</w:t>
            </w:r>
          </w:p>
        </w:tc>
      </w:tr>
      <w:tr w:rsidR="00F058D3" w:rsidRPr="00765BDD" w14:paraId="7921409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E8CC91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44 </w:t>
            </w:r>
          </w:p>
        </w:tc>
        <w:tc>
          <w:tcPr>
            <w:tcW w:w="2537" w:type="dxa"/>
            <w:tcBorders>
              <w:top w:val="nil"/>
              <w:left w:val="nil"/>
              <w:bottom w:val="single" w:sz="4" w:space="0" w:color="auto"/>
              <w:right w:val="single" w:sz="4" w:space="0" w:color="auto"/>
            </w:tcBorders>
            <w:shd w:val="clear" w:color="auto" w:fill="auto"/>
            <w:noWrap/>
            <w:vAlign w:val="bottom"/>
            <w:hideMark/>
          </w:tcPr>
          <w:p w14:paraId="5A0B1ED7" w14:textId="7E53CC48"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10/08/2027</w:t>
            </w:r>
          </w:p>
        </w:tc>
        <w:tc>
          <w:tcPr>
            <w:tcW w:w="2976" w:type="dxa"/>
            <w:tcBorders>
              <w:top w:val="nil"/>
              <w:left w:val="nil"/>
              <w:bottom w:val="single" w:sz="4" w:space="0" w:color="auto"/>
              <w:right w:val="single" w:sz="4" w:space="0" w:color="auto"/>
            </w:tcBorders>
            <w:shd w:val="clear" w:color="auto" w:fill="auto"/>
            <w:noWrap/>
            <w:vAlign w:val="bottom"/>
            <w:hideMark/>
          </w:tcPr>
          <w:p w14:paraId="77AB13BD"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1,6949%</w:t>
            </w:r>
          </w:p>
        </w:tc>
      </w:tr>
      <w:tr w:rsidR="00F058D3" w:rsidRPr="00765BDD" w14:paraId="0AFAE86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BB8596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45 </w:t>
            </w:r>
          </w:p>
        </w:tc>
        <w:tc>
          <w:tcPr>
            <w:tcW w:w="2537" w:type="dxa"/>
            <w:tcBorders>
              <w:top w:val="nil"/>
              <w:left w:val="nil"/>
              <w:bottom w:val="single" w:sz="4" w:space="0" w:color="auto"/>
              <w:right w:val="single" w:sz="4" w:space="0" w:color="auto"/>
            </w:tcBorders>
            <w:shd w:val="clear" w:color="auto" w:fill="auto"/>
            <w:noWrap/>
            <w:vAlign w:val="bottom"/>
            <w:hideMark/>
          </w:tcPr>
          <w:p w14:paraId="3A4A3E80" w14:textId="6FD0DE90"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10/09/2027</w:t>
            </w:r>
          </w:p>
        </w:tc>
        <w:tc>
          <w:tcPr>
            <w:tcW w:w="2976" w:type="dxa"/>
            <w:tcBorders>
              <w:top w:val="nil"/>
              <w:left w:val="nil"/>
              <w:bottom w:val="single" w:sz="4" w:space="0" w:color="auto"/>
              <w:right w:val="single" w:sz="4" w:space="0" w:color="auto"/>
            </w:tcBorders>
            <w:shd w:val="clear" w:color="auto" w:fill="auto"/>
            <w:noWrap/>
            <w:vAlign w:val="bottom"/>
            <w:hideMark/>
          </w:tcPr>
          <w:p w14:paraId="4D4C80ED"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1,7241%</w:t>
            </w:r>
          </w:p>
        </w:tc>
      </w:tr>
      <w:tr w:rsidR="00F058D3" w:rsidRPr="00765BDD" w14:paraId="5C64D74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6B37FC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46 </w:t>
            </w:r>
          </w:p>
        </w:tc>
        <w:tc>
          <w:tcPr>
            <w:tcW w:w="2537" w:type="dxa"/>
            <w:tcBorders>
              <w:top w:val="nil"/>
              <w:left w:val="nil"/>
              <w:bottom w:val="single" w:sz="4" w:space="0" w:color="auto"/>
              <w:right w:val="single" w:sz="4" w:space="0" w:color="auto"/>
            </w:tcBorders>
            <w:shd w:val="clear" w:color="auto" w:fill="auto"/>
            <w:noWrap/>
            <w:vAlign w:val="bottom"/>
            <w:hideMark/>
          </w:tcPr>
          <w:p w14:paraId="3F38E701" w14:textId="3AF7369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10/10/2027</w:t>
            </w:r>
          </w:p>
        </w:tc>
        <w:tc>
          <w:tcPr>
            <w:tcW w:w="2976" w:type="dxa"/>
            <w:tcBorders>
              <w:top w:val="nil"/>
              <w:left w:val="nil"/>
              <w:bottom w:val="single" w:sz="4" w:space="0" w:color="auto"/>
              <w:right w:val="single" w:sz="4" w:space="0" w:color="auto"/>
            </w:tcBorders>
            <w:shd w:val="clear" w:color="auto" w:fill="auto"/>
            <w:noWrap/>
            <w:vAlign w:val="bottom"/>
            <w:hideMark/>
          </w:tcPr>
          <w:p w14:paraId="0502EDA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1,7544%</w:t>
            </w:r>
          </w:p>
        </w:tc>
      </w:tr>
      <w:tr w:rsidR="00F058D3" w:rsidRPr="00765BDD" w14:paraId="0C50841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3A4431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47 </w:t>
            </w:r>
          </w:p>
        </w:tc>
        <w:tc>
          <w:tcPr>
            <w:tcW w:w="2537" w:type="dxa"/>
            <w:tcBorders>
              <w:top w:val="nil"/>
              <w:left w:val="nil"/>
              <w:bottom w:val="single" w:sz="4" w:space="0" w:color="auto"/>
              <w:right w:val="single" w:sz="4" w:space="0" w:color="auto"/>
            </w:tcBorders>
            <w:shd w:val="clear" w:color="auto" w:fill="auto"/>
            <w:noWrap/>
            <w:vAlign w:val="bottom"/>
            <w:hideMark/>
          </w:tcPr>
          <w:p w14:paraId="6FAECA4E" w14:textId="38F7326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10/11/2027</w:t>
            </w:r>
          </w:p>
        </w:tc>
        <w:tc>
          <w:tcPr>
            <w:tcW w:w="2976" w:type="dxa"/>
            <w:tcBorders>
              <w:top w:val="nil"/>
              <w:left w:val="nil"/>
              <w:bottom w:val="single" w:sz="4" w:space="0" w:color="auto"/>
              <w:right w:val="single" w:sz="4" w:space="0" w:color="auto"/>
            </w:tcBorders>
            <w:shd w:val="clear" w:color="auto" w:fill="auto"/>
            <w:noWrap/>
            <w:vAlign w:val="bottom"/>
            <w:hideMark/>
          </w:tcPr>
          <w:p w14:paraId="1F94035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1,7857%</w:t>
            </w:r>
          </w:p>
        </w:tc>
      </w:tr>
      <w:tr w:rsidR="00F058D3" w:rsidRPr="00765BDD" w14:paraId="11C368C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7E7056D"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48 </w:t>
            </w:r>
          </w:p>
        </w:tc>
        <w:tc>
          <w:tcPr>
            <w:tcW w:w="2537" w:type="dxa"/>
            <w:tcBorders>
              <w:top w:val="nil"/>
              <w:left w:val="nil"/>
              <w:bottom w:val="single" w:sz="4" w:space="0" w:color="auto"/>
              <w:right w:val="single" w:sz="4" w:space="0" w:color="auto"/>
            </w:tcBorders>
            <w:shd w:val="clear" w:color="auto" w:fill="auto"/>
            <w:noWrap/>
            <w:vAlign w:val="bottom"/>
            <w:hideMark/>
          </w:tcPr>
          <w:p w14:paraId="44C7CF22" w14:textId="7E56501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10/12/2027</w:t>
            </w:r>
          </w:p>
        </w:tc>
        <w:tc>
          <w:tcPr>
            <w:tcW w:w="2976" w:type="dxa"/>
            <w:tcBorders>
              <w:top w:val="nil"/>
              <w:left w:val="nil"/>
              <w:bottom w:val="single" w:sz="4" w:space="0" w:color="auto"/>
              <w:right w:val="single" w:sz="4" w:space="0" w:color="auto"/>
            </w:tcBorders>
            <w:shd w:val="clear" w:color="auto" w:fill="auto"/>
            <w:noWrap/>
            <w:vAlign w:val="bottom"/>
            <w:hideMark/>
          </w:tcPr>
          <w:p w14:paraId="40622F7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1,8182%</w:t>
            </w:r>
          </w:p>
        </w:tc>
      </w:tr>
      <w:tr w:rsidR="00F058D3" w:rsidRPr="00765BDD" w14:paraId="02902D8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096985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49 </w:t>
            </w:r>
          </w:p>
        </w:tc>
        <w:tc>
          <w:tcPr>
            <w:tcW w:w="2537" w:type="dxa"/>
            <w:tcBorders>
              <w:top w:val="nil"/>
              <w:left w:val="nil"/>
              <w:bottom w:val="single" w:sz="4" w:space="0" w:color="auto"/>
              <w:right w:val="single" w:sz="4" w:space="0" w:color="auto"/>
            </w:tcBorders>
            <w:shd w:val="clear" w:color="auto" w:fill="auto"/>
            <w:noWrap/>
            <w:vAlign w:val="bottom"/>
            <w:hideMark/>
          </w:tcPr>
          <w:p w14:paraId="7C602955" w14:textId="504A9F8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10/01/2028</w:t>
            </w:r>
          </w:p>
        </w:tc>
        <w:tc>
          <w:tcPr>
            <w:tcW w:w="2976" w:type="dxa"/>
            <w:tcBorders>
              <w:top w:val="nil"/>
              <w:left w:val="nil"/>
              <w:bottom w:val="single" w:sz="4" w:space="0" w:color="auto"/>
              <w:right w:val="single" w:sz="4" w:space="0" w:color="auto"/>
            </w:tcBorders>
            <w:shd w:val="clear" w:color="auto" w:fill="auto"/>
            <w:noWrap/>
            <w:vAlign w:val="bottom"/>
            <w:hideMark/>
          </w:tcPr>
          <w:p w14:paraId="101EA44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1,8519%</w:t>
            </w:r>
          </w:p>
        </w:tc>
      </w:tr>
      <w:tr w:rsidR="00F058D3" w:rsidRPr="00765BDD" w14:paraId="7F0D7B0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0304F3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50 </w:t>
            </w:r>
          </w:p>
        </w:tc>
        <w:tc>
          <w:tcPr>
            <w:tcW w:w="2537" w:type="dxa"/>
            <w:tcBorders>
              <w:top w:val="nil"/>
              <w:left w:val="nil"/>
              <w:bottom w:val="single" w:sz="4" w:space="0" w:color="auto"/>
              <w:right w:val="single" w:sz="4" w:space="0" w:color="auto"/>
            </w:tcBorders>
            <w:shd w:val="clear" w:color="auto" w:fill="auto"/>
            <w:noWrap/>
            <w:vAlign w:val="bottom"/>
            <w:hideMark/>
          </w:tcPr>
          <w:p w14:paraId="085AE3E6" w14:textId="59D6C18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10/02/2028</w:t>
            </w:r>
          </w:p>
        </w:tc>
        <w:tc>
          <w:tcPr>
            <w:tcW w:w="2976" w:type="dxa"/>
            <w:tcBorders>
              <w:top w:val="nil"/>
              <w:left w:val="nil"/>
              <w:bottom w:val="single" w:sz="4" w:space="0" w:color="auto"/>
              <w:right w:val="single" w:sz="4" w:space="0" w:color="auto"/>
            </w:tcBorders>
            <w:shd w:val="clear" w:color="auto" w:fill="auto"/>
            <w:noWrap/>
            <w:vAlign w:val="bottom"/>
            <w:hideMark/>
          </w:tcPr>
          <w:p w14:paraId="21E5918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1,8868%</w:t>
            </w:r>
          </w:p>
        </w:tc>
      </w:tr>
      <w:tr w:rsidR="00F058D3" w:rsidRPr="00765BDD" w14:paraId="41C5C0E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335AD3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51 </w:t>
            </w:r>
          </w:p>
        </w:tc>
        <w:tc>
          <w:tcPr>
            <w:tcW w:w="2537" w:type="dxa"/>
            <w:tcBorders>
              <w:top w:val="nil"/>
              <w:left w:val="nil"/>
              <w:bottom w:val="single" w:sz="4" w:space="0" w:color="auto"/>
              <w:right w:val="single" w:sz="4" w:space="0" w:color="auto"/>
            </w:tcBorders>
            <w:shd w:val="clear" w:color="auto" w:fill="auto"/>
            <w:noWrap/>
            <w:vAlign w:val="bottom"/>
            <w:hideMark/>
          </w:tcPr>
          <w:p w14:paraId="7D42B938" w14:textId="1ECC315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10/03/2028</w:t>
            </w:r>
          </w:p>
        </w:tc>
        <w:tc>
          <w:tcPr>
            <w:tcW w:w="2976" w:type="dxa"/>
            <w:tcBorders>
              <w:top w:val="nil"/>
              <w:left w:val="nil"/>
              <w:bottom w:val="single" w:sz="4" w:space="0" w:color="auto"/>
              <w:right w:val="single" w:sz="4" w:space="0" w:color="auto"/>
            </w:tcBorders>
            <w:shd w:val="clear" w:color="auto" w:fill="auto"/>
            <w:noWrap/>
            <w:vAlign w:val="bottom"/>
            <w:hideMark/>
          </w:tcPr>
          <w:p w14:paraId="03C899ED"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1,9231%</w:t>
            </w:r>
          </w:p>
        </w:tc>
      </w:tr>
      <w:tr w:rsidR="00F058D3" w:rsidRPr="00765BDD" w14:paraId="01FC3A2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A85893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52 </w:t>
            </w:r>
          </w:p>
        </w:tc>
        <w:tc>
          <w:tcPr>
            <w:tcW w:w="2537" w:type="dxa"/>
            <w:tcBorders>
              <w:top w:val="nil"/>
              <w:left w:val="nil"/>
              <w:bottom w:val="single" w:sz="4" w:space="0" w:color="auto"/>
              <w:right w:val="single" w:sz="4" w:space="0" w:color="auto"/>
            </w:tcBorders>
            <w:shd w:val="clear" w:color="auto" w:fill="auto"/>
            <w:noWrap/>
            <w:vAlign w:val="bottom"/>
            <w:hideMark/>
          </w:tcPr>
          <w:p w14:paraId="4FEF2C59" w14:textId="1A8CA3E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10/04/2028</w:t>
            </w:r>
          </w:p>
        </w:tc>
        <w:tc>
          <w:tcPr>
            <w:tcW w:w="2976" w:type="dxa"/>
            <w:tcBorders>
              <w:top w:val="nil"/>
              <w:left w:val="nil"/>
              <w:bottom w:val="single" w:sz="4" w:space="0" w:color="auto"/>
              <w:right w:val="single" w:sz="4" w:space="0" w:color="auto"/>
            </w:tcBorders>
            <w:shd w:val="clear" w:color="auto" w:fill="auto"/>
            <w:noWrap/>
            <w:vAlign w:val="bottom"/>
            <w:hideMark/>
          </w:tcPr>
          <w:p w14:paraId="258532D7"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1,9608%</w:t>
            </w:r>
          </w:p>
        </w:tc>
      </w:tr>
      <w:tr w:rsidR="00F058D3" w:rsidRPr="00765BDD" w14:paraId="46FDE4B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44F87B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53 </w:t>
            </w:r>
          </w:p>
        </w:tc>
        <w:tc>
          <w:tcPr>
            <w:tcW w:w="2537" w:type="dxa"/>
            <w:tcBorders>
              <w:top w:val="nil"/>
              <w:left w:val="nil"/>
              <w:bottom w:val="single" w:sz="4" w:space="0" w:color="auto"/>
              <w:right w:val="single" w:sz="4" w:space="0" w:color="auto"/>
            </w:tcBorders>
            <w:shd w:val="clear" w:color="auto" w:fill="auto"/>
            <w:noWrap/>
            <w:vAlign w:val="bottom"/>
            <w:hideMark/>
          </w:tcPr>
          <w:p w14:paraId="3A155A82" w14:textId="2078A698"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10/05/2028</w:t>
            </w:r>
          </w:p>
        </w:tc>
        <w:tc>
          <w:tcPr>
            <w:tcW w:w="2976" w:type="dxa"/>
            <w:tcBorders>
              <w:top w:val="nil"/>
              <w:left w:val="nil"/>
              <w:bottom w:val="single" w:sz="4" w:space="0" w:color="auto"/>
              <w:right w:val="single" w:sz="4" w:space="0" w:color="auto"/>
            </w:tcBorders>
            <w:shd w:val="clear" w:color="auto" w:fill="auto"/>
            <w:noWrap/>
            <w:vAlign w:val="bottom"/>
            <w:hideMark/>
          </w:tcPr>
          <w:p w14:paraId="603E0976"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2,0000%</w:t>
            </w:r>
          </w:p>
        </w:tc>
      </w:tr>
      <w:tr w:rsidR="00F058D3" w:rsidRPr="00765BDD" w14:paraId="2F4F58C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53BE2B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54 </w:t>
            </w:r>
          </w:p>
        </w:tc>
        <w:tc>
          <w:tcPr>
            <w:tcW w:w="2537" w:type="dxa"/>
            <w:tcBorders>
              <w:top w:val="nil"/>
              <w:left w:val="nil"/>
              <w:bottom w:val="single" w:sz="4" w:space="0" w:color="auto"/>
              <w:right w:val="single" w:sz="4" w:space="0" w:color="auto"/>
            </w:tcBorders>
            <w:shd w:val="clear" w:color="auto" w:fill="auto"/>
            <w:noWrap/>
            <w:vAlign w:val="bottom"/>
            <w:hideMark/>
          </w:tcPr>
          <w:p w14:paraId="3575AD6C" w14:textId="4F9BC83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10/06/2028</w:t>
            </w:r>
          </w:p>
        </w:tc>
        <w:tc>
          <w:tcPr>
            <w:tcW w:w="2976" w:type="dxa"/>
            <w:tcBorders>
              <w:top w:val="nil"/>
              <w:left w:val="nil"/>
              <w:bottom w:val="single" w:sz="4" w:space="0" w:color="auto"/>
              <w:right w:val="single" w:sz="4" w:space="0" w:color="auto"/>
            </w:tcBorders>
            <w:shd w:val="clear" w:color="auto" w:fill="auto"/>
            <w:noWrap/>
            <w:vAlign w:val="bottom"/>
            <w:hideMark/>
          </w:tcPr>
          <w:p w14:paraId="7E8AD66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2,0408%</w:t>
            </w:r>
          </w:p>
        </w:tc>
      </w:tr>
      <w:tr w:rsidR="00F058D3" w:rsidRPr="00765BDD" w14:paraId="66270F9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20C8E0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55 </w:t>
            </w:r>
          </w:p>
        </w:tc>
        <w:tc>
          <w:tcPr>
            <w:tcW w:w="2537" w:type="dxa"/>
            <w:tcBorders>
              <w:top w:val="nil"/>
              <w:left w:val="nil"/>
              <w:bottom w:val="single" w:sz="4" w:space="0" w:color="auto"/>
              <w:right w:val="single" w:sz="4" w:space="0" w:color="auto"/>
            </w:tcBorders>
            <w:shd w:val="clear" w:color="auto" w:fill="auto"/>
            <w:noWrap/>
            <w:vAlign w:val="bottom"/>
            <w:hideMark/>
          </w:tcPr>
          <w:p w14:paraId="06B05E16" w14:textId="265DE71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10/07/2028</w:t>
            </w:r>
          </w:p>
        </w:tc>
        <w:tc>
          <w:tcPr>
            <w:tcW w:w="2976" w:type="dxa"/>
            <w:tcBorders>
              <w:top w:val="nil"/>
              <w:left w:val="nil"/>
              <w:bottom w:val="single" w:sz="4" w:space="0" w:color="auto"/>
              <w:right w:val="single" w:sz="4" w:space="0" w:color="auto"/>
            </w:tcBorders>
            <w:shd w:val="clear" w:color="auto" w:fill="auto"/>
            <w:noWrap/>
            <w:vAlign w:val="bottom"/>
            <w:hideMark/>
          </w:tcPr>
          <w:p w14:paraId="37161B6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2,0833%</w:t>
            </w:r>
          </w:p>
        </w:tc>
      </w:tr>
      <w:tr w:rsidR="00F058D3" w:rsidRPr="00765BDD" w14:paraId="2A69BFB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38E22B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56 </w:t>
            </w:r>
          </w:p>
        </w:tc>
        <w:tc>
          <w:tcPr>
            <w:tcW w:w="2537" w:type="dxa"/>
            <w:tcBorders>
              <w:top w:val="nil"/>
              <w:left w:val="nil"/>
              <w:bottom w:val="single" w:sz="4" w:space="0" w:color="auto"/>
              <w:right w:val="single" w:sz="4" w:space="0" w:color="auto"/>
            </w:tcBorders>
            <w:shd w:val="clear" w:color="auto" w:fill="auto"/>
            <w:noWrap/>
            <w:vAlign w:val="bottom"/>
            <w:hideMark/>
          </w:tcPr>
          <w:p w14:paraId="7ED7BBC5" w14:textId="47EF55D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10/08/2028</w:t>
            </w:r>
          </w:p>
        </w:tc>
        <w:tc>
          <w:tcPr>
            <w:tcW w:w="2976" w:type="dxa"/>
            <w:tcBorders>
              <w:top w:val="nil"/>
              <w:left w:val="nil"/>
              <w:bottom w:val="single" w:sz="4" w:space="0" w:color="auto"/>
              <w:right w:val="single" w:sz="4" w:space="0" w:color="auto"/>
            </w:tcBorders>
            <w:shd w:val="clear" w:color="auto" w:fill="auto"/>
            <w:noWrap/>
            <w:vAlign w:val="bottom"/>
            <w:hideMark/>
          </w:tcPr>
          <w:p w14:paraId="354B723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2,1277%</w:t>
            </w:r>
          </w:p>
        </w:tc>
      </w:tr>
      <w:tr w:rsidR="00F058D3" w:rsidRPr="00765BDD" w14:paraId="69E9AFE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5EC7C24"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57 </w:t>
            </w:r>
          </w:p>
        </w:tc>
        <w:tc>
          <w:tcPr>
            <w:tcW w:w="2537" w:type="dxa"/>
            <w:tcBorders>
              <w:top w:val="nil"/>
              <w:left w:val="nil"/>
              <w:bottom w:val="single" w:sz="4" w:space="0" w:color="auto"/>
              <w:right w:val="single" w:sz="4" w:space="0" w:color="auto"/>
            </w:tcBorders>
            <w:shd w:val="clear" w:color="auto" w:fill="auto"/>
            <w:noWrap/>
            <w:vAlign w:val="bottom"/>
            <w:hideMark/>
          </w:tcPr>
          <w:p w14:paraId="4C632E72" w14:textId="43BDB9F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10/09/2028</w:t>
            </w:r>
          </w:p>
        </w:tc>
        <w:tc>
          <w:tcPr>
            <w:tcW w:w="2976" w:type="dxa"/>
            <w:tcBorders>
              <w:top w:val="nil"/>
              <w:left w:val="nil"/>
              <w:bottom w:val="single" w:sz="4" w:space="0" w:color="auto"/>
              <w:right w:val="single" w:sz="4" w:space="0" w:color="auto"/>
            </w:tcBorders>
            <w:shd w:val="clear" w:color="auto" w:fill="auto"/>
            <w:noWrap/>
            <w:vAlign w:val="bottom"/>
            <w:hideMark/>
          </w:tcPr>
          <w:p w14:paraId="13F99C3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2,1739%</w:t>
            </w:r>
          </w:p>
        </w:tc>
      </w:tr>
      <w:tr w:rsidR="00F058D3" w:rsidRPr="00765BDD" w14:paraId="4BAE0EA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50F3D24"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58 </w:t>
            </w:r>
          </w:p>
        </w:tc>
        <w:tc>
          <w:tcPr>
            <w:tcW w:w="2537" w:type="dxa"/>
            <w:tcBorders>
              <w:top w:val="nil"/>
              <w:left w:val="nil"/>
              <w:bottom w:val="single" w:sz="4" w:space="0" w:color="auto"/>
              <w:right w:val="single" w:sz="4" w:space="0" w:color="auto"/>
            </w:tcBorders>
            <w:shd w:val="clear" w:color="auto" w:fill="auto"/>
            <w:noWrap/>
            <w:vAlign w:val="bottom"/>
            <w:hideMark/>
          </w:tcPr>
          <w:p w14:paraId="74A95555" w14:textId="6093A818"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10/10/2028</w:t>
            </w:r>
          </w:p>
        </w:tc>
        <w:tc>
          <w:tcPr>
            <w:tcW w:w="2976" w:type="dxa"/>
            <w:tcBorders>
              <w:top w:val="nil"/>
              <w:left w:val="nil"/>
              <w:bottom w:val="single" w:sz="4" w:space="0" w:color="auto"/>
              <w:right w:val="single" w:sz="4" w:space="0" w:color="auto"/>
            </w:tcBorders>
            <w:shd w:val="clear" w:color="auto" w:fill="auto"/>
            <w:noWrap/>
            <w:vAlign w:val="bottom"/>
            <w:hideMark/>
          </w:tcPr>
          <w:p w14:paraId="1F3B941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2,2222%</w:t>
            </w:r>
          </w:p>
        </w:tc>
      </w:tr>
      <w:tr w:rsidR="00F058D3" w:rsidRPr="00765BDD" w14:paraId="470E8693"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F74E8A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59 </w:t>
            </w:r>
          </w:p>
        </w:tc>
        <w:tc>
          <w:tcPr>
            <w:tcW w:w="2537" w:type="dxa"/>
            <w:tcBorders>
              <w:top w:val="nil"/>
              <w:left w:val="nil"/>
              <w:bottom w:val="single" w:sz="4" w:space="0" w:color="auto"/>
              <w:right w:val="single" w:sz="4" w:space="0" w:color="auto"/>
            </w:tcBorders>
            <w:shd w:val="clear" w:color="auto" w:fill="auto"/>
            <w:noWrap/>
            <w:vAlign w:val="bottom"/>
            <w:hideMark/>
          </w:tcPr>
          <w:p w14:paraId="730DE2D2" w14:textId="1BA4947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10/11/2028</w:t>
            </w:r>
          </w:p>
        </w:tc>
        <w:tc>
          <w:tcPr>
            <w:tcW w:w="2976" w:type="dxa"/>
            <w:tcBorders>
              <w:top w:val="nil"/>
              <w:left w:val="nil"/>
              <w:bottom w:val="single" w:sz="4" w:space="0" w:color="auto"/>
              <w:right w:val="single" w:sz="4" w:space="0" w:color="auto"/>
            </w:tcBorders>
            <w:shd w:val="clear" w:color="auto" w:fill="auto"/>
            <w:noWrap/>
            <w:vAlign w:val="bottom"/>
            <w:hideMark/>
          </w:tcPr>
          <w:p w14:paraId="76C38D3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2,2727%</w:t>
            </w:r>
          </w:p>
        </w:tc>
      </w:tr>
      <w:tr w:rsidR="00F058D3" w:rsidRPr="00765BDD" w14:paraId="3D99F7C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34D8368"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60 </w:t>
            </w:r>
          </w:p>
        </w:tc>
        <w:tc>
          <w:tcPr>
            <w:tcW w:w="2537" w:type="dxa"/>
            <w:tcBorders>
              <w:top w:val="nil"/>
              <w:left w:val="nil"/>
              <w:bottom w:val="single" w:sz="4" w:space="0" w:color="auto"/>
              <w:right w:val="single" w:sz="4" w:space="0" w:color="auto"/>
            </w:tcBorders>
            <w:shd w:val="clear" w:color="auto" w:fill="auto"/>
            <w:noWrap/>
            <w:vAlign w:val="bottom"/>
            <w:hideMark/>
          </w:tcPr>
          <w:p w14:paraId="1FB6E3A2" w14:textId="13E124E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10/12/2028</w:t>
            </w:r>
          </w:p>
        </w:tc>
        <w:tc>
          <w:tcPr>
            <w:tcW w:w="2976" w:type="dxa"/>
            <w:tcBorders>
              <w:top w:val="nil"/>
              <w:left w:val="nil"/>
              <w:bottom w:val="single" w:sz="4" w:space="0" w:color="auto"/>
              <w:right w:val="single" w:sz="4" w:space="0" w:color="auto"/>
            </w:tcBorders>
            <w:shd w:val="clear" w:color="auto" w:fill="auto"/>
            <w:noWrap/>
            <w:vAlign w:val="bottom"/>
            <w:hideMark/>
          </w:tcPr>
          <w:p w14:paraId="46476FD4"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2,3256%</w:t>
            </w:r>
          </w:p>
        </w:tc>
      </w:tr>
      <w:tr w:rsidR="00F058D3" w:rsidRPr="00765BDD" w14:paraId="17D455A5"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6C3460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61 </w:t>
            </w:r>
          </w:p>
        </w:tc>
        <w:tc>
          <w:tcPr>
            <w:tcW w:w="2537" w:type="dxa"/>
            <w:tcBorders>
              <w:top w:val="nil"/>
              <w:left w:val="nil"/>
              <w:bottom w:val="single" w:sz="4" w:space="0" w:color="auto"/>
              <w:right w:val="single" w:sz="4" w:space="0" w:color="auto"/>
            </w:tcBorders>
            <w:shd w:val="clear" w:color="auto" w:fill="auto"/>
            <w:noWrap/>
            <w:vAlign w:val="bottom"/>
            <w:hideMark/>
          </w:tcPr>
          <w:p w14:paraId="1C61CE30" w14:textId="3F50785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10/01/2029</w:t>
            </w:r>
          </w:p>
        </w:tc>
        <w:tc>
          <w:tcPr>
            <w:tcW w:w="2976" w:type="dxa"/>
            <w:tcBorders>
              <w:top w:val="nil"/>
              <w:left w:val="nil"/>
              <w:bottom w:val="single" w:sz="4" w:space="0" w:color="auto"/>
              <w:right w:val="single" w:sz="4" w:space="0" w:color="auto"/>
            </w:tcBorders>
            <w:shd w:val="clear" w:color="auto" w:fill="auto"/>
            <w:noWrap/>
            <w:vAlign w:val="bottom"/>
            <w:hideMark/>
          </w:tcPr>
          <w:p w14:paraId="6F2FCCE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2,3810%</w:t>
            </w:r>
          </w:p>
        </w:tc>
      </w:tr>
      <w:tr w:rsidR="00F058D3" w:rsidRPr="00765BDD" w14:paraId="3553319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7E6568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62 </w:t>
            </w:r>
          </w:p>
        </w:tc>
        <w:tc>
          <w:tcPr>
            <w:tcW w:w="2537" w:type="dxa"/>
            <w:tcBorders>
              <w:top w:val="nil"/>
              <w:left w:val="nil"/>
              <w:bottom w:val="single" w:sz="4" w:space="0" w:color="auto"/>
              <w:right w:val="single" w:sz="4" w:space="0" w:color="auto"/>
            </w:tcBorders>
            <w:shd w:val="clear" w:color="auto" w:fill="auto"/>
            <w:noWrap/>
            <w:vAlign w:val="bottom"/>
            <w:hideMark/>
          </w:tcPr>
          <w:p w14:paraId="6A91A293" w14:textId="0D24BE8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10/02/2029</w:t>
            </w:r>
          </w:p>
        </w:tc>
        <w:tc>
          <w:tcPr>
            <w:tcW w:w="2976" w:type="dxa"/>
            <w:tcBorders>
              <w:top w:val="nil"/>
              <w:left w:val="nil"/>
              <w:bottom w:val="single" w:sz="4" w:space="0" w:color="auto"/>
              <w:right w:val="single" w:sz="4" w:space="0" w:color="auto"/>
            </w:tcBorders>
            <w:shd w:val="clear" w:color="auto" w:fill="auto"/>
            <w:noWrap/>
            <w:vAlign w:val="bottom"/>
            <w:hideMark/>
          </w:tcPr>
          <w:p w14:paraId="7016CA1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2,4390%</w:t>
            </w:r>
          </w:p>
        </w:tc>
      </w:tr>
      <w:tr w:rsidR="00F058D3" w:rsidRPr="00765BDD" w14:paraId="552494E1"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3A23CE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63 </w:t>
            </w:r>
          </w:p>
        </w:tc>
        <w:tc>
          <w:tcPr>
            <w:tcW w:w="2537" w:type="dxa"/>
            <w:tcBorders>
              <w:top w:val="nil"/>
              <w:left w:val="nil"/>
              <w:bottom w:val="single" w:sz="4" w:space="0" w:color="auto"/>
              <w:right w:val="single" w:sz="4" w:space="0" w:color="auto"/>
            </w:tcBorders>
            <w:shd w:val="clear" w:color="auto" w:fill="auto"/>
            <w:noWrap/>
            <w:vAlign w:val="bottom"/>
            <w:hideMark/>
          </w:tcPr>
          <w:p w14:paraId="12075BF6" w14:textId="55AEFC1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10/03/2029</w:t>
            </w:r>
          </w:p>
        </w:tc>
        <w:tc>
          <w:tcPr>
            <w:tcW w:w="2976" w:type="dxa"/>
            <w:tcBorders>
              <w:top w:val="nil"/>
              <w:left w:val="nil"/>
              <w:bottom w:val="single" w:sz="4" w:space="0" w:color="auto"/>
              <w:right w:val="single" w:sz="4" w:space="0" w:color="auto"/>
            </w:tcBorders>
            <w:shd w:val="clear" w:color="auto" w:fill="auto"/>
            <w:noWrap/>
            <w:vAlign w:val="bottom"/>
            <w:hideMark/>
          </w:tcPr>
          <w:p w14:paraId="3F5FB160"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2,5000%</w:t>
            </w:r>
          </w:p>
        </w:tc>
      </w:tr>
      <w:tr w:rsidR="00F058D3" w:rsidRPr="00765BDD" w14:paraId="6C9477D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7704FE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64 </w:t>
            </w:r>
          </w:p>
        </w:tc>
        <w:tc>
          <w:tcPr>
            <w:tcW w:w="2537" w:type="dxa"/>
            <w:tcBorders>
              <w:top w:val="nil"/>
              <w:left w:val="nil"/>
              <w:bottom w:val="single" w:sz="4" w:space="0" w:color="auto"/>
              <w:right w:val="single" w:sz="4" w:space="0" w:color="auto"/>
            </w:tcBorders>
            <w:shd w:val="clear" w:color="auto" w:fill="auto"/>
            <w:noWrap/>
            <w:vAlign w:val="bottom"/>
            <w:hideMark/>
          </w:tcPr>
          <w:p w14:paraId="2AB56A45" w14:textId="350ADD0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10/04/2029</w:t>
            </w:r>
          </w:p>
        </w:tc>
        <w:tc>
          <w:tcPr>
            <w:tcW w:w="2976" w:type="dxa"/>
            <w:tcBorders>
              <w:top w:val="nil"/>
              <w:left w:val="nil"/>
              <w:bottom w:val="single" w:sz="4" w:space="0" w:color="auto"/>
              <w:right w:val="single" w:sz="4" w:space="0" w:color="auto"/>
            </w:tcBorders>
            <w:shd w:val="clear" w:color="auto" w:fill="auto"/>
            <w:noWrap/>
            <w:vAlign w:val="bottom"/>
            <w:hideMark/>
          </w:tcPr>
          <w:p w14:paraId="0CBA928A"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2,5641%</w:t>
            </w:r>
          </w:p>
        </w:tc>
      </w:tr>
      <w:tr w:rsidR="00F058D3" w:rsidRPr="00765BDD" w14:paraId="04FB781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6C59C44"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65 </w:t>
            </w:r>
          </w:p>
        </w:tc>
        <w:tc>
          <w:tcPr>
            <w:tcW w:w="2537" w:type="dxa"/>
            <w:tcBorders>
              <w:top w:val="nil"/>
              <w:left w:val="nil"/>
              <w:bottom w:val="single" w:sz="4" w:space="0" w:color="auto"/>
              <w:right w:val="single" w:sz="4" w:space="0" w:color="auto"/>
            </w:tcBorders>
            <w:shd w:val="clear" w:color="auto" w:fill="auto"/>
            <w:noWrap/>
            <w:vAlign w:val="bottom"/>
            <w:hideMark/>
          </w:tcPr>
          <w:p w14:paraId="3608A29D" w14:textId="7CCDE5A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10/05/2029</w:t>
            </w:r>
          </w:p>
        </w:tc>
        <w:tc>
          <w:tcPr>
            <w:tcW w:w="2976" w:type="dxa"/>
            <w:tcBorders>
              <w:top w:val="nil"/>
              <w:left w:val="nil"/>
              <w:bottom w:val="single" w:sz="4" w:space="0" w:color="auto"/>
              <w:right w:val="single" w:sz="4" w:space="0" w:color="auto"/>
            </w:tcBorders>
            <w:shd w:val="clear" w:color="auto" w:fill="auto"/>
            <w:noWrap/>
            <w:vAlign w:val="bottom"/>
            <w:hideMark/>
          </w:tcPr>
          <w:p w14:paraId="0453269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2,6316%</w:t>
            </w:r>
          </w:p>
        </w:tc>
      </w:tr>
      <w:tr w:rsidR="00F058D3" w:rsidRPr="00765BDD" w14:paraId="3DA522BC"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E3B0E6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66 </w:t>
            </w:r>
          </w:p>
        </w:tc>
        <w:tc>
          <w:tcPr>
            <w:tcW w:w="2537" w:type="dxa"/>
            <w:tcBorders>
              <w:top w:val="nil"/>
              <w:left w:val="nil"/>
              <w:bottom w:val="single" w:sz="4" w:space="0" w:color="auto"/>
              <w:right w:val="single" w:sz="4" w:space="0" w:color="auto"/>
            </w:tcBorders>
            <w:shd w:val="clear" w:color="auto" w:fill="auto"/>
            <w:noWrap/>
            <w:vAlign w:val="bottom"/>
            <w:hideMark/>
          </w:tcPr>
          <w:p w14:paraId="7AA37B06" w14:textId="01F0138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10/06/2029</w:t>
            </w:r>
          </w:p>
        </w:tc>
        <w:tc>
          <w:tcPr>
            <w:tcW w:w="2976" w:type="dxa"/>
            <w:tcBorders>
              <w:top w:val="nil"/>
              <w:left w:val="nil"/>
              <w:bottom w:val="single" w:sz="4" w:space="0" w:color="auto"/>
              <w:right w:val="single" w:sz="4" w:space="0" w:color="auto"/>
            </w:tcBorders>
            <w:shd w:val="clear" w:color="auto" w:fill="auto"/>
            <w:noWrap/>
            <w:vAlign w:val="bottom"/>
            <w:hideMark/>
          </w:tcPr>
          <w:p w14:paraId="6CB3829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2,7027%</w:t>
            </w:r>
          </w:p>
        </w:tc>
      </w:tr>
      <w:tr w:rsidR="00F058D3" w:rsidRPr="00765BDD" w14:paraId="52F6066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3325E5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67 </w:t>
            </w:r>
          </w:p>
        </w:tc>
        <w:tc>
          <w:tcPr>
            <w:tcW w:w="2537" w:type="dxa"/>
            <w:tcBorders>
              <w:top w:val="nil"/>
              <w:left w:val="nil"/>
              <w:bottom w:val="single" w:sz="4" w:space="0" w:color="auto"/>
              <w:right w:val="single" w:sz="4" w:space="0" w:color="auto"/>
            </w:tcBorders>
            <w:shd w:val="clear" w:color="auto" w:fill="auto"/>
            <w:noWrap/>
            <w:vAlign w:val="bottom"/>
            <w:hideMark/>
          </w:tcPr>
          <w:p w14:paraId="3E59F37E" w14:textId="722A168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10/07/2029</w:t>
            </w:r>
          </w:p>
        </w:tc>
        <w:tc>
          <w:tcPr>
            <w:tcW w:w="2976" w:type="dxa"/>
            <w:tcBorders>
              <w:top w:val="nil"/>
              <w:left w:val="nil"/>
              <w:bottom w:val="single" w:sz="4" w:space="0" w:color="auto"/>
              <w:right w:val="single" w:sz="4" w:space="0" w:color="auto"/>
            </w:tcBorders>
            <w:shd w:val="clear" w:color="auto" w:fill="auto"/>
            <w:noWrap/>
            <w:vAlign w:val="bottom"/>
            <w:hideMark/>
          </w:tcPr>
          <w:p w14:paraId="1BDEF1F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2,7778%</w:t>
            </w:r>
          </w:p>
        </w:tc>
      </w:tr>
      <w:tr w:rsidR="00F058D3" w:rsidRPr="00765BDD" w14:paraId="3EA6ED6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36127B7"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68 </w:t>
            </w:r>
          </w:p>
        </w:tc>
        <w:tc>
          <w:tcPr>
            <w:tcW w:w="2537" w:type="dxa"/>
            <w:tcBorders>
              <w:top w:val="nil"/>
              <w:left w:val="nil"/>
              <w:bottom w:val="single" w:sz="4" w:space="0" w:color="auto"/>
              <w:right w:val="single" w:sz="4" w:space="0" w:color="auto"/>
            </w:tcBorders>
            <w:shd w:val="clear" w:color="auto" w:fill="auto"/>
            <w:noWrap/>
            <w:vAlign w:val="bottom"/>
            <w:hideMark/>
          </w:tcPr>
          <w:p w14:paraId="013D6017" w14:textId="53B030B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10/08/2029</w:t>
            </w:r>
          </w:p>
        </w:tc>
        <w:tc>
          <w:tcPr>
            <w:tcW w:w="2976" w:type="dxa"/>
            <w:tcBorders>
              <w:top w:val="nil"/>
              <w:left w:val="nil"/>
              <w:bottom w:val="single" w:sz="4" w:space="0" w:color="auto"/>
              <w:right w:val="single" w:sz="4" w:space="0" w:color="auto"/>
            </w:tcBorders>
            <w:shd w:val="clear" w:color="auto" w:fill="auto"/>
            <w:noWrap/>
            <w:vAlign w:val="bottom"/>
            <w:hideMark/>
          </w:tcPr>
          <w:p w14:paraId="2A9C063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2,8571%</w:t>
            </w:r>
          </w:p>
        </w:tc>
      </w:tr>
      <w:tr w:rsidR="00F058D3" w:rsidRPr="00765BDD" w14:paraId="5CF9F7F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4EE7F1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69 </w:t>
            </w:r>
          </w:p>
        </w:tc>
        <w:tc>
          <w:tcPr>
            <w:tcW w:w="2537" w:type="dxa"/>
            <w:tcBorders>
              <w:top w:val="nil"/>
              <w:left w:val="nil"/>
              <w:bottom w:val="single" w:sz="4" w:space="0" w:color="auto"/>
              <w:right w:val="single" w:sz="4" w:space="0" w:color="auto"/>
            </w:tcBorders>
            <w:shd w:val="clear" w:color="auto" w:fill="auto"/>
            <w:noWrap/>
            <w:vAlign w:val="bottom"/>
            <w:hideMark/>
          </w:tcPr>
          <w:p w14:paraId="6C8D8DE2" w14:textId="294A837A"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10/09/2029</w:t>
            </w:r>
          </w:p>
        </w:tc>
        <w:tc>
          <w:tcPr>
            <w:tcW w:w="2976" w:type="dxa"/>
            <w:tcBorders>
              <w:top w:val="nil"/>
              <w:left w:val="nil"/>
              <w:bottom w:val="single" w:sz="4" w:space="0" w:color="auto"/>
              <w:right w:val="single" w:sz="4" w:space="0" w:color="auto"/>
            </w:tcBorders>
            <w:shd w:val="clear" w:color="auto" w:fill="auto"/>
            <w:noWrap/>
            <w:vAlign w:val="bottom"/>
            <w:hideMark/>
          </w:tcPr>
          <w:p w14:paraId="0D8907B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2,9412%</w:t>
            </w:r>
          </w:p>
        </w:tc>
      </w:tr>
      <w:tr w:rsidR="00F058D3" w:rsidRPr="00765BDD" w14:paraId="6AF52AE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CAB45B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70 </w:t>
            </w:r>
          </w:p>
        </w:tc>
        <w:tc>
          <w:tcPr>
            <w:tcW w:w="2537" w:type="dxa"/>
            <w:tcBorders>
              <w:top w:val="nil"/>
              <w:left w:val="nil"/>
              <w:bottom w:val="single" w:sz="4" w:space="0" w:color="auto"/>
              <w:right w:val="single" w:sz="4" w:space="0" w:color="auto"/>
            </w:tcBorders>
            <w:shd w:val="clear" w:color="auto" w:fill="auto"/>
            <w:noWrap/>
            <w:vAlign w:val="bottom"/>
            <w:hideMark/>
          </w:tcPr>
          <w:p w14:paraId="519EDFD7" w14:textId="2AA2975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10/10/2029</w:t>
            </w:r>
          </w:p>
        </w:tc>
        <w:tc>
          <w:tcPr>
            <w:tcW w:w="2976" w:type="dxa"/>
            <w:tcBorders>
              <w:top w:val="nil"/>
              <w:left w:val="nil"/>
              <w:bottom w:val="single" w:sz="4" w:space="0" w:color="auto"/>
              <w:right w:val="single" w:sz="4" w:space="0" w:color="auto"/>
            </w:tcBorders>
            <w:shd w:val="clear" w:color="auto" w:fill="auto"/>
            <w:noWrap/>
            <w:vAlign w:val="bottom"/>
            <w:hideMark/>
          </w:tcPr>
          <w:p w14:paraId="56FE0AE7"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3,0303%</w:t>
            </w:r>
          </w:p>
        </w:tc>
      </w:tr>
      <w:tr w:rsidR="00F058D3" w:rsidRPr="00765BDD" w14:paraId="3532759F"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A7C3B88"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71 </w:t>
            </w:r>
          </w:p>
        </w:tc>
        <w:tc>
          <w:tcPr>
            <w:tcW w:w="2537" w:type="dxa"/>
            <w:tcBorders>
              <w:top w:val="nil"/>
              <w:left w:val="nil"/>
              <w:bottom w:val="single" w:sz="4" w:space="0" w:color="auto"/>
              <w:right w:val="single" w:sz="4" w:space="0" w:color="auto"/>
            </w:tcBorders>
            <w:shd w:val="clear" w:color="auto" w:fill="auto"/>
            <w:noWrap/>
            <w:vAlign w:val="bottom"/>
            <w:hideMark/>
          </w:tcPr>
          <w:p w14:paraId="6B04B93B" w14:textId="3A95C5E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10/11/2029</w:t>
            </w:r>
          </w:p>
        </w:tc>
        <w:tc>
          <w:tcPr>
            <w:tcW w:w="2976" w:type="dxa"/>
            <w:tcBorders>
              <w:top w:val="nil"/>
              <w:left w:val="nil"/>
              <w:bottom w:val="single" w:sz="4" w:space="0" w:color="auto"/>
              <w:right w:val="single" w:sz="4" w:space="0" w:color="auto"/>
            </w:tcBorders>
            <w:shd w:val="clear" w:color="auto" w:fill="auto"/>
            <w:noWrap/>
            <w:vAlign w:val="bottom"/>
            <w:hideMark/>
          </w:tcPr>
          <w:p w14:paraId="2F42EAB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3,1250%</w:t>
            </w:r>
          </w:p>
        </w:tc>
      </w:tr>
      <w:tr w:rsidR="00F058D3" w:rsidRPr="00765BDD" w14:paraId="45D085E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BD72F1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72 </w:t>
            </w:r>
          </w:p>
        </w:tc>
        <w:tc>
          <w:tcPr>
            <w:tcW w:w="2537" w:type="dxa"/>
            <w:tcBorders>
              <w:top w:val="nil"/>
              <w:left w:val="nil"/>
              <w:bottom w:val="single" w:sz="4" w:space="0" w:color="auto"/>
              <w:right w:val="single" w:sz="4" w:space="0" w:color="auto"/>
            </w:tcBorders>
            <w:shd w:val="clear" w:color="auto" w:fill="auto"/>
            <w:noWrap/>
            <w:vAlign w:val="bottom"/>
            <w:hideMark/>
          </w:tcPr>
          <w:p w14:paraId="3937BAB6" w14:textId="1ED5A66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10/12/2029</w:t>
            </w:r>
          </w:p>
        </w:tc>
        <w:tc>
          <w:tcPr>
            <w:tcW w:w="2976" w:type="dxa"/>
            <w:tcBorders>
              <w:top w:val="nil"/>
              <w:left w:val="nil"/>
              <w:bottom w:val="single" w:sz="4" w:space="0" w:color="auto"/>
              <w:right w:val="single" w:sz="4" w:space="0" w:color="auto"/>
            </w:tcBorders>
            <w:shd w:val="clear" w:color="auto" w:fill="auto"/>
            <w:noWrap/>
            <w:vAlign w:val="bottom"/>
            <w:hideMark/>
          </w:tcPr>
          <w:p w14:paraId="2A02BB1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3,2258%</w:t>
            </w:r>
          </w:p>
        </w:tc>
      </w:tr>
      <w:tr w:rsidR="00F058D3" w:rsidRPr="00765BDD" w14:paraId="66D2433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BAD9DE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73 </w:t>
            </w:r>
          </w:p>
        </w:tc>
        <w:tc>
          <w:tcPr>
            <w:tcW w:w="2537" w:type="dxa"/>
            <w:tcBorders>
              <w:top w:val="nil"/>
              <w:left w:val="nil"/>
              <w:bottom w:val="single" w:sz="4" w:space="0" w:color="auto"/>
              <w:right w:val="single" w:sz="4" w:space="0" w:color="auto"/>
            </w:tcBorders>
            <w:shd w:val="clear" w:color="auto" w:fill="auto"/>
            <w:noWrap/>
            <w:vAlign w:val="bottom"/>
            <w:hideMark/>
          </w:tcPr>
          <w:p w14:paraId="7E8F561F" w14:textId="055C95F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10/01/2030</w:t>
            </w:r>
          </w:p>
        </w:tc>
        <w:tc>
          <w:tcPr>
            <w:tcW w:w="2976" w:type="dxa"/>
            <w:tcBorders>
              <w:top w:val="nil"/>
              <w:left w:val="nil"/>
              <w:bottom w:val="single" w:sz="4" w:space="0" w:color="auto"/>
              <w:right w:val="single" w:sz="4" w:space="0" w:color="auto"/>
            </w:tcBorders>
            <w:shd w:val="clear" w:color="auto" w:fill="auto"/>
            <w:noWrap/>
            <w:vAlign w:val="bottom"/>
            <w:hideMark/>
          </w:tcPr>
          <w:p w14:paraId="5BE7CDE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3,3333%</w:t>
            </w:r>
          </w:p>
        </w:tc>
      </w:tr>
      <w:tr w:rsidR="00F058D3" w:rsidRPr="00765BDD" w14:paraId="238C807D"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B69BFAB"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74 </w:t>
            </w:r>
          </w:p>
        </w:tc>
        <w:tc>
          <w:tcPr>
            <w:tcW w:w="2537" w:type="dxa"/>
            <w:tcBorders>
              <w:top w:val="nil"/>
              <w:left w:val="nil"/>
              <w:bottom w:val="single" w:sz="4" w:space="0" w:color="auto"/>
              <w:right w:val="single" w:sz="4" w:space="0" w:color="auto"/>
            </w:tcBorders>
            <w:shd w:val="clear" w:color="auto" w:fill="auto"/>
            <w:noWrap/>
            <w:vAlign w:val="bottom"/>
            <w:hideMark/>
          </w:tcPr>
          <w:p w14:paraId="12EAD46C" w14:textId="4BF18CC1"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10/02/2030</w:t>
            </w:r>
          </w:p>
        </w:tc>
        <w:tc>
          <w:tcPr>
            <w:tcW w:w="2976" w:type="dxa"/>
            <w:tcBorders>
              <w:top w:val="nil"/>
              <w:left w:val="nil"/>
              <w:bottom w:val="single" w:sz="4" w:space="0" w:color="auto"/>
              <w:right w:val="single" w:sz="4" w:space="0" w:color="auto"/>
            </w:tcBorders>
            <w:shd w:val="clear" w:color="auto" w:fill="auto"/>
            <w:noWrap/>
            <w:vAlign w:val="bottom"/>
            <w:hideMark/>
          </w:tcPr>
          <w:p w14:paraId="55E3E9C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3,4483%</w:t>
            </w:r>
          </w:p>
        </w:tc>
      </w:tr>
      <w:tr w:rsidR="00F058D3" w:rsidRPr="00765BDD" w14:paraId="5CDAEAA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02A054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75 </w:t>
            </w:r>
          </w:p>
        </w:tc>
        <w:tc>
          <w:tcPr>
            <w:tcW w:w="2537" w:type="dxa"/>
            <w:tcBorders>
              <w:top w:val="nil"/>
              <w:left w:val="nil"/>
              <w:bottom w:val="single" w:sz="4" w:space="0" w:color="auto"/>
              <w:right w:val="single" w:sz="4" w:space="0" w:color="auto"/>
            </w:tcBorders>
            <w:shd w:val="clear" w:color="auto" w:fill="auto"/>
            <w:noWrap/>
            <w:vAlign w:val="bottom"/>
            <w:hideMark/>
          </w:tcPr>
          <w:p w14:paraId="4719C578" w14:textId="0CB19D2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10/03/2030</w:t>
            </w:r>
          </w:p>
        </w:tc>
        <w:tc>
          <w:tcPr>
            <w:tcW w:w="2976" w:type="dxa"/>
            <w:tcBorders>
              <w:top w:val="nil"/>
              <w:left w:val="nil"/>
              <w:bottom w:val="single" w:sz="4" w:space="0" w:color="auto"/>
              <w:right w:val="single" w:sz="4" w:space="0" w:color="auto"/>
            </w:tcBorders>
            <w:shd w:val="clear" w:color="auto" w:fill="auto"/>
            <w:noWrap/>
            <w:vAlign w:val="bottom"/>
            <w:hideMark/>
          </w:tcPr>
          <w:p w14:paraId="42B9616A"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3,5714%</w:t>
            </w:r>
          </w:p>
        </w:tc>
      </w:tr>
      <w:tr w:rsidR="00F058D3" w:rsidRPr="00765BDD" w14:paraId="25E7CB09"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569365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76 </w:t>
            </w:r>
          </w:p>
        </w:tc>
        <w:tc>
          <w:tcPr>
            <w:tcW w:w="2537" w:type="dxa"/>
            <w:tcBorders>
              <w:top w:val="nil"/>
              <w:left w:val="nil"/>
              <w:bottom w:val="single" w:sz="4" w:space="0" w:color="auto"/>
              <w:right w:val="single" w:sz="4" w:space="0" w:color="auto"/>
            </w:tcBorders>
            <w:shd w:val="clear" w:color="auto" w:fill="auto"/>
            <w:noWrap/>
            <w:vAlign w:val="bottom"/>
            <w:hideMark/>
          </w:tcPr>
          <w:p w14:paraId="4056F62F" w14:textId="14E6E798"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10/04/2030</w:t>
            </w:r>
          </w:p>
        </w:tc>
        <w:tc>
          <w:tcPr>
            <w:tcW w:w="2976" w:type="dxa"/>
            <w:tcBorders>
              <w:top w:val="nil"/>
              <w:left w:val="nil"/>
              <w:bottom w:val="single" w:sz="4" w:space="0" w:color="auto"/>
              <w:right w:val="single" w:sz="4" w:space="0" w:color="auto"/>
            </w:tcBorders>
            <w:shd w:val="clear" w:color="auto" w:fill="auto"/>
            <w:noWrap/>
            <w:vAlign w:val="bottom"/>
            <w:hideMark/>
          </w:tcPr>
          <w:p w14:paraId="632F3A9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3,7037%</w:t>
            </w:r>
          </w:p>
        </w:tc>
      </w:tr>
      <w:tr w:rsidR="00F058D3" w:rsidRPr="00765BDD" w14:paraId="65F5BD05"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864EEBD"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77 </w:t>
            </w:r>
          </w:p>
        </w:tc>
        <w:tc>
          <w:tcPr>
            <w:tcW w:w="2537" w:type="dxa"/>
            <w:tcBorders>
              <w:top w:val="nil"/>
              <w:left w:val="nil"/>
              <w:bottom w:val="single" w:sz="4" w:space="0" w:color="auto"/>
              <w:right w:val="single" w:sz="4" w:space="0" w:color="auto"/>
            </w:tcBorders>
            <w:shd w:val="clear" w:color="auto" w:fill="auto"/>
            <w:noWrap/>
            <w:vAlign w:val="bottom"/>
            <w:hideMark/>
          </w:tcPr>
          <w:p w14:paraId="632793A9" w14:textId="794F607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10/05/2030</w:t>
            </w:r>
          </w:p>
        </w:tc>
        <w:tc>
          <w:tcPr>
            <w:tcW w:w="2976" w:type="dxa"/>
            <w:tcBorders>
              <w:top w:val="nil"/>
              <w:left w:val="nil"/>
              <w:bottom w:val="single" w:sz="4" w:space="0" w:color="auto"/>
              <w:right w:val="single" w:sz="4" w:space="0" w:color="auto"/>
            </w:tcBorders>
            <w:shd w:val="clear" w:color="auto" w:fill="auto"/>
            <w:noWrap/>
            <w:vAlign w:val="bottom"/>
            <w:hideMark/>
          </w:tcPr>
          <w:p w14:paraId="0058B3C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3,8462%</w:t>
            </w:r>
          </w:p>
        </w:tc>
      </w:tr>
      <w:tr w:rsidR="00F058D3" w:rsidRPr="00765BDD" w14:paraId="7DFCB32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F615FF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78 </w:t>
            </w:r>
          </w:p>
        </w:tc>
        <w:tc>
          <w:tcPr>
            <w:tcW w:w="2537" w:type="dxa"/>
            <w:tcBorders>
              <w:top w:val="nil"/>
              <w:left w:val="nil"/>
              <w:bottom w:val="single" w:sz="4" w:space="0" w:color="auto"/>
              <w:right w:val="single" w:sz="4" w:space="0" w:color="auto"/>
            </w:tcBorders>
            <w:shd w:val="clear" w:color="auto" w:fill="auto"/>
            <w:noWrap/>
            <w:vAlign w:val="bottom"/>
            <w:hideMark/>
          </w:tcPr>
          <w:p w14:paraId="75AAF485" w14:textId="7533F863"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10/06/2030</w:t>
            </w:r>
          </w:p>
        </w:tc>
        <w:tc>
          <w:tcPr>
            <w:tcW w:w="2976" w:type="dxa"/>
            <w:tcBorders>
              <w:top w:val="nil"/>
              <w:left w:val="nil"/>
              <w:bottom w:val="single" w:sz="4" w:space="0" w:color="auto"/>
              <w:right w:val="single" w:sz="4" w:space="0" w:color="auto"/>
            </w:tcBorders>
            <w:shd w:val="clear" w:color="auto" w:fill="auto"/>
            <w:noWrap/>
            <w:vAlign w:val="bottom"/>
            <w:hideMark/>
          </w:tcPr>
          <w:p w14:paraId="3A738D3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4,0000%</w:t>
            </w:r>
          </w:p>
        </w:tc>
      </w:tr>
      <w:tr w:rsidR="00F058D3" w:rsidRPr="00765BDD" w14:paraId="7D8A8B8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62726A1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79 </w:t>
            </w:r>
          </w:p>
        </w:tc>
        <w:tc>
          <w:tcPr>
            <w:tcW w:w="2537" w:type="dxa"/>
            <w:tcBorders>
              <w:top w:val="nil"/>
              <w:left w:val="nil"/>
              <w:bottom w:val="single" w:sz="4" w:space="0" w:color="auto"/>
              <w:right w:val="single" w:sz="4" w:space="0" w:color="auto"/>
            </w:tcBorders>
            <w:shd w:val="clear" w:color="auto" w:fill="auto"/>
            <w:noWrap/>
            <w:vAlign w:val="bottom"/>
            <w:hideMark/>
          </w:tcPr>
          <w:p w14:paraId="5A5BC1F3" w14:textId="65CCDB49"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10/07/2030</w:t>
            </w:r>
          </w:p>
        </w:tc>
        <w:tc>
          <w:tcPr>
            <w:tcW w:w="2976" w:type="dxa"/>
            <w:tcBorders>
              <w:top w:val="nil"/>
              <w:left w:val="nil"/>
              <w:bottom w:val="single" w:sz="4" w:space="0" w:color="auto"/>
              <w:right w:val="single" w:sz="4" w:space="0" w:color="auto"/>
            </w:tcBorders>
            <w:shd w:val="clear" w:color="auto" w:fill="auto"/>
            <w:noWrap/>
            <w:vAlign w:val="bottom"/>
            <w:hideMark/>
          </w:tcPr>
          <w:p w14:paraId="0D2C74D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4,1667%</w:t>
            </w:r>
          </w:p>
        </w:tc>
      </w:tr>
      <w:tr w:rsidR="00F058D3" w:rsidRPr="00765BDD" w14:paraId="2836A22C"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718BCAC"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80 </w:t>
            </w:r>
          </w:p>
        </w:tc>
        <w:tc>
          <w:tcPr>
            <w:tcW w:w="2537" w:type="dxa"/>
            <w:tcBorders>
              <w:top w:val="nil"/>
              <w:left w:val="nil"/>
              <w:bottom w:val="single" w:sz="4" w:space="0" w:color="auto"/>
              <w:right w:val="single" w:sz="4" w:space="0" w:color="auto"/>
            </w:tcBorders>
            <w:shd w:val="clear" w:color="auto" w:fill="auto"/>
            <w:noWrap/>
            <w:vAlign w:val="bottom"/>
            <w:hideMark/>
          </w:tcPr>
          <w:p w14:paraId="1B0AF684" w14:textId="7F0559F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10/08/2030</w:t>
            </w:r>
          </w:p>
        </w:tc>
        <w:tc>
          <w:tcPr>
            <w:tcW w:w="2976" w:type="dxa"/>
            <w:tcBorders>
              <w:top w:val="nil"/>
              <w:left w:val="nil"/>
              <w:bottom w:val="single" w:sz="4" w:space="0" w:color="auto"/>
              <w:right w:val="single" w:sz="4" w:space="0" w:color="auto"/>
            </w:tcBorders>
            <w:shd w:val="clear" w:color="auto" w:fill="auto"/>
            <w:noWrap/>
            <w:vAlign w:val="bottom"/>
            <w:hideMark/>
          </w:tcPr>
          <w:p w14:paraId="0E9FEC3D"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4,3478%</w:t>
            </w:r>
          </w:p>
        </w:tc>
      </w:tr>
      <w:tr w:rsidR="00F058D3" w:rsidRPr="00765BDD" w14:paraId="7E0CA15B"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2F84CCC"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81 </w:t>
            </w:r>
          </w:p>
        </w:tc>
        <w:tc>
          <w:tcPr>
            <w:tcW w:w="2537" w:type="dxa"/>
            <w:tcBorders>
              <w:top w:val="nil"/>
              <w:left w:val="nil"/>
              <w:bottom w:val="single" w:sz="4" w:space="0" w:color="auto"/>
              <w:right w:val="single" w:sz="4" w:space="0" w:color="auto"/>
            </w:tcBorders>
            <w:shd w:val="clear" w:color="auto" w:fill="auto"/>
            <w:noWrap/>
            <w:vAlign w:val="bottom"/>
            <w:hideMark/>
          </w:tcPr>
          <w:p w14:paraId="1AA70DA5" w14:textId="0B58EF10"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10/09/2030</w:t>
            </w:r>
          </w:p>
        </w:tc>
        <w:tc>
          <w:tcPr>
            <w:tcW w:w="2976" w:type="dxa"/>
            <w:tcBorders>
              <w:top w:val="nil"/>
              <w:left w:val="nil"/>
              <w:bottom w:val="single" w:sz="4" w:space="0" w:color="auto"/>
              <w:right w:val="single" w:sz="4" w:space="0" w:color="auto"/>
            </w:tcBorders>
            <w:shd w:val="clear" w:color="auto" w:fill="auto"/>
            <w:noWrap/>
            <w:vAlign w:val="bottom"/>
            <w:hideMark/>
          </w:tcPr>
          <w:p w14:paraId="15C33D20"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4,5455%</w:t>
            </w:r>
          </w:p>
        </w:tc>
      </w:tr>
      <w:tr w:rsidR="00F058D3" w:rsidRPr="00765BDD" w14:paraId="4C004AB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5970AC2"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82 </w:t>
            </w:r>
          </w:p>
        </w:tc>
        <w:tc>
          <w:tcPr>
            <w:tcW w:w="2537" w:type="dxa"/>
            <w:tcBorders>
              <w:top w:val="nil"/>
              <w:left w:val="nil"/>
              <w:bottom w:val="single" w:sz="4" w:space="0" w:color="auto"/>
              <w:right w:val="single" w:sz="4" w:space="0" w:color="auto"/>
            </w:tcBorders>
            <w:shd w:val="clear" w:color="auto" w:fill="auto"/>
            <w:noWrap/>
            <w:vAlign w:val="bottom"/>
            <w:hideMark/>
          </w:tcPr>
          <w:p w14:paraId="4E848121" w14:textId="6DD7F16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10/10/2030</w:t>
            </w:r>
          </w:p>
        </w:tc>
        <w:tc>
          <w:tcPr>
            <w:tcW w:w="2976" w:type="dxa"/>
            <w:tcBorders>
              <w:top w:val="nil"/>
              <w:left w:val="nil"/>
              <w:bottom w:val="single" w:sz="4" w:space="0" w:color="auto"/>
              <w:right w:val="single" w:sz="4" w:space="0" w:color="auto"/>
            </w:tcBorders>
            <w:shd w:val="clear" w:color="auto" w:fill="auto"/>
            <w:noWrap/>
            <w:vAlign w:val="bottom"/>
            <w:hideMark/>
          </w:tcPr>
          <w:p w14:paraId="4C5AA1DC"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4,7619%</w:t>
            </w:r>
          </w:p>
        </w:tc>
      </w:tr>
      <w:tr w:rsidR="00F058D3" w:rsidRPr="00765BDD" w14:paraId="6837A2F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23F277F"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lastRenderedPageBreak/>
              <w:t xml:space="preserve">                    83 </w:t>
            </w:r>
          </w:p>
        </w:tc>
        <w:tc>
          <w:tcPr>
            <w:tcW w:w="2537" w:type="dxa"/>
            <w:tcBorders>
              <w:top w:val="nil"/>
              <w:left w:val="nil"/>
              <w:bottom w:val="single" w:sz="4" w:space="0" w:color="auto"/>
              <w:right w:val="single" w:sz="4" w:space="0" w:color="auto"/>
            </w:tcBorders>
            <w:shd w:val="clear" w:color="auto" w:fill="auto"/>
            <w:noWrap/>
            <w:vAlign w:val="bottom"/>
            <w:hideMark/>
          </w:tcPr>
          <w:p w14:paraId="0BDB04E3" w14:textId="10541BC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10/11/2030</w:t>
            </w:r>
          </w:p>
        </w:tc>
        <w:tc>
          <w:tcPr>
            <w:tcW w:w="2976" w:type="dxa"/>
            <w:tcBorders>
              <w:top w:val="nil"/>
              <w:left w:val="nil"/>
              <w:bottom w:val="single" w:sz="4" w:space="0" w:color="auto"/>
              <w:right w:val="single" w:sz="4" w:space="0" w:color="auto"/>
            </w:tcBorders>
            <w:shd w:val="clear" w:color="auto" w:fill="auto"/>
            <w:noWrap/>
            <w:vAlign w:val="bottom"/>
            <w:hideMark/>
          </w:tcPr>
          <w:p w14:paraId="6C57327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5,0000%</w:t>
            </w:r>
          </w:p>
        </w:tc>
      </w:tr>
      <w:tr w:rsidR="00F058D3" w:rsidRPr="00765BDD" w14:paraId="5B2FAC2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973F6A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84 </w:t>
            </w:r>
          </w:p>
        </w:tc>
        <w:tc>
          <w:tcPr>
            <w:tcW w:w="2537" w:type="dxa"/>
            <w:tcBorders>
              <w:top w:val="nil"/>
              <w:left w:val="nil"/>
              <w:bottom w:val="single" w:sz="4" w:space="0" w:color="auto"/>
              <w:right w:val="single" w:sz="4" w:space="0" w:color="auto"/>
            </w:tcBorders>
            <w:shd w:val="clear" w:color="auto" w:fill="auto"/>
            <w:noWrap/>
            <w:vAlign w:val="bottom"/>
            <w:hideMark/>
          </w:tcPr>
          <w:p w14:paraId="30CA80D2" w14:textId="05B9D5B2"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10/12/2030</w:t>
            </w:r>
          </w:p>
        </w:tc>
        <w:tc>
          <w:tcPr>
            <w:tcW w:w="2976" w:type="dxa"/>
            <w:tcBorders>
              <w:top w:val="nil"/>
              <w:left w:val="nil"/>
              <w:bottom w:val="single" w:sz="4" w:space="0" w:color="auto"/>
              <w:right w:val="single" w:sz="4" w:space="0" w:color="auto"/>
            </w:tcBorders>
            <w:shd w:val="clear" w:color="auto" w:fill="auto"/>
            <w:noWrap/>
            <w:vAlign w:val="bottom"/>
            <w:hideMark/>
          </w:tcPr>
          <w:p w14:paraId="63BCC07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5,2632%</w:t>
            </w:r>
          </w:p>
        </w:tc>
      </w:tr>
      <w:tr w:rsidR="00F058D3" w:rsidRPr="00765BDD" w14:paraId="52A30BB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EED479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85 </w:t>
            </w:r>
          </w:p>
        </w:tc>
        <w:tc>
          <w:tcPr>
            <w:tcW w:w="2537" w:type="dxa"/>
            <w:tcBorders>
              <w:top w:val="nil"/>
              <w:left w:val="nil"/>
              <w:bottom w:val="single" w:sz="4" w:space="0" w:color="auto"/>
              <w:right w:val="single" w:sz="4" w:space="0" w:color="auto"/>
            </w:tcBorders>
            <w:shd w:val="clear" w:color="auto" w:fill="auto"/>
            <w:noWrap/>
            <w:vAlign w:val="bottom"/>
            <w:hideMark/>
          </w:tcPr>
          <w:p w14:paraId="7FE02E63" w14:textId="4547B693"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10/01/2031</w:t>
            </w:r>
          </w:p>
        </w:tc>
        <w:tc>
          <w:tcPr>
            <w:tcW w:w="2976" w:type="dxa"/>
            <w:tcBorders>
              <w:top w:val="nil"/>
              <w:left w:val="nil"/>
              <w:bottom w:val="single" w:sz="4" w:space="0" w:color="auto"/>
              <w:right w:val="single" w:sz="4" w:space="0" w:color="auto"/>
            </w:tcBorders>
            <w:shd w:val="clear" w:color="auto" w:fill="auto"/>
            <w:noWrap/>
            <w:vAlign w:val="bottom"/>
            <w:hideMark/>
          </w:tcPr>
          <w:p w14:paraId="5660978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5,5556%</w:t>
            </w:r>
          </w:p>
        </w:tc>
      </w:tr>
      <w:tr w:rsidR="00F058D3" w:rsidRPr="00765BDD" w14:paraId="6F3FDDF5"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40518E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86 </w:t>
            </w:r>
          </w:p>
        </w:tc>
        <w:tc>
          <w:tcPr>
            <w:tcW w:w="2537" w:type="dxa"/>
            <w:tcBorders>
              <w:top w:val="nil"/>
              <w:left w:val="nil"/>
              <w:bottom w:val="single" w:sz="4" w:space="0" w:color="auto"/>
              <w:right w:val="single" w:sz="4" w:space="0" w:color="auto"/>
            </w:tcBorders>
            <w:shd w:val="clear" w:color="auto" w:fill="auto"/>
            <w:noWrap/>
            <w:vAlign w:val="bottom"/>
            <w:hideMark/>
          </w:tcPr>
          <w:p w14:paraId="62989926" w14:textId="6B3405FC"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10/02/2031</w:t>
            </w:r>
          </w:p>
        </w:tc>
        <w:tc>
          <w:tcPr>
            <w:tcW w:w="2976" w:type="dxa"/>
            <w:tcBorders>
              <w:top w:val="nil"/>
              <w:left w:val="nil"/>
              <w:bottom w:val="single" w:sz="4" w:space="0" w:color="auto"/>
              <w:right w:val="single" w:sz="4" w:space="0" w:color="auto"/>
            </w:tcBorders>
            <w:shd w:val="clear" w:color="auto" w:fill="auto"/>
            <w:noWrap/>
            <w:vAlign w:val="bottom"/>
            <w:hideMark/>
          </w:tcPr>
          <w:p w14:paraId="13383B19"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5,8824%</w:t>
            </w:r>
          </w:p>
        </w:tc>
      </w:tr>
      <w:tr w:rsidR="00F058D3" w:rsidRPr="00765BDD" w14:paraId="27007DE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03302D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87 </w:t>
            </w:r>
          </w:p>
        </w:tc>
        <w:tc>
          <w:tcPr>
            <w:tcW w:w="2537" w:type="dxa"/>
            <w:tcBorders>
              <w:top w:val="nil"/>
              <w:left w:val="nil"/>
              <w:bottom w:val="single" w:sz="4" w:space="0" w:color="auto"/>
              <w:right w:val="single" w:sz="4" w:space="0" w:color="auto"/>
            </w:tcBorders>
            <w:shd w:val="clear" w:color="auto" w:fill="auto"/>
            <w:noWrap/>
            <w:vAlign w:val="bottom"/>
            <w:hideMark/>
          </w:tcPr>
          <w:p w14:paraId="40005E8D" w14:textId="45D6738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10/03/2031</w:t>
            </w:r>
          </w:p>
        </w:tc>
        <w:tc>
          <w:tcPr>
            <w:tcW w:w="2976" w:type="dxa"/>
            <w:tcBorders>
              <w:top w:val="nil"/>
              <w:left w:val="nil"/>
              <w:bottom w:val="single" w:sz="4" w:space="0" w:color="auto"/>
              <w:right w:val="single" w:sz="4" w:space="0" w:color="auto"/>
            </w:tcBorders>
            <w:shd w:val="clear" w:color="auto" w:fill="auto"/>
            <w:noWrap/>
            <w:vAlign w:val="bottom"/>
            <w:hideMark/>
          </w:tcPr>
          <w:p w14:paraId="69381167"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6,2500%</w:t>
            </w:r>
          </w:p>
        </w:tc>
      </w:tr>
      <w:tr w:rsidR="00F058D3" w:rsidRPr="00765BDD" w14:paraId="649F383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8EAC67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88 </w:t>
            </w:r>
          </w:p>
        </w:tc>
        <w:tc>
          <w:tcPr>
            <w:tcW w:w="2537" w:type="dxa"/>
            <w:tcBorders>
              <w:top w:val="nil"/>
              <w:left w:val="nil"/>
              <w:bottom w:val="single" w:sz="4" w:space="0" w:color="auto"/>
              <w:right w:val="single" w:sz="4" w:space="0" w:color="auto"/>
            </w:tcBorders>
            <w:shd w:val="clear" w:color="auto" w:fill="auto"/>
            <w:noWrap/>
            <w:vAlign w:val="bottom"/>
            <w:hideMark/>
          </w:tcPr>
          <w:p w14:paraId="41CC518B" w14:textId="4F1BF4B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10/04/2031</w:t>
            </w:r>
          </w:p>
        </w:tc>
        <w:tc>
          <w:tcPr>
            <w:tcW w:w="2976" w:type="dxa"/>
            <w:tcBorders>
              <w:top w:val="nil"/>
              <w:left w:val="nil"/>
              <w:bottom w:val="single" w:sz="4" w:space="0" w:color="auto"/>
              <w:right w:val="single" w:sz="4" w:space="0" w:color="auto"/>
            </w:tcBorders>
            <w:shd w:val="clear" w:color="auto" w:fill="auto"/>
            <w:noWrap/>
            <w:vAlign w:val="bottom"/>
            <w:hideMark/>
          </w:tcPr>
          <w:p w14:paraId="56610F92"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6,6667%</w:t>
            </w:r>
          </w:p>
        </w:tc>
      </w:tr>
      <w:tr w:rsidR="00F058D3" w:rsidRPr="00765BDD" w14:paraId="29126376"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B3C9090"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89 </w:t>
            </w:r>
          </w:p>
        </w:tc>
        <w:tc>
          <w:tcPr>
            <w:tcW w:w="2537" w:type="dxa"/>
            <w:tcBorders>
              <w:top w:val="nil"/>
              <w:left w:val="nil"/>
              <w:bottom w:val="single" w:sz="4" w:space="0" w:color="auto"/>
              <w:right w:val="single" w:sz="4" w:space="0" w:color="auto"/>
            </w:tcBorders>
            <w:shd w:val="clear" w:color="auto" w:fill="auto"/>
            <w:noWrap/>
            <w:vAlign w:val="bottom"/>
            <w:hideMark/>
          </w:tcPr>
          <w:p w14:paraId="6D82C471" w14:textId="7E87DA0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10/05/2031</w:t>
            </w:r>
          </w:p>
        </w:tc>
        <w:tc>
          <w:tcPr>
            <w:tcW w:w="2976" w:type="dxa"/>
            <w:tcBorders>
              <w:top w:val="nil"/>
              <w:left w:val="nil"/>
              <w:bottom w:val="single" w:sz="4" w:space="0" w:color="auto"/>
              <w:right w:val="single" w:sz="4" w:space="0" w:color="auto"/>
            </w:tcBorders>
            <w:shd w:val="clear" w:color="auto" w:fill="auto"/>
            <w:noWrap/>
            <w:vAlign w:val="bottom"/>
            <w:hideMark/>
          </w:tcPr>
          <w:p w14:paraId="4CB724FA"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7,1429%</w:t>
            </w:r>
          </w:p>
        </w:tc>
      </w:tr>
      <w:tr w:rsidR="00F058D3" w:rsidRPr="00765BDD" w14:paraId="666B05C4"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417E7B23"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90 </w:t>
            </w:r>
          </w:p>
        </w:tc>
        <w:tc>
          <w:tcPr>
            <w:tcW w:w="2537" w:type="dxa"/>
            <w:tcBorders>
              <w:top w:val="nil"/>
              <w:left w:val="nil"/>
              <w:bottom w:val="single" w:sz="4" w:space="0" w:color="auto"/>
              <w:right w:val="single" w:sz="4" w:space="0" w:color="auto"/>
            </w:tcBorders>
            <w:shd w:val="clear" w:color="auto" w:fill="auto"/>
            <w:noWrap/>
            <w:vAlign w:val="bottom"/>
            <w:hideMark/>
          </w:tcPr>
          <w:p w14:paraId="2C46BC51" w14:textId="3CC5598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10/06/2031</w:t>
            </w:r>
          </w:p>
        </w:tc>
        <w:tc>
          <w:tcPr>
            <w:tcW w:w="2976" w:type="dxa"/>
            <w:tcBorders>
              <w:top w:val="nil"/>
              <w:left w:val="nil"/>
              <w:bottom w:val="single" w:sz="4" w:space="0" w:color="auto"/>
              <w:right w:val="single" w:sz="4" w:space="0" w:color="auto"/>
            </w:tcBorders>
            <w:shd w:val="clear" w:color="auto" w:fill="auto"/>
            <w:noWrap/>
            <w:vAlign w:val="bottom"/>
            <w:hideMark/>
          </w:tcPr>
          <w:p w14:paraId="30B337A8"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7,6923%</w:t>
            </w:r>
          </w:p>
        </w:tc>
      </w:tr>
      <w:tr w:rsidR="00F058D3" w:rsidRPr="00765BDD" w14:paraId="377D4DF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2C912F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91 </w:t>
            </w:r>
          </w:p>
        </w:tc>
        <w:tc>
          <w:tcPr>
            <w:tcW w:w="2537" w:type="dxa"/>
            <w:tcBorders>
              <w:top w:val="nil"/>
              <w:left w:val="nil"/>
              <w:bottom w:val="single" w:sz="4" w:space="0" w:color="auto"/>
              <w:right w:val="single" w:sz="4" w:space="0" w:color="auto"/>
            </w:tcBorders>
            <w:shd w:val="clear" w:color="auto" w:fill="auto"/>
            <w:noWrap/>
            <w:vAlign w:val="bottom"/>
            <w:hideMark/>
          </w:tcPr>
          <w:p w14:paraId="66E92A47" w14:textId="7A084F0E"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10/07/2031</w:t>
            </w:r>
          </w:p>
        </w:tc>
        <w:tc>
          <w:tcPr>
            <w:tcW w:w="2976" w:type="dxa"/>
            <w:tcBorders>
              <w:top w:val="nil"/>
              <w:left w:val="nil"/>
              <w:bottom w:val="single" w:sz="4" w:space="0" w:color="auto"/>
              <w:right w:val="single" w:sz="4" w:space="0" w:color="auto"/>
            </w:tcBorders>
            <w:shd w:val="clear" w:color="auto" w:fill="auto"/>
            <w:noWrap/>
            <w:vAlign w:val="bottom"/>
            <w:hideMark/>
          </w:tcPr>
          <w:p w14:paraId="1A07C78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8,3333%</w:t>
            </w:r>
          </w:p>
        </w:tc>
      </w:tr>
      <w:tr w:rsidR="00F058D3" w:rsidRPr="00765BDD" w14:paraId="3B50C72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5D240B96"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92 </w:t>
            </w:r>
          </w:p>
        </w:tc>
        <w:tc>
          <w:tcPr>
            <w:tcW w:w="2537" w:type="dxa"/>
            <w:tcBorders>
              <w:top w:val="nil"/>
              <w:left w:val="nil"/>
              <w:bottom w:val="single" w:sz="4" w:space="0" w:color="auto"/>
              <w:right w:val="single" w:sz="4" w:space="0" w:color="auto"/>
            </w:tcBorders>
            <w:shd w:val="clear" w:color="auto" w:fill="auto"/>
            <w:noWrap/>
            <w:vAlign w:val="bottom"/>
            <w:hideMark/>
          </w:tcPr>
          <w:p w14:paraId="4ADD6F0E" w14:textId="2BCDC313"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10/08/2031</w:t>
            </w:r>
          </w:p>
        </w:tc>
        <w:tc>
          <w:tcPr>
            <w:tcW w:w="2976" w:type="dxa"/>
            <w:tcBorders>
              <w:top w:val="nil"/>
              <w:left w:val="nil"/>
              <w:bottom w:val="single" w:sz="4" w:space="0" w:color="auto"/>
              <w:right w:val="single" w:sz="4" w:space="0" w:color="auto"/>
            </w:tcBorders>
            <w:shd w:val="clear" w:color="auto" w:fill="auto"/>
            <w:noWrap/>
            <w:vAlign w:val="bottom"/>
            <w:hideMark/>
          </w:tcPr>
          <w:p w14:paraId="2BFA45B4"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9,0909%</w:t>
            </w:r>
          </w:p>
        </w:tc>
      </w:tr>
      <w:tr w:rsidR="00F058D3" w:rsidRPr="00765BDD" w14:paraId="3A4BF4B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24F52F4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93 </w:t>
            </w:r>
          </w:p>
        </w:tc>
        <w:tc>
          <w:tcPr>
            <w:tcW w:w="2537" w:type="dxa"/>
            <w:tcBorders>
              <w:top w:val="nil"/>
              <w:left w:val="nil"/>
              <w:bottom w:val="single" w:sz="4" w:space="0" w:color="auto"/>
              <w:right w:val="single" w:sz="4" w:space="0" w:color="auto"/>
            </w:tcBorders>
            <w:shd w:val="clear" w:color="auto" w:fill="auto"/>
            <w:noWrap/>
            <w:vAlign w:val="bottom"/>
            <w:hideMark/>
          </w:tcPr>
          <w:p w14:paraId="6D23D09E" w14:textId="0FC17477"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10/09/2031</w:t>
            </w:r>
          </w:p>
        </w:tc>
        <w:tc>
          <w:tcPr>
            <w:tcW w:w="2976" w:type="dxa"/>
            <w:tcBorders>
              <w:top w:val="nil"/>
              <w:left w:val="nil"/>
              <w:bottom w:val="single" w:sz="4" w:space="0" w:color="auto"/>
              <w:right w:val="single" w:sz="4" w:space="0" w:color="auto"/>
            </w:tcBorders>
            <w:shd w:val="clear" w:color="auto" w:fill="auto"/>
            <w:noWrap/>
            <w:vAlign w:val="bottom"/>
            <w:hideMark/>
          </w:tcPr>
          <w:p w14:paraId="12073A1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10,0000%</w:t>
            </w:r>
          </w:p>
        </w:tc>
      </w:tr>
      <w:tr w:rsidR="00F058D3" w:rsidRPr="00765BDD" w14:paraId="0D32CBFA"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EF72BEE"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94 </w:t>
            </w:r>
          </w:p>
        </w:tc>
        <w:tc>
          <w:tcPr>
            <w:tcW w:w="2537" w:type="dxa"/>
            <w:tcBorders>
              <w:top w:val="nil"/>
              <w:left w:val="nil"/>
              <w:bottom w:val="single" w:sz="4" w:space="0" w:color="auto"/>
              <w:right w:val="single" w:sz="4" w:space="0" w:color="auto"/>
            </w:tcBorders>
            <w:shd w:val="clear" w:color="auto" w:fill="auto"/>
            <w:noWrap/>
            <w:vAlign w:val="bottom"/>
            <w:hideMark/>
          </w:tcPr>
          <w:p w14:paraId="3B5D0614" w14:textId="0B9DB46D"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10/10/2031</w:t>
            </w:r>
          </w:p>
        </w:tc>
        <w:tc>
          <w:tcPr>
            <w:tcW w:w="2976" w:type="dxa"/>
            <w:tcBorders>
              <w:top w:val="nil"/>
              <w:left w:val="nil"/>
              <w:bottom w:val="single" w:sz="4" w:space="0" w:color="auto"/>
              <w:right w:val="single" w:sz="4" w:space="0" w:color="auto"/>
            </w:tcBorders>
            <w:shd w:val="clear" w:color="auto" w:fill="auto"/>
            <w:noWrap/>
            <w:vAlign w:val="bottom"/>
            <w:hideMark/>
          </w:tcPr>
          <w:p w14:paraId="7ABF0514"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11,1111%</w:t>
            </w:r>
          </w:p>
        </w:tc>
      </w:tr>
      <w:tr w:rsidR="00F058D3" w:rsidRPr="00765BDD" w14:paraId="59505E7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0C7E519"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95 </w:t>
            </w:r>
          </w:p>
        </w:tc>
        <w:tc>
          <w:tcPr>
            <w:tcW w:w="2537" w:type="dxa"/>
            <w:tcBorders>
              <w:top w:val="nil"/>
              <w:left w:val="nil"/>
              <w:bottom w:val="single" w:sz="4" w:space="0" w:color="auto"/>
              <w:right w:val="single" w:sz="4" w:space="0" w:color="auto"/>
            </w:tcBorders>
            <w:shd w:val="clear" w:color="auto" w:fill="auto"/>
            <w:noWrap/>
            <w:vAlign w:val="bottom"/>
            <w:hideMark/>
          </w:tcPr>
          <w:p w14:paraId="3FACE186" w14:textId="3C1F801B"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10/11/2031</w:t>
            </w:r>
          </w:p>
        </w:tc>
        <w:tc>
          <w:tcPr>
            <w:tcW w:w="2976" w:type="dxa"/>
            <w:tcBorders>
              <w:top w:val="nil"/>
              <w:left w:val="nil"/>
              <w:bottom w:val="single" w:sz="4" w:space="0" w:color="auto"/>
              <w:right w:val="single" w:sz="4" w:space="0" w:color="auto"/>
            </w:tcBorders>
            <w:shd w:val="clear" w:color="auto" w:fill="auto"/>
            <w:noWrap/>
            <w:vAlign w:val="bottom"/>
            <w:hideMark/>
          </w:tcPr>
          <w:p w14:paraId="6654ABD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12,5000%</w:t>
            </w:r>
          </w:p>
        </w:tc>
      </w:tr>
      <w:tr w:rsidR="00F058D3" w:rsidRPr="00765BDD" w14:paraId="42B376C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B4510DC"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96 </w:t>
            </w:r>
          </w:p>
        </w:tc>
        <w:tc>
          <w:tcPr>
            <w:tcW w:w="2537" w:type="dxa"/>
            <w:tcBorders>
              <w:top w:val="nil"/>
              <w:left w:val="nil"/>
              <w:bottom w:val="single" w:sz="4" w:space="0" w:color="auto"/>
              <w:right w:val="single" w:sz="4" w:space="0" w:color="auto"/>
            </w:tcBorders>
            <w:shd w:val="clear" w:color="auto" w:fill="auto"/>
            <w:noWrap/>
            <w:vAlign w:val="bottom"/>
            <w:hideMark/>
          </w:tcPr>
          <w:p w14:paraId="23A4BE03" w14:textId="1F8262BA"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10/12/2031</w:t>
            </w:r>
          </w:p>
        </w:tc>
        <w:tc>
          <w:tcPr>
            <w:tcW w:w="2976" w:type="dxa"/>
            <w:tcBorders>
              <w:top w:val="nil"/>
              <w:left w:val="nil"/>
              <w:bottom w:val="single" w:sz="4" w:space="0" w:color="auto"/>
              <w:right w:val="single" w:sz="4" w:space="0" w:color="auto"/>
            </w:tcBorders>
            <w:shd w:val="clear" w:color="auto" w:fill="auto"/>
            <w:noWrap/>
            <w:vAlign w:val="bottom"/>
            <w:hideMark/>
          </w:tcPr>
          <w:p w14:paraId="021A36C3"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14,2857%</w:t>
            </w:r>
          </w:p>
        </w:tc>
      </w:tr>
      <w:tr w:rsidR="00F058D3" w:rsidRPr="00765BDD" w14:paraId="58A71AD2"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79DFD8DA"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97 </w:t>
            </w:r>
          </w:p>
        </w:tc>
        <w:tc>
          <w:tcPr>
            <w:tcW w:w="2537" w:type="dxa"/>
            <w:tcBorders>
              <w:top w:val="nil"/>
              <w:left w:val="nil"/>
              <w:bottom w:val="single" w:sz="4" w:space="0" w:color="auto"/>
              <w:right w:val="single" w:sz="4" w:space="0" w:color="auto"/>
            </w:tcBorders>
            <w:shd w:val="clear" w:color="auto" w:fill="auto"/>
            <w:noWrap/>
            <w:vAlign w:val="bottom"/>
            <w:hideMark/>
          </w:tcPr>
          <w:p w14:paraId="1B8F1504" w14:textId="68124805"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10/01/2032</w:t>
            </w:r>
          </w:p>
        </w:tc>
        <w:tc>
          <w:tcPr>
            <w:tcW w:w="2976" w:type="dxa"/>
            <w:tcBorders>
              <w:top w:val="nil"/>
              <w:left w:val="nil"/>
              <w:bottom w:val="single" w:sz="4" w:space="0" w:color="auto"/>
              <w:right w:val="single" w:sz="4" w:space="0" w:color="auto"/>
            </w:tcBorders>
            <w:shd w:val="clear" w:color="auto" w:fill="auto"/>
            <w:noWrap/>
            <w:vAlign w:val="bottom"/>
            <w:hideMark/>
          </w:tcPr>
          <w:p w14:paraId="5B25EAA1"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16,6667%</w:t>
            </w:r>
          </w:p>
        </w:tc>
      </w:tr>
      <w:tr w:rsidR="00F058D3" w:rsidRPr="00765BDD" w14:paraId="4E648288"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DBCDF8E"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98 </w:t>
            </w:r>
          </w:p>
        </w:tc>
        <w:tc>
          <w:tcPr>
            <w:tcW w:w="2537" w:type="dxa"/>
            <w:tcBorders>
              <w:top w:val="nil"/>
              <w:left w:val="nil"/>
              <w:bottom w:val="single" w:sz="4" w:space="0" w:color="auto"/>
              <w:right w:val="single" w:sz="4" w:space="0" w:color="auto"/>
            </w:tcBorders>
            <w:shd w:val="clear" w:color="auto" w:fill="auto"/>
            <w:noWrap/>
            <w:vAlign w:val="bottom"/>
            <w:hideMark/>
          </w:tcPr>
          <w:p w14:paraId="71D90853" w14:textId="2061C87A"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10/02/2032</w:t>
            </w:r>
          </w:p>
        </w:tc>
        <w:tc>
          <w:tcPr>
            <w:tcW w:w="2976" w:type="dxa"/>
            <w:tcBorders>
              <w:top w:val="nil"/>
              <w:left w:val="nil"/>
              <w:bottom w:val="single" w:sz="4" w:space="0" w:color="auto"/>
              <w:right w:val="single" w:sz="4" w:space="0" w:color="auto"/>
            </w:tcBorders>
            <w:shd w:val="clear" w:color="auto" w:fill="auto"/>
            <w:noWrap/>
            <w:vAlign w:val="bottom"/>
            <w:hideMark/>
          </w:tcPr>
          <w:p w14:paraId="2E214BC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20,0000%</w:t>
            </w:r>
          </w:p>
        </w:tc>
      </w:tr>
      <w:tr w:rsidR="00F058D3" w:rsidRPr="00765BDD" w14:paraId="3B7C8FD7"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0F07D9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99 </w:t>
            </w:r>
          </w:p>
        </w:tc>
        <w:tc>
          <w:tcPr>
            <w:tcW w:w="2537" w:type="dxa"/>
            <w:tcBorders>
              <w:top w:val="nil"/>
              <w:left w:val="nil"/>
              <w:bottom w:val="single" w:sz="4" w:space="0" w:color="auto"/>
              <w:right w:val="single" w:sz="4" w:space="0" w:color="auto"/>
            </w:tcBorders>
            <w:shd w:val="clear" w:color="auto" w:fill="auto"/>
            <w:noWrap/>
            <w:vAlign w:val="bottom"/>
            <w:hideMark/>
          </w:tcPr>
          <w:p w14:paraId="250DD535" w14:textId="6254AFEF"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10/03/2032</w:t>
            </w:r>
          </w:p>
        </w:tc>
        <w:tc>
          <w:tcPr>
            <w:tcW w:w="2976" w:type="dxa"/>
            <w:tcBorders>
              <w:top w:val="nil"/>
              <w:left w:val="nil"/>
              <w:bottom w:val="single" w:sz="4" w:space="0" w:color="auto"/>
              <w:right w:val="single" w:sz="4" w:space="0" w:color="auto"/>
            </w:tcBorders>
            <w:shd w:val="clear" w:color="auto" w:fill="auto"/>
            <w:noWrap/>
            <w:vAlign w:val="bottom"/>
            <w:hideMark/>
          </w:tcPr>
          <w:p w14:paraId="1EB90835"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25,0000%</w:t>
            </w:r>
          </w:p>
        </w:tc>
      </w:tr>
      <w:tr w:rsidR="00F058D3" w:rsidRPr="00765BDD" w14:paraId="2672253C"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34A6FE3D"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100 </w:t>
            </w:r>
          </w:p>
        </w:tc>
        <w:tc>
          <w:tcPr>
            <w:tcW w:w="2537" w:type="dxa"/>
            <w:tcBorders>
              <w:top w:val="nil"/>
              <w:left w:val="nil"/>
              <w:bottom w:val="single" w:sz="4" w:space="0" w:color="auto"/>
              <w:right w:val="single" w:sz="4" w:space="0" w:color="auto"/>
            </w:tcBorders>
            <w:shd w:val="clear" w:color="auto" w:fill="auto"/>
            <w:noWrap/>
            <w:vAlign w:val="bottom"/>
            <w:hideMark/>
          </w:tcPr>
          <w:p w14:paraId="05744521" w14:textId="65EE45D4"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10/04/2032</w:t>
            </w:r>
          </w:p>
        </w:tc>
        <w:tc>
          <w:tcPr>
            <w:tcW w:w="2976" w:type="dxa"/>
            <w:tcBorders>
              <w:top w:val="nil"/>
              <w:left w:val="nil"/>
              <w:bottom w:val="single" w:sz="4" w:space="0" w:color="auto"/>
              <w:right w:val="single" w:sz="4" w:space="0" w:color="auto"/>
            </w:tcBorders>
            <w:shd w:val="clear" w:color="auto" w:fill="auto"/>
            <w:noWrap/>
            <w:vAlign w:val="bottom"/>
            <w:hideMark/>
          </w:tcPr>
          <w:p w14:paraId="588CA3BB"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33,3333%</w:t>
            </w:r>
          </w:p>
        </w:tc>
      </w:tr>
      <w:tr w:rsidR="00F058D3" w:rsidRPr="00765BDD" w14:paraId="35A4EE90"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040B42A5"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101 </w:t>
            </w:r>
          </w:p>
        </w:tc>
        <w:tc>
          <w:tcPr>
            <w:tcW w:w="2537" w:type="dxa"/>
            <w:tcBorders>
              <w:top w:val="nil"/>
              <w:left w:val="nil"/>
              <w:bottom w:val="single" w:sz="4" w:space="0" w:color="auto"/>
              <w:right w:val="single" w:sz="4" w:space="0" w:color="auto"/>
            </w:tcBorders>
            <w:shd w:val="clear" w:color="auto" w:fill="auto"/>
            <w:noWrap/>
            <w:vAlign w:val="bottom"/>
            <w:hideMark/>
          </w:tcPr>
          <w:p w14:paraId="3F08713C" w14:textId="00F9C656" w:rsidR="00F058D3" w:rsidRPr="00F058D3" w:rsidRDefault="00F058D3" w:rsidP="00F058D3">
            <w:pPr>
              <w:jc w:val="center"/>
              <w:rPr>
                <w:rFonts w:ascii="Times New Roman" w:eastAsia="Yu Gothic" w:hAnsi="Times New Roman"/>
                <w:color w:val="000000"/>
                <w:sz w:val="24"/>
                <w:szCs w:val="24"/>
              </w:rPr>
            </w:pPr>
            <w:r w:rsidRPr="0068739B">
              <w:rPr>
                <w:rFonts w:ascii="Times New Roman" w:hAnsi="Times New Roman"/>
                <w:color w:val="000000"/>
                <w:sz w:val="24"/>
                <w:szCs w:val="24"/>
              </w:rPr>
              <w:t>10/05/2032</w:t>
            </w:r>
          </w:p>
        </w:tc>
        <w:tc>
          <w:tcPr>
            <w:tcW w:w="2976" w:type="dxa"/>
            <w:tcBorders>
              <w:top w:val="nil"/>
              <w:left w:val="nil"/>
              <w:bottom w:val="single" w:sz="4" w:space="0" w:color="auto"/>
              <w:right w:val="single" w:sz="4" w:space="0" w:color="auto"/>
            </w:tcBorders>
            <w:shd w:val="clear" w:color="auto" w:fill="auto"/>
            <w:noWrap/>
            <w:vAlign w:val="bottom"/>
            <w:hideMark/>
          </w:tcPr>
          <w:p w14:paraId="41ECD49A"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50,0000%</w:t>
            </w:r>
          </w:p>
        </w:tc>
      </w:tr>
      <w:tr w:rsidR="00F058D3" w:rsidRPr="00765BDD" w14:paraId="21E165EE" w14:textId="77777777" w:rsidTr="00765BDD">
        <w:trPr>
          <w:trHeight w:val="300"/>
          <w:jc w:val="center"/>
        </w:trPr>
        <w:tc>
          <w:tcPr>
            <w:tcW w:w="1858" w:type="dxa"/>
            <w:tcBorders>
              <w:top w:val="nil"/>
              <w:left w:val="single" w:sz="4" w:space="0" w:color="auto"/>
              <w:bottom w:val="single" w:sz="4" w:space="0" w:color="auto"/>
              <w:right w:val="single" w:sz="4" w:space="0" w:color="auto"/>
            </w:tcBorders>
            <w:shd w:val="clear" w:color="auto" w:fill="auto"/>
            <w:noWrap/>
            <w:vAlign w:val="bottom"/>
            <w:hideMark/>
          </w:tcPr>
          <w:p w14:paraId="1360E341" w14:textId="77777777" w:rsidR="00F058D3" w:rsidRPr="00765BDD" w:rsidRDefault="00F058D3" w:rsidP="00F058D3">
            <w:pPr>
              <w:jc w:val="center"/>
              <w:rPr>
                <w:rFonts w:ascii="Times New Roman" w:eastAsia="Yu Gothic" w:hAnsi="Times New Roman"/>
                <w:color w:val="000000"/>
                <w:sz w:val="24"/>
                <w:szCs w:val="24"/>
              </w:rPr>
            </w:pPr>
            <w:r w:rsidRPr="00765BDD">
              <w:rPr>
                <w:rFonts w:ascii="Times New Roman" w:eastAsia="Yu Gothic" w:hAnsi="Times New Roman"/>
                <w:color w:val="000000"/>
                <w:sz w:val="24"/>
                <w:szCs w:val="24"/>
              </w:rPr>
              <w:t xml:space="preserve">                  102 </w:t>
            </w:r>
          </w:p>
        </w:tc>
        <w:tc>
          <w:tcPr>
            <w:tcW w:w="2537" w:type="dxa"/>
            <w:tcBorders>
              <w:top w:val="nil"/>
              <w:left w:val="nil"/>
              <w:bottom w:val="single" w:sz="4" w:space="0" w:color="auto"/>
              <w:right w:val="single" w:sz="4" w:space="0" w:color="auto"/>
            </w:tcBorders>
            <w:shd w:val="clear" w:color="auto" w:fill="auto"/>
            <w:noWrap/>
            <w:vAlign w:val="bottom"/>
            <w:hideMark/>
          </w:tcPr>
          <w:p w14:paraId="06FAFF65" w14:textId="52CBFC31" w:rsidR="00F058D3" w:rsidRPr="00F058D3" w:rsidRDefault="00782CD0" w:rsidP="00F058D3">
            <w:pPr>
              <w:jc w:val="center"/>
              <w:rPr>
                <w:rFonts w:ascii="Times New Roman" w:eastAsia="Yu Gothic" w:hAnsi="Times New Roman"/>
                <w:color w:val="000000"/>
                <w:sz w:val="24"/>
                <w:szCs w:val="24"/>
              </w:rPr>
            </w:pPr>
            <w:r>
              <w:rPr>
                <w:rFonts w:ascii="Times New Roman" w:hAnsi="Times New Roman"/>
                <w:color w:val="000000"/>
                <w:sz w:val="24"/>
                <w:szCs w:val="24"/>
              </w:rPr>
              <w:t>Data de Vencimento</w:t>
            </w:r>
          </w:p>
        </w:tc>
        <w:tc>
          <w:tcPr>
            <w:tcW w:w="2976" w:type="dxa"/>
            <w:tcBorders>
              <w:top w:val="nil"/>
              <w:left w:val="nil"/>
              <w:bottom w:val="single" w:sz="4" w:space="0" w:color="auto"/>
              <w:right w:val="single" w:sz="4" w:space="0" w:color="auto"/>
            </w:tcBorders>
            <w:shd w:val="clear" w:color="auto" w:fill="auto"/>
            <w:noWrap/>
            <w:vAlign w:val="bottom"/>
            <w:hideMark/>
          </w:tcPr>
          <w:p w14:paraId="662483CE" w14:textId="77777777" w:rsidR="00F058D3" w:rsidRPr="00765BDD" w:rsidRDefault="00F058D3" w:rsidP="00F058D3">
            <w:pPr>
              <w:jc w:val="right"/>
              <w:rPr>
                <w:rFonts w:ascii="Times New Roman" w:eastAsia="Yu Gothic" w:hAnsi="Times New Roman"/>
                <w:color w:val="000000"/>
                <w:sz w:val="24"/>
                <w:szCs w:val="24"/>
              </w:rPr>
            </w:pPr>
            <w:r w:rsidRPr="00765BDD">
              <w:rPr>
                <w:rFonts w:ascii="Times New Roman" w:eastAsia="Yu Gothic" w:hAnsi="Times New Roman"/>
                <w:color w:val="000000"/>
                <w:sz w:val="24"/>
                <w:szCs w:val="24"/>
              </w:rPr>
              <w:t>100,0000%</w:t>
            </w:r>
          </w:p>
        </w:tc>
      </w:tr>
    </w:tbl>
    <w:p w14:paraId="372D5E6C" w14:textId="42D759F3" w:rsidR="00B613B9" w:rsidRPr="00027B94" w:rsidRDefault="00B613B9" w:rsidP="00F510A4">
      <w:pPr>
        <w:pStyle w:val="PargrafodaLista"/>
        <w:tabs>
          <w:tab w:val="left" w:pos="142"/>
        </w:tabs>
        <w:spacing w:line="300" w:lineRule="exact"/>
        <w:ind w:left="0"/>
        <w:jc w:val="center"/>
        <w:rPr>
          <w:rFonts w:ascii="Times New Roman" w:hAnsi="Times New Roman"/>
          <w:b/>
          <w:smallCaps/>
          <w:sz w:val="24"/>
          <w:szCs w:val="24"/>
          <w:highlight w:val="yellow"/>
        </w:rPr>
        <w:sectPr w:rsidR="00B613B9" w:rsidRPr="00027B94" w:rsidSect="007C79F6">
          <w:pgSz w:w="11907" w:h="16840" w:code="9"/>
          <w:pgMar w:top="1701" w:right="1588" w:bottom="1304" w:left="1588" w:header="765" w:footer="482" w:gutter="0"/>
          <w:pgNumType w:start="1"/>
          <w:cols w:space="720"/>
          <w:noEndnote/>
          <w:titlePg/>
          <w:docGrid w:linePitch="354"/>
        </w:sectPr>
      </w:pPr>
    </w:p>
    <w:p w14:paraId="3A6107F2" w14:textId="6B53D4EA" w:rsidR="00D951DD" w:rsidRPr="00027B94" w:rsidRDefault="00273388" w:rsidP="00F510A4">
      <w:pPr>
        <w:pStyle w:val="ExhibitApps"/>
        <w:spacing w:after="0" w:line="300" w:lineRule="exact"/>
        <w:rPr>
          <w:rFonts w:ascii="Times New Roman" w:hAnsi="Times New Roman"/>
          <w:sz w:val="24"/>
        </w:rPr>
      </w:pPr>
      <w:bookmarkStart w:id="543" w:name="_Toc93066663"/>
      <w:bookmarkStart w:id="544" w:name="_Toc93387812"/>
      <w:r w:rsidRPr="00027B94">
        <w:rPr>
          <w:rFonts w:ascii="Times New Roman" w:hAnsi="Times New Roman"/>
          <w:sz w:val="24"/>
        </w:rPr>
        <w:lastRenderedPageBreak/>
        <w:t xml:space="preserve">Anexo </w:t>
      </w:r>
      <w:r w:rsidR="00D63F6E">
        <w:rPr>
          <w:rFonts w:ascii="Times New Roman" w:hAnsi="Times New Roman"/>
          <w:sz w:val="24"/>
        </w:rPr>
        <w:t>I</w:t>
      </w:r>
      <w:r w:rsidRPr="00027B94">
        <w:rPr>
          <w:rFonts w:ascii="Times New Roman" w:hAnsi="Times New Roman"/>
          <w:sz w:val="24"/>
        </w:rPr>
        <w:t>I</w:t>
      </w:r>
      <w:r w:rsidR="00B613B9" w:rsidRPr="00027B94">
        <w:rPr>
          <w:rFonts w:ascii="Times New Roman" w:hAnsi="Times New Roman"/>
          <w:sz w:val="24"/>
        </w:rPr>
        <w:tab/>
      </w:r>
    </w:p>
    <w:p w14:paraId="55784D48" w14:textId="5DE8E35E" w:rsidR="00273388" w:rsidRPr="00027B94" w:rsidRDefault="00273388" w:rsidP="00F510A4">
      <w:pPr>
        <w:pStyle w:val="ExhibitApps"/>
        <w:spacing w:after="0" w:line="300" w:lineRule="exact"/>
        <w:rPr>
          <w:rFonts w:ascii="Times New Roman" w:hAnsi="Times New Roman"/>
          <w:b w:val="0"/>
          <w:sz w:val="24"/>
        </w:rPr>
      </w:pPr>
      <w:r w:rsidRPr="00027B94">
        <w:rPr>
          <w:rFonts w:ascii="Times New Roman" w:hAnsi="Times New Roman"/>
          <w:sz w:val="24"/>
        </w:rPr>
        <w:t xml:space="preserve">Modelo de Declaração de Cumprimento das Obrigações Decorrentes da </w:t>
      </w:r>
      <w:r w:rsidR="00E46199" w:rsidRPr="00027B94">
        <w:rPr>
          <w:rFonts w:ascii="Times New Roman" w:hAnsi="Times New Roman"/>
          <w:sz w:val="24"/>
        </w:rPr>
        <w:t>Escritura</w:t>
      </w:r>
      <w:r w:rsidRPr="00027B94">
        <w:rPr>
          <w:rFonts w:ascii="Times New Roman" w:hAnsi="Times New Roman"/>
          <w:sz w:val="24"/>
        </w:rPr>
        <w:t xml:space="preserve"> de Emissão</w:t>
      </w:r>
      <w:bookmarkEnd w:id="543"/>
      <w:bookmarkEnd w:id="544"/>
      <w:r w:rsidR="00AB38B8" w:rsidRPr="00027B94">
        <w:rPr>
          <w:rFonts w:ascii="Times New Roman" w:hAnsi="Times New Roman"/>
          <w:sz w:val="24"/>
        </w:rPr>
        <w:t xml:space="preserve"> </w:t>
      </w:r>
    </w:p>
    <w:p w14:paraId="572E52F1" w14:textId="77777777" w:rsidR="00273388" w:rsidRPr="00027B94" w:rsidRDefault="00273388" w:rsidP="00F510A4">
      <w:pPr>
        <w:pStyle w:val="Body"/>
        <w:spacing w:after="0" w:line="300" w:lineRule="exact"/>
        <w:rPr>
          <w:rFonts w:ascii="Times New Roman" w:hAnsi="Times New Roman" w:cs="Times New Roman"/>
          <w:sz w:val="24"/>
        </w:rPr>
      </w:pPr>
      <w:r w:rsidRPr="00027B94">
        <w:rPr>
          <w:rFonts w:ascii="Times New Roman" w:hAnsi="Times New Roman" w:cs="Times New Roman"/>
          <w:sz w:val="24"/>
        </w:rPr>
        <w:t>À</w:t>
      </w:r>
    </w:p>
    <w:p w14:paraId="2730CBE2" w14:textId="22BA673A" w:rsidR="00273388" w:rsidRPr="00027B94" w:rsidRDefault="00E50A73" w:rsidP="00F510A4">
      <w:pPr>
        <w:pStyle w:val="Body"/>
        <w:spacing w:after="0" w:line="300" w:lineRule="exact"/>
        <w:rPr>
          <w:rFonts w:ascii="Times New Roman" w:hAnsi="Times New Roman" w:cs="Times New Roman"/>
          <w:b/>
          <w:sz w:val="24"/>
        </w:rPr>
      </w:pPr>
      <w:r w:rsidRPr="00027B94">
        <w:rPr>
          <w:rFonts w:ascii="Times New Roman" w:hAnsi="Times New Roman" w:cs="Times New Roman"/>
          <w:b/>
          <w:sz w:val="24"/>
        </w:rPr>
        <w:t>OLIVEIRA TRUST DISTRIBUIDORA DE TÍTULOS E VALORES MOBILIÁRIOS S.A.</w:t>
      </w:r>
    </w:p>
    <w:p w14:paraId="4A1789A7" w14:textId="77777777" w:rsidR="00F13210" w:rsidRPr="00714308" w:rsidRDefault="00F13210" w:rsidP="00765BDD">
      <w:pPr>
        <w:pStyle w:val="Body"/>
        <w:spacing w:after="0" w:line="300" w:lineRule="exact"/>
        <w:jc w:val="left"/>
        <w:rPr>
          <w:rFonts w:ascii="Times New Roman" w:hAnsi="Times New Roman" w:cs="Times New Roman"/>
          <w:sz w:val="24"/>
        </w:rPr>
      </w:pPr>
      <w:r w:rsidRPr="00E31F6B">
        <w:rPr>
          <w:rFonts w:ascii="Times New Roman" w:hAnsi="Times New Roman" w:cs="Times New Roman"/>
          <w:sz w:val="24"/>
        </w:rPr>
        <w:t xml:space="preserve">Avenida das Américas, 3434, bloco 7, sala 201 </w:t>
      </w:r>
      <w:r w:rsidRPr="00E31F6B">
        <w:rPr>
          <w:rFonts w:ascii="Times New Roman" w:hAnsi="Times New Roman" w:cs="Times New Roman"/>
          <w:sz w:val="24"/>
        </w:rPr>
        <w:br/>
        <w:t>22640-102, Rio de Janeiro, RJ</w:t>
      </w:r>
    </w:p>
    <w:p w14:paraId="0408A583" w14:textId="77777777" w:rsidR="00F13210" w:rsidRPr="00714308" w:rsidRDefault="00F13210" w:rsidP="00765BDD">
      <w:pPr>
        <w:pStyle w:val="Body"/>
        <w:spacing w:after="0" w:line="300" w:lineRule="exact"/>
        <w:rPr>
          <w:rFonts w:ascii="Times New Roman" w:hAnsi="Times New Roman" w:cs="Times New Roman"/>
          <w:sz w:val="24"/>
        </w:rPr>
      </w:pPr>
      <w:r w:rsidRPr="00714308">
        <w:rPr>
          <w:rFonts w:ascii="Times New Roman" w:hAnsi="Times New Roman" w:cs="Times New Roman"/>
          <w:sz w:val="24"/>
        </w:rPr>
        <w:t>At.: Maria Carolina / Antonio Amaro</w:t>
      </w:r>
    </w:p>
    <w:p w14:paraId="5AC23DE6" w14:textId="77777777" w:rsidR="00F13210" w:rsidRPr="00E31F6B" w:rsidRDefault="00F13210" w:rsidP="00765BDD">
      <w:pPr>
        <w:pStyle w:val="Body"/>
        <w:spacing w:after="0" w:line="300" w:lineRule="exact"/>
        <w:rPr>
          <w:rFonts w:ascii="Times New Roman" w:hAnsi="Times New Roman" w:cs="Times New Roman"/>
          <w:sz w:val="24"/>
        </w:rPr>
      </w:pPr>
      <w:r w:rsidRPr="00E31F6B">
        <w:rPr>
          <w:rFonts w:ascii="Times New Roman" w:hAnsi="Times New Roman" w:cs="Times New Roman"/>
          <w:sz w:val="24"/>
        </w:rPr>
        <w:t>Telefone: (21) 3514-0000</w:t>
      </w:r>
    </w:p>
    <w:p w14:paraId="68CD79F1" w14:textId="77777777" w:rsidR="00F13210" w:rsidRPr="00E31F6B" w:rsidRDefault="00F13210" w:rsidP="00765BDD">
      <w:pPr>
        <w:pStyle w:val="Body"/>
        <w:spacing w:after="0" w:line="300" w:lineRule="exact"/>
        <w:rPr>
          <w:rStyle w:val="Hyperlink"/>
          <w:rFonts w:ascii="Times New Roman" w:hAnsi="Times New Roman" w:cs="Times New Roman"/>
          <w:color w:val="auto"/>
          <w:sz w:val="24"/>
        </w:rPr>
      </w:pPr>
      <w:r w:rsidRPr="00E31F6B">
        <w:rPr>
          <w:rFonts w:ascii="Times New Roman" w:hAnsi="Times New Roman" w:cs="Times New Roman"/>
          <w:sz w:val="24"/>
        </w:rPr>
        <w:t xml:space="preserve">E-mail: </w:t>
      </w:r>
      <w:r w:rsidRPr="00E31F6B">
        <w:rPr>
          <w:rStyle w:val="Hyperlink"/>
          <w:rFonts w:ascii="Times New Roman" w:hAnsi="Times New Roman" w:cs="Times New Roman"/>
          <w:color w:val="auto"/>
          <w:sz w:val="24"/>
        </w:rPr>
        <w:t>af.controles@oliveiratrust.com.br</w:t>
      </w:r>
    </w:p>
    <w:p w14:paraId="073ABBD6" w14:textId="77777777" w:rsidR="00F13210" w:rsidRPr="00027B94" w:rsidRDefault="00F13210" w:rsidP="00F13210">
      <w:pPr>
        <w:pStyle w:val="Body"/>
        <w:spacing w:after="0" w:line="300" w:lineRule="exact"/>
        <w:rPr>
          <w:rFonts w:ascii="Times New Roman" w:hAnsi="Times New Roman" w:cs="Times New Roman"/>
          <w:sz w:val="24"/>
        </w:rPr>
      </w:pPr>
    </w:p>
    <w:p w14:paraId="653ECF67" w14:textId="77777777" w:rsidR="00273388" w:rsidRPr="00027B94" w:rsidRDefault="00273388" w:rsidP="00F510A4">
      <w:pPr>
        <w:pStyle w:val="Body"/>
        <w:spacing w:after="0" w:line="300" w:lineRule="exact"/>
        <w:rPr>
          <w:rFonts w:ascii="Times New Roman" w:hAnsi="Times New Roman" w:cs="Times New Roman"/>
          <w:sz w:val="24"/>
        </w:rPr>
      </w:pPr>
      <w:r w:rsidRPr="00027B94">
        <w:rPr>
          <w:rFonts w:ascii="Times New Roman" w:hAnsi="Times New Roman" w:cs="Times New Roman"/>
          <w:sz w:val="24"/>
        </w:rPr>
        <w:t>Prezados senhores,</w:t>
      </w:r>
    </w:p>
    <w:p w14:paraId="77452B67" w14:textId="75557B8D" w:rsidR="00273388" w:rsidRPr="00027B94" w:rsidRDefault="00273388" w:rsidP="00F510A4">
      <w:pPr>
        <w:pStyle w:val="Body"/>
        <w:spacing w:after="0" w:line="300" w:lineRule="exact"/>
        <w:rPr>
          <w:rFonts w:ascii="Times New Roman" w:hAnsi="Times New Roman" w:cs="Times New Roman"/>
          <w:sz w:val="24"/>
        </w:rPr>
      </w:pPr>
      <w:r w:rsidRPr="00027B94">
        <w:rPr>
          <w:rFonts w:ascii="Times New Roman" w:hAnsi="Times New Roman" w:cs="Times New Roman"/>
          <w:sz w:val="24"/>
        </w:rPr>
        <w:t xml:space="preserve">A </w:t>
      </w:r>
      <w:r w:rsidR="00E33E2F" w:rsidRPr="00027B94">
        <w:rPr>
          <w:rFonts w:ascii="Times New Roman" w:hAnsi="Times New Roman" w:cs="Times New Roman"/>
          <w:b/>
          <w:color w:val="000000"/>
          <w:sz w:val="24"/>
        </w:rPr>
        <w:t>ASCENSUS TV PAR SPE</w:t>
      </w:r>
      <w:r w:rsidRPr="00027B94">
        <w:rPr>
          <w:rFonts w:ascii="Times New Roman" w:hAnsi="Times New Roman" w:cs="Times New Roman"/>
          <w:b/>
          <w:sz w:val="24"/>
        </w:rPr>
        <w:t xml:space="preserve"> S.A.</w:t>
      </w:r>
      <w:r w:rsidRPr="00027B94">
        <w:rPr>
          <w:rFonts w:ascii="Times New Roman" w:hAnsi="Times New Roman" w:cs="Times New Roman"/>
          <w:sz w:val="24"/>
        </w:rPr>
        <w:t xml:space="preserve">, sociedade por ações, com sede na Cidade de São Paulo, Estado de São Paulo, na </w:t>
      </w:r>
      <w:r w:rsidR="00E33E2F" w:rsidRPr="00027B94">
        <w:rPr>
          <w:rFonts w:ascii="Times New Roman" w:hAnsi="Times New Roman" w:cs="Times New Roman"/>
          <w:sz w:val="24"/>
        </w:rPr>
        <w:t>Avenida Arthur de Abreu, nº 29, conj. 6, andar 9, Centro Histórico, CEP 83203-210</w:t>
      </w:r>
      <w:r w:rsidRPr="00027B94">
        <w:rPr>
          <w:rFonts w:ascii="Times New Roman" w:hAnsi="Times New Roman" w:cs="Times New Roman"/>
          <w:sz w:val="24"/>
        </w:rPr>
        <w:t xml:space="preserve">, inscrita no CNPJ/ME sob o nº </w:t>
      </w:r>
      <w:r w:rsidR="00E33E2F" w:rsidRPr="00027B94">
        <w:rPr>
          <w:rFonts w:ascii="Times New Roman" w:hAnsi="Times New Roman" w:cs="Times New Roman"/>
          <w:sz w:val="24"/>
        </w:rPr>
        <w:t>44.121.917/0001-10</w:t>
      </w:r>
      <w:r w:rsidRPr="00027B94">
        <w:rPr>
          <w:rFonts w:ascii="Times New Roman" w:hAnsi="Times New Roman" w:cs="Times New Roman"/>
          <w:sz w:val="24"/>
        </w:rPr>
        <w:t xml:space="preserve">, neste ato representada nos termos de seu estatuto social, vem pela presente em cumprimento à Cláusula </w:t>
      </w:r>
      <w:r w:rsidR="003F2229" w:rsidRPr="00027B94">
        <w:rPr>
          <w:rFonts w:ascii="Times New Roman" w:hAnsi="Times New Roman" w:cs="Times New Roman"/>
          <w:sz w:val="24"/>
        </w:rPr>
        <w:t>6.1</w:t>
      </w:r>
      <w:r w:rsidRPr="00027B94">
        <w:rPr>
          <w:rFonts w:ascii="Times New Roman" w:hAnsi="Times New Roman" w:cs="Times New Roman"/>
          <w:sz w:val="24"/>
        </w:rPr>
        <w:t xml:space="preserve"> do Instrumento Particular de Escritura da </w:t>
      </w:r>
      <w:r w:rsidR="00E33E2F" w:rsidRPr="00027B94">
        <w:rPr>
          <w:rFonts w:ascii="Times New Roman" w:hAnsi="Times New Roman" w:cs="Times New Roman"/>
          <w:sz w:val="24"/>
        </w:rPr>
        <w:t>1</w:t>
      </w:r>
      <w:r w:rsidR="005533DC" w:rsidRPr="00027B94">
        <w:rPr>
          <w:rFonts w:ascii="Times New Roman" w:hAnsi="Times New Roman" w:cs="Times New Roman"/>
          <w:sz w:val="24"/>
        </w:rPr>
        <w:t>ª (</w:t>
      </w:r>
      <w:r w:rsidR="00E33E2F" w:rsidRPr="00027B94">
        <w:rPr>
          <w:rFonts w:ascii="Times New Roman" w:hAnsi="Times New Roman" w:cs="Times New Roman"/>
          <w:sz w:val="24"/>
        </w:rPr>
        <w:t>primeira</w:t>
      </w:r>
      <w:r w:rsidR="005533DC" w:rsidRPr="00027B94">
        <w:rPr>
          <w:rFonts w:ascii="Times New Roman" w:hAnsi="Times New Roman" w:cs="Times New Roman"/>
          <w:sz w:val="24"/>
        </w:rPr>
        <w:t>)</w:t>
      </w:r>
      <w:r w:rsidR="00C15A27" w:rsidRPr="00027B94">
        <w:rPr>
          <w:rFonts w:ascii="Times New Roman" w:hAnsi="Times New Roman" w:cs="Times New Roman"/>
          <w:sz w:val="24"/>
        </w:rPr>
        <w:t xml:space="preserve"> </w:t>
      </w:r>
      <w:r w:rsidRPr="00027B94">
        <w:rPr>
          <w:rFonts w:ascii="Times New Roman" w:hAnsi="Times New Roman" w:cs="Times New Roman"/>
          <w:sz w:val="24"/>
        </w:rPr>
        <w:t>Emissão de Debêntures Simples, Não Conversíveis em Ações, da Espécie com Garantia Real,</w:t>
      </w:r>
      <w:r w:rsidR="00E900E2" w:rsidRPr="00027B94">
        <w:rPr>
          <w:rFonts w:ascii="Times New Roman" w:hAnsi="Times New Roman" w:cs="Times New Roman"/>
          <w:sz w:val="24"/>
        </w:rPr>
        <w:t xml:space="preserve"> com Garantia</w:t>
      </w:r>
      <w:r w:rsidR="00E33E2F" w:rsidRPr="00027B94">
        <w:rPr>
          <w:rFonts w:ascii="Times New Roman" w:hAnsi="Times New Roman" w:cs="Times New Roman"/>
          <w:sz w:val="24"/>
        </w:rPr>
        <w:t xml:space="preserve"> Adicional Fidejussória,</w:t>
      </w:r>
      <w:r w:rsidRPr="00027B94">
        <w:rPr>
          <w:rFonts w:ascii="Times New Roman" w:hAnsi="Times New Roman" w:cs="Times New Roman"/>
          <w:sz w:val="24"/>
        </w:rPr>
        <w:t xml:space="preserve"> em </w:t>
      </w:r>
      <w:r w:rsidR="00E33E2F" w:rsidRPr="00027B94">
        <w:rPr>
          <w:rFonts w:ascii="Times New Roman" w:hAnsi="Times New Roman" w:cs="Times New Roman"/>
          <w:sz w:val="24"/>
        </w:rPr>
        <w:t>Série Única</w:t>
      </w:r>
      <w:r w:rsidRPr="00027B94">
        <w:rPr>
          <w:rFonts w:ascii="Times New Roman" w:hAnsi="Times New Roman" w:cs="Times New Roman"/>
          <w:sz w:val="24"/>
        </w:rPr>
        <w:t xml:space="preserve">, Para Distribuição Pública, com </w:t>
      </w:r>
      <w:r w:rsidR="00825BF4" w:rsidRPr="00027B94">
        <w:rPr>
          <w:rFonts w:ascii="Times New Roman" w:hAnsi="Times New Roman" w:cs="Times New Roman"/>
          <w:sz w:val="24"/>
        </w:rPr>
        <w:t>Garantia Firme</w:t>
      </w:r>
      <w:r w:rsidRPr="00027B94">
        <w:rPr>
          <w:rFonts w:ascii="Times New Roman" w:hAnsi="Times New Roman" w:cs="Times New Roman"/>
          <w:sz w:val="24"/>
        </w:rPr>
        <w:t xml:space="preserve"> de Distribuição (</w:t>
      </w:r>
      <w:r w:rsidR="002B4B2C" w:rsidRPr="00027B94">
        <w:rPr>
          <w:rFonts w:ascii="Times New Roman" w:hAnsi="Times New Roman" w:cs="Times New Roman"/>
          <w:sz w:val="24"/>
        </w:rPr>
        <w:t>“</w:t>
      </w:r>
      <w:r w:rsidRPr="00765BDD">
        <w:rPr>
          <w:rFonts w:ascii="Times New Roman" w:hAnsi="Times New Roman" w:cs="Times New Roman"/>
          <w:sz w:val="24"/>
          <w:u w:val="single"/>
        </w:rPr>
        <w:t>Escritura de Emissão</w:t>
      </w:r>
      <w:r w:rsidR="002B4B2C" w:rsidRPr="00027B94">
        <w:rPr>
          <w:rFonts w:ascii="Times New Roman" w:hAnsi="Times New Roman" w:cs="Times New Roman"/>
          <w:sz w:val="24"/>
        </w:rPr>
        <w:t>”</w:t>
      </w:r>
      <w:r w:rsidRPr="00027B94">
        <w:rPr>
          <w:rFonts w:ascii="Times New Roman" w:hAnsi="Times New Roman" w:cs="Times New Roman"/>
          <w:sz w:val="24"/>
        </w:rPr>
        <w:t xml:space="preserve">), informar que está cumprindo todas as obrigações decorrentes da Escritura de Emissão e que não ocorreu nenhum Evento de </w:t>
      </w:r>
      <w:r w:rsidR="003A005E" w:rsidRPr="00027B94">
        <w:rPr>
          <w:rFonts w:ascii="Times New Roman" w:hAnsi="Times New Roman" w:cs="Times New Roman"/>
          <w:sz w:val="24"/>
        </w:rPr>
        <w:t>Vencimento Antecipado</w:t>
      </w:r>
      <w:r w:rsidRPr="00027B94">
        <w:rPr>
          <w:rFonts w:ascii="Times New Roman" w:hAnsi="Times New Roman" w:cs="Times New Roman"/>
          <w:sz w:val="24"/>
        </w:rPr>
        <w:t xml:space="preserve">. </w:t>
      </w:r>
    </w:p>
    <w:p w14:paraId="75321BD6" w14:textId="77777777" w:rsidR="00273388" w:rsidRPr="00027B94" w:rsidRDefault="00273388" w:rsidP="00F510A4">
      <w:pPr>
        <w:pStyle w:val="Body"/>
        <w:spacing w:after="0" w:line="300" w:lineRule="exact"/>
        <w:rPr>
          <w:rFonts w:ascii="Times New Roman" w:hAnsi="Times New Roman" w:cs="Times New Roman"/>
          <w:kern w:val="20"/>
          <w:sz w:val="24"/>
          <w:lang w:eastAsia="en-US"/>
        </w:rPr>
      </w:pPr>
      <w:r w:rsidRPr="00027B94">
        <w:rPr>
          <w:rFonts w:ascii="Times New Roman" w:hAnsi="Times New Roman" w:cs="Times New Roman"/>
          <w:kern w:val="20"/>
          <w:sz w:val="24"/>
          <w:lang w:eastAsia="en-US"/>
        </w:rPr>
        <w:t>Atenciosamente,</w:t>
      </w:r>
    </w:p>
    <w:p w14:paraId="5281D3E7" w14:textId="77777777" w:rsidR="00273388" w:rsidRPr="00027B94" w:rsidRDefault="00273388" w:rsidP="00F510A4">
      <w:pPr>
        <w:pStyle w:val="Body"/>
        <w:spacing w:after="0" w:line="300" w:lineRule="exact"/>
        <w:rPr>
          <w:rFonts w:ascii="Times New Roman" w:hAnsi="Times New Roman" w:cs="Times New Roman"/>
          <w:sz w:val="24"/>
        </w:rPr>
      </w:pPr>
    </w:p>
    <w:p w14:paraId="59AB3576" w14:textId="36DEE450" w:rsidR="00273388" w:rsidRPr="00027B94" w:rsidRDefault="00273388" w:rsidP="00F510A4">
      <w:pPr>
        <w:pStyle w:val="Body"/>
        <w:spacing w:after="0" w:line="300" w:lineRule="exact"/>
        <w:jc w:val="center"/>
        <w:rPr>
          <w:rFonts w:ascii="Times New Roman" w:hAnsi="Times New Roman" w:cs="Times New Roman"/>
          <w:sz w:val="24"/>
        </w:rPr>
      </w:pPr>
      <w:r w:rsidRPr="00027B94">
        <w:rPr>
          <w:rFonts w:ascii="Times New Roman" w:hAnsi="Times New Roman" w:cs="Times New Roman"/>
          <w:sz w:val="24"/>
        </w:rPr>
        <w:t>_______________________________________________</w:t>
      </w:r>
      <w:r w:rsidRPr="00027B94">
        <w:rPr>
          <w:rFonts w:ascii="Times New Roman" w:hAnsi="Times New Roman" w:cs="Times New Roman"/>
          <w:sz w:val="24"/>
        </w:rPr>
        <w:br/>
      </w:r>
      <w:r w:rsidR="00E33E2F" w:rsidRPr="00027B94">
        <w:rPr>
          <w:rFonts w:ascii="Times New Roman" w:hAnsi="Times New Roman" w:cs="Times New Roman"/>
          <w:b/>
          <w:color w:val="000000"/>
          <w:sz w:val="24"/>
        </w:rPr>
        <w:t>ASCENSUS TV PAR SPE</w:t>
      </w:r>
      <w:r w:rsidRPr="00027B94">
        <w:rPr>
          <w:rFonts w:ascii="Times New Roman" w:hAnsi="Times New Roman" w:cs="Times New Roman"/>
          <w:b/>
          <w:sz w:val="24"/>
        </w:rPr>
        <w:t xml:space="preserve"> S.A.</w:t>
      </w:r>
    </w:p>
    <w:sectPr w:rsidR="00273388" w:rsidRPr="00027B94" w:rsidSect="007C60B0">
      <w:pgSz w:w="11907" w:h="16840" w:code="9"/>
      <w:pgMar w:top="1701" w:right="1588" w:bottom="1304" w:left="1588" w:header="765" w:footer="482" w:gutter="0"/>
      <w:pgNumType w:start="1"/>
      <w:cols w:space="720"/>
      <w:noEndnote/>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9CBE3" w14:textId="77777777" w:rsidR="002F2996" w:rsidRDefault="002F2996">
      <w:r>
        <w:separator/>
      </w:r>
    </w:p>
  </w:endnote>
  <w:endnote w:type="continuationSeparator" w:id="0">
    <w:p w14:paraId="76F29568" w14:textId="77777777" w:rsidR="002F2996" w:rsidRDefault="002F2996">
      <w:r>
        <w:continuationSeparator/>
      </w:r>
    </w:p>
  </w:endnote>
  <w:endnote w:type="continuationNotice" w:id="1">
    <w:p w14:paraId="5A728FFC" w14:textId="77777777" w:rsidR="002F2996" w:rsidRDefault="002F2996" w:rsidP="00E63B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Frutiger Light">
    <w:altName w:val="Times New Roman"/>
    <w:charset w:val="00"/>
    <w:family w:val="roman"/>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G Times">
    <w:altName w:val="Times New Roman"/>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T108t00">
    <w:altName w:val="MS Gothic"/>
    <w:panose1 w:val="00000000000000000000"/>
    <w:charset w:val="80"/>
    <w:family w:val="swiss"/>
    <w:notTrueType/>
    <w:pitch w:val="default"/>
    <w:sig w:usb0="00000001" w:usb1="08070000" w:usb2="00000010" w:usb3="00000000" w:csb0="00020000"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AB80D" w14:textId="5940E268" w:rsidR="003264E1" w:rsidRDefault="003264E1" w:rsidP="008109B2">
    <w:pPr>
      <w:pStyle w:val="Rodap"/>
      <w:jc w:val="right"/>
    </w:pPr>
    <w:r>
      <w:rPr>
        <w:noProof/>
      </w:rPr>
      <mc:AlternateContent>
        <mc:Choice Requires="wps">
          <w:drawing>
            <wp:anchor distT="0" distB="0" distL="114300" distR="114300" simplePos="0" relativeHeight="251661312" behindDoc="0" locked="0" layoutInCell="0" allowOverlap="1" wp14:anchorId="293A9CCE" wp14:editId="2406B2C3">
              <wp:simplePos x="0" y="0"/>
              <wp:positionH relativeFrom="page">
                <wp:posOffset>0</wp:posOffset>
              </wp:positionH>
              <wp:positionV relativeFrom="page">
                <wp:posOffset>10229850</wp:posOffset>
              </wp:positionV>
              <wp:extent cx="7560945" cy="273050"/>
              <wp:effectExtent l="0" t="0" r="0" b="12700"/>
              <wp:wrapNone/>
              <wp:docPr id="1" name="MSIPCM75fa415db0709a10ad153a16" descr="{&quot;HashCode&quot;:1771708764,&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2B500F8" w14:textId="5F9479D7" w:rsidR="003264E1" w:rsidRPr="00F058D3" w:rsidRDefault="003264E1" w:rsidP="00F058D3">
                          <w:pPr>
                            <w:jc w:val="left"/>
                            <w:rPr>
                              <w:rFonts w:ascii="Calibri" w:hAnsi="Calibri" w:cs="Calibri"/>
                              <w:color w:val="00000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93A9CCE" id="_x0000_t202" coordsize="21600,21600" o:spt="202" path="m,l,21600r21600,l21600,xe">
              <v:stroke joinstyle="miter"/>
              <v:path gradientshapeok="t" o:connecttype="rect"/>
            </v:shapetype>
            <v:shape id="MSIPCM75fa415db0709a10ad153a16" o:spid="_x0000_s1026" type="#_x0000_t202" alt="{&quot;HashCode&quot;:1771708764,&quot;Height&quot;:842.0,&quot;Width&quot;:595.0,&quot;Placement&quot;:&quot;Footer&quot;,&quot;Index&quot;:&quot;Primary&quot;,&quot;Section&quot;:1,&quot;Top&quot;:0.0,&quot;Left&quot;:0.0}" style="position:absolute;left:0;text-align:left;margin-left:0;margin-top:805.5pt;width:595.35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" o:allowincell="f" filled="f" stroked="f" strokeweight=".5pt">
              <v:textbox inset="20pt,0,,0">
                <w:txbxContent>
                  <w:p w14:paraId="62B500F8" w14:textId="5F9479D7" w:rsidR="003264E1" w:rsidRPr="00F058D3" w:rsidRDefault="003264E1" w:rsidP="00F058D3">
                    <w:pPr>
                      <w:jc w:val="left"/>
                      <w:rPr>
                        <w:rFonts w:ascii="Calibri" w:hAnsi="Calibri" w:cs="Calibri"/>
                        <w:color w:val="000000"/>
                      </w:rPr>
                    </w:pPr>
                  </w:p>
                </w:txbxContent>
              </v:textbox>
              <w10:wrap anchorx="page" anchory="page"/>
            </v:shape>
          </w:pict>
        </mc:Fallback>
      </mc:AlternateContent>
    </w:r>
    <w:r>
      <w:fldChar w:fldCharType="begin"/>
    </w:r>
    <w:r>
      <w:instrText xml:space="preserve"> PAGE   \* MERGEFORMAT </w:instrText>
    </w:r>
    <w:r>
      <w:fldChar w:fldCharType="separate"/>
    </w:r>
    <w:r w:rsidR="002743A4">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762C5" w14:textId="77777777" w:rsidR="002F2996" w:rsidRDefault="002F2996">
      <w:r>
        <w:separator/>
      </w:r>
    </w:p>
  </w:footnote>
  <w:footnote w:type="continuationSeparator" w:id="0">
    <w:p w14:paraId="024C8773" w14:textId="77777777" w:rsidR="002F2996" w:rsidRDefault="002F2996">
      <w:r>
        <w:continuationSeparator/>
      </w:r>
    </w:p>
  </w:footnote>
  <w:footnote w:type="continuationNotice" w:id="1">
    <w:p w14:paraId="6DE39944" w14:textId="77777777" w:rsidR="002F2996" w:rsidRDefault="002F2996" w:rsidP="00E63B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D448E" w14:textId="2F614AC4" w:rsidR="002743A4" w:rsidRDefault="002743A4">
    <w:pPr>
      <w:pStyle w:val="Cabealho"/>
    </w:pPr>
    <w:r w:rsidRPr="0052632F">
      <w:rPr>
        <w:noProof/>
      </w:rPr>
      <w:drawing>
        <wp:anchor distT="0" distB="0" distL="114300" distR="114300" simplePos="0" relativeHeight="251665408" behindDoc="0" locked="0" layoutInCell="1" allowOverlap="1" wp14:anchorId="427E0DDB" wp14:editId="6AC9FA8D">
          <wp:simplePos x="0" y="0"/>
          <wp:positionH relativeFrom="margin">
            <wp:posOffset>0</wp:posOffset>
          </wp:positionH>
          <wp:positionV relativeFrom="paragraph">
            <wp:posOffset>-177800</wp:posOffset>
          </wp:positionV>
          <wp:extent cx="1152525" cy="658495"/>
          <wp:effectExtent l="0" t="0" r="9525" b="825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65849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AD76A" w14:textId="2366B82E" w:rsidR="003264E1" w:rsidRDefault="003264E1">
    <w:pPr>
      <w:pStyle w:val="Cabealho"/>
    </w:pPr>
    <w:r w:rsidRPr="0052632F">
      <w:rPr>
        <w:noProof/>
      </w:rPr>
      <w:drawing>
        <wp:anchor distT="0" distB="0" distL="114300" distR="114300" simplePos="0" relativeHeight="251663360" behindDoc="0" locked="0" layoutInCell="1" allowOverlap="1" wp14:anchorId="36B478CE" wp14:editId="63BB74D7">
          <wp:simplePos x="0" y="0"/>
          <wp:positionH relativeFrom="margin">
            <wp:posOffset>38100</wp:posOffset>
          </wp:positionH>
          <wp:positionV relativeFrom="paragraph">
            <wp:posOffset>-238125</wp:posOffset>
          </wp:positionV>
          <wp:extent cx="1152525" cy="658495"/>
          <wp:effectExtent l="0" t="0" r="9525" b="8255"/>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65849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21E8E1E"/>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06"/>
    <w:multiLevelType w:val="hybridMultilevel"/>
    <w:tmpl w:val="BC7C4FDE"/>
    <w:lvl w:ilvl="0" w:tplc="E500C96C">
      <w:start w:val="1"/>
      <w:numFmt w:val="lowerRoman"/>
      <w:lvlText w:val="(%1)"/>
      <w:lvlJc w:val="left"/>
      <w:pPr>
        <w:widowControl w:val="0"/>
        <w:tabs>
          <w:tab w:val="num" w:pos="1080"/>
        </w:tabs>
        <w:autoSpaceDE w:val="0"/>
        <w:autoSpaceDN w:val="0"/>
        <w:adjustRightInd w:val="0"/>
        <w:ind w:left="1080" w:hanging="720"/>
      </w:pPr>
      <w:rPr>
        <w:rFonts w:ascii="Times New Roman" w:hAnsi="Times New Roman" w:cs="Times New Roman" w:hint="default"/>
        <w:sz w:val="22"/>
        <w:szCs w:val="20"/>
      </w:rPr>
    </w:lvl>
    <w:lvl w:ilvl="1" w:tplc="FFFFFFFF">
      <w:start w:val="1"/>
      <w:numFmt w:val="lowerLetter"/>
      <w:lvlText w:val="%2."/>
      <w:lvlJc w:val="left"/>
      <w:pPr>
        <w:widowControl w:val="0"/>
        <w:tabs>
          <w:tab w:val="num" w:pos="1440"/>
        </w:tabs>
        <w:autoSpaceDE w:val="0"/>
        <w:autoSpaceDN w:val="0"/>
        <w:adjustRightInd w:val="0"/>
        <w:ind w:left="1440" w:hanging="360"/>
      </w:pPr>
      <w:rPr>
        <w:rFonts w:ascii="Times New Roman" w:hAnsi="Times New Roman" w:cs="Times New Roman"/>
        <w:sz w:val="20"/>
        <w:szCs w:val="20"/>
      </w:rPr>
    </w:lvl>
    <w:lvl w:ilvl="2" w:tplc="FFFFFFFF">
      <w:start w:val="1"/>
      <w:numFmt w:val="lowerRoman"/>
      <w:lvlText w:val="%3."/>
      <w:lvlJc w:val="right"/>
      <w:pPr>
        <w:widowControl w:val="0"/>
        <w:tabs>
          <w:tab w:val="num" w:pos="2160"/>
        </w:tabs>
        <w:autoSpaceDE w:val="0"/>
        <w:autoSpaceDN w:val="0"/>
        <w:adjustRightInd w:val="0"/>
        <w:ind w:left="2160" w:hanging="180"/>
      </w:pPr>
      <w:rPr>
        <w:rFonts w:ascii="Times New Roman" w:hAnsi="Times New Roman" w:cs="Times New Roman"/>
        <w:sz w:val="20"/>
        <w:szCs w:val="20"/>
      </w:rPr>
    </w:lvl>
    <w:lvl w:ilvl="3" w:tplc="FFFFFFFF">
      <w:start w:val="1"/>
      <w:numFmt w:val="decimal"/>
      <w:lvlText w:val="%4."/>
      <w:lvlJc w:val="left"/>
      <w:pPr>
        <w:widowControl w:val="0"/>
        <w:tabs>
          <w:tab w:val="num" w:pos="2880"/>
        </w:tabs>
        <w:autoSpaceDE w:val="0"/>
        <w:autoSpaceDN w:val="0"/>
        <w:adjustRightInd w:val="0"/>
        <w:ind w:left="2880" w:hanging="360"/>
      </w:pPr>
      <w:rPr>
        <w:rFonts w:ascii="Times New Roman" w:hAnsi="Times New Roman" w:cs="Times New Roman"/>
        <w:sz w:val="20"/>
        <w:szCs w:val="20"/>
      </w:rPr>
    </w:lvl>
    <w:lvl w:ilvl="4" w:tplc="FFFFFFFF">
      <w:start w:val="1"/>
      <w:numFmt w:val="lowerLetter"/>
      <w:lvlText w:val="%5."/>
      <w:lvlJc w:val="left"/>
      <w:pPr>
        <w:widowControl w:val="0"/>
        <w:tabs>
          <w:tab w:val="num" w:pos="3600"/>
        </w:tabs>
        <w:autoSpaceDE w:val="0"/>
        <w:autoSpaceDN w:val="0"/>
        <w:adjustRightInd w:val="0"/>
        <w:ind w:left="3600" w:hanging="360"/>
      </w:pPr>
      <w:rPr>
        <w:rFonts w:ascii="Times New Roman" w:hAnsi="Times New Roman" w:cs="Times New Roman"/>
        <w:sz w:val="20"/>
        <w:szCs w:val="20"/>
      </w:rPr>
    </w:lvl>
    <w:lvl w:ilvl="5" w:tplc="FFFFFFFF">
      <w:start w:val="1"/>
      <w:numFmt w:val="lowerRoman"/>
      <w:lvlText w:val="%6."/>
      <w:lvlJc w:val="right"/>
      <w:pPr>
        <w:widowControl w:val="0"/>
        <w:tabs>
          <w:tab w:val="num" w:pos="4320"/>
        </w:tabs>
        <w:autoSpaceDE w:val="0"/>
        <w:autoSpaceDN w:val="0"/>
        <w:adjustRightInd w:val="0"/>
        <w:ind w:left="4320" w:hanging="180"/>
      </w:pPr>
      <w:rPr>
        <w:rFonts w:ascii="Times New Roman" w:hAnsi="Times New Roman" w:cs="Times New Roman"/>
        <w:sz w:val="20"/>
        <w:szCs w:val="20"/>
      </w:rPr>
    </w:lvl>
    <w:lvl w:ilvl="6" w:tplc="FFFFFFFF">
      <w:start w:val="1"/>
      <w:numFmt w:val="decimal"/>
      <w:lvlText w:val="%7."/>
      <w:lvlJc w:val="left"/>
      <w:pPr>
        <w:widowControl w:val="0"/>
        <w:tabs>
          <w:tab w:val="num" w:pos="5040"/>
        </w:tabs>
        <w:autoSpaceDE w:val="0"/>
        <w:autoSpaceDN w:val="0"/>
        <w:adjustRightInd w:val="0"/>
        <w:ind w:left="5040" w:hanging="360"/>
      </w:pPr>
      <w:rPr>
        <w:rFonts w:ascii="Times New Roman" w:hAnsi="Times New Roman" w:cs="Times New Roman"/>
        <w:sz w:val="20"/>
        <w:szCs w:val="20"/>
      </w:rPr>
    </w:lvl>
    <w:lvl w:ilvl="7" w:tplc="FFFFFFFF">
      <w:start w:val="1"/>
      <w:numFmt w:val="lowerLetter"/>
      <w:lvlText w:val="%8."/>
      <w:lvlJc w:val="left"/>
      <w:pPr>
        <w:widowControl w:val="0"/>
        <w:tabs>
          <w:tab w:val="num" w:pos="5760"/>
        </w:tabs>
        <w:autoSpaceDE w:val="0"/>
        <w:autoSpaceDN w:val="0"/>
        <w:adjustRightInd w:val="0"/>
        <w:ind w:left="5760" w:hanging="360"/>
      </w:pPr>
      <w:rPr>
        <w:rFonts w:ascii="Times New Roman" w:hAnsi="Times New Roman" w:cs="Times New Roman"/>
        <w:sz w:val="20"/>
        <w:szCs w:val="20"/>
      </w:rPr>
    </w:lvl>
    <w:lvl w:ilvl="8" w:tplc="FFFFFFFF">
      <w:start w:val="1"/>
      <w:numFmt w:val="lowerRoman"/>
      <w:lvlText w:val="%9."/>
      <w:lvlJc w:val="right"/>
      <w:pPr>
        <w:widowControl w:val="0"/>
        <w:tabs>
          <w:tab w:val="num" w:pos="6480"/>
        </w:tabs>
        <w:autoSpaceDE w:val="0"/>
        <w:autoSpaceDN w:val="0"/>
        <w:adjustRightInd w:val="0"/>
        <w:ind w:left="6480" w:hanging="180"/>
      </w:pPr>
      <w:rPr>
        <w:rFonts w:ascii="Times New Roman" w:hAnsi="Times New Roman" w:cs="Times New Roman"/>
        <w:sz w:val="20"/>
        <w:szCs w:val="20"/>
      </w:rPr>
    </w:lvl>
  </w:abstractNum>
  <w:abstractNum w:abstractNumId="2" w15:restartNumberingAfterBreak="0">
    <w:nsid w:val="00000007"/>
    <w:multiLevelType w:val="singleLevel"/>
    <w:tmpl w:val="C358B04A"/>
    <w:lvl w:ilvl="0">
      <w:start w:val="1"/>
      <w:numFmt w:val="bullet"/>
      <w:pStyle w:val="TextoTpicosProspecto"/>
      <w:lvlText w:val=""/>
      <w:lvlJc w:val="left"/>
      <w:pPr>
        <w:tabs>
          <w:tab w:val="num" w:pos="360"/>
        </w:tabs>
        <w:ind w:left="360" w:hanging="360"/>
      </w:pPr>
      <w:rPr>
        <w:rFonts w:ascii="Wingdings" w:hAnsi="Wingdings"/>
      </w:rPr>
    </w:lvl>
  </w:abstractNum>
  <w:abstractNum w:abstractNumId="3" w15:restartNumberingAfterBreak="0">
    <w:nsid w:val="0000000D"/>
    <w:multiLevelType w:val="multilevel"/>
    <w:tmpl w:val="1C34788A"/>
    <w:lvl w:ilvl="0">
      <w:start w:val="1"/>
      <w:numFmt w:val="decimal"/>
      <w:lvlRestart w:val="0"/>
      <w:pStyle w:val="Level1"/>
      <w:lvlText w:val="%1"/>
      <w:lvlJc w:val="left"/>
      <w:pPr>
        <w:tabs>
          <w:tab w:val="num" w:pos="680"/>
        </w:tabs>
        <w:ind w:left="680" w:hanging="680"/>
      </w:pPr>
      <w:rPr>
        <w:rFonts w:ascii="Times New Roman" w:hAnsi="Times New Roman" w:cs="Times New Roman" w:hint="default"/>
        <w:b/>
        <w:i w:val="0"/>
        <w:caps w:val="0"/>
        <w:strike w:val="0"/>
        <w:dstrike w:val="0"/>
        <w:vanish w:val="0"/>
        <w:color w:val="000000"/>
        <w:sz w:val="24"/>
        <w:szCs w:val="24"/>
        <w:vertAlign w:val="baseline"/>
      </w:rPr>
    </w:lvl>
    <w:lvl w:ilvl="1">
      <w:start w:val="1"/>
      <w:numFmt w:val="decimal"/>
      <w:pStyle w:val="Level2"/>
      <w:lvlText w:val="%1.%2"/>
      <w:lvlJc w:val="left"/>
      <w:pPr>
        <w:tabs>
          <w:tab w:val="num" w:pos="680"/>
        </w:tabs>
        <w:ind w:left="680" w:hanging="680"/>
      </w:pPr>
      <w:rPr>
        <w:rFonts w:ascii="Times New Roman" w:hAnsi="Times New Roman" w:cs="Times New Roman" w:hint="default"/>
        <w:b/>
        <w:i w:val="0"/>
        <w:caps w:val="0"/>
        <w:strike w:val="0"/>
        <w:dstrike w:val="0"/>
        <w:vanish w:val="0"/>
        <w:color w:val="000000"/>
        <w:sz w:val="24"/>
        <w:szCs w:val="24"/>
        <w:vertAlign w:val="baseline"/>
      </w:rPr>
    </w:lvl>
    <w:lvl w:ilvl="2">
      <w:start w:val="1"/>
      <w:numFmt w:val="decimal"/>
      <w:pStyle w:val="Level3"/>
      <w:lvlText w:val="%1.%2.%3"/>
      <w:lvlJc w:val="left"/>
      <w:pPr>
        <w:tabs>
          <w:tab w:val="num" w:pos="1361"/>
        </w:tabs>
        <w:ind w:left="1361" w:hanging="681"/>
      </w:pPr>
      <w:rPr>
        <w:rFonts w:ascii="Times New Roman" w:hAnsi="Times New Roman" w:cs="Times New Roman" w:hint="default"/>
        <w:b/>
        <w:i w:val="0"/>
        <w:caps w:val="0"/>
        <w:strike w:val="0"/>
        <w:dstrike w:val="0"/>
        <w:vanish w:val="0"/>
        <w:color w:val="000000"/>
        <w:sz w:val="24"/>
        <w:szCs w:val="24"/>
        <w:vertAlign w:val="baseline"/>
      </w:rPr>
    </w:lvl>
    <w:lvl w:ilvl="3">
      <w:start w:val="1"/>
      <w:numFmt w:val="lowerRoman"/>
      <w:pStyle w:val="Level4"/>
      <w:lvlText w:val="(%4)"/>
      <w:lvlJc w:val="left"/>
      <w:pPr>
        <w:tabs>
          <w:tab w:val="num" w:pos="2041"/>
        </w:tabs>
        <w:ind w:left="2041" w:hanging="680"/>
      </w:pPr>
      <w:rPr>
        <w:rFonts w:ascii="Times New Roman" w:hAnsi="Times New Roman" w:cs="Times New Roman" w:hint="default"/>
        <w:b w:val="0"/>
        <w:i w:val="0"/>
        <w:caps w:val="0"/>
        <w:strike w:val="0"/>
        <w:dstrike w:val="0"/>
        <w:vanish w:val="0"/>
        <w:color w:val="000000"/>
        <w:sz w:val="24"/>
        <w:szCs w:val="24"/>
        <w:vertAlign w:val="baseline"/>
      </w:rPr>
    </w:lvl>
    <w:lvl w:ilvl="4">
      <w:start w:val="1"/>
      <w:numFmt w:val="lowerLetter"/>
      <w:pStyle w:val="Level5"/>
      <w:lvlText w:val="(%5)"/>
      <w:lvlJc w:val="left"/>
      <w:pPr>
        <w:tabs>
          <w:tab w:val="num" w:pos="2721"/>
        </w:tabs>
        <w:ind w:left="2721" w:hanging="680"/>
      </w:pPr>
      <w:rPr>
        <w:rFonts w:ascii="Times New Roman" w:hAnsi="Times New Roman" w:cs="Times New Roman" w:hint="default"/>
        <w:b w:val="0"/>
        <w:caps w:val="0"/>
        <w:strike w:val="0"/>
        <w:dstrike w:val="0"/>
        <w:vanish w:val="0"/>
        <w:color w:val="000000"/>
        <w:sz w:val="24"/>
        <w:szCs w:val="24"/>
        <w:vertAlign w:val="baseline"/>
      </w:rPr>
    </w:lvl>
    <w:lvl w:ilvl="5">
      <w:start w:val="1"/>
      <w:numFmt w:val="upperRoman"/>
      <w:pStyle w:val="Level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000000F"/>
    <w:multiLevelType w:val="singleLevel"/>
    <w:tmpl w:val="DEA62300"/>
    <w:lvl w:ilvl="0">
      <w:start w:val="1"/>
      <w:numFmt w:val="lowerLetter"/>
      <w:pStyle w:val="alpha4"/>
      <w:lvlText w:val="(%1)"/>
      <w:lvlJc w:val="left"/>
      <w:pPr>
        <w:tabs>
          <w:tab w:val="num" w:pos="2722"/>
        </w:tabs>
        <w:ind w:left="2041"/>
      </w:pPr>
      <w:rPr>
        <w:rFonts w:ascii="Tahoma" w:hAnsi="Tahoma"/>
        <w:b w:val="0"/>
        <w:i w:val="0"/>
        <w:sz w:val="20"/>
      </w:rPr>
    </w:lvl>
  </w:abstractNum>
  <w:abstractNum w:abstractNumId="5" w15:restartNumberingAfterBreak="0">
    <w:nsid w:val="00000012"/>
    <w:multiLevelType w:val="hybridMultilevel"/>
    <w:tmpl w:val="CB923184"/>
    <w:lvl w:ilvl="0" w:tplc="00000000">
      <w:start w:val="1"/>
      <w:numFmt w:val="upperRoman"/>
      <w:pStyle w:val="UCRoman1"/>
      <w:lvlText w:val="%1."/>
      <w:lvlJc w:val="left"/>
      <w:pPr>
        <w:tabs>
          <w:tab w:val="num" w:pos="567"/>
        </w:tabs>
      </w:pPr>
      <w:rPr>
        <w:rFonts w:ascii="Tahoma" w:hAnsi="Tahoma"/>
        <w:b/>
        <w:i w:val="0"/>
        <w:sz w:val="20"/>
      </w:rPr>
    </w:lvl>
    <w:lvl w:ilvl="1" w:tplc="00000001">
      <w:start w:val="1"/>
      <w:numFmt w:val="lowerLetter"/>
      <w:lvlText w:val="%2."/>
      <w:lvlJc w:val="left"/>
      <w:pPr>
        <w:tabs>
          <w:tab w:val="num" w:pos="1440"/>
        </w:tabs>
        <w:ind w:left="1440" w:hanging="360"/>
      </w:pPr>
    </w:lvl>
    <w:lvl w:ilvl="2" w:tplc="00000002">
      <w:start w:val="1"/>
      <w:numFmt w:val="lowerRoman"/>
      <w:lvlText w:val="%3."/>
      <w:lvlJc w:val="right"/>
      <w:pPr>
        <w:tabs>
          <w:tab w:val="num" w:pos="2160"/>
        </w:tabs>
        <w:ind w:left="2160" w:hanging="180"/>
      </w:pPr>
    </w:lvl>
    <w:lvl w:ilvl="3" w:tplc="00000003">
      <w:start w:val="1"/>
      <w:numFmt w:val="decimal"/>
      <w:lvlText w:val="%4."/>
      <w:lvlJc w:val="left"/>
      <w:pPr>
        <w:tabs>
          <w:tab w:val="num" w:pos="2880"/>
        </w:tabs>
        <w:ind w:left="2880" w:hanging="360"/>
      </w:pPr>
    </w:lvl>
    <w:lvl w:ilvl="4" w:tplc="00000004">
      <w:start w:val="1"/>
      <w:numFmt w:val="lowerLetter"/>
      <w:lvlText w:val="%5."/>
      <w:lvlJc w:val="left"/>
      <w:pPr>
        <w:tabs>
          <w:tab w:val="num" w:pos="3600"/>
        </w:tabs>
        <w:ind w:left="3600" w:hanging="360"/>
      </w:pPr>
    </w:lvl>
    <w:lvl w:ilvl="5" w:tplc="00000005">
      <w:start w:val="1"/>
      <w:numFmt w:val="lowerRoman"/>
      <w:lvlText w:val="%6."/>
      <w:lvlJc w:val="right"/>
      <w:pPr>
        <w:tabs>
          <w:tab w:val="num" w:pos="4320"/>
        </w:tabs>
        <w:ind w:left="4320" w:hanging="180"/>
      </w:pPr>
    </w:lvl>
    <w:lvl w:ilvl="6" w:tplc="00000006">
      <w:start w:val="1"/>
      <w:numFmt w:val="decimal"/>
      <w:lvlText w:val="%7."/>
      <w:lvlJc w:val="left"/>
      <w:pPr>
        <w:tabs>
          <w:tab w:val="num" w:pos="5040"/>
        </w:tabs>
        <w:ind w:left="5040" w:hanging="360"/>
      </w:pPr>
    </w:lvl>
    <w:lvl w:ilvl="7" w:tplc="00000007">
      <w:start w:val="1"/>
      <w:numFmt w:val="lowerLetter"/>
      <w:lvlText w:val="%8."/>
      <w:lvlJc w:val="left"/>
      <w:pPr>
        <w:tabs>
          <w:tab w:val="num" w:pos="5760"/>
        </w:tabs>
        <w:ind w:left="5760" w:hanging="360"/>
      </w:pPr>
    </w:lvl>
    <w:lvl w:ilvl="8" w:tplc="00000008">
      <w:start w:val="1"/>
      <w:numFmt w:val="lowerRoman"/>
      <w:lvlText w:val="%9."/>
      <w:lvlJc w:val="right"/>
      <w:pPr>
        <w:tabs>
          <w:tab w:val="num" w:pos="6480"/>
        </w:tabs>
        <w:ind w:left="6480" w:hanging="180"/>
      </w:pPr>
    </w:lvl>
  </w:abstractNum>
  <w:abstractNum w:abstractNumId="6" w15:restartNumberingAfterBreak="0">
    <w:nsid w:val="00000016"/>
    <w:multiLevelType w:val="hybridMultilevel"/>
    <w:tmpl w:val="6ED2D492"/>
    <w:lvl w:ilvl="0" w:tplc="649E9726">
      <w:start w:val="1"/>
      <w:numFmt w:val="lowerRoman"/>
      <w:lvlText w:val="(%1)"/>
      <w:lvlJc w:val="left"/>
      <w:pPr>
        <w:widowControl w:val="0"/>
        <w:tabs>
          <w:tab w:val="num" w:pos="940"/>
        </w:tabs>
        <w:autoSpaceDE w:val="0"/>
        <w:autoSpaceDN w:val="0"/>
        <w:adjustRightInd w:val="0"/>
        <w:ind w:left="940" w:hanging="720"/>
        <w:jc w:val="both"/>
      </w:pPr>
      <w:rPr>
        <w:rFonts w:ascii="Arial" w:hAnsi="Arial" w:cs="Symbol" w:hint="default"/>
        <w:spacing w:val="0"/>
        <w:sz w:val="22"/>
        <w:szCs w:val="22"/>
      </w:rPr>
    </w:lvl>
    <w:lvl w:ilvl="1" w:tplc="FFFFFFFF">
      <w:start w:val="1"/>
      <w:numFmt w:val="lowerLetter"/>
      <w:lvlText w:val="%2."/>
      <w:lvlJc w:val="left"/>
      <w:pPr>
        <w:widowControl w:val="0"/>
        <w:tabs>
          <w:tab w:val="num" w:pos="1300"/>
        </w:tabs>
        <w:autoSpaceDE w:val="0"/>
        <w:autoSpaceDN w:val="0"/>
        <w:adjustRightInd w:val="0"/>
        <w:ind w:left="130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020"/>
        </w:tabs>
        <w:autoSpaceDE w:val="0"/>
        <w:autoSpaceDN w:val="0"/>
        <w:adjustRightInd w:val="0"/>
        <w:ind w:left="202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740"/>
        </w:tabs>
        <w:autoSpaceDE w:val="0"/>
        <w:autoSpaceDN w:val="0"/>
        <w:adjustRightInd w:val="0"/>
        <w:ind w:left="274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460"/>
        </w:tabs>
        <w:autoSpaceDE w:val="0"/>
        <w:autoSpaceDN w:val="0"/>
        <w:adjustRightInd w:val="0"/>
        <w:ind w:left="346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180"/>
        </w:tabs>
        <w:autoSpaceDE w:val="0"/>
        <w:autoSpaceDN w:val="0"/>
        <w:adjustRightInd w:val="0"/>
        <w:ind w:left="418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4900"/>
        </w:tabs>
        <w:autoSpaceDE w:val="0"/>
        <w:autoSpaceDN w:val="0"/>
        <w:adjustRightInd w:val="0"/>
        <w:ind w:left="490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620"/>
        </w:tabs>
        <w:autoSpaceDE w:val="0"/>
        <w:autoSpaceDN w:val="0"/>
        <w:adjustRightInd w:val="0"/>
        <w:ind w:left="562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340"/>
        </w:tabs>
        <w:autoSpaceDE w:val="0"/>
        <w:autoSpaceDN w:val="0"/>
        <w:adjustRightInd w:val="0"/>
        <w:ind w:left="6340" w:hanging="180"/>
        <w:jc w:val="both"/>
      </w:pPr>
      <w:rPr>
        <w:rFonts w:ascii="Times New Roman" w:hAnsi="Times New Roman" w:cs="Times New Roman"/>
        <w:spacing w:val="0"/>
        <w:sz w:val="26"/>
        <w:szCs w:val="26"/>
      </w:rPr>
    </w:lvl>
  </w:abstractNum>
  <w:abstractNum w:abstractNumId="7" w15:restartNumberingAfterBreak="0">
    <w:nsid w:val="0000001B"/>
    <w:multiLevelType w:val="singleLevel"/>
    <w:tmpl w:val="B1929D5A"/>
    <w:lvl w:ilvl="0">
      <w:start w:val="1"/>
      <w:numFmt w:val="lowerLetter"/>
      <w:pStyle w:val="alpha3"/>
      <w:lvlText w:val="(%1)"/>
      <w:lvlJc w:val="left"/>
      <w:pPr>
        <w:tabs>
          <w:tab w:val="num" w:pos="2041"/>
        </w:tabs>
        <w:ind w:left="1247"/>
      </w:pPr>
      <w:rPr>
        <w:rFonts w:ascii="Tahoma" w:hAnsi="Tahoma"/>
        <w:b w:val="0"/>
        <w:i w:val="0"/>
        <w:sz w:val="20"/>
      </w:rPr>
    </w:lvl>
  </w:abstractNum>
  <w:abstractNum w:abstractNumId="8" w15:restartNumberingAfterBreak="0">
    <w:nsid w:val="00000022"/>
    <w:multiLevelType w:val="singleLevel"/>
    <w:tmpl w:val="A3BCE922"/>
    <w:lvl w:ilvl="0">
      <w:start w:val="1"/>
      <w:numFmt w:val="lowerLetter"/>
      <w:pStyle w:val="alpha5"/>
      <w:lvlText w:val="(%1)"/>
      <w:lvlJc w:val="left"/>
      <w:pPr>
        <w:tabs>
          <w:tab w:val="num" w:pos="3289"/>
        </w:tabs>
        <w:ind w:left="2722"/>
      </w:pPr>
      <w:rPr>
        <w:rFonts w:ascii="Tahoma" w:hAnsi="Tahoma"/>
        <w:b w:val="0"/>
        <w:i w:val="0"/>
        <w:sz w:val="20"/>
      </w:rPr>
    </w:lvl>
  </w:abstractNum>
  <w:abstractNum w:abstractNumId="9" w15:restartNumberingAfterBreak="0">
    <w:nsid w:val="0000002E"/>
    <w:multiLevelType w:val="singleLevel"/>
    <w:tmpl w:val="D3363FAC"/>
    <w:lvl w:ilvl="0">
      <w:start w:val="1"/>
      <w:numFmt w:val="lowerLetter"/>
      <w:pStyle w:val="alpha2"/>
      <w:lvlText w:val="(%1)"/>
      <w:lvlJc w:val="left"/>
      <w:pPr>
        <w:tabs>
          <w:tab w:val="num" w:pos="1247"/>
        </w:tabs>
        <w:ind w:left="567"/>
      </w:pPr>
      <w:rPr>
        <w:rFonts w:ascii="Tahoma" w:hAnsi="Tahoma"/>
        <w:b w:val="0"/>
        <w:i w:val="0"/>
        <w:sz w:val="20"/>
      </w:rPr>
    </w:lvl>
  </w:abstractNum>
  <w:abstractNum w:abstractNumId="10" w15:restartNumberingAfterBreak="0">
    <w:nsid w:val="00000034"/>
    <w:multiLevelType w:val="singleLevel"/>
    <w:tmpl w:val="822E9ACC"/>
    <w:lvl w:ilvl="0">
      <w:start w:val="1"/>
      <w:numFmt w:val="lowerRoman"/>
      <w:pStyle w:val="roman2"/>
      <w:lvlText w:val="(%1)"/>
      <w:lvlJc w:val="left"/>
      <w:pPr>
        <w:tabs>
          <w:tab w:val="num" w:pos="1247"/>
        </w:tabs>
        <w:ind w:left="567"/>
      </w:pPr>
      <w:rPr>
        <w:rFonts w:ascii="Tahoma" w:hAnsi="Tahoma"/>
        <w:b w:val="0"/>
        <w:i w:val="0"/>
        <w:sz w:val="20"/>
      </w:rPr>
    </w:lvl>
  </w:abstractNum>
  <w:abstractNum w:abstractNumId="11" w15:restartNumberingAfterBreak="0">
    <w:nsid w:val="00347B8D"/>
    <w:multiLevelType w:val="multilevel"/>
    <w:tmpl w:val="A7085618"/>
    <w:lvl w:ilvl="0">
      <w:start w:val="10"/>
      <w:numFmt w:val="decimal"/>
      <w:lvlText w:val="%1."/>
      <w:lvlJc w:val="left"/>
      <w:pPr>
        <w:ind w:left="660" w:hanging="660"/>
      </w:pPr>
      <w:rPr>
        <w:rFonts w:hint="default"/>
      </w:rPr>
    </w:lvl>
    <w:lvl w:ilvl="1">
      <w:start w:val="2"/>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04ED2D60"/>
    <w:multiLevelType w:val="multilevel"/>
    <w:tmpl w:val="67325F30"/>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5012916"/>
    <w:multiLevelType w:val="hybridMultilevel"/>
    <w:tmpl w:val="C068D0EE"/>
    <w:lvl w:ilvl="0" w:tplc="E5300CF8">
      <w:start w:val="1"/>
      <w:numFmt w:val="lowerLetter"/>
      <w:lvlText w:val="(%1)"/>
      <w:lvlJc w:val="left"/>
      <w:pPr>
        <w:ind w:left="1065" w:hanging="360"/>
      </w:pPr>
      <w:rPr>
        <w:rFonts w:hint="default"/>
        <w:b w:val="0"/>
        <w:i w:val="0"/>
      </w:rPr>
    </w:lvl>
    <w:lvl w:ilvl="1" w:tplc="04160019" w:tentative="1">
      <w:start w:val="1"/>
      <w:numFmt w:val="lowerLetter"/>
      <w:lvlText w:val="%2."/>
      <w:lvlJc w:val="left"/>
      <w:pPr>
        <w:ind w:left="1785" w:hanging="360"/>
      </w:pPr>
    </w:lvl>
    <w:lvl w:ilvl="2" w:tplc="0416001B">
      <w:start w:val="1"/>
      <w:numFmt w:val="lowerRoman"/>
      <w:lvlText w:val="%3."/>
      <w:lvlJc w:val="right"/>
      <w:pPr>
        <w:ind w:left="2505" w:hanging="180"/>
      </w:pPr>
    </w:lvl>
    <w:lvl w:ilvl="3" w:tplc="0416000F">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4" w15:restartNumberingAfterBreak="0">
    <w:nsid w:val="073A7C57"/>
    <w:multiLevelType w:val="hybridMultilevel"/>
    <w:tmpl w:val="3F16785A"/>
    <w:lvl w:ilvl="0" w:tplc="F6BC4FFE">
      <w:start w:val="1"/>
      <w:numFmt w:val="lowerLetter"/>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07ED2F35"/>
    <w:multiLevelType w:val="multilevel"/>
    <w:tmpl w:val="6EEA6C14"/>
    <w:lvl w:ilvl="0">
      <w:start w:val="12"/>
      <w:numFmt w:val="decimal"/>
      <w:lvlText w:val="%1."/>
      <w:lvlJc w:val="left"/>
      <w:pPr>
        <w:ind w:left="660" w:hanging="660"/>
      </w:pPr>
      <w:rPr>
        <w:rFonts w:hint="default"/>
        <w:b/>
      </w:rPr>
    </w:lvl>
    <w:lvl w:ilvl="1">
      <w:start w:val="9"/>
      <w:numFmt w:val="decimal"/>
      <w:lvlText w:val="%1.%2."/>
      <w:lvlJc w:val="left"/>
      <w:pPr>
        <w:ind w:left="840" w:hanging="66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6" w15:restartNumberingAfterBreak="0">
    <w:nsid w:val="08531B4A"/>
    <w:multiLevelType w:val="multilevel"/>
    <w:tmpl w:val="38AEBB74"/>
    <w:lvl w:ilvl="0">
      <w:start w:val="3"/>
      <w:numFmt w:val="decimal"/>
      <w:lvlText w:val="%1"/>
      <w:lvlJc w:val="left"/>
      <w:pPr>
        <w:ind w:left="360" w:hanging="360"/>
      </w:pPr>
      <w:rPr>
        <w:rFonts w:hint="default"/>
        <w:color w:val="000000"/>
      </w:rPr>
    </w:lvl>
    <w:lvl w:ilvl="1">
      <w:start w:val="6"/>
      <w:numFmt w:val="decimal"/>
      <w:lvlText w:val="%1.%2"/>
      <w:lvlJc w:val="left"/>
      <w:pPr>
        <w:ind w:left="1065" w:hanging="360"/>
      </w:pPr>
      <w:rPr>
        <w:rFonts w:hint="default"/>
        <w:color w:val="000000"/>
      </w:rPr>
    </w:lvl>
    <w:lvl w:ilvl="2">
      <w:start w:val="1"/>
      <w:numFmt w:val="decimal"/>
      <w:lvlText w:val="%1.%2.%3"/>
      <w:lvlJc w:val="left"/>
      <w:pPr>
        <w:ind w:left="2130" w:hanging="720"/>
      </w:pPr>
      <w:rPr>
        <w:rFonts w:hint="default"/>
        <w:color w:val="000000"/>
      </w:rPr>
    </w:lvl>
    <w:lvl w:ilvl="3">
      <w:start w:val="1"/>
      <w:numFmt w:val="decimal"/>
      <w:lvlText w:val="%1.%2.%3.%4"/>
      <w:lvlJc w:val="left"/>
      <w:pPr>
        <w:ind w:left="2835" w:hanging="720"/>
      </w:pPr>
      <w:rPr>
        <w:rFonts w:hint="default"/>
        <w:color w:val="000000"/>
      </w:rPr>
    </w:lvl>
    <w:lvl w:ilvl="4">
      <w:start w:val="1"/>
      <w:numFmt w:val="decimal"/>
      <w:lvlText w:val="%1.%2.%3.%4.%5"/>
      <w:lvlJc w:val="left"/>
      <w:pPr>
        <w:ind w:left="3900" w:hanging="1080"/>
      </w:pPr>
      <w:rPr>
        <w:rFonts w:hint="default"/>
        <w:color w:val="000000"/>
      </w:rPr>
    </w:lvl>
    <w:lvl w:ilvl="5">
      <w:start w:val="1"/>
      <w:numFmt w:val="decimal"/>
      <w:lvlText w:val="%1.%2.%3.%4.%5.%6"/>
      <w:lvlJc w:val="left"/>
      <w:pPr>
        <w:ind w:left="4605" w:hanging="1080"/>
      </w:pPr>
      <w:rPr>
        <w:rFonts w:hint="default"/>
        <w:color w:val="000000"/>
      </w:rPr>
    </w:lvl>
    <w:lvl w:ilvl="6">
      <w:start w:val="1"/>
      <w:numFmt w:val="decimal"/>
      <w:lvlText w:val="%1.%2.%3.%4.%5.%6.%7"/>
      <w:lvlJc w:val="left"/>
      <w:pPr>
        <w:ind w:left="5670" w:hanging="1440"/>
      </w:pPr>
      <w:rPr>
        <w:rFonts w:hint="default"/>
        <w:color w:val="000000"/>
      </w:rPr>
    </w:lvl>
    <w:lvl w:ilvl="7">
      <w:start w:val="1"/>
      <w:numFmt w:val="decimal"/>
      <w:lvlText w:val="%1.%2.%3.%4.%5.%6.%7.%8"/>
      <w:lvlJc w:val="left"/>
      <w:pPr>
        <w:ind w:left="6375" w:hanging="1440"/>
      </w:pPr>
      <w:rPr>
        <w:rFonts w:hint="default"/>
        <w:color w:val="000000"/>
      </w:rPr>
    </w:lvl>
    <w:lvl w:ilvl="8">
      <w:start w:val="1"/>
      <w:numFmt w:val="decimal"/>
      <w:lvlText w:val="%1.%2.%3.%4.%5.%6.%7.%8.%9"/>
      <w:lvlJc w:val="left"/>
      <w:pPr>
        <w:ind w:left="7440" w:hanging="1800"/>
      </w:pPr>
      <w:rPr>
        <w:rFonts w:hint="default"/>
        <w:color w:val="000000"/>
      </w:rPr>
    </w:lvl>
  </w:abstractNum>
  <w:abstractNum w:abstractNumId="17" w15:restartNumberingAfterBreak="0">
    <w:nsid w:val="08694D99"/>
    <w:multiLevelType w:val="multilevel"/>
    <w:tmpl w:val="61FC7676"/>
    <w:lvl w:ilvl="0">
      <w:start w:val="12"/>
      <w:numFmt w:val="decimal"/>
      <w:lvlText w:val="%1."/>
      <w:lvlJc w:val="left"/>
      <w:pPr>
        <w:ind w:left="660" w:hanging="660"/>
      </w:pPr>
      <w:rPr>
        <w:rFonts w:hint="default"/>
      </w:rPr>
    </w:lvl>
    <w:lvl w:ilvl="1">
      <w:start w:val="6"/>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0B155744"/>
    <w:multiLevelType w:val="hybridMultilevel"/>
    <w:tmpl w:val="C130F8AA"/>
    <w:lvl w:ilvl="0" w:tplc="EDBE2B5E">
      <w:start w:val="1"/>
      <w:numFmt w:val="decimal"/>
      <w:lvlText w:val="2.4.%1."/>
      <w:lvlJc w:val="left"/>
      <w:pPr>
        <w:ind w:left="502" w:hanging="360"/>
      </w:pPr>
      <w:rPr>
        <w:rFonts w:hint="default"/>
      </w:rPr>
    </w:lvl>
    <w:lvl w:ilvl="1" w:tplc="2D9C3320">
      <w:start w:val="1"/>
      <w:numFmt w:val="lowerLetter"/>
      <w:lvlText w:val="(%2)"/>
      <w:lvlJc w:val="left"/>
      <w:pPr>
        <w:ind w:left="1567" w:hanging="705"/>
      </w:pPr>
      <w:rPr>
        <w:rFonts w:hint="default"/>
      </w:rPr>
    </w:lvl>
    <w:lvl w:ilvl="2" w:tplc="30AA4AE2">
      <w:start w:val="1"/>
      <w:numFmt w:val="lowerLetter"/>
      <w:lvlText w:val="(%3)"/>
      <w:lvlJc w:val="left"/>
      <w:pPr>
        <w:ind w:left="2122" w:hanging="360"/>
      </w:pPr>
      <w:rPr>
        <w:rFonts w:hint="default"/>
        <w:b/>
        <w:sz w:val="24"/>
        <w:szCs w:val="24"/>
        <w:u w:val="none"/>
      </w:r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15:restartNumberingAfterBreak="0">
    <w:nsid w:val="0B322D3B"/>
    <w:multiLevelType w:val="multilevel"/>
    <w:tmpl w:val="6A20CAC4"/>
    <w:lvl w:ilvl="0">
      <w:start w:val="1"/>
      <w:numFmt w:val="lowerRoman"/>
      <w:lvlText w:val="(%1)"/>
      <w:lvlJc w:val="left"/>
      <w:pPr>
        <w:ind w:left="1430" w:hanging="720"/>
      </w:pPr>
      <w:rPr>
        <w:rFonts w:ascii="Times New Roman" w:hAnsi="Times New Roman" w:cs="Times New Roman" w:hint="default"/>
        <w:b w:val="0"/>
        <w:i w:val="0"/>
        <w:lang w:val="pt-BR"/>
      </w:rPr>
    </w:lvl>
    <w:lvl w:ilvl="1">
      <w:start w:val="1"/>
      <w:numFmt w:val="lowerLetter"/>
      <w:lvlText w:val="(%2)"/>
      <w:lvlJc w:val="left"/>
      <w:pPr>
        <w:ind w:left="1820" w:hanging="390"/>
      </w:pPr>
      <w:rPr>
        <w:rFonts w:hint="default"/>
        <w:b/>
        <w:i w:val="0"/>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20" w15:restartNumberingAfterBreak="0">
    <w:nsid w:val="0BD5271C"/>
    <w:multiLevelType w:val="multilevel"/>
    <w:tmpl w:val="0560A1E6"/>
    <w:lvl w:ilvl="0">
      <w:start w:val="12"/>
      <w:numFmt w:val="decimal"/>
      <w:lvlText w:val="%1."/>
      <w:lvlJc w:val="left"/>
      <w:pPr>
        <w:ind w:left="660" w:hanging="660"/>
      </w:pPr>
      <w:rPr>
        <w:rFonts w:hint="default"/>
      </w:rPr>
    </w:lvl>
    <w:lvl w:ilvl="1">
      <w:start w:val="1"/>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0FF424E3"/>
    <w:multiLevelType w:val="hybridMultilevel"/>
    <w:tmpl w:val="78FCFDB8"/>
    <w:lvl w:ilvl="0" w:tplc="0C6CE866">
      <w:start w:val="1"/>
      <w:numFmt w:val="decimal"/>
      <w:lvlText w:val="9.1.%1."/>
      <w:lvlJc w:val="left"/>
      <w:pPr>
        <w:ind w:left="720" w:hanging="360"/>
      </w:pPr>
      <w:rPr>
        <w:rFonts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110479EA"/>
    <w:multiLevelType w:val="multilevel"/>
    <w:tmpl w:val="DF38EF1A"/>
    <w:lvl w:ilvl="0">
      <w:start w:val="12"/>
      <w:numFmt w:val="decimal"/>
      <w:lvlText w:val="%1."/>
      <w:lvlJc w:val="left"/>
      <w:pPr>
        <w:ind w:left="780" w:hanging="780"/>
      </w:pPr>
      <w:rPr>
        <w:rFonts w:hint="default"/>
      </w:rPr>
    </w:lvl>
    <w:lvl w:ilvl="1">
      <w:start w:val="10"/>
      <w:numFmt w:val="decimal"/>
      <w:lvlText w:val="%1.%2."/>
      <w:lvlJc w:val="left"/>
      <w:pPr>
        <w:ind w:left="960" w:hanging="780"/>
      </w:pPr>
      <w:rPr>
        <w:rFonts w:hint="default"/>
      </w:rPr>
    </w:lvl>
    <w:lvl w:ilvl="2">
      <w:start w:val="1"/>
      <w:numFmt w:val="decimal"/>
      <w:lvlText w:val="%1.%2.%3."/>
      <w:lvlJc w:val="left"/>
      <w:pPr>
        <w:ind w:left="1140" w:hanging="780"/>
      </w:pPr>
      <w:rPr>
        <w:rFonts w:hint="default"/>
        <w:b/>
      </w:rPr>
    </w:lvl>
    <w:lvl w:ilvl="3">
      <w:start w:val="1"/>
      <w:numFmt w:val="decimal"/>
      <w:lvlText w:val="%1.%2.%3.%4."/>
      <w:lvlJc w:val="left"/>
      <w:pPr>
        <w:ind w:left="1320" w:hanging="7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11145A84"/>
    <w:multiLevelType w:val="multilevel"/>
    <w:tmpl w:val="2B14F712"/>
    <w:lvl w:ilvl="0">
      <w:start w:val="9"/>
      <w:numFmt w:val="decimal"/>
      <w:lvlText w:val="%1."/>
      <w:lvlJc w:val="left"/>
      <w:pPr>
        <w:ind w:left="540" w:hanging="540"/>
      </w:pPr>
      <w:rPr>
        <w:rFonts w:hint="default"/>
      </w:rPr>
    </w:lvl>
    <w:lvl w:ilvl="1">
      <w:start w:val="6"/>
      <w:numFmt w:val="decimal"/>
      <w:lvlText w:val="%1.%2."/>
      <w:lvlJc w:val="left"/>
      <w:pPr>
        <w:ind w:left="720" w:hanging="540"/>
      </w:pPr>
      <w:rPr>
        <w:rFonts w:hint="default"/>
      </w:rPr>
    </w:lvl>
    <w:lvl w:ilvl="2">
      <w:start w:val="1"/>
      <w:numFmt w:val="decimal"/>
      <w:lvlText w:val="%1.%2.%3."/>
      <w:lvlJc w:val="left"/>
      <w:pPr>
        <w:ind w:left="1080" w:hanging="720"/>
      </w:pPr>
      <w:rPr>
        <w:rFonts w:hint="default"/>
        <w:b/>
        <w:i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118F4AC1"/>
    <w:multiLevelType w:val="multilevel"/>
    <w:tmpl w:val="1EAE46E0"/>
    <w:lvl w:ilvl="0">
      <w:start w:val="3"/>
      <w:numFmt w:val="decimal"/>
      <w:lvlText w:val="%1."/>
      <w:lvlJc w:val="left"/>
      <w:pPr>
        <w:ind w:left="540" w:hanging="540"/>
      </w:pPr>
      <w:rPr>
        <w:rFonts w:hint="default"/>
        <w:b/>
      </w:rPr>
    </w:lvl>
    <w:lvl w:ilvl="1">
      <w:start w:val="6"/>
      <w:numFmt w:val="decimal"/>
      <w:lvlText w:val="%1.%2."/>
      <w:lvlJc w:val="left"/>
      <w:pPr>
        <w:ind w:left="540" w:hanging="54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12673F3C"/>
    <w:multiLevelType w:val="multilevel"/>
    <w:tmpl w:val="022EE688"/>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262827" w:themeColor="background1"/>
        <w:sz w:val="22"/>
        <w:szCs w:val="22"/>
        <w:vertAlign w:val="baseline"/>
      </w:rPr>
    </w:lvl>
    <w:lvl w:ilvl="1">
      <w:start w:val="1"/>
      <w:numFmt w:val="decimal"/>
      <w:lvlText w:val="%1.%2"/>
      <w:lvlJc w:val="left"/>
      <w:pPr>
        <w:tabs>
          <w:tab w:val="num" w:pos="680"/>
        </w:tabs>
        <w:ind w:left="680" w:hanging="680"/>
      </w:pPr>
      <w:rPr>
        <w:rFonts w:ascii="Times New Roman" w:hAnsi="Times New Roman" w:cs="Times New Roman" w:hint="default"/>
        <w:b/>
        <w:i w:val="0"/>
        <w:caps w:val="0"/>
        <w:strike w:val="0"/>
        <w:dstrike w:val="0"/>
        <w:vanish w:val="0"/>
        <w:color w:val="000000"/>
        <w:sz w:val="22"/>
        <w:szCs w:val="22"/>
        <w:vertAlign w:val="baseline"/>
      </w:rPr>
    </w:lvl>
    <w:lvl w:ilvl="2">
      <w:start w:val="1"/>
      <w:numFmt w:val="decimal"/>
      <w:lvlText w:val="%1.%2.%3"/>
      <w:lvlJc w:val="left"/>
      <w:pPr>
        <w:tabs>
          <w:tab w:val="num" w:pos="1361"/>
        </w:tabs>
        <w:ind w:left="1361" w:hanging="681"/>
      </w:pPr>
      <w:rPr>
        <w:rFonts w:ascii="Times New Roman" w:hAnsi="Times New Roman" w:cs="Times New Roman" w:hint="default"/>
        <w:b/>
        <w:i w:val="0"/>
        <w:caps w:val="0"/>
        <w:strike w:val="0"/>
        <w:dstrike w:val="0"/>
        <w:vanish w:val="0"/>
        <w:color w:val="000000"/>
        <w:sz w:val="22"/>
        <w:szCs w:val="22"/>
        <w:vertAlign w:val="baseline"/>
      </w:rPr>
    </w:lvl>
    <w:lvl w:ilvl="3">
      <w:start w:val="1"/>
      <w:numFmt w:val="lowerRoman"/>
      <w:lvlText w:val="(%4)"/>
      <w:lvlJc w:val="left"/>
      <w:pPr>
        <w:tabs>
          <w:tab w:val="num" w:pos="2041"/>
        </w:tabs>
        <w:ind w:left="2041" w:hanging="680"/>
      </w:pPr>
      <w:rPr>
        <w:rFonts w:ascii="Times New Roman" w:hAnsi="Times New Roman" w:cs="Times New Roman" w:hint="default"/>
        <w:b w:val="0"/>
        <w:i w:val="0"/>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Times New Roman" w:hAnsi="Times New Roman" w:cs="Times New Roman" w:hint="default"/>
        <w:b w:val="0"/>
        <w:i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Times New Roman" w:hAnsi="Times New Roman" w:cs="Times New Roman" w:hint="default"/>
        <w:b w:val="0"/>
        <w:caps w:val="0"/>
        <w:strike w:val="0"/>
        <w:dstrike w:val="0"/>
        <w:vanish w:val="0"/>
        <w:color w:val="000000"/>
        <w:sz w:val="22"/>
        <w:szCs w:val="22"/>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159A67DC"/>
    <w:multiLevelType w:val="hybridMultilevel"/>
    <w:tmpl w:val="7A36F0E0"/>
    <w:lvl w:ilvl="0" w:tplc="845EA44A">
      <w:start w:val="1"/>
      <w:numFmt w:val="decimal"/>
      <w:lvlText w:val="10.%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15CC65EA"/>
    <w:multiLevelType w:val="hybridMultilevel"/>
    <w:tmpl w:val="2610B3C8"/>
    <w:lvl w:ilvl="0" w:tplc="A94689F4">
      <w:start w:val="1"/>
      <w:numFmt w:val="decimal"/>
      <w:pStyle w:val="Pargrafo-MattosFilho"/>
      <w:lvlText w:val="%1."/>
      <w:lvlJc w:val="left"/>
      <w:pPr>
        <w:ind w:left="2145" w:hanging="360"/>
      </w:pPr>
      <w:rPr>
        <w:rFonts w:hint="default"/>
        <w:b w:val="0"/>
        <w:color w:val="000000"/>
      </w:rPr>
    </w:lvl>
    <w:lvl w:ilvl="1" w:tplc="04160019" w:tentative="1">
      <w:start w:val="1"/>
      <w:numFmt w:val="lowerLetter"/>
      <w:lvlText w:val="%2."/>
      <w:lvlJc w:val="left"/>
      <w:pPr>
        <w:ind w:left="2865" w:hanging="360"/>
      </w:pPr>
    </w:lvl>
    <w:lvl w:ilvl="2" w:tplc="0416001B" w:tentative="1">
      <w:start w:val="1"/>
      <w:numFmt w:val="lowerRoman"/>
      <w:lvlText w:val="%3."/>
      <w:lvlJc w:val="right"/>
      <w:pPr>
        <w:ind w:left="3585" w:hanging="180"/>
      </w:pPr>
    </w:lvl>
    <w:lvl w:ilvl="3" w:tplc="0416000F" w:tentative="1">
      <w:start w:val="1"/>
      <w:numFmt w:val="decimal"/>
      <w:lvlText w:val="%4."/>
      <w:lvlJc w:val="left"/>
      <w:pPr>
        <w:ind w:left="4305" w:hanging="360"/>
      </w:pPr>
    </w:lvl>
    <w:lvl w:ilvl="4" w:tplc="04160019" w:tentative="1">
      <w:start w:val="1"/>
      <w:numFmt w:val="lowerLetter"/>
      <w:lvlText w:val="%5."/>
      <w:lvlJc w:val="left"/>
      <w:pPr>
        <w:ind w:left="5025" w:hanging="360"/>
      </w:pPr>
    </w:lvl>
    <w:lvl w:ilvl="5" w:tplc="0416001B" w:tentative="1">
      <w:start w:val="1"/>
      <w:numFmt w:val="lowerRoman"/>
      <w:lvlText w:val="%6."/>
      <w:lvlJc w:val="right"/>
      <w:pPr>
        <w:ind w:left="5745" w:hanging="180"/>
      </w:pPr>
    </w:lvl>
    <w:lvl w:ilvl="6" w:tplc="0416000F" w:tentative="1">
      <w:start w:val="1"/>
      <w:numFmt w:val="decimal"/>
      <w:lvlText w:val="%7."/>
      <w:lvlJc w:val="left"/>
      <w:pPr>
        <w:ind w:left="6465" w:hanging="360"/>
      </w:pPr>
    </w:lvl>
    <w:lvl w:ilvl="7" w:tplc="04160019" w:tentative="1">
      <w:start w:val="1"/>
      <w:numFmt w:val="lowerLetter"/>
      <w:lvlText w:val="%8."/>
      <w:lvlJc w:val="left"/>
      <w:pPr>
        <w:ind w:left="7185" w:hanging="360"/>
      </w:pPr>
    </w:lvl>
    <w:lvl w:ilvl="8" w:tplc="0416001B" w:tentative="1">
      <w:start w:val="1"/>
      <w:numFmt w:val="lowerRoman"/>
      <w:lvlText w:val="%9."/>
      <w:lvlJc w:val="right"/>
      <w:pPr>
        <w:ind w:left="7905" w:hanging="180"/>
      </w:pPr>
    </w:lvl>
  </w:abstractNum>
  <w:abstractNum w:abstractNumId="28" w15:restartNumberingAfterBreak="0">
    <w:nsid w:val="163C3D5F"/>
    <w:multiLevelType w:val="multilevel"/>
    <w:tmpl w:val="C4767ABC"/>
    <w:name w:val="Bullets_House_Style"/>
    <w:lvl w:ilvl="0">
      <w:start w:val="1"/>
      <w:numFmt w:val="bullet"/>
      <w:lvlRestart w:val="0"/>
      <w:pStyle w:val="Bullet1"/>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16FE4AAE"/>
    <w:multiLevelType w:val="multilevel"/>
    <w:tmpl w:val="4A88D1E0"/>
    <w:lvl w:ilvl="0">
      <w:start w:val="1"/>
      <w:numFmt w:val="decimal"/>
      <w:lvlRestart w:val="0"/>
      <w:pStyle w:val="Exhibit1"/>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decimal"/>
      <w:pStyle w:val="Exhibit2"/>
      <w:lvlText w:val="%1.%2"/>
      <w:lvlJc w:val="left"/>
      <w:pPr>
        <w:tabs>
          <w:tab w:val="num" w:pos="680"/>
        </w:tabs>
        <w:ind w:left="680" w:hanging="680"/>
      </w:pPr>
      <w:rPr>
        <w:rFonts w:ascii="Arial" w:hAnsi="Arial" w:cs="Arial"/>
        <w:b/>
        <w:caps w:val="0"/>
        <w:strike w:val="0"/>
        <w:dstrike w:val="0"/>
        <w:vanish w:val="0"/>
        <w:color w:val="000000"/>
        <w:sz w:val="20"/>
        <w:vertAlign w:val="baseline"/>
      </w:rPr>
    </w:lvl>
    <w:lvl w:ilvl="2">
      <w:start w:val="1"/>
      <w:numFmt w:val="decimal"/>
      <w:pStyle w:val="Exhibit3"/>
      <w:lvlText w:val="%1.%2.%3"/>
      <w:lvlJc w:val="left"/>
      <w:pPr>
        <w:tabs>
          <w:tab w:val="num" w:pos="1361"/>
        </w:tabs>
        <w:ind w:left="1361" w:hanging="681"/>
      </w:pPr>
      <w:rPr>
        <w:rFonts w:ascii="Arial" w:hAnsi="Arial" w:cs="Arial"/>
        <w:b/>
        <w:i w:val="0"/>
        <w:iCs/>
        <w:caps w:val="0"/>
        <w:strike w:val="0"/>
        <w:dstrike w:val="0"/>
        <w:vanish w:val="0"/>
        <w:color w:val="000000"/>
        <w:sz w:val="17"/>
        <w:vertAlign w:val="baseline"/>
      </w:rPr>
    </w:lvl>
    <w:lvl w:ilvl="3">
      <w:start w:val="1"/>
      <w:numFmt w:val="lowerRoman"/>
      <w:pStyle w:val="Exhibit4"/>
      <w:lvlText w:val="(%4)"/>
      <w:lvlJc w:val="left"/>
      <w:pPr>
        <w:tabs>
          <w:tab w:val="num" w:pos="2041"/>
        </w:tabs>
        <w:ind w:left="2041" w:hanging="680"/>
      </w:pPr>
      <w:rPr>
        <w:rFonts w:ascii="Times New Roman" w:hAnsi="Times New Roman" w:cs="Times New Roman" w:hint="default"/>
        <w:b w:val="0"/>
        <w:i w:val="0"/>
        <w:iCs/>
        <w:caps w:val="0"/>
        <w:strike w:val="0"/>
        <w:dstrike w:val="0"/>
        <w:vanish w:val="0"/>
        <w:color w:val="000000"/>
        <w:sz w:val="24"/>
        <w:szCs w:val="24"/>
        <w:vertAlign w:val="baseline"/>
      </w:rPr>
    </w:lvl>
    <w:lvl w:ilvl="4">
      <w:start w:val="1"/>
      <w:numFmt w:val="lowerLetter"/>
      <w:pStyle w:val="Exhibit5"/>
      <w:lvlText w:val="(%5)"/>
      <w:lvlJc w:val="left"/>
      <w:pPr>
        <w:tabs>
          <w:tab w:val="num" w:pos="2721"/>
        </w:tabs>
        <w:ind w:left="2721" w:hanging="680"/>
      </w:pPr>
      <w:rPr>
        <w:rFonts w:ascii="Times New Roman" w:hAnsi="Times New Roman" w:cs="Times New Roman" w:hint="default"/>
        <w:b w:val="0"/>
        <w:caps w:val="0"/>
        <w:strike w:val="0"/>
        <w:dstrike w:val="0"/>
        <w:vanish w:val="0"/>
        <w:color w:val="000000"/>
        <w:sz w:val="24"/>
        <w:szCs w:val="24"/>
        <w:vertAlign w:val="baseline"/>
      </w:rPr>
    </w:lvl>
    <w:lvl w:ilvl="5">
      <w:start w:val="1"/>
      <w:numFmt w:val="upperRoman"/>
      <w:pStyle w:val="Exhibit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0" w15:restartNumberingAfterBreak="0">
    <w:nsid w:val="173574CD"/>
    <w:multiLevelType w:val="singleLevel"/>
    <w:tmpl w:val="47446B70"/>
    <w:lvl w:ilvl="0">
      <w:start w:val="1"/>
      <w:numFmt w:val="lowerRoman"/>
      <w:lvlText w:val="(%1)"/>
      <w:lvlJc w:val="left"/>
      <w:pPr>
        <w:ind w:left="1211" w:hanging="360"/>
      </w:pPr>
      <w:rPr>
        <w:rFonts w:hint="default"/>
        <w:b w:val="0"/>
        <w:i w:val="0"/>
        <w:w w:val="100"/>
        <w:sz w:val="22"/>
        <w:szCs w:val="22"/>
      </w:rPr>
    </w:lvl>
  </w:abstractNum>
  <w:abstractNum w:abstractNumId="31" w15:restartNumberingAfterBreak="0">
    <w:nsid w:val="17FA7B0F"/>
    <w:multiLevelType w:val="multilevel"/>
    <w:tmpl w:val="9CF02028"/>
    <w:lvl w:ilvl="0">
      <w:start w:val="4"/>
      <w:numFmt w:val="decimal"/>
      <w:lvlText w:val="%1."/>
      <w:lvlJc w:val="left"/>
      <w:pPr>
        <w:ind w:left="765" w:hanging="765"/>
      </w:pPr>
      <w:rPr>
        <w:rFonts w:hint="default"/>
      </w:rPr>
    </w:lvl>
    <w:lvl w:ilvl="1">
      <w:start w:val="31"/>
      <w:numFmt w:val="decimal"/>
      <w:lvlText w:val="%1.%2."/>
      <w:lvlJc w:val="left"/>
      <w:pPr>
        <w:ind w:left="1231" w:hanging="765"/>
      </w:pPr>
      <w:rPr>
        <w:rFonts w:hint="default"/>
      </w:rPr>
    </w:lvl>
    <w:lvl w:ilvl="2">
      <w:start w:val="1"/>
      <w:numFmt w:val="decimal"/>
      <w:lvlText w:val="%1.%2.%3."/>
      <w:lvlJc w:val="left"/>
      <w:pPr>
        <w:ind w:left="1697" w:hanging="765"/>
      </w:pPr>
      <w:rPr>
        <w:rFonts w:hint="default"/>
      </w:rPr>
    </w:lvl>
    <w:lvl w:ilvl="3">
      <w:start w:val="4"/>
      <w:numFmt w:val="decimal"/>
      <w:lvlText w:val="%4.32.1.1."/>
      <w:lvlJc w:val="left"/>
      <w:pPr>
        <w:ind w:left="2163" w:hanging="765"/>
      </w:pPr>
      <w:rPr>
        <w:rFonts w:ascii="Times New Roman" w:hAnsi="Times New Roman" w:cs="Times New Roman" w:hint="default"/>
        <w:b/>
        <w:sz w:val="24"/>
        <w:szCs w:val="20"/>
      </w:rPr>
    </w:lvl>
    <w:lvl w:ilvl="4">
      <w:start w:val="1"/>
      <w:numFmt w:val="decimal"/>
      <w:lvlText w:val="%1.%2.%3.%4.%5."/>
      <w:lvlJc w:val="left"/>
      <w:pPr>
        <w:ind w:left="2944" w:hanging="1080"/>
      </w:pPr>
      <w:rPr>
        <w:rFonts w:hint="default"/>
      </w:rPr>
    </w:lvl>
    <w:lvl w:ilvl="5">
      <w:start w:val="1"/>
      <w:numFmt w:val="decimal"/>
      <w:lvlText w:val="%1.%2.%3.%4.%5.%6."/>
      <w:lvlJc w:val="left"/>
      <w:pPr>
        <w:ind w:left="3410" w:hanging="1080"/>
      </w:pPr>
      <w:rPr>
        <w:rFonts w:hint="default"/>
      </w:rPr>
    </w:lvl>
    <w:lvl w:ilvl="6">
      <w:start w:val="1"/>
      <w:numFmt w:val="decimal"/>
      <w:lvlText w:val="%1.%2.%3.%4.%5.%6.%7."/>
      <w:lvlJc w:val="left"/>
      <w:pPr>
        <w:ind w:left="4236" w:hanging="1440"/>
      </w:pPr>
      <w:rPr>
        <w:rFonts w:hint="default"/>
      </w:rPr>
    </w:lvl>
    <w:lvl w:ilvl="7">
      <w:start w:val="1"/>
      <w:numFmt w:val="decimal"/>
      <w:lvlText w:val="%1.%2.%3.%4.%5.%6.%7.%8."/>
      <w:lvlJc w:val="left"/>
      <w:pPr>
        <w:ind w:left="4702" w:hanging="1440"/>
      </w:pPr>
      <w:rPr>
        <w:rFonts w:hint="default"/>
      </w:rPr>
    </w:lvl>
    <w:lvl w:ilvl="8">
      <w:start w:val="1"/>
      <w:numFmt w:val="decimal"/>
      <w:lvlText w:val="%1.%2.%3.%4.%5.%6.%7.%8.%9."/>
      <w:lvlJc w:val="left"/>
      <w:pPr>
        <w:ind w:left="5528" w:hanging="1800"/>
      </w:pPr>
      <w:rPr>
        <w:rFonts w:hint="default"/>
      </w:rPr>
    </w:lvl>
  </w:abstractNum>
  <w:abstractNum w:abstractNumId="32" w15:restartNumberingAfterBreak="0">
    <w:nsid w:val="19ED5B84"/>
    <w:multiLevelType w:val="multilevel"/>
    <w:tmpl w:val="E9F61528"/>
    <w:lvl w:ilvl="0">
      <w:start w:val="12"/>
      <w:numFmt w:val="decimal"/>
      <w:lvlText w:val="%1."/>
      <w:lvlJc w:val="left"/>
      <w:pPr>
        <w:ind w:left="660" w:hanging="660"/>
      </w:pPr>
      <w:rPr>
        <w:rFonts w:hint="default"/>
      </w:rPr>
    </w:lvl>
    <w:lvl w:ilvl="1">
      <w:start w:val="2"/>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3" w15:restartNumberingAfterBreak="0">
    <w:nsid w:val="1A3400D7"/>
    <w:multiLevelType w:val="hybridMultilevel"/>
    <w:tmpl w:val="499094AA"/>
    <w:lvl w:ilvl="0" w:tplc="DFC2BBD0">
      <w:start w:val="1"/>
      <w:numFmt w:val="decimal"/>
      <w:lvlText w:val="2.2.%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1C7453BF"/>
    <w:multiLevelType w:val="multilevel"/>
    <w:tmpl w:val="62804F18"/>
    <w:name w:val="House_Style9"/>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1E3E64E4"/>
    <w:multiLevelType w:val="hybridMultilevel"/>
    <w:tmpl w:val="ADB69408"/>
    <w:lvl w:ilvl="0" w:tplc="1844267E">
      <w:start w:val="1"/>
      <w:numFmt w:val="decimal"/>
      <w:lvlText w:val="9.%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1FBF0DE4"/>
    <w:multiLevelType w:val="hybridMultilevel"/>
    <w:tmpl w:val="193ED35A"/>
    <w:lvl w:ilvl="0" w:tplc="D1B20F2E">
      <w:start w:val="1"/>
      <w:numFmt w:val="lowerLetter"/>
      <w:lvlText w:val="(%1)"/>
      <w:lvlJc w:val="left"/>
      <w:pPr>
        <w:ind w:left="1065" w:hanging="360"/>
      </w:pPr>
      <w:rPr>
        <w:rFonts w:hint="default"/>
        <w:b w:val="0"/>
        <w:i w:val="0"/>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7" w15:restartNumberingAfterBreak="0">
    <w:nsid w:val="2005187F"/>
    <w:multiLevelType w:val="hybridMultilevel"/>
    <w:tmpl w:val="DB32BC94"/>
    <w:lvl w:ilvl="0" w:tplc="566E0AD4">
      <w:start w:val="1"/>
      <w:numFmt w:val="decimal"/>
      <w:lvlText w:val="3.5.%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20360049"/>
    <w:multiLevelType w:val="hybridMultilevel"/>
    <w:tmpl w:val="CD442B36"/>
    <w:lvl w:ilvl="0" w:tplc="2230E638">
      <w:start w:val="1"/>
      <w:numFmt w:val="decimal"/>
      <w:lvlText w:val="5.%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20923AA1"/>
    <w:multiLevelType w:val="multilevel"/>
    <w:tmpl w:val="642EB4B6"/>
    <w:lvl w:ilvl="0">
      <w:start w:val="10"/>
      <w:numFmt w:val="decimal"/>
      <w:lvlText w:val="%1."/>
      <w:lvlJc w:val="left"/>
      <w:pPr>
        <w:ind w:left="660" w:hanging="660"/>
      </w:pPr>
      <w:rPr>
        <w:rFonts w:hint="default"/>
        <w:color w:val="auto"/>
      </w:rPr>
    </w:lvl>
    <w:lvl w:ilvl="1">
      <w:start w:val="4"/>
      <w:numFmt w:val="decimal"/>
      <w:lvlText w:val="%1.%2."/>
      <w:lvlJc w:val="left"/>
      <w:pPr>
        <w:ind w:left="840" w:hanging="660"/>
      </w:pPr>
      <w:rPr>
        <w:rFonts w:hint="default"/>
        <w:color w:val="auto"/>
      </w:rPr>
    </w:lvl>
    <w:lvl w:ilvl="2">
      <w:start w:val="1"/>
      <w:numFmt w:val="decimal"/>
      <w:lvlText w:val="%1.%2.%3."/>
      <w:lvlJc w:val="left"/>
      <w:pPr>
        <w:ind w:left="1080" w:hanging="720"/>
      </w:pPr>
      <w:rPr>
        <w:rFonts w:hint="default"/>
        <w:b/>
        <w:color w:val="auto"/>
      </w:rPr>
    </w:lvl>
    <w:lvl w:ilvl="3">
      <w:start w:val="1"/>
      <w:numFmt w:val="decimal"/>
      <w:lvlText w:val="%1.%2.%3.%4."/>
      <w:lvlJc w:val="left"/>
      <w:pPr>
        <w:ind w:left="1260" w:hanging="720"/>
      </w:pPr>
      <w:rPr>
        <w:rFonts w:hint="default"/>
        <w:color w:val="auto"/>
      </w:rPr>
    </w:lvl>
    <w:lvl w:ilvl="4">
      <w:start w:val="1"/>
      <w:numFmt w:val="decimal"/>
      <w:lvlText w:val="%1.%2.%3.%4.%5."/>
      <w:lvlJc w:val="left"/>
      <w:pPr>
        <w:ind w:left="1800" w:hanging="1080"/>
      </w:pPr>
      <w:rPr>
        <w:rFonts w:hint="default"/>
        <w:color w:val="auto"/>
      </w:rPr>
    </w:lvl>
    <w:lvl w:ilvl="5">
      <w:start w:val="1"/>
      <w:numFmt w:val="decimal"/>
      <w:lvlText w:val="%1.%2.%3.%4.%5.%6."/>
      <w:lvlJc w:val="left"/>
      <w:pPr>
        <w:ind w:left="1980" w:hanging="1080"/>
      </w:pPr>
      <w:rPr>
        <w:rFonts w:hint="default"/>
        <w:color w:val="auto"/>
      </w:rPr>
    </w:lvl>
    <w:lvl w:ilvl="6">
      <w:start w:val="1"/>
      <w:numFmt w:val="decimal"/>
      <w:lvlText w:val="%1.%2.%3.%4.%5.%6.%7."/>
      <w:lvlJc w:val="left"/>
      <w:pPr>
        <w:ind w:left="2520" w:hanging="1440"/>
      </w:pPr>
      <w:rPr>
        <w:rFonts w:hint="default"/>
        <w:color w:val="auto"/>
      </w:rPr>
    </w:lvl>
    <w:lvl w:ilvl="7">
      <w:start w:val="1"/>
      <w:numFmt w:val="decimal"/>
      <w:lvlText w:val="%1.%2.%3.%4.%5.%6.%7.%8."/>
      <w:lvlJc w:val="left"/>
      <w:pPr>
        <w:ind w:left="2700" w:hanging="1440"/>
      </w:pPr>
      <w:rPr>
        <w:rFonts w:hint="default"/>
        <w:color w:val="auto"/>
      </w:rPr>
    </w:lvl>
    <w:lvl w:ilvl="8">
      <w:start w:val="1"/>
      <w:numFmt w:val="decimal"/>
      <w:lvlText w:val="%1.%2.%3.%4.%5.%6.%7.%8.%9."/>
      <w:lvlJc w:val="left"/>
      <w:pPr>
        <w:ind w:left="3240" w:hanging="1800"/>
      </w:pPr>
      <w:rPr>
        <w:rFonts w:hint="default"/>
        <w:color w:val="auto"/>
      </w:rPr>
    </w:lvl>
  </w:abstractNum>
  <w:abstractNum w:abstractNumId="40" w15:restartNumberingAfterBreak="0">
    <w:nsid w:val="218D696C"/>
    <w:multiLevelType w:val="hybridMultilevel"/>
    <w:tmpl w:val="4BB0FA12"/>
    <w:lvl w:ilvl="0" w:tplc="1F66058C">
      <w:start w:val="1"/>
      <w:numFmt w:val="decimal"/>
      <w:lvlText w:val="6.%1."/>
      <w:lvlJc w:val="left"/>
      <w:pPr>
        <w:ind w:left="360" w:hanging="360"/>
      </w:pPr>
      <w:rPr>
        <w:rFonts w:hint="default"/>
        <w:b/>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22F53BE3"/>
    <w:multiLevelType w:val="hybridMultilevel"/>
    <w:tmpl w:val="9B2C8846"/>
    <w:lvl w:ilvl="0" w:tplc="765C2D38">
      <w:start w:val="1"/>
      <w:numFmt w:val="decimal"/>
      <w:lvlText w:val="4.1.%1."/>
      <w:lvlJc w:val="left"/>
      <w:pPr>
        <w:ind w:left="108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24AD4236"/>
    <w:multiLevelType w:val="hybridMultilevel"/>
    <w:tmpl w:val="0DB07112"/>
    <w:lvl w:ilvl="0" w:tplc="53D47CE6">
      <w:start w:val="1"/>
      <w:numFmt w:val="lowerRoman"/>
      <w:lvlText w:val="(%1)"/>
      <w:lvlJc w:val="left"/>
      <w:pPr>
        <w:ind w:left="1080" w:hanging="720"/>
      </w:pPr>
      <w:rPr>
        <w:rFonts w:hint="default"/>
        <w:lang w:val="x-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254A377C"/>
    <w:multiLevelType w:val="hybridMultilevel"/>
    <w:tmpl w:val="2C24EC7C"/>
    <w:lvl w:ilvl="0" w:tplc="E2243F1E">
      <w:start w:val="1"/>
      <w:numFmt w:val="decimal"/>
      <w:lvlText w:val="5.%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265D6C9B"/>
    <w:multiLevelType w:val="hybridMultilevel"/>
    <w:tmpl w:val="149AAD04"/>
    <w:lvl w:ilvl="0" w:tplc="BD40CCBE">
      <w:start w:val="1"/>
      <w:numFmt w:val="upperRoman"/>
      <w:lvlText w:val="%1."/>
      <w:lvlJc w:val="left"/>
      <w:pPr>
        <w:ind w:left="2081" w:hanging="720"/>
      </w:pPr>
      <w:rPr>
        <w:rFonts w:hint="default"/>
      </w:rPr>
    </w:lvl>
    <w:lvl w:ilvl="1" w:tplc="04160019" w:tentative="1">
      <w:start w:val="1"/>
      <w:numFmt w:val="lowerLetter"/>
      <w:lvlText w:val="%2."/>
      <w:lvlJc w:val="left"/>
      <w:pPr>
        <w:ind w:left="2441" w:hanging="360"/>
      </w:pPr>
    </w:lvl>
    <w:lvl w:ilvl="2" w:tplc="0416001B" w:tentative="1">
      <w:start w:val="1"/>
      <w:numFmt w:val="lowerRoman"/>
      <w:lvlText w:val="%3."/>
      <w:lvlJc w:val="right"/>
      <w:pPr>
        <w:ind w:left="3161" w:hanging="180"/>
      </w:pPr>
    </w:lvl>
    <w:lvl w:ilvl="3" w:tplc="0416000F" w:tentative="1">
      <w:start w:val="1"/>
      <w:numFmt w:val="decimal"/>
      <w:lvlText w:val="%4."/>
      <w:lvlJc w:val="left"/>
      <w:pPr>
        <w:ind w:left="3881" w:hanging="360"/>
      </w:pPr>
    </w:lvl>
    <w:lvl w:ilvl="4" w:tplc="04160019" w:tentative="1">
      <w:start w:val="1"/>
      <w:numFmt w:val="lowerLetter"/>
      <w:lvlText w:val="%5."/>
      <w:lvlJc w:val="left"/>
      <w:pPr>
        <w:ind w:left="4601" w:hanging="360"/>
      </w:pPr>
    </w:lvl>
    <w:lvl w:ilvl="5" w:tplc="0416001B" w:tentative="1">
      <w:start w:val="1"/>
      <w:numFmt w:val="lowerRoman"/>
      <w:lvlText w:val="%6."/>
      <w:lvlJc w:val="right"/>
      <w:pPr>
        <w:ind w:left="5321" w:hanging="180"/>
      </w:pPr>
    </w:lvl>
    <w:lvl w:ilvl="6" w:tplc="0416000F" w:tentative="1">
      <w:start w:val="1"/>
      <w:numFmt w:val="decimal"/>
      <w:lvlText w:val="%7."/>
      <w:lvlJc w:val="left"/>
      <w:pPr>
        <w:ind w:left="6041" w:hanging="360"/>
      </w:pPr>
    </w:lvl>
    <w:lvl w:ilvl="7" w:tplc="04160019" w:tentative="1">
      <w:start w:val="1"/>
      <w:numFmt w:val="lowerLetter"/>
      <w:lvlText w:val="%8."/>
      <w:lvlJc w:val="left"/>
      <w:pPr>
        <w:ind w:left="6761" w:hanging="360"/>
      </w:pPr>
    </w:lvl>
    <w:lvl w:ilvl="8" w:tplc="0416001B" w:tentative="1">
      <w:start w:val="1"/>
      <w:numFmt w:val="lowerRoman"/>
      <w:lvlText w:val="%9."/>
      <w:lvlJc w:val="right"/>
      <w:pPr>
        <w:ind w:left="7481" w:hanging="180"/>
      </w:pPr>
    </w:lvl>
  </w:abstractNum>
  <w:abstractNum w:abstractNumId="46" w15:restartNumberingAfterBreak="0">
    <w:nsid w:val="27B33551"/>
    <w:multiLevelType w:val="hybridMultilevel"/>
    <w:tmpl w:val="2C54E196"/>
    <w:lvl w:ilvl="0" w:tplc="BD3C5CA4">
      <w:start w:val="1"/>
      <w:numFmt w:val="decimal"/>
      <w:lvlText w:val="3.6.%1."/>
      <w:lvlJc w:val="left"/>
      <w:pPr>
        <w:ind w:left="502"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288C4026"/>
    <w:multiLevelType w:val="hybridMultilevel"/>
    <w:tmpl w:val="70947858"/>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48" w15:restartNumberingAfterBreak="0">
    <w:nsid w:val="28E34DA0"/>
    <w:multiLevelType w:val="multilevel"/>
    <w:tmpl w:val="5BCC3B9C"/>
    <w:lvl w:ilvl="0">
      <w:start w:val="3"/>
      <w:numFmt w:val="decimal"/>
      <w:lvlText w:val="%1."/>
      <w:lvlJc w:val="left"/>
      <w:pPr>
        <w:ind w:left="540" w:hanging="540"/>
      </w:pPr>
      <w:rPr>
        <w:rFonts w:hint="default"/>
      </w:rPr>
    </w:lvl>
    <w:lvl w:ilvl="1">
      <w:start w:val="9"/>
      <w:numFmt w:val="decimal"/>
      <w:lvlText w:val="%1.%2."/>
      <w:lvlJc w:val="left"/>
      <w:pPr>
        <w:ind w:left="720" w:hanging="540"/>
      </w:pPr>
      <w:rPr>
        <w:rFonts w:hint="default"/>
      </w:rPr>
    </w:lvl>
    <w:lvl w:ilvl="2">
      <w:start w:val="1"/>
      <w:numFmt w:val="decimal"/>
      <w:lvlText w:val="%1.8.%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9" w15:restartNumberingAfterBreak="0">
    <w:nsid w:val="2B675127"/>
    <w:multiLevelType w:val="hybridMultilevel"/>
    <w:tmpl w:val="DD5C91DA"/>
    <w:lvl w:ilvl="0" w:tplc="58A6612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50" w15:restartNumberingAfterBreak="0">
    <w:nsid w:val="2B755B91"/>
    <w:multiLevelType w:val="multilevel"/>
    <w:tmpl w:val="86D64C12"/>
    <w:lvl w:ilvl="0">
      <w:start w:val="12"/>
      <w:numFmt w:val="decimal"/>
      <w:lvlText w:val="%1."/>
      <w:lvlJc w:val="left"/>
      <w:pPr>
        <w:ind w:left="660" w:hanging="660"/>
      </w:pPr>
      <w:rPr>
        <w:rFonts w:hint="default"/>
      </w:rPr>
    </w:lvl>
    <w:lvl w:ilvl="1">
      <w:start w:val="3"/>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1" w15:restartNumberingAfterBreak="0">
    <w:nsid w:val="2BF6294C"/>
    <w:multiLevelType w:val="hybridMultilevel"/>
    <w:tmpl w:val="4D1E02F0"/>
    <w:lvl w:ilvl="0" w:tplc="8B5EFC80">
      <w:start w:val="1"/>
      <w:numFmt w:val="decimal"/>
      <w:lvlText w:val="2.%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2E5F23BD"/>
    <w:multiLevelType w:val="multilevel"/>
    <w:tmpl w:val="421451A0"/>
    <w:lvl w:ilvl="0">
      <w:start w:val="12"/>
      <w:numFmt w:val="decimal"/>
      <w:lvlText w:val="%1."/>
      <w:lvlJc w:val="left"/>
      <w:pPr>
        <w:ind w:left="660" w:hanging="660"/>
      </w:pPr>
      <w:rPr>
        <w:rFonts w:hint="default"/>
      </w:rPr>
    </w:lvl>
    <w:lvl w:ilvl="1">
      <w:start w:val="5"/>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3" w15:restartNumberingAfterBreak="0">
    <w:nsid w:val="2EF8097F"/>
    <w:multiLevelType w:val="multilevel"/>
    <w:tmpl w:val="E54637D6"/>
    <w:lvl w:ilvl="0">
      <w:start w:val="4"/>
      <w:numFmt w:val="decimal"/>
      <w:lvlText w:val="%1"/>
      <w:lvlJc w:val="left"/>
      <w:pPr>
        <w:ind w:left="660" w:hanging="660"/>
      </w:pPr>
      <w:rPr>
        <w:rFonts w:hint="default"/>
        <w:b w:val="0"/>
      </w:rPr>
    </w:lvl>
    <w:lvl w:ilvl="1">
      <w:start w:val="2"/>
      <w:numFmt w:val="decimal"/>
      <w:lvlText w:val="%1.%2"/>
      <w:lvlJc w:val="left"/>
      <w:pPr>
        <w:ind w:left="895" w:hanging="660"/>
      </w:pPr>
      <w:rPr>
        <w:rFonts w:hint="default"/>
        <w:b w:val="0"/>
      </w:rPr>
    </w:lvl>
    <w:lvl w:ilvl="2">
      <w:start w:val="2"/>
      <w:numFmt w:val="decimal"/>
      <w:lvlText w:val="%1.%2.%3"/>
      <w:lvlJc w:val="left"/>
      <w:pPr>
        <w:ind w:left="1190" w:hanging="720"/>
      </w:pPr>
      <w:rPr>
        <w:rFonts w:hint="default"/>
        <w:b w:val="0"/>
      </w:rPr>
    </w:lvl>
    <w:lvl w:ilvl="3">
      <w:start w:val="4"/>
      <w:numFmt w:val="decimal"/>
      <w:lvlText w:val="%1.%2.%3.%4"/>
      <w:lvlJc w:val="left"/>
      <w:pPr>
        <w:ind w:left="1425" w:hanging="720"/>
      </w:pPr>
      <w:rPr>
        <w:rFonts w:hint="default"/>
        <w:b w:val="0"/>
      </w:rPr>
    </w:lvl>
    <w:lvl w:ilvl="4">
      <w:start w:val="1"/>
      <w:numFmt w:val="decimal"/>
      <w:lvlText w:val="%1.%2.%3.%4.%5"/>
      <w:lvlJc w:val="left"/>
      <w:pPr>
        <w:ind w:left="2020" w:hanging="1080"/>
      </w:pPr>
      <w:rPr>
        <w:rFonts w:hint="default"/>
        <w:b w:val="0"/>
      </w:rPr>
    </w:lvl>
    <w:lvl w:ilvl="5">
      <w:start w:val="1"/>
      <w:numFmt w:val="decimal"/>
      <w:lvlText w:val="%1.%2.%3.%4.%5.%6"/>
      <w:lvlJc w:val="left"/>
      <w:pPr>
        <w:ind w:left="2255" w:hanging="1080"/>
      </w:pPr>
      <w:rPr>
        <w:rFonts w:hint="default"/>
        <w:b w:val="0"/>
      </w:rPr>
    </w:lvl>
    <w:lvl w:ilvl="6">
      <w:start w:val="1"/>
      <w:numFmt w:val="decimal"/>
      <w:lvlText w:val="%1.%2.%3.%4.%5.%6.%7"/>
      <w:lvlJc w:val="left"/>
      <w:pPr>
        <w:ind w:left="2850" w:hanging="1440"/>
      </w:pPr>
      <w:rPr>
        <w:rFonts w:hint="default"/>
        <w:b w:val="0"/>
      </w:rPr>
    </w:lvl>
    <w:lvl w:ilvl="7">
      <w:start w:val="1"/>
      <w:numFmt w:val="decimal"/>
      <w:lvlText w:val="%1.%2.%3.%4.%5.%6.%7.%8"/>
      <w:lvlJc w:val="left"/>
      <w:pPr>
        <w:ind w:left="3085" w:hanging="1440"/>
      </w:pPr>
      <w:rPr>
        <w:rFonts w:hint="default"/>
        <w:b w:val="0"/>
      </w:rPr>
    </w:lvl>
    <w:lvl w:ilvl="8">
      <w:start w:val="1"/>
      <w:numFmt w:val="decimal"/>
      <w:lvlText w:val="%1.%2.%3.%4.%5.%6.%7.%8.%9"/>
      <w:lvlJc w:val="left"/>
      <w:pPr>
        <w:ind w:left="3680" w:hanging="1800"/>
      </w:pPr>
      <w:rPr>
        <w:rFonts w:hint="default"/>
        <w:b w:val="0"/>
      </w:rPr>
    </w:lvl>
  </w:abstractNum>
  <w:abstractNum w:abstractNumId="54" w15:restartNumberingAfterBreak="0">
    <w:nsid w:val="2F464B13"/>
    <w:multiLevelType w:val="hybridMultilevel"/>
    <w:tmpl w:val="C83E704A"/>
    <w:lvl w:ilvl="0" w:tplc="96C0E06E">
      <w:start w:val="1"/>
      <w:numFmt w:val="decimal"/>
      <w:lvlText w:val="4.2.2.%1."/>
      <w:lvlJc w:val="left"/>
      <w:pPr>
        <w:ind w:left="1789" w:hanging="360"/>
      </w:pPr>
      <w:rPr>
        <w:rFonts w:hint="default"/>
      </w:rPr>
    </w:lvl>
    <w:lvl w:ilvl="1" w:tplc="485EB8CE">
      <w:start w:val="1"/>
      <w:numFmt w:val="decimal"/>
      <w:lvlText w:val="4.2.2.%2."/>
      <w:lvlJc w:val="left"/>
      <w:pPr>
        <w:ind w:left="2628" w:hanging="360"/>
      </w:pPr>
      <w:rPr>
        <w:rFonts w:hint="default"/>
        <w:b/>
      </w:rPr>
    </w:lvl>
    <w:lvl w:ilvl="2" w:tplc="3CC6D438">
      <w:start w:val="1"/>
      <w:numFmt w:val="lowerRoman"/>
      <w:lvlText w:val="(%3)"/>
      <w:lvlJc w:val="left"/>
      <w:pPr>
        <w:ind w:left="2340" w:hanging="360"/>
      </w:pPr>
      <w:rPr>
        <w:rFonts w:ascii="Times New Roman" w:hAnsi="Times New Roman" w:cs="Times New Roman" w:hint="default"/>
        <w:sz w:val="24"/>
        <w:szCs w:val="24"/>
      </w:rPr>
    </w:lvl>
    <w:lvl w:ilvl="3" w:tplc="FB6E5658">
      <w:start w:val="1"/>
      <w:numFmt w:val="upperRoman"/>
      <w:lvlText w:val="%4."/>
      <w:lvlJc w:val="left"/>
      <w:pPr>
        <w:ind w:left="3240" w:hanging="720"/>
      </w:pPr>
      <w:rPr>
        <w:rFonts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31567FD1"/>
    <w:multiLevelType w:val="multilevel"/>
    <w:tmpl w:val="A0C8B73E"/>
    <w:lvl w:ilvl="0">
      <w:start w:val="12"/>
      <w:numFmt w:val="decimal"/>
      <w:lvlText w:val="%1."/>
      <w:lvlJc w:val="left"/>
      <w:pPr>
        <w:ind w:left="660" w:hanging="660"/>
      </w:pPr>
      <w:rPr>
        <w:rFonts w:hint="default"/>
      </w:rPr>
    </w:lvl>
    <w:lvl w:ilvl="1">
      <w:start w:val="7"/>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6" w15:restartNumberingAfterBreak="0">
    <w:nsid w:val="37FA2A19"/>
    <w:multiLevelType w:val="hybridMultilevel"/>
    <w:tmpl w:val="5282BE7E"/>
    <w:lvl w:ilvl="0" w:tplc="FFFFFFFF">
      <w:start w:val="1"/>
      <w:numFmt w:val="lowerLetter"/>
      <w:lvlText w:val="%1."/>
      <w:lvlJc w:val="left"/>
      <w:pPr>
        <w:ind w:left="2988" w:hanging="360"/>
      </w:pPr>
      <w:rPr>
        <w:rFonts w:ascii="Times New Roman" w:hAnsi="Times New Roman" w:cs="Times New Roman"/>
        <w:sz w:val="20"/>
        <w:szCs w:val="20"/>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57" w15:restartNumberingAfterBreak="0">
    <w:nsid w:val="395D5121"/>
    <w:multiLevelType w:val="multilevel"/>
    <w:tmpl w:val="66EA9F6E"/>
    <w:lvl w:ilvl="0">
      <w:start w:val="4"/>
      <w:numFmt w:val="decimal"/>
      <w:lvlText w:val="%1."/>
      <w:lvlJc w:val="left"/>
      <w:pPr>
        <w:ind w:left="540" w:hanging="540"/>
      </w:pPr>
      <w:rPr>
        <w:rFonts w:hint="default"/>
        <w:color w:val="000000"/>
      </w:rPr>
    </w:lvl>
    <w:lvl w:ilvl="1">
      <w:start w:val="5"/>
      <w:numFmt w:val="decimal"/>
      <w:lvlText w:val="%1.%2."/>
      <w:lvlJc w:val="left"/>
      <w:pPr>
        <w:ind w:left="540" w:hanging="540"/>
      </w:pPr>
      <w:rPr>
        <w:rFonts w:hint="default"/>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58" w15:restartNumberingAfterBreak="0">
    <w:nsid w:val="3DEF3EF4"/>
    <w:multiLevelType w:val="multilevel"/>
    <w:tmpl w:val="BFFE178E"/>
    <w:lvl w:ilvl="0">
      <w:start w:val="12"/>
      <w:numFmt w:val="decimal"/>
      <w:lvlText w:val="%1."/>
      <w:lvlJc w:val="left"/>
      <w:pPr>
        <w:ind w:left="660" w:hanging="660"/>
      </w:pPr>
      <w:rPr>
        <w:rFonts w:hint="default"/>
      </w:rPr>
    </w:lvl>
    <w:lvl w:ilvl="1">
      <w:start w:val="8"/>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9" w15:restartNumberingAfterBreak="0">
    <w:nsid w:val="3E7D7E29"/>
    <w:multiLevelType w:val="hybridMultilevel"/>
    <w:tmpl w:val="9A2AC588"/>
    <w:lvl w:ilvl="0" w:tplc="24BED82C">
      <w:start w:val="1"/>
      <w:numFmt w:val="decimal"/>
      <w:lvlText w:val="3.6.5.%1."/>
      <w:lvlJc w:val="left"/>
      <w:pPr>
        <w:ind w:left="2498"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0" w15:restartNumberingAfterBreak="0">
    <w:nsid w:val="401B7D6B"/>
    <w:multiLevelType w:val="multilevel"/>
    <w:tmpl w:val="140203AE"/>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ascii="Times New Roman" w:hAnsi="Times New Roman" w:cs="Times New Roman"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1" w15:restartNumberingAfterBreak="0">
    <w:nsid w:val="421A318F"/>
    <w:multiLevelType w:val="hybridMultilevel"/>
    <w:tmpl w:val="CE482BA4"/>
    <w:lvl w:ilvl="0" w:tplc="7A6635C2">
      <w:start w:val="1"/>
      <w:numFmt w:val="decimal"/>
      <w:lvlText w:val="2.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42ED33F9"/>
    <w:multiLevelType w:val="multilevel"/>
    <w:tmpl w:val="A72246E4"/>
    <w:lvl w:ilvl="0">
      <w:start w:val="12"/>
      <w:numFmt w:val="decimal"/>
      <w:lvlText w:val="%1."/>
      <w:lvlJc w:val="left"/>
      <w:pPr>
        <w:ind w:left="660" w:hanging="660"/>
      </w:pPr>
      <w:rPr>
        <w:rFonts w:hint="default"/>
      </w:rPr>
    </w:lvl>
    <w:lvl w:ilvl="1">
      <w:start w:val="4"/>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3" w15:restartNumberingAfterBreak="0">
    <w:nsid w:val="43234EE4"/>
    <w:multiLevelType w:val="hybridMultilevel"/>
    <w:tmpl w:val="559CDBB0"/>
    <w:lvl w:ilvl="0" w:tplc="9156204C">
      <w:start w:val="1"/>
      <w:numFmt w:val="decimal"/>
      <w:lvlText w:val="1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15:restartNumberingAfterBreak="0">
    <w:nsid w:val="45E77D3A"/>
    <w:multiLevelType w:val="multilevel"/>
    <w:tmpl w:val="CC02FB9C"/>
    <w:lvl w:ilvl="0">
      <w:start w:val="4"/>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481A5F72"/>
    <w:multiLevelType w:val="multilevel"/>
    <w:tmpl w:val="09787F96"/>
    <w:lvl w:ilvl="0">
      <w:start w:val="3"/>
      <w:numFmt w:val="decimal"/>
      <w:lvlText w:val="%1."/>
      <w:lvlJc w:val="left"/>
      <w:pPr>
        <w:ind w:left="480" w:hanging="480"/>
      </w:pPr>
      <w:rPr>
        <w:rFonts w:hint="default"/>
        <w:color w:val="auto"/>
      </w:rPr>
    </w:lvl>
    <w:lvl w:ilvl="1">
      <w:start w:val="7"/>
      <w:numFmt w:val="decimal"/>
      <w:lvlText w:val="%1.%2."/>
      <w:lvlJc w:val="left"/>
      <w:pPr>
        <w:ind w:left="720" w:hanging="720"/>
      </w:pPr>
      <w:rPr>
        <w:rFonts w:hint="default"/>
        <w:color w:val="auto"/>
      </w:rPr>
    </w:lvl>
    <w:lvl w:ilvl="2">
      <w:start w:val="1"/>
      <w:numFmt w:val="decimal"/>
      <w:lvlText w:val="%1.%2.%3."/>
      <w:lvlJc w:val="left"/>
      <w:pPr>
        <w:ind w:left="1146" w:hanging="720"/>
      </w:pPr>
      <w:rPr>
        <w:rFonts w:ascii="Times New Roman" w:hAnsi="Times New Roman" w:cs="Times New Roman" w:hint="default"/>
        <w:b/>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66" w15:restartNumberingAfterBreak="0">
    <w:nsid w:val="48FC2208"/>
    <w:multiLevelType w:val="hybridMultilevel"/>
    <w:tmpl w:val="7F0C4D38"/>
    <w:lvl w:ilvl="0" w:tplc="AE8A60A8">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67" w15:restartNumberingAfterBreak="0">
    <w:nsid w:val="4E223C3A"/>
    <w:multiLevelType w:val="multilevel"/>
    <w:tmpl w:val="27160160"/>
    <w:lvl w:ilvl="0">
      <w:start w:val="1"/>
      <w:numFmt w:val="lowerRoman"/>
      <w:lvlText w:val="(%1)"/>
      <w:lvlJc w:val="left"/>
      <w:pPr>
        <w:ind w:left="1430" w:hanging="720"/>
      </w:pPr>
      <w:rPr>
        <w:rFonts w:ascii="Times New Roman" w:hAnsi="Times New Roman" w:cs="Times New Roman" w:hint="default"/>
        <w:b/>
        <w:i w:val="0"/>
        <w:lang w:val="pt-BR"/>
      </w:rPr>
    </w:lvl>
    <w:lvl w:ilvl="1">
      <w:start w:val="1"/>
      <w:numFmt w:val="lowerLetter"/>
      <w:lvlText w:val="(%2)"/>
      <w:lvlJc w:val="left"/>
      <w:pPr>
        <w:ind w:left="1820" w:hanging="390"/>
      </w:pPr>
      <w:rPr>
        <w:rFonts w:hint="default"/>
        <w:b/>
        <w:i w:val="0"/>
      </w:rPr>
    </w:lvl>
    <w:lvl w:ilvl="2">
      <w:start w:val="1"/>
      <w:numFmt w:val="lowerRoman"/>
      <w:lvlText w:val="%3."/>
      <w:lvlJc w:val="right"/>
      <w:pPr>
        <w:ind w:left="2510" w:hanging="180"/>
      </w:pPr>
      <w:rPr>
        <w:rFonts w:hint="default"/>
      </w:rPr>
    </w:lvl>
    <w:lvl w:ilvl="3">
      <w:start w:val="1"/>
      <w:numFmt w:val="decimal"/>
      <w:lvlText w:val="%4."/>
      <w:lvlJc w:val="left"/>
      <w:pPr>
        <w:ind w:left="3230" w:hanging="360"/>
      </w:pPr>
      <w:rPr>
        <w:rFonts w:hint="default"/>
      </w:rPr>
    </w:lvl>
    <w:lvl w:ilvl="4">
      <w:start w:val="1"/>
      <w:numFmt w:val="lowerLetter"/>
      <w:lvlText w:val="%5."/>
      <w:lvlJc w:val="left"/>
      <w:pPr>
        <w:ind w:left="3950" w:hanging="360"/>
      </w:pPr>
      <w:rPr>
        <w:rFonts w:hint="default"/>
      </w:rPr>
    </w:lvl>
    <w:lvl w:ilvl="5">
      <w:start w:val="1"/>
      <w:numFmt w:val="lowerRoman"/>
      <w:lvlText w:val="%6."/>
      <w:lvlJc w:val="right"/>
      <w:pPr>
        <w:ind w:left="4670" w:hanging="180"/>
      </w:pPr>
      <w:rPr>
        <w:rFonts w:hint="default"/>
      </w:rPr>
    </w:lvl>
    <w:lvl w:ilvl="6">
      <w:start w:val="1"/>
      <w:numFmt w:val="decimal"/>
      <w:lvlText w:val="%7."/>
      <w:lvlJc w:val="left"/>
      <w:pPr>
        <w:ind w:left="5390" w:hanging="360"/>
      </w:pPr>
      <w:rPr>
        <w:rFonts w:hint="default"/>
      </w:rPr>
    </w:lvl>
    <w:lvl w:ilvl="7">
      <w:start w:val="1"/>
      <w:numFmt w:val="lowerLetter"/>
      <w:lvlText w:val="%8."/>
      <w:lvlJc w:val="left"/>
      <w:pPr>
        <w:ind w:left="6110" w:hanging="360"/>
      </w:pPr>
      <w:rPr>
        <w:rFonts w:hint="default"/>
      </w:rPr>
    </w:lvl>
    <w:lvl w:ilvl="8">
      <w:start w:val="1"/>
      <w:numFmt w:val="lowerRoman"/>
      <w:lvlText w:val="%9."/>
      <w:lvlJc w:val="right"/>
      <w:pPr>
        <w:ind w:left="6830" w:hanging="180"/>
      </w:pPr>
      <w:rPr>
        <w:rFonts w:hint="default"/>
      </w:rPr>
    </w:lvl>
  </w:abstractNum>
  <w:abstractNum w:abstractNumId="68" w15:restartNumberingAfterBreak="0">
    <w:nsid w:val="4F704B24"/>
    <w:multiLevelType w:val="hybridMultilevel"/>
    <w:tmpl w:val="DD5C91DA"/>
    <w:lvl w:ilvl="0" w:tplc="58A6612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69" w15:restartNumberingAfterBreak="0">
    <w:nsid w:val="4FA8133B"/>
    <w:multiLevelType w:val="hybridMultilevel"/>
    <w:tmpl w:val="52560FE6"/>
    <w:lvl w:ilvl="0" w:tplc="561E310E">
      <w:start w:val="1"/>
      <w:numFmt w:val="decimal"/>
      <w:lvlText w:val="8.%1."/>
      <w:lvlJc w:val="left"/>
      <w:pPr>
        <w:ind w:left="720" w:hanging="360"/>
      </w:pPr>
      <w:rPr>
        <w:rFonts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0" w15:restartNumberingAfterBreak="0">
    <w:nsid w:val="51340D62"/>
    <w:multiLevelType w:val="hybridMultilevel"/>
    <w:tmpl w:val="3202F2BA"/>
    <w:lvl w:ilvl="0" w:tplc="FEEE7E0A">
      <w:start w:val="1"/>
      <w:numFmt w:val="decimal"/>
      <w:lvlText w:val="8.1.%1."/>
      <w:lvlJc w:val="left"/>
      <w:pPr>
        <w:ind w:left="1287"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1" w15:restartNumberingAfterBreak="0">
    <w:nsid w:val="51880F51"/>
    <w:multiLevelType w:val="hybridMultilevel"/>
    <w:tmpl w:val="DD5C91DA"/>
    <w:lvl w:ilvl="0" w:tplc="58A6612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72" w15:restartNumberingAfterBreak="0">
    <w:nsid w:val="51E17DD9"/>
    <w:multiLevelType w:val="hybridMultilevel"/>
    <w:tmpl w:val="7E6205C6"/>
    <w:lvl w:ilvl="0" w:tplc="CF2A25E4">
      <w:start w:val="1"/>
      <w:numFmt w:val="decimal"/>
      <w:lvlText w:val="9.3.%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3" w15:restartNumberingAfterBreak="0">
    <w:nsid w:val="52682F54"/>
    <w:multiLevelType w:val="multilevel"/>
    <w:tmpl w:val="B838C762"/>
    <w:lvl w:ilvl="0">
      <w:start w:val="4"/>
      <w:numFmt w:val="decimal"/>
      <w:lvlText w:val="%1."/>
      <w:lvlJc w:val="left"/>
      <w:pPr>
        <w:ind w:left="540" w:hanging="540"/>
      </w:pPr>
      <w:rPr>
        <w:rFonts w:hint="default"/>
        <w:b w:val="0"/>
        <w:color w:val="000000"/>
      </w:rPr>
    </w:lvl>
    <w:lvl w:ilvl="1">
      <w:start w:val="6"/>
      <w:numFmt w:val="decimal"/>
      <w:lvlText w:val="%1.%2."/>
      <w:lvlJc w:val="left"/>
      <w:pPr>
        <w:ind w:left="720" w:hanging="540"/>
      </w:pPr>
      <w:rPr>
        <w:rFonts w:hint="default"/>
        <w:b w:val="0"/>
        <w:color w:val="000000"/>
      </w:rPr>
    </w:lvl>
    <w:lvl w:ilvl="2">
      <w:start w:val="1"/>
      <w:numFmt w:val="decimal"/>
      <w:lvlText w:val="%1.%2.%3."/>
      <w:lvlJc w:val="left"/>
      <w:pPr>
        <w:ind w:left="1080" w:hanging="720"/>
      </w:pPr>
      <w:rPr>
        <w:rFonts w:hint="default"/>
        <w:b/>
        <w:color w:val="000000"/>
      </w:rPr>
    </w:lvl>
    <w:lvl w:ilvl="3">
      <w:start w:val="1"/>
      <w:numFmt w:val="decimal"/>
      <w:lvlText w:val="%1.%2.%3.%4."/>
      <w:lvlJc w:val="left"/>
      <w:pPr>
        <w:ind w:left="1260" w:hanging="720"/>
      </w:pPr>
      <w:rPr>
        <w:rFonts w:hint="default"/>
        <w:b w:val="0"/>
        <w:color w:val="000000"/>
      </w:rPr>
    </w:lvl>
    <w:lvl w:ilvl="4">
      <w:start w:val="1"/>
      <w:numFmt w:val="decimal"/>
      <w:lvlText w:val="%1.%2.%3.%4.%5."/>
      <w:lvlJc w:val="left"/>
      <w:pPr>
        <w:ind w:left="1800" w:hanging="1080"/>
      </w:pPr>
      <w:rPr>
        <w:rFonts w:hint="default"/>
        <w:b w:val="0"/>
        <w:color w:val="000000"/>
      </w:rPr>
    </w:lvl>
    <w:lvl w:ilvl="5">
      <w:start w:val="1"/>
      <w:numFmt w:val="decimal"/>
      <w:lvlText w:val="%1.%2.%3.%4.%5.%6."/>
      <w:lvlJc w:val="left"/>
      <w:pPr>
        <w:ind w:left="1980" w:hanging="1080"/>
      </w:pPr>
      <w:rPr>
        <w:rFonts w:hint="default"/>
        <w:b w:val="0"/>
        <w:color w:val="000000"/>
      </w:rPr>
    </w:lvl>
    <w:lvl w:ilvl="6">
      <w:start w:val="1"/>
      <w:numFmt w:val="decimal"/>
      <w:lvlText w:val="%1.%2.%3.%4.%5.%6.%7."/>
      <w:lvlJc w:val="left"/>
      <w:pPr>
        <w:ind w:left="2520" w:hanging="1440"/>
      </w:pPr>
      <w:rPr>
        <w:rFonts w:hint="default"/>
        <w:b w:val="0"/>
        <w:color w:val="000000"/>
      </w:rPr>
    </w:lvl>
    <w:lvl w:ilvl="7">
      <w:start w:val="1"/>
      <w:numFmt w:val="decimal"/>
      <w:lvlText w:val="%1.%2.%3.%4.%5.%6.%7.%8."/>
      <w:lvlJc w:val="left"/>
      <w:pPr>
        <w:ind w:left="2700" w:hanging="1440"/>
      </w:pPr>
      <w:rPr>
        <w:rFonts w:hint="default"/>
        <w:b w:val="0"/>
        <w:color w:val="000000"/>
      </w:rPr>
    </w:lvl>
    <w:lvl w:ilvl="8">
      <w:start w:val="1"/>
      <w:numFmt w:val="decimal"/>
      <w:lvlText w:val="%1.%2.%3.%4.%5.%6.%7.%8.%9."/>
      <w:lvlJc w:val="left"/>
      <w:pPr>
        <w:ind w:left="3240" w:hanging="1800"/>
      </w:pPr>
      <w:rPr>
        <w:rFonts w:hint="default"/>
        <w:b w:val="0"/>
        <w:color w:val="000000"/>
      </w:rPr>
    </w:lvl>
  </w:abstractNum>
  <w:abstractNum w:abstractNumId="74" w15:restartNumberingAfterBreak="0">
    <w:nsid w:val="529E4738"/>
    <w:multiLevelType w:val="hybridMultilevel"/>
    <w:tmpl w:val="6CEE4156"/>
    <w:lvl w:ilvl="0" w:tplc="86A26478">
      <w:start w:val="1"/>
      <w:numFmt w:val="decimal"/>
      <w:lvlText w:val="3.%1."/>
      <w:lvlJc w:val="left"/>
      <w:pPr>
        <w:ind w:left="720" w:hanging="360"/>
      </w:pPr>
      <w:rPr>
        <w:rFonts w:hint="default"/>
      </w:rPr>
    </w:lvl>
    <w:lvl w:ilvl="1" w:tplc="E0C6A3B6">
      <w:start w:val="1"/>
      <w:numFmt w:val="lowerRoman"/>
      <w:lvlText w:val="(%2)"/>
      <w:lvlJc w:val="left"/>
      <w:pPr>
        <w:ind w:left="1800" w:hanging="720"/>
      </w:pPr>
      <w:rPr>
        <w:rFonts w:hint="default"/>
        <w:sz w:val="24"/>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5" w15:restartNumberingAfterBreak="0">
    <w:nsid w:val="56764319"/>
    <w:multiLevelType w:val="hybridMultilevel"/>
    <w:tmpl w:val="5D62DF08"/>
    <w:lvl w:ilvl="0" w:tplc="2CA03CF4">
      <w:start w:val="1"/>
      <w:numFmt w:val="decimal"/>
      <w:lvlText w:val="1.%1."/>
      <w:lvlJc w:val="left"/>
      <w:pPr>
        <w:ind w:left="1440" w:hanging="360"/>
      </w:pPr>
      <w:rPr>
        <w:rFonts w:hint="default"/>
      </w:rPr>
    </w:lvl>
    <w:lvl w:ilvl="1" w:tplc="CD1E70B2">
      <w:start w:val="1"/>
      <w:numFmt w:val="decimal"/>
      <w:lvlText w:val="1.%2."/>
      <w:lvlJc w:val="left"/>
      <w:pPr>
        <w:ind w:left="1440" w:hanging="360"/>
      </w:pPr>
      <w:rPr>
        <w:rFonts w:hint="default"/>
        <w:b/>
      </w:rPr>
    </w:lvl>
    <w:lvl w:ilvl="2" w:tplc="D4A0811E">
      <w:start w:val="1"/>
      <w:numFmt w:val="lowerLetter"/>
      <w:lvlText w:val="(%3)"/>
      <w:lvlJc w:val="left"/>
      <w:pPr>
        <w:ind w:left="502" w:hanging="360"/>
      </w:pPr>
      <w:rPr>
        <w:rFonts w:hint="default"/>
        <w:b w:val="0"/>
        <w:i w:val="0"/>
      </w:r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6" w15:restartNumberingAfterBreak="0">
    <w:nsid w:val="56E26FEF"/>
    <w:multiLevelType w:val="singleLevel"/>
    <w:tmpl w:val="0FA81AB2"/>
    <w:lvl w:ilvl="0">
      <w:start w:val="1"/>
      <w:numFmt w:val="lowerRoman"/>
      <w:pStyle w:val="roman4"/>
      <w:lvlText w:val="(%1)"/>
      <w:lvlJc w:val="left"/>
      <w:pPr>
        <w:tabs>
          <w:tab w:val="num" w:pos="2722"/>
        </w:tabs>
        <w:ind w:left="2041" w:firstLine="0"/>
      </w:pPr>
      <w:rPr>
        <w:rFonts w:ascii="Times New Roman" w:hAnsi="Times New Roman" w:cs="Times New Roman" w:hint="default"/>
        <w:b w:val="0"/>
        <w:i w:val="0"/>
        <w:sz w:val="20"/>
      </w:rPr>
    </w:lvl>
  </w:abstractNum>
  <w:abstractNum w:abstractNumId="77" w15:restartNumberingAfterBreak="0">
    <w:nsid w:val="5A4311D8"/>
    <w:multiLevelType w:val="hybridMultilevel"/>
    <w:tmpl w:val="BF666256"/>
    <w:lvl w:ilvl="0" w:tplc="F7984234">
      <w:start w:val="1"/>
      <w:numFmt w:val="decimal"/>
      <w:lvlText w:val="12.1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8" w15:restartNumberingAfterBreak="0">
    <w:nsid w:val="5B215A17"/>
    <w:multiLevelType w:val="hybridMultilevel"/>
    <w:tmpl w:val="3B405DB8"/>
    <w:lvl w:ilvl="0" w:tplc="E5F68B02">
      <w:start w:val="1"/>
      <w:numFmt w:val="decimal"/>
      <w:lvlText w:val="2.%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9" w15:restartNumberingAfterBreak="0">
    <w:nsid w:val="5C4F7F0E"/>
    <w:multiLevelType w:val="hybridMultilevel"/>
    <w:tmpl w:val="DD5C91DA"/>
    <w:lvl w:ilvl="0" w:tplc="58A6612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80" w15:restartNumberingAfterBreak="0">
    <w:nsid w:val="5E471783"/>
    <w:multiLevelType w:val="multilevel"/>
    <w:tmpl w:val="C04CDC42"/>
    <w:lvl w:ilvl="0">
      <w:start w:val="9"/>
      <w:numFmt w:val="decimal"/>
      <w:lvlText w:val="%1."/>
      <w:lvlJc w:val="left"/>
      <w:pPr>
        <w:ind w:left="540" w:hanging="540"/>
      </w:pPr>
      <w:rPr>
        <w:rFonts w:hint="default"/>
      </w:rPr>
    </w:lvl>
    <w:lvl w:ilvl="1">
      <w:start w:val="7"/>
      <w:numFmt w:val="decimal"/>
      <w:lvlText w:val="%1.%2."/>
      <w:lvlJc w:val="left"/>
      <w:pPr>
        <w:ind w:left="720" w:hanging="54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1" w15:restartNumberingAfterBreak="0">
    <w:nsid w:val="5F174C38"/>
    <w:multiLevelType w:val="multilevel"/>
    <w:tmpl w:val="EF30A090"/>
    <w:lvl w:ilvl="0">
      <w:start w:val="4"/>
      <w:numFmt w:val="decimal"/>
      <w:lvlText w:val="%1."/>
      <w:lvlJc w:val="left"/>
      <w:pPr>
        <w:ind w:left="540" w:hanging="540"/>
      </w:pPr>
      <w:rPr>
        <w:rFonts w:hint="default"/>
      </w:rPr>
    </w:lvl>
    <w:lvl w:ilvl="1">
      <w:start w:val="7"/>
      <w:numFmt w:val="decimal"/>
      <w:lvlText w:val="%1.%2."/>
      <w:lvlJc w:val="left"/>
      <w:pPr>
        <w:ind w:left="720" w:hanging="54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2" w15:restartNumberingAfterBreak="0">
    <w:nsid w:val="61D85CB1"/>
    <w:multiLevelType w:val="hybridMultilevel"/>
    <w:tmpl w:val="D5FA7C92"/>
    <w:lvl w:ilvl="0" w:tplc="8B6C30B6">
      <w:start w:val="1"/>
      <w:numFmt w:val="lowerRoman"/>
      <w:lvlText w:val="%1."/>
      <w:lvlJc w:val="right"/>
      <w:pPr>
        <w:ind w:left="1854" w:hanging="360"/>
      </w:pPr>
      <w:rPr>
        <w:b w:val="0"/>
      </w:rPr>
    </w:lvl>
    <w:lvl w:ilvl="1" w:tplc="04160019">
      <w:start w:val="1"/>
      <w:numFmt w:val="lowerLetter"/>
      <w:lvlText w:val="%2."/>
      <w:lvlJc w:val="left"/>
      <w:pPr>
        <w:ind w:left="2574" w:hanging="360"/>
      </w:pPr>
    </w:lvl>
    <w:lvl w:ilvl="2" w:tplc="0416001B">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83"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84" w15:restartNumberingAfterBreak="0">
    <w:nsid w:val="66016FC0"/>
    <w:multiLevelType w:val="multilevel"/>
    <w:tmpl w:val="C9520B2C"/>
    <w:lvl w:ilvl="0">
      <w:start w:val="4"/>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85" w15:restartNumberingAfterBreak="0">
    <w:nsid w:val="68C47D3E"/>
    <w:multiLevelType w:val="multilevel"/>
    <w:tmpl w:val="0C9076D6"/>
    <w:lvl w:ilvl="0">
      <w:start w:val="7"/>
      <w:numFmt w:val="decimal"/>
      <w:lvlText w:val="%1."/>
      <w:lvlJc w:val="left"/>
      <w:pPr>
        <w:ind w:left="540" w:hanging="540"/>
      </w:pPr>
      <w:rPr>
        <w:rFonts w:hint="default"/>
        <w:w w:val="100"/>
      </w:rPr>
    </w:lvl>
    <w:lvl w:ilvl="1">
      <w:start w:val="3"/>
      <w:numFmt w:val="decimal"/>
      <w:lvlText w:val="%1.%2."/>
      <w:lvlJc w:val="left"/>
      <w:pPr>
        <w:ind w:left="720" w:hanging="540"/>
      </w:pPr>
      <w:rPr>
        <w:rFonts w:hint="default"/>
        <w:w w:val="100"/>
      </w:rPr>
    </w:lvl>
    <w:lvl w:ilvl="2">
      <w:start w:val="1"/>
      <w:numFmt w:val="decimal"/>
      <w:lvlText w:val="%1.%2.%3."/>
      <w:lvlJc w:val="left"/>
      <w:pPr>
        <w:ind w:left="1080" w:hanging="720"/>
      </w:pPr>
      <w:rPr>
        <w:rFonts w:hint="default"/>
        <w:b/>
        <w:w w:val="100"/>
      </w:rPr>
    </w:lvl>
    <w:lvl w:ilvl="3">
      <w:start w:val="1"/>
      <w:numFmt w:val="decimal"/>
      <w:lvlText w:val="%1.%2.%3.%4."/>
      <w:lvlJc w:val="left"/>
      <w:pPr>
        <w:ind w:left="1260" w:hanging="720"/>
      </w:pPr>
      <w:rPr>
        <w:rFonts w:hint="default"/>
        <w:w w:val="100"/>
      </w:rPr>
    </w:lvl>
    <w:lvl w:ilvl="4">
      <w:start w:val="1"/>
      <w:numFmt w:val="decimal"/>
      <w:lvlText w:val="%1.%2.%3.%4.%5."/>
      <w:lvlJc w:val="left"/>
      <w:pPr>
        <w:ind w:left="1800" w:hanging="1080"/>
      </w:pPr>
      <w:rPr>
        <w:rFonts w:hint="default"/>
        <w:w w:val="100"/>
      </w:rPr>
    </w:lvl>
    <w:lvl w:ilvl="5">
      <w:start w:val="1"/>
      <w:numFmt w:val="decimal"/>
      <w:lvlText w:val="%1.%2.%3.%4.%5.%6."/>
      <w:lvlJc w:val="left"/>
      <w:pPr>
        <w:ind w:left="1980" w:hanging="1080"/>
      </w:pPr>
      <w:rPr>
        <w:rFonts w:hint="default"/>
        <w:w w:val="100"/>
      </w:rPr>
    </w:lvl>
    <w:lvl w:ilvl="6">
      <w:start w:val="1"/>
      <w:numFmt w:val="decimal"/>
      <w:lvlText w:val="%1.%2.%3.%4.%5.%6.%7."/>
      <w:lvlJc w:val="left"/>
      <w:pPr>
        <w:ind w:left="2520" w:hanging="1440"/>
      </w:pPr>
      <w:rPr>
        <w:rFonts w:hint="default"/>
        <w:w w:val="100"/>
      </w:rPr>
    </w:lvl>
    <w:lvl w:ilvl="7">
      <w:start w:val="1"/>
      <w:numFmt w:val="decimal"/>
      <w:lvlText w:val="%1.%2.%3.%4.%5.%6.%7.%8."/>
      <w:lvlJc w:val="left"/>
      <w:pPr>
        <w:ind w:left="2700" w:hanging="1440"/>
      </w:pPr>
      <w:rPr>
        <w:rFonts w:hint="default"/>
        <w:w w:val="100"/>
      </w:rPr>
    </w:lvl>
    <w:lvl w:ilvl="8">
      <w:start w:val="1"/>
      <w:numFmt w:val="decimal"/>
      <w:lvlText w:val="%1.%2.%3.%4.%5.%6.%7.%8.%9."/>
      <w:lvlJc w:val="left"/>
      <w:pPr>
        <w:ind w:left="3240" w:hanging="1800"/>
      </w:pPr>
      <w:rPr>
        <w:rFonts w:hint="default"/>
        <w:w w:val="100"/>
      </w:rPr>
    </w:lvl>
  </w:abstractNum>
  <w:abstractNum w:abstractNumId="86" w15:restartNumberingAfterBreak="0">
    <w:nsid w:val="68F3075A"/>
    <w:multiLevelType w:val="multilevel"/>
    <w:tmpl w:val="5F5E288C"/>
    <w:lvl w:ilvl="0">
      <w:start w:val="4"/>
      <w:numFmt w:val="decimal"/>
      <w:lvlText w:val="%1."/>
      <w:lvlJc w:val="left"/>
      <w:pPr>
        <w:ind w:left="540" w:hanging="540"/>
      </w:pPr>
      <w:rPr>
        <w:rFonts w:hint="default"/>
        <w:b w:val="0"/>
      </w:rPr>
    </w:lvl>
    <w:lvl w:ilvl="1">
      <w:start w:val="2"/>
      <w:numFmt w:val="decimal"/>
      <w:lvlText w:val="%1.%2."/>
      <w:lvlJc w:val="left"/>
      <w:pPr>
        <w:ind w:left="720" w:hanging="540"/>
      </w:pPr>
      <w:rPr>
        <w:rFonts w:hint="default"/>
        <w:b w:val="0"/>
      </w:rPr>
    </w:lvl>
    <w:lvl w:ilvl="2">
      <w:start w:val="1"/>
      <w:numFmt w:val="decimal"/>
      <w:lvlText w:val="%1.%2.%3."/>
      <w:lvlJc w:val="left"/>
      <w:pPr>
        <w:ind w:left="2138" w:hanging="720"/>
      </w:pPr>
      <w:rPr>
        <w:rFonts w:hint="default"/>
        <w:b/>
      </w:rPr>
    </w:lvl>
    <w:lvl w:ilvl="3">
      <w:start w:val="1"/>
      <w:numFmt w:val="decimal"/>
      <w:lvlText w:val="%1.%2.%3.%4."/>
      <w:lvlJc w:val="left"/>
      <w:pPr>
        <w:ind w:left="1713" w:hanging="720"/>
      </w:pPr>
      <w:rPr>
        <w:rFonts w:hint="default"/>
        <w:b/>
      </w:rPr>
    </w:lvl>
    <w:lvl w:ilvl="4">
      <w:start w:val="1"/>
      <w:numFmt w:val="decimal"/>
      <w:lvlText w:val="%1.%2.%3.%4.%5."/>
      <w:lvlJc w:val="left"/>
      <w:pPr>
        <w:ind w:left="1800" w:hanging="1080"/>
      </w:pPr>
      <w:rPr>
        <w:rFonts w:hint="default"/>
        <w:b w:val="0"/>
      </w:rPr>
    </w:lvl>
    <w:lvl w:ilvl="5">
      <w:start w:val="1"/>
      <w:numFmt w:val="decimal"/>
      <w:lvlText w:val="%1.%2.%3.%4.%5.%6."/>
      <w:lvlJc w:val="left"/>
      <w:pPr>
        <w:ind w:left="1980" w:hanging="1080"/>
      </w:pPr>
      <w:rPr>
        <w:rFonts w:hint="default"/>
        <w:b w:val="0"/>
      </w:rPr>
    </w:lvl>
    <w:lvl w:ilvl="6">
      <w:start w:val="1"/>
      <w:numFmt w:val="decimal"/>
      <w:lvlText w:val="%1.%2.%3.%4.%5.%6.%7."/>
      <w:lvlJc w:val="left"/>
      <w:pPr>
        <w:ind w:left="2520" w:hanging="1440"/>
      </w:pPr>
      <w:rPr>
        <w:rFonts w:hint="default"/>
        <w:b w:val="0"/>
      </w:rPr>
    </w:lvl>
    <w:lvl w:ilvl="7">
      <w:start w:val="1"/>
      <w:numFmt w:val="decimal"/>
      <w:lvlText w:val="%1.%2.%3.%4.%5.%6.%7.%8."/>
      <w:lvlJc w:val="left"/>
      <w:pPr>
        <w:ind w:left="2700" w:hanging="1440"/>
      </w:pPr>
      <w:rPr>
        <w:rFonts w:hint="default"/>
        <w:b w:val="0"/>
      </w:rPr>
    </w:lvl>
    <w:lvl w:ilvl="8">
      <w:start w:val="1"/>
      <w:numFmt w:val="decimal"/>
      <w:lvlText w:val="%1.%2.%3.%4.%5.%6.%7.%8.%9."/>
      <w:lvlJc w:val="left"/>
      <w:pPr>
        <w:ind w:left="3240" w:hanging="1800"/>
      </w:pPr>
      <w:rPr>
        <w:rFonts w:hint="default"/>
        <w:b w:val="0"/>
      </w:rPr>
    </w:lvl>
  </w:abstractNum>
  <w:abstractNum w:abstractNumId="87" w15:restartNumberingAfterBreak="0">
    <w:nsid w:val="6A144F50"/>
    <w:multiLevelType w:val="hybridMultilevel"/>
    <w:tmpl w:val="E2E4BF8A"/>
    <w:lvl w:ilvl="0" w:tplc="D9C04148">
      <w:start w:val="5"/>
      <w:numFmt w:val="decimal"/>
      <w:lvlText w:val="3.6.%1."/>
      <w:lvlJc w:val="left"/>
      <w:pPr>
        <w:ind w:left="720" w:hanging="360"/>
      </w:pPr>
      <w:rPr>
        <w:rFonts w:hint="default"/>
        <w:b/>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8" w15:restartNumberingAfterBreak="0">
    <w:nsid w:val="6ABE4AE3"/>
    <w:multiLevelType w:val="hybridMultilevel"/>
    <w:tmpl w:val="3F16785A"/>
    <w:lvl w:ilvl="0" w:tplc="F6BC4FFE">
      <w:start w:val="1"/>
      <w:numFmt w:val="lowerLetter"/>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9" w15:restartNumberingAfterBreak="0">
    <w:nsid w:val="6F874C28"/>
    <w:multiLevelType w:val="hybridMultilevel"/>
    <w:tmpl w:val="4C12C964"/>
    <w:lvl w:ilvl="0" w:tplc="B0DC7420">
      <w:start w:val="1"/>
      <w:numFmt w:val="decimal"/>
      <w:lvlText w:val="9.2.%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0" w15:restartNumberingAfterBreak="0">
    <w:nsid w:val="70C45582"/>
    <w:multiLevelType w:val="hybridMultilevel"/>
    <w:tmpl w:val="547C6BD6"/>
    <w:lvl w:ilvl="0" w:tplc="0B3C55A4">
      <w:start w:val="1"/>
      <w:numFmt w:val="decimal"/>
      <w:lvlText w:val="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1" w15:restartNumberingAfterBreak="0">
    <w:nsid w:val="70FC343F"/>
    <w:multiLevelType w:val="hybridMultilevel"/>
    <w:tmpl w:val="52201948"/>
    <w:lvl w:ilvl="0" w:tplc="2806F970">
      <w:start w:val="1"/>
      <w:numFmt w:val="lowerRoman"/>
      <w:lvlText w:val="(%1)"/>
      <w:lvlJc w:val="left"/>
      <w:pPr>
        <w:ind w:left="720" w:hanging="360"/>
      </w:pPr>
      <w:rPr>
        <w:rFonts w:cs="Times New Roman" w:hint="eastAsia"/>
        <w:b w:val="0"/>
        <w:i w:val="0"/>
        <w:color w:val="000000"/>
        <w:spacing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2" w15:restartNumberingAfterBreak="0">
    <w:nsid w:val="71797E56"/>
    <w:multiLevelType w:val="hybridMultilevel"/>
    <w:tmpl w:val="DA3816C4"/>
    <w:lvl w:ilvl="0" w:tplc="F4F614F8">
      <w:start w:val="1"/>
      <w:numFmt w:val="decimal"/>
      <w:lvlText w:val="3.5.%1."/>
      <w:lvlJc w:val="left"/>
      <w:pPr>
        <w:ind w:left="644" w:hanging="360"/>
      </w:pPr>
      <w:rPr>
        <w:rFonts w:hint="default"/>
        <w:b/>
      </w:rPr>
    </w:lvl>
    <w:lvl w:ilvl="1" w:tplc="04160019" w:tentative="1">
      <w:start w:val="1"/>
      <w:numFmt w:val="lowerLetter"/>
      <w:lvlText w:val="%2."/>
      <w:lvlJc w:val="left"/>
      <w:pPr>
        <w:ind w:left="797" w:hanging="360"/>
      </w:pPr>
    </w:lvl>
    <w:lvl w:ilvl="2" w:tplc="0416001B" w:tentative="1">
      <w:start w:val="1"/>
      <w:numFmt w:val="lowerRoman"/>
      <w:lvlText w:val="%3."/>
      <w:lvlJc w:val="right"/>
      <w:pPr>
        <w:ind w:left="1517" w:hanging="180"/>
      </w:pPr>
    </w:lvl>
    <w:lvl w:ilvl="3" w:tplc="0416000F" w:tentative="1">
      <w:start w:val="1"/>
      <w:numFmt w:val="decimal"/>
      <w:lvlText w:val="%4."/>
      <w:lvlJc w:val="left"/>
      <w:pPr>
        <w:ind w:left="2237" w:hanging="360"/>
      </w:pPr>
    </w:lvl>
    <w:lvl w:ilvl="4" w:tplc="04160019" w:tentative="1">
      <w:start w:val="1"/>
      <w:numFmt w:val="lowerLetter"/>
      <w:lvlText w:val="%5."/>
      <w:lvlJc w:val="left"/>
      <w:pPr>
        <w:ind w:left="2957" w:hanging="360"/>
      </w:pPr>
    </w:lvl>
    <w:lvl w:ilvl="5" w:tplc="0416001B" w:tentative="1">
      <w:start w:val="1"/>
      <w:numFmt w:val="lowerRoman"/>
      <w:lvlText w:val="%6."/>
      <w:lvlJc w:val="right"/>
      <w:pPr>
        <w:ind w:left="3677" w:hanging="180"/>
      </w:pPr>
    </w:lvl>
    <w:lvl w:ilvl="6" w:tplc="0416000F" w:tentative="1">
      <w:start w:val="1"/>
      <w:numFmt w:val="decimal"/>
      <w:lvlText w:val="%7."/>
      <w:lvlJc w:val="left"/>
      <w:pPr>
        <w:ind w:left="4397" w:hanging="360"/>
      </w:pPr>
    </w:lvl>
    <w:lvl w:ilvl="7" w:tplc="04160019" w:tentative="1">
      <w:start w:val="1"/>
      <w:numFmt w:val="lowerLetter"/>
      <w:lvlText w:val="%8."/>
      <w:lvlJc w:val="left"/>
      <w:pPr>
        <w:ind w:left="5117" w:hanging="360"/>
      </w:pPr>
    </w:lvl>
    <w:lvl w:ilvl="8" w:tplc="0416001B" w:tentative="1">
      <w:start w:val="1"/>
      <w:numFmt w:val="lowerRoman"/>
      <w:lvlText w:val="%9."/>
      <w:lvlJc w:val="right"/>
      <w:pPr>
        <w:ind w:left="5837" w:hanging="180"/>
      </w:pPr>
    </w:lvl>
  </w:abstractNum>
  <w:abstractNum w:abstractNumId="93" w15:restartNumberingAfterBreak="0">
    <w:nsid w:val="734D1EBD"/>
    <w:multiLevelType w:val="multilevel"/>
    <w:tmpl w:val="C66C9BE8"/>
    <w:lvl w:ilvl="0">
      <w:start w:val="2"/>
      <w:numFmt w:val="decimal"/>
      <w:lvlText w:val="%1."/>
      <w:lvlJc w:val="left"/>
      <w:pPr>
        <w:ind w:left="540" w:hanging="540"/>
      </w:pPr>
      <w:rPr>
        <w:rFonts w:hint="default"/>
        <w:color w:val="000000"/>
      </w:rPr>
    </w:lvl>
    <w:lvl w:ilvl="1">
      <w:start w:val="6"/>
      <w:numFmt w:val="decimal"/>
      <w:lvlText w:val="%1.%2."/>
      <w:lvlJc w:val="left"/>
      <w:pPr>
        <w:ind w:left="540" w:hanging="540"/>
      </w:pPr>
      <w:rPr>
        <w:rFonts w:hint="default"/>
        <w:color w:val="000000"/>
      </w:rPr>
    </w:lvl>
    <w:lvl w:ilvl="2">
      <w:start w:val="1"/>
      <w:numFmt w:val="decimal"/>
      <w:lvlText w:val="%1.5.%3."/>
      <w:lvlJc w:val="left"/>
      <w:pPr>
        <w:ind w:left="720" w:hanging="720"/>
      </w:pPr>
      <w:rPr>
        <w:rFonts w:hint="default"/>
        <w:b/>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94" w15:restartNumberingAfterBreak="0">
    <w:nsid w:val="742622E9"/>
    <w:multiLevelType w:val="multilevel"/>
    <w:tmpl w:val="4E44EBE0"/>
    <w:lvl w:ilvl="0">
      <w:start w:val="1"/>
      <w:numFmt w:val="decimal"/>
      <w:pStyle w:val="Contratos1ClausulasArtigos"/>
      <w:suff w:val="nothing"/>
      <w:lvlText w:val="Artigo %1"/>
      <w:lvlJc w:val="left"/>
      <w:pPr>
        <w:ind w:left="0" w:firstLine="0"/>
      </w:pPr>
      <w:rPr>
        <w:rFonts w:ascii="Arial" w:hAnsi="Arial" w:cs="Symbol" w:hint="default"/>
        <w:b/>
        <w:i w:val="0"/>
        <w:sz w:val="20"/>
      </w:rPr>
    </w:lvl>
    <w:lvl w:ilvl="1">
      <w:start w:val="1"/>
      <w:numFmt w:val="decimal"/>
      <w:pStyle w:val="Contratos2pargrafos"/>
      <w:suff w:val="nothing"/>
      <w:lvlText w:val="Parágrafo %2º. "/>
      <w:lvlJc w:val="left"/>
      <w:pPr>
        <w:ind w:left="680" w:firstLine="0"/>
      </w:pPr>
      <w:rPr>
        <w:rFonts w:ascii="Arial" w:hAnsi="Arial" w:cs="Symbol" w:hint="default"/>
        <w:b/>
        <w:i w:val="0"/>
        <w:sz w:val="20"/>
      </w:rPr>
    </w:lvl>
    <w:lvl w:ilvl="2">
      <w:start w:val="1"/>
      <w:numFmt w:val="lowerRoman"/>
      <w:pStyle w:val="Contratos3i"/>
      <w:lvlText w:val="(%3)"/>
      <w:lvlJc w:val="left"/>
      <w:pPr>
        <w:tabs>
          <w:tab w:val="num" w:pos="1361"/>
        </w:tabs>
        <w:ind w:left="1361" w:hanging="6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5" w15:restartNumberingAfterBreak="0">
    <w:nsid w:val="76462BB9"/>
    <w:multiLevelType w:val="hybridMultilevel"/>
    <w:tmpl w:val="22BE17DE"/>
    <w:lvl w:ilvl="0" w:tplc="0BE49C2C">
      <w:start w:val="1"/>
      <w:numFmt w:val="decimal"/>
      <w:lvlText w:val="12.%1."/>
      <w:lvlJc w:val="left"/>
      <w:pPr>
        <w:ind w:left="2204"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6" w15:restartNumberingAfterBreak="0">
    <w:nsid w:val="76654082"/>
    <w:multiLevelType w:val="multilevel"/>
    <w:tmpl w:val="740C49EE"/>
    <w:lvl w:ilvl="0">
      <w:start w:val="1"/>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color w:val="auto"/>
      </w:rPr>
    </w:lvl>
    <w:lvl w:ilvl="2">
      <w:start w:val="1"/>
      <w:numFmt w:val="decimal"/>
      <w:lvlText w:val="%1.%2.%3."/>
      <w:lvlJc w:val="left"/>
      <w:pPr>
        <w:ind w:left="1468" w:hanging="900"/>
      </w:pPr>
      <w:rPr>
        <w:rFonts w:hint="default"/>
        <w:b/>
        <w:i w:val="0"/>
        <w:color w:val="auto"/>
        <w:sz w:val="24"/>
        <w:szCs w:val="24"/>
        <w:lang w:val="pt-BR"/>
      </w:rPr>
    </w:lvl>
    <w:lvl w:ilvl="3">
      <w:start w:val="1"/>
      <w:numFmt w:val="decimal"/>
      <w:lvlText w:val="%1.%2.%3.%4"/>
      <w:lvlJc w:val="left"/>
      <w:pPr>
        <w:ind w:left="2885" w:hanging="90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7" w15:restartNumberingAfterBreak="0">
    <w:nsid w:val="77930261"/>
    <w:multiLevelType w:val="multilevel"/>
    <w:tmpl w:val="FFD07D38"/>
    <w:lvl w:ilvl="0">
      <w:start w:val="10"/>
      <w:numFmt w:val="decimal"/>
      <w:lvlText w:val="%1."/>
      <w:lvlJc w:val="left"/>
      <w:pPr>
        <w:ind w:left="660" w:hanging="660"/>
      </w:pPr>
      <w:rPr>
        <w:rFonts w:hint="default"/>
      </w:rPr>
    </w:lvl>
    <w:lvl w:ilvl="1">
      <w:start w:val="1"/>
      <w:numFmt w:val="decimal"/>
      <w:lvlText w:val="%1.%2."/>
      <w:lvlJc w:val="left"/>
      <w:pPr>
        <w:ind w:left="840" w:hanging="66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8" w15:restartNumberingAfterBreak="0">
    <w:nsid w:val="78355D7B"/>
    <w:multiLevelType w:val="multilevel"/>
    <w:tmpl w:val="076E848C"/>
    <w:name w:val="House_Style22"/>
    <w:lvl w:ilvl="0">
      <w:start w:val="1"/>
      <w:numFmt w:val="decimal"/>
      <w:lvlRestart w:val="0"/>
      <w:suff w:val="nothing"/>
      <w:lvlText w:val="%1"/>
      <w:lvlJc w:val="left"/>
      <w:pPr>
        <w:ind w:left="680" w:hanging="680"/>
      </w:pPr>
      <w:rPr>
        <w:rFonts w:ascii="Arial" w:hAnsi="Arial" w:cs="Arial" w:hint="default"/>
        <w:b/>
        <w:caps w:val="0"/>
        <w:strike w:val="0"/>
        <w:dstrike w:val="0"/>
        <w:vanish w:val="0"/>
        <w:color w:val="262827" w:themeColor="background1"/>
        <w:sz w:val="22"/>
        <w:vertAlign w:val="baseline"/>
      </w:rPr>
    </w:lvl>
    <w:lvl w:ilvl="1">
      <w:start w:val="1"/>
      <w:numFmt w:val="decimal"/>
      <w:lvlText w:val="6.%2"/>
      <w:lvlJc w:val="left"/>
      <w:pPr>
        <w:tabs>
          <w:tab w:val="num" w:pos="680"/>
        </w:tabs>
        <w:ind w:left="680" w:hanging="680"/>
      </w:pPr>
      <w:rPr>
        <w:rFonts w:ascii="Times New Roman" w:hAnsi="Times New Roman" w:cs="Times New Roman" w:hint="default"/>
        <w:b/>
        <w:caps w:val="0"/>
        <w:strike w:val="0"/>
        <w:dstrike w:val="0"/>
        <w:vanish w:val="0"/>
        <w:color w:val="000000"/>
        <w:sz w:val="22"/>
        <w:szCs w:val="22"/>
        <w:vertAlign w:val="baseline"/>
      </w:rPr>
    </w:lvl>
    <w:lvl w:ilvl="2">
      <w:start w:val="1"/>
      <w:numFmt w:val="decimal"/>
      <w:lvlText w:val="6.%2.%3"/>
      <w:lvlJc w:val="left"/>
      <w:pPr>
        <w:tabs>
          <w:tab w:val="num" w:pos="1361"/>
        </w:tabs>
        <w:ind w:left="1361" w:hanging="681"/>
      </w:pPr>
      <w:rPr>
        <w:rFonts w:ascii="Times New Roman" w:hAnsi="Times New Roman" w:cs="Times New Roman" w:hint="default"/>
        <w:b/>
        <w:caps w:val="0"/>
        <w:strike w:val="0"/>
        <w:dstrike w:val="0"/>
        <w:vanish w:val="0"/>
        <w:color w:val="000000"/>
        <w:sz w:val="22"/>
        <w:szCs w:val="22"/>
        <w:vertAlign w:val="baseline"/>
      </w:rPr>
    </w:lvl>
    <w:lvl w:ilvl="3">
      <w:start w:val="1"/>
      <w:numFmt w:val="lowerRoman"/>
      <w:lvlText w:val="(%4)"/>
      <w:lvlJc w:val="left"/>
      <w:pPr>
        <w:tabs>
          <w:tab w:val="num" w:pos="2041"/>
        </w:tabs>
        <w:ind w:left="2041" w:hanging="680"/>
      </w:pPr>
      <w:rPr>
        <w:rFonts w:ascii="Times New Roman" w:hAnsi="Times New Roman" w:cs="Times New Roman" w:hint="default"/>
        <w:b/>
        <w:caps w:val="0"/>
        <w:strike w:val="0"/>
        <w:dstrike w:val="0"/>
        <w:vanish w:val="0"/>
        <w:color w:val="000000"/>
        <w:sz w:val="22"/>
        <w:szCs w:val="22"/>
        <w:vertAlign w:val="baseline"/>
      </w:rPr>
    </w:lvl>
    <w:lvl w:ilvl="4">
      <w:start w:val="1"/>
      <w:numFmt w:val="lowerLetter"/>
      <w:lvlText w:val="(%5)"/>
      <w:lvlJc w:val="left"/>
      <w:pPr>
        <w:tabs>
          <w:tab w:val="num" w:pos="2721"/>
        </w:tabs>
        <w:ind w:left="2721" w:hanging="680"/>
      </w:pPr>
      <w:rPr>
        <w:rFonts w:ascii="Times New Roman" w:hAnsi="Times New Roman" w:cs="Times New Roman" w:hint="default"/>
        <w:b/>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 w15:restartNumberingAfterBreak="0">
    <w:nsid w:val="785C2C54"/>
    <w:multiLevelType w:val="multilevel"/>
    <w:tmpl w:val="5F5E289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2.1.%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79080200"/>
    <w:multiLevelType w:val="multilevel"/>
    <w:tmpl w:val="1B5C0452"/>
    <w:lvl w:ilvl="0">
      <w:start w:val="10"/>
      <w:numFmt w:val="decimal"/>
      <w:lvlText w:val="%1."/>
      <w:lvlJc w:val="left"/>
      <w:pPr>
        <w:ind w:left="660" w:hanging="660"/>
      </w:pPr>
      <w:rPr>
        <w:rFonts w:hint="default"/>
      </w:rPr>
    </w:lvl>
    <w:lvl w:ilvl="1">
      <w:start w:val="5"/>
      <w:numFmt w:val="decimal"/>
      <w:lvlText w:val="%1.%2."/>
      <w:lvlJc w:val="left"/>
      <w:pPr>
        <w:ind w:left="840" w:hanging="660"/>
      </w:pPr>
      <w:rPr>
        <w:rFonts w:hint="default"/>
      </w:rPr>
    </w:lvl>
    <w:lvl w:ilvl="2">
      <w:start w:val="1"/>
      <w:numFmt w:val="decimal"/>
      <w:lvlText w:val="%1.%2.%3."/>
      <w:lvlJc w:val="left"/>
      <w:pPr>
        <w:ind w:left="1080" w:hanging="720"/>
      </w:pPr>
      <w:rPr>
        <w:rFonts w:hint="default"/>
        <w:b/>
        <w:i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1" w15:restartNumberingAfterBreak="0">
    <w:nsid w:val="797016B0"/>
    <w:multiLevelType w:val="multilevel"/>
    <w:tmpl w:val="06D094F0"/>
    <w:name w:val="Partes_Bicolunado"/>
    <w:lvl w:ilvl="0">
      <w:start w:val="1"/>
      <w:numFmt w:val="decimal"/>
      <w:lvlRestart w:val="0"/>
      <w:pStyle w:val="Parties"/>
      <w:lvlText w:val="(%1)"/>
      <w:lvlJc w:val="left"/>
      <w:pPr>
        <w:tabs>
          <w:tab w:val="num" w:pos="680"/>
        </w:tabs>
        <w:ind w:left="680" w:hanging="680"/>
      </w:pPr>
      <w:rPr>
        <w:rFonts w:ascii="Times New Roman" w:hAnsi="Times New Roman" w:cs="Times New Roman" w:hint="default"/>
        <w:b/>
        <w:caps w:val="0"/>
        <w:strike w:val="0"/>
        <w:dstrike w:val="0"/>
        <w:vanish w:val="0"/>
        <w:color w:val="000000"/>
        <w:sz w:val="24"/>
        <w:szCs w:val="24"/>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2" w15:restartNumberingAfterBreak="0">
    <w:nsid w:val="7AE743CF"/>
    <w:multiLevelType w:val="multilevel"/>
    <w:tmpl w:val="3CCEFF24"/>
    <w:lvl w:ilvl="0">
      <w:start w:val="9"/>
      <w:numFmt w:val="decimal"/>
      <w:lvlText w:val="%1."/>
      <w:lvlJc w:val="left"/>
      <w:pPr>
        <w:ind w:left="540" w:hanging="540"/>
      </w:pPr>
      <w:rPr>
        <w:rFonts w:hint="default"/>
        <w:b/>
      </w:rPr>
    </w:lvl>
    <w:lvl w:ilvl="1">
      <w:start w:val="5"/>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3" w15:restartNumberingAfterBreak="0">
    <w:nsid w:val="7BB92F98"/>
    <w:multiLevelType w:val="multilevel"/>
    <w:tmpl w:val="80584ED2"/>
    <w:lvl w:ilvl="0">
      <w:start w:val="6"/>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4" w15:restartNumberingAfterBreak="0">
    <w:nsid w:val="7CB27FEF"/>
    <w:multiLevelType w:val="hybridMultilevel"/>
    <w:tmpl w:val="4AAC03E6"/>
    <w:lvl w:ilvl="0" w:tplc="D604E35E">
      <w:start w:val="1"/>
      <w:numFmt w:val="decimal"/>
      <w:lvlText w:val="7.%1."/>
      <w:lvlJc w:val="left"/>
      <w:pPr>
        <w:ind w:left="502"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68467768">
    <w:abstractNumId w:val="27"/>
  </w:num>
  <w:num w:numId="2" w16cid:durableId="1899244080">
    <w:abstractNumId w:val="2"/>
  </w:num>
  <w:num w:numId="3" w16cid:durableId="162821734">
    <w:abstractNumId w:val="4"/>
  </w:num>
  <w:num w:numId="4" w16cid:durableId="1448620281">
    <w:abstractNumId w:val="7"/>
  </w:num>
  <w:num w:numId="5" w16cid:durableId="434595717">
    <w:abstractNumId w:val="3"/>
  </w:num>
  <w:num w:numId="6" w16cid:durableId="1873491695">
    <w:abstractNumId w:val="10"/>
  </w:num>
  <w:num w:numId="7" w16cid:durableId="641932031">
    <w:abstractNumId w:val="9"/>
  </w:num>
  <w:num w:numId="8" w16cid:durableId="2004315014">
    <w:abstractNumId w:val="5"/>
  </w:num>
  <w:num w:numId="9" w16cid:durableId="323516392">
    <w:abstractNumId w:val="8"/>
  </w:num>
  <w:num w:numId="10" w16cid:durableId="281882546">
    <w:abstractNumId w:val="76"/>
  </w:num>
  <w:num w:numId="11" w16cid:durableId="1387879171">
    <w:abstractNumId w:val="83"/>
    <w:lvlOverride w:ilvl="0">
      <w:startOverride w:val="1"/>
    </w:lvlOverride>
  </w:num>
  <w:num w:numId="12" w16cid:durableId="1325820748">
    <w:abstractNumId w:val="0"/>
  </w:num>
  <w:num w:numId="13" w16cid:durableId="721714280">
    <w:abstractNumId w:val="101"/>
  </w:num>
  <w:num w:numId="14" w16cid:durableId="1988044373">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24022642">
    <w:abstractNumId w:val="29"/>
  </w:num>
  <w:num w:numId="16" w16cid:durableId="1400902979">
    <w:abstractNumId w:val="28"/>
  </w:num>
  <w:num w:numId="17" w16cid:durableId="57763634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40501344">
    <w:abstractNumId w:val="6"/>
  </w:num>
  <w:num w:numId="19" w16cid:durableId="29961949">
    <w:abstractNumId w:val="94"/>
  </w:num>
  <w:num w:numId="20" w16cid:durableId="777604809">
    <w:abstractNumId w:val="41"/>
  </w:num>
  <w:num w:numId="21" w16cid:durableId="443695932">
    <w:abstractNumId w:val="34"/>
  </w:num>
  <w:num w:numId="22" w16cid:durableId="1330134785">
    <w:abstractNumId w:val="3"/>
  </w:num>
  <w:num w:numId="23" w16cid:durableId="1757749952">
    <w:abstractNumId w:val="29"/>
  </w:num>
  <w:num w:numId="24" w16cid:durableId="1860392478">
    <w:abstractNumId w:val="29"/>
  </w:num>
  <w:num w:numId="25" w16cid:durableId="62792849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51566313">
    <w:abstractNumId w:val="29"/>
  </w:num>
  <w:num w:numId="27" w16cid:durableId="1030908959">
    <w:abstractNumId w:val="3"/>
  </w:num>
  <w:num w:numId="28" w16cid:durableId="552421771">
    <w:abstractNumId w:val="3"/>
  </w:num>
  <w:num w:numId="29" w16cid:durableId="1282567366">
    <w:abstractNumId w:val="3"/>
  </w:num>
  <w:num w:numId="30" w16cid:durableId="809395585">
    <w:abstractNumId w:val="3"/>
  </w:num>
  <w:num w:numId="31" w16cid:durableId="1559779733">
    <w:abstractNumId w:val="3"/>
  </w:num>
  <w:num w:numId="32" w16cid:durableId="7116577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845637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3123073">
    <w:abstractNumId w:val="91"/>
  </w:num>
  <w:num w:numId="35" w16cid:durableId="1192305509">
    <w:abstractNumId w:val="38"/>
  </w:num>
  <w:num w:numId="36" w16cid:durableId="455375579">
    <w:abstractNumId w:val="42"/>
  </w:num>
  <w:num w:numId="37" w16cid:durableId="353699040">
    <w:abstractNumId w:val="54"/>
  </w:num>
  <w:num w:numId="38" w16cid:durableId="19596090">
    <w:abstractNumId w:val="1"/>
  </w:num>
  <w:num w:numId="39" w16cid:durableId="544098975">
    <w:abstractNumId w:val="86"/>
  </w:num>
  <w:num w:numId="40" w16cid:durableId="875459505">
    <w:abstractNumId w:val="74"/>
  </w:num>
  <w:num w:numId="41" w16cid:durableId="703948292">
    <w:abstractNumId w:val="37"/>
  </w:num>
  <w:num w:numId="42" w16cid:durableId="527111153">
    <w:abstractNumId w:val="92"/>
  </w:num>
  <w:num w:numId="43" w16cid:durableId="1207140118">
    <w:abstractNumId w:val="103"/>
  </w:num>
  <w:num w:numId="44" w16cid:durableId="1849708034">
    <w:abstractNumId w:val="18"/>
  </w:num>
  <w:num w:numId="45" w16cid:durableId="1948153242">
    <w:abstractNumId w:val="13"/>
  </w:num>
  <w:num w:numId="46" w16cid:durableId="554850551">
    <w:abstractNumId w:val="49"/>
  </w:num>
  <w:num w:numId="47" w16cid:durableId="1035546796">
    <w:abstractNumId w:val="71"/>
  </w:num>
  <w:num w:numId="48" w16cid:durableId="375544083">
    <w:abstractNumId w:val="79"/>
  </w:num>
  <w:num w:numId="49" w16cid:durableId="469713996">
    <w:abstractNumId w:val="68"/>
  </w:num>
  <w:num w:numId="50" w16cid:durableId="763649799">
    <w:abstractNumId w:val="36"/>
  </w:num>
  <w:num w:numId="51" w16cid:durableId="317804946">
    <w:abstractNumId w:val="88"/>
  </w:num>
  <w:num w:numId="52" w16cid:durableId="2129351325">
    <w:abstractNumId w:val="46"/>
  </w:num>
  <w:num w:numId="53" w16cid:durableId="2106458831">
    <w:abstractNumId w:val="75"/>
  </w:num>
  <w:num w:numId="54" w16cid:durableId="1030646302">
    <w:abstractNumId w:val="78"/>
  </w:num>
  <w:num w:numId="55" w16cid:durableId="1927380870">
    <w:abstractNumId w:val="40"/>
  </w:num>
  <w:num w:numId="56" w16cid:durableId="2032799302">
    <w:abstractNumId w:val="90"/>
  </w:num>
  <w:num w:numId="57" w16cid:durableId="115953924">
    <w:abstractNumId w:val="104"/>
  </w:num>
  <w:num w:numId="58" w16cid:durableId="1155947452">
    <w:abstractNumId w:val="69"/>
  </w:num>
  <w:num w:numId="59" w16cid:durableId="1714235054">
    <w:abstractNumId w:val="35"/>
  </w:num>
  <w:num w:numId="60" w16cid:durableId="1340277172">
    <w:abstractNumId w:val="21"/>
  </w:num>
  <w:num w:numId="61" w16cid:durableId="2068796564">
    <w:abstractNumId w:val="89"/>
  </w:num>
  <w:num w:numId="62" w16cid:durableId="1109742063">
    <w:abstractNumId w:val="72"/>
  </w:num>
  <w:num w:numId="63" w16cid:durableId="1483766930">
    <w:abstractNumId w:val="95"/>
  </w:num>
  <w:num w:numId="64" w16cid:durableId="241718654">
    <w:abstractNumId w:val="26"/>
  </w:num>
  <w:num w:numId="65" w16cid:durableId="1326013660">
    <w:abstractNumId w:val="63"/>
  </w:num>
  <w:num w:numId="66" w16cid:durableId="1394045549">
    <w:abstractNumId w:val="99"/>
  </w:num>
  <w:num w:numId="67" w16cid:durableId="1654290362">
    <w:abstractNumId w:val="30"/>
  </w:num>
  <w:num w:numId="68" w16cid:durableId="832061265">
    <w:abstractNumId w:val="65"/>
  </w:num>
  <w:num w:numId="69" w16cid:durableId="325868761">
    <w:abstractNumId w:val="60"/>
  </w:num>
  <w:num w:numId="70" w16cid:durableId="1356350472">
    <w:abstractNumId w:val="64"/>
  </w:num>
  <w:num w:numId="71" w16cid:durableId="1299727394">
    <w:abstractNumId w:val="57"/>
  </w:num>
  <w:num w:numId="72" w16cid:durableId="772289339">
    <w:abstractNumId w:val="81"/>
  </w:num>
  <w:num w:numId="73" w16cid:durableId="775750706">
    <w:abstractNumId w:val="102"/>
  </w:num>
  <w:num w:numId="74" w16cid:durableId="2074500294">
    <w:abstractNumId w:val="23"/>
  </w:num>
  <w:num w:numId="75" w16cid:durableId="1259555255">
    <w:abstractNumId w:val="80"/>
  </w:num>
  <w:num w:numId="76" w16cid:durableId="1270696340">
    <w:abstractNumId w:val="97"/>
  </w:num>
  <w:num w:numId="77" w16cid:durableId="1398043889">
    <w:abstractNumId w:val="11"/>
  </w:num>
  <w:num w:numId="78" w16cid:durableId="677581544">
    <w:abstractNumId w:val="39"/>
  </w:num>
  <w:num w:numId="79" w16cid:durableId="839663665">
    <w:abstractNumId w:val="100"/>
  </w:num>
  <w:num w:numId="80" w16cid:durableId="1378122923">
    <w:abstractNumId w:val="20"/>
  </w:num>
  <w:num w:numId="81" w16cid:durableId="1805000799">
    <w:abstractNumId w:val="32"/>
  </w:num>
  <w:num w:numId="82" w16cid:durableId="527380259">
    <w:abstractNumId w:val="50"/>
  </w:num>
  <w:num w:numId="83" w16cid:durableId="388187731">
    <w:abstractNumId w:val="62"/>
  </w:num>
  <w:num w:numId="84" w16cid:durableId="2084720634">
    <w:abstractNumId w:val="52"/>
  </w:num>
  <w:num w:numId="85" w16cid:durableId="1353610541">
    <w:abstractNumId w:val="17"/>
  </w:num>
  <w:num w:numId="86" w16cid:durableId="2141997513">
    <w:abstractNumId w:val="55"/>
  </w:num>
  <w:num w:numId="87" w16cid:durableId="1965649023">
    <w:abstractNumId w:val="58"/>
  </w:num>
  <w:num w:numId="88" w16cid:durableId="1975984450">
    <w:abstractNumId w:val="15"/>
  </w:num>
  <w:num w:numId="89" w16cid:durableId="2009093750">
    <w:abstractNumId w:val="22"/>
  </w:num>
  <w:num w:numId="90" w16cid:durableId="420492548">
    <w:abstractNumId w:val="73"/>
  </w:num>
  <w:num w:numId="91" w16cid:durableId="1481462120">
    <w:abstractNumId w:val="85"/>
  </w:num>
  <w:num w:numId="92" w16cid:durableId="58944405">
    <w:abstractNumId w:val="93"/>
  </w:num>
  <w:num w:numId="93" w16cid:durableId="838428710">
    <w:abstractNumId w:val="48"/>
  </w:num>
  <w:num w:numId="94" w16cid:durableId="1449858002">
    <w:abstractNumId w:val="82"/>
  </w:num>
  <w:num w:numId="95" w16cid:durableId="1249383848">
    <w:abstractNumId w:val="14"/>
  </w:num>
  <w:num w:numId="96" w16cid:durableId="1116801430">
    <w:abstractNumId w:val="59"/>
  </w:num>
  <w:num w:numId="97" w16cid:durableId="1795975757">
    <w:abstractNumId w:val="87"/>
  </w:num>
  <w:num w:numId="98" w16cid:durableId="863054229">
    <w:abstractNumId w:val="24"/>
  </w:num>
  <w:num w:numId="99" w16cid:durableId="523832548">
    <w:abstractNumId w:val="44"/>
  </w:num>
  <w:num w:numId="100" w16cid:durableId="251595646">
    <w:abstractNumId w:val="77"/>
  </w:num>
  <w:num w:numId="101" w16cid:durableId="2123065591">
    <w:abstractNumId w:val="33"/>
  </w:num>
  <w:num w:numId="102" w16cid:durableId="670640685">
    <w:abstractNumId w:val="61"/>
  </w:num>
  <w:num w:numId="103" w16cid:durableId="1951745219">
    <w:abstractNumId w:val="70"/>
  </w:num>
  <w:num w:numId="104" w16cid:durableId="982540862">
    <w:abstractNumId w:val="51"/>
  </w:num>
  <w:num w:numId="105" w16cid:durableId="49378710">
    <w:abstractNumId w:val="16"/>
  </w:num>
  <w:num w:numId="106" w16cid:durableId="1814104968">
    <w:abstractNumId w:val="53"/>
  </w:num>
  <w:num w:numId="107" w16cid:durableId="1668245448">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1879589244">
    <w:abstractNumId w:val="84"/>
  </w:num>
  <w:num w:numId="109" w16cid:durableId="726344809">
    <w:abstractNumId w:val="3"/>
  </w:num>
  <w:num w:numId="110" w16cid:durableId="1934241352">
    <w:abstractNumId w:val="3"/>
  </w:num>
  <w:num w:numId="111" w16cid:durableId="2103599619">
    <w:abstractNumId w:val="3"/>
  </w:num>
  <w:num w:numId="112" w16cid:durableId="1410885693">
    <w:abstractNumId w:val="29"/>
  </w:num>
  <w:num w:numId="113" w16cid:durableId="1724518062">
    <w:abstractNumId w:val="101"/>
  </w:num>
  <w:num w:numId="114" w16cid:durableId="722682804">
    <w:abstractNumId w:val="25"/>
  </w:num>
  <w:num w:numId="115" w16cid:durableId="92823424">
    <w:abstractNumId w:val="96"/>
  </w:num>
  <w:num w:numId="116" w16cid:durableId="859857902">
    <w:abstractNumId w:val="67"/>
  </w:num>
  <w:num w:numId="117" w16cid:durableId="80760170">
    <w:abstractNumId w:val="29"/>
  </w:num>
  <w:num w:numId="118" w16cid:durableId="94449766">
    <w:abstractNumId w:val="29"/>
  </w:num>
  <w:num w:numId="119" w16cid:durableId="1939946824">
    <w:abstractNumId w:val="29"/>
  </w:num>
  <w:num w:numId="120" w16cid:durableId="1786849257">
    <w:abstractNumId w:val="29"/>
  </w:num>
  <w:num w:numId="121" w16cid:durableId="606158926">
    <w:abstractNumId w:val="29"/>
  </w:num>
  <w:num w:numId="122" w16cid:durableId="1719746114">
    <w:abstractNumId w:val="29"/>
  </w:num>
  <w:num w:numId="123" w16cid:durableId="1683436978">
    <w:abstractNumId w:val="29"/>
  </w:num>
  <w:num w:numId="124" w16cid:durableId="1238326315">
    <w:abstractNumId w:val="3"/>
  </w:num>
  <w:num w:numId="125" w16cid:durableId="1895000581">
    <w:abstractNumId w:val="3"/>
  </w:num>
  <w:num w:numId="126" w16cid:durableId="26495429">
    <w:abstractNumId w:val="29"/>
  </w:num>
  <w:num w:numId="127" w16cid:durableId="2074622291">
    <w:abstractNumId w:val="3"/>
  </w:num>
  <w:num w:numId="128" w16cid:durableId="9601133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423569842">
    <w:abstractNumId w:val="12"/>
  </w:num>
  <w:num w:numId="130" w16cid:durableId="13370293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16cid:durableId="695271796">
    <w:abstractNumId w:val="3"/>
  </w:num>
  <w:num w:numId="132" w16cid:durableId="1855723821">
    <w:abstractNumId w:val="3"/>
  </w:num>
  <w:num w:numId="133" w16cid:durableId="386298772">
    <w:abstractNumId w:val="3"/>
  </w:num>
  <w:num w:numId="134" w16cid:durableId="1855068572">
    <w:abstractNumId w:val="3"/>
  </w:num>
  <w:num w:numId="135" w16cid:durableId="527834189">
    <w:abstractNumId w:val="3"/>
  </w:num>
  <w:num w:numId="136" w16cid:durableId="1761563649">
    <w:abstractNumId w:val="3"/>
  </w:num>
  <w:num w:numId="137" w16cid:durableId="1078944130">
    <w:abstractNumId w:val="19"/>
  </w:num>
  <w:num w:numId="138" w16cid:durableId="641689194">
    <w:abstractNumId w:val="43"/>
  </w:num>
  <w:num w:numId="139" w16cid:durableId="1499923193">
    <w:abstractNumId w:val="29"/>
  </w:num>
  <w:num w:numId="140" w16cid:durableId="1842505520">
    <w:abstractNumId w:val="29"/>
  </w:num>
  <w:num w:numId="141" w16cid:durableId="1374504920">
    <w:abstractNumId w:val="29"/>
  </w:num>
  <w:num w:numId="142" w16cid:durableId="2001078725">
    <w:abstractNumId w:val="29"/>
  </w:num>
  <w:num w:numId="143" w16cid:durableId="1972587537">
    <w:abstractNumId w:val="3"/>
  </w:num>
  <w:num w:numId="144" w16cid:durableId="1328171065">
    <w:abstractNumId w:val="29"/>
  </w:num>
  <w:num w:numId="145" w16cid:durableId="1814911874">
    <w:abstractNumId w:val="29"/>
  </w:num>
  <w:num w:numId="146" w16cid:durableId="75320880">
    <w:abstractNumId w:val="3"/>
  </w:num>
  <w:num w:numId="147" w16cid:durableId="345063340">
    <w:abstractNumId w:val="3"/>
  </w:num>
  <w:num w:numId="148" w16cid:durableId="656037765">
    <w:abstractNumId w:val="3"/>
  </w:num>
  <w:num w:numId="149" w16cid:durableId="18166013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641693182">
    <w:abstractNumId w:val="3"/>
  </w:num>
  <w:num w:numId="151" w16cid:durableId="867185576">
    <w:abstractNumId w:val="3"/>
  </w:num>
  <w:num w:numId="152" w16cid:durableId="1901477210">
    <w:abstractNumId w:val="3"/>
  </w:num>
  <w:num w:numId="153" w16cid:durableId="1526401138">
    <w:abstractNumId w:val="3"/>
  </w:num>
  <w:num w:numId="154" w16cid:durableId="1541551633">
    <w:abstractNumId w:val="3"/>
  </w:num>
  <w:num w:numId="155" w16cid:durableId="527642761">
    <w:abstractNumId w:val="29"/>
  </w:num>
  <w:num w:numId="156" w16cid:durableId="1740789558">
    <w:abstractNumId w:val="3"/>
  </w:num>
  <w:num w:numId="157" w16cid:durableId="1253205291">
    <w:abstractNumId w:val="3"/>
  </w:num>
  <w:num w:numId="158" w16cid:durableId="1233347172">
    <w:abstractNumId w:val="47"/>
  </w:num>
  <w:num w:numId="159" w16cid:durableId="1320697694">
    <w:abstractNumId w:val="31"/>
  </w:num>
  <w:num w:numId="160" w16cid:durableId="1296332925">
    <w:abstractNumId w:val="56"/>
  </w:num>
  <w:num w:numId="161" w16cid:durableId="412050696">
    <w:abstractNumId w:val="66"/>
  </w:num>
  <w:num w:numId="162" w16cid:durableId="1257637101">
    <w:abstractNumId w:val="29"/>
  </w:num>
  <w:num w:numId="163" w16cid:durableId="12454667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274089255">
    <w:abstractNumId w:val="29"/>
  </w:num>
  <w:num w:numId="165" w16cid:durableId="12610572">
    <w:abstractNumId w:val="3"/>
  </w:num>
  <w:num w:numId="166" w16cid:durableId="260452023">
    <w:abstractNumId w:val="45"/>
  </w:num>
  <w:num w:numId="167" w16cid:durableId="2085251820">
    <w:abstractNumId w:val="3"/>
  </w:num>
  <w:num w:numId="168" w16cid:durableId="328409029">
    <w:abstractNumId w:val="29"/>
  </w:num>
  <w:num w:numId="169" w16cid:durableId="117724172">
    <w:abstractNumId w:val="3"/>
  </w:num>
  <w:num w:numId="170" w16cid:durableId="2069181703">
    <w:abstractNumId w:val="3"/>
  </w:num>
  <w:num w:numId="171" w16cid:durableId="829325246">
    <w:abstractNumId w:val="3"/>
  </w:num>
  <w:numIdMacAtCleanup w:val="1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iz Girão">
    <w15:presenceInfo w15:providerId="AD" w15:userId="S::luiz.girao@oliveiratrust.com.br::71a4f3e6-620f-4cac-a260-ac4dd0333b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6" w:nlCheck="1" w:checkStyle="1"/>
  <w:activeWritingStyle w:appName="MSWord" w:lang="en-US" w:vendorID="64" w:dllVersion="0" w:nlCheck="1" w:checkStyle="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trackRevisions/>
  <w:defaultTabStop w:val="708"/>
  <w:hyphenationZone w:val="425"/>
  <w:drawingGridHorizontalSpacing w:val="120"/>
  <w:drawingGridVerticalSpacing w:val="177"/>
  <w:displayHorizontalDrawingGridEvery w:val="0"/>
  <w:displayVertic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9CD"/>
    <w:rsid w:val="000047FA"/>
    <w:rsid w:val="00005A91"/>
    <w:rsid w:val="0000687A"/>
    <w:rsid w:val="00007226"/>
    <w:rsid w:val="00007C3E"/>
    <w:rsid w:val="00007E02"/>
    <w:rsid w:val="00012EDA"/>
    <w:rsid w:val="0001394B"/>
    <w:rsid w:val="00016D0F"/>
    <w:rsid w:val="00017468"/>
    <w:rsid w:val="00023F00"/>
    <w:rsid w:val="000244AA"/>
    <w:rsid w:val="000259A5"/>
    <w:rsid w:val="00025C22"/>
    <w:rsid w:val="00027B94"/>
    <w:rsid w:val="00030A02"/>
    <w:rsid w:val="00033237"/>
    <w:rsid w:val="000335FA"/>
    <w:rsid w:val="000363CA"/>
    <w:rsid w:val="00041A20"/>
    <w:rsid w:val="0004207D"/>
    <w:rsid w:val="00043BED"/>
    <w:rsid w:val="00043E1B"/>
    <w:rsid w:val="00044B69"/>
    <w:rsid w:val="000465D7"/>
    <w:rsid w:val="0004690F"/>
    <w:rsid w:val="00050AD5"/>
    <w:rsid w:val="00050BD5"/>
    <w:rsid w:val="00051B4F"/>
    <w:rsid w:val="00051D9E"/>
    <w:rsid w:val="00052349"/>
    <w:rsid w:val="000527C5"/>
    <w:rsid w:val="000539B9"/>
    <w:rsid w:val="00053B15"/>
    <w:rsid w:val="00054F4B"/>
    <w:rsid w:val="000565D6"/>
    <w:rsid w:val="00061112"/>
    <w:rsid w:val="0006151A"/>
    <w:rsid w:val="000629B8"/>
    <w:rsid w:val="00063196"/>
    <w:rsid w:val="000642D1"/>
    <w:rsid w:val="00070CC1"/>
    <w:rsid w:val="0007302A"/>
    <w:rsid w:val="0007662E"/>
    <w:rsid w:val="0008066C"/>
    <w:rsid w:val="00083676"/>
    <w:rsid w:val="00083E5D"/>
    <w:rsid w:val="00084757"/>
    <w:rsid w:val="00086530"/>
    <w:rsid w:val="00086E23"/>
    <w:rsid w:val="00091F50"/>
    <w:rsid w:val="000923B7"/>
    <w:rsid w:val="00093852"/>
    <w:rsid w:val="00094F21"/>
    <w:rsid w:val="00097640"/>
    <w:rsid w:val="00097D4E"/>
    <w:rsid w:val="000A0AB0"/>
    <w:rsid w:val="000A72B8"/>
    <w:rsid w:val="000B2529"/>
    <w:rsid w:val="000B2E25"/>
    <w:rsid w:val="000B3328"/>
    <w:rsid w:val="000B3660"/>
    <w:rsid w:val="000B4044"/>
    <w:rsid w:val="000B40F2"/>
    <w:rsid w:val="000B4CAD"/>
    <w:rsid w:val="000B5523"/>
    <w:rsid w:val="000C4253"/>
    <w:rsid w:val="000C5B26"/>
    <w:rsid w:val="000C647D"/>
    <w:rsid w:val="000C7CC0"/>
    <w:rsid w:val="000D06DB"/>
    <w:rsid w:val="000D1015"/>
    <w:rsid w:val="000D1271"/>
    <w:rsid w:val="000D1E62"/>
    <w:rsid w:val="000D2C3B"/>
    <w:rsid w:val="000D6DBE"/>
    <w:rsid w:val="000D705A"/>
    <w:rsid w:val="000E0216"/>
    <w:rsid w:val="000E1B04"/>
    <w:rsid w:val="000E515C"/>
    <w:rsid w:val="000E729B"/>
    <w:rsid w:val="000F0678"/>
    <w:rsid w:val="000F15AA"/>
    <w:rsid w:val="000F2613"/>
    <w:rsid w:val="000F2E6C"/>
    <w:rsid w:val="000F2F33"/>
    <w:rsid w:val="000F3E12"/>
    <w:rsid w:val="000F4BD9"/>
    <w:rsid w:val="000F4C9A"/>
    <w:rsid w:val="000F5C78"/>
    <w:rsid w:val="000F600B"/>
    <w:rsid w:val="000F6C93"/>
    <w:rsid w:val="000F7CF3"/>
    <w:rsid w:val="00100DDD"/>
    <w:rsid w:val="00100F01"/>
    <w:rsid w:val="001028A9"/>
    <w:rsid w:val="0010319E"/>
    <w:rsid w:val="001044CC"/>
    <w:rsid w:val="001064A3"/>
    <w:rsid w:val="001068D5"/>
    <w:rsid w:val="001129F3"/>
    <w:rsid w:val="00112B7D"/>
    <w:rsid w:val="00113D70"/>
    <w:rsid w:val="00113DA2"/>
    <w:rsid w:val="001149B0"/>
    <w:rsid w:val="00115E54"/>
    <w:rsid w:val="00116074"/>
    <w:rsid w:val="00120B20"/>
    <w:rsid w:val="00120BE1"/>
    <w:rsid w:val="00120F27"/>
    <w:rsid w:val="00122852"/>
    <w:rsid w:val="00122CF7"/>
    <w:rsid w:val="00124091"/>
    <w:rsid w:val="00124A3F"/>
    <w:rsid w:val="0012571D"/>
    <w:rsid w:val="00130627"/>
    <w:rsid w:val="00130D4C"/>
    <w:rsid w:val="00131183"/>
    <w:rsid w:val="00133659"/>
    <w:rsid w:val="00134226"/>
    <w:rsid w:val="001352F1"/>
    <w:rsid w:val="00135549"/>
    <w:rsid w:val="00136BBF"/>
    <w:rsid w:val="001433F1"/>
    <w:rsid w:val="00144832"/>
    <w:rsid w:val="00146091"/>
    <w:rsid w:val="00146B23"/>
    <w:rsid w:val="00146C54"/>
    <w:rsid w:val="0014712C"/>
    <w:rsid w:val="001476B4"/>
    <w:rsid w:val="001504A3"/>
    <w:rsid w:val="00150B55"/>
    <w:rsid w:val="00151632"/>
    <w:rsid w:val="00153EF6"/>
    <w:rsid w:val="00154A84"/>
    <w:rsid w:val="00156263"/>
    <w:rsid w:val="001579CA"/>
    <w:rsid w:val="0016037F"/>
    <w:rsid w:val="001605A2"/>
    <w:rsid w:val="00163870"/>
    <w:rsid w:val="001709F8"/>
    <w:rsid w:val="00170EBC"/>
    <w:rsid w:val="00171722"/>
    <w:rsid w:val="00173F97"/>
    <w:rsid w:val="00175E81"/>
    <w:rsid w:val="0017692D"/>
    <w:rsid w:val="00176CB0"/>
    <w:rsid w:val="00177578"/>
    <w:rsid w:val="00180AF6"/>
    <w:rsid w:val="001823FF"/>
    <w:rsid w:val="001832E8"/>
    <w:rsid w:val="00184FB1"/>
    <w:rsid w:val="001868E5"/>
    <w:rsid w:val="00187FE5"/>
    <w:rsid w:val="001903BB"/>
    <w:rsid w:val="001914D1"/>
    <w:rsid w:val="001937C3"/>
    <w:rsid w:val="00193FD4"/>
    <w:rsid w:val="001963C4"/>
    <w:rsid w:val="00196500"/>
    <w:rsid w:val="0019681C"/>
    <w:rsid w:val="001977BD"/>
    <w:rsid w:val="001979DD"/>
    <w:rsid w:val="001A2344"/>
    <w:rsid w:val="001A23DB"/>
    <w:rsid w:val="001A5D88"/>
    <w:rsid w:val="001A6CFB"/>
    <w:rsid w:val="001A73D1"/>
    <w:rsid w:val="001B0379"/>
    <w:rsid w:val="001B03A1"/>
    <w:rsid w:val="001B105A"/>
    <w:rsid w:val="001B284D"/>
    <w:rsid w:val="001B2F6E"/>
    <w:rsid w:val="001B596E"/>
    <w:rsid w:val="001B7A53"/>
    <w:rsid w:val="001C0D7C"/>
    <w:rsid w:val="001C160C"/>
    <w:rsid w:val="001C53AD"/>
    <w:rsid w:val="001C6CBF"/>
    <w:rsid w:val="001C71E5"/>
    <w:rsid w:val="001D19EB"/>
    <w:rsid w:val="001D3054"/>
    <w:rsid w:val="001D36B6"/>
    <w:rsid w:val="001D3DCE"/>
    <w:rsid w:val="001D441B"/>
    <w:rsid w:val="001D5E95"/>
    <w:rsid w:val="001D75AD"/>
    <w:rsid w:val="001D7976"/>
    <w:rsid w:val="001E0871"/>
    <w:rsid w:val="001E19D5"/>
    <w:rsid w:val="001E38C8"/>
    <w:rsid w:val="001E3A8A"/>
    <w:rsid w:val="001E3AA6"/>
    <w:rsid w:val="001E3CD2"/>
    <w:rsid w:val="001E46AC"/>
    <w:rsid w:val="001E5F5E"/>
    <w:rsid w:val="001E6224"/>
    <w:rsid w:val="001E79FC"/>
    <w:rsid w:val="001F0335"/>
    <w:rsid w:val="001F3092"/>
    <w:rsid w:val="001F575A"/>
    <w:rsid w:val="00201D8E"/>
    <w:rsid w:val="0020518B"/>
    <w:rsid w:val="00205F48"/>
    <w:rsid w:val="00206D7E"/>
    <w:rsid w:val="00210E38"/>
    <w:rsid w:val="00211506"/>
    <w:rsid w:val="0021255A"/>
    <w:rsid w:val="0021358D"/>
    <w:rsid w:val="00216960"/>
    <w:rsid w:val="00221433"/>
    <w:rsid w:val="0022379A"/>
    <w:rsid w:val="00223B7B"/>
    <w:rsid w:val="0022599B"/>
    <w:rsid w:val="00226968"/>
    <w:rsid w:val="0023062E"/>
    <w:rsid w:val="00231C92"/>
    <w:rsid w:val="0023267C"/>
    <w:rsid w:val="0023393C"/>
    <w:rsid w:val="00233E7C"/>
    <w:rsid w:val="002352F3"/>
    <w:rsid w:val="00236E5D"/>
    <w:rsid w:val="00236EFB"/>
    <w:rsid w:val="0024001A"/>
    <w:rsid w:val="002412A6"/>
    <w:rsid w:val="002417FE"/>
    <w:rsid w:val="00241A59"/>
    <w:rsid w:val="0024230B"/>
    <w:rsid w:val="00242778"/>
    <w:rsid w:val="00242CE9"/>
    <w:rsid w:val="00244BF2"/>
    <w:rsid w:val="00245F94"/>
    <w:rsid w:val="00246A85"/>
    <w:rsid w:val="0024706A"/>
    <w:rsid w:val="00247B8F"/>
    <w:rsid w:val="00251567"/>
    <w:rsid w:val="00252BAA"/>
    <w:rsid w:val="00252C75"/>
    <w:rsid w:val="00255A24"/>
    <w:rsid w:val="00257E65"/>
    <w:rsid w:val="00260DD2"/>
    <w:rsid w:val="002629AE"/>
    <w:rsid w:val="00262FE8"/>
    <w:rsid w:val="00263274"/>
    <w:rsid w:val="0026539E"/>
    <w:rsid w:val="002709F2"/>
    <w:rsid w:val="00272B49"/>
    <w:rsid w:val="00272D12"/>
    <w:rsid w:val="00273388"/>
    <w:rsid w:val="002743A4"/>
    <w:rsid w:val="00274F1A"/>
    <w:rsid w:val="00280078"/>
    <w:rsid w:val="00280912"/>
    <w:rsid w:val="00280FD3"/>
    <w:rsid w:val="00281E65"/>
    <w:rsid w:val="00284D2E"/>
    <w:rsid w:val="00286508"/>
    <w:rsid w:val="00287FCE"/>
    <w:rsid w:val="00290ACE"/>
    <w:rsid w:val="00290B47"/>
    <w:rsid w:val="00291BFD"/>
    <w:rsid w:val="00292118"/>
    <w:rsid w:val="00292C66"/>
    <w:rsid w:val="0029324D"/>
    <w:rsid w:val="00293DE8"/>
    <w:rsid w:val="0029534E"/>
    <w:rsid w:val="002957D1"/>
    <w:rsid w:val="00296F0D"/>
    <w:rsid w:val="002A1E7C"/>
    <w:rsid w:val="002A3E30"/>
    <w:rsid w:val="002A3E44"/>
    <w:rsid w:val="002A3F09"/>
    <w:rsid w:val="002A3FA3"/>
    <w:rsid w:val="002A424D"/>
    <w:rsid w:val="002A5380"/>
    <w:rsid w:val="002A5A08"/>
    <w:rsid w:val="002A6EFA"/>
    <w:rsid w:val="002A7714"/>
    <w:rsid w:val="002B0EEE"/>
    <w:rsid w:val="002B192F"/>
    <w:rsid w:val="002B1FE3"/>
    <w:rsid w:val="002B3C47"/>
    <w:rsid w:val="002B4B2C"/>
    <w:rsid w:val="002B5304"/>
    <w:rsid w:val="002C0497"/>
    <w:rsid w:val="002C5705"/>
    <w:rsid w:val="002C60A1"/>
    <w:rsid w:val="002D1258"/>
    <w:rsid w:val="002D337D"/>
    <w:rsid w:val="002D4D1A"/>
    <w:rsid w:val="002D5BCC"/>
    <w:rsid w:val="002D5DF7"/>
    <w:rsid w:val="002D6B87"/>
    <w:rsid w:val="002D7D0A"/>
    <w:rsid w:val="002E0C91"/>
    <w:rsid w:val="002E22E6"/>
    <w:rsid w:val="002E448A"/>
    <w:rsid w:val="002E55CD"/>
    <w:rsid w:val="002E6C3E"/>
    <w:rsid w:val="002E7134"/>
    <w:rsid w:val="002F0E47"/>
    <w:rsid w:val="002F2848"/>
    <w:rsid w:val="002F2996"/>
    <w:rsid w:val="002F2D79"/>
    <w:rsid w:val="00300B20"/>
    <w:rsid w:val="00303B40"/>
    <w:rsid w:val="0030547B"/>
    <w:rsid w:val="00306343"/>
    <w:rsid w:val="00307011"/>
    <w:rsid w:val="00310515"/>
    <w:rsid w:val="003113D9"/>
    <w:rsid w:val="00311F1C"/>
    <w:rsid w:val="00312BCA"/>
    <w:rsid w:val="00314AC1"/>
    <w:rsid w:val="00315E69"/>
    <w:rsid w:val="003177DD"/>
    <w:rsid w:val="00320058"/>
    <w:rsid w:val="003231E3"/>
    <w:rsid w:val="003264E1"/>
    <w:rsid w:val="00327E77"/>
    <w:rsid w:val="00332777"/>
    <w:rsid w:val="003329C9"/>
    <w:rsid w:val="00333053"/>
    <w:rsid w:val="00333815"/>
    <w:rsid w:val="003348C4"/>
    <w:rsid w:val="00334A26"/>
    <w:rsid w:val="00336233"/>
    <w:rsid w:val="00336B5D"/>
    <w:rsid w:val="00337B9E"/>
    <w:rsid w:val="00337FE4"/>
    <w:rsid w:val="00340012"/>
    <w:rsid w:val="00346072"/>
    <w:rsid w:val="00347BBB"/>
    <w:rsid w:val="003508FA"/>
    <w:rsid w:val="0035130F"/>
    <w:rsid w:val="003524B3"/>
    <w:rsid w:val="00352B4C"/>
    <w:rsid w:val="00353D9D"/>
    <w:rsid w:val="003542CA"/>
    <w:rsid w:val="00354827"/>
    <w:rsid w:val="00354CC3"/>
    <w:rsid w:val="00357BDF"/>
    <w:rsid w:val="00362395"/>
    <w:rsid w:val="00364A5C"/>
    <w:rsid w:val="00365416"/>
    <w:rsid w:val="00365999"/>
    <w:rsid w:val="00371410"/>
    <w:rsid w:val="0037143B"/>
    <w:rsid w:val="00372141"/>
    <w:rsid w:val="003726FF"/>
    <w:rsid w:val="003728A8"/>
    <w:rsid w:val="00373689"/>
    <w:rsid w:val="00376EC5"/>
    <w:rsid w:val="00377267"/>
    <w:rsid w:val="00381E21"/>
    <w:rsid w:val="00383E4F"/>
    <w:rsid w:val="00385969"/>
    <w:rsid w:val="003864A0"/>
    <w:rsid w:val="00387C47"/>
    <w:rsid w:val="003914B4"/>
    <w:rsid w:val="0039176C"/>
    <w:rsid w:val="00392A69"/>
    <w:rsid w:val="00394735"/>
    <w:rsid w:val="00396A02"/>
    <w:rsid w:val="00396A25"/>
    <w:rsid w:val="00397211"/>
    <w:rsid w:val="003A005E"/>
    <w:rsid w:val="003A0EF3"/>
    <w:rsid w:val="003A299F"/>
    <w:rsid w:val="003A2D91"/>
    <w:rsid w:val="003A339B"/>
    <w:rsid w:val="003A41BB"/>
    <w:rsid w:val="003B319C"/>
    <w:rsid w:val="003B419C"/>
    <w:rsid w:val="003B490C"/>
    <w:rsid w:val="003C474A"/>
    <w:rsid w:val="003C5DBC"/>
    <w:rsid w:val="003C5EC4"/>
    <w:rsid w:val="003C7A79"/>
    <w:rsid w:val="003D1459"/>
    <w:rsid w:val="003D198A"/>
    <w:rsid w:val="003D2A88"/>
    <w:rsid w:val="003D554E"/>
    <w:rsid w:val="003D5772"/>
    <w:rsid w:val="003D5D4A"/>
    <w:rsid w:val="003D689B"/>
    <w:rsid w:val="003E1799"/>
    <w:rsid w:val="003E1A2E"/>
    <w:rsid w:val="003E39F8"/>
    <w:rsid w:val="003F0707"/>
    <w:rsid w:val="003F1A9C"/>
    <w:rsid w:val="003F2229"/>
    <w:rsid w:val="003F65F2"/>
    <w:rsid w:val="003F7D1C"/>
    <w:rsid w:val="004002B8"/>
    <w:rsid w:val="004002E9"/>
    <w:rsid w:val="00406431"/>
    <w:rsid w:val="00407A9B"/>
    <w:rsid w:val="00410DEE"/>
    <w:rsid w:val="00413D25"/>
    <w:rsid w:val="00416C4D"/>
    <w:rsid w:val="00421338"/>
    <w:rsid w:val="00423EE2"/>
    <w:rsid w:val="0042460D"/>
    <w:rsid w:val="004247B2"/>
    <w:rsid w:val="004308B8"/>
    <w:rsid w:val="00430E0F"/>
    <w:rsid w:val="00432A7A"/>
    <w:rsid w:val="00433A68"/>
    <w:rsid w:val="004366C9"/>
    <w:rsid w:val="004367D1"/>
    <w:rsid w:val="00436EAA"/>
    <w:rsid w:val="004371FF"/>
    <w:rsid w:val="0044324B"/>
    <w:rsid w:val="00443580"/>
    <w:rsid w:val="00446F84"/>
    <w:rsid w:val="00451015"/>
    <w:rsid w:val="00451CC7"/>
    <w:rsid w:val="00452926"/>
    <w:rsid w:val="004546D4"/>
    <w:rsid w:val="004549A5"/>
    <w:rsid w:val="00457304"/>
    <w:rsid w:val="00460F71"/>
    <w:rsid w:val="004617CE"/>
    <w:rsid w:val="004624D1"/>
    <w:rsid w:val="004648F7"/>
    <w:rsid w:val="004678AE"/>
    <w:rsid w:val="00467B0A"/>
    <w:rsid w:val="00470FC6"/>
    <w:rsid w:val="0047271B"/>
    <w:rsid w:val="0047718B"/>
    <w:rsid w:val="00481047"/>
    <w:rsid w:val="00482231"/>
    <w:rsid w:val="00482902"/>
    <w:rsid w:val="00484E74"/>
    <w:rsid w:val="0048532D"/>
    <w:rsid w:val="004867ED"/>
    <w:rsid w:val="00486EC3"/>
    <w:rsid w:val="00487773"/>
    <w:rsid w:val="00491D37"/>
    <w:rsid w:val="0049267F"/>
    <w:rsid w:val="00493DDE"/>
    <w:rsid w:val="00497934"/>
    <w:rsid w:val="00497EBE"/>
    <w:rsid w:val="004A0324"/>
    <w:rsid w:val="004A209C"/>
    <w:rsid w:val="004A2D9B"/>
    <w:rsid w:val="004A32D0"/>
    <w:rsid w:val="004A7418"/>
    <w:rsid w:val="004B0BC5"/>
    <w:rsid w:val="004B16F2"/>
    <w:rsid w:val="004B5F22"/>
    <w:rsid w:val="004C153A"/>
    <w:rsid w:val="004C1B07"/>
    <w:rsid w:val="004C65CB"/>
    <w:rsid w:val="004C6CC1"/>
    <w:rsid w:val="004C7974"/>
    <w:rsid w:val="004C7FF4"/>
    <w:rsid w:val="004D1B45"/>
    <w:rsid w:val="004D3AAD"/>
    <w:rsid w:val="004D4D50"/>
    <w:rsid w:val="004D5563"/>
    <w:rsid w:val="004E114A"/>
    <w:rsid w:val="004E11BA"/>
    <w:rsid w:val="004E148F"/>
    <w:rsid w:val="004E25E5"/>
    <w:rsid w:val="004E2E5E"/>
    <w:rsid w:val="004E5969"/>
    <w:rsid w:val="004F0982"/>
    <w:rsid w:val="004F34AE"/>
    <w:rsid w:val="004F656C"/>
    <w:rsid w:val="004F6A50"/>
    <w:rsid w:val="004F6D23"/>
    <w:rsid w:val="00500BA4"/>
    <w:rsid w:val="0050154B"/>
    <w:rsid w:val="005037DA"/>
    <w:rsid w:val="00503BB3"/>
    <w:rsid w:val="0050587D"/>
    <w:rsid w:val="0050587F"/>
    <w:rsid w:val="00505ADA"/>
    <w:rsid w:val="00506492"/>
    <w:rsid w:val="00510517"/>
    <w:rsid w:val="00510C44"/>
    <w:rsid w:val="00510CE1"/>
    <w:rsid w:val="0051147F"/>
    <w:rsid w:val="00512D76"/>
    <w:rsid w:val="00516C02"/>
    <w:rsid w:val="00520967"/>
    <w:rsid w:val="0052146A"/>
    <w:rsid w:val="00521CD3"/>
    <w:rsid w:val="00521FF4"/>
    <w:rsid w:val="00524703"/>
    <w:rsid w:val="00526FFB"/>
    <w:rsid w:val="005325C0"/>
    <w:rsid w:val="00532C37"/>
    <w:rsid w:val="00532DF6"/>
    <w:rsid w:val="00533533"/>
    <w:rsid w:val="00533CE8"/>
    <w:rsid w:val="00533FAF"/>
    <w:rsid w:val="005370B4"/>
    <w:rsid w:val="00541379"/>
    <w:rsid w:val="0054230E"/>
    <w:rsid w:val="005425CD"/>
    <w:rsid w:val="00542F9B"/>
    <w:rsid w:val="00543629"/>
    <w:rsid w:val="00544763"/>
    <w:rsid w:val="00545321"/>
    <w:rsid w:val="00547E57"/>
    <w:rsid w:val="005505CA"/>
    <w:rsid w:val="00550EB8"/>
    <w:rsid w:val="00552286"/>
    <w:rsid w:val="005533DC"/>
    <w:rsid w:val="005538BB"/>
    <w:rsid w:val="00556539"/>
    <w:rsid w:val="00561289"/>
    <w:rsid w:val="00562434"/>
    <w:rsid w:val="005632E5"/>
    <w:rsid w:val="00570058"/>
    <w:rsid w:val="005712E3"/>
    <w:rsid w:val="00571BF3"/>
    <w:rsid w:val="005725F3"/>
    <w:rsid w:val="00574630"/>
    <w:rsid w:val="005766A5"/>
    <w:rsid w:val="0058102C"/>
    <w:rsid w:val="005813E1"/>
    <w:rsid w:val="00583040"/>
    <w:rsid w:val="00585507"/>
    <w:rsid w:val="005855B6"/>
    <w:rsid w:val="0058681C"/>
    <w:rsid w:val="00590078"/>
    <w:rsid w:val="00591CE6"/>
    <w:rsid w:val="005941FB"/>
    <w:rsid w:val="00595412"/>
    <w:rsid w:val="00595AE0"/>
    <w:rsid w:val="00595E8C"/>
    <w:rsid w:val="00595EE0"/>
    <w:rsid w:val="0059774B"/>
    <w:rsid w:val="005A0D97"/>
    <w:rsid w:val="005A1C75"/>
    <w:rsid w:val="005A2C83"/>
    <w:rsid w:val="005A2F6D"/>
    <w:rsid w:val="005A6B3D"/>
    <w:rsid w:val="005B43C4"/>
    <w:rsid w:val="005B521E"/>
    <w:rsid w:val="005B6379"/>
    <w:rsid w:val="005C1052"/>
    <w:rsid w:val="005C3134"/>
    <w:rsid w:val="005C4766"/>
    <w:rsid w:val="005C6591"/>
    <w:rsid w:val="005C6B5E"/>
    <w:rsid w:val="005C716F"/>
    <w:rsid w:val="005C7319"/>
    <w:rsid w:val="005C734D"/>
    <w:rsid w:val="005D197B"/>
    <w:rsid w:val="005D324A"/>
    <w:rsid w:val="005D37E5"/>
    <w:rsid w:val="005D40BF"/>
    <w:rsid w:val="005D4591"/>
    <w:rsid w:val="005D4B72"/>
    <w:rsid w:val="005D5A3C"/>
    <w:rsid w:val="005D7027"/>
    <w:rsid w:val="005E139E"/>
    <w:rsid w:val="005E2C48"/>
    <w:rsid w:val="005E40E1"/>
    <w:rsid w:val="005E4F7C"/>
    <w:rsid w:val="005E65B4"/>
    <w:rsid w:val="005E6BAF"/>
    <w:rsid w:val="005E7FA5"/>
    <w:rsid w:val="005F00F5"/>
    <w:rsid w:val="005F028A"/>
    <w:rsid w:val="005F2F88"/>
    <w:rsid w:val="005F6E43"/>
    <w:rsid w:val="005F7116"/>
    <w:rsid w:val="00600419"/>
    <w:rsid w:val="0060065F"/>
    <w:rsid w:val="00601A45"/>
    <w:rsid w:val="006028F8"/>
    <w:rsid w:val="00603707"/>
    <w:rsid w:val="00604AAE"/>
    <w:rsid w:val="00605023"/>
    <w:rsid w:val="00606371"/>
    <w:rsid w:val="00607621"/>
    <w:rsid w:val="006174A0"/>
    <w:rsid w:val="006207E1"/>
    <w:rsid w:val="00621341"/>
    <w:rsid w:val="00622BCD"/>
    <w:rsid w:val="00624E34"/>
    <w:rsid w:val="00624FCD"/>
    <w:rsid w:val="006251A1"/>
    <w:rsid w:val="0062573C"/>
    <w:rsid w:val="00633495"/>
    <w:rsid w:val="006334BA"/>
    <w:rsid w:val="00633D15"/>
    <w:rsid w:val="00634509"/>
    <w:rsid w:val="0064420D"/>
    <w:rsid w:val="00644C63"/>
    <w:rsid w:val="00644D6B"/>
    <w:rsid w:val="00645CD4"/>
    <w:rsid w:val="0064690E"/>
    <w:rsid w:val="00647E8D"/>
    <w:rsid w:val="00651D37"/>
    <w:rsid w:val="00652102"/>
    <w:rsid w:val="006528D8"/>
    <w:rsid w:val="00654FBE"/>
    <w:rsid w:val="006575AA"/>
    <w:rsid w:val="0065779F"/>
    <w:rsid w:val="0066355B"/>
    <w:rsid w:val="0066493A"/>
    <w:rsid w:val="00666B07"/>
    <w:rsid w:val="00666B73"/>
    <w:rsid w:val="00666C83"/>
    <w:rsid w:val="006675EC"/>
    <w:rsid w:val="00671782"/>
    <w:rsid w:val="00672145"/>
    <w:rsid w:val="00674BD9"/>
    <w:rsid w:val="00677735"/>
    <w:rsid w:val="00677BCD"/>
    <w:rsid w:val="0068075B"/>
    <w:rsid w:val="00681122"/>
    <w:rsid w:val="00682ECC"/>
    <w:rsid w:val="006845A3"/>
    <w:rsid w:val="006850C2"/>
    <w:rsid w:val="0068517C"/>
    <w:rsid w:val="0068739B"/>
    <w:rsid w:val="00687488"/>
    <w:rsid w:val="006911FD"/>
    <w:rsid w:val="00692F93"/>
    <w:rsid w:val="00693776"/>
    <w:rsid w:val="006A537E"/>
    <w:rsid w:val="006A560E"/>
    <w:rsid w:val="006A772D"/>
    <w:rsid w:val="006A7B7C"/>
    <w:rsid w:val="006B1DEE"/>
    <w:rsid w:val="006B218A"/>
    <w:rsid w:val="006B5BA1"/>
    <w:rsid w:val="006B751C"/>
    <w:rsid w:val="006B7F11"/>
    <w:rsid w:val="006C0407"/>
    <w:rsid w:val="006C2D7C"/>
    <w:rsid w:val="006C3F2F"/>
    <w:rsid w:val="006C6075"/>
    <w:rsid w:val="006C64D4"/>
    <w:rsid w:val="006C6D2E"/>
    <w:rsid w:val="006C75E6"/>
    <w:rsid w:val="006C7B30"/>
    <w:rsid w:val="006D4000"/>
    <w:rsid w:val="006D4A8B"/>
    <w:rsid w:val="006E005C"/>
    <w:rsid w:val="006E1862"/>
    <w:rsid w:val="006E23D3"/>
    <w:rsid w:val="006E29D9"/>
    <w:rsid w:val="006E2C0D"/>
    <w:rsid w:val="006E2CEB"/>
    <w:rsid w:val="006E30DD"/>
    <w:rsid w:val="006E3144"/>
    <w:rsid w:val="006E34EA"/>
    <w:rsid w:val="006E3865"/>
    <w:rsid w:val="006E58B1"/>
    <w:rsid w:val="006E5FB4"/>
    <w:rsid w:val="006E69BF"/>
    <w:rsid w:val="006E779F"/>
    <w:rsid w:val="006F2F20"/>
    <w:rsid w:val="006F44B8"/>
    <w:rsid w:val="006F457B"/>
    <w:rsid w:val="006F4A54"/>
    <w:rsid w:val="006F6A6B"/>
    <w:rsid w:val="006F77F9"/>
    <w:rsid w:val="0070109B"/>
    <w:rsid w:val="00701238"/>
    <w:rsid w:val="00702173"/>
    <w:rsid w:val="00704605"/>
    <w:rsid w:val="00704BE9"/>
    <w:rsid w:val="00704DD6"/>
    <w:rsid w:val="00705852"/>
    <w:rsid w:val="00706C96"/>
    <w:rsid w:val="00707249"/>
    <w:rsid w:val="007149FF"/>
    <w:rsid w:val="0072010A"/>
    <w:rsid w:val="00721F89"/>
    <w:rsid w:val="007226DB"/>
    <w:rsid w:val="00723099"/>
    <w:rsid w:val="00730575"/>
    <w:rsid w:val="0073176D"/>
    <w:rsid w:val="0073465F"/>
    <w:rsid w:val="00734EE1"/>
    <w:rsid w:val="00736B6B"/>
    <w:rsid w:val="00741717"/>
    <w:rsid w:val="007424B8"/>
    <w:rsid w:val="00743C02"/>
    <w:rsid w:val="00745D9E"/>
    <w:rsid w:val="00746ED4"/>
    <w:rsid w:val="00747FBE"/>
    <w:rsid w:val="00751604"/>
    <w:rsid w:val="007535C4"/>
    <w:rsid w:val="00753857"/>
    <w:rsid w:val="00756B1A"/>
    <w:rsid w:val="00764732"/>
    <w:rsid w:val="0076530F"/>
    <w:rsid w:val="00765BDD"/>
    <w:rsid w:val="0076764C"/>
    <w:rsid w:val="00767E35"/>
    <w:rsid w:val="00770D2C"/>
    <w:rsid w:val="0077131A"/>
    <w:rsid w:val="00773DC4"/>
    <w:rsid w:val="007751DE"/>
    <w:rsid w:val="00775C64"/>
    <w:rsid w:val="007779F5"/>
    <w:rsid w:val="00782CD0"/>
    <w:rsid w:val="00783228"/>
    <w:rsid w:val="00783CBF"/>
    <w:rsid w:val="007863F7"/>
    <w:rsid w:val="007925D0"/>
    <w:rsid w:val="00793FEC"/>
    <w:rsid w:val="0079426F"/>
    <w:rsid w:val="007A0D05"/>
    <w:rsid w:val="007A294D"/>
    <w:rsid w:val="007A623C"/>
    <w:rsid w:val="007B0AA8"/>
    <w:rsid w:val="007B3251"/>
    <w:rsid w:val="007B560E"/>
    <w:rsid w:val="007B5EEA"/>
    <w:rsid w:val="007B6B64"/>
    <w:rsid w:val="007B761E"/>
    <w:rsid w:val="007B797F"/>
    <w:rsid w:val="007B79DF"/>
    <w:rsid w:val="007C0C8F"/>
    <w:rsid w:val="007C60B0"/>
    <w:rsid w:val="007C79F6"/>
    <w:rsid w:val="007D489D"/>
    <w:rsid w:val="007D4A03"/>
    <w:rsid w:val="007E1415"/>
    <w:rsid w:val="007E3400"/>
    <w:rsid w:val="007E39BE"/>
    <w:rsid w:val="007E45F6"/>
    <w:rsid w:val="007E47A5"/>
    <w:rsid w:val="007E6CA9"/>
    <w:rsid w:val="007E7968"/>
    <w:rsid w:val="007F07B1"/>
    <w:rsid w:val="007F0F86"/>
    <w:rsid w:val="007F4E24"/>
    <w:rsid w:val="008008C2"/>
    <w:rsid w:val="00804733"/>
    <w:rsid w:val="008078CE"/>
    <w:rsid w:val="0081004D"/>
    <w:rsid w:val="008109B2"/>
    <w:rsid w:val="00810E6F"/>
    <w:rsid w:val="008118B4"/>
    <w:rsid w:val="0081353F"/>
    <w:rsid w:val="008138CC"/>
    <w:rsid w:val="00813AFA"/>
    <w:rsid w:val="00814054"/>
    <w:rsid w:val="00814217"/>
    <w:rsid w:val="00814E35"/>
    <w:rsid w:val="00817BD1"/>
    <w:rsid w:val="00820C4E"/>
    <w:rsid w:val="008210A3"/>
    <w:rsid w:val="008213B4"/>
    <w:rsid w:val="00823881"/>
    <w:rsid w:val="00823AC4"/>
    <w:rsid w:val="00823D70"/>
    <w:rsid w:val="008245BC"/>
    <w:rsid w:val="00825BF4"/>
    <w:rsid w:val="008301EA"/>
    <w:rsid w:val="008306D6"/>
    <w:rsid w:val="008323C6"/>
    <w:rsid w:val="00832458"/>
    <w:rsid w:val="0083246B"/>
    <w:rsid w:val="00836AA4"/>
    <w:rsid w:val="00842845"/>
    <w:rsid w:val="008428DB"/>
    <w:rsid w:val="00842B22"/>
    <w:rsid w:val="008463D4"/>
    <w:rsid w:val="008506D0"/>
    <w:rsid w:val="00851D6D"/>
    <w:rsid w:val="00854823"/>
    <w:rsid w:val="008563DA"/>
    <w:rsid w:val="008567E3"/>
    <w:rsid w:val="00856933"/>
    <w:rsid w:val="00857091"/>
    <w:rsid w:val="008612C9"/>
    <w:rsid w:val="00861CF5"/>
    <w:rsid w:val="00861F65"/>
    <w:rsid w:val="008627CB"/>
    <w:rsid w:val="00865296"/>
    <w:rsid w:val="00866074"/>
    <w:rsid w:val="00870191"/>
    <w:rsid w:val="008715DF"/>
    <w:rsid w:val="0087182B"/>
    <w:rsid w:val="008729B9"/>
    <w:rsid w:val="0087531B"/>
    <w:rsid w:val="00876713"/>
    <w:rsid w:val="00876A33"/>
    <w:rsid w:val="008775A4"/>
    <w:rsid w:val="0088023A"/>
    <w:rsid w:val="00880F41"/>
    <w:rsid w:val="00880F7E"/>
    <w:rsid w:val="00883619"/>
    <w:rsid w:val="00883672"/>
    <w:rsid w:val="008840C7"/>
    <w:rsid w:val="00886D39"/>
    <w:rsid w:val="00887A3E"/>
    <w:rsid w:val="0089014C"/>
    <w:rsid w:val="00890518"/>
    <w:rsid w:val="00890E57"/>
    <w:rsid w:val="00891525"/>
    <w:rsid w:val="00892035"/>
    <w:rsid w:val="00894396"/>
    <w:rsid w:val="008963C1"/>
    <w:rsid w:val="00897665"/>
    <w:rsid w:val="008A082C"/>
    <w:rsid w:val="008A3111"/>
    <w:rsid w:val="008A40E8"/>
    <w:rsid w:val="008A42E9"/>
    <w:rsid w:val="008A433C"/>
    <w:rsid w:val="008A441D"/>
    <w:rsid w:val="008A4519"/>
    <w:rsid w:val="008A5A7E"/>
    <w:rsid w:val="008A5C07"/>
    <w:rsid w:val="008A60B2"/>
    <w:rsid w:val="008B0B1E"/>
    <w:rsid w:val="008B0DF4"/>
    <w:rsid w:val="008B24D9"/>
    <w:rsid w:val="008B37E9"/>
    <w:rsid w:val="008B388B"/>
    <w:rsid w:val="008B39BD"/>
    <w:rsid w:val="008B4CFD"/>
    <w:rsid w:val="008B5C6C"/>
    <w:rsid w:val="008B677D"/>
    <w:rsid w:val="008B7751"/>
    <w:rsid w:val="008B7837"/>
    <w:rsid w:val="008B7A3D"/>
    <w:rsid w:val="008C0BC7"/>
    <w:rsid w:val="008C13C9"/>
    <w:rsid w:val="008C2587"/>
    <w:rsid w:val="008C6387"/>
    <w:rsid w:val="008C6FBD"/>
    <w:rsid w:val="008C7364"/>
    <w:rsid w:val="008D0FA3"/>
    <w:rsid w:val="008D1533"/>
    <w:rsid w:val="008D1660"/>
    <w:rsid w:val="008D1F99"/>
    <w:rsid w:val="008D26BD"/>
    <w:rsid w:val="008D2B7D"/>
    <w:rsid w:val="008D41F6"/>
    <w:rsid w:val="008D662B"/>
    <w:rsid w:val="008E109A"/>
    <w:rsid w:val="008E1204"/>
    <w:rsid w:val="008E4213"/>
    <w:rsid w:val="008E6521"/>
    <w:rsid w:val="008E692F"/>
    <w:rsid w:val="008E6BFE"/>
    <w:rsid w:val="008F123A"/>
    <w:rsid w:val="008F152C"/>
    <w:rsid w:val="008F2254"/>
    <w:rsid w:val="008F538E"/>
    <w:rsid w:val="008F5608"/>
    <w:rsid w:val="008F5C0F"/>
    <w:rsid w:val="008F7280"/>
    <w:rsid w:val="008F7E06"/>
    <w:rsid w:val="00900F7F"/>
    <w:rsid w:val="00901DDC"/>
    <w:rsid w:val="00903F39"/>
    <w:rsid w:val="00905541"/>
    <w:rsid w:val="0090693A"/>
    <w:rsid w:val="009071C8"/>
    <w:rsid w:val="009119B8"/>
    <w:rsid w:val="00911F71"/>
    <w:rsid w:val="009128DC"/>
    <w:rsid w:val="00913904"/>
    <w:rsid w:val="00914508"/>
    <w:rsid w:val="009154A1"/>
    <w:rsid w:val="009163A1"/>
    <w:rsid w:val="00920AA0"/>
    <w:rsid w:val="00920B6E"/>
    <w:rsid w:val="00923036"/>
    <w:rsid w:val="00926032"/>
    <w:rsid w:val="0092690C"/>
    <w:rsid w:val="00926967"/>
    <w:rsid w:val="0093006D"/>
    <w:rsid w:val="009312A2"/>
    <w:rsid w:val="009322DF"/>
    <w:rsid w:val="00934080"/>
    <w:rsid w:val="00942523"/>
    <w:rsid w:val="00943AD6"/>
    <w:rsid w:val="0094542C"/>
    <w:rsid w:val="00945B87"/>
    <w:rsid w:val="00947322"/>
    <w:rsid w:val="00947AB1"/>
    <w:rsid w:val="00947C31"/>
    <w:rsid w:val="0095073B"/>
    <w:rsid w:val="009522F2"/>
    <w:rsid w:val="009535F9"/>
    <w:rsid w:val="00953A75"/>
    <w:rsid w:val="009543CC"/>
    <w:rsid w:val="00955588"/>
    <w:rsid w:val="00955C92"/>
    <w:rsid w:val="00955E1D"/>
    <w:rsid w:val="00956E4C"/>
    <w:rsid w:val="00957FF0"/>
    <w:rsid w:val="00960948"/>
    <w:rsid w:val="009622C8"/>
    <w:rsid w:val="0096344A"/>
    <w:rsid w:val="00966033"/>
    <w:rsid w:val="00966084"/>
    <w:rsid w:val="00974EB8"/>
    <w:rsid w:val="00976A24"/>
    <w:rsid w:val="0097701C"/>
    <w:rsid w:val="0097702E"/>
    <w:rsid w:val="009774CC"/>
    <w:rsid w:val="00977B8E"/>
    <w:rsid w:val="00977F98"/>
    <w:rsid w:val="0098108E"/>
    <w:rsid w:val="0098653F"/>
    <w:rsid w:val="00987D80"/>
    <w:rsid w:val="00987E7D"/>
    <w:rsid w:val="00990555"/>
    <w:rsid w:val="00990C1E"/>
    <w:rsid w:val="009938F5"/>
    <w:rsid w:val="00993DF4"/>
    <w:rsid w:val="009953D7"/>
    <w:rsid w:val="00997179"/>
    <w:rsid w:val="009A0947"/>
    <w:rsid w:val="009A1B3F"/>
    <w:rsid w:val="009A1D92"/>
    <w:rsid w:val="009A274F"/>
    <w:rsid w:val="009B24F7"/>
    <w:rsid w:val="009B2C26"/>
    <w:rsid w:val="009B3D15"/>
    <w:rsid w:val="009B4D8A"/>
    <w:rsid w:val="009B57E5"/>
    <w:rsid w:val="009C028D"/>
    <w:rsid w:val="009C3E62"/>
    <w:rsid w:val="009C5C7B"/>
    <w:rsid w:val="009C5DB1"/>
    <w:rsid w:val="009D04E8"/>
    <w:rsid w:val="009D07CC"/>
    <w:rsid w:val="009D080C"/>
    <w:rsid w:val="009D0A46"/>
    <w:rsid w:val="009D246D"/>
    <w:rsid w:val="009D25E5"/>
    <w:rsid w:val="009D2C57"/>
    <w:rsid w:val="009D2FAD"/>
    <w:rsid w:val="009D53E0"/>
    <w:rsid w:val="009D5B0E"/>
    <w:rsid w:val="009D776D"/>
    <w:rsid w:val="009E20AA"/>
    <w:rsid w:val="009E3A1B"/>
    <w:rsid w:val="009E40F0"/>
    <w:rsid w:val="009E4F7E"/>
    <w:rsid w:val="009E5A72"/>
    <w:rsid w:val="009F1433"/>
    <w:rsid w:val="009F2846"/>
    <w:rsid w:val="009F44CD"/>
    <w:rsid w:val="009F5914"/>
    <w:rsid w:val="009F59D1"/>
    <w:rsid w:val="009F5C39"/>
    <w:rsid w:val="009F64B9"/>
    <w:rsid w:val="00A01915"/>
    <w:rsid w:val="00A05061"/>
    <w:rsid w:val="00A110F3"/>
    <w:rsid w:val="00A1400D"/>
    <w:rsid w:val="00A150FB"/>
    <w:rsid w:val="00A16C19"/>
    <w:rsid w:val="00A20318"/>
    <w:rsid w:val="00A21694"/>
    <w:rsid w:val="00A21BED"/>
    <w:rsid w:val="00A22451"/>
    <w:rsid w:val="00A2576B"/>
    <w:rsid w:val="00A25F7B"/>
    <w:rsid w:val="00A27983"/>
    <w:rsid w:val="00A27C15"/>
    <w:rsid w:val="00A31746"/>
    <w:rsid w:val="00A31E46"/>
    <w:rsid w:val="00A32542"/>
    <w:rsid w:val="00A32A23"/>
    <w:rsid w:val="00A35E4B"/>
    <w:rsid w:val="00A42408"/>
    <w:rsid w:val="00A43C8E"/>
    <w:rsid w:val="00A46B13"/>
    <w:rsid w:val="00A47C2E"/>
    <w:rsid w:val="00A503DE"/>
    <w:rsid w:val="00A5342A"/>
    <w:rsid w:val="00A53444"/>
    <w:rsid w:val="00A5423F"/>
    <w:rsid w:val="00A543E0"/>
    <w:rsid w:val="00A55B4B"/>
    <w:rsid w:val="00A56CA3"/>
    <w:rsid w:val="00A56DDC"/>
    <w:rsid w:val="00A61B1C"/>
    <w:rsid w:val="00A629CD"/>
    <w:rsid w:val="00A6511B"/>
    <w:rsid w:val="00A67096"/>
    <w:rsid w:val="00A67097"/>
    <w:rsid w:val="00A674B5"/>
    <w:rsid w:val="00A67DC9"/>
    <w:rsid w:val="00A700AC"/>
    <w:rsid w:val="00A70FD3"/>
    <w:rsid w:val="00A71201"/>
    <w:rsid w:val="00A71D74"/>
    <w:rsid w:val="00A72543"/>
    <w:rsid w:val="00A77948"/>
    <w:rsid w:val="00A80E2C"/>
    <w:rsid w:val="00A82050"/>
    <w:rsid w:val="00A8454E"/>
    <w:rsid w:val="00A87057"/>
    <w:rsid w:val="00A87ABA"/>
    <w:rsid w:val="00A93D4A"/>
    <w:rsid w:val="00A94192"/>
    <w:rsid w:val="00A94932"/>
    <w:rsid w:val="00A94F17"/>
    <w:rsid w:val="00A96A0B"/>
    <w:rsid w:val="00A97C35"/>
    <w:rsid w:val="00AA079C"/>
    <w:rsid w:val="00AA129B"/>
    <w:rsid w:val="00AA1F52"/>
    <w:rsid w:val="00AA29CA"/>
    <w:rsid w:val="00AA3B59"/>
    <w:rsid w:val="00AA4208"/>
    <w:rsid w:val="00AA425E"/>
    <w:rsid w:val="00AA44D7"/>
    <w:rsid w:val="00AA64DE"/>
    <w:rsid w:val="00AA71AC"/>
    <w:rsid w:val="00AA7DE7"/>
    <w:rsid w:val="00AB0DD0"/>
    <w:rsid w:val="00AB0E89"/>
    <w:rsid w:val="00AB27FB"/>
    <w:rsid w:val="00AB38B8"/>
    <w:rsid w:val="00AB4049"/>
    <w:rsid w:val="00AB47BE"/>
    <w:rsid w:val="00AB6F7F"/>
    <w:rsid w:val="00AC0855"/>
    <w:rsid w:val="00AC112E"/>
    <w:rsid w:val="00AC34C0"/>
    <w:rsid w:val="00AC383D"/>
    <w:rsid w:val="00AC44AE"/>
    <w:rsid w:val="00AC634E"/>
    <w:rsid w:val="00AC7492"/>
    <w:rsid w:val="00AD0169"/>
    <w:rsid w:val="00AD0956"/>
    <w:rsid w:val="00AD161B"/>
    <w:rsid w:val="00AD19D3"/>
    <w:rsid w:val="00AD31F1"/>
    <w:rsid w:val="00AD3E67"/>
    <w:rsid w:val="00AD625C"/>
    <w:rsid w:val="00AD6D81"/>
    <w:rsid w:val="00AE0598"/>
    <w:rsid w:val="00AE13EF"/>
    <w:rsid w:val="00AE1417"/>
    <w:rsid w:val="00AE175F"/>
    <w:rsid w:val="00AE1E5F"/>
    <w:rsid w:val="00AE2EFD"/>
    <w:rsid w:val="00AE7FA7"/>
    <w:rsid w:val="00AF0D98"/>
    <w:rsid w:val="00AF2DAB"/>
    <w:rsid w:val="00AF6202"/>
    <w:rsid w:val="00AF623F"/>
    <w:rsid w:val="00B0087E"/>
    <w:rsid w:val="00B02491"/>
    <w:rsid w:val="00B052A8"/>
    <w:rsid w:val="00B0591D"/>
    <w:rsid w:val="00B068A9"/>
    <w:rsid w:val="00B10468"/>
    <w:rsid w:val="00B13D58"/>
    <w:rsid w:val="00B14DB4"/>
    <w:rsid w:val="00B14E28"/>
    <w:rsid w:val="00B21F56"/>
    <w:rsid w:val="00B23B52"/>
    <w:rsid w:val="00B24935"/>
    <w:rsid w:val="00B30131"/>
    <w:rsid w:val="00B30ADF"/>
    <w:rsid w:val="00B3110A"/>
    <w:rsid w:val="00B31385"/>
    <w:rsid w:val="00B318E8"/>
    <w:rsid w:val="00B31FBA"/>
    <w:rsid w:val="00B33567"/>
    <w:rsid w:val="00B349F2"/>
    <w:rsid w:val="00B3549E"/>
    <w:rsid w:val="00B3567F"/>
    <w:rsid w:val="00B36126"/>
    <w:rsid w:val="00B36AAE"/>
    <w:rsid w:val="00B4078F"/>
    <w:rsid w:val="00B40C02"/>
    <w:rsid w:val="00B42066"/>
    <w:rsid w:val="00B42CB8"/>
    <w:rsid w:val="00B45CBD"/>
    <w:rsid w:val="00B469FB"/>
    <w:rsid w:val="00B47EEE"/>
    <w:rsid w:val="00B5013A"/>
    <w:rsid w:val="00B51E6B"/>
    <w:rsid w:val="00B54EAD"/>
    <w:rsid w:val="00B551CF"/>
    <w:rsid w:val="00B56764"/>
    <w:rsid w:val="00B5730C"/>
    <w:rsid w:val="00B57340"/>
    <w:rsid w:val="00B57FEE"/>
    <w:rsid w:val="00B60E4D"/>
    <w:rsid w:val="00B613B9"/>
    <w:rsid w:val="00B614B3"/>
    <w:rsid w:val="00B61DA2"/>
    <w:rsid w:val="00B64947"/>
    <w:rsid w:val="00B6643B"/>
    <w:rsid w:val="00B6647F"/>
    <w:rsid w:val="00B66768"/>
    <w:rsid w:val="00B668CD"/>
    <w:rsid w:val="00B71159"/>
    <w:rsid w:val="00B730D4"/>
    <w:rsid w:val="00B75C4C"/>
    <w:rsid w:val="00B770CA"/>
    <w:rsid w:val="00B77D08"/>
    <w:rsid w:val="00B8066B"/>
    <w:rsid w:val="00B806D8"/>
    <w:rsid w:val="00B80CBD"/>
    <w:rsid w:val="00B850F8"/>
    <w:rsid w:val="00B8625C"/>
    <w:rsid w:val="00B91CE9"/>
    <w:rsid w:val="00B92233"/>
    <w:rsid w:val="00B92600"/>
    <w:rsid w:val="00B94371"/>
    <w:rsid w:val="00B957D7"/>
    <w:rsid w:val="00B9695B"/>
    <w:rsid w:val="00BA1895"/>
    <w:rsid w:val="00BA61C0"/>
    <w:rsid w:val="00BA61D9"/>
    <w:rsid w:val="00BA61DD"/>
    <w:rsid w:val="00BA7AA0"/>
    <w:rsid w:val="00BB60B9"/>
    <w:rsid w:val="00BB6A51"/>
    <w:rsid w:val="00BC321A"/>
    <w:rsid w:val="00BC35B4"/>
    <w:rsid w:val="00BC5239"/>
    <w:rsid w:val="00BD0C17"/>
    <w:rsid w:val="00BD2076"/>
    <w:rsid w:val="00BD2492"/>
    <w:rsid w:val="00BD377B"/>
    <w:rsid w:val="00BD3C3B"/>
    <w:rsid w:val="00BD3CF2"/>
    <w:rsid w:val="00BD5867"/>
    <w:rsid w:val="00BD675C"/>
    <w:rsid w:val="00BE0453"/>
    <w:rsid w:val="00BE0C62"/>
    <w:rsid w:val="00BE251A"/>
    <w:rsid w:val="00BE2586"/>
    <w:rsid w:val="00BE2A22"/>
    <w:rsid w:val="00BE3A1C"/>
    <w:rsid w:val="00BE410F"/>
    <w:rsid w:val="00BE4B90"/>
    <w:rsid w:val="00BE5139"/>
    <w:rsid w:val="00BE515E"/>
    <w:rsid w:val="00BE5687"/>
    <w:rsid w:val="00BE5AEB"/>
    <w:rsid w:val="00BE5E4A"/>
    <w:rsid w:val="00BE7663"/>
    <w:rsid w:val="00BF0370"/>
    <w:rsid w:val="00BF0D94"/>
    <w:rsid w:val="00BF2FEC"/>
    <w:rsid w:val="00BF4127"/>
    <w:rsid w:val="00BF4484"/>
    <w:rsid w:val="00BF57A9"/>
    <w:rsid w:val="00BF7524"/>
    <w:rsid w:val="00C004C6"/>
    <w:rsid w:val="00C00773"/>
    <w:rsid w:val="00C0143A"/>
    <w:rsid w:val="00C030E2"/>
    <w:rsid w:val="00C03305"/>
    <w:rsid w:val="00C034B0"/>
    <w:rsid w:val="00C0573B"/>
    <w:rsid w:val="00C05AD6"/>
    <w:rsid w:val="00C10F43"/>
    <w:rsid w:val="00C11BB9"/>
    <w:rsid w:val="00C139C9"/>
    <w:rsid w:val="00C156C8"/>
    <w:rsid w:val="00C15A27"/>
    <w:rsid w:val="00C1677C"/>
    <w:rsid w:val="00C16793"/>
    <w:rsid w:val="00C16C28"/>
    <w:rsid w:val="00C222E2"/>
    <w:rsid w:val="00C22847"/>
    <w:rsid w:val="00C243B3"/>
    <w:rsid w:val="00C2663E"/>
    <w:rsid w:val="00C30D0D"/>
    <w:rsid w:val="00C320FD"/>
    <w:rsid w:val="00C335B5"/>
    <w:rsid w:val="00C3379C"/>
    <w:rsid w:val="00C34096"/>
    <w:rsid w:val="00C37762"/>
    <w:rsid w:val="00C410F1"/>
    <w:rsid w:val="00C41E2E"/>
    <w:rsid w:val="00C50E5C"/>
    <w:rsid w:val="00C5192E"/>
    <w:rsid w:val="00C52792"/>
    <w:rsid w:val="00C52F86"/>
    <w:rsid w:val="00C54322"/>
    <w:rsid w:val="00C546A0"/>
    <w:rsid w:val="00C55138"/>
    <w:rsid w:val="00C5593F"/>
    <w:rsid w:val="00C57791"/>
    <w:rsid w:val="00C620F0"/>
    <w:rsid w:val="00C65DE1"/>
    <w:rsid w:val="00C704BC"/>
    <w:rsid w:val="00C71719"/>
    <w:rsid w:val="00C71C99"/>
    <w:rsid w:val="00C72F6E"/>
    <w:rsid w:val="00C73099"/>
    <w:rsid w:val="00C731AE"/>
    <w:rsid w:val="00C74E1A"/>
    <w:rsid w:val="00C75F5B"/>
    <w:rsid w:val="00C80850"/>
    <w:rsid w:val="00C80C28"/>
    <w:rsid w:val="00C816D7"/>
    <w:rsid w:val="00C823F4"/>
    <w:rsid w:val="00C825CA"/>
    <w:rsid w:val="00C82E92"/>
    <w:rsid w:val="00C85241"/>
    <w:rsid w:val="00C85510"/>
    <w:rsid w:val="00C8660C"/>
    <w:rsid w:val="00C92ECE"/>
    <w:rsid w:val="00C930D9"/>
    <w:rsid w:val="00C94BA3"/>
    <w:rsid w:val="00C972E4"/>
    <w:rsid w:val="00CA1467"/>
    <w:rsid w:val="00CA170A"/>
    <w:rsid w:val="00CA3906"/>
    <w:rsid w:val="00CA474C"/>
    <w:rsid w:val="00CA4B64"/>
    <w:rsid w:val="00CA555C"/>
    <w:rsid w:val="00CA6735"/>
    <w:rsid w:val="00CA7178"/>
    <w:rsid w:val="00CA767C"/>
    <w:rsid w:val="00CA7B29"/>
    <w:rsid w:val="00CB1A4A"/>
    <w:rsid w:val="00CB2C82"/>
    <w:rsid w:val="00CB3DE5"/>
    <w:rsid w:val="00CB524A"/>
    <w:rsid w:val="00CB6618"/>
    <w:rsid w:val="00CB707D"/>
    <w:rsid w:val="00CB758D"/>
    <w:rsid w:val="00CC0309"/>
    <w:rsid w:val="00CC109F"/>
    <w:rsid w:val="00CC142C"/>
    <w:rsid w:val="00CC28C7"/>
    <w:rsid w:val="00CC4870"/>
    <w:rsid w:val="00CC5639"/>
    <w:rsid w:val="00CC74AF"/>
    <w:rsid w:val="00CD02E3"/>
    <w:rsid w:val="00CD09A1"/>
    <w:rsid w:val="00CD2079"/>
    <w:rsid w:val="00CD2E81"/>
    <w:rsid w:val="00CD4BF2"/>
    <w:rsid w:val="00CD4E62"/>
    <w:rsid w:val="00CD4EBB"/>
    <w:rsid w:val="00CE0FF0"/>
    <w:rsid w:val="00CE1381"/>
    <w:rsid w:val="00CE1DA7"/>
    <w:rsid w:val="00CE4C48"/>
    <w:rsid w:val="00CE568C"/>
    <w:rsid w:val="00CE6A6F"/>
    <w:rsid w:val="00CE6E5B"/>
    <w:rsid w:val="00CE7D80"/>
    <w:rsid w:val="00CF1859"/>
    <w:rsid w:val="00CF2474"/>
    <w:rsid w:val="00CF4387"/>
    <w:rsid w:val="00CF4C1A"/>
    <w:rsid w:val="00CF4EE4"/>
    <w:rsid w:val="00CF6AFA"/>
    <w:rsid w:val="00D0024A"/>
    <w:rsid w:val="00D00BD4"/>
    <w:rsid w:val="00D022B7"/>
    <w:rsid w:val="00D046EA"/>
    <w:rsid w:val="00D051DD"/>
    <w:rsid w:val="00D05597"/>
    <w:rsid w:val="00D06F2E"/>
    <w:rsid w:val="00D07B81"/>
    <w:rsid w:val="00D10C52"/>
    <w:rsid w:val="00D11E20"/>
    <w:rsid w:val="00D12CBF"/>
    <w:rsid w:val="00D12DE7"/>
    <w:rsid w:val="00D2014F"/>
    <w:rsid w:val="00D23ED4"/>
    <w:rsid w:val="00D246D6"/>
    <w:rsid w:val="00D255C8"/>
    <w:rsid w:val="00D25E2E"/>
    <w:rsid w:val="00D265E3"/>
    <w:rsid w:val="00D3260B"/>
    <w:rsid w:val="00D352DF"/>
    <w:rsid w:val="00D4029B"/>
    <w:rsid w:val="00D40739"/>
    <w:rsid w:val="00D4342E"/>
    <w:rsid w:val="00D442FA"/>
    <w:rsid w:val="00D47017"/>
    <w:rsid w:val="00D509C0"/>
    <w:rsid w:val="00D51FC5"/>
    <w:rsid w:val="00D531AB"/>
    <w:rsid w:val="00D5447C"/>
    <w:rsid w:val="00D54853"/>
    <w:rsid w:val="00D560DD"/>
    <w:rsid w:val="00D62B9B"/>
    <w:rsid w:val="00D635A8"/>
    <w:rsid w:val="00D63F6E"/>
    <w:rsid w:val="00D64175"/>
    <w:rsid w:val="00D6661B"/>
    <w:rsid w:val="00D71692"/>
    <w:rsid w:val="00D72704"/>
    <w:rsid w:val="00D73FDB"/>
    <w:rsid w:val="00D74188"/>
    <w:rsid w:val="00D76874"/>
    <w:rsid w:val="00D77A91"/>
    <w:rsid w:val="00D83257"/>
    <w:rsid w:val="00D85A6F"/>
    <w:rsid w:val="00D902E5"/>
    <w:rsid w:val="00D90828"/>
    <w:rsid w:val="00D9133D"/>
    <w:rsid w:val="00D91E1B"/>
    <w:rsid w:val="00D92628"/>
    <w:rsid w:val="00D939F9"/>
    <w:rsid w:val="00D951DD"/>
    <w:rsid w:val="00D96B22"/>
    <w:rsid w:val="00DA34AD"/>
    <w:rsid w:val="00DA631E"/>
    <w:rsid w:val="00DB5D98"/>
    <w:rsid w:val="00DB6A0E"/>
    <w:rsid w:val="00DB7959"/>
    <w:rsid w:val="00DC0062"/>
    <w:rsid w:val="00DC0ACA"/>
    <w:rsid w:val="00DC1D9F"/>
    <w:rsid w:val="00DC3003"/>
    <w:rsid w:val="00DC3997"/>
    <w:rsid w:val="00DC470E"/>
    <w:rsid w:val="00DC5365"/>
    <w:rsid w:val="00DC597D"/>
    <w:rsid w:val="00DD02E8"/>
    <w:rsid w:val="00DD1423"/>
    <w:rsid w:val="00DD1429"/>
    <w:rsid w:val="00DD2356"/>
    <w:rsid w:val="00DD29C6"/>
    <w:rsid w:val="00DD6C1B"/>
    <w:rsid w:val="00DD75EF"/>
    <w:rsid w:val="00DE5CEC"/>
    <w:rsid w:val="00DE61D8"/>
    <w:rsid w:val="00DE6DC4"/>
    <w:rsid w:val="00DE73F2"/>
    <w:rsid w:val="00DE7497"/>
    <w:rsid w:val="00DF0ADC"/>
    <w:rsid w:val="00DF26C1"/>
    <w:rsid w:val="00DF2A12"/>
    <w:rsid w:val="00DF4049"/>
    <w:rsid w:val="00DF73A9"/>
    <w:rsid w:val="00E031F3"/>
    <w:rsid w:val="00E03A50"/>
    <w:rsid w:val="00E05BBA"/>
    <w:rsid w:val="00E0602F"/>
    <w:rsid w:val="00E066E1"/>
    <w:rsid w:val="00E1000B"/>
    <w:rsid w:val="00E14790"/>
    <w:rsid w:val="00E15E32"/>
    <w:rsid w:val="00E207A7"/>
    <w:rsid w:val="00E24F16"/>
    <w:rsid w:val="00E2575F"/>
    <w:rsid w:val="00E25A0D"/>
    <w:rsid w:val="00E2708A"/>
    <w:rsid w:val="00E27B68"/>
    <w:rsid w:val="00E31E7A"/>
    <w:rsid w:val="00E335E6"/>
    <w:rsid w:val="00E33E2F"/>
    <w:rsid w:val="00E34A40"/>
    <w:rsid w:val="00E34B0A"/>
    <w:rsid w:val="00E3518C"/>
    <w:rsid w:val="00E361B7"/>
    <w:rsid w:val="00E37B4E"/>
    <w:rsid w:val="00E4060F"/>
    <w:rsid w:val="00E40B8F"/>
    <w:rsid w:val="00E41272"/>
    <w:rsid w:val="00E41E51"/>
    <w:rsid w:val="00E41EEE"/>
    <w:rsid w:val="00E439F5"/>
    <w:rsid w:val="00E446CC"/>
    <w:rsid w:val="00E45F99"/>
    <w:rsid w:val="00E46199"/>
    <w:rsid w:val="00E46C55"/>
    <w:rsid w:val="00E47394"/>
    <w:rsid w:val="00E5032E"/>
    <w:rsid w:val="00E50A73"/>
    <w:rsid w:val="00E53B3F"/>
    <w:rsid w:val="00E54EE7"/>
    <w:rsid w:val="00E6003A"/>
    <w:rsid w:val="00E63BAF"/>
    <w:rsid w:val="00E63DB9"/>
    <w:rsid w:val="00E6502A"/>
    <w:rsid w:val="00E6769C"/>
    <w:rsid w:val="00E71EE0"/>
    <w:rsid w:val="00E7385E"/>
    <w:rsid w:val="00E7465D"/>
    <w:rsid w:val="00E755B0"/>
    <w:rsid w:val="00E77916"/>
    <w:rsid w:val="00E814D6"/>
    <w:rsid w:val="00E83820"/>
    <w:rsid w:val="00E84281"/>
    <w:rsid w:val="00E85BFE"/>
    <w:rsid w:val="00E87829"/>
    <w:rsid w:val="00E900E2"/>
    <w:rsid w:val="00E913EC"/>
    <w:rsid w:val="00E9204D"/>
    <w:rsid w:val="00E94220"/>
    <w:rsid w:val="00E9638E"/>
    <w:rsid w:val="00E97E78"/>
    <w:rsid w:val="00EA0B96"/>
    <w:rsid w:val="00EA0DB6"/>
    <w:rsid w:val="00EA1E02"/>
    <w:rsid w:val="00EA4306"/>
    <w:rsid w:val="00EA4D65"/>
    <w:rsid w:val="00EA4F79"/>
    <w:rsid w:val="00EA6F85"/>
    <w:rsid w:val="00EA7AAE"/>
    <w:rsid w:val="00EB0D6F"/>
    <w:rsid w:val="00EB16D0"/>
    <w:rsid w:val="00EB2DAE"/>
    <w:rsid w:val="00EB2F5C"/>
    <w:rsid w:val="00EB69A9"/>
    <w:rsid w:val="00EC01C9"/>
    <w:rsid w:val="00EC274B"/>
    <w:rsid w:val="00EC4380"/>
    <w:rsid w:val="00EC6681"/>
    <w:rsid w:val="00EC7D83"/>
    <w:rsid w:val="00ED0E29"/>
    <w:rsid w:val="00ED41F2"/>
    <w:rsid w:val="00ED4720"/>
    <w:rsid w:val="00ED67E9"/>
    <w:rsid w:val="00EE261C"/>
    <w:rsid w:val="00EE3698"/>
    <w:rsid w:val="00EE43D2"/>
    <w:rsid w:val="00EE5519"/>
    <w:rsid w:val="00EF5547"/>
    <w:rsid w:val="00F01DBA"/>
    <w:rsid w:val="00F02ACD"/>
    <w:rsid w:val="00F0328F"/>
    <w:rsid w:val="00F058D3"/>
    <w:rsid w:val="00F05CE9"/>
    <w:rsid w:val="00F06777"/>
    <w:rsid w:val="00F067AB"/>
    <w:rsid w:val="00F107FA"/>
    <w:rsid w:val="00F118DD"/>
    <w:rsid w:val="00F13210"/>
    <w:rsid w:val="00F1460B"/>
    <w:rsid w:val="00F151E8"/>
    <w:rsid w:val="00F171E9"/>
    <w:rsid w:val="00F1787A"/>
    <w:rsid w:val="00F21053"/>
    <w:rsid w:val="00F21A3D"/>
    <w:rsid w:val="00F2322C"/>
    <w:rsid w:val="00F236F2"/>
    <w:rsid w:val="00F24AB4"/>
    <w:rsid w:val="00F3348F"/>
    <w:rsid w:val="00F34725"/>
    <w:rsid w:val="00F355DB"/>
    <w:rsid w:val="00F356DA"/>
    <w:rsid w:val="00F420B1"/>
    <w:rsid w:val="00F432AD"/>
    <w:rsid w:val="00F44EA7"/>
    <w:rsid w:val="00F452A2"/>
    <w:rsid w:val="00F4574A"/>
    <w:rsid w:val="00F45905"/>
    <w:rsid w:val="00F46E23"/>
    <w:rsid w:val="00F47DC7"/>
    <w:rsid w:val="00F510A4"/>
    <w:rsid w:val="00F5123A"/>
    <w:rsid w:val="00F514EC"/>
    <w:rsid w:val="00F518C9"/>
    <w:rsid w:val="00F54DC1"/>
    <w:rsid w:val="00F56AE6"/>
    <w:rsid w:val="00F60C70"/>
    <w:rsid w:val="00F60C7B"/>
    <w:rsid w:val="00F63105"/>
    <w:rsid w:val="00F73930"/>
    <w:rsid w:val="00F77B5B"/>
    <w:rsid w:val="00F81185"/>
    <w:rsid w:val="00F8176F"/>
    <w:rsid w:val="00F818E7"/>
    <w:rsid w:val="00F851A9"/>
    <w:rsid w:val="00F90911"/>
    <w:rsid w:val="00F91508"/>
    <w:rsid w:val="00F91C6C"/>
    <w:rsid w:val="00F950BE"/>
    <w:rsid w:val="00F96329"/>
    <w:rsid w:val="00FA06A2"/>
    <w:rsid w:val="00FA0B5F"/>
    <w:rsid w:val="00FA1028"/>
    <w:rsid w:val="00FA1937"/>
    <w:rsid w:val="00FA1D4F"/>
    <w:rsid w:val="00FA2781"/>
    <w:rsid w:val="00FA2D0A"/>
    <w:rsid w:val="00FA4A60"/>
    <w:rsid w:val="00FA5BB8"/>
    <w:rsid w:val="00FA6DE3"/>
    <w:rsid w:val="00FA7357"/>
    <w:rsid w:val="00FB106C"/>
    <w:rsid w:val="00FB1773"/>
    <w:rsid w:val="00FB4B70"/>
    <w:rsid w:val="00FB5248"/>
    <w:rsid w:val="00FC1C73"/>
    <w:rsid w:val="00FC3742"/>
    <w:rsid w:val="00FC573D"/>
    <w:rsid w:val="00FC5B41"/>
    <w:rsid w:val="00FD02B0"/>
    <w:rsid w:val="00FD0B21"/>
    <w:rsid w:val="00FD1F35"/>
    <w:rsid w:val="00FE06F0"/>
    <w:rsid w:val="00FE201B"/>
    <w:rsid w:val="00FE2B1A"/>
    <w:rsid w:val="00FE3501"/>
    <w:rsid w:val="00FE3838"/>
    <w:rsid w:val="00FE5D9E"/>
    <w:rsid w:val="00FE6E8E"/>
    <w:rsid w:val="00FF0391"/>
    <w:rsid w:val="00FF0BD2"/>
    <w:rsid w:val="00FF24C3"/>
    <w:rsid w:val="00FF29C1"/>
    <w:rsid w:val="00FF2B2B"/>
    <w:rsid w:val="00FF3C23"/>
    <w:rsid w:val="00FF4496"/>
    <w:rsid w:val="00FF6F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6603FE6"/>
  <w15:docId w15:val="{3D6460DA-6EE0-4172-BD65-FC966ECB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iPriority="99"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3BAF"/>
    <w:pPr>
      <w:jc w:val="both"/>
    </w:pPr>
    <w:rPr>
      <w:rFonts w:ascii="Arial" w:hAnsi="Arial"/>
    </w:rPr>
  </w:style>
  <w:style w:type="paragraph" w:styleId="Ttulo1">
    <w:name w:val="heading 1"/>
    <w:basedOn w:val="Normal"/>
    <w:next w:val="Normal"/>
    <w:link w:val="Ttulo1Char"/>
    <w:qFormat/>
    <w:rsid w:val="0098108E"/>
    <w:pPr>
      <w:keepNext/>
      <w:keepLines/>
      <w:spacing w:before="480"/>
      <w:outlineLvl w:val="0"/>
    </w:pPr>
    <w:rPr>
      <w:rFonts w:asciiTheme="majorHAnsi" w:eastAsiaTheme="majorEastAsia" w:hAnsiTheme="majorHAnsi" w:cstheme="majorBidi"/>
      <w:b/>
      <w:bCs/>
      <w:color w:val="636363" w:themeColor="accent1" w:themeShade="BF"/>
      <w:sz w:val="28"/>
      <w:szCs w:val="28"/>
    </w:rPr>
  </w:style>
  <w:style w:type="paragraph" w:styleId="Ttulo2">
    <w:name w:val="heading 2"/>
    <w:basedOn w:val="Normal"/>
    <w:next w:val="Normal"/>
    <w:link w:val="Ttulo2Char"/>
    <w:unhideWhenUsed/>
    <w:qFormat/>
    <w:rsid w:val="0098108E"/>
    <w:pPr>
      <w:keepNext/>
      <w:keepLines/>
      <w:spacing w:before="200"/>
      <w:outlineLvl w:val="1"/>
    </w:pPr>
    <w:rPr>
      <w:rFonts w:asciiTheme="majorHAnsi" w:eastAsiaTheme="majorEastAsia" w:hAnsiTheme="majorHAnsi" w:cstheme="majorBidi"/>
      <w:b/>
      <w:bCs/>
      <w:color w:val="858585" w:themeColor="accent1"/>
      <w:szCs w:val="26"/>
    </w:rPr>
  </w:style>
  <w:style w:type="paragraph" w:styleId="Ttulo3">
    <w:name w:val="heading 3"/>
    <w:basedOn w:val="Normal"/>
    <w:next w:val="Normal"/>
    <w:link w:val="Ttulo3Char"/>
    <w:unhideWhenUsed/>
    <w:qFormat/>
    <w:rsid w:val="0098108E"/>
    <w:pPr>
      <w:keepNext/>
      <w:keepLines/>
      <w:spacing w:before="200"/>
      <w:outlineLvl w:val="2"/>
    </w:pPr>
    <w:rPr>
      <w:rFonts w:asciiTheme="majorHAnsi" w:eastAsiaTheme="majorEastAsia" w:hAnsiTheme="majorHAnsi" w:cstheme="majorBidi"/>
      <w:b/>
      <w:bCs/>
      <w:color w:val="858585" w:themeColor="accent1"/>
    </w:rPr>
  </w:style>
  <w:style w:type="paragraph" w:styleId="Ttulo4">
    <w:name w:val="heading 4"/>
    <w:basedOn w:val="Normal"/>
    <w:next w:val="Normal"/>
    <w:link w:val="Ttulo4Char"/>
    <w:qFormat/>
    <w:rsid w:val="00E63BAF"/>
    <w:pPr>
      <w:keepNext/>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8630"/>
      </w:tabs>
      <w:autoSpaceDE w:val="0"/>
      <w:autoSpaceDN w:val="0"/>
      <w:adjustRightInd w:val="0"/>
      <w:jc w:val="center"/>
      <w:outlineLvl w:val="3"/>
    </w:pPr>
    <w:rPr>
      <w:rFonts w:ascii="Arial Unicode MS" w:eastAsia="Arial Unicode MS"/>
      <w:b/>
      <w:sz w:val="22"/>
      <w:szCs w:val="22"/>
    </w:rPr>
  </w:style>
  <w:style w:type="paragraph" w:styleId="Ttulo5">
    <w:name w:val="heading 5"/>
    <w:basedOn w:val="Normal"/>
    <w:next w:val="Normal"/>
    <w:link w:val="Ttulo5Char"/>
    <w:qFormat/>
    <w:rsid w:val="00E63BAF"/>
    <w:pPr>
      <w:keepNext/>
      <w:widowControl w:val="0"/>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autoSpaceDE w:val="0"/>
      <w:autoSpaceDN w:val="0"/>
      <w:adjustRightInd w:val="0"/>
      <w:ind w:right="51"/>
      <w:outlineLvl w:val="4"/>
    </w:pPr>
    <w:rPr>
      <w:b/>
      <w:sz w:val="22"/>
      <w:szCs w:val="22"/>
    </w:rPr>
  </w:style>
  <w:style w:type="paragraph" w:styleId="Ttulo6">
    <w:name w:val="heading 6"/>
    <w:basedOn w:val="Normal"/>
    <w:next w:val="Normal"/>
    <w:link w:val="Ttulo6Char"/>
    <w:qFormat/>
    <w:rsid w:val="00E63BAF"/>
    <w:pPr>
      <w:keepNext/>
      <w:spacing w:line="320" w:lineRule="exact"/>
      <w:outlineLvl w:val="5"/>
    </w:pPr>
    <w:rPr>
      <w:rFonts w:eastAsia="Batang"/>
      <w:szCs w:val="26"/>
    </w:rPr>
  </w:style>
  <w:style w:type="paragraph" w:styleId="Ttulo7">
    <w:name w:val="heading 7"/>
    <w:basedOn w:val="Normal"/>
    <w:next w:val="Normal"/>
    <w:link w:val="Ttulo7Char"/>
    <w:qFormat/>
    <w:rsid w:val="00E63BAF"/>
    <w:pPr>
      <w:keepNext/>
      <w:numPr>
        <w:ilvl w:val="6"/>
        <w:numId w:val="26"/>
      </w:numPr>
      <w:spacing w:line="320" w:lineRule="exact"/>
      <w:jc w:val="right"/>
      <w:outlineLvl w:val="6"/>
    </w:pPr>
    <w:rPr>
      <w:rFonts w:ascii="Frutiger Light" w:eastAsia="Batang" w:hAnsi="Frutiger Light" w:cs="Frutiger Light"/>
      <w:szCs w:val="26"/>
      <w:u w:val="single"/>
    </w:rPr>
  </w:style>
  <w:style w:type="paragraph" w:styleId="Ttulo8">
    <w:name w:val="heading 8"/>
    <w:basedOn w:val="Normal"/>
    <w:next w:val="Normal"/>
    <w:link w:val="Ttulo8Char"/>
    <w:qFormat/>
    <w:rsid w:val="00E63BAF"/>
    <w:pPr>
      <w:keepNext/>
      <w:numPr>
        <w:ilvl w:val="7"/>
        <w:numId w:val="26"/>
      </w:numPr>
      <w:spacing w:line="320" w:lineRule="exact"/>
      <w:outlineLvl w:val="7"/>
    </w:pPr>
    <w:rPr>
      <w:rFonts w:ascii="Frutiger Light" w:eastAsia="Batang" w:hAnsi="Frutiger Light" w:cs="Frutiger Light"/>
      <w:szCs w:val="26"/>
      <w:u w:val="single"/>
    </w:rPr>
  </w:style>
  <w:style w:type="paragraph" w:styleId="Ttulo9">
    <w:name w:val="heading 9"/>
    <w:basedOn w:val="Normal"/>
    <w:next w:val="Normal"/>
    <w:link w:val="Ttulo9Char"/>
    <w:qFormat/>
    <w:rsid w:val="00E63BAF"/>
    <w:pPr>
      <w:widowControl w:val="0"/>
      <w:numPr>
        <w:ilvl w:val="8"/>
        <w:numId w:val="26"/>
      </w:numPr>
      <w:autoSpaceDE w:val="0"/>
      <w:autoSpaceDN w:val="0"/>
      <w:adjustRightInd w:val="0"/>
      <w:spacing w:before="240" w:after="60"/>
      <w:jc w:val="left"/>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98108E"/>
    <w:rPr>
      <w:rFonts w:asciiTheme="majorHAnsi" w:eastAsiaTheme="majorEastAsia" w:hAnsiTheme="majorHAnsi" w:cstheme="majorBidi"/>
      <w:b/>
      <w:bCs/>
      <w:color w:val="636363" w:themeColor="accent1" w:themeShade="BF"/>
      <w:sz w:val="28"/>
      <w:szCs w:val="28"/>
    </w:rPr>
  </w:style>
  <w:style w:type="character" w:customStyle="1" w:styleId="Ttulo2Char">
    <w:name w:val="Título 2 Char"/>
    <w:basedOn w:val="Fontepargpadro"/>
    <w:link w:val="Ttulo2"/>
    <w:rsid w:val="0098108E"/>
    <w:rPr>
      <w:rFonts w:asciiTheme="majorHAnsi" w:eastAsiaTheme="majorEastAsia" w:hAnsiTheme="majorHAnsi" w:cstheme="majorBidi"/>
      <w:b/>
      <w:bCs/>
      <w:color w:val="858585" w:themeColor="accent1"/>
      <w:sz w:val="26"/>
      <w:szCs w:val="26"/>
    </w:rPr>
  </w:style>
  <w:style w:type="character" w:customStyle="1" w:styleId="Ttulo3Char">
    <w:name w:val="Título 3 Char"/>
    <w:basedOn w:val="Fontepargpadro"/>
    <w:link w:val="Ttulo3"/>
    <w:rsid w:val="0098108E"/>
    <w:rPr>
      <w:rFonts w:asciiTheme="majorHAnsi" w:eastAsiaTheme="majorEastAsia" w:hAnsiTheme="majorHAnsi" w:cstheme="majorBidi"/>
      <w:b/>
      <w:bCs/>
      <w:color w:val="858585" w:themeColor="accent1"/>
      <w:sz w:val="22"/>
      <w:szCs w:val="24"/>
    </w:rPr>
  </w:style>
  <w:style w:type="character" w:customStyle="1" w:styleId="Ttulo4Char">
    <w:name w:val="Título 4 Char"/>
    <w:basedOn w:val="Fontepargpadro"/>
    <w:link w:val="Ttulo4"/>
    <w:rsid w:val="00A5342A"/>
    <w:rPr>
      <w:rFonts w:ascii="Arial Unicode MS" w:eastAsia="Arial Unicode MS" w:hAnsi="Arial"/>
      <w:b/>
      <w:sz w:val="22"/>
      <w:szCs w:val="22"/>
      <w:shd w:val="clear" w:color="auto" w:fill="FFFFFF"/>
    </w:rPr>
  </w:style>
  <w:style w:type="character" w:customStyle="1" w:styleId="Ttulo5Char">
    <w:name w:val="Título 5 Char"/>
    <w:basedOn w:val="Fontepargpadro"/>
    <w:link w:val="Ttulo5"/>
    <w:rsid w:val="00A5342A"/>
    <w:rPr>
      <w:rFonts w:ascii="Arial" w:hAnsi="Arial"/>
      <w:b/>
      <w:sz w:val="22"/>
      <w:szCs w:val="22"/>
    </w:rPr>
  </w:style>
  <w:style w:type="character" w:customStyle="1" w:styleId="Ttulo6Char">
    <w:name w:val="Título 6 Char"/>
    <w:basedOn w:val="Fontepargpadro"/>
    <w:link w:val="Ttulo6"/>
    <w:rsid w:val="00C156C8"/>
    <w:rPr>
      <w:rFonts w:ascii="Arial" w:eastAsia="Batang" w:hAnsi="Arial"/>
      <w:szCs w:val="26"/>
    </w:rPr>
  </w:style>
  <w:style w:type="character" w:customStyle="1" w:styleId="Ttulo7Char">
    <w:name w:val="Título 7 Char"/>
    <w:basedOn w:val="Fontepargpadro"/>
    <w:link w:val="Ttulo7"/>
    <w:rsid w:val="00C156C8"/>
    <w:rPr>
      <w:rFonts w:ascii="Frutiger Light" w:eastAsia="Batang" w:hAnsi="Frutiger Light" w:cs="Frutiger Light"/>
      <w:szCs w:val="26"/>
      <w:u w:val="single"/>
    </w:rPr>
  </w:style>
  <w:style w:type="character" w:customStyle="1" w:styleId="Ttulo8Char">
    <w:name w:val="Título 8 Char"/>
    <w:basedOn w:val="Fontepargpadro"/>
    <w:link w:val="Ttulo8"/>
    <w:rsid w:val="00C156C8"/>
    <w:rPr>
      <w:rFonts w:ascii="Frutiger Light" w:eastAsia="Batang" w:hAnsi="Frutiger Light" w:cs="Frutiger Light"/>
      <w:szCs w:val="26"/>
      <w:u w:val="single"/>
    </w:rPr>
  </w:style>
  <w:style w:type="character" w:customStyle="1" w:styleId="Ttulo9Char">
    <w:name w:val="Título 9 Char"/>
    <w:basedOn w:val="Fontepargpadro"/>
    <w:link w:val="Ttulo9"/>
    <w:rsid w:val="00A5342A"/>
    <w:rPr>
      <w:rFonts w:ascii="Cambria" w:hAnsi="Cambria"/>
      <w:sz w:val="22"/>
      <w:szCs w:val="22"/>
    </w:rPr>
  </w:style>
  <w:style w:type="paragraph" w:styleId="Sumrio1">
    <w:name w:val="toc 1"/>
    <w:basedOn w:val="Normal"/>
    <w:next w:val="Normal"/>
    <w:uiPriority w:val="39"/>
    <w:rsid w:val="00E63BAF"/>
    <w:pPr>
      <w:tabs>
        <w:tab w:val="right" w:leader="dot" w:pos="8732"/>
      </w:tabs>
      <w:spacing w:before="140" w:after="60" w:line="290" w:lineRule="auto"/>
      <w:ind w:left="567" w:hanging="567"/>
      <w:jc w:val="left"/>
    </w:pPr>
    <w:rPr>
      <w:kern w:val="20"/>
      <w:szCs w:val="24"/>
      <w:lang w:val="en-GB" w:eastAsia="en-GB"/>
    </w:rPr>
  </w:style>
  <w:style w:type="paragraph" w:styleId="Ttulo">
    <w:name w:val="Title"/>
    <w:basedOn w:val="Normal"/>
    <w:next w:val="Normal"/>
    <w:link w:val="TtuloChar"/>
    <w:qFormat/>
    <w:rsid w:val="00EE7384"/>
    <w:pPr>
      <w:pBdr>
        <w:bottom w:val="single" w:sz="8" w:space="4" w:color="858585" w:themeColor="accent1"/>
      </w:pBdr>
      <w:spacing w:after="300"/>
      <w:contextualSpacing/>
    </w:pPr>
    <w:rPr>
      <w:rFonts w:asciiTheme="majorHAnsi" w:eastAsiaTheme="majorEastAsia" w:hAnsiTheme="majorHAnsi" w:cstheme="majorBidi"/>
      <w:color w:val="8E938F" w:themeColor="text2" w:themeShade="BF"/>
      <w:spacing w:val="5"/>
      <w:kern w:val="28"/>
      <w:sz w:val="52"/>
      <w:szCs w:val="52"/>
    </w:rPr>
  </w:style>
  <w:style w:type="character" w:customStyle="1" w:styleId="TtuloChar">
    <w:name w:val="Título Char"/>
    <w:basedOn w:val="Fontepargpadro"/>
    <w:link w:val="Ttulo"/>
    <w:rsid w:val="00EE7384"/>
    <w:rPr>
      <w:rFonts w:asciiTheme="majorHAnsi" w:eastAsiaTheme="majorEastAsia" w:hAnsiTheme="majorHAnsi" w:cstheme="majorBidi"/>
      <w:color w:val="8E938F" w:themeColor="text2" w:themeShade="BF"/>
      <w:spacing w:val="5"/>
      <w:kern w:val="28"/>
      <w:sz w:val="52"/>
      <w:szCs w:val="52"/>
    </w:rPr>
  </w:style>
  <w:style w:type="character" w:styleId="Hyperlink">
    <w:name w:val="Hyperlink"/>
    <w:basedOn w:val="Fontepargpadro"/>
    <w:uiPriority w:val="99"/>
    <w:unhideWhenUsed/>
    <w:rsid w:val="00E63BAF"/>
    <w:rPr>
      <w:rFonts w:ascii="Arial" w:hAnsi="Arial"/>
      <w:color w:val="2DC6EA" w:themeColor="hyperlink"/>
      <w:sz w:val="20"/>
      <w:u w:val="single"/>
    </w:rPr>
  </w:style>
  <w:style w:type="character" w:customStyle="1" w:styleId="Captulos-MattosFilhoChar">
    <w:name w:val="Capítulos - Mattos Filho Char"/>
    <w:basedOn w:val="Fontepargpadro"/>
    <w:link w:val="Captulos-MattosFilho"/>
    <w:rsid w:val="0098108E"/>
    <w:rPr>
      <w:rFonts w:ascii="Tahoma" w:eastAsiaTheme="majorEastAsia" w:hAnsi="Tahoma" w:cs="Tahoma"/>
      <w:b/>
      <w:color w:val="FFFFFF" w:themeColor="text1"/>
      <w:sz w:val="22"/>
      <w:szCs w:val="22"/>
    </w:rPr>
  </w:style>
  <w:style w:type="paragraph" w:customStyle="1" w:styleId="Captulos-MattosFilho">
    <w:name w:val="Capítulos - Mattos Filho"/>
    <w:basedOn w:val="Normal"/>
    <w:next w:val="Texto-MattosFilho"/>
    <w:link w:val="Captulos-MattosFilhoChar"/>
    <w:rsid w:val="0098108E"/>
    <w:pPr>
      <w:contextualSpacing/>
      <w:jc w:val="center"/>
    </w:pPr>
    <w:rPr>
      <w:rFonts w:eastAsiaTheme="majorEastAsia" w:cs="Tahoma"/>
      <w:b/>
      <w:color w:val="FFFFFF" w:themeColor="text1"/>
      <w:szCs w:val="22"/>
    </w:rPr>
  </w:style>
  <w:style w:type="paragraph" w:customStyle="1" w:styleId="Texto-MattosFilho">
    <w:name w:val="Texto - Mattos Filho"/>
    <w:basedOn w:val="Normal"/>
    <w:link w:val="Texto-MattosFilhoChar"/>
    <w:qFormat/>
    <w:rsid w:val="0098108E"/>
  </w:style>
  <w:style w:type="character" w:customStyle="1" w:styleId="Texto-MattosFilhoChar">
    <w:name w:val="Texto - Mattos Filho Char"/>
    <w:basedOn w:val="Fontepargpadro"/>
    <w:link w:val="Texto-MattosFilho"/>
    <w:rsid w:val="0098108E"/>
    <w:rPr>
      <w:rFonts w:ascii="Tahoma" w:hAnsi="Tahoma"/>
      <w:sz w:val="22"/>
      <w:szCs w:val="24"/>
    </w:rPr>
  </w:style>
  <w:style w:type="table" w:styleId="Tabelacomgrade">
    <w:name w:val="Table Grid"/>
    <w:basedOn w:val="Tabelanormal"/>
    <w:uiPriority w:val="59"/>
    <w:rsid w:val="009810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semiHidden/>
    <w:unhideWhenUsed/>
    <w:qFormat/>
    <w:rsid w:val="0098108E"/>
    <w:pPr>
      <w:spacing w:line="276" w:lineRule="auto"/>
      <w:jc w:val="left"/>
      <w:outlineLvl w:val="9"/>
    </w:pPr>
  </w:style>
  <w:style w:type="paragraph" w:customStyle="1" w:styleId="Clusula-MattosFilho">
    <w:name w:val="Cláusula - Mattos Filho"/>
    <w:basedOn w:val="Normal"/>
    <w:next w:val="Texto-MattosFilho"/>
    <w:link w:val="Clusula-MattosFilhoChar"/>
    <w:rsid w:val="0098108E"/>
    <w:pPr>
      <w:contextualSpacing/>
    </w:pPr>
    <w:rPr>
      <w:rFonts w:eastAsiaTheme="majorEastAsia" w:cstheme="majorBidi"/>
      <w:b/>
      <w:color w:val="FFFFFF" w:themeColor="text1"/>
      <w:kern w:val="28"/>
      <w:szCs w:val="52"/>
    </w:rPr>
  </w:style>
  <w:style w:type="character" w:customStyle="1" w:styleId="Clusula-MattosFilhoChar">
    <w:name w:val="Cláusula - Mattos Filho Char"/>
    <w:basedOn w:val="Fontepargpadro"/>
    <w:link w:val="Clusula-MattosFilho"/>
    <w:rsid w:val="0098108E"/>
    <w:rPr>
      <w:rFonts w:ascii="Tahoma" w:eastAsiaTheme="majorEastAsia" w:hAnsi="Tahoma" w:cstheme="majorBidi"/>
      <w:b/>
      <w:color w:val="FFFFFF" w:themeColor="text1"/>
      <w:kern w:val="28"/>
      <w:sz w:val="22"/>
      <w:szCs w:val="52"/>
    </w:rPr>
  </w:style>
  <w:style w:type="paragraph" w:styleId="Sumrio2">
    <w:name w:val="toc 2"/>
    <w:basedOn w:val="Normal"/>
    <w:next w:val="Normal"/>
    <w:uiPriority w:val="39"/>
    <w:unhideWhenUsed/>
    <w:rsid w:val="00E63BAF"/>
    <w:pPr>
      <w:tabs>
        <w:tab w:val="right" w:leader="dot" w:pos="8732"/>
      </w:tabs>
      <w:spacing w:after="60" w:line="290" w:lineRule="auto"/>
      <w:ind w:left="1134" w:hanging="567"/>
    </w:pPr>
    <w:rPr>
      <w:noProof/>
      <w:szCs w:val="24"/>
      <w:lang w:val="en-GB" w:eastAsia="en-GB"/>
    </w:rPr>
  </w:style>
  <w:style w:type="paragraph" w:styleId="Cabealho">
    <w:name w:val="header"/>
    <w:aliases w:val="Guideline"/>
    <w:basedOn w:val="Normal"/>
    <w:link w:val="CabealhoChar"/>
    <w:unhideWhenUsed/>
    <w:rsid w:val="002E0154"/>
    <w:pPr>
      <w:tabs>
        <w:tab w:val="center" w:pos="4252"/>
        <w:tab w:val="right" w:pos="8504"/>
      </w:tabs>
    </w:pPr>
  </w:style>
  <w:style w:type="character" w:customStyle="1" w:styleId="CabealhoChar">
    <w:name w:val="Cabeçalho Char"/>
    <w:aliases w:val="Guideline Char"/>
    <w:basedOn w:val="Fontepargpadro"/>
    <w:link w:val="Cabealho"/>
    <w:rsid w:val="002E0154"/>
    <w:rPr>
      <w:rFonts w:ascii="Tahoma" w:hAnsi="Tahoma"/>
      <w:sz w:val="22"/>
      <w:szCs w:val="24"/>
    </w:rPr>
  </w:style>
  <w:style w:type="paragraph" w:styleId="Rodap">
    <w:name w:val="footer"/>
    <w:aliases w:val="Rodapé - Mattos Filho"/>
    <w:basedOn w:val="Normal"/>
    <w:link w:val="RodapChar"/>
    <w:uiPriority w:val="99"/>
    <w:qFormat/>
    <w:rsid w:val="00E63BAF"/>
    <w:pPr>
      <w:tabs>
        <w:tab w:val="center" w:pos="4252"/>
        <w:tab w:val="right" w:pos="8504"/>
      </w:tabs>
    </w:pPr>
  </w:style>
  <w:style w:type="character" w:customStyle="1" w:styleId="RodapChar">
    <w:name w:val="Rodapé Char"/>
    <w:aliases w:val="Rodapé - Mattos Filho Char"/>
    <w:basedOn w:val="Fontepargpadro"/>
    <w:link w:val="Rodap"/>
    <w:uiPriority w:val="99"/>
    <w:rsid w:val="007C79F6"/>
    <w:rPr>
      <w:rFonts w:ascii="Arial" w:hAnsi="Arial"/>
    </w:rPr>
  </w:style>
  <w:style w:type="paragraph" w:customStyle="1" w:styleId="Citao1-MattosFilho">
    <w:name w:val="Citação 1 - Mattos Filho"/>
    <w:basedOn w:val="Texto-MattosFilho"/>
    <w:next w:val="Texto-MattosFilho"/>
    <w:link w:val="Citao1-MattosFilhoChar"/>
    <w:qFormat/>
    <w:rsid w:val="0098108E"/>
    <w:rPr>
      <w:i/>
    </w:rPr>
  </w:style>
  <w:style w:type="character" w:customStyle="1" w:styleId="Citao1-MattosFilhoChar">
    <w:name w:val="Citação 1 - Mattos Filho Char"/>
    <w:basedOn w:val="Texto-MattosFilhoChar"/>
    <w:link w:val="Citao1-MattosFilho"/>
    <w:rsid w:val="0098108E"/>
    <w:rPr>
      <w:rFonts w:ascii="Tahoma" w:hAnsi="Tahoma"/>
      <w:i/>
      <w:sz w:val="22"/>
      <w:szCs w:val="24"/>
    </w:rPr>
  </w:style>
  <w:style w:type="paragraph" w:customStyle="1" w:styleId="Pargrafo-MattosFilho">
    <w:name w:val="Parágrafo - Mattos Filho"/>
    <w:basedOn w:val="Normal"/>
    <w:next w:val="Texto-MattosFilho"/>
    <w:link w:val="Pargrafo-MattosFilhoChar"/>
    <w:qFormat/>
    <w:rsid w:val="0098108E"/>
    <w:pPr>
      <w:numPr>
        <w:numId w:val="1"/>
      </w:numPr>
      <w:tabs>
        <w:tab w:val="left" w:pos="1701"/>
      </w:tabs>
      <w:ind w:left="0" w:firstLine="0"/>
      <w:contextualSpacing/>
    </w:pPr>
    <w:rPr>
      <w:rFonts w:cs="Tahoma"/>
      <w:szCs w:val="22"/>
    </w:rPr>
  </w:style>
  <w:style w:type="character" w:customStyle="1" w:styleId="Pargrafo-MattosFilhoChar">
    <w:name w:val="Parágrafo - Mattos Filho Char"/>
    <w:basedOn w:val="Fontepargpadro"/>
    <w:link w:val="Pargrafo-MattosFilho"/>
    <w:rsid w:val="0098108E"/>
    <w:rPr>
      <w:rFonts w:ascii="Arial" w:hAnsi="Arial" w:cs="Tahoma"/>
      <w:szCs w:val="22"/>
    </w:rPr>
  </w:style>
  <w:style w:type="paragraph" w:customStyle="1" w:styleId="Citao2-MattosFilho">
    <w:name w:val="Citação 2 - Mattos Filho"/>
    <w:basedOn w:val="Pargrafo-MattosFilho"/>
    <w:next w:val="Texto-MattosFilho"/>
    <w:link w:val="Citao2-MattosFilhoChar"/>
    <w:qFormat/>
    <w:rsid w:val="0098108E"/>
    <w:pPr>
      <w:numPr>
        <w:numId w:val="0"/>
      </w:numPr>
      <w:tabs>
        <w:tab w:val="clear" w:pos="1701"/>
      </w:tabs>
      <w:ind w:left="2268"/>
    </w:pPr>
  </w:style>
  <w:style w:type="character" w:customStyle="1" w:styleId="Citao2-MattosFilhoChar">
    <w:name w:val="Citação 2 - Mattos Filho Char"/>
    <w:basedOn w:val="Pargrafo-MattosFilhoChar"/>
    <w:link w:val="Citao2-MattosFilho"/>
    <w:rsid w:val="0098108E"/>
    <w:rPr>
      <w:rFonts w:ascii="Tahoma" w:hAnsi="Tahoma" w:cs="Tahoma"/>
      <w:sz w:val="22"/>
      <w:szCs w:val="22"/>
    </w:rPr>
  </w:style>
  <w:style w:type="paragraph" w:customStyle="1" w:styleId="Endereamento">
    <w:name w:val="Endereçamento"/>
    <w:basedOn w:val="Normal"/>
    <w:next w:val="Texto-MattosFilho"/>
    <w:link w:val="EndereamentoChar"/>
    <w:autoRedefine/>
    <w:qFormat/>
    <w:rsid w:val="0098108E"/>
    <w:rPr>
      <w:rFonts w:cs="Tahoma"/>
      <w:b/>
    </w:rPr>
  </w:style>
  <w:style w:type="character" w:customStyle="1" w:styleId="EndereamentoChar">
    <w:name w:val="Endereçamento Char"/>
    <w:basedOn w:val="Fontepargpadro"/>
    <w:link w:val="Endereamento"/>
    <w:rsid w:val="0098108E"/>
    <w:rPr>
      <w:rFonts w:ascii="Tahoma" w:hAnsi="Tahoma" w:cs="Tahoma"/>
      <w:b/>
      <w:sz w:val="22"/>
      <w:szCs w:val="24"/>
    </w:rPr>
  </w:style>
  <w:style w:type="character" w:styleId="Refdenotaderodap">
    <w:name w:val="footnote reference"/>
    <w:basedOn w:val="Fontepargpadro"/>
    <w:unhideWhenUsed/>
    <w:rsid w:val="0098108E"/>
    <w:rPr>
      <w:vertAlign w:val="superscript"/>
    </w:rPr>
  </w:style>
  <w:style w:type="paragraph" w:styleId="Textodebalo">
    <w:name w:val="Balloon Text"/>
    <w:basedOn w:val="Normal"/>
    <w:link w:val="TextodebaloChar"/>
    <w:rsid w:val="0098108E"/>
    <w:rPr>
      <w:rFonts w:cs="Tahoma"/>
      <w:sz w:val="16"/>
      <w:szCs w:val="16"/>
    </w:rPr>
  </w:style>
  <w:style w:type="character" w:customStyle="1" w:styleId="TextodebaloChar">
    <w:name w:val="Texto de balão Char"/>
    <w:basedOn w:val="Fontepargpadro"/>
    <w:link w:val="Textodebalo"/>
    <w:rsid w:val="0098108E"/>
    <w:rPr>
      <w:rFonts w:ascii="Tahoma" w:hAnsi="Tahoma" w:cs="Tahoma"/>
      <w:sz w:val="16"/>
      <w:szCs w:val="16"/>
    </w:rPr>
  </w:style>
  <w:style w:type="paragraph" w:styleId="Textodenotaderodap">
    <w:name w:val="footnote text"/>
    <w:basedOn w:val="Normal"/>
    <w:link w:val="TextodenotaderodapChar"/>
    <w:unhideWhenUsed/>
    <w:rsid w:val="0098108E"/>
    <w:rPr>
      <w:sz w:val="18"/>
    </w:rPr>
  </w:style>
  <w:style w:type="character" w:customStyle="1" w:styleId="TextodenotaderodapChar">
    <w:name w:val="Texto de nota de rodapé Char"/>
    <w:basedOn w:val="Fontepargpadro"/>
    <w:link w:val="Textodenotaderodap"/>
    <w:rsid w:val="0098108E"/>
    <w:rPr>
      <w:rFonts w:ascii="Tahoma" w:hAnsi="Tahoma"/>
      <w:sz w:val="18"/>
    </w:rPr>
  </w:style>
  <w:style w:type="paragraph" w:customStyle="1" w:styleId="Ttulo1-MattosFilho">
    <w:name w:val="Título 1 - Mattos Filho"/>
    <w:basedOn w:val="Normal"/>
    <w:next w:val="Texto-MattosFilho"/>
    <w:link w:val="Ttulo1-MattosFilhoChar"/>
    <w:qFormat/>
    <w:rsid w:val="0098108E"/>
    <w:pPr>
      <w:contextualSpacing/>
      <w:jc w:val="center"/>
    </w:pPr>
    <w:rPr>
      <w:rFonts w:cs="Tahoma"/>
      <w:b/>
      <w:caps/>
      <w:szCs w:val="22"/>
      <w:u w:val="single"/>
    </w:rPr>
  </w:style>
  <w:style w:type="character" w:customStyle="1" w:styleId="Ttulo1-MattosFilhoChar">
    <w:name w:val="Título 1 - Mattos Filho Char"/>
    <w:basedOn w:val="Fontepargpadro"/>
    <w:link w:val="Ttulo1-MattosFilho"/>
    <w:rsid w:val="0098108E"/>
    <w:rPr>
      <w:rFonts w:ascii="Tahoma" w:hAnsi="Tahoma" w:cs="Tahoma"/>
      <w:b/>
      <w:caps/>
      <w:sz w:val="22"/>
      <w:szCs w:val="22"/>
      <w:u w:val="single"/>
    </w:rPr>
  </w:style>
  <w:style w:type="paragraph" w:styleId="Corpodetexto">
    <w:name w:val="Body Text"/>
    <w:aliases w:val="b"/>
    <w:basedOn w:val="Normal"/>
    <w:link w:val="CorpodetextoChar"/>
    <w:rsid w:val="00A629CD"/>
  </w:style>
  <w:style w:type="character" w:customStyle="1" w:styleId="CorpodetextoChar">
    <w:name w:val="Corpo de texto Char"/>
    <w:aliases w:val="b Char"/>
    <w:basedOn w:val="Fontepargpadro"/>
    <w:link w:val="Corpodetexto"/>
    <w:rsid w:val="00A629CD"/>
    <w:rPr>
      <w:sz w:val="26"/>
    </w:rPr>
  </w:style>
  <w:style w:type="paragraph" w:styleId="PargrafodaLista">
    <w:name w:val="List Paragraph"/>
    <w:aliases w:val="Vitor Título,Vitor T’tulo,List Paragraph_0,Vitor T?tulo,Bullets 1,List Paragraph_1,Capítulo,Bullet List,FooterText,numbered,Paragraphe de liste1,Bulletr List Paragraph,列出段落,列出段落1,List Paragraph21,Listeafsnit1,リスト段落1,List Paragraph,Meu"/>
    <w:basedOn w:val="Normal"/>
    <w:link w:val="PargrafodaListaChar"/>
    <w:uiPriority w:val="34"/>
    <w:qFormat/>
    <w:rsid w:val="00A629CD"/>
    <w:pPr>
      <w:ind w:left="708"/>
    </w:pPr>
  </w:style>
  <w:style w:type="character" w:customStyle="1" w:styleId="PargrafodaListaChar">
    <w:name w:val="Parágrafo da Lista Char"/>
    <w:aliases w:val="Vitor Título Char,Vitor T’tulo Char,List Paragraph_0 Char,Vitor T?tulo Char,Bullets 1 Char,List Paragraph_1 Char,Capítulo Char,Bullet List Char,FooterText Char,numbered Char,Paragraphe de liste1 Char,Bulletr List Paragraph Char"/>
    <w:link w:val="PargrafodaLista"/>
    <w:uiPriority w:val="34"/>
    <w:qFormat/>
    <w:locked/>
    <w:rsid w:val="00B10468"/>
    <w:rPr>
      <w:sz w:val="26"/>
    </w:rPr>
  </w:style>
  <w:style w:type="paragraph" w:customStyle="1" w:styleId="para">
    <w:name w:val="para"/>
    <w:rsid w:val="00493DDE"/>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sz w:val="24"/>
      <w:szCs w:val="24"/>
      <w:lang w:val="en-US"/>
    </w:rPr>
  </w:style>
  <w:style w:type="paragraph" w:customStyle="1" w:styleId="BodyTextContinued">
    <w:name w:val="Body Text Continued"/>
    <w:basedOn w:val="Normal"/>
    <w:next w:val="Normal"/>
    <w:rsid w:val="00CB2C82"/>
    <w:pPr>
      <w:widowControl w:val="0"/>
      <w:autoSpaceDE w:val="0"/>
      <w:autoSpaceDN w:val="0"/>
      <w:adjustRightInd w:val="0"/>
      <w:spacing w:after="240"/>
    </w:pPr>
    <w:rPr>
      <w:sz w:val="24"/>
    </w:rPr>
  </w:style>
  <w:style w:type="paragraph" w:styleId="Corpodetexto2">
    <w:name w:val="Body Text 2"/>
    <w:basedOn w:val="Normal"/>
    <w:link w:val="Corpodetexto2Char"/>
    <w:uiPriority w:val="99"/>
    <w:rsid w:val="00E63BAF"/>
    <w:pPr>
      <w:widowControl w:val="0"/>
      <w:autoSpaceDE w:val="0"/>
      <w:autoSpaceDN w:val="0"/>
      <w:adjustRightInd w:val="0"/>
    </w:pPr>
    <w:rPr>
      <w:color w:val="0000FF"/>
      <w:sz w:val="24"/>
      <w:szCs w:val="24"/>
    </w:rPr>
  </w:style>
  <w:style w:type="character" w:customStyle="1" w:styleId="Corpodetexto2Char">
    <w:name w:val="Corpo de texto 2 Char"/>
    <w:basedOn w:val="Fontepargpadro"/>
    <w:link w:val="Corpodetexto2"/>
    <w:uiPriority w:val="99"/>
    <w:rsid w:val="00A5342A"/>
    <w:rPr>
      <w:rFonts w:ascii="Arial" w:hAnsi="Arial"/>
      <w:color w:val="0000FF"/>
      <w:sz w:val="24"/>
      <w:szCs w:val="24"/>
    </w:rPr>
  </w:style>
  <w:style w:type="paragraph" w:styleId="NormalWeb">
    <w:name w:val="Normal (Web)"/>
    <w:basedOn w:val="Normal"/>
    <w:rsid w:val="00A5342A"/>
    <w:pPr>
      <w:widowControl w:val="0"/>
      <w:autoSpaceDE w:val="0"/>
      <w:autoSpaceDN w:val="0"/>
      <w:adjustRightInd w:val="0"/>
      <w:spacing w:before="100" w:beforeAutospacing="1" w:after="100" w:afterAutospacing="1"/>
      <w:jc w:val="left"/>
    </w:pPr>
    <w:rPr>
      <w:sz w:val="24"/>
      <w:szCs w:val="24"/>
    </w:rPr>
  </w:style>
  <w:style w:type="character" w:customStyle="1" w:styleId="Char1">
    <w:name w:val="Char1"/>
    <w:rsid w:val="00A5342A"/>
    <w:rPr>
      <w:noProof/>
      <w:sz w:val="24"/>
      <w:szCs w:val="24"/>
      <w:lang w:bidi="ar-SA"/>
    </w:rPr>
  </w:style>
  <w:style w:type="paragraph" w:customStyle="1" w:styleId="BodyText22">
    <w:name w:val="Body Text 22"/>
    <w:basedOn w:val="Normal"/>
    <w:rsid w:val="00E63BAF"/>
    <w:pPr>
      <w:widowControl w:val="0"/>
      <w:autoSpaceDE w:val="0"/>
      <w:autoSpaceDN w:val="0"/>
      <w:adjustRightInd w:val="0"/>
    </w:pPr>
    <w:rPr>
      <w:sz w:val="24"/>
      <w:lang w:val="en-AU"/>
    </w:rPr>
  </w:style>
  <w:style w:type="paragraph" w:customStyle="1" w:styleId="p0">
    <w:name w:val="p0"/>
    <w:basedOn w:val="Normal"/>
    <w:link w:val="p0Char"/>
    <w:rsid w:val="00E63BAF"/>
    <w:pPr>
      <w:widowControl w:val="0"/>
      <w:tabs>
        <w:tab w:val="left" w:pos="720"/>
      </w:tabs>
      <w:autoSpaceDE w:val="0"/>
      <w:autoSpaceDN w:val="0"/>
      <w:adjustRightInd w:val="0"/>
      <w:spacing w:line="240" w:lineRule="atLeast"/>
    </w:pPr>
    <w:rPr>
      <w:rFonts w:ascii="Times" w:hAnsi="Times"/>
      <w:sz w:val="22"/>
    </w:rPr>
  </w:style>
  <w:style w:type="character" w:customStyle="1" w:styleId="p0Char">
    <w:name w:val="p0 Char"/>
    <w:link w:val="p0"/>
    <w:rsid w:val="00C156C8"/>
    <w:rPr>
      <w:rFonts w:ascii="Times" w:hAnsi="Times"/>
      <w:sz w:val="22"/>
    </w:rPr>
  </w:style>
  <w:style w:type="paragraph" w:styleId="Recuodecorpodetexto">
    <w:name w:val="Body Text Indent"/>
    <w:basedOn w:val="Normal"/>
    <w:link w:val="RecuodecorpodetextoChar"/>
    <w:rsid w:val="00A5342A"/>
    <w:pPr>
      <w:widowControl w:val="0"/>
      <w:autoSpaceDE w:val="0"/>
      <w:autoSpaceDN w:val="0"/>
      <w:adjustRightInd w:val="0"/>
      <w:ind w:left="283"/>
      <w:jc w:val="left"/>
    </w:pPr>
    <w:rPr>
      <w:sz w:val="24"/>
      <w:szCs w:val="24"/>
    </w:rPr>
  </w:style>
  <w:style w:type="character" w:customStyle="1" w:styleId="RecuodecorpodetextoChar">
    <w:name w:val="Recuo de corpo de texto Char"/>
    <w:basedOn w:val="Fontepargpadro"/>
    <w:link w:val="Recuodecorpodetexto"/>
    <w:rsid w:val="00A5342A"/>
    <w:rPr>
      <w:sz w:val="24"/>
      <w:szCs w:val="24"/>
    </w:rPr>
  </w:style>
  <w:style w:type="paragraph" w:styleId="Corpodetexto3">
    <w:name w:val="Body Text 3"/>
    <w:basedOn w:val="Normal"/>
    <w:link w:val="Corpodetexto3Char"/>
    <w:uiPriority w:val="99"/>
    <w:rsid w:val="00A5342A"/>
    <w:pPr>
      <w:widowControl w:val="0"/>
      <w:autoSpaceDE w:val="0"/>
      <w:autoSpaceDN w:val="0"/>
      <w:adjustRightInd w:val="0"/>
      <w:jc w:val="left"/>
    </w:pPr>
    <w:rPr>
      <w:sz w:val="16"/>
      <w:szCs w:val="16"/>
    </w:rPr>
  </w:style>
  <w:style w:type="character" w:customStyle="1" w:styleId="Corpodetexto3Char">
    <w:name w:val="Corpo de texto 3 Char"/>
    <w:basedOn w:val="Fontepargpadro"/>
    <w:link w:val="Corpodetexto3"/>
    <w:uiPriority w:val="99"/>
    <w:rsid w:val="00A5342A"/>
    <w:rPr>
      <w:sz w:val="16"/>
      <w:szCs w:val="16"/>
    </w:rPr>
  </w:style>
  <w:style w:type="paragraph" w:styleId="Recuodecorpodetexto3">
    <w:name w:val="Body Text Indent 3"/>
    <w:basedOn w:val="Normal"/>
    <w:link w:val="Recuodecorpodetexto3Char"/>
    <w:uiPriority w:val="99"/>
    <w:rsid w:val="00A5342A"/>
    <w:pPr>
      <w:widowControl w:val="0"/>
      <w:autoSpaceDE w:val="0"/>
      <w:autoSpaceDN w:val="0"/>
      <w:adjustRightInd w:val="0"/>
      <w:ind w:left="283"/>
      <w:jc w:val="left"/>
    </w:pPr>
    <w:rPr>
      <w:sz w:val="16"/>
      <w:szCs w:val="16"/>
    </w:rPr>
  </w:style>
  <w:style w:type="character" w:customStyle="1" w:styleId="Recuodecorpodetexto3Char">
    <w:name w:val="Recuo de corpo de texto 3 Char"/>
    <w:basedOn w:val="Fontepargpadro"/>
    <w:link w:val="Recuodecorpodetexto3"/>
    <w:uiPriority w:val="99"/>
    <w:rsid w:val="00A5342A"/>
    <w:rPr>
      <w:sz w:val="16"/>
      <w:szCs w:val="16"/>
    </w:rPr>
  </w:style>
  <w:style w:type="character" w:customStyle="1" w:styleId="Char">
    <w:name w:val="Char"/>
    <w:rsid w:val="00A5342A"/>
    <w:rPr>
      <w:noProof/>
      <w:sz w:val="24"/>
      <w:szCs w:val="24"/>
      <w:lang w:bidi="ar-SA"/>
    </w:rPr>
  </w:style>
  <w:style w:type="paragraph" w:customStyle="1" w:styleId="sub">
    <w:name w:val="sub"/>
    <w:uiPriority w:val="99"/>
    <w:rsid w:val="00A5342A"/>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lang w:val="en-US"/>
    </w:rPr>
  </w:style>
  <w:style w:type="character" w:customStyle="1" w:styleId="DeltaViewInsertion">
    <w:name w:val="DeltaView Insertion"/>
    <w:rsid w:val="00A5342A"/>
    <w:rPr>
      <w:color w:val="0000FF"/>
      <w:u w:val="double"/>
    </w:rPr>
  </w:style>
  <w:style w:type="paragraph" w:customStyle="1" w:styleId="DeltaViewTableBody">
    <w:name w:val="DeltaView Table Body"/>
    <w:basedOn w:val="Normal"/>
    <w:rsid w:val="00E63BAF"/>
    <w:pPr>
      <w:widowControl w:val="0"/>
      <w:autoSpaceDE w:val="0"/>
      <w:autoSpaceDN w:val="0"/>
      <w:adjustRightInd w:val="0"/>
      <w:jc w:val="left"/>
    </w:pPr>
    <w:rPr>
      <w:rFonts w:cs="Arial"/>
      <w:sz w:val="24"/>
      <w:szCs w:val="24"/>
    </w:rPr>
  </w:style>
  <w:style w:type="character" w:styleId="Refdecomentrio">
    <w:name w:val="annotation reference"/>
    <w:rsid w:val="00A5342A"/>
    <w:rPr>
      <w:sz w:val="16"/>
      <w:szCs w:val="16"/>
    </w:rPr>
  </w:style>
  <w:style w:type="paragraph" w:styleId="Textodecomentrio">
    <w:name w:val="annotation text"/>
    <w:basedOn w:val="Normal"/>
    <w:link w:val="TextodecomentrioChar"/>
    <w:uiPriority w:val="99"/>
    <w:rsid w:val="00E63BAF"/>
    <w:pPr>
      <w:widowControl w:val="0"/>
      <w:autoSpaceDE w:val="0"/>
      <w:autoSpaceDN w:val="0"/>
      <w:adjustRightInd w:val="0"/>
      <w:jc w:val="left"/>
    </w:pPr>
  </w:style>
  <w:style w:type="character" w:customStyle="1" w:styleId="TextodecomentrioChar">
    <w:name w:val="Texto de comentário Char"/>
    <w:basedOn w:val="Fontepargpadro"/>
    <w:link w:val="Textodecomentrio"/>
    <w:uiPriority w:val="99"/>
    <w:rsid w:val="00A5342A"/>
    <w:rPr>
      <w:rFonts w:ascii="Arial" w:hAnsi="Arial"/>
    </w:rPr>
  </w:style>
  <w:style w:type="paragraph" w:styleId="Assuntodocomentrio">
    <w:name w:val="annotation subject"/>
    <w:basedOn w:val="Textodecomentrio"/>
    <w:next w:val="Textodecomentrio"/>
    <w:link w:val="AssuntodocomentrioChar"/>
    <w:uiPriority w:val="99"/>
    <w:rsid w:val="00A5342A"/>
    <w:rPr>
      <w:b/>
    </w:rPr>
  </w:style>
  <w:style w:type="character" w:customStyle="1" w:styleId="AssuntodocomentrioChar">
    <w:name w:val="Assunto do comentário Char"/>
    <w:basedOn w:val="TextodecomentrioChar"/>
    <w:link w:val="Assuntodocomentrio"/>
    <w:uiPriority w:val="99"/>
    <w:rsid w:val="00A5342A"/>
    <w:rPr>
      <w:rFonts w:ascii="Arial" w:hAnsi="Arial"/>
      <w:b/>
    </w:rPr>
  </w:style>
  <w:style w:type="character" w:styleId="Nmerodepgina">
    <w:name w:val="page number"/>
    <w:rsid w:val="00A5342A"/>
  </w:style>
  <w:style w:type="paragraph" w:styleId="Recuodecorpodetexto2">
    <w:name w:val="Body Text Indent 2"/>
    <w:basedOn w:val="Normal"/>
    <w:link w:val="Recuodecorpodetexto2Char"/>
    <w:uiPriority w:val="99"/>
    <w:rsid w:val="00A5342A"/>
    <w:pPr>
      <w:widowControl w:val="0"/>
      <w:autoSpaceDE w:val="0"/>
      <w:autoSpaceDN w:val="0"/>
      <w:adjustRightInd w:val="0"/>
      <w:spacing w:line="480" w:lineRule="auto"/>
      <w:ind w:left="283"/>
      <w:jc w:val="left"/>
    </w:pPr>
    <w:rPr>
      <w:sz w:val="24"/>
      <w:szCs w:val="24"/>
    </w:rPr>
  </w:style>
  <w:style w:type="character" w:customStyle="1" w:styleId="Recuodecorpodetexto2Char">
    <w:name w:val="Recuo de corpo de texto 2 Char"/>
    <w:basedOn w:val="Fontepargpadro"/>
    <w:link w:val="Recuodecorpodetexto2"/>
    <w:uiPriority w:val="99"/>
    <w:rsid w:val="00A5342A"/>
    <w:rPr>
      <w:sz w:val="24"/>
      <w:szCs w:val="24"/>
    </w:rPr>
  </w:style>
  <w:style w:type="paragraph" w:customStyle="1" w:styleId="Textopadro">
    <w:name w:val="Texto padrão"/>
    <w:basedOn w:val="Normal"/>
    <w:rsid w:val="00E63BAF"/>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8630"/>
      </w:tabs>
      <w:autoSpaceDE w:val="0"/>
      <w:autoSpaceDN w:val="0"/>
      <w:adjustRightInd w:val="0"/>
      <w:jc w:val="center"/>
    </w:pPr>
    <w:rPr>
      <w:sz w:val="22"/>
      <w:szCs w:val="22"/>
    </w:rPr>
  </w:style>
  <w:style w:type="paragraph" w:customStyle="1" w:styleId="sub-sub">
    <w:name w:val="sub-sub"/>
    <w:rsid w:val="00A5342A"/>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8630"/>
        <w:tab w:val="left" w:pos="9350"/>
        <w:tab w:val="left" w:pos="10070"/>
        <w:tab w:val="left" w:pos="10790"/>
        <w:tab w:val="left" w:pos="11510"/>
      </w:tabs>
      <w:autoSpaceDE w:val="0"/>
      <w:autoSpaceDN w:val="0"/>
      <w:adjustRightInd w:val="0"/>
      <w:spacing w:before="83" w:after="283" w:line="307" w:lineRule="atLeast"/>
      <w:ind w:left="567"/>
      <w:jc w:val="both"/>
    </w:pPr>
    <w:rPr>
      <w:rFonts w:ascii="Swiss" w:hAnsi="Swiss"/>
      <w:sz w:val="22"/>
      <w:szCs w:val="22"/>
      <w:lang w:val="en-US"/>
    </w:rPr>
  </w:style>
  <w:style w:type="character" w:customStyle="1" w:styleId="InitialStyle">
    <w:name w:val="InitialStyle"/>
    <w:rsid w:val="00A5342A"/>
    <w:rPr>
      <w:rFonts w:ascii="Times New Roman" w:hAnsi="Times New Roman" w:cs="Times New Roman"/>
      <w:color w:val="auto"/>
      <w:spacing w:val="0"/>
      <w:sz w:val="20"/>
      <w:szCs w:val="20"/>
    </w:rPr>
  </w:style>
  <w:style w:type="paragraph" w:customStyle="1" w:styleId="Estilo2">
    <w:name w:val="Estilo2"/>
    <w:basedOn w:val="Normal"/>
    <w:rsid w:val="00E63BAF"/>
    <w:pPr>
      <w:widowControl w:val="0"/>
      <w:tabs>
        <w:tab w:val="left" w:pos="2835"/>
      </w:tabs>
      <w:autoSpaceDE w:val="0"/>
      <w:autoSpaceDN w:val="0"/>
      <w:adjustRightInd w:val="0"/>
      <w:ind w:left="2977" w:hanging="853"/>
      <w:jc w:val="left"/>
    </w:pPr>
    <w:rPr>
      <w:rFonts w:cs="Arial"/>
      <w:sz w:val="22"/>
      <w:szCs w:val="22"/>
    </w:rPr>
  </w:style>
  <w:style w:type="paragraph" w:customStyle="1" w:styleId="BodyText21">
    <w:name w:val="Body Text 21"/>
    <w:basedOn w:val="Normal"/>
    <w:rsid w:val="00E63BAF"/>
    <w:pPr>
      <w:widowControl w:val="0"/>
      <w:autoSpaceDE w:val="0"/>
      <w:autoSpaceDN w:val="0"/>
      <w:adjustRightInd w:val="0"/>
    </w:pPr>
    <w:rPr>
      <w:rFonts w:cs="Arial"/>
      <w:sz w:val="24"/>
      <w:szCs w:val="24"/>
    </w:rPr>
  </w:style>
  <w:style w:type="character" w:customStyle="1" w:styleId="BodyText31">
    <w:name w:val="Body Text 31"/>
    <w:rsid w:val="00A5342A"/>
    <w:rPr>
      <w:noProof/>
      <w:spacing w:val="0"/>
      <w:sz w:val="28"/>
      <w:szCs w:val="28"/>
    </w:rPr>
  </w:style>
  <w:style w:type="paragraph" w:customStyle="1" w:styleId="tituloc">
    <w:name w:val="titulo_c"/>
    <w:rsid w:val="00A534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30"/>
        <w:tab w:val="left" w:pos="9350"/>
        <w:tab w:val="left" w:pos="10070"/>
        <w:tab w:val="left" w:pos="10790"/>
        <w:tab w:val="left" w:pos="11510"/>
      </w:tabs>
      <w:autoSpaceDE w:val="0"/>
      <w:autoSpaceDN w:val="0"/>
      <w:adjustRightInd w:val="0"/>
      <w:spacing w:before="509" w:after="567" w:line="278" w:lineRule="atLeast"/>
      <w:jc w:val="center"/>
    </w:pPr>
    <w:rPr>
      <w:rFonts w:ascii="Times" w:hAnsi="Times"/>
      <w:b/>
      <w:sz w:val="24"/>
      <w:szCs w:val="24"/>
      <w:lang w:val="en-US"/>
    </w:rPr>
  </w:style>
  <w:style w:type="paragraph" w:customStyle="1" w:styleId="DeltaViewTableHeading">
    <w:name w:val="DeltaView Table Heading"/>
    <w:basedOn w:val="Normal"/>
    <w:rsid w:val="00E63BAF"/>
    <w:pPr>
      <w:widowControl w:val="0"/>
      <w:autoSpaceDE w:val="0"/>
      <w:autoSpaceDN w:val="0"/>
      <w:adjustRightInd w:val="0"/>
      <w:jc w:val="left"/>
    </w:pPr>
    <w:rPr>
      <w:rFonts w:cs="Arial"/>
      <w:b/>
      <w:sz w:val="24"/>
      <w:szCs w:val="24"/>
    </w:rPr>
  </w:style>
  <w:style w:type="paragraph" w:customStyle="1" w:styleId="DeltaViewAnnounce">
    <w:name w:val="DeltaView Announce"/>
    <w:rsid w:val="00A5342A"/>
    <w:pPr>
      <w:widowControl w:val="0"/>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uiPriority w:val="99"/>
    <w:rsid w:val="00A5342A"/>
    <w:rPr>
      <w:strike/>
      <w:color w:val="FF0000"/>
    </w:rPr>
  </w:style>
  <w:style w:type="character" w:customStyle="1" w:styleId="DeltaViewMoveSource">
    <w:name w:val="DeltaView Move Source"/>
    <w:rsid w:val="00A5342A"/>
    <w:rPr>
      <w:strike/>
      <w:color w:val="00C000"/>
    </w:rPr>
  </w:style>
  <w:style w:type="character" w:customStyle="1" w:styleId="DeltaViewMoveDestination">
    <w:name w:val="DeltaView Move Destination"/>
    <w:rsid w:val="00A5342A"/>
    <w:rPr>
      <w:color w:val="00C000"/>
      <w:u w:val="double"/>
    </w:rPr>
  </w:style>
  <w:style w:type="character" w:customStyle="1" w:styleId="DeltaViewChangeNumber">
    <w:name w:val="DeltaView Change Number"/>
    <w:rsid w:val="00A5342A"/>
    <w:rPr>
      <w:color w:val="000000"/>
      <w:vertAlign w:val="superscript"/>
    </w:rPr>
  </w:style>
  <w:style w:type="character" w:customStyle="1" w:styleId="DeltaViewDelimiter">
    <w:name w:val="DeltaView Delimiter"/>
    <w:rsid w:val="00A5342A"/>
  </w:style>
  <w:style w:type="character" w:customStyle="1" w:styleId="DeltaViewFormatChange">
    <w:name w:val="DeltaView Format Change"/>
    <w:rsid w:val="00A5342A"/>
    <w:rPr>
      <w:color w:val="000000"/>
    </w:rPr>
  </w:style>
  <w:style w:type="character" w:customStyle="1" w:styleId="DeltaViewMovedDeletion">
    <w:name w:val="DeltaView Moved Deletion"/>
    <w:rsid w:val="00A5342A"/>
    <w:rPr>
      <w:strike/>
      <w:color w:val="C08080"/>
    </w:rPr>
  </w:style>
  <w:style w:type="character" w:customStyle="1" w:styleId="DeltaViewEditorComment">
    <w:name w:val="DeltaView Editor Comment"/>
    <w:rsid w:val="00A5342A"/>
    <w:rPr>
      <w:color w:val="0000FF"/>
      <w:spacing w:val="0"/>
      <w:u w:val="double"/>
    </w:rPr>
  </w:style>
  <w:style w:type="character" w:customStyle="1" w:styleId="DeltaViewStyleChangeText">
    <w:name w:val="DeltaView Style Change Text"/>
    <w:rsid w:val="00A5342A"/>
    <w:rPr>
      <w:color w:val="000000"/>
      <w:u w:val="double"/>
    </w:rPr>
  </w:style>
  <w:style w:type="character" w:customStyle="1" w:styleId="DeltaViewStyleChangeLabel">
    <w:name w:val="DeltaView Style Change Label"/>
    <w:rsid w:val="00A5342A"/>
    <w:rPr>
      <w:color w:val="000000"/>
    </w:rPr>
  </w:style>
  <w:style w:type="paragraph" w:customStyle="1" w:styleId="BodyText32">
    <w:name w:val="Body Text 32"/>
    <w:basedOn w:val="Normal"/>
    <w:rsid w:val="00E63BAF"/>
    <w:pPr>
      <w:widowControl w:val="0"/>
      <w:autoSpaceDE w:val="0"/>
      <w:autoSpaceDN w:val="0"/>
      <w:adjustRightInd w:val="0"/>
    </w:pPr>
    <w:rPr>
      <w:sz w:val="24"/>
    </w:rPr>
  </w:style>
  <w:style w:type="paragraph" w:customStyle="1" w:styleId="assin">
    <w:name w:val="assin"/>
    <w:rsid w:val="00A5342A"/>
    <w:pPr>
      <w:widowControl w:val="0"/>
      <w:tabs>
        <w:tab w:val="left" w:pos="0"/>
        <w:tab w:val="left" w:pos="1418"/>
        <w:tab w:val="left" w:pos="2835"/>
        <w:tab w:val="left" w:pos="4252"/>
      </w:tabs>
      <w:autoSpaceDE w:val="0"/>
      <w:autoSpaceDN w:val="0"/>
      <w:adjustRightInd w:val="0"/>
      <w:spacing w:before="269" w:after="170" w:line="214" w:lineRule="atLeast"/>
      <w:jc w:val="center"/>
    </w:pPr>
    <w:rPr>
      <w:rFonts w:ascii="Swiss" w:hAnsi="Swiss"/>
      <w:b/>
      <w:lang w:val="en-US"/>
    </w:rPr>
  </w:style>
  <w:style w:type="paragraph" w:customStyle="1" w:styleId="TextoTpicosProspecto">
    <w:name w:val="Texto Tópicos Prospecto"/>
    <w:basedOn w:val="TextoProspecto"/>
    <w:autoRedefine/>
    <w:rsid w:val="00A5342A"/>
    <w:pPr>
      <w:numPr>
        <w:numId w:val="2"/>
      </w:numPr>
      <w:tabs>
        <w:tab w:val="left" w:pos="360"/>
      </w:tabs>
    </w:pPr>
  </w:style>
  <w:style w:type="paragraph" w:customStyle="1" w:styleId="TextoProspecto">
    <w:name w:val="Texto Prospecto"/>
    <w:basedOn w:val="Normal"/>
    <w:autoRedefine/>
    <w:rsid w:val="00E63BAF"/>
    <w:pPr>
      <w:widowControl w:val="0"/>
      <w:tabs>
        <w:tab w:val="left" w:pos="-1430"/>
        <w:tab w:val="left" w:pos="780"/>
      </w:tabs>
      <w:autoSpaceDE w:val="0"/>
      <w:autoSpaceDN w:val="0"/>
      <w:adjustRightInd w:val="0"/>
    </w:pPr>
    <w:rPr>
      <w:rFonts w:ascii="Frutiger Light" w:hAnsi="Frutiger Light"/>
    </w:rPr>
  </w:style>
  <w:style w:type="paragraph" w:customStyle="1" w:styleId="N">
    <w:name w:val="N"/>
    <w:rsid w:val="00A5342A"/>
    <w:pPr>
      <w:widowControl w:val="0"/>
      <w:autoSpaceDE w:val="0"/>
      <w:autoSpaceDN w:val="0"/>
      <w:adjustRightInd w:val="0"/>
      <w:spacing w:line="240" w:lineRule="exact"/>
      <w:jc w:val="both"/>
    </w:pPr>
    <w:rPr>
      <w:rFonts w:ascii="Arial" w:hAnsi="Arial"/>
      <w:sz w:val="22"/>
      <w:lang w:val="pt-PT"/>
    </w:rPr>
  </w:style>
  <w:style w:type="paragraph" w:customStyle="1" w:styleId="Celso1">
    <w:name w:val="Celso1"/>
    <w:basedOn w:val="Normal"/>
    <w:rsid w:val="00E63BAF"/>
    <w:pPr>
      <w:widowControl w:val="0"/>
      <w:autoSpaceDE w:val="0"/>
      <w:autoSpaceDN w:val="0"/>
      <w:adjustRightInd w:val="0"/>
    </w:pPr>
    <w:rPr>
      <w:rFonts w:ascii="Univers (W1)" w:hAnsi="Univers (W1)"/>
      <w:sz w:val="24"/>
    </w:rPr>
  </w:style>
  <w:style w:type="character" w:customStyle="1" w:styleId="thptitle1">
    <w:name w:val="thptitle1"/>
    <w:rsid w:val="00A5342A"/>
    <w:rPr>
      <w:color w:val="000000"/>
    </w:rPr>
  </w:style>
  <w:style w:type="paragraph" w:customStyle="1" w:styleId="Corpo">
    <w:name w:val="Corpo"/>
    <w:rsid w:val="00A5342A"/>
    <w:pPr>
      <w:widowControl w:val="0"/>
      <w:autoSpaceDE w:val="0"/>
      <w:autoSpaceDN w:val="0"/>
      <w:adjustRightInd w:val="0"/>
    </w:pPr>
    <w:rPr>
      <w:color w:val="000000"/>
      <w:sz w:val="28"/>
      <w:lang w:val="en-US"/>
    </w:rPr>
  </w:style>
  <w:style w:type="paragraph" w:styleId="MapadoDocumento">
    <w:name w:val="Document Map"/>
    <w:basedOn w:val="Normal"/>
    <w:link w:val="MapadoDocumentoChar"/>
    <w:uiPriority w:val="99"/>
    <w:rsid w:val="00E63BAF"/>
    <w:pPr>
      <w:widowControl w:val="0"/>
      <w:shd w:val="clear" w:color="auto" w:fill="000080"/>
      <w:autoSpaceDE w:val="0"/>
      <w:autoSpaceDN w:val="0"/>
      <w:adjustRightInd w:val="0"/>
      <w:jc w:val="left"/>
    </w:pPr>
    <w:rPr>
      <w:rFonts w:ascii="Tahoma" w:hAnsi="Tahoma" w:cs="Tahoma"/>
    </w:rPr>
  </w:style>
  <w:style w:type="character" w:customStyle="1" w:styleId="MapadoDocumentoChar">
    <w:name w:val="Mapa do Documento Char"/>
    <w:basedOn w:val="Fontepargpadro"/>
    <w:link w:val="MapadoDocumento"/>
    <w:uiPriority w:val="99"/>
    <w:rsid w:val="00A5342A"/>
    <w:rPr>
      <w:rFonts w:ascii="Tahoma" w:hAnsi="Tahoma" w:cs="Tahoma"/>
      <w:shd w:val="clear" w:color="auto" w:fill="000080"/>
    </w:rPr>
  </w:style>
  <w:style w:type="character" w:styleId="Forte">
    <w:name w:val="Strong"/>
    <w:uiPriority w:val="22"/>
    <w:qFormat/>
    <w:rsid w:val="00A5342A"/>
    <w:rPr>
      <w:b/>
    </w:rPr>
  </w:style>
  <w:style w:type="character" w:styleId="nfase">
    <w:name w:val="Emphasis"/>
    <w:uiPriority w:val="20"/>
    <w:qFormat/>
    <w:rsid w:val="00A5342A"/>
    <w:rPr>
      <w:i/>
    </w:rPr>
  </w:style>
  <w:style w:type="paragraph" w:customStyle="1" w:styleId="CharCharCharCharCharChar">
    <w:name w:val="Char Char Char Char Char Char"/>
    <w:basedOn w:val="Normal"/>
    <w:rsid w:val="00E63BAF"/>
    <w:pPr>
      <w:widowControl w:val="0"/>
      <w:autoSpaceDE w:val="0"/>
      <w:autoSpaceDN w:val="0"/>
      <w:adjustRightInd w:val="0"/>
      <w:spacing w:after="160" w:line="240" w:lineRule="exact"/>
      <w:jc w:val="left"/>
    </w:pPr>
    <w:rPr>
      <w:rFonts w:ascii="Verdana" w:hAnsi="Verdana"/>
    </w:rPr>
  </w:style>
  <w:style w:type="paragraph" w:styleId="Lista">
    <w:name w:val="List"/>
    <w:basedOn w:val="Normal"/>
    <w:rsid w:val="00E63BAF"/>
    <w:pPr>
      <w:widowControl w:val="0"/>
      <w:autoSpaceDE w:val="0"/>
      <w:autoSpaceDN w:val="0"/>
      <w:adjustRightInd w:val="0"/>
      <w:ind w:left="283" w:hanging="283"/>
      <w:jc w:val="left"/>
    </w:pPr>
    <w:rPr>
      <w:sz w:val="24"/>
      <w:szCs w:val="24"/>
    </w:rPr>
  </w:style>
  <w:style w:type="paragraph" w:customStyle="1" w:styleId="Body1">
    <w:name w:val="Body 1"/>
    <w:basedOn w:val="Normal"/>
    <w:rsid w:val="00E63BAF"/>
    <w:pPr>
      <w:widowControl w:val="0"/>
      <w:autoSpaceDE w:val="0"/>
      <w:autoSpaceDN w:val="0"/>
      <w:adjustRightInd w:val="0"/>
      <w:spacing w:after="140" w:line="290" w:lineRule="auto"/>
      <w:ind w:left="567"/>
    </w:pPr>
    <w:rPr>
      <w:kern w:val="20"/>
      <w:lang w:val="en-GB"/>
    </w:rPr>
  </w:style>
  <w:style w:type="paragraph" w:customStyle="1" w:styleId="BNDES">
    <w:name w:val="BNDES"/>
    <w:basedOn w:val="Normal"/>
    <w:rsid w:val="00E63BAF"/>
    <w:pPr>
      <w:widowControl w:val="0"/>
      <w:suppressAutoHyphens/>
      <w:autoSpaceDE w:val="0"/>
      <w:autoSpaceDN w:val="0"/>
      <w:adjustRightInd w:val="0"/>
    </w:pPr>
    <w:rPr>
      <w:sz w:val="24"/>
    </w:rPr>
  </w:style>
  <w:style w:type="character" w:customStyle="1" w:styleId="BNDESChar">
    <w:name w:val="BNDES Char"/>
    <w:rsid w:val="00A5342A"/>
    <w:rPr>
      <w:rFonts w:ascii="Arial" w:hAnsi="Arial"/>
      <w:sz w:val="24"/>
    </w:rPr>
  </w:style>
  <w:style w:type="paragraph" w:customStyle="1" w:styleId="Paraa">
    <w:name w:val="Para (a)"/>
    <w:basedOn w:val="Normal"/>
    <w:rsid w:val="00E63BAF"/>
    <w:pPr>
      <w:widowControl w:val="0"/>
      <w:autoSpaceDE w:val="0"/>
      <w:autoSpaceDN w:val="0"/>
      <w:adjustRightInd w:val="0"/>
      <w:spacing w:before="240"/>
      <w:ind w:left="720" w:firstLine="720"/>
      <w:jc w:val="left"/>
    </w:pPr>
    <w:rPr>
      <w:sz w:val="24"/>
      <w:szCs w:val="24"/>
    </w:rPr>
  </w:style>
  <w:style w:type="paragraph" w:customStyle="1" w:styleId="Para0">
    <w:name w:val="Para"/>
    <w:basedOn w:val="Normal"/>
    <w:rsid w:val="00E63BAF"/>
    <w:pPr>
      <w:widowControl w:val="0"/>
      <w:autoSpaceDE w:val="0"/>
      <w:autoSpaceDN w:val="0"/>
      <w:adjustRightInd w:val="0"/>
      <w:spacing w:before="240"/>
      <w:ind w:firstLine="720"/>
      <w:jc w:val="left"/>
    </w:pPr>
    <w:rPr>
      <w:sz w:val="24"/>
      <w:szCs w:val="24"/>
    </w:rPr>
  </w:style>
  <w:style w:type="character" w:customStyle="1" w:styleId="MBPCItalics">
    <w:name w:val="MBPC_Italics"/>
    <w:aliases w:val="c2"/>
    <w:rsid w:val="00A5342A"/>
    <w:rPr>
      <w:rFonts w:ascii="Times New Roman" w:hAnsi="Times New Roman" w:cs="Times New Roman"/>
      <w:i/>
      <w:spacing w:val="0"/>
      <w:sz w:val="24"/>
      <w:szCs w:val="24"/>
      <w:lang w:val="en-US"/>
    </w:rPr>
  </w:style>
  <w:style w:type="paragraph" w:customStyle="1" w:styleId="CcList">
    <w:name w:val="Cc List"/>
    <w:basedOn w:val="Normal"/>
    <w:rsid w:val="00E63BAF"/>
    <w:pPr>
      <w:keepLines/>
      <w:widowControl w:val="0"/>
      <w:autoSpaceDE w:val="0"/>
      <w:autoSpaceDN w:val="0"/>
      <w:adjustRightInd w:val="0"/>
      <w:spacing w:line="220" w:lineRule="atLeast"/>
      <w:ind w:left="360" w:hanging="360"/>
    </w:pPr>
  </w:style>
  <w:style w:type="paragraph" w:styleId="TextosemFormatao">
    <w:name w:val="Plain Text"/>
    <w:basedOn w:val="Normal"/>
    <w:link w:val="TextosemFormataoChar"/>
    <w:uiPriority w:val="99"/>
    <w:rsid w:val="00E63BAF"/>
    <w:pPr>
      <w:widowControl w:val="0"/>
      <w:autoSpaceDE w:val="0"/>
      <w:autoSpaceDN w:val="0"/>
      <w:adjustRightInd w:val="0"/>
      <w:jc w:val="left"/>
    </w:pPr>
    <w:rPr>
      <w:rFonts w:ascii="Consolas" w:hAnsi="Consolas"/>
      <w:sz w:val="21"/>
      <w:szCs w:val="21"/>
    </w:rPr>
  </w:style>
  <w:style w:type="character" w:customStyle="1" w:styleId="TextosemFormataoChar">
    <w:name w:val="Texto sem Formatação Char"/>
    <w:basedOn w:val="Fontepargpadro"/>
    <w:link w:val="TextosemFormatao"/>
    <w:rsid w:val="00A5342A"/>
    <w:rPr>
      <w:rFonts w:ascii="Consolas" w:hAnsi="Consolas"/>
      <w:sz w:val="21"/>
      <w:szCs w:val="21"/>
    </w:rPr>
  </w:style>
  <w:style w:type="character" w:customStyle="1" w:styleId="Char11">
    <w:name w:val="Char11"/>
    <w:rsid w:val="00A5342A"/>
    <w:rPr>
      <w:noProof/>
      <w:sz w:val="24"/>
      <w:szCs w:val="24"/>
      <w:lang w:bidi="ar-SA"/>
    </w:rPr>
  </w:style>
  <w:style w:type="character" w:customStyle="1" w:styleId="Char2">
    <w:name w:val="Char2"/>
    <w:rsid w:val="00A5342A"/>
    <w:rPr>
      <w:noProof/>
      <w:sz w:val="24"/>
      <w:szCs w:val="24"/>
      <w:lang w:bidi="ar-SA"/>
    </w:rPr>
  </w:style>
  <w:style w:type="paragraph" w:customStyle="1" w:styleId="CharCharCharCharCharChar1">
    <w:name w:val="Char Char Char Char Char Char1"/>
    <w:basedOn w:val="Normal"/>
    <w:rsid w:val="00E63BAF"/>
    <w:pPr>
      <w:widowControl w:val="0"/>
      <w:autoSpaceDE w:val="0"/>
      <w:autoSpaceDN w:val="0"/>
      <w:adjustRightInd w:val="0"/>
      <w:spacing w:after="160" w:line="240" w:lineRule="exact"/>
      <w:jc w:val="left"/>
    </w:pPr>
    <w:rPr>
      <w:rFonts w:ascii="Verdana" w:hAnsi="Verdana"/>
    </w:rPr>
  </w:style>
  <w:style w:type="paragraph" w:customStyle="1" w:styleId="Default">
    <w:name w:val="Default"/>
    <w:rsid w:val="00A5342A"/>
    <w:pPr>
      <w:widowControl w:val="0"/>
      <w:autoSpaceDE w:val="0"/>
      <w:autoSpaceDN w:val="0"/>
      <w:adjustRightInd w:val="0"/>
    </w:pPr>
    <w:rPr>
      <w:color w:val="000000"/>
      <w:sz w:val="24"/>
      <w:szCs w:val="24"/>
      <w:lang w:val="en-US"/>
    </w:rPr>
  </w:style>
  <w:style w:type="paragraph" w:styleId="Reviso">
    <w:name w:val="Revision"/>
    <w:hidden/>
    <w:uiPriority w:val="99"/>
    <w:rsid w:val="00A5342A"/>
    <w:pPr>
      <w:widowControl w:val="0"/>
      <w:autoSpaceDE w:val="0"/>
      <w:autoSpaceDN w:val="0"/>
      <w:adjustRightInd w:val="0"/>
    </w:pPr>
    <w:rPr>
      <w:sz w:val="24"/>
      <w:szCs w:val="24"/>
      <w:lang w:val="en-US"/>
    </w:rPr>
  </w:style>
  <w:style w:type="paragraph" w:styleId="Lista2">
    <w:name w:val="List 2"/>
    <w:basedOn w:val="Normal"/>
    <w:uiPriority w:val="99"/>
    <w:rsid w:val="00E63BAF"/>
    <w:pPr>
      <w:widowControl w:val="0"/>
      <w:autoSpaceDE w:val="0"/>
      <w:autoSpaceDN w:val="0"/>
      <w:adjustRightInd w:val="0"/>
      <w:ind w:left="566" w:hanging="283"/>
      <w:contextualSpacing/>
      <w:jc w:val="left"/>
    </w:pPr>
    <w:rPr>
      <w:sz w:val="24"/>
      <w:szCs w:val="24"/>
    </w:rPr>
  </w:style>
  <w:style w:type="paragraph" w:customStyle="1" w:styleId="para1">
    <w:name w:val="para1"/>
    <w:basedOn w:val="Corpodetexto"/>
    <w:rsid w:val="00E63BAF"/>
    <w:pPr>
      <w:widowControl w:val="0"/>
      <w:autoSpaceDE w:val="0"/>
      <w:autoSpaceDN w:val="0"/>
      <w:adjustRightInd w:val="0"/>
      <w:ind w:left="540" w:hanging="540"/>
    </w:pPr>
    <w:rPr>
      <w:sz w:val="24"/>
      <w:lang w:val="en-GB"/>
    </w:rPr>
  </w:style>
  <w:style w:type="paragraph" w:customStyle="1" w:styleId="alpha4">
    <w:name w:val="alpha 4"/>
    <w:basedOn w:val="Normal"/>
    <w:rsid w:val="00E63BAF"/>
    <w:pPr>
      <w:widowControl w:val="0"/>
      <w:numPr>
        <w:numId w:val="3"/>
      </w:numPr>
      <w:tabs>
        <w:tab w:val="left" w:pos="2722"/>
      </w:tabs>
      <w:autoSpaceDE w:val="0"/>
      <w:autoSpaceDN w:val="0"/>
      <w:adjustRightInd w:val="0"/>
      <w:spacing w:after="140" w:line="290" w:lineRule="auto"/>
    </w:pPr>
    <w:rPr>
      <w:rFonts w:ascii="Tahoma" w:hAnsi="Tahoma"/>
      <w:kern w:val="20"/>
    </w:rPr>
  </w:style>
  <w:style w:type="paragraph" w:customStyle="1" w:styleId="alpha3">
    <w:name w:val="alpha 3"/>
    <w:basedOn w:val="Normal"/>
    <w:rsid w:val="00E63BAF"/>
    <w:pPr>
      <w:widowControl w:val="0"/>
      <w:numPr>
        <w:numId w:val="4"/>
      </w:numPr>
      <w:tabs>
        <w:tab w:val="left" w:pos="2041"/>
      </w:tabs>
      <w:autoSpaceDE w:val="0"/>
      <w:autoSpaceDN w:val="0"/>
      <w:adjustRightInd w:val="0"/>
      <w:spacing w:after="140" w:line="290" w:lineRule="auto"/>
    </w:pPr>
    <w:rPr>
      <w:rFonts w:ascii="Tahoma" w:hAnsi="Tahoma"/>
      <w:kern w:val="20"/>
    </w:rPr>
  </w:style>
  <w:style w:type="paragraph" w:customStyle="1" w:styleId="Level1">
    <w:name w:val="Level 1"/>
    <w:basedOn w:val="Normal"/>
    <w:qFormat/>
    <w:rsid w:val="00E63BAF"/>
    <w:pPr>
      <w:keepNext/>
      <w:widowControl w:val="0"/>
      <w:numPr>
        <w:numId w:val="5"/>
      </w:numPr>
      <w:autoSpaceDE w:val="0"/>
      <w:autoSpaceDN w:val="0"/>
      <w:adjustRightInd w:val="0"/>
      <w:spacing w:before="280" w:after="140" w:line="290" w:lineRule="auto"/>
      <w:outlineLvl w:val="0"/>
    </w:pPr>
    <w:rPr>
      <w:rFonts w:cs="Arial"/>
      <w:b/>
      <w:sz w:val="22"/>
      <w:szCs w:val="28"/>
    </w:rPr>
  </w:style>
  <w:style w:type="paragraph" w:customStyle="1" w:styleId="Level2">
    <w:name w:val="Level 2"/>
    <w:basedOn w:val="Normal"/>
    <w:link w:val="Level2Char"/>
    <w:qFormat/>
    <w:rsid w:val="00E63BAF"/>
    <w:pPr>
      <w:widowControl w:val="0"/>
      <w:numPr>
        <w:ilvl w:val="1"/>
        <w:numId w:val="5"/>
      </w:numPr>
      <w:autoSpaceDE w:val="0"/>
      <w:autoSpaceDN w:val="0"/>
      <w:adjustRightInd w:val="0"/>
      <w:spacing w:after="140" w:line="290" w:lineRule="auto"/>
      <w:outlineLvl w:val="1"/>
    </w:pPr>
    <w:rPr>
      <w:rFonts w:cs="Arial"/>
      <w:szCs w:val="28"/>
    </w:rPr>
  </w:style>
  <w:style w:type="character" w:customStyle="1" w:styleId="Level2Char">
    <w:name w:val="Level 2 Char"/>
    <w:basedOn w:val="Fontepargpadro"/>
    <w:link w:val="Level2"/>
    <w:rsid w:val="00C156C8"/>
    <w:rPr>
      <w:rFonts w:ascii="Arial" w:hAnsi="Arial" w:cs="Arial"/>
      <w:szCs w:val="28"/>
    </w:rPr>
  </w:style>
  <w:style w:type="paragraph" w:customStyle="1" w:styleId="Level3">
    <w:name w:val="Level 3"/>
    <w:basedOn w:val="Normal"/>
    <w:link w:val="Level3Char"/>
    <w:qFormat/>
    <w:rsid w:val="00E63BAF"/>
    <w:pPr>
      <w:widowControl w:val="0"/>
      <w:numPr>
        <w:ilvl w:val="2"/>
        <w:numId w:val="5"/>
      </w:numPr>
      <w:tabs>
        <w:tab w:val="left" w:pos="2041"/>
      </w:tabs>
      <w:autoSpaceDE w:val="0"/>
      <w:autoSpaceDN w:val="0"/>
      <w:adjustRightInd w:val="0"/>
      <w:spacing w:after="140" w:line="290" w:lineRule="auto"/>
      <w:outlineLvl w:val="2"/>
    </w:pPr>
    <w:rPr>
      <w:rFonts w:cs="Arial"/>
      <w:szCs w:val="28"/>
    </w:rPr>
  </w:style>
  <w:style w:type="character" w:customStyle="1" w:styleId="Level3Char">
    <w:name w:val="Level 3 Char"/>
    <w:link w:val="Level3"/>
    <w:rsid w:val="00A5342A"/>
    <w:rPr>
      <w:rFonts w:ascii="Arial" w:hAnsi="Arial" w:cs="Arial"/>
      <w:szCs w:val="28"/>
    </w:rPr>
  </w:style>
  <w:style w:type="paragraph" w:customStyle="1" w:styleId="Level4">
    <w:name w:val="Level 4"/>
    <w:basedOn w:val="Normal"/>
    <w:link w:val="Level4Char"/>
    <w:qFormat/>
    <w:rsid w:val="00E63BAF"/>
    <w:pPr>
      <w:widowControl w:val="0"/>
      <w:numPr>
        <w:ilvl w:val="3"/>
        <w:numId w:val="5"/>
      </w:numPr>
      <w:tabs>
        <w:tab w:val="left" w:pos="2722"/>
      </w:tabs>
      <w:autoSpaceDE w:val="0"/>
      <w:autoSpaceDN w:val="0"/>
      <w:adjustRightInd w:val="0"/>
      <w:spacing w:after="140" w:line="290" w:lineRule="auto"/>
      <w:outlineLvl w:val="3"/>
    </w:pPr>
    <w:rPr>
      <w:rFonts w:cs="Arial"/>
      <w:szCs w:val="24"/>
    </w:rPr>
  </w:style>
  <w:style w:type="character" w:customStyle="1" w:styleId="Level4Char">
    <w:name w:val="Level 4 Char"/>
    <w:basedOn w:val="Fontepargpadro"/>
    <w:link w:val="Level4"/>
    <w:rsid w:val="00C156C8"/>
    <w:rPr>
      <w:rFonts w:ascii="Arial" w:hAnsi="Arial" w:cs="Arial"/>
      <w:szCs w:val="24"/>
    </w:rPr>
  </w:style>
  <w:style w:type="paragraph" w:customStyle="1" w:styleId="Level5">
    <w:name w:val="Level 5"/>
    <w:basedOn w:val="Normal"/>
    <w:qFormat/>
    <w:rsid w:val="00E63BAF"/>
    <w:pPr>
      <w:widowControl w:val="0"/>
      <w:numPr>
        <w:ilvl w:val="4"/>
        <w:numId w:val="5"/>
      </w:numPr>
      <w:tabs>
        <w:tab w:val="left" w:pos="3289"/>
      </w:tabs>
      <w:autoSpaceDE w:val="0"/>
      <w:autoSpaceDN w:val="0"/>
      <w:adjustRightInd w:val="0"/>
      <w:spacing w:after="140" w:line="290" w:lineRule="auto"/>
    </w:pPr>
    <w:rPr>
      <w:rFonts w:cs="Arial"/>
      <w:szCs w:val="24"/>
    </w:rPr>
  </w:style>
  <w:style w:type="paragraph" w:customStyle="1" w:styleId="Level6">
    <w:name w:val="Level 6"/>
    <w:basedOn w:val="Normal"/>
    <w:rsid w:val="00E63BAF"/>
    <w:pPr>
      <w:widowControl w:val="0"/>
      <w:numPr>
        <w:ilvl w:val="5"/>
        <w:numId w:val="5"/>
      </w:numPr>
      <w:tabs>
        <w:tab w:val="left" w:pos="3969"/>
      </w:tabs>
      <w:autoSpaceDE w:val="0"/>
      <w:autoSpaceDN w:val="0"/>
      <w:adjustRightInd w:val="0"/>
      <w:spacing w:after="140" w:line="290" w:lineRule="auto"/>
    </w:pPr>
    <w:rPr>
      <w:rFonts w:ascii="Tahoma" w:hAnsi="Tahoma"/>
      <w:kern w:val="20"/>
      <w:szCs w:val="24"/>
    </w:rPr>
  </w:style>
  <w:style w:type="paragraph" w:customStyle="1" w:styleId="roman2">
    <w:name w:val="roman 2"/>
    <w:basedOn w:val="Normal"/>
    <w:rsid w:val="00E63BAF"/>
    <w:pPr>
      <w:widowControl w:val="0"/>
      <w:numPr>
        <w:numId w:val="6"/>
      </w:numPr>
      <w:tabs>
        <w:tab w:val="left" w:pos="1247"/>
      </w:tabs>
      <w:autoSpaceDE w:val="0"/>
      <w:autoSpaceDN w:val="0"/>
      <w:adjustRightInd w:val="0"/>
      <w:spacing w:after="140" w:line="290" w:lineRule="auto"/>
    </w:pPr>
    <w:rPr>
      <w:rFonts w:ascii="Tahoma" w:hAnsi="Tahoma"/>
      <w:kern w:val="20"/>
    </w:rPr>
  </w:style>
  <w:style w:type="paragraph" w:customStyle="1" w:styleId="Body3">
    <w:name w:val="Body 3"/>
    <w:basedOn w:val="Normal"/>
    <w:rsid w:val="00E63BAF"/>
    <w:pPr>
      <w:widowControl w:val="0"/>
      <w:autoSpaceDE w:val="0"/>
      <w:autoSpaceDN w:val="0"/>
      <w:adjustRightInd w:val="0"/>
      <w:spacing w:after="140" w:line="290" w:lineRule="auto"/>
      <w:ind w:left="2041"/>
    </w:pPr>
    <w:rPr>
      <w:rFonts w:ascii="Tahoma" w:hAnsi="Tahoma"/>
      <w:kern w:val="20"/>
      <w:szCs w:val="24"/>
    </w:rPr>
  </w:style>
  <w:style w:type="paragraph" w:customStyle="1" w:styleId="alpha2">
    <w:name w:val="alpha 2"/>
    <w:basedOn w:val="Normal"/>
    <w:rsid w:val="00E63BAF"/>
    <w:pPr>
      <w:widowControl w:val="0"/>
      <w:numPr>
        <w:numId w:val="7"/>
      </w:numPr>
      <w:tabs>
        <w:tab w:val="left" w:pos="1247"/>
      </w:tabs>
      <w:autoSpaceDE w:val="0"/>
      <w:autoSpaceDN w:val="0"/>
      <w:adjustRightInd w:val="0"/>
      <w:spacing w:after="140" w:line="290" w:lineRule="auto"/>
    </w:pPr>
    <w:rPr>
      <w:rFonts w:ascii="Tahoma" w:hAnsi="Tahoma"/>
      <w:kern w:val="20"/>
    </w:rPr>
  </w:style>
  <w:style w:type="paragraph" w:customStyle="1" w:styleId="Body">
    <w:name w:val="Body"/>
    <w:aliases w:val="by,by + 8.5 pt,Left,Before:  3 pt,After:  3 pt,Line spacing:  Multiple ..."/>
    <w:basedOn w:val="Normal"/>
    <w:link w:val="BodyCharChar"/>
    <w:qFormat/>
    <w:rsid w:val="00E63BAF"/>
    <w:pPr>
      <w:widowControl w:val="0"/>
      <w:autoSpaceDE w:val="0"/>
      <w:autoSpaceDN w:val="0"/>
      <w:adjustRightInd w:val="0"/>
      <w:spacing w:after="140" w:line="290" w:lineRule="auto"/>
    </w:pPr>
    <w:rPr>
      <w:rFonts w:cs="Arial"/>
      <w:szCs w:val="24"/>
    </w:rPr>
  </w:style>
  <w:style w:type="character" w:customStyle="1" w:styleId="BodyCharChar">
    <w:name w:val="Body Char Char"/>
    <w:link w:val="Body"/>
    <w:rsid w:val="00C156C8"/>
    <w:rPr>
      <w:rFonts w:ascii="Arial" w:hAnsi="Arial" w:cs="Arial"/>
      <w:szCs w:val="24"/>
    </w:rPr>
  </w:style>
  <w:style w:type="paragraph" w:customStyle="1" w:styleId="Body2">
    <w:name w:val="Body 2"/>
    <w:basedOn w:val="Normal"/>
    <w:rsid w:val="00E63BAF"/>
    <w:pPr>
      <w:widowControl w:val="0"/>
      <w:autoSpaceDE w:val="0"/>
      <w:autoSpaceDN w:val="0"/>
      <w:adjustRightInd w:val="0"/>
      <w:spacing w:after="140" w:line="290" w:lineRule="auto"/>
      <w:ind w:left="1247"/>
    </w:pPr>
    <w:rPr>
      <w:rFonts w:ascii="Tahoma" w:hAnsi="Tahoma"/>
      <w:kern w:val="20"/>
      <w:szCs w:val="24"/>
    </w:rPr>
  </w:style>
  <w:style w:type="paragraph" w:customStyle="1" w:styleId="SubTtulo">
    <w:name w:val="SubTítulo"/>
    <w:basedOn w:val="Normal"/>
    <w:next w:val="Body"/>
    <w:rsid w:val="00A5342A"/>
    <w:pPr>
      <w:keepNext/>
      <w:widowControl w:val="0"/>
      <w:autoSpaceDE w:val="0"/>
      <w:autoSpaceDN w:val="0"/>
      <w:adjustRightInd w:val="0"/>
      <w:spacing w:before="140" w:after="140" w:line="290" w:lineRule="auto"/>
      <w:outlineLvl w:val="0"/>
    </w:pPr>
    <w:rPr>
      <w:rFonts w:ascii="Tahoma" w:hAnsi="Tahoma"/>
      <w:b/>
      <w:kern w:val="21"/>
      <w:sz w:val="21"/>
      <w:szCs w:val="24"/>
    </w:rPr>
  </w:style>
  <w:style w:type="paragraph" w:customStyle="1" w:styleId="UCRoman1">
    <w:name w:val="UCRoman 1"/>
    <w:basedOn w:val="Normal"/>
    <w:rsid w:val="00E63BAF"/>
    <w:pPr>
      <w:widowControl w:val="0"/>
      <w:numPr>
        <w:numId w:val="8"/>
      </w:numPr>
      <w:tabs>
        <w:tab w:val="left" w:pos="567"/>
      </w:tabs>
      <w:autoSpaceDE w:val="0"/>
      <w:autoSpaceDN w:val="0"/>
      <w:adjustRightInd w:val="0"/>
      <w:spacing w:after="140" w:line="290" w:lineRule="auto"/>
    </w:pPr>
    <w:rPr>
      <w:rFonts w:ascii="Tahoma" w:hAnsi="Tahoma"/>
      <w:kern w:val="20"/>
      <w:szCs w:val="24"/>
    </w:rPr>
  </w:style>
  <w:style w:type="paragraph" w:customStyle="1" w:styleId="alpha5">
    <w:name w:val="alpha 5"/>
    <w:basedOn w:val="Normal"/>
    <w:rsid w:val="00E63BAF"/>
    <w:pPr>
      <w:widowControl w:val="0"/>
      <w:numPr>
        <w:numId w:val="9"/>
      </w:numPr>
      <w:tabs>
        <w:tab w:val="left" w:pos="3289"/>
      </w:tabs>
      <w:autoSpaceDE w:val="0"/>
      <w:autoSpaceDN w:val="0"/>
      <w:adjustRightInd w:val="0"/>
      <w:spacing w:after="140" w:line="290" w:lineRule="auto"/>
    </w:pPr>
    <w:rPr>
      <w:rFonts w:ascii="Tahoma" w:hAnsi="Tahoma"/>
      <w:kern w:val="20"/>
    </w:rPr>
  </w:style>
  <w:style w:type="character" w:customStyle="1" w:styleId="DeltaViewComment">
    <w:name w:val="DeltaView Comment"/>
    <w:uiPriority w:val="99"/>
    <w:rsid w:val="00A5342A"/>
    <w:rPr>
      <w:color w:val="000000"/>
    </w:rPr>
  </w:style>
  <w:style w:type="character" w:customStyle="1" w:styleId="DeltaViewInsertedComment">
    <w:name w:val="DeltaView Inserted Comment"/>
    <w:uiPriority w:val="99"/>
    <w:rsid w:val="00A5342A"/>
    <w:rPr>
      <w:color w:val="0000FF"/>
      <w:u w:val="double"/>
    </w:rPr>
  </w:style>
  <w:style w:type="character" w:customStyle="1" w:styleId="DeltaViewDeletedComment">
    <w:name w:val="DeltaView Deleted Comment"/>
    <w:uiPriority w:val="99"/>
    <w:rsid w:val="00A5342A"/>
    <w:rPr>
      <w:strike/>
      <w:color w:val="FF0000"/>
    </w:rPr>
  </w:style>
  <w:style w:type="paragraph" w:customStyle="1" w:styleId="Assin0">
    <w:name w:val="Assin"/>
    <w:basedOn w:val="Normal"/>
    <w:rsid w:val="00A5342A"/>
    <w:pPr>
      <w:tabs>
        <w:tab w:val="left" w:pos="1247"/>
      </w:tabs>
      <w:spacing w:after="240" w:line="290" w:lineRule="auto"/>
      <w:ind w:left="2041"/>
      <w:jc w:val="left"/>
    </w:pPr>
    <w:rPr>
      <w:rFonts w:ascii="Tahoma" w:hAnsi="Tahoma"/>
      <w:kern w:val="20"/>
      <w:sz w:val="22"/>
      <w:lang w:eastAsia="en-US"/>
    </w:rPr>
  </w:style>
  <w:style w:type="paragraph" w:customStyle="1" w:styleId="TtuloAnexo">
    <w:name w:val="Título/Anexo"/>
    <w:basedOn w:val="Normal"/>
    <w:next w:val="Body"/>
    <w:rsid w:val="00A5342A"/>
    <w:pPr>
      <w:keepNext/>
      <w:pageBreakBefore/>
      <w:spacing w:after="240" w:line="290" w:lineRule="auto"/>
      <w:jc w:val="center"/>
      <w:outlineLvl w:val="3"/>
    </w:pPr>
    <w:rPr>
      <w:rFonts w:ascii="Tahoma" w:hAnsi="Tahoma"/>
      <w:b/>
      <w:kern w:val="23"/>
      <w:sz w:val="22"/>
      <w:szCs w:val="24"/>
      <w:lang w:eastAsia="en-US"/>
    </w:rPr>
  </w:style>
  <w:style w:type="paragraph" w:customStyle="1" w:styleId="CellBody">
    <w:name w:val="CellBody"/>
    <w:basedOn w:val="Normal"/>
    <w:rsid w:val="00E63BAF"/>
    <w:pPr>
      <w:spacing w:before="60" w:after="60" w:line="290" w:lineRule="auto"/>
      <w:jc w:val="left"/>
    </w:pPr>
    <w:rPr>
      <w:rFonts w:ascii="Tahoma" w:hAnsi="Tahoma"/>
      <w:kern w:val="20"/>
      <w:lang w:eastAsia="en-US"/>
    </w:rPr>
  </w:style>
  <w:style w:type="paragraph" w:customStyle="1" w:styleId="c3">
    <w:name w:val="c3"/>
    <w:basedOn w:val="Normal"/>
    <w:rsid w:val="00E63BAF"/>
    <w:pPr>
      <w:spacing w:line="240" w:lineRule="atLeast"/>
      <w:jc w:val="center"/>
    </w:pPr>
    <w:rPr>
      <w:rFonts w:ascii="Times" w:hAnsi="Times"/>
      <w:sz w:val="24"/>
      <w:szCs w:val="24"/>
    </w:rPr>
  </w:style>
  <w:style w:type="paragraph" w:customStyle="1" w:styleId="p3">
    <w:name w:val="p3"/>
    <w:basedOn w:val="Normal"/>
    <w:rsid w:val="00E63BAF"/>
    <w:pPr>
      <w:tabs>
        <w:tab w:val="left" w:pos="720"/>
      </w:tabs>
      <w:spacing w:line="240" w:lineRule="atLeast"/>
    </w:pPr>
    <w:rPr>
      <w:rFonts w:ascii="Times" w:hAnsi="Times"/>
      <w:sz w:val="24"/>
      <w:lang w:eastAsia="en-US"/>
    </w:rPr>
  </w:style>
  <w:style w:type="paragraph" w:customStyle="1" w:styleId="CharCharCharCharCharCharCharChar">
    <w:name w:val="Char Char Char Char Char Char Char Char"/>
    <w:basedOn w:val="Normal"/>
    <w:rsid w:val="00E63BAF"/>
    <w:pPr>
      <w:spacing w:after="160" w:line="240" w:lineRule="exact"/>
      <w:jc w:val="left"/>
    </w:pPr>
    <w:rPr>
      <w:rFonts w:ascii="Verdana" w:hAnsi="Verdana"/>
      <w:lang w:val="en-US" w:eastAsia="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E63BAF"/>
    <w:pPr>
      <w:widowControl w:val="0"/>
      <w:adjustRightInd w:val="0"/>
      <w:spacing w:after="160" w:line="240" w:lineRule="exact"/>
      <w:textAlignment w:val="baseline"/>
    </w:pPr>
    <w:rPr>
      <w:rFonts w:ascii="Verdana" w:eastAsia="MS Mincho" w:hAnsi="Verdana"/>
      <w:lang w:val="en-US" w:eastAsia="en-US"/>
    </w:rPr>
  </w:style>
  <w:style w:type="paragraph" w:styleId="Saudao">
    <w:name w:val="Salutation"/>
    <w:basedOn w:val="Normal"/>
    <w:next w:val="Normal"/>
    <w:link w:val="SaudaoChar"/>
    <w:rsid w:val="00E63BAF"/>
    <w:pPr>
      <w:autoSpaceDE w:val="0"/>
      <w:autoSpaceDN w:val="0"/>
      <w:adjustRightInd w:val="0"/>
      <w:ind w:firstLine="1440"/>
    </w:pPr>
    <w:rPr>
      <w:sz w:val="24"/>
      <w:szCs w:val="24"/>
    </w:rPr>
  </w:style>
  <w:style w:type="character" w:customStyle="1" w:styleId="SaudaoChar">
    <w:name w:val="Saudação Char"/>
    <w:basedOn w:val="Fontepargpadro"/>
    <w:link w:val="Saudao"/>
    <w:rsid w:val="00C156C8"/>
    <w:rPr>
      <w:rFonts w:ascii="Arial" w:hAnsi="Arial"/>
      <w:sz w:val="24"/>
      <w:szCs w:val="24"/>
    </w:rPr>
  </w:style>
  <w:style w:type="paragraph" w:customStyle="1" w:styleId="PargrafodaLista1">
    <w:name w:val="Parágrafo da Lista1"/>
    <w:basedOn w:val="Normal"/>
    <w:qFormat/>
    <w:rsid w:val="00E63BAF"/>
    <w:pPr>
      <w:ind w:left="708"/>
      <w:jc w:val="left"/>
    </w:pPr>
    <w:rPr>
      <w:sz w:val="24"/>
      <w:szCs w:val="24"/>
    </w:rPr>
  </w:style>
  <w:style w:type="paragraph" w:customStyle="1" w:styleId="Reviso1">
    <w:name w:val="Revisão1"/>
    <w:hidden/>
    <w:uiPriority w:val="99"/>
    <w:semiHidden/>
    <w:rsid w:val="00C156C8"/>
    <w:rPr>
      <w:sz w:val="24"/>
      <w:szCs w:val="24"/>
    </w:rPr>
  </w:style>
  <w:style w:type="paragraph" w:customStyle="1" w:styleId="Normal11pt">
    <w:name w:val="Normal + 11 pt"/>
    <w:aliases w:val="Justificado"/>
    <w:basedOn w:val="Corpodetexto2"/>
    <w:rsid w:val="00C156C8"/>
    <w:pPr>
      <w:widowControl/>
      <w:tabs>
        <w:tab w:val="left" w:pos="-4253"/>
      </w:tabs>
      <w:autoSpaceDE/>
      <w:autoSpaceDN/>
      <w:adjustRightInd/>
      <w:spacing w:after="120"/>
    </w:pPr>
    <w:rPr>
      <w:color w:val="auto"/>
      <w:sz w:val="22"/>
      <w:szCs w:val="22"/>
    </w:rPr>
  </w:style>
  <w:style w:type="paragraph" w:customStyle="1" w:styleId="CharCharCharCharCharCharCharChar1">
    <w:name w:val="Char Char Char Char Char Char Char Char1"/>
    <w:basedOn w:val="Normal"/>
    <w:rsid w:val="00E63BAF"/>
    <w:pPr>
      <w:spacing w:after="160" w:line="240" w:lineRule="exact"/>
      <w:jc w:val="left"/>
    </w:pPr>
    <w:rPr>
      <w:rFonts w:ascii="Verdana" w:hAnsi="Verdana"/>
      <w:lang w:val="en-US" w:eastAsia="en-US"/>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1"/>
    <w:basedOn w:val="Normal"/>
    <w:rsid w:val="00E63BAF"/>
    <w:pPr>
      <w:widowControl w:val="0"/>
      <w:adjustRightInd w:val="0"/>
      <w:spacing w:after="160" w:line="240" w:lineRule="exact"/>
      <w:textAlignment w:val="baseline"/>
    </w:pPr>
    <w:rPr>
      <w:rFonts w:ascii="Verdana" w:eastAsia="MS Mincho" w:hAnsi="Verdana"/>
      <w:lang w:val="en-US" w:eastAsia="en-US"/>
    </w:rPr>
  </w:style>
  <w:style w:type="paragraph" w:customStyle="1" w:styleId="CorpodetextobtBT">
    <w:name w:val="Corpo de texto.bt.BT"/>
    <w:basedOn w:val="Normal"/>
    <w:uiPriority w:val="99"/>
    <w:rsid w:val="00E63BAF"/>
    <w:rPr>
      <w:sz w:val="24"/>
    </w:rPr>
  </w:style>
  <w:style w:type="character" w:customStyle="1" w:styleId="TextodocorpoGeorgia105pt">
    <w:name w:val="Texto do corpo + Georgia;10;5 pt"/>
    <w:rsid w:val="00C156C8"/>
    <w:rPr>
      <w:rFonts w:ascii="Georgia" w:eastAsia="Georgia" w:hAnsi="Georgia" w:cs="Georgia"/>
      <w:b w:val="0"/>
      <w:bCs w:val="0"/>
      <w:i w:val="0"/>
      <w:iCs w:val="0"/>
      <w:smallCaps w:val="0"/>
      <w:strike w:val="0"/>
      <w:color w:val="000000"/>
      <w:spacing w:val="0"/>
      <w:w w:val="100"/>
      <w:position w:val="0"/>
      <w:sz w:val="21"/>
      <w:szCs w:val="21"/>
      <w:u w:val="none"/>
      <w:lang w:val="pt-BR"/>
    </w:rPr>
  </w:style>
  <w:style w:type="paragraph" w:customStyle="1" w:styleId="ListaColorida-nfase11">
    <w:name w:val="Lista Colorida - Ênfase 11"/>
    <w:basedOn w:val="Normal"/>
    <w:uiPriority w:val="34"/>
    <w:qFormat/>
    <w:rsid w:val="00C156C8"/>
    <w:pPr>
      <w:spacing w:after="140"/>
      <w:ind w:left="708"/>
    </w:pPr>
  </w:style>
  <w:style w:type="paragraph" w:customStyle="1" w:styleId="roman4">
    <w:name w:val="roman 4"/>
    <w:basedOn w:val="Normal"/>
    <w:rsid w:val="00E63BAF"/>
    <w:pPr>
      <w:numPr>
        <w:numId w:val="10"/>
      </w:numPr>
      <w:spacing w:after="140" w:line="290" w:lineRule="auto"/>
    </w:pPr>
    <w:rPr>
      <w:rFonts w:ascii="Tahoma" w:hAnsi="Tahoma"/>
      <w:kern w:val="20"/>
      <w:lang w:eastAsia="en-US"/>
    </w:rPr>
  </w:style>
  <w:style w:type="paragraph" w:customStyle="1" w:styleId="roman3">
    <w:name w:val="roman 3"/>
    <w:basedOn w:val="Normal"/>
    <w:rsid w:val="00E63BAF"/>
    <w:pPr>
      <w:numPr>
        <w:numId w:val="11"/>
      </w:numPr>
      <w:spacing w:after="140" w:line="290" w:lineRule="auto"/>
    </w:pPr>
    <w:rPr>
      <w:rFonts w:ascii="Tahoma" w:hAnsi="Tahoma"/>
      <w:kern w:val="20"/>
      <w:lang w:eastAsia="en-US"/>
    </w:rPr>
  </w:style>
  <w:style w:type="paragraph" w:styleId="Commarcadores">
    <w:name w:val="List Bullet"/>
    <w:aliases w:val="lb"/>
    <w:basedOn w:val="Normal"/>
    <w:rsid w:val="00E63BAF"/>
    <w:pPr>
      <w:numPr>
        <w:numId w:val="12"/>
      </w:numPr>
      <w:contextualSpacing/>
      <w:jc w:val="left"/>
    </w:pPr>
    <w:rPr>
      <w:sz w:val="24"/>
      <w:szCs w:val="24"/>
    </w:rPr>
  </w:style>
  <w:style w:type="paragraph" w:customStyle="1" w:styleId="Normal1">
    <w:name w:val="Normal1"/>
    <w:uiPriority w:val="99"/>
    <w:rsid w:val="00C156C8"/>
    <w:pPr>
      <w:contextualSpacing/>
    </w:pPr>
    <w:rPr>
      <w:color w:val="000000"/>
      <w:sz w:val="24"/>
      <w:szCs w:val="22"/>
    </w:rPr>
  </w:style>
  <w:style w:type="character" w:customStyle="1" w:styleId="WW8Num1z0">
    <w:name w:val="WW8Num1z0"/>
    <w:rsid w:val="00C156C8"/>
    <w:rPr>
      <w:rFonts w:ascii="Symbol" w:hAnsi="Symbol"/>
    </w:rPr>
  </w:style>
  <w:style w:type="character" w:customStyle="1" w:styleId="WW8Num1z2">
    <w:name w:val="WW8Num1z2"/>
    <w:rsid w:val="00C156C8"/>
    <w:rPr>
      <w:rFonts w:ascii="Courier New" w:hAnsi="Courier New" w:cs="Courier New"/>
    </w:rPr>
  </w:style>
  <w:style w:type="character" w:customStyle="1" w:styleId="WW8Num1z3">
    <w:name w:val="WW8Num1z3"/>
    <w:rsid w:val="00C156C8"/>
    <w:rPr>
      <w:rFonts w:ascii="Wingdings" w:hAnsi="Wingdings"/>
    </w:rPr>
  </w:style>
  <w:style w:type="character" w:customStyle="1" w:styleId="WW8Num2z0">
    <w:name w:val="WW8Num2z0"/>
    <w:rsid w:val="00C156C8"/>
    <w:rPr>
      <w:spacing w:val="0"/>
    </w:rPr>
  </w:style>
  <w:style w:type="character" w:customStyle="1" w:styleId="WW8Num4z0">
    <w:name w:val="WW8Num4z0"/>
    <w:rsid w:val="00C156C8"/>
    <w:rPr>
      <w:spacing w:val="0"/>
    </w:rPr>
  </w:style>
  <w:style w:type="character" w:customStyle="1" w:styleId="WW8Num6z0">
    <w:name w:val="WW8Num6z0"/>
    <w:rsid w:val="00C156C8"/>
    <w:rPr>
      <w:b w:val="0"/>
    </w:rPr>
  </w:style>
  <w:style w:type="character" w:customStyle="1" w:styleId="WW8Num7z0">
    <w:name w:val="WW8Num7z0"/>
    <w:rsid w:val="00C156C8"/>
    <w:rPr>
      <w:rFonts w:ascii="Times New Roman" w:hAnsi="Times New Roman" w:cs="Times New Roman"/>
    </w:rPr>
  </w:style>
  <w:style w:type="character" w:customStyle="1" w:styleId="WW8Num9z0">
    <w:name w:val="WW8Num9z0"/>
    <w:rsid w:val="00C156C8"/>
    <w:rPr>
      <w:b/>
    </w:rPr>
  </w:style>
  <w:style w:type="character" w:customStyle="1" w:styleId="WW8Num11z0">
    <w:name w:val="WW8Num11z0"/>
    <w:rsid w:val="00C156C8"/>
    <w:rPr>
      <w:rFonts w:ascii="Courier" w:hAnsi="Courier"/>
    </w:rPr>
  </w:style>
  <w:style w:type="character" w:customStyle="1" w:styleId="Fontepargpadro2">
    <w:name w:val="Fonte parág. padrão2"/>
    <w:rsid w:val="00C156C8"/>
  </w:style>
  <w:style w:type="character" w:customStyle="1" w:styleId="WW8Num5z0">
    <w:name w:val="WW8Num5z0"/>
    <w:rsid w:val="00C156C8"/>
    <w:rPr>
      <w:rFonts w:ascii="Times New Roman" w:hAnsi="Times New Roman" w:cs="Times New Roman"/>
    </w:rPr>
  </w:style>
  <w:style w:type="character" w:customStyle="1" w:styleId="WW8Num10z0">
    <w:name w:val="WW8Num10z0"/>
    <w:rsid w:val="00C156C8"/>
    <w:rPr>
      <w:b w:val="0"/>
    </w:rPr>
  </w:style>
  <w:style w:type="character" w:customStyle="1" w:styleId="WW8Num13z2">
    <w:name w:val="WW8Num13z2"/>
    <w:rsid w:val="00C156C8"/>
    <w:rPr>
      <w:rFonts w:ascii="Times New Roman" w:eastAsia="Times New Roman" w:hAnsi="Times New Roman" w:cs="Times New Roman"/>
    </w:rPr>
  </w:style>
  <w:style w:type="character" w:customStyle="1" w:styleId="WW8Num14z0">
    <w:name w:val="WW8Num14z0"/>
    <w:rsid w:val="00C156C8"/>
    <w:rPr>
      <w:b w:val="0"/>
    </w:rPr>
  </w:style>
  <w:style w:type="character" w:customStyle="1" w:styleId="WW8Num15z0">
    <w:name w:val="WW8Num15z0"/>
    <w:rsid w:val="00C156C8"/>
    <w:rPr>
      <w:b w:val="0"/>
    </w:rPr>
  </w:style>
  <w:style w:type="character" w:customStyle="1" w:styleId="Fontepargpadro1">
    <w:name w:val="Fonte parág. padrão1"/>
    <w:rsid w:val="00C156C8"/>
  </w:style>
  <w:style w:type="character" w:customStyle="1" w:styleId="Refdecomentrio1">
    <w:name w:val="Ref. de comentário1"/>
    <w:rsid w:val="00C156C8"/>
    <w:rPr>
      <w:sz w:val="16"/>
      <w:szCs w:val="16"/>
    </w:rPr>
  </w:style>
  <w:style w:type="character" w:customStyle="1" w:styleId="FootnoteCharacters">
    <w:name w:val="Footnote Characters"/>
    <w:rsid w:val="00C156C8"/>
    <w:rPr>
      <w:vertAlign w:val="superscript"/>
    </w:rPr>
  </w:style>
  <w:style w:type="character" w:customStyle="1" w:styleId="Caracteresdenotaderodap">
    <w:name w:val="Caracteres de nota de rodapé"/>
    <w:rsid w:val="00C156C8"/>
    <w:rPr>
      <w:vertAlign w:val="superscript"/>
    </w:rPr>
  </w:style>
  <w:style w:type="character" w:customStyle="1" w:styleId="Refdecomentrio2">
    <w:name w:val="Ref. de comentário2"/>
    <w:rsid w:val="00C156C8"/>
    <w:rPr>
      <w:sz w:val="16"/>
      <w:szCs w:val="16"/>
    </w:rPr>
  </w:style>
  <w:style w:type="paragraph" w:customStyle="1" w:styleId="Ttulo10">
    <w:name w:val="Título1"/>
    <w:basedOn w:val="Normal"/>
    <w:next w:val="Corpodetexto"/>
    <w:rsid w:val="00E63BAF"/>
    <w:pPr>
      <w:keepNext/>
      <w:suppressAutoHyphens/>
      <w:spacing w:before="240"/>
    </w:pPr>
    <w:rPr>
      <w:rFonts w:eastAsia="SimSun" w:cs="Tahoma"/>
      <w:sz w:val="28"/>
      <w:szCs w:val="28"/>
      <w:lang w:eastAsia="ar-SA"/>
    </w:rPr>
  </w:style>
  <w:style w:type="paragraph" w:customStyle="1" w:styleId="Legenda2">
    <w:name w:val="Legenda2"/>
    <w:basedOn w:val="Normal"/>
    <w:rsid w:val="00C156C8"/>
    <w:pPr>
      <w:suppressLineNumbers/>
      <w:suppressAutoHyphens/>
      <w:spacing w:before="120"/>
    </w:pPr>
    <w:rPr>
      <w:rFonts w:cs="Tahoma"/>
      <w:i/>
      <w:iCs/>
      <w:sz w:val="24"/>
      <w:szCs w:val="24"/>
      <w:lang w:eastAsia="ar-SA"/>
    </w:rPr>
  </w:style>
  <w:style w:type="paragraph" w:customStyle="1" w:styleId="ndice">
    <w:name w:val="Índice"/>
    <w:basedOn w:val="Normal"/>
    <w:rsid w:val="00E63BAF"/>
    <w:pPr>
      <w:suppressLineNumbers/>
      <w:suppressAutoHyphens/>
    </w:pPr>
    <w:rPr>
      <w:rFonts w:cs="Tahoma"/>
      <w:sz w:val="24"/>
      <w:szCs w:val="24"/>
      <w:lang w:eastAsia="ar-SA"/>
    </w:rPr>
  </w:style>
  <w:style w:type="paragraph" w:customStyle="1" w:styleId="Heading">
    <w:name w:val="Heading"/>
    <w:basedOn w:val="Normal"/>
    <w:rsid w:val="00E63BAF"/>
    <w:pPr>
      <w:keepNext/>
      <w:suppressAutoHyphens/>
      <w:spacing w:after="140" w:line="290" w:lineRule="auto"/>
    </w:pPr>
    <w:rPr>
      <w:rFonts w:eastAsia="MS Mincho" w:cs="Tahoma"/>
      <w:b/>
      <w:sz w:val="22"/>
      <w:szCs w:val="28"/>
      <w:lang w:eastAsia="ar-SA"/>
    </w:rPr>
  </w:style>
  <w:style w:type="paragraph" w:customStyle="1" w:styleId="Caption1">
    <w:name w:val="Caption1"/>
    <w:basedOn w:val="Normal"/>
    <w:rsid w:val="00C156C8"/>
    <w:pPr>
      <w:suppressLineNumbers/>
      <w:suppressAutoHyphens/>
      <w:spacing w:before="120"/>
    </w:pPr>
    <w:rPr>
      <w:rFonts w:cs="Tahoma"/>
      <w:i/>
      <w:iCs/>
      <w:sz w:val="24"/>
      <w:szCs w:val="24"/>
      <w:lang w:eastAsia="ar-SA"/>
    </w:rPr>
  </w:style>
  <w:style w:type="paragraph" w:customStyle="1" w:styleId="Index">
    <w:name w:val="Index"/>
    <w:basedOn w:val="Normal"/>
    <w:rsid w:val="00E63BAF"/>
    <w:pPr>
      <w:suppressLineNumbers/>
      <w:suppressAutoHyphens/>
    </w:pPr>
    <w:rPr>
      <w:rFonts w:cs="Tahoma"/>
      <w:sz w:val="24"/>
      <w:szCs w:val="24"/>
      <w:lang w:eastAsia="ar-SA"/>
    </w:rPr>
  </w:style>
  <w:style w:type="paragraph" w:customStyle="1" w:styleId="Societrio">
    <w:name w:val="Societário"/>
    <w:basedOn w:val="Normal"/>
    <w:rsid w:val="00E63BAF"/>
    <w:pPr>
      <w:suppressAutoHyphens/>
    </w:pPr>
    <w:rPr>
      <w:rFonts w:ascii="Courier" w:hAnsi="Courier"/>
      <w:sz w:val="24"/>
      <w:szCs w:val="24"/>
      <w:lang w:eastAsia="ar-SA"/>
    </w:rPr>
  </w:style>
  <w:style w:type="paragraph" w:customStyle="1" w:styleId="Villas">
    <w:name w:val="Villas"/>
    <w:basedOn w:val="Normal"/>
    <w:rsid w:val="00E63BAF"/>
    <w:pPr>
      <w:suppressAutoHyphens/>
    </w:pPr>
    <w:rPr>
      <w:sz w:val="36"/>
      <w:szCs w:val="36"/>
      <w:lang w:eastAsia="ar-SA"/>
    </w:rPr>
  </w:style>
  <w:style w:type="paragraph" w:styleId="Subttulo0">
    <w:name w:val="Subtitle"/>
    <w:basedOn w:val="Heading"/>
    <w:next w:val="Corpodetexto"/>
    <w:link w:val="SubttuloChar"/>
    <w:qFormat/>
    <w:rsid w:val="00C156C8"/>
    <w:pPr>
      <w:jc w:val="center"/>
    </w:pPr>
    <w:rPr>
      <w:i/>
      <w:iCs/>
    </w:rPr>
  </w:style>
  <w:style w:type="character" w:customStyle="1" w:styleId="SubttuloChar">
    <w:name w:val="Subtítulo Char"/>
    <w:basedOn w:val="Fontepargpadro"/>
    <w:link w:val="Subttulo0"/>
    <w:rsid w:val="00C156C8"/>
    <w:rPr>
      <w:rFonts w:ascii="Arial" w:eastAsia="MS Mincho" w:hAnsi="Arial" w:cs="Tahoma"/>
      <w:i/>
      <w:iCs/>
      <w:sz w:val="28"/>
      <w:szCs w:val="28"/>
      <w:lang w:eastAsia="ar-SA"/>
    </w:rPr>
  </w:style>
  <w:style w:type="paragraph" w:customStyle="1" w:styleId="5">
    <w:name w:val="5"/>
    <w:rsid w:val="00C156C8"/>
    <w:pPr>
      <w:tabs>
        <w:tab w:val="left" w:pos="5103"/>
        <w:tab w:val="right" w:pos="9072"/>
      </w:tabs>
      <w:suppressAutoHyphens/>
      <w:spacing w:line="360" w:lineRule="exact"/>
      <w:jc w:val="both"/>
    </w:pPr>
    <w:rPr>
      <w:rFonts w:ascii="Arial" w:eastAsia="Arial" w:hAnsi="Arial" w:cs="Arial"/>
      <w:sz w:val="24"/>
      <w:szCs w:val="24"/>
      <w:lang w:eastAsia="ar-SA"/>
    </w:rPr>
  </w:style>
  <w:style w:type="paragraph" w:customStyle="1" w:styleId="Recuodecorpodetexto21">
    <w:name w:val="Recuo de corpo de texto 21"/>
    <w:basedOn w:val="Normal"/>
    <w:rsid w:val="00E63BAF"/>
    <w:pPr>
      <w:suppressAutoHyphens/>
      <w:ind w:left="1416"/>
      <w:jc w:val="left"/>
    </w:pPr>
    <w:rPr>
      <w:sz w:val="28"/>
      <w:szCs w:val="28"/>
      <w:lang w:eastAsia="ar-SA"/>
    </w:rPr>
  </w:style>
  <w:style w:type="paragraph" w:customStyle="1" w:styleId="0B">
    <w:name w:val="0B"/>
    <w:rsid w:val="00C156C8"/>
    <w:pPr>
      <w:widowControl w:val="0"/>
      <w:tabs>
        <w:tab w:val="left" w:pos="1701"/>
        <w:tab w:val="left" w:pos="7655"/>
      </w:tabs>
      <w:suppressAutoHyphens/>
      <w:spacing w:line="360" w:lineRule="auto"/>
      <w:jc w:val="both"/>
    </w:pPr>
    <w:rPr>
      <w:rFonts w:ascii="Arial" w:eastAsia="Arial" w:hAnsi="Arial" w:cs="Arial"/>
      <w:sz w:val="22"/>
      <w:szCs w:val="22"/>
      <w:lang w:eastAsia="ar-SA"/>
    </w:rPr>
  </w:style>
  <w:style w:type="paragraph" w:customStyle="1" w:styleId="Recuodecorpodetexto31">
    <w:name w:val="Recuo de corpo de texto 31"/>
    <w:basedOn w:val="Normal"/>
    <w:rsid w:val="00E63BAF"/>
    <w:pPr>
      <w:suppressAutoHyphens/>
      <w:ind w:left="708"/>
      <w:jc w:val="left"/>
    </w:pPr>
    <w:rPr>
      <w:sz w:val="28"/>
      <w:szCs w:val="28"/>
      <w:lang w:eastAsia="ar-SA"/>
    </w:rPr>
  </w:style>
  <w:style w:type="paragraph" w:customStyle="1" w:styleId="Corpodetexto21">
    <w:name w:val="Corpo de texto 21"/>
    <w:basedOn w:val="Normal"/>
    <w:rsid w:val="00E63BAF"/>
    <w:pPr>
      <w:suppressAutoHyphens/>
    </w:pPr>
    <w:rPr>
      <w:b/>
      <w:bCs/>
      <w:sz w:val="24"/>
      <w:szCs w:val="24"/>
      <w:lang w:eastAsia="ar-SA"/>
    </w:rPr>
  </w:style>
  <w:style w:type="paragraph" w:customStyle="1" w:styleId="Corpodetexto31">
    <w:name w:val="Corpo de texto 31"/>
    <w:basedOn w:val="Normal"/>
    <w:rsid w:val="00E63BAF"/>
    <w:pPr>
      <w:suppressAutoHyphens/>
    </w:pPr>
    <w:rPr>
      <w:sz w:val="22"/>
      <w:szCs w:val="22"/>
      <w:lang w:eastAsia="ar-SA"/>
    </w:rPr>
  </w:style>
  <w:style w:type="paragraph" w:customStyle="1" w:styleId="003-NCGreto">
    <w:name w:val="003-NCG_reto"/>
    <w:rsid w:val="00C156C8"/>
    <w:pPr>
      <w:widowControl w:val="0"/>
      <w:tabs>
        <w:tab w:val="left" w:pos="1701"/>
      </w:tabs>
      <w:suppressAutoHyphens/>
      <w:spacing w:line="360" w:lineRule="atLeast"/>
      <w:jc w:val="both"/>
    </w:pPr>
    <w:rPr>
      <w:rFonts w:ascii="Arial" w:eastAsia="Arial" w:hAnsi="Arial" w:cs="Arial"/>
      <w:sz w:val="24"/>
      <w:szCs w:val="24"/>
      <w:lang w:eastAsia="ar-SA"/>
    </w:rPr>
  </w:style>
  <w:style w:type="paragraph" w:customStyle="1" w:styleId="TEXTO">
    <w:name w:val="TEXTO"/>
    <w:basedOn w:val="Normal"/>
    <w:rsid w:val="00E63BAF"/>
    <w:pPr>
      <w:suppressAutoHyphens/>
    </w:pPr>
    <w:rPr>
      <w:rFonts w:ascii="CG Times" w:hAnsi="CG Times"/>
      <w:sz w:val="24"/>
      <w:lang w:eastAsia="ar-SA"/>
    </w:rPr>
  </w:style>
  <w:style w:type="paragraph" w:customStyle="1" w:styleId="Legal2L1">
    <w:name w:val="Legal2_L1"/>
    <w:basedOn w:val="Normal"/>
    <w:next w:val="Normal"/>
    <w:rsid w:val="00C156C8"/>
    <w:pPr>
      <w:suppressAutoHyphens/>
      <w:spacing w:after="240"/>
    </w:pPr>
    <w:rPr>
      <w:sz w:val="24"/>
      <w:lang w:val="en-US" w:eastAsia="ar-SA"/>
    </w:rPr>
  </w:style>
  <w:style w:type="paragraph" w:customStyle="1" w:styleId="BodyTextFlush">
    <w:name w:val="Body Text Flush"/>
    <w:basedOn w:val="Normal"/>
    <w:rsid w:val="00C156C8"/>
    <w:pPr>
      <w:suppressAutoHyphens/>
      <w:spacing w:after="240"/>
    </w:pPr>
    <w:rPr>
      <w:sz w:val="24"/>
      <w:lang w:val="en-US" w:eastAsia="ar-SA"/>
    </w:rPr>
  </w:style>
  <w:style w:type="paragraph" w:customStyle="1" w:styleId="BalloonText1">
    <w:name w:val="Balloon Text1"/>
    <w:basedOn w:val="Normal"/>
    <w:rsid w:val="00E63BAF"/>
    <w:pPr>
      <w:suppressAutoHyphens/>
    </w:pPr>
    <w:rPr>
      <w:rFonts w:ascii="Tahoma" w:hAnsi="Tahoma" w:cs="Tahoma"/>
      <w:sz w:val="16"/>
      <w:szCs w:val="16"/>
      <w:lang w:eastAsia="ar-SA"/>
    </w:rPr>
  </w:style>
  <w:style w:type="paragraph" w:customStyle="1" w:styleId="Ttulo11">
    <w:name w:val="Título 11"/>
    <w:basedOn w:val="Normal"/>
    <w:next w:val="Normal"/>
    <w:rsid w:val="00E63BAF"/>
    <w:pPr>
      <w:keepNext/>
      <w:suppressAutoHyphens/>
      <w:spacing w:line="360" w:lineRule="atLeast"/>
      <w:ind w:right="58"/>
    </w:pPr>
    <w:rPr>
      <w:rFonts w:ascii="CG Times" w:hAnsi="CG Times"/>
      <w:sz w:val="22"/>
      <w:lang w:val="en-US" w:eastAsia="ar-SA"/>
    </w:rPr>
  </w:style>
  <w:style w:type="paragraph" w:customStyle="1" w:styleId="CharChar2CharCharChar1CharCharCharChar">
    <w:name w:val="Char Char2 Char Char Char1 Char Char Char Char"/>
    <w:basedOn w:val="Normal"/>
    <w:rsid w:val="00E63BAF"/>
    <w:pPr>
      <w:suppressAutoHyphens/>
      <w:spacing w:after="160" w:line="240" w:lineRule="exact"/>
      <w:jc w:val="left"/>
    </w:pPr>
    <w:rPr>
      <w:rFonts w:ascii="Verdana" w:eastAsia="MS Mincho" w:hAnsi="Verdana"/>
      <w:lang w:val="en-US" w:eastAsia="ar-SA"/>
    </w:rPr>
  </w:style>
  <w:style w:type="character" w:customStyle="1" w:styleId="TextodebaloChar1">
    <w:name w:val="Texto de balão Char1"/>
    <w:rsid w:val="00C156C8"/>
    <w:rPr>
      <w:rFonts w:ascii="Tahoma" w:eastAsia="Times New Roman" w:hAnsi="Tahoma" w:cs="Times New Roman"/>
      <w:sz w:val="16"/>
      <w:szCs w:val="16"/>
      <w:lang w:eastAsia="ar-SA"/>
    </w:rPr>
  </w:style>
  <w:style w:type="paragraph" w:customStyle="1" w:styleId="GradeMdia1-nfase21">
    <w:name w:val="Grade Média 1 - Ênfase 21"/>
    <w:basedOn w:val="Normal"/>
    <w:rsid w:val="00E63BAF"/>
    <w:pPr>
      <w:suppressAutoHyphens/>
      <w:ind w:left="708"/>
    </w:pPr>
    <w:rPr>
      <w:sz w:val="24"/>
      <w:szCs w:val="24"/>
      <w:lang w:eastAsia="ar-SA"/>
    </w:rPr>
  </w:style>
  <w:style w:type="paragraph" w:customStyle="1" w:styleId="CharChar1CharCharChar1CharCharCharCharCharCharCharCharCharCharCharCharCharCharCharCharCharCharCharCharCharChar">
    <w:name w:val="Char Char1 Char Char Char1 Char Char Char Char Char Char Char Char Char Char Char Char Char Char Char Char Char Char Char Char Char Char"/>
    <w:basedOn w:val="Normal"/>
    <w:rsid w:val="00E63BAF"/>
    <w:pPr>
      <w:suppressAutoHyphens/>
      <w:spacing w:after="160" w:line="240" w:lineRule="exact"/>
      <w:jc w:val="left"/>
    </w:pPr>
    <w:rPr>
      <w:rFonts w:ascii="Verdana" w:hAnsi="Verdana"/>
      <w:lang w:val="en-US" w:eastAsia="ar-SA"/>
    </w:rPr>
  </w:style>
  <w:style w:type="paragraph" w:customStyle="1" w:styleId="TextosemFormatao1">
    <w:name w:val="Texto sem Formatação1"/>
    <w:basedOn w:val="Normal"/>
    <w:rsid w:val="00E63BAF"/>
    <w:pPr>
      <w:suppressAutoHyphens/>
    </w:pPr>
    <w:rPr>
      <w:rFonts w:ascii="Courier New" w:hAnsi="Courier New"/>
      <w:lang w:eastAsia="ar-SA"/>
    </w:rPr>
  </w:style>
  <w:style w:type="paragraph" w:customStyle="1" w:styleId="Legenda1">
    <w:name w:val="Legenda1"/>
    <w:basedOn w:val="Normal"/>
    <w:next w:val="Normal"/>
    <w:rsid w:val="00E63BAF"/>
    <w:pPr>
      <w:suppressAutoHyphens/>
      <w:overflowPunct w:val="0"/>
      <w:autoSpaceDE w:val="0"/>
      <w:jc w:val="center"/>
      <w:textAlignment w:val="baseline"/>
    </w:pPr>
    <w:rPr>
      <w:b/>
      <w:spacing w:val="-3"/>
      <w:sz w:val="24"/>
      <w:lang w:val="en-US" w:eastAsia="ar-SA"/>
    </w:rPr>
  </w:style>
  <w:style w:type="paragraph" w:customStyle="1" w:styleId="TableContents">
    <w:name w:val="Table Contents"/>
    <w:basedOn w:val="Normal"/>
    <w:rsid w:val="00E63BAF"/>
    <w:pPr>
      <w:suppressLineNumbers/>
      <w:suppressAutoHyphens/>
    </w:pPr>
    <w:rPr>
      <w:sz w:val="24"/>
      <w:szCs w:val="24"/>
      <w:lang w:eastAsia="ar-SA"/>
    </w:rPr>
  </w:style>
  <w:style w:type="paragraph" w:customStyle="1" w:styleId="TableHeading">
    <w:name w:val="Table Heading"/>
    <w:basedOn w:val="TableContents"/>
    <w:rsid w:val="00C156C8"/>
    <w:pPr>
      <w:jc w:val="center"/>
    </w:pPr>
    <w:rPr>
      <w:b/>
      <w:bCs/>
    </w:rPr>
  </w:style>
  <w:style w:type="paragraph" w:customStyle="1" w:styleId="Framecontents">
    <w:name w:val="Frame contents"/>
    <w:basedOn w:val="Corpodetexto"/>
    <w:rsid w:val="00E63BAF"/>
    <w:pPr>
      <w:suppressAutoHyphens/>
    </w:pPr>
    <w:rPr>
      <w:i/>
      <w:iCs/>
      <w:sz w:val="24"/>
      <w:szCs w:val="24"/>
      <w:u w:val="single"/>
      <w:lang w:eastAsia="ar-SA"/>
    </w:rPr>
  </w:style>
  <w:style w:type="paragraph" w:customStyle="1" w:styleId="Corpodetexto22">
    <w:name w:val="Corpo de texto 22"/>
    <w:basedOn w:val="Normal"/>
    <w:rsid w:val="00C156C8"/>
    <w:pPr>
      <w:suppressAutoHyphens/>
      <w:spacing w:line="480" w:lineRule="auto"/>
    </w:pPr>
    <w:rPr>
      <w:sz w:val="24"/>
      <w:szCs w:val="24"/>
      <w:lang w:eastAsia="ar-SA"/>
    </w:rPr>
  </w:style>
  <w:style w:type="paragraph" w:customStyle="1" w:styleId="Commarcadores1">
    <w:name w:val="Com marcadores1"/>
    <w:basedOn w:val="Normal"/>
    <w:rsid w:val="00E63BAF"/>
    <w:pPr>
      <w:suppressAutoHyphens/>
    </w:pPr>
    <w:rPr>
      <w:sz w:val="24"/>
      <w:szCs w:val="24"/>
      <w:lang w:eastAsia="ar-SA"/>
    </w:rPr>
  </w:style>
  <w:style w:type="paragraph" w:customStyle="1" w:styleId="Normali">
    <w:name w:val="Normal(i)"/>
    <w:basedOn w:val="Normal"/>
    <w:rsid w:val="00E63BAF"/>
    <w:pPr>
      <w:spacing w:before="240"/>
      <w:ind w:left="720" w:firstLine="1440"/>
    </w:pPr>
    <w:rPr>
      <w:spacing w:val="-3"/>
      <w:sz w:val="24"/>
      <w:szCs w:val="24"/>
      <w:lang w:val="en-US" w:eastAsia="ar-SA"/>
    </w:rPr>
  </w:style>
  <w:style w:type="paragraph" w:customStyle="1" w:styleId="Recuodecorpodetexto32">
    <w:name w:val="Recuo de corpo de texto 32"/>
    <w:basedOn w:val="Normal"/>
    <w:rsid w:val="00C156C8"/>
    <w:pPr>
      <w:suppressAutoHyphens/>
      <w:ind w:left="283"/>
    </w:pPr>
    <w:rPr>
      <w:sz w:val="16"/>
      <w:szCs w:val="16"/>
      <w:lang w:eastAsia="ar-SA"/>
    </w:rPr>
  </w:style>
  <w:style w:type="paragraph" w:customStyle="1" w:styleId="Corpodetexto32">
    <w:name w:val="Corpo de texto 32"/>
    <w:basedOn w:val="Normal"/>
    <w:rsid w:val="00C156C8"/>
    <w:pPr>
      <w:suppressAutoHyphens/>
    </w:pPr>
    <w:rPr>
      <w:sz w:val="16"/>
      <w:szCs w:val="16"/>
      <w:lang w:eastAsia="ar-SA"/>
    </w:rPr>
  </w:style>
  <w:style w:type="paragraph" w:customStyle="1" w:styleId="Contedodetabela">
    <w:name w:val="Conteúdo de tabela"/>
    <w:basedOn w:val="Normal"/>
    <w:rsid w:val="00E63BAF"/>
    <w:pPr>
      <w:suppressLineNumbers/>
      <w:suppressAutoHyphens/>
    </w:pPr>
    <w:rPr>
      <w:sz w:val="24"/>
      <w:szCs w:val="24"/>
      <w:lang w:eastAsia="ar-SA"/>
    </w:rPr>
  </w:style>
  <w:style w:type="paragraph" w:customStyle="1" w:styleId="Ttulodetabela">
    <w:name w:val="Título de tabela"/>
    <w:basedOn w:val="Contedodetabela"/>
    <w:rsid w:val="00C156C8"/>
    <w:pPr>
      <w:jc w:val="center"/>
    </w:pPr>
    <w:rPr>
      <w:b/>
      <w:bCs/>
    </w:rPr>
  </w:style>
  <w:style w:type="paragraph" w:customStyle="1" w:styleId="Contedodequadro">
    <w:name w:val="Conteúdo de quadro"/>
    <w:basedOn w:val="Corpodetexto"/>
    <w:rsid w:val="00E63BAF"/>
    <w:pPr>
      <w:suppressAutoHyphens/>
    </w:pPr>
    <w:rPr>
      <w:i/>
      <w:iCs/>
      <w:sz w:val="24"/>
      <w:szCs w:val="24"/>
      <w:u w:val="single"/>
      <w:lang w:eastAsia="ar-SA"/>
    </w:rPr>
  </w:style>
  <w:style w:type="paragraph" w:customStyle="1" w:styleId="ColorfulList-Accent11">
    <w:name w:val="Colorful List - Accent 11"/>
    <w:basedOn w:val="Normal"/>
    <w:uiPriority w:val="34"/>
    <w:qFormat/>
    <w:rsid w:val="00E63BAF"/>
    <w:pPr>
      <w:ind w:left="708"/>
      <w:jc w:val="left"/>
    </w:pPr>
  </w:style>
  <w:style w:type="paragraph" w:customStyle="1" w:styleId="ListaColorida-nfase111">
    <w:name w:val="Lista Colorida - Ênfase 111"/>
    <w:basedOn w:val="Normal"/>
    <w:uiPriority w:val="34"/>
    <w:qFormat/>
    <w:rsid w:val="00E63BAF"/>
    <w:pPr>
      <w:suppressAutoHyphens/>
      <w:ind w:left="720"/>
      <w:contextualSpacing/>
    </w:pPr>
    <w:rPr>
      <w:sz w:val="24"/>
      <w:szCs w:val="24"/>
      <w:lang w:eastAsia="ar-SA"/>
    </w:rPr>
  </w:style>
  <w:style w:type="paragraph" w:customStyle="1" w:styleId="msolistparagraph0">
    <w:name w:val="msolistparagraph"/>
    <w:basedOn w:val="Normal"/>
    <w:rsid w:val="00E63BAF"/>
    <w:pPr>
      <w:ind w:left="720"/>
      <w:jc w:val="left"/>
    </w:pPr>
    <w:rPr>
      <w:rFonts w:ascii="Calibri" w:hAnsi="Calibri"/>
      <w:sz w:val="22"/>
      <w:szCs w:val="22"/>
    </w:rPr>
  </w:style>
  <w:style w:type="paragraph" w:customStyle="1" w:styleId="NormalPlain">
    <w:name w:val="NormalPlain"/>
    <w:basedOn w:val="Normal"/>
    <w:rsid w:val="00E63BAF"/>
    <w:pPr>
      <w:suppressAutoHyphens/>
      <w:autoSpaceDE w:val="0"/>
      <w:autoSpaceDN w:val="0"/>
      <w:adjustRightInd w:val="0"/>
      <w:jc w:val="left"/>
    </w:pPr>
    <w:rPr>
      <w:sz w:val="24"/>
      <w:szCs w:val="24"/>
      <w:lang w:val="en-US"/>
    </w:rPr>
  </w:style>
  <w:style w:type="paragraph" w:customStyle="1" w:styleId="xl67">
    <w:name w:val="xl67"/>
    <w:basedOn w:val="Normal"/>
    <w:rsid w:val="00E63BAF"/>
    <w:pPr>
      <w:pBdr>
        <w:top w:val="single" w:sz="8" w:space="0" w:color="auto"/>
        <w:left w:val="single" w:sz="8" w:space="0" w:color="auto"/>
        <w:bottom w:val="single" w:sz="8" w:space="0" w:color="auto"/>
        <w:right w:val="single" w:sz="4" w:space="0" w:color="auto"/>
      </w:pBdr>
      <w:shd w:val="clear" w:color="000000" w:fill="DDEBF7"/>
      <w:spacing w:before="100" w:beforeAutospacing="1" w:after="100" w:afterAutospacing="1"/>
      <w:jc w:val="center"/>
      <w:textAlignment w:val="center"/>
    </w:pPr>
    <w:rPr>
      <w:b/>
      <w:bCs/>
    </w:rPr>
  </w:style>
  <w:style w:type="paragraph" w:customStyle="1" w:styleId="xl68">
    <w:name w:val="xl68"/>
    <w:basedOn w:val="Normal"/>
    <w:rsid w:val="00E63BAF"/>
    <w:pPr>
      <w:pBdr>
        <w:top w:val="single" w:sz="8" w:space="0" w:color="auto"/>
        <w:left w:val="single" w:sz="4" w:space="0" w:color="auto"/>
        <w:bottom w:val="single" w:sz="8" w:space="0" w:color="auto"/>
        <w:right w:val="single" w:sz="4" w:space="0" w:color="auto"/>
      </w:pBdr>
      <w:shd w:val="clear" w:color="000000" w:fill="DDEBF7"/>
      <w:spacing w:before="100" w:beforeAutospacing="1" w:after="100" w:afterAutospacing="1"/>
      <w:jc w:val="center"/>
      <w:textAlignment w:val="center"/>
    </w:pPr>
    <w:rPr>
      <w:b/>
      <w:bCs/>
    </w:rPr>
  </w:style>
  <w:style w:type="paragraph" w:customStyle="1" w:styleId="xl69">
    <w:name w:val="xl69"/>
    <w:basedOn w:val="Normal"/>
    <w:rsid w:val="00E63BAF"/>
    <w:pPr>
      <w:pBdr>
        <w:top w:val="single" w:sz="8" w:space="0" w:color="auto"/>
        <w:left w:val="single" w:sz="4" w:space="0" w:color="auto"/>
        <w:bottom w:val="single" w:sz="8" w:space="0" w:color="auto"/>
        <w:right w:val="single" w:sz="4" w:space="0" w:color="auto"/>
      </w:pBdr>
      <w:shd w:val="clear" w:color="000000" w:fill="DDEBF7"/>
      <w:spacing w:before="100" w:beforeAutospacing="1" w:after="100" w:afterAutospacing="1"/>
      <w:jc w:val="center"/>
      <w:textAlignment w:val="center"/>
    </w:pPr>
    <w:rPr>
      <w:b/>
      <w:bCs/>
    </w:rPr>
  </w:style>
  <w:style w:type="paragraph" w:customStyle="1" w:styleId="xl70">
    <w:name w:val="xl70"/>
    <w:basedOn w:val="Normal"/>
    <w:rsid w:val="00E63BAF"/>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1">
    <w:name w:val="xl71"/>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2">
    <w:name w:val="xl72"/>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3">
    <w:name w:val="xl73"/>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4">
    <w:name w:val="xl74"/>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5">
    <w:name w:val="xl75"/>
    <w:basedOn w:val="Normal"/>
    <w:rsid w:val="00E63BA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style>
  <w:style w:type="paragraph" w:customStyle="1" w:styleId="xl76">
    <w:name w:val="xl76"/>
    <w:basedOn w:val="Normal"/>
    <w:rsid w:val="00E63BAF"/>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77">
    <w:name w:val="xl77"/>
    <w:basedOn w:val="Normal"/>
    <w:rsid w:val="00E63BA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78">
    <w:name w:val="xl78"/>
    <w:basedOn w:val="Normal"/>
    <w:rsid w:val="00E63BA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79">
    <w:name w:val="xl79"/>
    <w:basedOn w:val="Normal"/>
    <w:rsid w:val="00E63BA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0">
    <w:name w:val="xl80"/>
    <w:basedOn w:val="Normal"/>
    <w:rsid w:val="00E63BAF"/>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1">
    <w:name w:val="xl81"/>
    <w:basedOn w:val="Normal"/>
    <w:rsid w:val="00E63BAF"/>
    <w:pPr>
      <w:pBdr>
        <w:left w:val="single" w:sz="8"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2">
    <w:name w:val="xl82"/>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3">
    <w:name w:val="xl83"/>
    <w:basedOn w:val="Normal"/>
    <w:rsid w:val="00E63BAF"/>
    <w:pPr>
      <w:pBdr>
        <w:left w:val="single" w:sz="4" w:space="0" w:color="auto"/>
        <w:bottom w:val="single" w:sz="4" w:space="0" w:color="auto"/>
        <w:right w:val="single" w:sz="4" w:space="0" w:color="auto"/>
      </w:pBdr>
      <w:spacing w:before="100" w:beforeAutospacing="1" w:after="100" w:afterAutospacing="1"/>
      <w:jc w:val="left"/>
    </w:pPr>
  </w:style>
  <w:style w:type="paragraph" w:customStyle="1" w:styleId="xl84">
    <w:name w:val="xl84"/>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5">
    <w:name w:val="xl85"/>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6">
    <w:name w:val="xl86"/>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87">
    <w:name w:val="xl87"/>
    <w:basedOn w:val="Normal"/>
    <w:rsid w:val="00E63BAF"/>
    <w:pPr>
      <w:pBdr>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8">
    <w:name w:val="xl88"/>
    <w:basedOn w:val="Normal"/>
    <w:rsid w:val="00E63BAF"/>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89">
    <w:name w:val="xl89"/>
    <w:basedOn w:val="Normal"/>
    <w:rsid w:val="00E63BAF"/>
    <w:pPr>
      <w:pBdr>
        <w:left w:val="single" w:sz="4" w:space="0" w:color="auto"/>
        <w:bottom w:val="single" w:sz="4" w:space="0" w:color="auto"/>
        <w:right w:val="single" w:sz="4" w:space="0" w:color="auto"/>
      </w:pBdr>
      <w:shd w:val="clear" w:color="000000" w:fill="FFFFFF"/>
      <w:spacing w:before="100" w:beforeAutospacing="1" w:after="100" w:afterAutospacing="1"/>
      <w:jc w:val="left"/>
    </w:pPr>
  </w:style>
  <w:style w:type="paragraph" w:customStyle="1" w:styleId="xl90">
    <w:name w:val="xl90"/>
    <w:basedOn w:val="Normal"/>
    <w:rsid w:val="00E63BAF"/>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1">
    <w:name w:val="xl91"/>
    <w:basedOn w:val="Normal"/>
    <w:rsid w:val="00E63BAF"/>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2">
    <w:name w:val="xl92"/>
    <w:basedOn w:val="Normal"/>
    <w:rsid w:val="00E63BAF"/>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style>
  <w:style w:type="paragraph" w:customStyle="1" w:styleId="xl93">
    <w:name w:val="xl93"/>
    <w:basedOn w:val="Normal"/>
    <w:rsid w:val="00E63BAF"/>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4">
    <w:name w:val="xl94"/>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5">
    <w:name w:val="xl95"/>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6">
    <w:name w:val="xl96"/>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
    <w:name w:val="xl97"/>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8">
    <w:name w:val="xl98"/>
    <w:basedOn w:val="Normal"/>
    <w:rsid w:val="00C156C8"/>
    <w:pPr>
      <w:spacing w:before="100" w:beforeAutospacing="1" w:after="100" w:afterAutospacing="1"/>
      <w:jc w:val="left"/>
    </w:pPr>
    <w:rPr>
      <w:b/>
      <w:bCs/>
      <w:sz w:val="24"/>
      <w:szCs w:val="24"/>
    </w:rPr>
  </w:style>
  <w:style w:type="paragraph" w:customStyle="1" w:styleId="xl99">
    <w:name w:val="xl99"/>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
    <w:name w:val="xl100"/>
    <w:basedOn w:val="Normal"/>
    <w:rsid w:val="00C156C8"/>
    <w:pPr>
      <w:spacing w:before="100" w:beforeAutospacing="1" w:after="100" w:afterAutospacing="1"/>
      <w:jc w:val="left"/>
    </w:pPr>
    <w:rPr>
      <w:color w:val="FF0000"/>
      <w:sz w:val="24"/>
      <w:szCs w:val="24"/>
    </w:rPr>
  </w:style>
  <w:style w:type="paragraph" w:customStyle="1" w:styleId="xl101">
    <w:name w:val="xl101"/>
    <w:basedOn w:val="Normal"/>
    <w:rsid w:val="00E63BAF"/>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2">
    <w:name w:val="xl102"/>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rPr>
  </w:style>
  <w:style w:type="paragraph" w:customStyle="1" w:styleId="xl103">
    <w:name w:val="xl103"/>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4">
    <w:name w:val="xl104"/>
    <w:basedOn w:val="Normal"/>
    <w:rsid w:val="00E63BA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5">
    <w:name w:val="xl105"/>
    <w:basedOn w:val="Normal"/>
    <w:rsid w:val="00E63BAF"/>
    <w:pPr>
      <w:pBdr>
        <w:left w:val="single" w:sz="8"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06">
    <w:name w:val="xl106"/>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07">
    <w:name w:val="xl107"/>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108">
    <w:name w:val="xl108"/>
    <w:basedOn w:val="Normal"/>
    <w:rsid w:val="00E63BAF"/>
    <w:pPr>
      <w:pBdr>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FooterReference">
    <w:name w:val="Footer Reference"/>
    <w:basedOn w:val="Rodap"/>
    <w:uiPriority w:val="99"/>
    <w:semiHidden/>
    <w:rsid w:val="00E63BAF"/>
    <w:pPr>
      <w:tabs>
        <w:tab w:val="num" w:pos="2041"/>
      </w:tabs>
      <w:spacing w:before="140"/>
      <w:ind w:left="2041" w:hanging="680"/>
      <w:jc w:val="left"/>
    </w:pPr>
    <w:rPr>
      <w:rFonts w:eastAsia="MS Mincho"/>
      <w:sz w:val="16"/>
      <w:szCs w:val="24"/>
      <w:lang w:val="x-none" w:eastAsia="x-none"/>
    </w:rPr>
  </w:style>
  <w:style w:type="paragraph" w:customStyle="1" w:styleId="codigo">
    <w:name w:val="codigo"/>
    <w:basedOn w:val="Normal"/>
    <w:semiHidden/>
    <w:qFormat/>
    <w:rsid w:val="00120BE1"/>
    <w:rPr>
      <w:sz w:val="16"/>
      <w:lang w:val="en-GB" w:eastAsia="en-GB"/>
    </w:rPr>
  </w:style>
  <w:style w:type="paragraph" w:customStyle="1" w:styleId="zFSand">
    <w:name w:val="zFSand"/>
    <w:basedOn w:val="Normal"/>
    <w:next w:val="Normal"/>
    <w:rsid w:val="00120BE1"/>
    <w:pPr>
      <w:jc w:val="center"/>
    </w:pPr>
    <w:rPr>
      <w:kern w:val="20"/>
      <w:szCs w:val="24"/>
      <w:lang w:eastAsia="en-US"/>
    </w:rPr>
  </w:style>
  <w:style w:type="paragraph" w:customStyle="1" w:styleId="zFSDate">
    <w:name w:val="zFSDate"/>
    <w:basedOn w:val="Normal"/>
    <w:rsid w:val="00120BE1"/>
    <w:pPr>
      <w:jc w:val="center"/>
    </w:pPr>
    <w:rPr>
      <w:kern w:val="20"/>
      <w:szCs w:val="24"/>
      <w:lang w:eastAsia="en-US"/>
    </w:rPr>
  </w:style>
  <w:style w:type="character" w:customStyle="1" w:styleId="BodyChar1">
    <w:name w:val="Body Char1"/>
    <w:aliases w:val="by Char"/>
    <w:rsid w:val="00120BE1"/>
    <w:rPr>
      <w:rFonts w:ascii="Arial" w:hAnsi="Arial"/>
    </w:rPr>
  </w:style>
  <w:style w:type="paragraph" w:customStyle="1" w:styleId="Parties">
    <w:name w:val="Parties"/>
    <w:basedOn w:val="Normal"/>
    <w:rsid w:val="00E41EEE"/>
    <w:pPr>
      <w:numPr>
        <w:numId w:val="13"/>
      </w:numPr>
      <w:suppressAutoHyphens/>
      <w:spacing w:after="140" w:line="290" w:lineRule="auto"/>
    </w:pPr>
    <w:rPr>
      <w:rFonts w:eastAsia="MS Mincho"/>
      <w:szCs w:val="24"/>
    </w:rPr>
  </w:style>
  <w:style w:type="paragraph" w:customStyle="1" w:styleId="Recitals">
    <w:name w:val="Recitals"/>
    <w:basedOn w:val="Normal"/>
    <w:rsid w:val="00E41EEE"/>
    <w:pPr>
      <w:numPr>
        <w:ilvl w:val="1"/>
        <w:numId w:val="13"/>
      </w:numPr>
      <w:spacing w:after="140" w:line="290" w:lineRule="auto"/>
    </w:pPr>
  </w:style>
  <w:style w:type="paragraph" w:customStyle="1" w:styleId="Parties2">
    <w:name w:val="Parties 2"/>
    <w:basedOn w:val="Normal"/>
    <w:rsid w:val="00E41EEE"/>
    <w:pPr>
      <w:numPr>
        <w:ilvl w:val="2"/>
        <w:numId w:val="13"/>
      </w:numPr>
    </w:pPr>
  </w:style>
  <w:style w:type="paragraph" w:customStyle="1" w:styleId="Recitals2">
    <w:name w:val="Recitals 2"/>
    <w:basedOn w:val="Normal"/>
    <w:rsid w:val="00E41EEE"/>
    <w:pPr>
      <w:numPr>
        <w:ilvl w:val="3"/>
        <w:numId w:val="13"/>
      </w:numPr>
    </w:pPr>
  </w:style>
  <w:style w:type="paragraph" w:customStyle="1" w:styleId="Citao1">
    <w:name w:val="Citação1"/>
    <w:basedOn w:val="Normal"/>
    <w:rsid w:val="007C79F6"/>
    <w:pPr>
      <w:spacing w:after="140" w:line="290" w:lineRule="auto"/>
    </w:pPr>
    <w:rPr>
      <w:i/>
      <w:sz w:val="18"/>
    </w:rPr>
  </w:style>
  <w:style w:type="paragraph" w:customStyle="1" w:styleId="ExhibitApps">
    <w:name w:val="Exhibit/Apps"/>
    <w:basedOn w:val="Normal"/>
    <w:rsid w:val="00746ED4"/>
    <w:pPr>
      <w:spacing w:after="140" w:line="290" w:lineRule="auto"/>
      <w:jc w:val="center"/>
    </w:pPr>
    <w:rPr>
      <w:rFonts w:eastAsia="MS Mincho"/>
      <w:b/>
      <w:sz w:val="23"/>
      <w:szCs w:val="24"/>
    </w:rPr>
  </w:style>
  <w:style w:type="paragraph" w:styleId="Sumrio6">
    <w:name w:val="toc 6"/>
    <w:basedOn w:val="Normal"/>
    <w:next w:val="Normal"/>
    <w:autoRedefine/>
    <w:uiPriority w:val="39"/>
    <w:unhideWhenUsed/>
    <w:rsid w:val="006C3F2F"/>
    <w:pPr>
      <w:tabs>
        <w:tab w:val="right" w:leader="dot" w:pos="8721"/>
      </w:tabs>
      <w:spacing w:before="140" w:after="60" w:line="290" w:lineRule="auto"/>
      <w:ind w:left="2041" w:hanging="2041"/>
      <w:jc w:val="left"/>
      <w:outlineLvl w:val="5"/>
    </w:pPr>
    <w:rPr>
      <w:szCs w:val="24"/>
      <w:lang w:val="en-GB" w:eastAsia="en-GB"/>
    </w:rPr>
  </w:style>
  <w:style w:type="paragraph" w:customStyle="1" w:styleId="Exhibit1">
    <w:name w:val="Exhibit 1"/>
    <w:basedOn w:val="Normal"/>
    <w:rsid w:val="001B284D"/>
    <w:pPr>
      <w:numPr>
        <w:numId w:val="26"/>
      </w:numPr>
      <w:spacing w:before="140" w:after="140" w:line="290" w:lineRule="auto"/>
    </w:pPr>
  </w:style>
  <w:style w:type="paragraph" w:customStyle="1" w:styleId="Exhibit2">
    <w:name w:val="Exhibit 2"/>
    <w:basedOn w:val="Normal"/>
    <w:rsid w:val="001B284D"/>
    <w:pPr>
      <w:numPr>
        <w:ilvl w:val="1"/>
        <w:numId w:val="26"/>
      </w:numPr>
      <w:spacing w:after="140" w:line="290" w:lineRule="auto"/>
    </w:pPr>
  </w:style>
  <w:style w:type="paragraph" w:customStyle="1" w:styleId="Exhibit3">
    <w:name w:val="Exhibit 3"/>
    <w:basedOn w:val="Normal"/>
    <w:rsid w:val="001B284D"/>
    <w:pPr>
      <w:numPr>
        <w:ilvl w:val="2"/>
        <w:numId w:val="26"/>
      </w:numPr>
      <w:spacing w:after="140" w:line="290" w:lineRule="auto"/>
    </w:pPr>
  </w:style>
  <w:style w:type="paragraph" w:customStyle="1" w:styleId="Exhibit4">
    <w:name w:val="Exhibit 4"/>
    <w:basedOn w:val="Normal"/>
    <w:rsid w:val="001B284D"/>
    <w:pPr>
      <w:numPr>
        <w:ilvl w:val="3"/>
        <w:numId w:val="26"/>
      </w:numPr>
      <w:spacing w:after="140" w:line="290" w:lineRule="auto"/>
    </w:pPr>
  </w:style>
  <w:style w:type="paragraph" w:customStyle="1" w:styleId="Exhibit5">
    <w:name w:val="Exhibit 5"/>
    <w:basedOn w:val="Normal"/>
    <w:rsid w:val="001B284D"/>
    <w:pPr>
      <w:numPr>
        <w:ilvl w:val="4"/>
        <w:numId w:val="26"/>
      </w:numPr>
      <w:spacing w:after="140" w:line="290" w:lineRule="auto"/>
    </w:pPr>
  </w:style>
  <w:style w:type="paragraph" w:customStyle="1" w:styleId="Exhibit6">
    <w:name w:val="Exhibit 6"/>
    <w:basedOn w:val="Normal"/>
    <w:rsid w:val="001B284D"/>
    <w:pPr>
      <w:numPr>
        <w:ilvl w:val="5"/>
        <w:numId w:val="26"/>
      </w:numPr>
      <w:spacing w:after="140" w:line="290" w:lineRule="auto"/>
    </w:pPr>
  </w:style>
  <w:style w:type="paragraph" w:customStyle="1" w:styleId="Bullet1">
    <w:name w:val="Bullet 1"/>
    <w:basedOn w:val="Normal"/>
    <w:rsid w:val="0066355B"/>
    <w:pPr>
      <w:widowControl w:val="0"/>
      <w:numPr>
        <w:numId w:val="16"/>
      </w:numPr>
      <w:spacing w:after="140" w:line="290" w:lineRule="auto"/>
    </w:pPr>
    <w:rPr>
      <w:szCs w:val="24"/>
    </w:rPr>
  </w:style>
  <w:style w:type="paragraph" w:customStyle="1" w:styleId="Bullet2">
    <w:name w:val="Bullet 2"/>
    <w:basedOn w:val="Normal"/>
    <w:rsid w:val="0066355B"/>
    <w:pPr>
      <w:numPr>
        <w:ilvl w:val="1"/>
        <w:numId w:val="16"/>
      </w:numPr>
    </w:pPr>
  </w:style>
  <w:style w:type="paragraph" w:customStyle="1" w:styleId="Bullet3">
    <w:name w:val="Bullet 3"/>
    <w:basedOn w:val="Normal"/>
    <w:rsid w:val="0066355B"/>
    <w:pPr>
      <w:numPr>
        <w:ilvl w:val="2"/>
        <w:numId w:val="16"/>
      </w:numPr>
    </w:pPr>
  </w:style>
  <w:style w:type="paragraph" w:styleId="Sumrio3">
    <w:name w:val="toc 3"/>
    <w:basedOn w:val="Normal"/>
    <w:next w:val="Normal"/>
    <w:autoRedefine/>
    <w:uiPriority w:val="39"/>
    <w:rsid w:val="00C320FD"/>
    <w:pPr>
      <w:tabs>
        <w:tab w:val="right" w:leader="dot" w:pos="8732"/>
      </w:tabs>
      <w:spacing w:after="120" w:line="290" w:lineRule="auto"/>
      <w:ind w:left="1134" w:hanging="1134"/>
      <w:jc w:val="left"/>
    </w:pPr>
    <w:rPr>
      <w:rFonts w:eastAsiaTheme="minorEastAsia"/>
      <w:noProof/>
      <w:lang w:val="en-GB" w:eastAsia="en-GB"/>
    </w:rPr>
  </w:style>
  <w:style w:type="paragraph" w:styleId="Sumrio4">
    <w:name w:val="toc 4"/>
    <w:basedOn w:val="Normal"/>
    <w:next w:val="Normal"/>
    <w:autoRedefine/>
    <w:uiPriority w:val="39"/>
    <w:unhideWhenUsed/>
    <w:rsid w:val="00C320FD"/>
    <w:pPr>
      <w:tabs>
        <w:tab w:val="right" w:leader="dot" w:pos="8732"/>
      </w:tabs>
      <w:spacing w:after="120" w:line="290" w:lineRule="auto"/>
      <w:ind w:left="1134" w:hanging="1134"/>
    </w:pPr>
    <w:rPr>
      <w:rFonts w:eastAsiaTheme="minorEastAsia"/>
      <w:lang w:val="en-GB" w:eastAsia="en-GB"/>
    </w:rPr>
  </w:style>
  <w:style w:type="paragraph" w:customStyle="1" w:styleId="CM13">
    <w:name w:val="CM13"/>
    <w:basedOn w:val="Default"/>
    <w:next w:val="Default"/>
    <w:uiPriority w:val="99"/>
    <w:rsid w:val="00B14E28"/>
    <w:rPr>
      <w:rFonts w:ascii="Times" w:hAnsi="Times" w:cs="Times"/>
      <w:color w:val="auto"/>
      <w:lang w:val="pt-BR"/>
    </w:rPr>
  </w:style>
  <w:style w:type="paragraph" w:customStyle="1" w:styleId="CM15">
    <w:name w:val="CM15"/>
    <w:basedOn w:val="Default"/>
    <w:next w:val="Default"/>
    <w:uiPriority w:val="99"/>
    <w:rsid w:val="00B14E28"/>
    <w:rPr>
      <w:rFonts w:ascii="Times" w:hAnsi="Times" w:cs="Times"/>
      <w:color w:val="auto"/>
      <w:lang w:val="pt-BR"/>
    </w:rPr>
  </w:style>
  <w:style w:type="paragraph" w:customStyle="1" w:styleId="CM3">
    <w:name w:val="CM3"/>
    <w:basedOn w:val="Default"/>
    <w:next w:val="Default"/>
    <w:uiPriority w:val="99"/>
    <w:rsid w:val="00B14E28"/>
    <w:pPr>
      <w:spacing w:line="348" w:lineRule="atLeast"/>
    </w:pPr>
    <w:rPr>
      <w:rFonts w:ascii="Times" w:hAnsi="Times" w:cs="Times"/>
      <w:color w:val="auto"/>
      <w:lang w:val="pt-BR"/>
    </w:rPr>
  </w:style>
  <w:style w:type="paragraph" w:customStyle="1" w:styleId="CM16">
    <w:name w:val="CM16"/>
    <w:basedOn w:val="Default"/>
    <w:next w:val="Default"/>
    <w:uiPriority w:val="99"/>
    <w:rsid w:val="00B14E28"/>
    <w:rPr>
      <w:rFonts w:ascii="Times" w:hAnsi="Times" w:cs="Times"/>
      <w:color w:val="auto"/>
      <w:lang w:val="pt-BR"/>
    </w:rPr>
  </w:style>
  <w:style w:type="paragraph" w:customStyle="1" w:styleId="CM17">
    <w:name w:val="CM17"/>
    <w:basedOn w:val="Default"/>
    <w:next w:val="Default"/>
    <w:uiPriority w:val="99"/>
    <w:rsid w:val="00B14E28"/>
    <w:rPr>
      <w:rFonts w:ascii="Times" w:hAnsi="Times" w:cs="Times"/>
      <w:color w:val="auto"/>
      <w:lang w:val="pt-BR"/>
    </w:rPr>
  </w:style>
  <w:style w:type="paragraph" w:customStyle="1" w:styleId="Contratos1ClausulasArtigos">
    <w:name w:val="Contratos 1_ClausulasArtigos"/>
    <w:basedOn w:val="Normal"/>
    <w:qFormat/>
    <w:rsid w:val="00B14E28"/>
    <w:pPr>
      <w:numPr>
        <w:numId w:val="19"/>
      </w:numPr>
      <w:spacing w:after="140" w:line="290" w:lineRule="auto"/>
    </w:pPr>
    <w:rPr>
      <w:szCs w:val="24"/>
      <w:lang w:eastAsia="en-US"/>
    </w:rPr>
  </w:style>
  <w:style w:type="paragraph" w:customStyle="1" w:styleId="Contratos2pargrafos">
    <w:name w:val="Contratos 2_parágrafos"/>
    <w:basedOn w:val="Normal"/>
    <w:qFormat/>
    <w:rsid w:val="00B14E28"/>
    <w:pPr>
      <w:numPr>
        <w:ilvl w:val="1"/>
        <w:numId w:val="19"/>
      </w:numPr>
      <w:spacing w:after="140" w:line="290" w:lineRule="auto"/>
    </w:pPr>
    <w:rPr>
      <w:szCs w:val="24"/>
      <w:lang w:eastAsia="en-US"/>
    </w:rPr>
  </w:style>
  <w:style w:type="paragraph" w:customStyle="1" w:styleId="Contratos3i">
    <w:name w:val="Contratos 3_(i)"/>
    <w:basedOn w:val="Normal"/>
    <w:qFormat/>
    <w:rsid w:val="00B14E28"/>
    <w:pPr>
      <w:numPr>
        <w:ilvl w:val="2"/>
        <w:numId w:val="19"/>
      </w:numPr>
      <w:spacing w:after="140" w:line="290" w:lineRule="auto"/>
    </w:pPr>
    <w:rPr>
      <w:szCs w:val="24"/>
      <w:lang w:eastAsia="en-US"/>
    </w:rPr>
  </w:style>
  <w:style w:type="paragraph" w:customStyle="1" w:styleId="Nivel1">
    <w:name w:val="Nivel 1"/>
    <w:basedOn w:val="CM17"/>
    <w:qFormat/>
    <w:rsid w:val="000D2C3B"/>
    <w:pPr>
      <w:numPr>
        <w:numId w:val="20"/>
      </w:numPr>
      <w:spacing w:line="300" w:lineRule="atLeast"/>
    </w:pPr>
    <w:rPr>
      <w:rFonts w:ascii="Times New Roman" w:hAnsi="Times New Roman" w:cs="Times New Roman"/>
      <w:b/>
      <w:bCs/>
      <w:color w:val="000000"/>
      <w:sz w:val="22"/>
      <w:szCs w:val="22"/>
    </w:rPr>
  </w:style>
  <w:style w:type="paragraph" w:customStyle="1" w:styleId="Nivel2">
    <w:name w:val="Nivel 2"/>
    <w:basedOn w:val="CM17"/>
    <w:qFormat/>
    <w:rsid w:val="000D2C3B"/>
    <w:pPr>
      <w:numPr>
        <w:ilvl w:val="1"/>
        <w:numId w:val="20"/>
      </w:numPr>
      <w:spacing w:line="300" w:lineRule="atLeast"/>
    </w:pPr>
    <w:rPr>
      <w:rFonts w:ascii="Times New Roman" w:hAnsi="Times New Roman" w:cs="Times New Roman"/>
      <w:bCs/>
      <w:color w:val="000000"/>
      <w:sz w:val="22"/>
      <w:szCs w:val="22"/>
    </w:rPr>
  </w:style>
  <w:style w:type="paragraph" w:customStyle="1" w:styleId="Nivel3">
    <w:name w:val="Nivel 3"/>
    <w:basedOn w:val="Corpodetexto"/>
    <w:qFormat/>
    <w:rsid w:val="000D2C3B"/>
    <w:pPr>
      <w:numPr>
        <w:ilvl w:val="2"/>
        <w:numId w:val="20"/>
      </w:numPr>
      <w:spacing w:line="320" w:lineRule="exact"/>
    </w:pPr>
    <w:rPr>
      <w:rFonts w:ascii="Times New Roman" w:eastAsia="MS Mincho" w:hAnsi="Times New Roman"/>
      <w:color w:val="000000"/>
      <w:sz w:val="22"/>
      <w:szCs w:val="22"/>
    </w:rPr>
  </w:style>
  <w:style w:type="paragraph" w:customStyle="1" w:styleId="Nivel4">
    <w:name w:val="Nivel 4"/>
    <w:basedOn w:val="Default"/>
    <w:qFormat/>
    <w:rsid w:val="000D2C3B"/>
    <w:pPr>
      <w:numPr>
        <w:ilvl w:val="3"/>
        <w:numId w:val="20"/>
      </w:numPr>
      <w:tabs>
        <w:tab w:val="left" w:pos="1701"/>
      </w:tabs>
      <w:spacing w:line="300" w:lineRule="atLeast"/>
      <w:jc w:val="both"/>
    </w:pPr>
    <w:rPr>
      <w:sz w:val="22"/>
      <w:szCs w:val="22"/>
      <w:lang w:val="pt-BR"/>
    </w:rPr>
  </w:style>
  <w:style w:type="paragraph" w:customStyle="1" w:styleId="Nivel5">
    <w:name w:val="Nivel 5"/>
    <w:basedOn w:val="Default"/>
    <w:qFormat/>
    <w:rsid w:val="000D2C3B"/>
    <w:pPr>
      <w:numPr>
        <w:ilvl w:val="4"/>
        <w:numId w:val="20"/>
      </w:numPr>
      <w:spacing w:line="300" w:lineRule="atLeast"/>
      <w:jc w:val="both"/>
    </w:pPr>
    <w:rPr>
      <w:sz w:val="22"/>
      <w:szCs w:val="22"/>
      <w:lang w:val="pt-BR"/>
    </w:rPr>
  </w:style>
  <w:style w:type="paragraph" w:customStyle="1" w:styleId="Nivel6">
    <w:name w:val="Nivel 6"/>
    <w:basedOn w:val="CM17"/>
    <w:qFormat/>
    <w:rsid w:val="000D2C3B"/>
    <w:pPr>
      <w:numPr>
        <w:ilvl w:val="5"/>
        <w:numId w:val="20"/>
      </w:numPr>
      <w:spacing w:line="300" w:lineRule="atLeast"/>
      <w:jc w:val="both"/>
    </w:pPr>
    <w:rPr>
      <w:rFonts w:ascii="Times New Roman" w:eastAsia="TT108t00" w:hAnsi="Times New Roman" w:cs="Times New Roman"/>
      <w:sz w:val="22"/>
      <w:szCs w:val="22"/>
    </w:rPr>
  </w:style>
  <w:style w:type="character" w:customStyle="1" w:styleId="s3">
    <w:name w:val="s3"/>
    <w:basedOn w:val="Fontepargpadro"/>
    <w:rsid w:val="00BD3C3B"/>
  </w:style>
  <w:style w:type="character" w:customStyle="1" w:styleId="NenhumA">
    <w:name w:val="Nenhum A"/>
    <w:rsid w:val="004C6CC1"/>
  </w:style>
  <w:style w:type="character" w:customStyle="1" w:styleId="BodyChar">
    <w:name w:val="Body Char"/>
    <w:locked/>
    <w:rsid w:val="00595412"/>
    <w:rPr>
      <w:rFonts w:ascii="Tahoma" w:hAnsi="Tahoma"/>
      <w:kern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61348">
      <w:bodyDiv w:val="1"/>
      <w:marLeft w:val="0"/>
      <w:marRight w:val="0"/>
      <w:marTop w:val="0"/>
      <w:marBottom w:val="0"/>
      <w:divBdr>
        <w:top w:val="none" w:sz="0" w:space="0" w:color="auto"/>
        <w:left w:val="none" w:sz="0" w:space="0" w:color="auto"/>
        <w:bottom w:val="none" w:sz="0" w:space="0" w:color="auto"/>
        <w:right w:val="none" w:sz="0" w:space="0" w:color="auto"/>
      </w:divBdr>
    </w:div>
    <w:div w:id="295373379">
      <w:bodyDiv w:val="1"/>
      <w:marLeft w:val="0"/>
      <w:marRight w:val="0"/>
      <w:marTop w:val="0"/>
      <w:marBottom w:val="0"/>
      <w:divBdr>
        <w:top w:val="none" w:sz="0" w:space="0" w:color="auto"/>
        <w:left w:val="none" w:sz="0" w:space="0" w:color="auto"/>
        <w:bottom w:val="none" w:sz="0" w:space="0" w:color="auto"/>
        <w:right w:val="none" w:sz="0" w:space="0" w:color="auto"/>
      </w:divBdr>
    </w:div>
    <w:div w:id="360784274">
      <w:bodyDiv w:val="1"/>
      <w:marLeft w:val="0"/>
      <w:marRight w:val="0"/>
      <w:marTop w:val="0"/>
      <w:marBottom w:val="0"/>
      <w:divBdr>
        <w:top w:val="none" w:sz="0" w:space="0" w:color="auto"/>
        <w:left w:val="none" w:sz="0" w:space="0" w:color="auto"/>
        <w:bottom w:val="none" w:sz="0" w:space="0" w:color="auto"/>
        <w:right w:val="none" w:sz="0" w:space="0" w:color="auto"/>
      </w:divBdr>
    </w:div>
    <w:div w:id="404306097">
      <w:bodyDiv w:val="1"/>
      <w:marLeft w:val="0"/>
      <w:marRight w:val="0"/>
      <w:marTop w:val="0"/>
      <w:marBottom w:val="0"/>
      <w:divBdr>
        <w:top w:val="none" w:sz="0" w:space="0" w:color="auto"/>
        <w:left w:val="none" w:sz="0" w:space="0" w:color="auto"/>
        <w:bottom w:val="none" w:sz="0" w:space="0" w:color="auto"/>
        <w:right w:val="none" w:sz="0" w:space="0" w:color="auto"/>
      </w:divBdr>
    </w:div>
    <w:div w:id="477456033">
      <w:bodyDiv w:val="1"/>
      <w:marLeft w:val="0"/>
      <w:marRight w:val="0"/>
      <w:marTop w:val="0"/>
      <w:marBottom w:val="0"/>
      <w:divBdr>
        <w:top w:val="none" w:sz="0" w:space="0" w:color="auto"/>
        <w:left w:val="none" w:sz="0" w:space="0" w:color="auto"/>
        <w:bottom w:val="none" w:sz="0" w:space="0" w:color="auto"/>
        <w:right w:val="none" w:sz="0" w:space="0" w:color="auto"/>
      </w:divBdr>
    </w:div>
    <w:div w:id="525563224">
      <w:bodyDiv w:val="1"/>
      <w:marLeft w:val="0"/>
      <w:marRight w:val="0"/>
      <w:marTop w:val="0"/>
      <w:marBottom w:val="0"/>
      <w:divBdr>
        <w:top w:val="none" w:sz="0" w:space="0" w:color="auto"/>
        <w:left w:val="none" w:sz="0" w:space="0" w:color="auto"/>
        <w:bottom w:val="none" w:sz="0" w:space="0" w:color="auto"/>
        <w:right w:val="none" w:sz="0" w:space="0" w:color="auto"/>
      </w:divBdr>
    </w:div>
    <w:div w:id="541140504">
      <w:bodyDiv w:val="1"/>
      <w:marLeft w:val="0"/>
      <w:marRight w:val="0"/>
      <w:marTop w:val="0"/>
      <w:marBottom w:val="0"/>
      <w:divBdr>
        <w:top w:val="none" w:sz="0" w:space="0" w:color="auto"/>
        <w:left w:val="none" w:sz="0" w:space="0" w:color="auto"/>
        <w:bottom w:val="none" w:sz="0" w:space="0" w:color="auto"/>
        <w:right w:val="none" w:sz="0" w:space="0" w:color="auto"/>
      </w:divBdr>
    </w:div>
    <w:div w:id="806818936">
      <w:bodyDiv w:val="1"/>
      <w:marLeft w:val="0"/>
      <w:marRight w:val="0"/>
      <w:marTop w:val="0"/>
      <w:marBottom w:val="0"/>
      <w:divBdr>
        <w:top w:val="none" w:sz="0" w:space="0" w:color="auto"/>
        <w:left w:val="none" w:sz="0" w:space="0" w:color="auto"/>
        <w:bottom w:val="none" w:sz="0" w:space="0" w:color="auto"/>
        <w:right w:val="none" w:sz="0" w:space="0" w:color="auto"/>
      </w:divBdr>
    </w:div>
    <w:div w:id="827869457">
      <w:bodyDiv w:val="1"/>
      <w:marLeft w:val="0"/>
      <w:marRight w:val="0"/>
      <w:marTop w:val="0"/>
      <w:marBottom w:val="0"/>
      <w:divBdr>
        <w:top w:val="none" w:sz="0" w:space="0" w:color="auto"/>
        <w:left w:val="none" w:sz="0" w:space="0" w:color="auto"/>
        <w:bottom w:val="none" w:sz="0" w:space="0" w:color="auto"/>
        <w:right w:val="none" w:sz="0" w:space="0" w:color="auto"/>
      </w:divBdr>
    </w:div>
    <w:div w:id="834301600">
      <w:bodyDiv w:val="1"/>
      <w:marLeft w:val="0"/>
      <w:marRight w:val="0"/>
      <w:marTop w:val="0"/>
      <w:marBottom w:val="0"/>
      <w:divBdr>
        <w:top w:val="none" w:sz="0" w:space="0" w:color="auto"/>
        <w:left w:val="none" w:sz="0" w:space="0" w:color="auto"/>
        <w:bottom w:val="none" w:sz="0" w:space="0" w:color="auto"/>
        <w:right w:val="none" w:sz="0" w:space="0" w:color="auto"/>
      </w:divBdr>
    </w:div>
    <w:div w:id="950816114">
      <w:bodyDiv w:val="1"/>
      <w:marLeft w:val="0"/>
      <w:marRight w:val="0"/>
      <w:marTop w:val="0"/>
      <w:marBottom w:val="0"/>
      <w:divBdr>
        <w:top w:val="none" w:sz="0" w:space="0" w:color="auto"/>
        <w:left w:val="none" w:sz="0" w:space="0" w:color="auto"/>
        <w:bottom w:val="none" w:sz="0" w:space="0" w:color="auto"/>
        <w:right w:val="none" w:sz="0" w:space="0" w:color="auto"/>
      </w:divBdr>
    </w:div>
    <w:div w:id="1100640473">
      <w:bodyDiv w:val="1"/>
      <w:marLeft w:val="0"/>
      <w:marRight w:val="0"/>
      <w:marTop w:val="0"/>
      <w:marBottom w:val="0"/>
      <w:divBdr>
        <w:top w:val="none" w:sz="0" w:space="0" w:color="auto"/>
        <w:left w:val="none" w:sz="0" w:space="0" w:color="auto"/>
        <w:bottom w:val="none" w:sz="0" w:space="0" w:color="auto"/>
        <w:right w:val="none" w:sz="0" w:space="0" w:color="auto"/>
      </w:divBdr>
    </w:div>
    <w:div w:id="1166745676">
      <w:bodyDiv w:val="1"/>
      <w:marLeft w:val="0"/>
      <w:marRight w:val="0"/>
      <w:marTop w:val="0"/>
      <w:marBottom w:val="0"/>
      <w:divBdr>
        <w:top w:val="none" w:sz="0" w:space="0" w:color="auto"/>
        <w:left w:val="none" w:sz="0" w:space="0" w:color="auto"/>
        <w:bottom w:val="none" w:sz="0" w:space="0" w:color="auto"/>
        <w:right w:val="none" w:sz="0" w:space="0" w:color="auto"/>
      </w:divBdr>
    </w:div>
    <w:div w:id="1203128129">
      <w:bodyDiv w:val="1"/>
      <w:marLeft w:val="0"/>
      <w:marRight w:val="0"/>
      <w:marTop w:val="0"/>
      <w:marBottom w:val="0"/>
      <w:divBdr>
        <w:top w:val="none" w:sz="0" w:space="0" w:color="auto"/>
        <w:left w:val="none" w:sz="0" w:space="0" w:color="auto"/>
        <w:bottom w:val="none" w:sz="0" w:space="0" w:color="auto"/>
        <w:right w:val="none" w:sz="0" w:space="0" w:color="auto"/>
      </w:divBdr>
    </w:div>
    <w:div w:id="1244681277">
      <w:bodyDiv w:val="1"/>
      <w:marLeft w:val="0"/>
      <w:marRight w:val="0"/>
      <w:marTop w:val="0"/>
      <w:marBottom w:val="0"/>
      <w:divBdr>
        <w:top w:val="none" w:sz="0" w:space="0" w:color="auto"/>
        <w:left w:val="none" w:sz="0" w:space="0" w:color="auto"/>
        <w:bottom w:val="none" w:sz="0" w:space="0" w:color="auto"/>
        <w:right w:val="none" w:sz="0" w:space="0" w:color="auto"/>
      </w:divBdr>
    </w:div>
    <w:div w:id="1258712031">
      <w:bodyDiv w:val="1"/>
      <w:marLeft w:val="0"/>
      <w:marRight w:val="0"/>
      <w:marTop w:val="0"/>
      <w:marBottom w:val="0"/>
      <w:divBdr>
        <w:top w:val="none" w:sz="0" w:space="0" w:color="auto"/>
        <w:left w:val="none" w:sz="0" w:space="0" w:color="auto"/>
        <w:bottom w:val="none" w:sz="0" w:space="0" w:color="auto"/>
        <w:right w:val="none" w:sz="0" w:space="0" w:color="auto"/>
      </w:divBdr>
    </w:div>
    <w:div w:id="1300304641">
      <w:bodyDiv w:val="1"/>
      <w:marLeft w:val="0"/>
      <w:marRight w:val="0"/>
      <w:marTop w:val="0"/>
      <w:marBottom w:val="0"/>
      <w:divBdr>
        <w:top w:val="none" w:sz="0" w:space="0" w:color="auto"/>
        <w:left w:val="none" w:sz="0" w:space="0" w:color="auto"/>
        <w:bottom w:val="none" w:sz="0" w:space="0" w:color="auto"/>
        <w:right w:val="none" w:sz="0" w:space="0" w:color="auto"/>
      </w:divBdr>
    </w:div>
    <w:div w:id="1314337661">
      <w:bodyDiv w:val="1"/>
      <w:marLeft w:val="0"/>
      <w:marRight w:val="0"/>
      <w:marTop w:val="0"/>
      <w:marBottom w:val="0"/>
      <w:divBdr>
        <w:top w:val="none" w:sz="0" w:space="0" w:color="auto"/>
        <w:left w:val="none" w:sz="0" w:space="0" w:color="auto"/>
        <w:bottom w:val="none" w:sz="0" w:space="0" w:color="auto"/>
        <w:right w:val="none" w:sz="0" w:space="0" w:color="auto"/>
      </w:divBdr>
    </w:div>
    <w:div w:id="1465470154">
      <w:bodyDiv w:val="1"/>
      <w:marLeft w:val="0"/>
      <w:marRight w:val="0"/>
      <w:marTop w:val="0"/>
      <w:marBottom w:val="0"/>
      <w:divBdr>
        <w:top w:val="none" w:sz="0" w:space="0" w:color="auto"/>
        <w:left w:val="none" w:sz="0" w:space="0" w:color="auto"/>
        <w:bottom w:val="none" w:sz="0" w:space="0" w:color="auto"/>
        <w:right w:val="none" w:sz="0" w:space="0" w:color="auto"/>
      </w:divBdr>
    </w:div>
    <w:div w:id="1478762437">
      <w:bodyDiv w:val="1"/>
      <w:marLeft w:val="0"/>
      <w:marRight w:val="0"/>
      <w:marTop w:val="0"/>
      <w:marBottom w:val="0"/>
      <w:divBdr>
        <w:top w:val="none" w:sz="0" w:space="0" w:color="auto"/>
        <w:left w:val="none" w:sz="0" w:space="0" w:color="auto"/>
        <w:bottom w:val="none" w:sz="0" w:space="0" w:color="auto"/>
        <w:right w:val="none" w:sz="0" w:space="0" w:color="auto"/>
      </w:divBdr>
    </w:div>
    <w:div w:id="1733582851">
      <w:bodyDiv w:val="1"/>
      <w:marLeft w:val="0"/>
      <w:marRight w:val="0"/>
      <w:marTop w:val="0"/>
      <w:marBottom w:val="0"/>
      <w:divBdr>
        <w:top w:val="none" w:sz="0" w:space="0" w:color="auto"/>
        <w:left w:val="none" w:sz="0" w:space="0" w:color="auto"/>
        <w:bottom w:val="none" w:sz="0" w:space="0" w:color="auto"/>
        <w:right w:val="none" w:sz="0" w:space="0" w:color="auto"/>
      </w:divBdr>
    </w:div>
    <w:div w:id="1754860913">
      <w:bodyDiv w:val="1"/>
      <w:marLeft w:val="0"/>
      <w:marRight w:val="0"/>
      <w:marTop w:val="0"/>
      <w:marBottom w:val="0"/>
      <w:divBdr>
        <w:top w:val="none" w:sz="0" w:space="0" w:color="auto"/>
        <w:left w:val="none" w:sz="0" w:space="0" w:color="auto"/>
        <w:bottom w:val="none" w:sz="0" w:space="0" w:color="auto"/>
        <w:right w:val="none" w:sz="0" w:space="0" w:color="auto"/>
      </w:divBdr>
    </w:div>
    <w:div w:id="1925601706">
      <w:bodyDiv w:val="1"/>
      <w:marLeft w:val="0"/>
      <w:marRight w:val="0"/>
      <w:marTop w:val="0"/>
      <w:marBottom w:val="0"/>
      <w:divBdr>
        <w:top w:val="none" w:sz="0" w:space="0" w:color="auto"/>
        <w:left w:val="none" w:sz="0" w:space="0" w:color="auto"/>
        <w:bottom w:val="none" w:sz="0" w:space="0" w:color="auto"/>
        <w:right w:val="none" w:sz="0" w:space="0" w:color="auto"/>
      </w:divBdr>
    </w:div>
    <w:div w:id="1959220717">
      <w:bodyDiv w:val="1"/>
      <w:marLeft w:val="0"/>
      <w:marRight w:val="0"/>
      <w:marTop w:val="0"/>
      <w:marBottom w:val="0"/>
      <w:divBdr>
        <w:top w:val="none" w:sz="0" w:space="0" w:color="auto"/>
        <w:left w:val="none" w:sz="0" w:space="0" w:color="auto"/>
        <w:bottom w:val="none" w:sz="0" w:space="0" w:color="auto"/>
        <w:right w:val="none" w:sz="0" w:space="0" w:color="auto"/>
      </w:divBdr>
    </w:div>
    <w:div w:id="1963727819">
      <w:bodyDiv w:val="1"/>
      <w:marLeft w:val="0"/>
      <w:marRight w:val="0"/>
      <w:marTop w:val="0"/>
      <w:marBottom w:val="0"/>
      <w:divBdr>
        <w:top w:val="none" w:sz="0" w:space="0" w:color="auto"/>
        <w:left w:val="none" w:sz="0" w:space="0" w:color="auto"/>
        <w:bottom w:val="none" w:sz="0" w:space="0" w:color="auto"/>
        <w:right w:val="none" w:sz="0" w:space="0" w:color="auto"/>
      </w:divBdr>
    </w:div>
    <w:div w:id="1965693698">
      <w:bodyDiv w:val="1"/>
      <w:marLeft w:val="0"/>
      <w:marRight w:val="0"/>
      <w:marTop w:val="0"/>
      <w:marBottom w:val="0"/>
      <w:divBdr>
        <w:top w:val="none" w:sz="0" w:space="0" w:color="auto"/>
        <w:left w:val="none" w:sz="0" w:space="0" w:color="auto"/>
        <w:bottom w:val="none" w:sz="0" w:space="0" w:color="auto"/>
        <w:right w:val="none" w:sz="0" w:space="0" w:color="auto"/>
      </w:divBdr>
    </w:div>
    <w:div w:id="1971207378">
      <w:bodyDiv w:val="1"/>
      <w:marLeft w:val="0"/>
      <w:marRight w:val="0"/>
      <w:marTop w:val="0"/>
      <w:marBottom w:val="0"/>
      <w:divBdr>
        <w:top w:val="none" w:sz="0" w:space="0" w:color="auto"/>
        <w:left w:val="none" w:sz="0" w:space="0" w:color="auto"/>
        <w:bottom w:val="none" w:sz="0" w:space="0" w:color="auto"/>
        <w:right w:val="none" w:sz="0" w:space="0" w:color="auto"/>
      </w:divBdr>
    </w:div>
    <w:div w:id="2085561335">
      <w:bodyDiv w:val="1"/>
      <w:marLeft w:val="0"/>
      <w:marRight w:val="0"/>
      <w:marTop w:val="0"/>
      <w:marBottom w:val="0"/>
      <w:divBdr>
        <w:top w:val="none" w:sz="0" w:space="0" w:color="auto"/>
        <w:left w:val="none" w:sz="0" w:space="0" w:color="auto"/>
        <w:bottom w:val="none" w:sz="0" w:space="0" w:color="auto"/>
        <w:right w:val="none" w:sz="0" w:space="0" w:color="auto"/>
      </w:divBdr>
    </w:div>
    <w:div w:id="212546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grupojuridico@ascensus.com.br" TargetMode="Externa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wmf"/><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Cores Lefosse - 2021">
      <a:dk1>
        <a:srgbClr val="FFFFFF"/>
      </a:dk1>
      <a:lt1>
        <a:srgbClr val="262827"/>
      </a:lt1>
      <a:dk2>
        <a:srgbClr val="C0C3C1"/>
      </a:dk2>
      <a:lt2>
        <a:srgbClr val="9A9A9A"/>
      </a:lt2>
      <a:accent1>
        <a:srgbClr val="858585"/>
      </a:accent1>
      <a:accent2>
        <a:srgbClr val="AB80FF"/>
      </a:accent2>
      <a:accent3>
        <a:srgbClr val="7800E5"/>
      </a:accent3>
      <a:accent4>
        <a:srgbClr val="270D66"/>
      </a:accent4>
      <a:accent5>
        <a:srgbClr val="D82558"/>
      </a:accent5>
      <a:accent6>
        <a:srgbClr val="910042"/>
      </a:accent6>
      <a:hlink>
        <a:srgbClr val="2DC6EA"/>
      </a:hlink>
      <a:folHlink>
        <a:srgbClr val="154982"/>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8DC564761AB2E49A6CE7C6ED30DCCBA" ma:contentTypeVersion="13" ma:contentTypeDescription="Criar um novo documento." ma:contentTypeScope="" ma:versionID="f220482ed03f31c34ca759e83d52e800">
  <xsd:schema xmlns:xsd="http://www.w3.org/2001/XMLSchema" xmlns:xs="http://www.w3.org/2001/XMLSchema" xmlns:p="http://schemas.microsoft.com/office/2006/metadata/properties" xmlns:ns2="6747233a-4e0c-4138-ac71-c56e51d9b05b" xmlns:ns3="1dffd66f-c622-48d8-82c0-40b31f4d4ba0" targetNamespace="http://schemas.microsoft.com/office/2006/metadata/properties" ma:root="true" ma:fieldsID="1e1c341c75b57a952e78837ce65b0ead" ns2:_="" ns3:_="">
    <xsd:import namespace="6747233a-4e0c-4138-ac71-c56e51d9b05b"/>
    <xsd:import namespace="1dffd66f-c622-48d8-82c0-40b31f4d4ba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47233a-4e0c-4138-ac71-c56e51d9b0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ffd66f-c622-48d8-82c0-40b31f4d4ba0" elementFormDefault="qualified">
    <xsd:import namespace="http://schemas.microsoft.com/office/2006/documentManagement/types"/>
    <xsd:import namespace="http://schemas.microsoft.com/office/infopath/2007/PartnerControls"/>
    <xsd:element name="SharedWithUsers" ma:index="17"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1 6 " ? > < p r o p e r t i e s   x m l n s = " h t t p : / / w w w . i m a n a g e . c o m / w o r k / x m l s c h e m a " >  
     < d o c u m e n t i d > L E F O S S E ! 3 1 2 4 6 0 8 . 1 < / d o c u m e n t i d >  
     < s e n d e r i d > F G A L V A N O < / s e n d e r i d >  
     < s e n d e r e m a i l > F A B R I C I O . G A L V A N O @ L E F O S S E . C O M < / s e n d e r e m a i l >  
     < l a s t m o d i f i e d > 2 0 2 2 - 0 3 - 1 6 T 2 2 : 1 5 : 0 0 . 0 0 0 0 0 0 0 - 0 3 : 0 0 < / l a s t m o d i f i e d >  
     < d a t a b a s e > L E F O S S E < / d a t a b a s e >  
 < / p r o p e r t i e s > 
</file>

<file path=customXml/itemProps1.xml><?xml version="1.0" encoding="utf-8"?>
<ds:datastoreItem xmlns:ds="http://schemas.openxmlformats.org/officeDocument/2006/customXml" ds:itemID="{74883064-AE0A-4FAB-AF92-9041BE6468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79B11B-ECC6-4B4B-9469-E959D2D76B9F}">
  <ds:schemaRefs>
    <ds:schemaRef ds:uri="http://schemas.microsoft.com/sharepoint/v3/contenttype/forms"/>
  </ds:schemaRefs>
</ds:datastoreItem>
</file>

<file path=customXml/itemProps3.xml><?xml version="1.0" encoding="utf-8"?>
<ds:datastoreItem xmlns:ds="http://schemas.openxmlformats.org/officeDocument/2006/customXml" ds:itemID="{E13AC2FD-D8D4-4757-A60B-C5370E594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47233a-4e0c-4138-ac71-c56e51d9b05b"/>
    <ds:schemaRef ds:uri="1dffd66f-c622-48d8-82c0-40b31f4d4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EF9413-1D44-413A-A8E2-E0D07AB10867}">
  <ds:schemaRefs>
    <ds:schemaRef ds:uri="http://schemas.openxmlformats.org/officeDocument/2006/bibliography"/>
  </ds:schemaRefs>
</ds:datastoreItem>
</file>

<file path=customXml/itemProps5.xml><?xml version="1.0" encoding="utf-8"?>
<ds:datastoreItem xmlns:ds="http://schemas.openxmlformats.org/officeDocument/2006/customXml" ds:itemID="{B81B89D0-3B70-4256-816F-3E56944F3C9A}">
  <ds:schemaRefs>
    <ds:schemaRef ds:uri="http://schemas.openxmlformats.org/officeDocument/2006/bibliography"/>
  </ds:schemaRefs>
</ds:datastoreItem>
</file>

<file path=customXml/itemProps6.xml><?xml version="1.0" encoding="utf-8"?>
<ds:datastoreItem xmlns:ds="http://schemas.openxmlformats.org/officeDocument/2006/customXml" ds:itemID="{8093FD4D-8F24-489B-A3A3-58FFE1EA646E}">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72</Pages>
  <Words>22976</Words>
  <Characters>135080</Characters>
  <Application>Microsoft Office Word</Application>
  <DocSecurity>0</DocSecurity>
  <Lines>1125</Lines>
  <Paragraphs>315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Itaú BBA S.A</Company>
  <LinksUpToDate>false</LinksUpToDate>
  <CharactersWithSpaces>157741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Luís Felipe Oliveira Haddad</dc:creator>
  <cp:lastModifiedBy>Luiz Girão</cp:lastModifiedBy>
  <cp:revision>5</cp:revision>
  <cp:lastPrinted>2022-06-09T22:04:00Z</cp:lastPrinted>
  <dcterms:created xsi:type="dcterms:W3CDTF">2022-06-10T16:08:00Z</dcterms:created>
  <dcterms:modified xsi:type="dcterms:W3CDTF">2022-06-10T16:22:00Z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_x000d_GED - 4409806v5 </vt:lpwstr>
  </property>
  <property fmtid="{D5CDD505-2E9C-101B-9397-08002B2CF9AE}" pid="3" name="MSIP_Label_38dfde47-f100-441b-b584-049a7fefba8a_Enabled">
    <vt:lpwstr>true</vt:lpwstr>
  </property>
  <property fmtid="{D5CDD505-2E9C-101B-9397-08002B2CF9AE}" pid="4" name="MSIP_Label_38dfde47-f100-441b-b584-049a7fefba8a_SetDate">
    <vt:lpwstr>2022-01-26T14:53:48Z</vt:lpwstr>
  </property>
  <property fmtid="{D5CDD505-2E9C-101B-9397-08002B2CF9AE}" pid="5" name="MSIP_Label_38dfde47-f100-441b-b584-049a7fefba8a_Method">
    <vt:lpwstr>Standard</vt:lpwstr>
  </property>
  <property fmtid="{D5CDD505-2E9C-101B-9397-08002B2CF9AE}" pid="6" name="MSIP_Label_38dfde47-f100-441b-b584-049a7fefba8a_Name">
    <vt:lpwstr>38dfde47-f100-441b-b584-049a7fefba8a</vt:lpwstr>
  </property>
  <property fmtid="{D5CDD505-2E9C-101B-9397-08002B2CF9AE}" pid="7" name="MSIP_Label_38dfde47-f100-441b-b584-049a7fefba8a_SiteId">
    <vt:lpwstr>16e7cf3f-6af4-4e76-941e-aecafb9704e9</vt:lpwstr>
  </property>
  <property fmtid="{D5CDD505-2E9C-101B-9397-08002B2CF9AE}" pid="8" name="MSIP_Label_38dfde47-f100-441b-b584-049a7fefba8a_ActionId">
    <vt:lpwstr>cbdbfb29-d2ed-439a-8029-eccc4af2a268</vt:lpwstr>
  </property>
  <property fmtid="{D5CDD505-2E9C-101B-9397-08002B2CF9AE}" pid="9" name="MSIP_Label_38dfde47-f100-441b-b584-049a7fefba8a_ContentBits">
    <vt:lpwstr>2</vt:lpwstr>
  </property>
  <property fmtid="{D5CDD505-2E9C-101B-9397-08002B2CF9AE}" pid="10" name="iManageCod">
    <vt:lpwstr>Lefosse - 3124414v1</vt:lpwstr>
  </property>
  <property fmtid="{D5CDD505-2E9C-101B-9397-08002B2CF9AE}" pid="11" name="ContentTypeId">
    <vt:lpwstr>0x01010098DC564761AB2E49A6CE7C6ED30DCCBA</vt:lpwstr>
  </property>
  <property fmtid="{D5CDD505-2E9C-101B-9397-08002B2CF9AE}" pid="12" name="MSIP_Label_2d75b7db-71d4-4cc1-8b1d-184309ef2b29_Enabled">
    <vt:lpwstr>true</vt:lpwstr>
  </property>
  <property fmtid="{D5CDD505-2E9C-101B-9397-08002B2CF9AE}" pid="13" name="MSIP_Label_2d75b7db-71d4-4cc1-8b1d-184309ef2b29_SetDate">
    <vt:lpwstr>2022-06-06T19:20:50Z</vt:lpwstr>
  </property>
  <property fmtid="{D5CDD505-2E9C-101B-9397-08002B2CF9AE}" pid="14" name="MSIP_Label_2d75b7db-71d4-4cc1-8b1d-184309ef2b29_Method">
    <vt:lpwstr>Standard</vt:lpwstr>
  </property>
  <property fmtid="{D5CDD505-2E9C-101B-9397-08002B2CF9AE}" pid="15" name="MSIP_Label_2d75b7db-71d4-4cc1-8b1d-184309ef2b29_Name">
    <vt:lpwstr>2d75b7db-71d4-4cc1-8b1d-184309ef2b29</vt:lpwstr>
  </property>
  <property fmtid="{D5CDD505-2E9C-101B-9397-08002B2CF9AE}" pid="16" name="MSIP_Label_2d75b7db-71d4-4cc1-8b1d-184309ef2b29_SiteId">
    <vt:lpwstr>591669a0-183f-49a5-98f4-9aa0d0b63d81</vt:lpwstr>
  </property>
  <property fmtid="{D5CDD505-2E9C-101B-9397-08002B2CF9AE}" pid="17" name="MSIP_Label_2d75b7db-71d4-4cc1-8b1d-184309ef2b29_ActionId">
    <vt:lpwstr>9ba63715-f1fa-44ea-a1c3-e68815d45a45</vt:lpwstr>
  </property>
  <property fmtid="{D5CDD505-2E9C-101B-9397-08002B2CF9AE}" pid="18" name="MSIP_Label_2d75b7db-71d4-4cc1-8b1d-184309ef2b29_ContentBits">
    <vt:lpwstr>2</vt:lpwstr>
  </property>
</Properties>
</file>
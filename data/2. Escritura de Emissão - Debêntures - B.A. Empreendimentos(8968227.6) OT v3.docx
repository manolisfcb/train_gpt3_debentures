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42E8" w14:textId="2BDF46B1" w:rsidR="00816DD6" w:rsidRPr="003C3D76" w:rsidRDefault="00023B66" w:rsidP="00F65DA2">
      <w:pPr>
        <w:pBdr>
          <w:bottom w:val="double" w:sz="6" w:space="4" w:color="auto"/>
        </w:pBdr>
        <w:suppressAutoHyphens/>
        <w:spacing w:line="320" w:lineRule="exact"/>
        <w:jc w:val="right"/>
        <w:rPr>
          <w:rFonts w:asciiTheme="minorHAnsi" w:hAnsiTheme="minorHAnsi" w:cstheme="minorHAnsi"/>
          <w:smallCaps/>
        </w:rPr>
      </w:pPr>
      <w:r w:rsidRPr="003C3D76">
        <w:rPr>
          <w:rFonts w:asciiTheme="minorHAnsi" w:hAnsiTheme="minorHAnsi" w:cstheme="minorHAnsi"/>
          <w:smallCaps/>
        </w:rPr>
        <w:t xml:space="preserve"> </w:t>
      </w:r>
    </w:p>
    <w:p w14:paraId="63149B6A" w14:textId="77777777" w:rsidR="00816DD6" w:rsidRPr="003C3D76" w:rsidRDefault="00816DD6" w:rsidP="001E31C0">
      <w:pPr>
        <w:pBdr>
          <w:bottom w:val="double" w:sz="6" w:space="4" w:color="auto"/>
        </w:pBdr>
        <w:suppressAutoHyphens/>
        <w:spacing w:line="320" w:lineRule="exact"/>
        <w:jc w:val="right"/>
        <w:rPr>
          <w:rFonts w:asciiTheme="minorHAnsi" w:hAnsiTheme="minorHAnsi" w:cstheme="minorHAnsi"/>
          <w:smallCaps/>
        </w:rPr>
      </w:pPr>
    </w:p>
    <w:p w14:paraId="289B293F" w14:textId="35FD427A" w:rsidR="006722D3" w:rsidRPr="003C3D76" w:rsidRDefault="00023B66" w:rsidP="007E1B1F">
      <w:pPr>
        <w:suppressAutoHyphens/>
        <w:spacing w:line="320" w:lineRule="exact"/>
        <w:jc w:val="both"/>
        <w:rPr>
          <w:rFonts w:asciiTheme="minorHAnsi" w:hAnsiTheme="minorHAnsi" w:cstheme="minorHAnsi"/>
          <w:b/>
        </w:rPr>
      </w:pPr>
      <w:bookmarkStart w:id="0" w:name="_Hlk112708935"/>
      <w:r w:rsidRPr="003C3D76">
        <w:rPr>
          <w:rFonts w:asciiTheme="minorHAnsi" w:hAnsiTheme="minorHAnsi" w:cstheme="minorHAnsi"/>
          <w:b/>
          <w:caps/>
        </w:rPr>
        <w:t xml:space="preserve">Instrumento Particular de Escritura da </w:t>
      </w:r>
      <w:r w:rsidR="00D1528C">
        <w:rPr>
          <w:rFonts w:asciiTheme="minorHAnsi" w:hAnsiTheme="minorHAnsi" w:cstheme="minorHAnsi"/>
          <w:b/>
          <w:caps/>
        </w:rPr>
        <w:t>1ª (</w:t>
      </w:r>
      <w:r w:rsidR="00746098" w:rsidRPr="003C3D76">
        <w:rPr>
          <w:rFonts w:asciiTheme="minorHAnsi" w:hAnsiTheme="minorHAnsi" w:cstheme="minorHAnsi"/>
          <w:b/>
          <w:caps/>
        </w:rPr>
        <w:t>PRIMEIRA</w:t>
      </w:r>
      <w:r w:rsidR="00D1528C">
        <w:rPr>
          <w:rFonts w:asciiTheme="minorHAnsi" w:hAnsiTheme="minorHAnsi" w:cstheme="minorHAnsi"/>
          <w:b/>
          <w:caps/>
        </w:rPr>
        <w:t>)</w:t>
      </w:r>
      <w:r w:rsidR="007B427F" w:rsidRPr="003C3D76">
        <w:rPr>
          <w:rFonts w:asciiTheme="minorHAnsi" w:hAnsiTheme="minorHAnsi" w:cstheme="minorHAnsi"/>
          <w:b/>
          <w:caps/>
        </w:rPr>
        <w:t xml:space="preserve"> </w:t>
      </w:r>
      <w:r w:rsidRPr="003C3D76">
        <w:rPr>
          <w:rFonts w:asciiTheme="minorHAnsi" w:hAnsiTheme="minorHAnsi" w:cstheme="minorHAnsi"/>
          <w:b/>
          <w:caps/>
        </w:rPr>
        <w:t xml:space="preserve">Emissão de Debêntures Simples, Não Conversíveis em Ações, </w:t>
      </w:r>
      <w:r w:rsidRPr="003C3D76">
        <w:rPr>
          <w:rFonts w:asciiTheme="minorHAnsi" w:hAnsiTheme="minorHAnsi" w:cstheme="minorHAnsi"/>
          <w:b/>
        </w:rPr>
        <w:t xml:space="preserve">DA </w:t>
      </w:r>
      <w:r w:rsidR="00640F72" w:rsidRPr="003C3D76">
        <w:rPr>
          <w:rFonts w:asciiTheme="minorHAnsi" w:hAnsiTheme="minorHAnsi" w:cstheme="minorHAnsi"/>
          <w:b/>
        </w:rPr>
        <w:t xml:space="preserve">ESPÉCIE </w:t>
      </w:r>
      <w:r w:rsidR="00746098" w:rsidRPr="003C3D76">
        <w:rPr>
          <w:rFonts w:asciiTheme="minorHAnsi" w:hAnsiTheme="minorHAnsi" w:cstheme="minorHAnsi"/>
          <w:b/>
        </w:rPr>
        <w:t>QUIROGRAFÁRIA</w:t>
      </w:r>
      <w:r w:rsidR="009870E9" w:rsidRPr="003C3D76">
        <w:rPr>
          <w:rFonts w:asciiTheme="minorHAnsi" w:hAnsiTheme="minorHAnsi" w:cstheme="minorHAnsi"/>
          <w:b/>
        </w:rPr>
        <w:t xml:space="preserve">, </w:t>
      </w:r>
      <w:r w:rsidR="00407DE9" w:rsidRPr="003C3D76">
        <w:rPr>
          <w:rFonts w:asciiTheme="minorHAnsi" w:hAnsiTheme="minorHAnsi" w:cstheme="minorHAnsi"/>
          <w:b/>
          <w:bCs/>
          <w:caps/>
        </w:rPr>
        <w:t xml:space="preserve">em </w:t>
      </w:r>
      <w:r w:rsidR="009E584E" w:rsidRPr="003C3D76">
        <w:rPr>
          <w:rFonts w:asciiTheme="minorHAnsi" w:hAnsiTheme="minorHAnsi" w:cstheme="minorHAnsi"/>
          <w:b/>
          <w:bCs/>
          <w:caps/>
        </w:rPr>
        <w:t xml:space="preserve">ATÉ </w:t>
      </w:r>
      <w:r w:rsidR="00D1528C">
        <w:rPr>
          <w:rFonts w:asciiTheme="minorHAnsi" w:hAnsiTheme="minorHAnsi" w:cstheme="minorHAnsi"/>
          <w:b/>
          <w:bCs/>
          <w:caps/>
        </w:rPr>
        <w:t>02 (</w:t>
      </w:r>
      <w:r w:rsidR="009E584E" w:rsidRPr="003C3D76">
        <w:rPr>
          <w:rFonts w:asciiTheme="minorHAnsi" w:hAnsiTheme="minorHAnsi" w:cstheme="minorHAnsi"/>
          <w:b/>
          <w:bCs/>
          <w:caps/>
        </w:rPr>
        <w:t>DUAS</w:t>
      </w:r>
      <w:r w:rsidR="00D1528C">
        <w:rPr>
          <w:rFonts w:asciiTheme="minorHAnsi" w:hAnsiTheme="minorHAnsi" w:cstheme="minorHAnsi"/>
          <w:b/>
          <w:bCs/>
          <w:caps/>
        </w:rPr>
        <w:t>)</w:t>
      </w:r>
      <w:r w:rsidR="009E584E" w:rsidRPr="003C3D76">
        <w:rPr>
          <w:rFonts w:asciiTheme="minorHAnsi" w:hAnsiTheme="minorHAnsi" w:cstheme="minorHAnsi"/>
          <w:b/>
          <w:bCs/>
          <w:caps/>
        </w:rPr>
        <w:t xml:space="preserve"> SÉRIES</w:t>
      </w:r>
      <w:r w:rsidR="00DE2343" w:rsidRPr="003C3D76">
        <w:rPr>
          <w:rFonts w:asciiTheme="minorHAnsi" w:hAnsiTheme="minorHAnsi" w:cstheme="minorHAnsi"/>
          <w:b/>
          <w:bCs/>
          <w:caps/>
        </w:rPr>
        <w:t xml:space="preserve">, PARA </w:t>
      </w:r>
      <w:r w:rsidRPr="003C3D76">
        <w:rPr>
          <w:rFonts w:asciiTheme="minorHAnsi" w:hAnsiTheme="minorHAnsi" w:cstheme="minorHAnsi"/>
          <w:b/>
          <w:caps/>
        </w:rPr>
        <w:t>Distribuição Pública com Esforços Restritos de DISTRIBUIÇÃO,</w:t>
      </w:r>
      <w:r w:rsidR="005F5093" w:rsidRPr="003C3D76">
        <w:rPr>
          <w:rFonts w:asciiTheme="minorHAnsi" w:hAnsiTheme="minorHAnsi" w:cstheme="minorHAnsi"/>
          <w:b/>
          <w:caps/>
        </w:rPr>
        <w:t xml:space="preserve"> </w:t>
      </w:r>
      <w:r w:rsidR="00172D9D" w:rsidRPr="003C3D76">
        <w:rPr>
          <w:rFonts w:asciiTheme="minorHAnsi" w:hAnsiTheme="minorHAnsi" w:cstheme="minorHAnsi"/>
          <w:b/>
          <w:caps/>
        </w:rPr>
        <w:t xml:space="preserve">sob o Regime </w:t>
      </w:r>
      <w:r w:rsidR="00227E8F">
        <w:rPr>
          <w:rFonts w:asciiTheme="minorHAnsi" w:hAnsiTheme="minorHAnsi" w:cstheme="minorHAnsi"/>
          <w:b/>
          <w:caps/>
        </w:rPr>
        <w:t>d</w:t>
      </w:r>
      <w:r w:rsidR="00172D9D" w:rsidRPr="003C3D76">
        <w:rPr>
          <w:rFonts w:asciiTheme="minorHAnsi" w:hAnsiTheme="minorHAnsi" w:cstheme="minorHAnsi"/>
          <w:b/>
          <w:caps/>
        </w:rPr>
        <w:t>e Melhores Esforços de Colocação</w:t>
      </w:r>
      <w:r w:rsidR="005F5093" w:rsidRPr="003C3D76">
        <w:rPr>
          <w:rFonts w:asciiTheme="minorHAnsi" w:hAnsiTheme="minorHAnsi" w:cstheme="minorHAnsi"/>
          <w:b/>
          <w:caps/>
        </w:rPr>
        <w:t>,</w:t>
      </w:r>
      <w:r w:rsidRPr="003C3D76">
        <w:rPr>
          <w:rFonts w:asciiTheme="minorHAnsi" w:hAnsiTheme="minorHAnsi" w:cstheme="minorHAnsi"/>
          <w:b/>
          <w:caps/>
        </w:rPr>
        <w:t xml:space="preserve"> da </w:t>
      </w:r>
      <w:r w:rsidR="008A2348" w:rsidRPr="003C3D76">
        <w:rPr>
          <w:rFonts w:asciiTheme="minorHAnsi" w:hAnsiTheme="minorHAnsi" w:cstheme="minorHAnsi"/>
          <w:b/>
        </w:rPr>
        <w:t>B.A. – EMPREENDIMENTOS E PARTICIPAÇÕES S/A.</w:t>
      </w:r>
    </w:p>
    <w:bookmarkEnd w:id="0"/>
    <w:p w14:paraId="776BFEE0" w14:textId="77777777" w:rsidR="00172D9D" w:rsidRPr="003C3D76" w:rsidRDefault="00172D9D" w:rsidP="00172D9D">
      <w:pPr>
        <w:suppressAutoHyphens/>
        <w:spacing w:line="320" w:lineRule="exact"/>
        <w:rPr>
          <w:rFonts w:asciiTheme="minorHAnsi" w:hAnsiTheme="minorHAnsi" w:cstheme="minorHAnsi"/>
          <w:b/>
          <w:bCs/>
        </w:rPr>
      </w:pPr>
    </w:p>
    <w:p w14:paraId="638A1367" w14:textId="77777777" w:rsidR="006722D3" w:rsidRPr="003C3D76" w:rsidRDefault="006722D3" w:rsidP="001E31C0">
      <w:pPr>
        <w:suppressAutoHyphens/>
        <w:spacing w:line="320" w:lineRule="exact"/>
        <w:rPr>
          <w:rFonts w:asciiTheme="minorHAnsi" w:hAnsiTheme="minorHAnsi" w:cstheme="minorHAnsi"/>
          <w:b/>
        </w:rPr>
      </w:pPr>
    </w:p>
    <w:p w14:paraId="43173521" w14:textId="77777777" w:rsidR="007219A1" w:rsidRPr="003C3D76" w:rsidRDefault="007219A1" w:rsidP="001E31C0">
      <w:pPr>
        <w:suppressAutoHyphens/>
        <w:spacing w:line="320" w:lineRule="exact"/>
        <w:rPr>
          <w:rFonts w:asciiTheme="minorHAnsi" w:hAnsiTheme="minorHAnsi" w:cstheme="minorHAnsi"/>
          <w:b/>
        </w:rPr>
      </w:pPr>
    </w:p>
    <w:p w14:paraId="6C5DFD3D" w14:textId="77777777" w:rsidR="007219A1" w:rsidRPr="003C3D76" w:rsidRDefault="007219A1" w:rsidP="001E31C0">
      <w:pPr>
        <w:suppressAutoHyphens/>
        <w:spacing w:line="320" w:lineRule="exact"/>
        <w:jc w:val="center"/>
        <w:rPr>
          <w:rFonts w:asciiTheme="minorHAnsi" w:hAnsiTheme="minorHAnsi" w:cstheme="minorHAnsi"/>
          <w:b/>
        </w:rPr>
      </w:pPr>
    </w:p>
    <w:p w14:paraId="6CC90D96" w14:textId="77777777" w:rsidR="00AA1E4E" w:rsidRPr="003C3D76" w:rsidRDefault="00023B66" w:rsidP="001E31C0">
      <w:pPr>
        <w:suppressAutoHyphens/>
        <w:spacing w:line="320" w:lineRule="exact"/>
        <w:jc w:val="center"/>
        <w:rPr>
          <w:rFonts w:asciiTheme="minorHAnsi" w:hAnsiTheme="minorHAnsi" w:cstheme="minorHAnsi"/>
          <w:b/>
        </w:rPr>
      </w:pPr>
      <w:bookmarkStart w:id="1" w:name="_Hlk112708957"/>
      <w:r w:rsidRPr="003C3D76">
        <w:rPr>
          <w:rFonts w:asciiTheme="minorHAnsi" w:hAnsiTheme="minorHAnsi" w:cstheme="minorHAnsi"/>
          <w:b/>
        </w:rPr>
        <w:t>e</w:t>
      </w:r>
      <w:r w:rsidR="006722D3" w:rsidRPr="003C3D76">
        <w:rPr>
          <w:rFonts w:asciiTheme="minorHAnsi" w:hAnsiTheme="minorHAnsi" w:cstheme="minorHAnsi"/>
          <w:b/>
        </w:rPr>
        <w:t>ntre</w:t>
      </w:r>
    </w:p>
    <w:p w14:paraId="781B1A37" w14:textId="77777777" w:rsidR="007219A1" w:rsidRPr="003C3D76" w:rsidRDefault="007219A1" w:rsidP="001E31C0">
      <w:pPr>
        <w:suppressAutoHyphens/>
        <w:spacing w:line="320" w:lineRule="exact"/>
        <w:jc w:val="center"/>
        <w:rPr>
          <w:rFonts w:asciiTheme="minorHAnsi" w:hAnsiTheme="minorHAnsi" w:cstheme="minorHAnsi"/>
          <w:b/>
        </w:rPr>
      </w:pPr>
    </w:p>
    <w:p w14:paraId="16620575" w14:textId="6DEDE597" w:rsidR="008A2348" w:rsidRPr="003C3D76" w:rsidRDefault="008A2348" w:rsidP="001E31C0">
      <w:pPr>
        <w:suppressAutoHyphens/>
        <w:spacing w:line="320" w:lineRule="exact"/>
        <w:jc w:val="center"/>
        <w:rPr>
          <w:rFonts w:asciiTheme="minorHAnsi" w:hAnsiTheme="minorHAnsi" w:cstheme="minorHAnsi"/>
          <w:b/>
        </w:rPr>
      </w:pPr>
      <w:r w:rsidRPr="003C3D76">
        <w:rPr>
          <w:rFonts w:asciiTheme="minorHAnsi" w:hAnsiTheme="minorHAnsi" w:cstheme="minorHAnsi"/>
          <w:b/>
        </w:rPr>
        <w:t>B.A. – EMPREENDIMENTOS E PARTICIPAÇÕES S/A.</w:t>
      </w:r>
    </w:p>
    <w:p w14:paraId="4EA6CAC0" w14:textId="64010678" w:rsidR="006722D3" w:rsidRPr="003C3D76" w:rsidRDefault="00023B66" w:rsidP="001E31C0">
      <w:pPr>
        <w:suppressAutoHyphens/>
        <w:spacing w:line="320" w:lineRule="exact"/>
        <w:jc w:val="center"/>
        <w:rPr>
          <w:rFonts w:asciiTheme="minorHAnsi" w:hAnsiTheme="minorHAnsi" w:cstheme="minorHAnsi"/>
          <w:bCs/>
          <w:i/>
        </w:rPr>
      </w:pPr>
      <w:r w:rsidRPr="003C3D76">
        <w:rPr>
          <w:rFonts w:asciiTheme="minorHAnsi" w:hAnsiTheme="minorHAnsi" w:cstheme="minorHAnsi"/>
          <w:bCs/>
          <w:i/>
        </w:rPr>
        <w:t>na qualidade de Emissora</w:t>
      </w:r>
    </w:p>
    <w:p w14:paraId="6FBD12E5" w14:textId="5830F36F" w:rsidR="00B07FAC" w:rsidRPr="003C3D76" w:rsidRDefault="00B07FAC" w:rsidP="001E31C0">
      <w:pPr>
        <w:suppressAutoHyphens/>
        <w:spacing w:line="320" w:lineRule="exact"/>
        <w:jc w:val="center"/>
        <w:rPr>
          <w:rFonts w:asciiTheme="minorHAnsi" w:hAnsiTheme="minorHAnsi" w:cstheme="minorHAnsi"/>
          <w:b/>
          <w:bCs/>
        </w:rPr>
      </w:pPr>
    </w:p>
    <w:p w14:paraId="68F7D1C6" w14:textId="77777777" w:rsidR="00D9360A" w:rsidRPr="003C3D76" w:rsidRDefault="00D9360A" w:rsidP="001E31C0">
      <w:pPr>
        <w:suppressAutoHyphens/>
        <w:spacing w:line="320" w:lineRule="exact"/>
        <w:jc w:val="center"/>
        <w:rPr>
          <w:rFonts w:asciiTheme="minorHAnsi" w:hAnsiTheme="minorHAnsi" w:cstheme="minorHAnsi"/>
          <w:b/>
          <w:bCs/>
        </w:rPr>
      </w:pPr>
    </w:p>
    <w:p w14:paraId="1F94757F" w14:textId="77777777" w:rsidR="006933AE" w:rsidRPr="003C3D76" w:rsidRDefault="006933AE" w:rsidP="001E31C0">
      <w:pPr>
        <w:suppressAutoHyphens/>
        <w:spacing w:line="320" w:lineRule="exact"/>
        <w:jc w:val="center"/>
        <w:rPr>
          <w:rFonts w:asciiTheme="minorHAnsi" w:hAnsiTheme="minorHAnsi" w:cstheme="minorHAnsi"/>
          <w:b/>
        </w:rPr>
      </w:pPr>
      <w:r w:rsidRPr="003C3D76">
        <w:rPr>
          <w:rFonts w:asciiTheme="minorHAnsi" w:hAnsiTheme="minorHAnsi" w:cstheme="minorHAnsi"/>
          <w:b/>
        </w:rPr>
        <w:t>OLIVEIRA TRUST DISTRIBUIDORA DE TÍTULOS E VALORES MOBILIÁRIOS S.A.</w:t>
      </w:r>
    </w:p>
    <w:p w14:paraId="3F99D440" w14:textId="6FE42CB8" w:rsidR="00B07FAC" w:rsidRPr="003C3D76" w:rsidRDefault="00023B66" w:rsidP="001E31C0">
      <w:pPr>
        <w:suppressAutoHyphens/>
        <w:spacing w:line="320" w:lineRule="exact"/>
        <w:jc w:val="center"/>
        <w:rPr>
          <w:rFonts w:asciiTheme="minorHAnsi" w:hAnsiTheme="minorHAnsi" w:cstheme="minorHAnsi"/>
          <w:i/>
        </w:rPr>
      </w:pPr>
      <w:r w:rsidRPr="003C3D76">
        <w:rPr>
          <w:rFonts w:asciiTheme="minorHAnsi" w:hAnsiTheme="minorHAnsi" w:cstheme="minorHAnsi"/>
          <w:i/>
        </w:rPr>
        <w:t>na qualidade de Agente Fiduciário, representando a comunhão de Debenturistas</w:t>
      </w:r>
    </w:p>
    <w:p w14:paraId="196B7388" w14:textId="747F71A4" w:rsidR="00D9360A" w:rsidRPr="003C3D76" w:rsidRDefault="00D9360A" w:rsidP="00D9360A">
      <w:pPr>
        <w:suppressAutoHyphens/>
        <w:spacing w:line="320" w:lineRule="exact"/>
        <w:jc w:val="center"/>
        <w:rPr>
          <w:rFonts w:asciiTheme="minorHAnsi" w:hAnsiTheme="minorHAnsi" w:cstheme="minorHAnsi"/>
          <w:b/>
          <w:bCs/>
        </w:rPr>
      </w:pPr>
    </w:p>
    <w:p w14:paraId="5837958A" w14:textId="6770BDCD" w:rsidR="00D9360A" w:rsidRPr="003C3D76" w:rsidRDefault="00D9360A" w:rsidP="00D9360A">
      <w:pPr>
        <w:suppressAutoHyphens/>
        <w:spacing w:line="320" w:lineRule="exact"/>
        <w:jc w:val="center"/>
        <w:rPr>
          <w:rFonts w:asciiTheme="minorHAnsi" w:hAnsiTheme="minorHAnsi" w:cstheme="minorHAnsi"/>
          <w:b/>
          <w:bCs/>
        </w:rPr>
      </w:pPr>
    </w:p>
    <w:p w14:paraId="6B2E462D" w14:textId="69470AFB" w:rsidR="00D9360A" w:rsidRPr="003C3D76" w:rsidRDefault="00D9360A" w:rsidP="00D9360A">
      <w:pPr>
        <w:suppressAutoHyphens/>
        <w:spacing w:line="320" w:lineRule="exact"/>
        <w:jc w:val="center"/>
        <w:rPr>
          <w:rFonts w:asciiTheme="minorHAnsi" w:hAnsiTheme="minorHAnsi" w:cstheme="minorHAnsi"/>
          <w:b/>
          <w:bCs/>
        </w:rPr>
      </w:pPr>
    </w:p>
    <w:p w14:paraId="657D28E8" w14:textId="0D973170" w:rsidR="00D9360A" w:rsidRPr="003C3D76" w:rsidRDefault="00D9360A" w:rsidP="00D9360A">
      <w:pPr>
        <w:suppressAutoHyphens/>
        <w:spacing w:line="320" w:lineRule="exact"/>
        <w:jc w:val="center"/>
        <w:rPr>
          <w:rFonts w:asciiTheme="minorHAnsi" w:hAnsiTheme="minorHAnsi" w:cstheme="minorHAnsi"/>
          <w:b/>
          <w:bCs/>
        </w:rPr>
      </w:pPr>
    </w:p>
    <w:p w14:paraId="7C505167" w14:textId="304FD3B5" w:rsidR="00D9360A" w:rsidRPr="003C3D76" w:rsidRDefault="00D9360A" w:rsidP="00D9360A">
      <w:pPr>
        <w:suppressAutoHyphens/>
        <w:spacing w:line="320" w:lineRule="exact"/>
        <w:jc w:val="center"/>
        <w:rPr>
          <w:rFonts w:asciiTheme="minorHAnsi" w:hAnsiTheme="minorHAnsi" w:cstheme="minorHAnsi"/>
          <w:b/>
          <w:bCs/>
        </w:rPr>
      </w:pPr>
    </w:p>
    <w:p w14:paraId="017980D4" w14:textId="2D4FEFBA" w:rsidR="00D9360A" w:rsidRPr="003C3D76" w:rsidRDefault="00D9360A" w:rsidP="00D9360A">
      <w:pPr>
        <w:suppressAutoHyphens/>
        <w:spacing w:line="320" w:lineRule="exact"/>
        <w:jc w:val="center"/>
        <w:rPr>
          <w:rFonts w:asciiTheme="minorHAnsi" w:hAnsiTheme="minorHAnsi" w:cstheme="minorHAnsi"/>
          <w:b/>
          <w:bCs/>
        </w:rPr>
      </w:pPr>
    </w:p>
    <w:p w14:paraId="6EAC7A93" w14:textId="69E75418" w:rsidR="00D9360A" w:rsidRPr="003C3D76" w:rsidRDefault="00D9360A" w:rsidP="00D9360A">
      <w:pPr>
        <w:suppressAutoHyphens/>
        <w:spacing w:line="320" w:lineRule="exact"/>
        <w:jc w:val="center"/>
        <w:rPr>
          <w:rFonts w:asciiTheme="minorHAnsi" w:hAnsiTheme="minorHAnsi" w:cstheme="minorHAnsi"/>
          <w:b/>
          <w:bCs/>
        </w:rPr>
      </w:pPr>
    </w:p>
    <w:p w14:paraId="6A921A85" w14:textId="02105F8C" w:rsidR="00D9360A" w:rsidRPr="003C3D76" w:rsidRDefault="00D9360A" w:rsidP="00D9360A">
      <w:pPr>
        <w:suppressAutoHyphens/>
        <w:spacing w:line="320" w:lineRule="exact"/>
        <w:jc w:val="center"/>
        <w:rPr>
          <w:rFonts w:asciiTheme="minorHAnsi" w:hAnsiTheme="minorHAnsi" w:cstheme="minorHAnsi"/>
          <w:b/>
          <w:bCs/>
        </w:rPr>
      </w:pPr>
    </w:p>
    <w:p w14:paraId="492E41AB" w14:textId="77777777" w:rsidR="00D9360A" w:rsidRPr="003C3D76" w:rsidRDefault="00D9360A" w:rsidP="00D9360A">
      <w:pPr>
        <w:suppressAutoHyphens/>
        <w:spacing w:line="320" w:lineRule="exact"/>
        <w:jc w:val="center"/>
        <w:rPr>
          <w:rFonts w:asciiTheme="minorHAnsi" w:hAnsiTheme="minorHAnsi" w:cstheme="minorHAnsi"/>
          <w:b/>
          <w:bCs/>
        </w:rPr>
      </w:pPr>
    </w:p>
    <w:p w14:paraId="750F1C1A" w14:textId="77777777" w:rsidR="007219A1" w:rsidRPr="003C3D76" w:rsidRDefault="007219A1" w:rsidP="001E31C0">
      <w:pPr>
        <w:suppressAutoHyphens/>
        <w:spacing w:line="320" w:lineRule="exact"/>
        <w:jc w:val="center"/>
        <w:rPr>
          <w:rFonts w:asciiTheme="minorHAnsi" w:hAnsiTheme="minorHAnsi" w:cstheme="minorHAnsi"/>
          <w:b/>
          <w:bCs/>
        </w:rPr>
      </w:pPr>
    </w:p>
    <w:p w14:paraId="2231C606" w14:textId="77777777" w:rsidR="007219A1" w:rsidRPr="003C3D76" w:rsidRDefault="007219A1" w:rsidP="001E31C0">
      <w:pPr>
        <w:suppressAutoHyphens/>
        <w:spacing w:line="320" w:lineRule="exact"/>
        <w:jc w:val="center"/>
        <w:rPr>
          <w:rFonts w:asciiTheme="minorHAnsi" w:hAnsiTheme="minorHAnsi" w:cstheme="minorHAnsi"/>
          <w:b/>
          <w:bCs/>
        </w:rPr>
      </w:pPr>
    </w:p>
    <w:p w14:paraId="6A86890A" w14:textId="77777777" w:rsidR="007219A1" w:rsidRPr="003C3D76" w:rsidRDefault="007219A1" w:rsidP="001E31C0">
      <w:pPr>
        <w:suppressAutoHyphens/>
        <w:spacing w:line="320" w:lineRule="exact"/>
        <w:rPr>
          <w:rFonts w:asciiTheme="minorHAnsi" w:hAnsiTheme="minorHAnsi" w:cstheme="minorHAnsi"/>
          <w:b/>
          <w:bCs/>
        </w:rPr>
      </w:pPr>
    </w:p>
    <w:p w14:paraId="4644374F" w14:textId="77777777" w:rsidR="007219A1" w:rsidRPr="003C3D76" w:rsidRDefault="007219A1" w:rsidP="001E31C0">
      <w:pPr>
        <w:suppressAutoHyphens/>
        <w:spacing w:line="320" w:lineRule="exact"/>
        <w:jc w:val="center"/>
        <w:rPr>
          <w:rFonts w:asciiTheme="minorHAnsi" w:hAnsiTheme="minorHAnsi" w:cstheme="minorHAnsi"/>
          <w:b/>
          <w:bCs/>
        </w:rPr>
      </w:pPr>
    </w:p>
    <w:p w14:paraId="420ABECC" w14:textId="19C6B685" w:rsidR="006722D3" w:rsidRPr="003C3D76" w:rsidRDefault="00023B66" w:rsidP="001E31C0">
      <w:pPr>
        <w:suppressAutoHyphens/>
        <w:spacing w:line="320" w:lineRule="exact"/>
        <w:jc w:val="center"/>
        <w:rPr>
          <w:rFonts w:asciiTheme="minorHAnsi" w:hAnsiTheme="minorHAnsi" w:cstheme="minorHAnsi"/>
        </w:rPr>
      </w:pPr>
      <w:r w:rsidRPr="003C3D76">
        <w:rPr>
          <w:rFonts w:asciiTheme="minorHAnsi" w:hAnsiTheme="minorHAnsi" w:cstheme="minorHAnsi"/>
        </w:rPr>
        <w:t>Datad</w:t>
      </w:r>
      <w:r w:rsidR="00612D90">
        <w:rPr>
          <w:rFonts w:asciiTheme="minorHAnsi" w:hAnsiTheme="minorHAnsi" w:cstheme="minorHAnsi"/>
        </w:rPr>
        <w:t>a</w:t>
      </w:r>
      <w:r w:rsidRPr="003C3D76">
        <w:rPr>
          <w:rFonts w:asciiTheme="minorHAnsi" w:hAnsiTheme="minorHAnsi" w:cstheme="minorHAnsi"/>
        </w:rPr>
        <w:t xml:space="preserve"> de </w:t>
      </w:r>
      <w:r w:rsidR="00612D90">
        <w:rPr>
          <w:rFonts w:asciiTheme="minorHAnsi" w:hAnsiTheme="minorHAnsi" w:cstheme="minorHAnsi"/>
        </w:rPr>
        <w:t>13</w:t>
      </w:r>
      <w:r w:rsidR="0078758D" w:rsidRPr="003C3D76">
        <w:rPr>
          <w:rFonts w:asciiTheme="minorHAnsi" w:hAnsiTheme="minorHAnsi" w:cstheme="minorHAnsi"/>
        </w:rPr>
        <w:t xml:space="preserve"> </w:t>
      </w:r>
      <w:r w:rsidR="0079587E" w:rsidRPr="003C3D76">
        <w:rPr>
          <w:rFonts w:asciiTheme="minorHAnsi" w:hAnsiTheme="minorHAnsi" w:cstheme="minorHAnsi"/>
        </w:rPr>
        <w:t xml:space="preserve">de </w:t>
      </w:r>
      <w:r w:rsidR="00612D90">
        <w:rPr>
          <w:rFonts w:asciiTheme="minorHAnsi" w:hAnsiTheme="minorHAnsi" w:cstheme="minorHAnsi"/>
        </w:rPr>
        <w:t>setembro</w:t>
      </w:r>
      <w:r w:rsidR="00DE2343" w:rsidRPr="003C3D76">
        <w:rPr>
          <w:rFonts w:asciiTheme="minorHAnsi" w:hAnsiTheme="minorHAnsi" w:cstheme="minorHAnsi"/>
        </w:rPr>
        <w:t xml:space="preserve"> </w:t>
      </w:r>
      <w:r w:rsidR="00A7109A" w:rsidRPr="003C3D76">
        <w:rPr>
          <w:rFonts w:asciiTheme="minorHAnsi" w:hAnsiTheme="minorHAnsi" w:cstheme="minorHAnsi"/>
        </w:rPr>
        <w:t xml:space="preserve">de </w:t>
      </w:r>
      <w:r w:rsidR="0016787C" w:rsidRPr="003C3D76">
        <w:rPr>
          <w:rFonts w:asciiTheme="minorHAnsi" w:hAnsiTheme="minorHAnsi" w:cstheme="minorHAnsi"/>
        </w:rPr>
        <w:t>20</w:t>
      </w:r>
      <w:r w:rsidR="007B427F" w:rsidRPr="003C3D76">
        <w:rPr>
          <w:rFonts w:asciiTheme="minorHAnsi" w:hAnsiTheme="minorHAnsi" w:cstheme="minorHAnsi"/>
        </w:rPr>
        <w:t>22</w:t>
      </w:r>
    </w:p>
    <w:p w14:paraId="31465D92" w14:textId="77777777" w:rsidR="006722D3" w:rsidRPr="003C3D76" w:rsidRDefault="006722D3" w:rsidP="001E31C0">
      <w:pPr>
        <w:suppressAutoHyphens/>
        <w:spacing w:line="320" w:lineRule="exact"/>
        <w:jc w:val="center"/>
        <w:rPr>
          <w:rFonts w:asciiTheme="minorHAnsi" w:hAnsiTheme="minorHAnsi" w:cstheme="minorHAnsi"/>
          <w:b/>
        </w:rPr>
      </w:pPr>
    </w:p>
    <w:bookmarkEnd w:id="1"/>
    <w:p w14:paraId="73806C1F" w14:textId="77777777" w:rsidR="006722D3" w:rsidRPr="003C3D76" w:rsidRDefault="006722D3" w:rsidP="001E31C0">
      <w:pPr>
        <w:pBdr>
          <w:bottom w:val="double" w:sz="6" w:space="4" w:color="auto"/>
        </w:pBdr>
        <w:suppressAutoHyphens/>
        <w:spacing w:line="320" w:lineRule="exact"/>
        <w:jc w:val="right"/>
        <w:rPr>
          <w:rFonts w:asciiTheme="minorHAnsi" w:hAnsiTheme="minorHAnsi" w:cstheme="minorHAnsi"/>
          <w:smallCaps/>
        </w:rPr>
      </w:pPr>
    </w:p>
    <w:p w14:paraId="23C71645" w14:textId="2C0A7038" w:rsidR="006722D3" w:rsidRPr="003C3D76" w:rsidRDefault="00023B66" w:rsidP="00D1528C">
      <w:pPr>
        <w:pStyle w:val="Cabealho"/>
        <w:suppressAutoHyphens/>
        <w:spacing w:line="320" w:lineRule="exact"/>
        <w:jc w:val="both"/>
        <w:rPr>
          <w:rFonts w:asciiTheme="minorHAnsi" w:hAnsiTheme="minorHAnsi" w:cstheme="minorHAnsi"/>
          <w:b/>
          <w:caps/>
          <w:sz w:val="24"/>
          <w:szCs w:val="24"/>
        </w:rPr>
      </w:pPr>
      <w:r w:rsidRPr="003C3D76">
        <w:rPr>
          <w:rFonts w:asciiTheme="minorHAnsi" w:hAnsiTheme="minorHAnsi" w:cstheme="minorHAnsi"/>
          <w:bCs/>
          <w:caps/>
          <w:sz w:val="24"/>
          <w:szCs w:val="24"/>
        </w:rPr>
        <w:br w:type="page"/>
      </w:r>
      <w:r w:rsidR="00B5538A" w:rsidRPr="003C3D76">
        <w:rPr>
          <w:rFonts w:asciiTheme="minorHAnsi" w:hAnsiTheme="minorHAnsi" w:cstheme="minorHAnsi"/>
          <w:b/>
          <w:caps/>
          <w:sz w:val="24"/>
          <w:szCs w:val="24"/>
        </w:rPr>
        <w:lastRenderedPageBreak/>
        <w:t xml:space="preserve">INSTRUMENTO PARTICULAR DE ESCRITURA DA </w:t>
      </w:r>
      <w:r w:rsidR="00D1528C">
        <w:rPr>
          <w:rFonts w:asciiTheme="minorHAnsi" w:hAnsiTheme="minorHAnsi" w:cstheme="minorHAnsi"/>
          <w:b/>
          <w:caps/>
          <w:sz w:val="24"/>
          <w:szCs w:val="24"/>
        </w:rPr>
        <w:t>1ª (</w:t>
      </w:r>
      <w:r w:rsidR="00B5538A" w:rsidRPr="003C3D76">
        <w:rPr>
          <w:rFonts w:asciiTheme="minorHAnsi" w:hAnsiTheme="minorHAnsi" w:cstheme="minorHAnsi"/>
          <w:b/>
          <w:caps/>
          <w:sz w:val="24"/>
          <w:szCs w:val="24"/>
        </w:rPr>
        <w:t>PRIMEIRA</w:t>
      </w:r>
      <w:r w:rsidR="00D1528C">
        <w:rPr>
          <w:rFonts w:asciiTheme="minorHAnsi" w:hAnsiTheme="minorHAnsi" w:cstheme="minorHAnsi"/>
          <w:b/>
          <w:caps/>
          <w:sz w:val="24"/>
          <w:szCs w:val="24"/>
        </w:rPr>
        <w:t>)</w:t>
      </w:r>
      <w:r w:rsidR="00B5538A" w:rsidRPr="003C3D76">
        <w:rPr>
          <w:rFonts w:asciiTheme="minorHAnsi" w:hAnsiTheme="minorHAnsi" w:cstheme="minorHAnsi"/>
          <w:b/>
          <w:caps/>
          <w:sz w:val="24"/>
          <w:szCs w:val="24"/>
        </w:rPr>
        <w:t xml:space="preserve"> EMISSÃO DE DEBÊNTURES SIMPLES, NÃO CONVERSÍVEIS EM AÇÕES, DA ESPÉCIE QUIROGRAFÁRIA, EM </w:t>
      </w:r>
      <w:r w:rsidR="009E584E" w:rsidRPr="003C3D76">
        <w:rPr>
          <w:rFonts w:asciiTheme="minorHAnsi" w:hAnsiTheme="minorHAnsi" w:cstheme="minorHAnsi"/>
          <w:b/>
          <w:caps/>
          <w:sz w:val="24"/>
          <w:szCs w:val="24"/>
        </w:rPr>
        <w:t xml:space="preserve">ATÉ </w:t>
      </w:r>
      <w:r w:rsidR="00D1528C">
        <w:rPr>
          <w:rFonts w:asciiTheme="minorHAnsi" w:hAnsiTheme="minorHAnsi" w:cstheme="minorHAnsi"/>
          <w:b/>
          <w:caps/>
          <w:sz w:val="24"/>
          <w:szCs w:val="24"/>
        </w:rPr>
        <w:t>02 (</w:t>
      </w:r>
      <w:r w:rsidR="009E584E" w:rsidRPr="003C3D76">
        <w:rPr>
          <w:rFonts w:asciiTheme="minorHAnsi" w:hAnsiTheme="minorHAnsi" w:cstheme="minorHAnsi"/>
          <w:b/>
          <w:caps/>
          <w:sz w:val="24"/>
          <w:szCs w:val="24"/>
        </w:rPr>
        <w:t>DUAS</w:t>
      </w:r>
      <w:r w:rsidR="00D1528C">
        <w:rPr>
          <w:rFonts w:asciiTheme="minorHAnsi" w:hAnsiTheme="minorHAnsi" w:cstheme="minorHAnsi"/>
          <w:b/>
          <w:caps/>
          <w:sz w:val="24"/>
          <w:szCs w:val="24"/>
        </w:rPr>
        <w:t>)</w:t>
      </w:r>
      <w:r w:rsidR="009E584E" w:rsidRPr="003C3D76">
        <w:rPr>
          <w:rFonts w:asciiTheme="minorHAnsi" w:hAnsiTheme="minorHAnsi" w:cstheme="minorHAnsi"/>
          <w:b/>
          <w:caps/>
          <w:sz w:val="24"/>
          <w:szCs w:val="24"/>
        </w:rPr>
        <w:t xml:space="preserve"> SÉRIES,</w:t>
      </w:r>
      <w:r w:rsidR="00B5538A" w:rsidRPr="003C3D76">
        <w:rPr>
          <w:rFonts w:asciiTheme="minorHAnsi" w:hAnsiTheme="minorHAnsi" w:cstheme="minorHAnsi"/>
          <w:b/>
          <w:caps/>
          <w:sz w:val="24"/>
          <w:szCs w:val="24"/>
        </w:rPr>
        <w:t xml:space="preserve"> PARA DISTRIBUIÇÃO PÚBLICA COM ESFORÇOS RESTRITOS DE DISTRIBUIÇÃO,</w:t>
      </w:r>
      <w:r w:rsidR="005F5093" w:rsidRPr="003C3D76">
        <w:rPr>
          <w:rFonts w:asciiTheme="minorHAnsi" w:hAnsiTheme="minorHAnsi" w:cstheme="minorHAnsi"/>
          <w:sz w:val="24"/>
          <w:szCs w:val="24"/>
        </w:rPr>
        <w:t xml:space="preserve"> </w:t>
      </w:r>
      <w:r w:rsidR="005F16C2" w:rsidRPr="003C3D76">
        <w:rPr>
          <w:rFonts w:asciiTheme="minorHAnsi" w:hAnsiTheme="minorHAnsi" w:cstheme="minorHAnsi"/>
          <w:b/>
          <w:caps/>
          <w:sz w:val="24"/>
          <w:szCs w:val="24"/>
        </w:rPr>
        <w:t>sob o Regime de Melhores Esforços de Colocação</w:t>
      </w:r>
      <w:r w:rsidR="005F5093" w:rsidRPr="003C3D76">
        <w:rPr>
          <w:rFonts w:asciiTheme="minorHAnsi" w:hAnsiTheme="minorHAnsi" w:cstheme="minorHAnsi"/>
          <w:b/>
          <w:caps/>
          <w:sz w:val="24"/>
          <w:szCs w:val="24"/>
        </w:rPr>
        <w:t>,</w:t>
      </w:r>
      <w:r w:rsidR="00B5538A" w:rsidRPr="003C3D76">
        <w:rPr>
          <w:rFonts w:asciiTheme="minorHAnsi" w:hAnsiTheme="minorHAnsi" w:cstheme="minorHAnsi"/>
          <w:b/>
          <w:caps/>
          <w:sz w:val="24"/>
          <w:szCs w:val="24"/>
        </w:rPr>
        <w:t xml:space="preserve"> </w:t>
      </w:r>
      <w:r w:rsidR="000C7FBC" w:rsidRPr="003C3D76">
        <w:rPr>
          <w:rFonts w:asciiTheme="minorHAnsi" w:hAnsiTheme="minorHAnsi" w:cstheme="minorHAnsi"/>
          <w:b/>
          <w:caps/>
          <w:sz w:val="24"/>
          <w:szCs w:val="24"/>
        </w:rPr>
        <w:t xml:space="preserve">da </w:t>
      </w:r>
      <w:r w:rsidR="008A2348" w:rsidRPr="003C3D76">
        <w:rPr>
          <w:rFonts w:asciiTheme="minorHAnsi" w:hAnsiTheme="minorHAnsi" w:cstheme="minorHAnsi"/>
          <w:b/>
          <w:caps/>
          <w:sz w:val="24"/>
          <w:szCs w:val="24"/>
        </w:rPr>
        <w:t>B.A. – EMPREENDIMENTOS E PARTICIPAÇÕES S/A.</w:t>
      </w:r>
    </w:p>
    <w:p w14:paraId="4E423274" w14:textId="77777777" w:rsidR="00B5538A" w:rsidRPr="003C3D76" w:rsidRDefault="00B5538A" w:rsidP="001E31C0">
      <w:pPr>
        <w:pStyle w:val="Cabealho"/>
        <w:suppressAutoHyphens/>
        <w:spacing w:line="320" w:lineRule="exact"/>
        <w:jc w:val="both"/>
        <w:rPr>
          <w:rFonts w:asciiTheme="minorHAnsi" w:hAnsiTheme="minorHAnsi" w:cstheme="minorHAnsi"/>
          <w:sz w:val="24"/>
          <w:szCs w:val="24"/>
        </w:rPr>
      </w:pPr>
    </w:p>
    <w:p w14:paraId="27AE2697" w14:textId="1AEB168E" w:rsidR="006722D3" w:rsidRPr="003C3D76"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rPr>
        <w:t>Pelo presente instrumento particular, como emissora,</w:t>
      </w:r>
    </w:p>
    <w:p w14:paraId="5F0B3A4F" w14:textId="77777777" w:rsidR="006722D3" w:rsidRPr="003C3D76" w:rsidRDefault="006722D3" w:rsidP="001E31C0">
      <w:pPr>
        <w:suppressAutoHyphens/>
        <w:spacing w:line="320" w:lineRule="exact"/>
        <w:jc w:val="both"/>
        <w:rPr>
          <w:rFonts w:asciiTheme="minorHAnsi" w:hAnsiTheme="minorHAnsi" w:cstheme="minorHAnsi"/>
        </w:rPr>
      </w:pPr>
      <w:bookmarkStart w:id="2" w:name="_Hlk22546387"/>
    </w:p>
    <w:p w14:paraId="4CC8BF2A" w14:textId="2788E741" w:rsidR="000D5DCE" w:rsidRPr="003C3D76" w:rsidRDefault="006745A7" w:rsidP="001E31C0">
      <w:pPr>
        <w:suppressAutoHyphens/>
        <w:spacing w:line="320" w:lineRule="exact"/>
        <w:jc w:val="both"/>
        <w:rPr>
          <w:rFonts w:asciiTheme="minorHAnsi" w:hAnsiTheme="minorHAnsi" w:cstheme="minorHAnsi"/>
          <w:b/>
        </w:rPr>
      </w:pPr>
      <w:bookmarkStart w:id="3" w:name="_Hlk22547530"/>
      <w:r w:rsidRPr="003C3D76">
        <w:rPr>
          <w:rFonts w:asciiTheme="minorHAnsi" w:hAnsiTheme="minorHAnsi" w:cstheme="minorHAnsi"/>
          <w:b/>
        </w:rPr>
        <w:t>B.A. – EMPREENDIMENTOS E PARTICIPAÇÕES S/A.</w:t>
      </w:r>
      <w:r w:rsidR="00C75BD7" w:rsidRPr="003C3D76">
        <w:rPr>
          <w:rFonts w:asciiTheme="minorHAnsi" w:hAnsiTheme="minorHAnsi" w:cstheme="minorHAnsi"/>
        </w:rPr>
        <w:t xml:space="preserve">, sociedade por ações com sede na </w:t>
      </w:r>
      <w:r w:rsidRPr="003C3D76">
        <w:rPr>
          <w:rFonts w:asciiTheme="minorHAnsi" w:hAnsiTheme="minorHAnsi" w:cstheme="minorHAnsi"/>
        </w:rPr>
        <w:t>cidade de São Paulo, estado de São Paulo, na Rua Elvira Ferraz, n.º 250 – Conjunto 1116</w:t>
      </w:r>
      <w:r w:rsidR="000D747C" w:rsidRPr="003C3D76">
        <w:rPr>
          <w:rFonts w:asciiTheme="minorHAnsi" w:hAnsiTheme="minorHAnsi" w:cstheme="minorHAnsi"/>
        </w:rPr>
        <w:t>,</w:t>
      </w:r>
      <w:r w:rsidRPr="003C3D76">
        <w:rPr>
          <w:rFonts w:asciiTheme="minorHAnsi" w:hAnsiTheme="minorHAnsi" w:cstheme="minorHAnsi"/>
        </w:rPr>
        <w:t xml:space="preserve"> Vila </w:t>
      </w:r>
      <w:r w:rsidR="000D747C" w:rsidRPr="003C3D76">
        <w:rPr>
          <w:rFonts w:asciiTheme="minorHAnsi" w:hAnsiTheme="minorHAnsi" w:cstheme="minorHAnsi"/>
        </w:rPr>
        <w:t>O</w:t>
      </w:r>
      <w:r w:rsidRPr="003C3D76">
        <w:rPr>
          <w:rFonts w:asciiTheme="minorHAnsi" w:hAnsiTheme="minorHAnsi" w:cstheme="minorHAnsi"/>
        </w:rPr>
        <w:t>límpia</w:t>
      </w:r>
      <w:r w:rsidR="000D747C" w:rsidRPr="003C3D76">
        <w:rPr>
          <w:rFonts w:asciiTheme="minorHAnsi" w:hAnsiTheme="minorHAnsi" w:cstheme="minorHAnsi"/>
        </w:rPr>
        <w:t>,</w:t>
      </w:r>
      <w:r w:rsidRPr="003C3D76">
        <w:rPr>
          <w:rFonts w:asciiTheme="minorHAnsi" w:hAnsiTheme="minorHAnsi" w:cstheme="minorHAnsi"/>
        </w:rPr>
        <w:t xml:space="preserve"> CEP 04552-040</w:t>
      </w:r>
      <w:r w:rsidR="00C75BD7" w:rsidRPr="003C3D76">
        <w:rPr>
          <w:rFonts w:asciiTheme="minorHAnsi" w:hAnsiTheme="minorHAnsi" w:cstheme="minorHAnsi"/>
        </w:rPr>
        <w:t xml:space="preserve">, inscrita no Cadastro Nacional da Pessoa Jurídica do Ministério da </w:t>
      </w:r>
      <w:r w:rsidR="00B063B6" w:rsidRPr="003C3D76">
        <w:rPr>
          <w:rFonts w:asciiTheme="minorHAnsi" w:hAnsiTheme="minorHAnsi" w:cstheme="minorHAnsi"/>
        </w:rPr>
        <w:t xml:space="preserve">Economia </w:t>
      </w:r>
      <w:r w:rsidR="00C75BD7" w:rsidRPr="003C3D76">
        <w:rPr>
          <w:rFonts w:asciiTheme="minorHAnsi" w:hAnsiTheme="minorHAnsi" w:cstheme="minorHAnsi"/>
        </w:rPr>
        <w:t>(“</w:t>
      </w:r>
      <w:r w:rsidR="00C75BD7" w:rsidRPr="003C3D76">
        <w:rPr>
          <w:rFonts w:asciiTheme="minorHAnsi" w:hAnsiTheme="minorHAnsi" w:cstheme="minorHAnsi"/>
          <w:u w:val="single"/>
        </w:rPr>
        <w:t>CNPJ/M</w:t>
      </w:r>
      <w:r w:rsidR="00B063B6" w:rsidRPr="003C3D76">
        <w:rPr>
          <w:rFonts w:asciiTheme="minorHAnsi" w:hAnsiTheme="minorHAnsi" w:cstheme="minorHAnsi"/>
          <w:u w:val="single"/>
        </w:rPr>
        <w:t>E</w:t>
      </w:r>
      <w:r w:rsidR="00C75BD7" w:rsidRPr="003C3D76">
        <w:rPr>
          <w:rFonts w:asciiTheme="minorHAnsi" w:hAnsiTheme="minorHAnsi" w:cstheme="minorHAnsi"/>
        </w:rPr>
        <w:t xml:space="preserve">”) sob o n° </w:t>
      </w:r>
      <w:r w:rsidR="00482ECC" w:rsidRPr="003C3D76">
        <w:rPr>
          <w:rFonts w:asciiTheme="minorHAnsi" w:hAnsiTheme="minorHAnsi" w:cstheme="minorHAnsi"/>
        </w:rPr>
        <w:t xml:space="preserve">10.468.152/0001-77 </w:t>
      </w:r>
      <w:r w:rsidR="004F3719" w:rsidRPr="003C3D76">
        <w:rPr>
          <w:rFonts w:asciiTheme="minorHAnsi" w:hAnsiTheme="minorHAnsi" w:cstheme="minorHAnsi"/>
        </w:rPr>
        <w:t>e na Junta Comercial do Estado de São Paulo (“</w:t>
      </w:r>
      <w:r w:rsidR="004F3719" w:rsidRPr="003C3D76">
        <w:rPr>
          <w:rFonts w:asciiTheme="minorHAnsi" w:hAnsiTheme="minorHAnsi" w:cstheme="minorHAnsi"/>
          <w:u w:val="single"/>
        </w:rPr>
        <w:t>JUCESP</w:t>
      </w:r>
      <w:r w:rsidR="004F3719" w:rsidRPr="003C3D76">
        <w:rPr>
          <w:rFonts w:asciiTheme="minorHAnsi" w:hAnsiTheme="minorHAnsi" w:cstheme="minorHAnsi"/>
        </w:rPr>
        <w:t xml:space="preserve">”) sob o Número de Identificação do Registro de Empresas – NIRE </w:t>
      </w:r>
      <w:r w:rsidR="00DC7C33" w:rsidRPr="00DC7C33">
        <w:rPr>
          <w:rFonts w:asciiTheme="minorHAnsi" w:hAnsiTheme="minorHAnsi" w:cstheme="minorHAnsi"/>
        </w:rPr>
        <w:t>35.300.600.193</w:t>
      </w:r>
      <w:r w:rsidR="00C75BD7" w:rsidRPr="003C3D76">
        <w:rPr>
          <w:rFonts w:asciiTheme="minorHAnsi" w:hAnsiTheme="minorHAnsi" w:cstheme="minorHAnsi"/>
        </w:rPr>
        <w:t xml:space="preserve">, </w:t>
      </w:r>
      <w:r w:rsidR="00023B66" w:rsidRPr="003C3D76">
        <w:rPr>
          <w:rFonts w:asciiTheme="minorHAnsi" w:hAnsiTheme="minorHAnsi" w:cstheme="minorHAnsi"/>
        </w:rPr>
        <w:t xml:space="preserve">neste ato representada na forma de seu </w:t>
      </w:r>
      <w:r w:rsidR="003F56ED" w:rsidRPr="003C3D76">
        <w:rPr>
          <w:rFonts w:asciiTheme="minorHAnsi" w:hAnsiTheme="minorHAnsi" w:cstheme="minorHAnsi"/>
        </w:rPr>
        <w:t xml:space="preserve">estatuto social </w:t>
      </w:r>
      <w:r w:rsidR="00023B66" w:rsidRPr="003C3D76">
        <w:rPr>
          <w:rFonts w:asciiTheme="minorHAnsi" w:hAnsiTheme="minorHAnsi" w:cstheme="minorHAnsi"/>
        </w:rPr>
        <w:t>(“</w:t>
      </w:r>
      <w:r w:rsidR="00023B66" w:rsidRPr="003C3D76">
        <w:rPr>
          <w:rFonts w:asciiTheme="minorHAnsi" w:hAnsiTheme="minorHAnsi" w:cstheme="minorHAnsi"/>
          <w:u w:val="single"/>
        </w:rPr>
        <w:t>Emissora</w:t>
      </w:r>
      <w:r w:rsidR="00023B66" w:rsidRPr="003C3D76">
        <w:rPr>
          <w:rFonts w:asciiTheme="minorHAnsi" w:hAnsiTheme="minorHAnsi" w:cstheme="minorHAnsi"/>
        </w:rPr>
        <w:t>”</w:t>
      </w:r>
      <w:r w:rsidR="00C502A1" w:rsidRPr="003C3D76">
        <w:rPr>
          <w:rFonts w:asciiTheme="minorHAnsi" w:hAnsiTheme="minorHAnsi" w:cstheme="minorHAnsi"/>
        </w:rPr>
        <w:t xml:space="preserve"> ou “</w:t>
      </w:r>
      <w:r w:rsidR="0009798E" w:rsidRPr="003C3D76">
        <w:rPr>
          <w:rFonts w:asciiTheme="minorHAnsi" w:hAnsiTheme="minorHAnsi" w:cstheme="minorHAnsi"/>
          <w:u w:val="single"/>
        </w:rPr>
        <w:t>B.A.</w:t>
      </w:r>
      <w:r w:rsidR="00C502A1" w:rsidRPr="003C3D76">
        <w:rPr>
          <w:rFonts w:asciiTheme="minorHAnsi" w:hAnsiTheme="minorHAnsi" w:cstheme="minorHAnsi"/>
        </w:rPr>
        <w:t>”</w:t>
      </w:r>
      <w:r w:rsidR="00023B66" w:rsidRPr="003C3D76">
        <w:rPr>
          <w:rFonts w:asciiTheme="minorHAnsi" w:hAnsiTheme="minorHAnsi" w:cstheme="minorHAnsi"/>
        </w:rPr>
        <w:t>);</w:t>
      </w:r>
    </w:p>
    <w:bookmarkEnd w:id="3"/>
    <w:p w14:paraId="4C5A9FA0" w14:textId="77777777" w:rsidR="0016787C" w:rsidRPr="003C3D76" w:rsidRDefault="0016787C" w:rsidP="001E31C0">
      <w:pPr>
        <w:suppressAutoHyphens/>
        <w:spacing w:line="320" w:lineRule="exact"/>
        <w:jc w:val="both"/>
        <w:rPr>
          <w:rFonts w:asciiTheme="minorHAnsi" w:hAnsiTheme="minorHAnsi" w:cstheme="minorHAnsi"/>
          <w:b/>
        </w:rPr>
      </w:pPr>
    </w:p>
    <w:p w14:paraId="4BAA9025" w14:textId="77777777" w:rsidR="0016787C" w:rsidRPr="003C3D76" w:rsidRDefault="00023B66" w:rsidP="001E31C0">
      <w:pPr>
        <w:suppressAutoHyphens/>
        <w:spacing w:line="320" w:lineRule="exact"/>
        <w:jc w:val="both"/>
        <w:rPr>
          <w:rFonts w:asciiTheme="minorHAnsi" w:hAnsiTheme="minorHAnsi" w:cstheme="minorHAnsi"/>
          <w:b/>
        </w:rPr>
      </w:pPr>
      <w:r w:rsidRPr="003C3D76">
        <w:rPr>
          <w:rFonts w:asciiTheme="minorHAnsi" w:hAnsiTheme="minorHAnsi" w:cstheme="minorHAnsi"/>
        </w:rPr>
        <w:t>e, como agente fiduciário, representando os titulares das debêntures da primeira emissão de debêntures da Emissora</w:t>
      </w:r>
      <w:r w:rsidR="004F3719" w:rsidRPr="003C3D76">
        <w:rPr>
          <w:rFonts w:asciiTheme="minorHAnsi" w:hAnsiTheme="minorHAnsi" w:cstheme="minorHAnsi"/>
        </w:rPr>
        <w:t xml:space="preserve"> </w:t>
      </w:r>
      <w:r w:rsidR="004F3719" w:rsidRPr="003C3D76">
        <w:rPr>
          <w:rFonts w:asciiTheme="minorHAnsi" w:hAnsiTheme="minorHAnsi" w:cstheme="minorHAnsi"/>
          <w:bCs/>
        </w:rPr>
        <w:t>(“</w:t>
      </w:r>
      <w:r w:rsidR="004F3719" w:rsidRPr="003C3D76">
        <w:rPr>
          <w:rFonts w:asciiTheme="minorHAnsi" w:hAnsiTheme="minorHAnsi" w:cstheme="minorHAnsi"/>
          <w:bCs/>
          <w:u w:val="single"/>
        </w:rPr>
        <w:t>Debenturistas</w:t>
      </w:r>
      <w:r w:rsidR="004F3719" w:rsidRPr="003C3D76">
        <w:rPr>
          <w:rFonts w:asciiTheme="minorHAnsi" w:hAnsiTheme="minorHAnsi" w:cstheme="minorHAnsi"/>
          <w:bCs/>
        </w:rPr>
        <w:t>”)</w:t>
      </w:r>
      <w:r w:rsidRPr="003C3D76">
        <w:rPr>
          <w:rFonts w:asciiTheme="minorHAnsi" w:hAnsiTheme="minorHAnsi" w:cstheme="minorHAnsi"/>
        </w:rPr>
        <w:t>,</w:t>
      </w:r>
    </w:p>
    <w:p w14:paraId="6968BF2B" w14:textId="77777777" w:rsidR="006722D3" w:rsidRPr="003C3D76" w:rsidRDefault="006722D3" w:rsidP="001E31C0">
      <w:pPr>
        <w:suppressAutoHyphens/>
        <w:spacing w:line="320" w:lineRule="exact"/>
        <w:jc w:val="both"/>
        <w:rPr>
          <w:rFonts w:asciiTheme="minorHAnsi" w:hAnsiTheme="minorHAnsi" w:cstheme="minorHAnsi"/>
        </w:rPr>
      </w:pPr>
    </w:p>
    <w:p w14:paraId="727ACBC1" w14:textId="081F2499" w:rsidR="006722D3" w:rsidRPr="003C3D76"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b/>
        </w:rPr>
        <w:t>OLIVEIRA TRUST DISTRIBUIDORA DE TÍTULOS E VALORES MOBILIÁRIOS S.A.</w:t>
      </w:r>
      <w:r w:rsidR="00723B76" w:rsidRPr="003C3D76">
        <w:rPr>
          <w:rFonts w:asciiTheme="minorHAnsi" w:hAnsiTheme="minorHAnsi" w:cstheme="minorHAnsi"/>
        </w:rPr>
        <w:t xml:space="preserve">, instituição financeira, com filial na </w:t>
      </w:r>
      <w:r w:rsidR="006933AE" w:rsidRPr="003C3D76">
        <w:rPr>
          <w:rFonts w:asciiTheme="minorHAnsi" w:hAnsiTheme="minorHAnsi" w:cstheme="minorHAnsi"/>
        </w:rPr>
        <w:t>c</w:t>
      </w:r>
      <w:r w:rsidR="00723B76" w:rsidRPr="003C3D76">
        <w:rPr>
          <w:rFonts w:asciiTheme="minorHAnsi" w:hAnsiTheme="minorHAnsi" w:cstheme="minorHAnsi"/>
        </w:rPr>
        <w:t xml:space="preserve">idade de São Paulo, </w:t>
      </w:r>
      <w:r w:rsidR="006933AE" w:rsidRPr="003C3D76">
        <w:rPr>
          <w:rFonts w:asciiTheme="minorHAnsi" w:hAnsiTheme="minorHAnsi" w:cstheme="minorHAnsi"/>
        </w:rPr>
        <w:t>e</w:t>
      </w:r>
      <w:r w:rsidR="00723B76" w:rsidRPr="003C3D76">
        <w:rPr>
          <w:rFonts w:asciiTheme="minorHAnsi" w:hAnsiTheme="minorHAnsi" w:cstheme="minorHAnsi"/>
        </w:rPr>
        <w:t>stado de São Paulo, na Rua Joaquim Floriano, nº 1.052, 13º andar, Itaim Bibi, CEP 04534-004, inscrita no CNPJ/ME sob o n.º 36.113.876/0004-34, neste ato representada nos termos de seu estatuto social (“</w:t>
      </w:r>
      <w:r w:rsidR="00723B76" w:rsidRPr="003C3D76">
        <w:rPr>
          <w:rFonts w:asciiTheme="minorHAnsi" w:hAnsiTheme="minorHAnsi" w:cstheme="minorHAnsi"/>
          <w:u w:val="single"/>
        </w:rPr>
        <w:t>Agente Fiduciário</w:t>
      </w:r>
      <w:r w:rsidR="00723B76" w:rsidRPr="003C3D76">
        <w:rPr>
          <w:rFonts w:asciiTheme="minorHAnsi" w:hAnsiTheme="minorHAnsi" w:cstheme="minorHAnsi"/>
        </w:rPr>
        <w:t>”)</w:t>
      </w:r>
      <w:r w:rsidR="006B69CF">
        <w:rPr>
          <w:rFonts w:asciiTheme="minorHAnsi" w:hAnsiTheme="minorHAnsi" w:cstheme="minorHAnsi"/>
        </w:rPr>
        <w:t>.</w:t>
      </w:r>
    </w:p>
    <w:p w14:paraId="6BE7A3F8" w14:textId="77777777" w:rsidR="006722D3" w:rsidRPr="003C3D76" w:rsidRDefault="006722D3" w:rsidP="001E31C0">
      <w:pPr>
        <w:suppressAutoHyphens/>
        <w:spacing w:line="320" w:lineRule="exact"/>
        <w:jc w:val="both"/>
        <w:rPr>
          <w:rFonts w:asciiTheme="minorHAnsi" w:hAnsiTheme="minorHAnsi" w:cstheme="minorHAnsi"/>
        </w:rPr>
      </w:pPr>
    </w:p>
    <w:bookmarkEnd w:id="2"/>
    <w:p w14:paraId="5F8DA8A1" w14:textId="777BE123" w:rsidR="006722D3" w:rsidRPr="003C3D76"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rPr>
        <w:t>sendo a Emissora</w:t>
      </w:r>
      <w:r w:rsidR="004A040C" w:rsidRPr="003C3D76">
        <w:rPr>
          <w:rFonts w:asciiTheme="minorHAnsi" w:hAnsiTheme="minorHAnsi" w:cstheme="minorHAnsi"/>
        </w:rPr>
        <w:t xml:space="preserve"> e </w:t>
      </w:r>
      <w:r w:rsidR="002B0979" w:rsidRPr="003C3D76">
        <w:rPr>
          <w:rFonts w:asciiTheme="minorHAnsi" w:hAnsiTheme="minorHAnsi" w:cstheme="minorHAnsi"/>
        </w:rPr>
        <w:t xml:space="preserve">o </w:t>
      </w:r>
      <w:r w:rsidRPr="003C3D76">
        <w:rPr>
          <w:rFonts w:asciiTheme="minorHAnsi" w:hAnsiTheme="minorHAnsi" w:cstheme="minorHAnsi"/>
        </w:rPr>
        <w:t>Agente Fiduciário</w:t>
      </w:r>
      <w:r w:rsidR="00952A2F" w:rsidRPr="003C3D76">
        <w:rPr>
          <w:rFonts w:asciiTheme="minorHAnsi" w:hAnsiTheme="minorHAnsi" w:cstheme="minorHAnsi"/>
        </w:rPr>
        <w:t xml:space="preserve"> </w:t>
      </w:r>
      <w:r w:rsidRPr="003C3D76">
        <w:rPr>
          <w:rFonts w:asciiTheme="minorHAnsi" w:hAnsiTheme="minorHAnsi" w:cstheme="minorHAnsi"/>
        </w:rPr>
        <w:t>doravante designados, em conjunto, como “</w:t>
      </w:r>
      <w:r w:rsidRPr="003C3D76">
        <w:rPr>
          <w:rFonts w:asciiTheme="minorHAnsi" w:hAnsiTheme="minorHAnsi" w:cstheme="minorHAnsi"/>
          <w:u w:val="single"/>
        </w:rPr>
        <w:t>Partes</w:t>
      </w:r>
      <w:r w:rsidRPr="003C3D76">
        <w:rPr>
          <w:rFonts w:asciiTheme="minorHAnsi" w:hAnsiTheme="minorHAnsi" w:cstheme="minorHAnsi"/>
        </w:rPr>
        <w:t>” e, individualmente, como “</w:t>
      </w:r>
      <w:r w:rsidRPr="003C3D76">
        <w:rPr>
          <w:rFonts w:asciiTheme="minorHAnsi" w:hAnsiTheme="minorHAnsi" w:cstheme="minorHAnsi"/>
          <w:u w:val="single"/>
        </w:rPr>
        <w:t>Parte</w:t>
      </w:r>
      <w:r w:rsidRPr="003C3D76">
        <w:rPr>
          <w:rFonts w:asciiTheme="minorHAnsi" w:hAnsiTheme="minorHAnsi" w:cstheme="minorHAnsi"/>
        </w:rPr>
        <w:t>”</w:t>
      </w:r>
      <w:r w:rsidR="002F4B24" w:rsidRPr="003C3D76">
        <w:rPr>
          <w:rFonts w:asciiTheme="minorHAnsi" w:hAnsiTheme="minorHAnsi" w:cstheme="minorHAnsi"/>
        </w:rPr>
        <w:t xml:space="preserve">, vêm, por esta e na melhor forma de direito, firmar </w:t>
      </w:r>
      <w:r w:rsidRPr="003C3D76">
        <w:rPr>
          <w:rFonts w:asciiTheme="minorHAnsi" w:hAnsiTheme="minorHAnsi" w:cstheme="minorHAnsi"/>
        </w:rPr>
        <w:t xml:space="preserve">o </w:t>
      </w:r>
      <w:r w:rsidR="00640F72" w:rsidRPr="003C3D76">
        <w:rPr>
          <w:rFonts w:asciiTheme="minorHAnsi" w:hAnsiTheme="minorHAnsi" w:cstheme="minorHAnsi"/>
        </w:rPr>
        <w:t>presente “</w:t>
      </w:r>
      <w:r w:rsidR="00384E2F" w:rsidRPr="003C3D76">
        <w:rPr>
          <w:rFonts w:asciiTheme="minorHAnsi" w:hAnsiTheme="minorHAnsi" w:cstheme="minorHAnsi"/>
        </w:rPr>
        <w:t xml:space="preserve">Instrumento Particular de Escritura da </w:t>
      </w:r>
      <w:r w:rsidR="009B0E8A">
        <w:rPr>
          <w:rFonts w:asciiTheme="minorHAnsi" w:hAnsiTheme="minorHAnsi" w:cstheme="minorHAnsi"/>
        </w:rPr>
        <w:t>1ª (</w:t>
      </w:r>
      <w:r w:rsidR="00384E2F" w:rsidRPr="003C3D76">
        <w:rPr>
          <w:rFonts w:asciiTheme="minorHAnsi" w:hAnsiTheme="minorHAnsi" w:cstheme="minorHAnsi"/>
        </w:rPr>
        <w:t>Primeira</w:t>
      </w:r>
      <w:r w:rsidR="009B0E8A">
        <w:rPr>
          <w:rFonts w:asciiTheme="minorHAnsi" w:hAnsiTheme="minorHAnsi" w:cstheme="minorHAnsi"/>
        </w:rPr>
        <w:t>)</w:t>
      </w:r>
      <w:r w:rsidR="00384E2F" w:rsidRPr="003C3D76">
        <w:rPr>
          <w:rFonts w:asciiTheme="minorHAnsi" w:hAnsiTheme="minorHAnsi" w:cstheme="minorHAnsi"/>
        </w:rPr>
        <w:t xml:space="preserve"> Emissão de Debêntures Simples, </w:t>
      </w:r>
      <w:r w:rsidR="009B0E8A">
        <w:rPr>
          <w:rFonts w:asciiTheme="minorHAnsi" w:hAnsiTheme="minorHAnsi" w:cstheme="minorHAnsi"/>
        </w:rPr>
        <w:t>n</w:t>
      </w:r>
      <w:r w:rsidR="00384E2F" w:rsidRPr="003C3D76">
        <w:rPr>
          <w:rFonts w:asciiTheme="minorHAnsi" w:hAnsiTheme="minorHAnsi" w:cstheme="minorHAnsi"/>
        </w:rPr>
        <w:t xml:space="preserve">ão Conversíveis em Ações, da Espécie Quirografária, em </w:t>
      </w:r>
      <w:r w:rsidR="009E584E" w:rsidRPr="003C3D76">
        <w:rPr>
          <w:rFonts w:asciiTheme="minorHAnsi" w:hAnsiTheme="minorHAnsi" w:cstheme="minorHAnsi"/>
        </w:rPr>
        <w:t xml:space="preserve">até </w:t>
      </w:r>
      <w:r w:rsidR="009B0E8A">
        <w:rPr>
          <w:rFonts w:asciiTheme="minorHAnsi" w:hAnsiTheme="minorHAnsi" w:cstheme="minorHAnsi"/>
        </w:rPr>
        <w:t>02 (D</w:t>
      </w:r>
      <w:r w:rsidR="009E584E" w:rsidRPr="003C3D76">
        <w:rPr>
          <w:rFonts w:asciiTheme="minorHAnsi" w:hAnsiTheme="minorHAnsi" w:cstheme="minorHAnsi"/>
        </w:rPr>
        <w:t>uas</w:t>
      </w:r>
      <w:r w:rsidR="009B0E8A">
        <w:rPr>
          <w:rFonts w:asciiTheme="minorHAnsi" w:hAnsiTheme="minorHAnsi" w:cstheme="minorHAnsi"/>
        </w:rPr>
        <w:t>)</w:t>
      </w:r>
      <w:r w:rsidR="009E584E" w:rsidRPr="003C3D76">
        <w:rPr>
          <w:rFonts w:asciiTheme="minorHAnsi" w:hAnsiTheme="minorHAnsi" w:cstheme="minorHAnsi"/>
        </w:rPr>
        <w:t xml:space="preserve"> </w:t>
      </w:r>
      <w:r w:rsidR="009B0E8A">
        <w:rPr>
          <w:rFonts w:asciiTheme="minorHAnsi" w:hAnsiTheme="minorHAnsi" w:cstheme="minorHAnsi"/>
        </w:rPr>
        <w:t>S</w:t>
      </w:r>
      <w:r w:rsidR="009E584E" w:rsidRPr="003C3D76">
        <w:rPr>
          <w:rFonts w:asciiTheme="minorHAnsi" w:hAnsiTheme="minorHAnsi" w:cstheme="minorHAnsi"/>
        </w:rPr>
        <w:t>éries</w:t>
      </w:r>
      <w:r w:rsidR="00384E2F" w:rsidRPr="003C3D76">
        <w:rPr>
          <w:rFonts w:asciiTheme="minorHAnsi" w:hAnsiTheme="minorHAnsi" w:cstheme="minorHAnsi"/>
        </w:rPr>
        <w:t xml:space="preserve">, </w:t>
      </w:r>
      <w:r w:rsidR="009B0E8A">
        <w:rPr>
          <w:rFonts w:asciiTheme="minorHAnsi" w:hAnsiTheme="minorHAnsi" w:cstheme="minorHAnsi"/>
        </w:rPr>
        <w:t>p</w:t>
      </w:r>
      <w:r w:rsidR="00384E2F" w:rsidRPr="003C3D76">
        <w:rPr>
          <w:rFonts w:asciiTheme="minorHAnsi" w:hAnsiTheme="minorHAnsi" w:cstheme="minorHAnsi"/>
        </w:rPr>
        <w:t xml:space="preserve">ara Distribuição Pública </w:t>
      </w:r>
      <w:r w:rsidR="009B0E8A">
        <w:rPr>
          <w:rFonts w:asciiTheme="minorHAnsi" w:hAnsiTheme="minorHAnsi" w:cstheme="minorHAnsi"/>
        </w:rPr>
        <w:t>c</w:t>
      </w:r>
      <w:r w:rsidR="00384E2F" w:rsidRPr="003C3D76">
        <w:rPr>
          <w:rFonts w:asciiTheme="minorHAnsi" w:hAnsiTheme="minorHAnsi" w:cstheme="minorHAnsi"/>
        </w:rPr>
        <w:t>om Esforços Restritos de Distribuição,</w:t>
      </w:r>
      <w:r w:rsidR="005F5093" w:rsidRPr="003C3D76">
        <w:rPr>
          <w:rFonts w:asciiTheme="minorHAnsi" w:hAnsiTheme="minorHAnsi" w:cstheme="minorHAnsi"/>
        </w:rPr>
        <w:t xml:space="preserve"> sob </w:t>
      </w:r>
      <w:r w:rsidR="005F16C2" w:rsidRPr="003C3D76">
        <w:rPr>
          <w:rFonts w:asciiTheme="minorHAnsi" w:hAnsiTheme="minorHAnsi" w:cstheme="minorHAnsi"/>
        </w:rPr>
        <w:t xml:space="preserve">o Regime </w:t>
      </w:r>
      <w:r w:rsidR="00227E8F">
        <w:rPr>
          <w:rFonts w:asciiTheme="minorHAnsi" w:hAnsiTheme="minorHAnsi" w:cstheme="minorHAnsi"/>
        </w:rPr>
        <w:t xml:space="preserve">de </w:t>
      </w:r>
      <w:r w:rsidR="005F16C2" w:rsidRPr="003C3D76">
        <w:rPr>
          <w:rFonts w:asciiTheme="minorHAnsi" w:hAnsiTheme="minorHAnsi" w:cstheme="minorHAnsi"/>
        </w:rPr>
        <w:t xml:space="preserve">Melhores Esforços de Colocação </w:t>
      </w:r>
      <w:r w:rsidR="00384E2F" w:rsidRPr="003C3D76">
        <w:rPr>
          <w:rFonts w:asciiTheme="minorHAnsi" w:hAnsiTheme="minorHAnsi" w:cstheme="minorHAnsi"/>
        </w:rPr>
        <w:t>da B.A. – Empreendimentos e Participações S/A.</w:t>
      </w:r>
      <w:r w:rsidR="002B2889" w:rsidRPr="003C3D76">
        <w:rPr>
          <w:rFonts w:asciiTheme="minorHAnsi" w:hAnsiTheme="minorHAnsi" w:cstheme="minorHAnsi"/>
        </w:rPr>
        <w:t>”</w:t>
      </w:r>
      <w:r w:rsidRPr="003C3D76">
        <w:rPr>
          <w:rFonts w:asciiTheme="minorHAnsi" w:hAnsiTheme="minorHAnsi" w:cstheme="minorHAnsi"/>
        </w:rPr>
        <w:t xml:space="preserve"> (“</w:t>
      </w:r>
      <w:r w:rsidRPr="003C3D76">
        <w:rPr>
          <w:rFonts w:asciiTheme="minorHAnsi" w:hAnsiTheme="minorHAnsi" w:cstheme="minorHAnsi"/>
          <w:u w:val="single"/>
        </w:rPr>
        <w:t>Escritura</w:t>
      </w:r>
      <w:r w:rsidR="00330B4C" w:rsidRPr="003C3D76">
        <w:rPr>
          <w:rFonts w:asciiTheme="minorHAnsi" w:hAnsiTheme="minorHAnsi" w:cstheme="minorHAnsi"/>
          <w:u w:val="single"/>
        </w:rPr>
        <w:t xml:space="preserve"> de Emissão</w:t>
      </w:r>
      <w:r w:rsidR="008861C6" w:rsidRPr="003C3D76">
        <w:rPr>
          <w:rFonts w:asciiTheme="minorHAnsi" w:hAnsiTheme="minorHAnsi" w:cstheme="minorHAnsi"/>
        </w:rPr>
        <w:t>”</w:t>
      </w:r>
      <w:r w:rsidRPr="003C3D76">
        <w:rPr>
          <w:rFonts w:asciiTheme="minorHAnsi" w:hAnsiTheme="minorHAnsi" w:cstheme="minorHAnsi"/>
        </w:rPr>
        <w:t>), nos termos e condições abaixo.</w:t>
      </w:r>
    </w:p>
    <w:p w14:paraId="588B00C1" w14:textId="77777777" w:rsidR="006722D3" w:rsidRPr="003C3D76" w:rsidRDefault="006722D3" w:rsidP="001E31C0">
      <w:pPr>
        <w:suppressAutoHyphens/>
        <w:spacing w:line="320" w:lineRule="exact"/>
        <w:jc w:val="both"/>
        <w:rPr>
          <w:rFonts w:asciiTheme="minorHAnsi" w:hAnsiTheme="minorHAnsi" w:cstheme="minorHAnsi"/>
        </w:rPr>
      </w:pPr>
    </w:p>
    <w:p w14:paraId="67A8C4E7" w14:textId="149D39B6" w:rsidR="005D53A5"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rPr>
        <w:t>Os termos aqui iniciados em letra maiúscula, estejam no singular ou no plural, terão o significado a eles atribuído nesta Escritura</w:t>
      </w:r>
      <w:r w:rsidR="00330B4C" w:rsidRPr="003C3D76">
        <w:rPr>
          <w:rFonts w:asciiTheme="minorHAnsi" w:hAnsiTheme="minorHAnsi" w:cstheme="minorHAnsi"/>
        </w:rPr>
        <w:t xml:space="preserve"> de Emissão</w:t>
      </w:r>
      <w:r w:rsidRPr="003C3D76">
        <w:rPr>
          <w:rFonts w:asciiTheme="minorHAnsi" w:hAnsiTheme="minorHAnsi" w:cstheme="minorHAnsi"/>
        </w:rPr>
        <w:t>, ainda que posteriormente ao seu uso.</w:t>
      </w:r>
    </w:p>
    <w:p w14:paraId="6EBBC6F1" w14:textId="77777777" w:rsidR="00DC7C33" w:rsidRPr="003C3D76" w:rsidRDefault="00DC7C33" w:rsidP="001E31C0">
      <w:pPr>
        <w:suppressAutoHyphens/>
        <w:spacing w:line="320" w:lineRule="exact"/>
        <w:jc w:val="both"/>
        <w:rPr>
          <w:rFonts w:asciiTheme="minorHAnsi" w:hAnsiTheme="minorHAnsi" w:cstheme="minorHAnsi"/>
        </w:rPr>
      </w:pPr>
    </w:p>
    <w:p w14:paraId="40AF52FC" w14:textId="77777777" w:rsidR="006722D3" w:rsidRPr="003C3D76" w:rsidRDefault="00023B66" w:rsidP="001E31C0">
      <w:pPr>
        <w:pStyle w:val="Ttulo2"/>
        <w:rPr>
          <w:rFonts w:asciiTheme="minorHAnsi" w:hAnsiTheme="minorHAnsi" w:cstheme="minorHAnsi"/>
        </w:rPr>
      </w:pPr>
      <w:r w:rsidRPr="003C3D76">
        <w:rPr>
          <w:rFonts w:asciiTheme="minorHAnsi" w:hAnsiTheme="minorHAnsi" w:cstheme="minorHAnsi"/>
        </w:rPr>
        <w:lastRenderedPageBreak/>
        <w:t>AUTORIZAÇÃO</w:t>
      </w:r>
    </w:p>
    <w:p w14:paraId="210F5687" w14:textId="77777777" w:rsidR="006722D3" w:rsidRPr="003C3D76" w:rsidRDefault="006722D3" w:rsidP="001E31C0">
      <w:pPr>
        <w:suppressAutoHyphens/>
        <w:spacing w:line="320" w:lineRule="exact"/>
        <w:jc w:val="both"/>
        <w:rPr>
          <w:rFonts w:asciiTheme="minorHAnsi" w:hAnsiTheme="minorHAnsi" w:cstheme="minorHAnsi"/>
          <w:b/>
        </w:rPr>
      </w:pPr>
    </w:p>
    <w:p w14:paraId="64774FBC" w14:textId="217CED02" w:rsidR="00033635" w:rsidRPr="003C3D76" w:rsidRDefault="00023B66" w:rsidP="001E31C0">
      <w:pPr>
        <w:pStyle w:val="PargrafodaLista"/>
        <w:rPr>
          <w:rFonts w:asciiTheme="minorHAnsi" w:hAnsiTheme="minorHAnsi" w:cstheme="minorHAnsi"/>
          <w:b/>
          <w:szCs w:val="24"/>
        </w:rPr>
      </w:pPr>
      <w:bookmarkStart w:id="4" w:name="_Ref264218835"/>
      <w:r w:rsidRPr="003C3D76">
        <w:rPr>
          <w:rFonts w:asciiTheme="minorHAnsi" w:hAnsiTheme="minorHAnsi" w:cstheme="minorHAnsi"/>
          <w:szCs w:val="24"/>
        </w:rPr>
        <w:t>A presente Escritura</w:t>
      </w:r>
      <w:r w:rsidR="00330B4C" w:rsidRPr="003C3D76">
        <w:rPr>
          <w:rFonts w:asciiTheme="minorHAnsi" w:hAnsiTheme="minorHAnsi" w:cstheme="minorHAnsi"/>
          <w:szCs w:val="24"/>
        </w:rPr>
        <w:t xml:space="preserve"> de Emissão</w:t>
      </w:r>
      <w:r w:rsidRPr="003C3D76">
        <w:rPr>
          <w:rFonts w:asciiTheme="minorHAnsi" w:hAnsiTheme="minorHAnsi" w:cstheme="minorHAnsi"/>
          <w:szCs w:val="24"/>
        </w:rPr>
        <w:t xml:space="preserve"> </w:t>
      </w:r>
      <w:r w:rsidR="00A31D92" w:rsidRPr="003C3D76">
        <w:rPr>
          <w:rFonts w:asciiTheme="minorHAnsi" w:hAnsiTheme="minorHAnsi" w:cstheme="minorHAnsi"/>
          <w:szCs w:val="24"/>
        </w:rPr>
        <w:t xml:space="preserve">é </w:t>
      </w:r>
      <w:r w:rsidR="006A6216" w:rsidRPr="003C3D76">
        <w:rPr>
          <w:rFonts w:asciiTheme="minorHAnsi" w:hAnsiTheme="minorHAnsi" w:cstheme="minorHAnsi"/>
          <w:szCs w:val="24"/>
        </w:rPr>
        <w:t xml:space="preserve">celebrada </w:t>
      </w:r>
      <w:r w:rsidRPr="003C3D76">
        <w:rPr>
          <w:rFonts w:asciiTheme="minorHAnsi" w:hAnsiTheme="minorHAnsi" w:cstheme="minorHAnsi"/>
          <w:szCs w:val="24"/>
        </w:rPr>
        <w:t xml:space="preserve">com base na deliberação da </w:t>
      </w:r>
      <w:r w:rsidR="006E069B" w:rsidRPr="003C3D76">
        <w:rPr>
          <w:rFonts w:asciiTheme="minorHAnsi" w:hAnsiTheme="minorHAnsi" w:cstheme="minorHAnsi"/>
          <w:szCs w:val="24"/>
        </w:rPr>
        <w:t xml:space="preserve">Assembleia </w:t>
      </w:r>
      <w:r w:rsidR="006A6216" w:rsidRPr="003C3D76">
        <w:rPr>
          <w:rFonts w:asciiTheme="minorHAnsi" w:hAnsiTheme="minorHAnsi" w:cstheme="minorHAnsi"/>
          <w:szCs w:val="24"/>
        </w:rPr>
        <w:t xml:space="preserve">Geral </w:t>
      </w:r>
      <w:r w:rsidR="006E069B" w:rsidRPr="003C3D76">
        <w:rPr>
          <w:rFonts w:asciiTheme="minorHAnsi" w:hAnsiTheme="minorHAnsi" w:cstheme="minorHAnsi"/>
          <w:szCs w:val="24"/>
        </w:rPr>
        <w:t>Extraordinária</w:t>
      </w:r>
      <w:r w:rsidRPr="003C3D76">
        <w:rPr>
          <w:rFonts w:asciiTheme="minorHAnsi" w:hAnsiTheme="minorHAnsi" w:cstheme="minorHAnsi"/>
          <w:szCs w:val="24"/>
        </w:rPr>
        <w:t xml:space="preserve"> </w:t>
      </w:r>
      <w:r w:rsidR="006A6216" w:rsidRPr="003C3D76">
        <w:rPr>
          <w:rFonts w:asciiTheme="minorHAnsi" w:hAnsiTheme="minorHAnsi" w:cstheme="minorHAnsi"/>
          <w:szCs w:val="24"/>
        </w:rPr>
        <w:t xml:space="preserve">de Acionistas </w:t>
      </w:r>
      <w:r w:rsidRPr="003C3D76">
        <w:rPr>
          <w:rFonts w:asciiTheme="minorHAnsi" w:hAnsiTheme="minorHAnsi" w:cstheme="minorHAnsi"/>
          <w:szCs w:val="24"/>
        </w:rPr>
        <w:t>da Emissora</w:t>
      </w:r>
      <w:r w:rsidR="006E069B" w:rsidRPr="003C3D76">
        <w:rPr>
          <w:rFonts w:asciiTheme="minorHAnsi" w:hAnsiTheme="minorHAnsi" w:cstheme="minorHAnsi"/>
          <w:szCs w:val="24"/>
        </w:rPr>
        <w:t>,</w:t>
      </w:r>
      <w:r w:rsidRPr="003C3D76">
        <w:rPr>
          <w:rFonts w:asciiTheme="minorHAnsi" w:hAnsiTheme="minorHAnsi" w:cstheme="minorHAnsi"/>
          <w:szCs w:val="24"/>
        </w:rPr>
        <w:t xml:space="preserve"> realizada em </w:t>
      </w:r>
      <w:r w:rsidR="00612D90">
        <w:rPr>
          <w:rFonts w:asciiTheme="minorHAnsi" w:hAnsiTheme="minorHAnsi" w:cstheme="minorHAnsi"/>
          <w:szCs w:val="24"/>
        </w:rPr>
        <w:t>12</w:t>
      </w:r>
      <w:r w:rsidR="006F7325" w:rsidRPr="003C3D76">
        <w:rPr>
          <w:rFonts w:asciiTheme="minorHAnsi" w:hAnsiTheme="minorHAnsi" w:cstheme="minorHAnsi"/>
          <w:szCs w:val="24"/>
        </w:rPr>
        <w:t xml:space="preserve"> </w:t>
      </w:r>
      <w:r w:rsidR="0093349F" w:rsidRPr="003C3D76">
        <w:rPr>
          <w:rFonts w:asciiTheme="minorHAnsi" w:hAnsiTheme="minorHAnsi" w:cstheme="minorHAnsi"/>
          <w:szCs w:val="24"/>
        </w:rPr>
        <w:t>de</w:t>
      </w:r>
      <w:r w:rsidR="00612D90">
        <w:rPr>
          <w:rFonts w:asciiTheme="minorHAnsi" w:hAnsiTheme="minorHAnsi" w:cstheme="minorHAnsi"/>
          <w:szCs w:val="24"/>
        </w:rPr>
        <w:t xml:space="preserve"> setembro</w:t>
      </w:r>
      <w:r w:rsidR="006F7325" w:rsidRPr="003C3D76">
        <w:rPr>
          <w:rFonts w:asciiTheme="minorHAnsi" w:hAnsiTheme="minorHAnsi" w:cstheme="minorHAnsi"/>
          <w:szCs w:val="24"/>
        </w:rPr>
        <w:t xml:space="preserve"> </w:t>
      </w:r>
      <w:r w:rsidR="0093349F" w:rsidRPr="003C3D76">
        <w:rPr>
          <w:rFonts w:asciiTheme="minorHAnsi" w:hAnsiTheme="minorHAnsi" w:cstheme="minorHAnsi"/>
          <w:szCs w:val="24"/>
        </w:rPr>
        <w:t>de 20</w:t>
      </w:r>
      <w:r w:rsidR="00E941EB" w:rsidRPr="003C3D76">
        <w:rPr>
          <w:rFonts w:asciiTheme="minorHAnsi" w:hAnsiTheme="minorHAnsi" w:cstheme="minorHAnsi"/>
          <w:szCs w:val="24"/>
        </w:rPr>
        <w:t>22</w:t>
      </w:r>
      <w:r w:rsidRPr="003C3D76">
        <w:rPr>
          <w:rFonts w:asciiTheme="minorHAnsi" w:hAnsiTheme="minorHAnsi" w:cstheme="minorHAnsi"/>
          <w:szCs w:val="24"/>
        </w:rPr>
        <w:t xml:space="preserve"> (“</w:t>
      </w:r>
      <w:r w:rsidR="006E069B" w:rsidRPr="003C3D76">
        <w:rPr>
          <w:rFonts w:asciiTheme="minorHAnsi" w:hAnsiTheme="minorHAnsi" w:cstheme="minorHAnsi"/>
          <w:szCs w:val="24"/>
          <w:u w:val="single"/>
        </w:rPr>
        <w:t>AGE</w:t>
      </w:r>
      <w:r w:rsidRPr="003C3D76">
        <w:rPr>
          <w:rFonts w:asciiTheme="minorHAnsi" w:hAnsiTheme="minorHAnsi" w:cstheme="minorHAnsi"/>
          <w:szCs w:val="24"/>
        </w:rPr>
        <w:t>”), na qual foram deliberadas e aprovadas (i) as condições da Emissão</w:t>
      </w:r>
      <w:r w:rsidR="00C349A5" w:rsidRPr="003C3D76">
        <w:rPr>
          <w:rFonts w:asciiTheme="minorHAnsi" w:hAnsiTheme="minorHAnsi" w:cstheme="minorHAnsi"/>
          <w:szCs w:val="24"/>
        </w:rPr>
        <w:t xml:space="preserve"> (conforme abaixo definida)</w:t>
      </w:r>
      <w:r w:rsidR="006E069B" w:rsidRPr="003C3D76">
        <w:rPr>
          <w:rFonts w:asciiTheme="minorHAnsi" w:hAnsiTheme="minorHAnsi" w:cstheme="minorHAnsi"/>
          <w:szCs w:val="24"/>
        </w:rPr>
        <w:t>,</w:t>
      </w:r>
      <w:r w:rsidRPr="003C3D76">
        <w:rPr>
          <w:rFonts w:asciiTheme="minorHAnsi" w:hAnsiTheme="minorHAnsi" w:cstheme="minorHAnsi"/>
          <w:szCs w:val="24"/>
        </w:rPr>
        <w:t xml:space="preserve"> nos termos do artigo 59 da </w:t>
      </w:r>
      <w:r w:rsidR="00D4671F" w:rsidRPr="003C3D76">
        <w:rPr>
          <w:rFonts w:asciiTheme="minorHAnsi" w:hAnsiTheme="minorHAnsi" w:cstheme="minorHAnsi"/>
          <w:szCs w:val="24"/>
        </w:rPr>
        <w:t>Lei das Sociedades por Ações</w:t>
      </w:r>
      <w:r w:rsidRPr="003C3D76">
        <w:rPr>
          <w:rFonts w:asciiTheme="minorHAnsi" w:hAnsiTheme="minorHAnsi" w:cstheme="minorHAnsi"/>
          <w:szCs w:val="24"/>
        </w:rPr>
        <w:t>;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a realização da oferta pública de distribuição com esforços restritos de distribuição das </w:t>
      </w:r>
      <w:r w:rsidR="005C05FC" w:rsidRPr="003C3D76">
        <w:rPr>
          <w:rFonts w:asciiTheme="minorHAnsi" w:hAnsiTheme="minorHAnsi" w:cstheme="minorHAnsi"/>
          <w:szCs w:val="24"/>
        </w:rPr>
        <w:t>Debêntures (conforme definido abaixo)</w:t>
      </w:r>
      <w:r w:rsidRPr="003C3D76">
        <w:rPr>
          <w:rFonts w:asciiTheme="minorHAnsi" w:hAnsiTheme="minorHAnsi" w:cstheme="minorHAnsi"/>
          <w:szCs w:val="24"/>
        </w:rPr>
        <w:t xml:space="preserve">, nos termos da </w:t>
      </w:r>
      <w:r w:rsidR="00D4671F" w:rsidRPr="003C3D76">
        <w:rPr>
          <w:rFonts w:asciiTheme="minorHAnsi" w:hAnsiTheme="minorHAnsi" w:cstheme="minorHAnsi"/>
          <w:szCs w:val="24"/>
        </w:rPr>
        <w:t>Lei do Mercado de Valores Mobiliários</w:t>
      </w:r>
      <w:r w:rsidR="006E069B" w:rsidRPr="003C3D76">
        <w:rPr>
          <w:rFonts w:asciiTheme="minorHAnsi" w:hAnsiTheme="minorHAnsi" w:cstheme="minorHAnsi"/>
          <w:szCs w:val="24"/>
        </w:rPr>
        <w:t xml:space="preserve"> e</w:t>
      </w:r>
      <w:r w:rsidRPr="003C3D76">
        <w:rPr>
          <w:rFonts w:asciiTheme="minorHAnsi" w:hAnsiTheme="minorHAnsi" w:cstheme="minorHAnsi"/>
          <w:szCs w:val="24"/>
        </w:rPr>
        <w:t xml:space="preserve"> da Instrução da </w:t>
      </w:r>
      <w:r w:rsidR="00D4671F" w:rsidRPr="003C3D76">
        <w:rPr>
          <w:rFonts w:asciiTheme="minorHAnsi" w:hAnsiTheme="minorHAnsi" w:cstheme="minorHAnsi"/>
          <w:szCs w:val="24"/>
        </w:rPr>
        <w:t xml:space="preserve">CVM </w:t>
      </w:r>
      <w:r w:rsidRPr="003C3D76">
        <w:rPr>
          <w:rFonts w:asciiTheme="minorHAnsi" w:hAnsiTheme="minorHAnsi" w:cstheme="minorHAnsi"/>
          <w:szCs w:val="24"/>
        </w:rPr>
        <w:t>n.º</w:t>
      </w:r>
      <w:r w:rsidR="00D4671F" w:rsidRPr="003C3D76">
        <w:rPr>
          <w:rFonts w:asciiTheme="minorHAnsi" w:hAnsiTheme="minorHAnsi" w:cstheme="minorHAnsi"/>
          <w:szCs w:val="24"/>
        </w:rPr>
        <w:t xml:space="preserve"> </w:t>
      </w:r>
      <w:r w:rsidRPr="003C3D76">
        <w:rPr>
          <w:rFonts w:asciiTheme="minorHAnsi" w:hAnsiTheme="minorHAnsi" w:cstheme="minorHAnsi"/>
          <w:szCs w:val="24"/>
        </w:rPr>
        <w:t>476, de 16 de janeiro de 2009, conforme alterada</w:t>
      </w:r>
      <w:r w:rsidR="00EC795B" w:rsidRPr="003C3D76">
        <w:rPr>
          <w:rFonts w:asciiTheme="minorHAnsi" w:hAnsiTheme="minorHAnsi" w:cstheme="minorHAnsi"/>
          <w:szCs w:val="24"/>
        </w:rPr>
        <w:t xml:space="preserve"> </w:t>
      </w:r>
      <w:r w:rsidRPr="003C3D76">
        <w:rPr>
          <w:rFonts w:asciiTheme="minorHAnsi" w:hAnsiTheme="minorHAnsi" w:cstheme="minorHAnsi"/>
          <w:szCs w:val="24"/>
        </w:rPr>
        <w:t>(“</w:t>
      </w:r>
      <w:r w:rsidRPr="003C3D76">
        <w:rPr>
          <w:rFonts w:asciiTheme="minorHAnsi" w:hAnsiTheme="minorHAnsi" w:cstheme="minorHAnsi"/>
          <w:szCs w:val="24"/>
          <w:u w:val="single"/>
        </w:rPr>
        <w:t>Instrução CVM 476</w:t>
      </w:r>
      <w:r w:rsidRPr="003C3D76">
        <w:rPr>
          <w:rFonts w:asciiTheme="minorHAnsi" w:hAnsiTheme="minorHAnsi" w:cstheme="minorHAnsi"/>
          <w:szCs w:val="24"/>
        </w:rPr>
        <w:t>”)</w:t>
      </w:r>
      <w:r w:rsidR="006A6216" w:rsidRPr="003C3D76">
        <w:rPr>
          <w:rFonts w:asciiTheme="minorHAnsi" w:hAnsiTheme="minorHAnsi" w:cstheme="minorHAnsi"/>
          <w:szCs w:val="24"/>
        </w:rPr>
        <w:t xml:space="preserve"> e demais leis e regulamentações aplicáveis</w:t>
      </w:r>
      <w:r w:rsidR="005C05FC" w:rsidRPr="003C3D76">
        <w:rPr>
          <w:rFonts w:asciiTheme="minorHAnsi" w:hAnsiTheme="minorHAnsi" w:cstheme="minorHAnsi"/>
          <w:szCs w:val="24"/>
        </w:rPr>
        <w:t>; e (</w:t>
      </w:r>
      <w:proofErr w:type="spellStart"/>
      <w:r w:rsidR="005C05FC" w:rsidRPr="003C3D76">
        <w:rPr>
          <w:rFonts w:asciiTheme="minorHAnsi" w:hAnsiTheme="minorHAnsi" w:cstheme="minorHAnsi"/>
          <w:szCs w:val="24"/>
        </w:rPr>
        <w:t>iii</w:t>
      </w:r>
      <w:proofErr w:type="spellEnd"/>
      <w:r w:rsidR="005C05FC" w:rsidRPr="003C3D76">
        <w:rPr>
          <w:rFonts w:asciiTheme="minorHAnsi" w:hAnsiTheme="minorHAnsi" w:cstheme="minorHAnsi"/>
          <w:szCs w:val="24"/>
        </w:rPr>
        <w:t>) a autorização aos diretores da Emissora para adotarem todas e quaisquer medidas relacionadas à efetivação das deliberações da AGE e celebrar todos os documentos necessários à Emissão e à Oferta</w:t>
      </w:r>
      <w:r w:rsidR="005924B0" w:rsidRPr="003C3D76">
        <w:rPr>
          <w:rFonts w:asciiTheme="minorHAnsi" w:hAnsiTheme="minorHAnsi" w:cstheme="minorHAnsi"/>
          <w:szCs w:val="24"/>
        </w:rPr>
        <w:t xml:space="preserve"> Restrita</w:t>
      </w:r>
      <w:r w:rsidR="006A6216" w:rsidRPr="003C3D76">
        <w:rPr>
          <w:rFonts w:asciiTheme="minorHAnsi" w:hAnsiTheme="minorHAnsi" w:cstheme="minorHAnsi"/>
          <w:szCs w:val="24"/>
        </w:rPr>
        <w:t xml:space="preserve">, </w:t>
      </w:r>
      <w:r w:rsidR="00A31D92" w:rsidRPr="003C3D76">
        <w:rPr>
          <w:rFonts w:asciiTheme="minorHAnsi" w:hAnsiTheme="minorHAnsi" w:cstheme="minorHAnsi"/>
          <w:szCs w:val="24"/>
        </w:rPr>
        <w:t xml:space="preserve">incluindo, mas não se limitando a, </w:t>
      </w:r>
      <w:proofErr w:type="spellStart"/>
      <w:r w:rsidR="006A6216" w:rsidRPr="003C3D76">
        <w:rPr>
          <w:rFonts w:asciiTheme="minorHAnsi" w:hAnsiTheme="minorHAnsi" w:cstheme="minorHAnsi"/>
          <w:szCs w:val="24"/>
        </w:rPr>
        <w:t>esta</w:t>
      </w:r>
      <w:proofErr w:type="spellEnd"/>
      <w:r w:rsidR="006A6216" w:rsidRPr="003C3D76">
        <w:rPr>
          <w:rFonts w:asciiTheme="minorHAnsi" w:hAnsiTheme="minorHAnsi" w:cstheme="minorHAnsi"/>
          <w:szCs w:val="24"/>
        </w:rPr>
        <w:t xml:space="preserve"> Escritura</w:t>
      </w:r>
      <w:r w:rsidR="00330B4C" w:rsidRPr="003C3D76">
        <w:rPr>
          <w:rFonts w:asciiTheme="minorHAnsi" w:hAnsiTheme="minorHAnsi" w:cstheme="minorHAnsi"/>
          <w:szCs w:val="24"/>
        </w:rPr>
        <w:t xml:space="preserve"> de Emissã</w:t>
      </w:r>
      <w:r w:rsidR="00354B9B" w:rsidRPr="003C3D76">
        <w:rPr>
          <w:rFonts w:asciiTheme="minorHAnsi" w:hAnsiTheme="minorHAnsi" w:cstheme="minorHAnsi"/>
          <w:szCs w:val="24"/>
        </w:rPr>
        <w:t xml:space="preserve">o, </w:t>
      </w:r>
      <w:r w:rsidR="008A0721" w:rsidRPr="003C3D76">
        <w:rPr>
          <w:rFonts w:asciiTheme="minorHAnsi" w:hAnsiTheme="minorHAnsi" w:cstheme="minorHAnsi"/>
          <w:szCs w:val="24"/>
        </w:rPr>
        <w:t xml:space="preserve">o </w:t>
      </w:r>
      <w:r w:rsidR="00A31D92" w:rsidRPr="003C3D76">
        <w:rPr>
          <w:rFonts w:asciiTheme="minorHAnsi" w:hAnsiTheme="minorHAnsi" w:cstheme="minorHAnsi"/>
          <w:szCs w:val="24"/>
        </w:rPr>
        <w:t>Contrato de Distribuição</w:t>
      </w:r>
      <w:r w:rsidR="00A9711F" w:rsidRPr="003C3D76">
        <w:rPr>
          <w:rFonts w:asciiTheme="minorHAnsi" w:hAnsiTheme="minorHAnsi" w:cstheme="minorHAnsi"/>
          <w:szCs w:val="24"/>
        </w:rPr>
        <w:t xml:space="preserve"> (conforme abaixo definido)</w:t>
      </w:r>
      <w:r w:rsidR="00A31D92" w:rsidRPr="003C3D76">
        <w:rPr>
          <w:rFonts w:asciiTheme="minorHAnsi" w:hAnsiTheme="minorHAnsi" w:cstheme="minorHAnsi"/>
          <w:szCs w:val="24"/>
        </w:rPr>
        <w:t xml:space="preserve"> </w:t>
      </w:r>
      <w:r w:rsidR="003F56ED" w:rsidRPr="003C3D76">
        <w:rPr>
          <w:rFonts w:asciiTheme="minorHAnsi" w:hAnsiTheme="minorHAnsi" w:cstheme="minorHAnsi"/>
          <w:szCs w:val="24"/>
        </w:rPr>
        <w:t xml:space="preserve">e </w:t>
      </w:r>
      <w:r w:rsidR="00A31D92" w:rsidRPr="003C3D76">
        <w:rPr>
          <w:rFonts w:asciiTheme="minorHAnsi" w:hAnsiTheme="minorHAnsi" w:cstheme="minorHAnsi"/>
          <w:szCs w:val="24"/>
        </w:rPr>
        <w:t xml:space="preserve">eventuais aditamentos a estes documentos e demais documentos da </w:t>
      </w:r>
      <w:r w:rsidR="002C2F77" w:rsidRPr="003C3D76">
        <w:rPr>
          <w:rFonts w:asciiTheme="minorHAnsi" w:hAnsiTheme="minorHAnsi" w:cstheme="minorHAnsi"/>
          <w:szCs w:val="24"/>
        </w:rPr>
        <w:t>Emissão</w:t>
      </w:r>
      <w:r w:rsidR="008876B3" w:rsidRPr="003C3D76">
        <w:rPr>
          <w:rFonts w:asciiTheme="minorHAnsi" w:hAnsiTheme="minorHAnsi" w:cstheme="minorHAnsi"/>
          <w:szCs w:val="24"/>
        </w:rPr>
        <w:t xml:space="preserve">, bem como </w:t>
      </w:r>
      <w:r w:rsidR="003F56ED" w:rsidRPr="003C3D76">
        <w:rPr>
          <w:rFonts w:asciiTheme="minorHAnsi" w:hAnsiTheme="minorHAnsi" w:cstheme="minorHAnsi"/>
          <w:szCs w:val="24"/>
        </w:rPr>
        <w:t>contratar</w:t>
      </w:r>
      <w:r w:rsidR="008876B3" w:rsidRPr="003C3D76">
        <w:rPr>
          <w:rFonts w:asciiTheme="minorHAnsi" w:hAnsiTheme="minorHAnsi" w:cstheme="minorHAnsi"/>
          <w:szCs w:val="24"/>
        </w:rPr>
        <w:t xml:space="preserve"> todos</w:t>
      </w:r>
      <w:r w:rsidR="008876B3" w:rsidRPr="003C3D76">
        <w:rPr>
          <w:rFonts w:asciiTheme="minorHAnsi" w:eastAsia="Arial Unicode MS" w:hAnsiTheme="minorHAnsi" w:cstheme="minorHAnsi"/>
          <w:szCs w:val="24"/>
        </w:rPr>
        <w:t xml:space="preserve"> os prestadores de serviços inerentes às obrigações previstas nesta Escritura</w:t>
      </w:r>
      <w:r w:rsidR="00330B4C" w:rsidRPr="003C3D76">
        <w:rPr>
          <w:rFonts w:asciiTheme="minorHAnsi" w:eastAsia="Arial Unicode MS" w:hAnsiTheme="minorHAnsi" w:cstheme="minorHAnsi"/>
          <w:szCs w:val="24"/>
        </w:rPr>
        <w:t xml:space="preserve"> de Emissão</w:t>
      </w:r>
      <w:r w:rsidR="00827DBF" w:rsidRPr="003C3D76">
        <w:rPr>
          <w:rFonts w:asciiTheme="minorHAnsi" w:eastAsia="Arial Unicode MS" w:hAnsiTheme="minorHAnsi" w:cstheme="minorHAnsi"/>
          <w:szCs w:val="24"/>
        </w:rPr>
        <w:t>.</w:t>
      </w:r>
    </w:p>
    <w:bookmarkEnd w:id="4"/>
    <w:p w14:paraId="503ABF34" w14:textId="77777777" w:rsidR="00BD4763" w:rsidRPr="003C3D76" w:rsidRDefault="00BD4763" w:rsidP="001E31C0">
      <w:pPr>
        <w:widowControl w:val="0"/>
        <w:spacing w:line="320" w:lineRule="exact"/>
        <w:jc w:val="both"/>
        <w:rPr>
          <w:rFonts w:asciiTheme="minorHAnsi" w:hAnsiTheme="minorHAnsi" w:cstheme="minorHAnsi"/>
          <w:b/>
        </w:rPr>
      </w:pPr>
    </w:p>
    <w:p w14:paraId="0EF491DC" w14:textId="686D9146" w:rsidR="006722D3" w:rsidRPr="003C3D76" w:rsidRDefault="00023B66" w:rsidP="001E31C0">
      <w:pPr>
        <w:pStyle w:val="Ttulo2"/>
        <w:rPr>
          <w:rFonts w:asciiTheme="minorHAnsi" w:hAnsiTheme="minorHAnsi" w:cstheme="minorHAnsi"/>
        </w:rPr>
      </w:pPr>
      <w:r w:rsidRPr="003C3D76">
        <w:rPr>
          <w:rFonts w:asciiTheme="minorHAnsi" w:hAnsiTheme="minorHAnsi" w:cstheme="minorHAnsi"/>
        </w:rPr>
        <w:t xml:space="preserve">REQUISITOS </w:t>
      </w:r>
    </w:p>
    <w:p w14:paraId="578C6DE7" w14:textId="77777777" w:rsidR="006722D3" w:rsidRPr="003C3D76" w:rsidRDefault="006722D3" w:rsidP="001E31C0">
      <w:pPr>
        <w:widowControl w:val="0"/>
        <w:spacing w:line="320" w:lineRule="exact"/>
        <w:ind w:left="360"/>
        <w:jc w:val="both"/>
        <w:rPr>
          <w:rFonts w:asciiTheme="minorHAnsi" w:hAnsiTheme="minorHAnsi" w:cstheme="minorHAnsi"/>
          <w:b/>
        </w:rPr>
      </w:pPr>
    </w:p>
    <w:p w14:paraId="41610D9C" w14:textId="2E467CA2" w:rsidR="006722D3" w:rsidRPr="003C3D76" w:rsidRDefault="00023B66" w:rsidP="001E31C0">
      <w:pPr>
        <w:pStyle w:val="PargrafodaLista"/>
        <w:rPr>
          <w:rFonts w:asciiTheme="minorHAnsi" w:hAnsiTheme="minorHAnsi" w:cstheme="minorHAnsi"/>
          <w:b/>
          <w:szCs w:val="24"/>
        </w:rPr>
      </w:pPr>
      <w:r w:rsidRPr="003C3D76">
        <w:rPr>
          <w:rFonts w:asciiTheme="minorHAnsi" w:hAnsiTheme="minorHAnsi" w:cstheme="minorHAnsi"/>
          <w:szCs w:val="24"/>
        </w:rPr>
        <w:t xml:space="preserve">A presente </w:t>
      </w:r>
      <w:r w:rsidR="0006480F" w:rsidRPr="003C3D76">
        <w:rPr>
          <w:rFonts w:asciiTheme="minorHAnsi" w:hAnsiTheme="minorHAnsi" w:cstheme="minorHAnsi"/>
          <w:szCs w:val="24"/>
        </w:rPr>
        <w:t>primeira</w:t>
      </w:r>
      <w:r w:rsidR="00861D3B" w:rsidRPr="003C3D76">
        <w:rPr>
          <w:rFonts w:asciiTheme="minorHAnsi" w:hAnsiTheme="minorHAnsi" w:cstheme="minorHAnsi"/>
          <w:szCs w:val="24"/>
        </w:rPr>
        <w:t xml:space="preserve"> </w:t>
      </w:r>
      <w:r w:rsidRPr="003C3D76">
        <w:rPr>
          <w:rFonts w:asciiTheme="minorHAnsi" w:hAnsiTheme="minorHAnsi" w:cstheme="minorHAnsi"/>
          <w:szCs w:val="24"/>
        </w:rPr>
        <w:t xml:space="preserve">emissão de debêntures simples, não conversíveis em ações, da espécie </w:t>
      </w:r>
      <w:r w:rsidR="0006480F" w:rsidRPr="003C3D76">
        <w:rPr>
          <w:rFonts w:asciiTheme="minorHAnsi" w:hAnsiTheme="minorHAnsi" w:cstheme="minorHAnsi"/>
          <w:szCs w:val="24"/>
        </w:rPr>
        <w:t>quirografária</w:t>
      </w:r>
      <w:r w:rsidR="000E24B2" w:rsidRPr="003C3D76">
        <w:rPr>
          <w:rFonts w:asciiTheme="minorHAnsi" w:hAnsiTheme="minorHAnsi" w:cstheme="minorHAnsi"/>
          <w:szCs w:val="24"/>
        </w:rPr>
        <w:t>,</w:t>
      </w:r>
      <w:r w:rsidR="009766FA" w:rsidRPr="003C3D76">
        <w:rPr>
          <w:rFonts w:asciiTheme="minorHAnsi" w:hAnsiTheme="minorHAnsi" w:cstheme="minorHAnsi"/>
          <w:szCs w:val="24"/>
        </w:rPr>
        <w:t xml:space="preserve"> </w:t>
      </w:r>
      <w:r w:rsidRPr="003C3D76">
        <w:rPr>
          <w:rFonts w:asciiTheme="minorHAnsi" w:hAnsiTheme="minorHAnsi" w:cstheme="minorHAnsi"/>
          <w:szCs w:val="24"/>
        </w:rPr>
        <w:t xml:space="preserve">em </w:t>
      </w:r>
      <w:r w:rsidR="009E584E" w:rsidRPr="003C3D76">
        <w:rPr>
          <w:rFonts w:asciiTheme="minorHAnsi" w:hAnsiTheme="minorHAnsi" w:cstheme="minorHAnsi"/>
          <w:szCs w:val="24"/>
        </w:rPr>
        <w:t>até duas séries</w:t>
      </w:r>
      <w:r w:rsidRPr="003C3D76">
        <w:rPr>
          <w:rFonts w:asciiTheme="minorHAnsi" w:hAnsiTheme="minorHAnsi" w:cstheme="minorHAnsi"/>
          <w:szCs w:val="24"/>
        </w:rPr>
        <w:t>, da Emissora (“</w:t>
      </w:r>
      <w:r w:rsidRPr="003C3D76">
        <w:rPr>
          <w:rFonts w:asciiTheme="minorHAnsi" w:hAnsiTheme="minorHAnsi" w:cstheme="minorHAnsi"/>
          <w:szCs w:val="24"/>
          <w:u w:val="single"/>
        </w:rPr>
        <w:t>Emissão</w:t>
      </w:r>
      <w:r w:rsidRPr="003C3D76">
        <w:rPr>
          <w:rFonts w:asciiTheme="minorHAnsi" w:hAnsiTheme="minorHAnsi" w:cstheme="minorHAnsi"/>
          <w:szCs w:val="24"/>
        </w:rPr>
        <w:t>”)</w:t>
      </w:r>
      <w:r w:rsidR="00640F72" w:rsidRPr="003C3D76">
        <w:rPr>
          <w:rFonts w:asciiTheme="minorHAnsi" w:hAnsiTheme="minorHAnsi" w:cstheme="minorHAnsi"/>
          <w:szCs w:val="24"/>
        </w:rPr>
        <w:t>,</w:t>
      </w:r>
      <w:r w:rsidRPr="003C3D76">
        <w:rPr>
          <w:rFonts w:asciiTheme="minorHAnsi" w:hAnsiTheme="minorHAnsi" w:cstheme="minorHAnsi"/>
          <w:szCs w:val="24"/>
        </w:rPr>
        <w:t xml:space="preserve"> será objeto de distribuição pública com esforços restritos de distribuição, nos termos da Instrução CVM 476</w:t>
      </w:r>
      <w:r w:rsidR="00640F72" w:rsidRPr="003C3D76">
        <w:rPr>
          <w:rFonts w:asciiTheme="minorHAnsi" w:hAnsiTheme="minorHAnsi" w:cstheme="minorHAnsi"/>
          <w:szCs w:val="24"/>
        </w:rPr>
        <w:t xml:space="preserve"> (“</w:t>
      </w:r>
      <w:r w:rsidR="00640F72" w:rsidRPr="003C3D76">
        <w:rPr>
          <w:rFonts w:asciiTheme="minorHAnsi" w:hAnsiTheme="minorHAnsi" w:cstheme="minorHAnsi"/>
          <w:szCs w:val="24"/>
          <w:u w:val="single"/>
        </w:rPr>
        <w:t>Oferta Restrita</w:t>
      </w:r>
      <w:r w:rsidR="00640F72" w:rsidRPr="003C3D76">
        <w:rPr>
          <w:rFonts w:asciiTheme="minorHAnsi" w:hAnsiTheme="minorHAnsi" w:cstheme="minorHAnsi"/>
          <w:szCs w:val="24"/>
        </w:rPr>
        <w:t>”)</w:t>
      </w:r>
      <w:r w:rsidR="002F4B24" w:rsidRPr="003C3D76">
        <w:rPr>
          <w:rFonts w:asciiTheme="minorHAnsi" w:hAnsiTheme="minorHAnsi" w:cstheme="minorHAnsi"/>
          <w:szCs w:val="24"/>
        </w:rPr>
        <w:t>, e</w:t>
      </w:r>
      <w:r w:rsidRPr="003C3D76">
        <w:rPr>
          <w:rFonts w:asciiTheme="minorHAnsi" w:hAnsiTheme="minorHAnsi" w:cstheme="minorHAnsi"/>
          <w:szCs w:val="24"/>
        </w:rPr>
        <w:t xml:space="preserve"> será realizada com observância dos seguintes requisitos</w:t>
      </w:r>
      <w:bookmarkStart w:id="5" w:name="_DV_M17"/>
      <w:bookmarkStart w:id="6" w:name="_DV_M18"/>
      <w:bookmarkStart w:id="7" w:name="_DV_M19"/>
      <w:bookmarkStart w:id="8" w:name="_DV_M20"/>
      <w:bookmarkStart w:id="9" w:name="_DV_M21"/>
      <w:bookmarkEnd w:id="5"/>
      <w:bookmarkEnd w:id="6"/>
      <w:bookmarkEnd w:id="7"/>
      <w:bookmarkEnd w:id="8"/>
      <w:bookmarkEnd w:id="9"/>
      <w:r w:rsidRPr="003C3D76">
        <w:rPr>
          <w:rFonts w:asciiTheme="minorHAnsi" w:hAnsiTheme="minorHAnsi" w:cstheme="minorHAnsi"/>
          <w:szCs w:val="24"/>
        </w:rPr>
        <w:t>:</w:t>
      </w:r>
    </w:p>
    <w:p w14:paraId="4353F995" w14:textId="77777777" w:rsidR="00F45DA9" w:rsidRPr="003C3D76" w:rsidRDefault="00F45DA9" w:rsidP="001E31C0">
      <w:pPr>
        <w:widowControl w:val="0"/>
        <w:spacing w:line="320" w:lineRule="exact"/>
        <w:jc w:val="both"/>
        <w:rPr>
          <w:rFonts w:asciiTheme="minorHAnsi" w:hAnsiTheme="minorHAnsi" w:cstheme="minorHAnsi"/>
          <w:b/>
        </w:rPr>
      </w:pPr>
    </w:p>
    <w:p w14:paraId="079A8FCA" w14:textId="77777777" w:rsidR="006722D3" w:rsidRPr="003C3D76" w:rsidRDefault="00023B66" w:rsidP="00A16200">
      <w:pPr>
        <w:pStyle w:val="PargrafodaLista"/>
        <w:numPr>
          <w:ilvl w:val="2"/>
          <w:numId w:val="10"/>
        </w:numPr>
        <w:rPr>
          <w:rFonts w:asciiTheme="minorHAnsi" w:hAnsiTheme="minorHAnsi" w:cstheme="minorHAnsi"/>
          <w:b/>
          <w:szCs w:val="24"/>
        </w:rPr>
      </w:pPr>
      <w:r w:rsidRPr="003C3D76">
        <w:rPr>
          <w:rFonts w:asciiTheme="minorHAnsi" w:hAnsiTheme="minorHAnsi" w:cstheme="minorHAnsi"/>
          <w:b/>
          <w:szCs w:val="24"/>
        </w:rPr>
        <w:t xml:space="preserve">Arquivamento e Publicação </w:t>
      </w:r>
      <w:r w:rsidR="006D5B12" w:rsidRPr="003C3D76">
        <w:rPr>
          <w:rFonts w:asciiTheme="minorHAnsi" w:hAnsiTheme="minorHAnsi" w:cstheme="minorHAnsi"/>
          <w:b/>
          <w:szCs w:val="24"/>
        </w:rPr>
        <w:t xml:space="preserve">dos Atos Societários </w:t>
      </w:r>
    </w:p>
    <w:p w14:paraId="4F8AF6DF" w14:textId="77777777" w:rsidR="006722D3" w:rsidRPr="003C3D76" w:rsidRDefault="006722D3" w:rsidP="001E31C0">
      <w:pPr>
        <w:widowControl w:val="0"/>
        <w:spacing w:line="320" w:lineRule="exact"/>
        <w:jc w:val="both"/>
        <w:rPr>
          <w:rFonts w:asciiTheme="minorHAnsi" w:hAnsiTheme="minorHAnsi" w:cstheme="minorHAnsi"/>
          <w:b/>
        </w:rPr>
      </w:pPr>
    </w:p>
    <w:p w14:paraId="212DB596" w14:textId="488C5C41" w:rsidR="006D5B12" w:rsidRPr="003C3D76" w:rsidRDefault="00023B66" w:rsidP="00A16200">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 xml:space="preserve"> </w:t>
      </w:r>
      <w:r w:rsidR="00EA0E16" w:rsidRPr="003C3D76">
        <w:rPr>
          <w:rFonts w:asciiTheme="minorHAnsi" w:hAnsiTheme="minorHAnsi" w:cstheme="minorHAnsi"/>
          <w:szCs w:val="24"/>
        </w:rPr>
        <w:t xml:space="preserve">Os Atos Societários deverão, em até 30 </w:t>
      </w:r>
      <w:r w:rsidR="0041012A">
        <w:rPr>
          <w:rFonts w:asciiTheme="minorHAnsi" w:hAnsiTheme="minorHAnsi" w:cstheme="minorHAnsi"/>
          <w:szCs w:val="24"/>
        </w:rPr>
        <w:t xml:space="preserve">(trinta) </w:t>
      </w:r>
      <w:r w:rsidR="00EA0E16" w:rsidRPr="003C3D76">
        <w:rPr>
          <w:rFonts w:asciiTheme="minorHAnsi" w:hAnsiTheme="minorHAnsi" w:cstheme="minorHAnsi"/>
          <w:szCs w:val="24"/>
        </w:rPr>
        <w:t xml:space="preserve">dias contados da data do respectivo ato e até a primeira Data de Integralização, ser registrados na JUCESP e </w:t>
      </w:r>
      <w:r w:rsidR="00D8168D" w:rsidRPr="003C3D76">
        <w:rPr>
          <w:rFonts w:asciiTheme="minorHAnsi" w:hAnsiTheme="minorHAnsi" w:cstheme="minorHAnsi"/>
          <w:szCs w:val="24"/>
        </w:rPr>
        <w:t xml:space="preserve">publicados no jornal </w:t>
      </w:r>
      <w:r w:rsidR="005A25D0">
        <w:rPr>
          <w:rFonts w:asciiTheme="minorHAnsi" w:hAnsiTheme="minorHAnsi" w:cstheme="minorHAnsi"/>
          <w:szCs w:val="24"/>
        </w:rPr>
        <w:t>Diário Oficial do Estado</w:t>
      </w:r>
      <w:r w:rsidR="00D8168D" w:rsidRPr="003C3D76">
        <w:rPr>
          <w:rFonts w:asciiTheme="minorHAnsi" w:hAnsiTheme="minorHAnsi" w:cstheme="minorHAnsi"/>
          <w:szCs w:val="24"/>
        </w:rPr>
        <w:t xml:space="preserve"> de São Paulo (“</w:t>
      </w:r>
      <w:r w:rsidR="00D8168D" w:rsidRPr="003C3D76">
        <w:rPr>
          <w:rFonts w:asciiTheme="minorHAnsi" w:hAnsiTheme="minorHAnsi" w:cstheme="minorHAnsi"/>
          <w:szCs w:val="24"/>
          <w:u w:val="single"/>
        </w:rPr>
        <w:t>Jorna</w:t>
      </w:r>
      <w:r w:rsidR="00EA0E16" w:rsidRPr="003C3D76">
        <w:rPr>
          <w:rFonts w:asciiTheme="minorHAnsi" w:hAnsiTheme="minorHAnsi" w:cstheme="minorHAnsi"/>
          <w:szCs w:val="24"/>
          <w:u w:val="single"/>
        </w:rPr>
        <w:t>l</w:t>
      </w:r>
      <w:r w:rsidR="00D8168D" w:rsidRPr="003C3D76">
        <w:rPr>
          <w:rFonts w:asciiTheme="minorHAnsi" w:hAnsiTheme="minorHAnsi" w:cstheme="minorHAnsi"/>
          <w:szCs w:val="24"/>
          <w:u w:val="single"/>
        </w:rPr>
        <w:t xml:space="preserve"> da Emissora</w:t>
      </w:r>
      <w:r w:rsidR="00D8168D" w:rsidRPr="003C3D76">
        <w:rPr>
          <w:rFonts w:asciiTheme="minorHAnsi" w:hAnsiTheme="minorHAnsi" w:cstheme="minorHAnsi"/>
          <w:szCs w:val="24"/>
        </w:rPr>
        <w:t xml:space="preserve">”), nos termos da </w:t>
      </w:r>
      <w:r w:rsidRPr="003C3D76">
        <w:rPr>
          <w:rFonts w:asciiTheme="minorHAnsi" w:hAnsiTheme="minorHAnsi" w:cstheme="minorHAnsi"/>
          <w:szCs w:val="24"/>
        </w:rPr>
        <w:t xml:space="preserve">Lei das </w:t>
      </w:r>
      <w:r w:rsidR="00D8168D" w:rsidRPr="003C3D76">
        <w:rPr>
          <w:rFonts w:asciiTheme="minorHAnsi" w:hAnsiTheme="minorHAnsi" w:cstheme="minorHAnsi"/>
          <w:szCs w:val="24"/>
        </w:rPr>
        <w:t>Sociedades por Ações</w:t>
      </w:r>
      <w:r w:rsidR="00EA0E16" w:rsidRPr="003C3D76">
        <w:rPr>
          <w:rFonts w:asciiTheme="minorHAnsi" w:hAnsiTheme="minorHAnsi" w:cstheme="minorHAnsi"/>
          <w:szCs w:val="24"/>
        </w:rPr>
        <w:t xml:space="preserve">. A Emissora </w:t>
      </w:r>
      <w:r w:rsidR="005307AD" w:rsidRPr="003C3D76">
        <w:rPr>
          <w:rFonts w:asciiTheme="minorHAnsi" w:hAnsiTheme="minorHAnsi" w:cstheme="minorHAnsi"/>
          <w:szCs w:val="24"/>
        </w:rPr>
        <w:t xml:space="preserve">se </w:t>
      </w:r>
      <w:r w:rsidR="00EA0E16" w:rsidRPr="003C3D76">
        <w:rPr>
          <w:rFonts w:asciiTheme="minorHAnsi" w:hAnsiTheme="minorHAnsi" w:cstheme="minorHAnsi"/>
          <w:szCs w:val="24"/>
        </w:rPr>
        <w:t>compromete a enviar ao Agente Fiduciário 1 (uma) cópia simples dos Atos Societários, devidamente registrados na JUCESP</w:t>
      </w:r>
      <w:r w:rsidR="00D8168D" w:rsidRPr="003C3D76">
        <w:rPr>
          <w:rFonts w:asciiTheme="minorHAnsi" w:hAnsiTheme="minorHAnsi" w:cstheme="minorHAnsi"/>
          <w:szCs w:val="24"/>
        </w:rPr>
        <w:t xml:space="preserve"> e publicados no Jorna</w:t>
      </w:r>
      <w:r w:rsidR="00EA0E16" w:rsidRPr="003C3D76">
        <w:rPr>
          <w:rFonts w:asciiTheme="minorHAnsi" w:hAnsiTheme="minorHAnsi" w:cstheme="minorHAnsi"/>
          <w:szCs w:val="24"/>
        </w:rPr>
        <w:t>l</w:t>
      </w:r>
      <w:r w:rsidR="00D8168D" w:rsidRPr="003C3D76">
        <w:rPr>
          <w:rFonts w:asciiTheme="minorHAnsi" w:hAnsiTheme="minorHAnsi" w:cstheme="minorHAnsi"/>
          <w:szCs w:val="24"/>
        </w:rPr>
        <w:t xml:space="preserve"> da Emissora</w:t>
      </w:r>
      <w:r w:rsidR="00EA0E16" w:rsidRPr="003C3D76">
        <w:rPr>
          <w:rFonts w:asciiTheme="minorHAnsi" w:hAnsiTheme="minorHAnsi" w:cstheme="minorHAnsi"/>
          <w:szCs w:val="24"/>
        </w:rPr>
        <w:t xml:space="preserve">, em até </w:t>
      </w:r>
      <w:r w:rsidR="00944EF3">
        <w:rPr>
          <w:rFonts w:asciiTheme="minorHAnsi" w:hAnsiTheme="minorHAnsi" w:cstheme="minorHAnsi"/>
          <w:szCs w:val="24"/>
        </w:rPr>
        <w:t>5</w:t>
      </w:r>
      <w:r w:rsidR="00EA0E16" w:rsidRPr="003C3D76">
        <w:rPr>
          <w:rFonts w:asciiTheme="minorHAnsi" w:hAnsiTheme="minorHAnsi" w:cstheme="minorHAnsi"/>
          <w:szCs w:val="24"/>
        </w:rPr>
        <w:t xml:space="preserve"> (</w:t>
      </w:r>
      <w:r w:rsidR="00944EF3">
        <w:rPr>
          <w:rFonts w:asciiTheme="minorHAnsi" w:hAnsiTheme="minorHAnsi" w:cstheme="minorHAnsi"/>
          <w:szCs w:val="24"/>
        </w:rPr>
        <w:t>cinco</w:t>
      </w:r>
      <w:r w:rsidR="00EA0E16" w:rsidRPr="003C3D76">
        <w:rPr>
          <w:rFonts w:asciiTheme="minorHAnsi" w:hAnsiTheme="minorHAnsi" w:cstheme="minorHAnsi"/>
          <w:szCs w:val="24"/>
        </w:rPr>
        <w:t>) Dias Úteis contados da data de obtenção do referido registro</w:t>
      </w:r>
      <w:r w:rsidRPr="003C3D76">
        <w:rPr>
          <w:rFonts w:asciiTheme="minorHAnsi" w:hAnsiTheme="minorHAnsi" w:cstheme="minorHAnsi"/>
          <w:szCs w:val="24"/>
        </w:rPr>
        <w:t xml:space="preserve"> e publicação, respectivamente</w:t>
      </w:r>
      <w:r w:rsidR="00830EF9" w:rsidRPr="003C3D76">
        <w:rPr>
          <w:rFonts w:asciiTheme="minorHAnsi" w:hAnsiTheme="minorHAnsi" w:cstheme="minorHAnsi"/>
          <w:szCs w:val="24"/>
        </w:rPr>
        <w:t>, assim como seguirão este procedimento eventuais atos societários da Emissora posteriores, que sejam realizados em razão da Emissão.</w:t>
      </w:r>
    </w:p>
    <w:p w14:paraId="719BF688" w14:textId="77777777" w:rsidR="003E47D1" w:rsidRPr="003C3D76" w:rsidRDefault="003E47D1" w:rsidP="001E31C0">
      <w:pPr>
        <w:pStyle w:val="PargrafodaLista"/>
        <w:numPr>
          <w:ilvl w:val="0"/>
          <w:numId w:val="0"/>
        </w:numPr>
        <w:rPr>
          <w:rFonts w:asciiTheme="minorHAnsi" w:hAnsiTheme="minorHAnsi" w:cstheme="minorHAnsi"/>
          <w:szCs w:val="24"/>
        </w:rPr>
      </w:pPr>
    </w:p>
    <w:p w14:paraId="074DC4B5" w14:textId="77777777" w:rsidR="00C65A41" w:rsidRPr="003C3D76" w:rsidRDefault="00023B66" w:rsidP="00A16200">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 xml:space="preserve">Caso a Emissora não </w:t>
      </w:r>
      <w:r w:rsidR="006D5B12" w:rsidRPr="003C3D76">
        <w:rPr>
          <w:rFonts w:asciiTheme="minorHAnsi" w:hAnsiTheme="minorHAnsi" w:cstheme="minorHAnsi"/>
          <w:szCs w:val="24"/>
        </w:rPr>
        <w:t xml:space="preserve">realize </w:t>
      </w:r>
      <w:r w:rsidRPr="003C3D76">
        <w:rPr>
          <w:rFonts w:asciiTheme="minorHAnsi" w:hAnsiTheme="minorHAnsi" w:cstheme="minorHAnsi"/>
          <w:szCs w:val="24"/>
        </w:rPr>
        <w:t>o</w:t>
      </w:r>
      <w:r w:rsidR="00662ECD" w:rsidRPr="003C3D76">
        <w:rPr>
          <w:rFonts w:asciiTheme="minorHAnsi" w:hAnsiTheme="minorHAnsi" w:cstheme="minorHAnsi"/>
          <w:szCs w:val="24"/>
        </w:rPr>
        <w:t>s registros e publicações previstos acima</w:t>
      </w:r>
      <w:r w:rsidR="006D5B12" w:rsidRPr="003C3D76">
        <w:rPr>
          <w:rFonts w:asciiTheme="minorHAnsi" w:hAnsiTheme="minorHAnsi" w:cstheme="minorHAnsi"/>
          <w:szCs w:val="24"/>
        </w:rPr>
        <w:t xml:space="preserve">, </w:t>
      </w:r>
      <w:r w:rsidRPr="003C3D76">
        <w:rPr>
          <w:rFonts w:asciiTheme="minorHAnsi" w:hAnsiTheme="minorHAnsi" w:cstheme="minorHAnsi"/>
          <w:szCs w:val="24"/>
        </w:rPr>
        <w:t>o Agente Fiduciário poderá promover o</w:t>
      </w:r>
      <w:r w:rsidR="00662ECD" w:rsidRPr="003C3D76">
        <w:rPr>
          <w:rFonts w:asciiTheme="minorHAnsi" w:hAnsiTheme="minorHAnsi" w:cstheme="minorHAnsi"/>
          <w:szCs w:val="24"/>
        </w:rPr>
        <w:t>s</w:t>
      </w:r>
      <w:r w:rsidRPr="003C3D76">
        <w:rPr>
          <w:rFonts w:asciiTheme="minorHAnsi" w:hAnsiTheme="minorHAnsi" w:cstheme="minorHAnsi"/>
          <w:szCs w:val="24"/>
        </w:rPr>
        <w:t xml:space="preserve"> registro</w:t>
      </w:r>
      <w:r w:rsidR="00662ECD" w:rsidRPr="003C3D76">
        <w:rPr>
          <w:rFonts w:asciiTheme="minorHAnsi" w:hAnsiTheme="minorHAnsi" w:cstheme="minorHAnsi"/>
          <w:szCs w:val="24"/>
        </w:rPr>
        <w:t>s e publicações</w:t>
      </w:r>
      <w:r w:rsidRPr="003C3D76">
        <w:rPr>
          <w:rFonts w:asciiTheme="minorHAnsi" w:hAnsiTheme="minorHAnsi" w:cstheme="minorHAnsi"/>
          <w:szCs w:val="24"/>
        </w:rPr>
        <w:t xml:space="preserve"> </w:t>
      </w:r>
      <w:r w:rsidR="00243964" w:rsidRPr="003C3D76">
        <w:rPr>
          <w:rFonts w:asciiTheme="minorHAnsi" w:hAnsiTheme="minorHAnsi" w:cstheme="minorHAnsi"/>
          <w:szCs w:val="24"/>
        </w:rPr>
        <w:t>em questão</w:t>
      </w:r>
      <w:r w:rsidRPr="003C3D76">
        <w:rPr>
          <w:rFonts w:asciiTheme="minorHAnsi" w:hAnsiTheme="minorHAnsi" w:cstheme="minorHAnsi"/>
          <w:szCs w:val="24"/>
        </w:rPr>
        <w:t xml:space="preserve">, devendo a </w:t>
      </w:r>
      <w:r w:rsidRPr="003C3D76">
        <w:rPr>
          <w:rFonts w:asciiTheme="minorHAnsi" w:hAnsiTheme="minorHAnsi" w:cstheme="minorHAnsi"/>
          <w:szCs w:val="24"/>
        </w:rPr>
        <w:lastRenderedPageBreak/>
        <w:t>Emissora arcar com todos os custos e despesas de tal registro</w:t>
      </w:r>
      <w:r w:rsidR="00662ECD" w:rsidRPr="003C3D76">
        <w:rPr>
          <w:rFonts w:asciiTheme="minorHAnsi" w:hAnsiTheme="minorHAnsi" w:cstheme="minorHAnsi"/>
          <w:szCs w:val="24"/>
        </w:rPr>
        <w:t xml:space="preserve"> e/ou publicação</w:t>
      </w:r>
      <w:r w:rsidR="006D5B12" w:rsidRPr="003C3D76">
        <w:rPr>
          <w:rFonts w:asciiTheme="minorHAnsi" w:hAnsiTheme="minorHAnsi" w:cstheme="minorHAnsi"/>
          <w:szCs w:val="24"/>
        </w:rPr>
        <w:t>,</w:t>
      </w:r>
      <w:r w:rsidRPr="003C3D76">
        <w:rPr>
          <w:rFonts w:asciiTheme="minorHAnsi" w:hAnsiTheme="minorHAnsi" w:cstheme="minorHAnsi"/>
          <w:szCs w:val="24"/>
        </w:rPr>
        <w:t xml:space="preserve"> mediante </w:t>
      </w:r>
      <w:r w:rsidR="006D5B12" w:rsidRPr="003C3D76">
        <w:rPr>
          <w:rFonts w:asciiTheme="minorHAnsi" w:hAnsiTheme="minorHAnsi" w:cstheme="minorHAnsi"/>
          <w:szCs w:val="24"/>
        </w:rPr>
        <w:t xml:space="preserve">o envio de </w:t>
      </w:r>
      <w:r w:rsidRPr="003C3D76">
        <w:rPr>
          <w:rFonts w:asciiTheme="minorHAnsi" w:hAnsiTheme="minorHAnsi" w:cstheme="minorHAnsi"/>
          <w:szCs w:val="24"/>
        </w:rPr>
        <w:t>comunicação nesse sentido.</w:t>
      </w:r>
      <w:r w:rsidR="006D5B12" w:rsidRPr="003C3D76">
        <w:rPr>
          <w:rFonts w:asciiTheme="minorHAnsi" w:hAnsiTheme="minorHAnsi" w:cstheme="minorHAnsi"/>
          <w:szCs w:val="24"/>
        </w:rPr>
        <w:t xml:space="preserve"> </w:t>
      </w:r>
    </w:p>
    <w:p w14:paraId="4D800CA0" w14:textId="77777777" w:rsidR="008B6FB7" w:rsidRPr="003C3D76" w:rsidRDefault="008B6FB7" w:rsidP="001E31C0">
      <w:pPr>
        <w:widowControl w:val="0"/>
        <w:spacing w:line="320" w:lineRule="exact"/>
        <w:jc w:val="both"/>
        <w:rPr>
          <w:rFonts w:asciiTheme="minorHAnsi" w:hAnsiTheme="minorHAnsi" w:cstheme="minorHAnsi"/>
          <w:b/>
        </w:rPr>
      </w:pPr>
    </w:p>
    <w:p w14:paraId="44712ACB" w14:textId="77777777" w:rsidR="006722D3" w:rsidRPr="003C3D76" w:rsidRDefault="00023B66" w:rsidP="00A16200">
      <w:pPr>
        <w:pStyle w:val="PargrafodaLista"/>
        <w:numPr>
          <w:ilvl w:val="2"/>
          <w:numId w:val="10"/>
        </w:numPr>
        <w:rPr>
          <w:rFonts w:asciiTheme="minorHAnsi" w:hAnsiTheme="minorHAnsi" w:cstheme="minorHAnsi"/>
          <w:b/>
          <w:szCs w:val="24"/>
        </w:rPr>
      </w:pPr>
      <w:r w:rsidRPr="003C3D76">
        <w:rPr>
          <w:rFonts w:asciiTheme="minorHAnsi" w:hAnsiTheme="minorHAnsi" w:cstheme="minorHAnsi"/>
          <w:b/>
          <w:szCs w:val="24"/>
        </w:rPr>
        <w:t>Arquivamento e Registro da Escritura</w:t>
      </w:r>
      <w:r w:rsidR="00330B4C" w:rsidRPr="003C3D76">
        <w:rPr>
          <w:rFonts w:asciiTheme="minorHAnsi" w:hAnsiTheme="minorHAnsi" w:cstheme="minorHAnsi"/>
          <w:b/>
          <w:szCs w:val="24"/>
        </w:rPr>
        <w:t xml:space="preserve"> de Emissão</w:t>
      </w:r>
    </w:p>
    <w:p w14:paraId="44839153" w14:textId="77777777" w:rsidR="006722D3" w:rsidRPr="003C3D76" w:rsidRDefault="006722D3" w:rsidP="001E31C0">
      <w:pPr>
        <w:widowControl w:val="0"/>
        <w:spacing w:line="320" w:lineRule="exact"/>
        <w:jc w:val="both"/>
        <w:rPr>
          <w:rFonts w:asciiTheme="minorHAnsi" w:hAnsiTheme="minorHAnsi" w:cstheme="minorHAnsi"/>
        </w:rPr>
      </w:pPr>
    </w:p>
    <w:p w14:paraId="066B065B" w14:textId="4C25F946" w:rsidR="006722D3" w:rsidRPr="003C3D76" w:rsidRDefault="00023B66" w:rsidP="00A16200">
      <w:pPr>
        <w:pStyle w:val="PargrafodaLista"/>
        <w:numPr>
          <w:ilvl w:val="3"/>
          <w:numId w:val="10"/>
        </w:numPr>
        <w:rPr>
          <w:rFonts w:asciiTheme="minorHAnsi" w:hAnsiTheme="minorHAnsi" w:cstheme="minorHAnsi"/>
          <w:b/>
          <w:szCs w:val="24"/>
        </w:rPr>
      </w:pPr>
      <w:r w:rsidRPr="003C3D76">
        <w:rPr>
          <w:rFonts w:asciiTheme="minorHAnsi" w:hAnsiTheme="minorHAnsi" w:cstheme="minorHAnsi"/>
          <w:szCs w:val="24"/>
        </w:rPr>
        <w:t>Esta Escritura</w:t>
      </w:r>
      <w:r w:rsidR="00330B4C" w:rsidRPr="003C3D76">
        <w:rPr>
          <w:rFonts w:asciiTheme="minorHAnsi" w:hAnsiTheme="minorHAnsi" w:cstheme="minorHAnsi"/>
          <w:szCs w:val="24"/>
        </w:rPr>
        <w:t xml:space="preserve"> de Emissão</w:t>
      </w:r>
      <w:r w:rsidRPr="003C3D76">
        <w:rPr>
          <w:rFonts w:asciiTheme="minorHAnsi" w:hAnsiTheme="minorHAnsi" w:cstheme="minorHAnsi"/>
          <w:szCs w:val="24"/>
        </w:rPr>
        <w:t xml:space="preserve"> e seus eventuais aditamentos deverão ser </w:t>
      </w:r>
      <w:r w:rsidR="00367BBF" w:rsidRPr="003C3D76">
        <w:rPr>
          <w:rFonts w:asciiTheme="minorHAnsi" w:hAnsiTheme="minorHAnsi" w:cstheme="minorHAnsi"/>
          <w:szCs w:val="24"/>
        </w:rPr>
        <w:t>protocolados para registro na</w:t>
      </w:r>
      <w:r w:rsidRPr="003C3D76">
        <w:rPr>
          <w:rFonts w:asciiTheme="minorHAnsi" w:hAnsiTheme="minorHAnsi" w:cstheme="minorHAnsi"/>
          <w:szCs w:val="24"/>
        </w:rPr>
        <w:t xml:space="preserve"> </w:t>
      </w:r>
      <w:r w:rsidR="00E309DF" w:rsidRPr="003C3D76">
        <w:rPr>
          <w:rFonts w:asciiTheme="minorHAnsi" w:hAnsiTheme="minorHAnsi" w:cstheme="minorHAnsi"/>
          <w:szCs w:val="24"/>
        </w:rPr>
        <w:t xml:space="preserve">JUCESP </w:t>
      </w:r>
      <w:r w:rsidR="0033079A" w:rsidRPr="003C3D76">
        <w:rPr>
          <w:rFonts w:asciiTheme="minorHAnsi" w:hAnsiTheme="minorHAnsi" w:cstheme="minorHAnsi"/>
          <w:szCs w:val="24"/>
        </w:rPr>
        <w:t xml:space="preserve">em </w:t>
      </w:r>
      <w:r w:rsidR="00627A95" w:rsidRPr="003C3D76">
        <w:rPr>
          <w:rFonts w:asciiTheme="minorHAnsi" w:hAnsiTheme="minorHAnsi" w:cstheme="minorHAnsi"/>
          <w:szCs w:val="24"/>
        </w:rPr>
        <w:t xml:space="preserve">até </w:t>
      </w:r>
      <w:r w:rsidR="00B31606">
        <w:rPr>
          <w:rFonts w:asciiTheme="minorHAnsi" w:hAnsiTheme="minorHAnsi" w:cstheme="minorHAnsi"/>
          <w:szCs w:val="24"/>
        </w:rPr>
        <w:t>05</w:t>
      </w:r>
      <w:r w:rsidR="0056305D" w:rsidRPr="003C3D76">
        <w:rPr>
          <w:rFonts w:asciiTheme="minorHAnsi" w:hAnsiTheme="minorHAnsi" w:cstheme="minorHAnsi"/>
          <w:szCs w:val="24"/>
        </w:rPr>
        <w:t xml:space="preserve"> </w:t>
      </w:r>
      <w:r w:rsidR="00367BBF" w:rsidRPr="003C3D76">
        <w:rPr>
          <w:rFonts w:asciiTheme="minorHAnsi" w:hAnsiTheme="minorHAnsi" w:cstheme="minorHAnsi"/>
          <w:szCs w:val="24"/>
        </w:rPr>
        <w:t>(</w:t>
      </w:r>
      <w:r w:rsidR="00B31606">
        <w:rPr>
          <w:rFonts w:asciiTheme="minorHAnsi" w:hAnsiTheme="minorHAnsi" w:cstheme="minorHAnsi"/>
          <w:szCs w:val="24"/>
        </w:rPr>
        <w:t>cinco</w:t>
      </w:r>
      <w:r w:rsidR="00367BBF" w:rsidRPr="003C3D76">
        <w:rPr>
          <w:rFonts w:asciiTheme="minorHAnsi" w:hAnsiTheme="minorHAnsi" w:cstheme="minorHAnsi"/>
          <w:szCs w:val="24"/>
        </w:rPr>
        <w:t>)</w:t>
      </w:r>
      <w:r w:rsidR="00627A95" w:rsidRPr="003C3D76">
        <w:rPr>
          <w:rFonts w:asciiTheme="minorHAnsi" w:hAnsiTheme="minorHAnsi" w:cstheme="minorHAnsi"/>
          <w:szCs w:val="24"/>
        </w:rPr>
        <w:t xml:space="preserve"> </w:t>
      </w:r>
      <w:r w:rsidR="006D5B12" w:rsidRPr="003C3D76">
        <w:rPr>
          <w:rFonts w:asciiTheme="minorHAnsi" w:hAnsiTheme="minorHAnsi" w:cstheme="minorHAnsi"/>
          <w:szCs w:val="24"/>
        </w:rPr>
        <w:t>D</w:t>
      </w:r>
      <w:r w:rsidR="00627A95" w:rsidRPr="003C3D76">
        <w:rPr>
          <w:rFonts w:asciiTheme="minorHAnsi" w:hAnsiTheme="minorHAnsi" w:cstheme="minorHAnsi"/>
          <w:szCs w:val="24"/>
        </w:rPr>
        <w:t xml:space="preserve">ias </w:t>
      </w:r>
      <w:r w:rsidR="006D5B12" w:rsidRPr="003C3D76">
        <w:rPr>
          <w:rFonts w:asciiTheme="minorHAnsi" w:hAnsiTheme="minorHAnsi" w:cstheme="minorHAnsi"/>
          <w:szCs w:val="24"/>
        </w:rPr>
        <w:t xml:space="preserve">Úteis </w:t>
      </w:r>
      <w:r w:rsidR="00627A95" w:rsidRPr="003C3D76">
        <w:rPr>
          <w:rFonts w:asciiTheme="minorHAnsi" w:hAnsiTheme="minorHAnsi" w:cstheme="minorHAnsi"/>
          <w:szCs w:val="24"/>
        </w:rPr>
        <w:t>contados</w:t>
      </w:r>
      <w:r w:rsidR="0033079A" w:rsidRPr="003C3D76">
        <w:rPr>
          <w:rFonts w:asciiTheme="minorHAnsi" w:hAnsiTheme="minorHAnsi" w:cstheme="minorHAnsi"/>
          <w:szCs w:val="24"/>
        </w:rPr>
        <w:t xml:space="preserve"> da data de suas respectivas assinatura</w:t>
      </w:r>
      <w:r w:rsidR="0003762E" w:rsidRPr="003C3D76">
        <w:rPr>
          <w:rFonts w:asciiTheme="minorHAnsi" w:hAnsiTheme="minorHAnsi" w:cstheme="minorHAnsi"/>
          <w:szCs w:val="24"/>
        </w:rPr>
        <w:t>s</w:t>
      </w:r>
      <w:r w:rsidRPr="003C3D76">
        <w:rPr>
          <w:rFonts w:asciiTheme="minorHAnsi" w:hAnsiTheme="minorHAnsi" w:cstheme="minorHAnsi"/>
          <w:szCs w:val="24"/>
        </w:rPr>
        <w:t xml:space="preserve">, de acordo com o disposto no artigo 62, inciso II e seu </w:t>
      </w:r>
      <w:r w:rsidR="00E309DF" w:rsidRPr="003C3D76">
        <w:rPr>
          <w:rFonts w:asciiTheme="minorHAnsi" w:hAnsiTheme="minorHAnsi" w:cstheme="minorHAnsi"/>
          <w:szCs w:val="24"/>
        </w:rPr>
        <w:t xml:space="preserve">parágrafo </w:t>
      </w:r>
      <w:r w:rsidRPr="003C3D76">
        <w:rPr>
          <w:rFonts w:asciiTheme="minorHAnsi" w:hAnsiTheme="minorHAnsi" w:cstheme="minorHAnsi"/>
          <w:szCs w:val="24"/>
        </w:rPr>
        <w:t>3º, da Lei das Sociedades por Ações</w:t>
      </w:r>
      <w:r w:rsidR="00120F12" w:rsidRPr="003C3D76">
        <w:rPr>
          <w:rFonts w:asciiTheme="minorHAnsi" w:hAnsiTheme="minorHAnsi" w:cstheme="minorHAnsi"/>
          <w:szCs w:val="24"/>
        </w:rPr>
        <w:t>. O</w:t>
      </w:r>
      <w:r w:rsidR="00367BBF" w:rsidRPr="003C3D76">
        <w:rPr>
          <w:rFonts w:asciiTheme="minorHAnsi" w:hAnsiTheme="minorHAnsi" w:cstheme="minorHAnsi"/>
          <w:szCs w:val="24"/>
        </w:rPr>
        <w:t xml:space="preserve"> </w:t>
      </w:r>
      <w:r w:rsidR="001B0EB8">
        <w:rPr>
          <w:rFonts w:asciiTheme="minorHAnsi" w:hAnsiTheme="minorHAnsi" w:cstheme="minorHAnsi"/>
          <w:szCs w:val="24"/>
        </w:rPr>
        <w:t xml:space="preserve">protocolo para </w:t>
      </w:r>
      <w:r w:rsidR="00367BBF" w:rsidRPr="003C3D76">
        <w:rPr>
          <w:rFonts w:asciiTheme="minorHAnsi" w:hAnsiTheme="minorHAnsi" w:cstheme="minorHAnsi"/>
          <w:szCs w:val="24"/>
        </w:rPr>
        <w:t>registro dessa Escritura</w:t>
      </w:r>
      <w:r w:rsidR="00330B4C" w:rsidRPr="003C3D76">
        <w:rPr>
          <w:rFonts w:asciiTheme="minorHAnsi" w:hAnsiTheme="minorHAnsi" w:cstheme="minorHAnsi"/>
          <w:szCs w:val="24"/>
        </w:rPr>
        <w:t xml:space="preserve"> de Emissão</w:t>
      </w:r>
      <w:r w:rsidR="00367BBF" w:rsidRPr="003C3D76">
        <w:rPr>
          <w:rFonts w:asciiTheme="minorHAnsi" w:hAnsiTheme="minorHAnsi" w:cstheme="minorHAnsi"/>
          <w:szCs w:val="24"/>
        </w:rPr>
        <w:t xml:space="preserve"> na JUCESP </w:t>
      </w:r>
      <w:r w:rsidR="00120F12" w:rsidRPr="003C3D76">
        <w:rPr>
          <w:rFonts w:asciiTheme="minorHAnsi" w:hAnsiTheme="minorHAnsi" w:cstheme="minorHAnsi"/>
          <w:szCs w:val="24"/>
        </w:rPr>
        <w:t xml:space="preserve">deverá </w:t>
      </w:r>
      <w:r w:rsidR="00367BBF" w:rsidRPr="003C3D76">
        <w:rPr>
          <w:rFonts w:asciiTheme="minorHAnsi" w:hAnsiTheme="minorHAnsi" w:cstheme="minorHAnsi"/>
          <w:szCs w:val="24"/>
        </w:rPr>
        <w:t xml:space="preserve">ser realizado até a </w:t>
      </w:r>
      <w:r w:rsidR="004A489C" w:rsidRPr="003C3D76">
        <w:rPr>
          <w:rFonts w:asciiTheme="minorHAnsi" w:hAnsiTheme="minorHAnsi" w:cstheme="minorHAnsi"/>
          <w:szCs w:val="24"/>
        </w:rPr>
        <w:t xml:space="preserve">primeira </w:t>
      </w:r>
      <w:r w:rsidR="00367BBF" w:rsidRPr="003C3D76">
        <w:rPr>
          <w:rFonts w:asciiTheme="minorHAnsi" w:hAnsiTheme="minorHAnsi" w:cstheme="minorHAnsi"/>
          <w:szCs w:val="24"/>
        </w:rPr>
        <w:t xml:space="preserve">Data de </w:t>
      </w:r>
      <w:r w:rsidR="006D5B12" w:rsidRPr="003C3D76">
        <w:rPr>
          <w:rFonts w:asciiTheme="minorHAnsi" w:hAnsiTheme="minorHAnsi" w:cstheme="minorHAnsi"/>
          <w:szCs w:val="24"/>
        </w:rPr>
        <w:t>Integralização</w:t>
      </w:r>
      <w:r w:rsidR="00120F12" w:rsidRPr="003C3D76">
        <w:rPr>
          <w:rFonts w:asciiTheme="minorHAnsi" w:hAnsiTheme="minorHAnsi" w:cstheme="minorHAnsi"/>
          <w:szCs w:val="24"/>
        </w:rPr>
        <w:t xml:space="preserve"> e o registro na JUCESP de qualquer aditamento à esta Escritura deverá ser </w:t>
      </w:r>
      <w:r w:rsidR="00827DBF" w:rsidRPr="003C3D76">
        <w:rPr>
          <w:rFonts w:asciiTheme="minorHAnsi" w:hAnsiTheme="minorHAnsi" w:cstheme="minorHAnsi"/>
          <w:szCs w:val="24"/>
        </w:rPr>
        <w:t>realizado</w:t>
      </w:r>
      <w:r w:rsidR="00120F12" w:rsidRPr="003C3D76">
        <w:rPr>
          <w:rFonts w:asciiTheme="minorHAnsi" w:hAnsiTheme="minorHAnsi" w:cstheme="minorHAnsi"/>
          <w:szCs w:val="24"/>
        </w:rPr>
        <w:t xml:space="preserve"> em até 20 (vinte) dias contados da data de sua assinatura</w:t>
      </w:r>
      <w:r w:rsidR="00367BBF" w:rsidRPr="003C3D76">
        <w:rPr>
          <w:rFonts w:asciiTheme="minorHAnsi" w:hAnsiTheme="minorHAnsi" w:cstheme="minorHAnsi"/>
          <w:szCs w:val="24"/>
        </w:rPr>
        <w:t>.</w:t>
      </w:r>
      <w:r w:rsidR="0004393B" w:rsidRPr="003C3D76">
        <w:rPr>
          <w:rFonts w:asciiTheme="minorHAnsi" w:hAnsiTheme="minorHAnsi" w:cstheme="minorHAnsi"/>
          <w:szCs w:val="24"/>
        </w:rPr>
        <w:t xml:space="preserve"> </w:t>
      </w:r>
      <w:r w:rsidR="00367BBF" w:rsidRPr="003C3D76">
        <w:rPr>
          <w:rFonts w:asciiTheme="minorHAnsi" w:hAnsiTheme="minorHAnsi" w:cstheme="minorHAnsi"/>
          <w:szCs w:val="24"/>
        </w:rPr>
        <w:t xml:space="preserve">A </w:t>
      </w:r>
      <w:r w:rsidR="0004393B" w:rsidRPr="003C3D76">
        <w:rPr>
          <w:rFonts w:asciiTheme="minorHAnsi" w:hAnsiTheme="minorHAnsi" w:cstheme="minorHAnsi"/>
          <w:szCs w:val="24"/>
        </w:rPr>
        <w:t>Emissora se compromete a enviar ao Agente Fiduciário 1 (uma) via original desta Escritura</w:t>
      </w:r>
      <w:r w:rsidR="00330B4C" w:rsidRPr="003C3D76">
        <w:rPr>
          <w:rFonts w:asciiTheme="minorHAnsi" w:hAnsiTheme="minorHAnsi" w:cstheme="minorHAnsi"/>
          <w:szCs w:val="24"/>
        </w:rPr>
        <w:t xml:space="preserve"> de Emissão</w:t>
      </w:r>
      <w:r w:rsidR="0004393B" w:rsidRPr="003C3D76">
        <w:rPr>
          <w:rFonts w:asciiTheme="minorHAnsi" w:hAnsiTheme="minorHAnsi" w:cstheme="minorHAnsi"/>
          <w:szCs w:val="24"/>
        </w:rPr>
        <w:t xml:space="preserve"> e seus eventuais aditamentos</w:t>
      </w:r>
      <w:r w:rsidRPr="003C3D76">
        <w:rPr>
          <w:rFonts w:asciiTheme="minorHAnsi" w:hAnsiTheme="minorHAnsi" w:cstheme="minorHAnsi"/>
          <w:szCs w:val="24"/>
        </w:rPr>
        <w:t xml:space="preserve">, devidamente </w:t>
      </w:r>
      <w:r w:rsidR="00396984" w:rsidRPr="003C3D76">
        <w:rPr>
          <w:rFonts w:asciiTheme="minorHAnsi" w:hAnsiTheme="minorHAnsi" w:cstheme="minorHAnsi"/>
          <w:szCs w:val="24"/>
        </w:rPr>
        <w:t xml:space="preserve">registrados </w:t>
      </w:r>
      <w:r w:rsidRPr="003C3D76">
        <w:rPr>
          <w:rFonts w:asciiTheme="minorHAnsi" w:hAnsiTheme="minorHAnsi" w:cstheme="minorHAnsi"/>
          <w:szCs w:val="24"/>
        </w:rPr>
        <w:t xml:space="preserve">na </w:t>
      </w:r>
      <w:r w:rsidR="00A1581F" w:rsidRPr="003C3D76">
        <w:rPr>
          <w:rFonts w:asciiTheme="minorHAnsi" w:hAnsiTheme="minorHAnsi" w:cstheme="minorHAnsi"/>
          <w:szCs w:val="24"/>
        </w:rPr>
        <w:t>JUCESP</w:t>
      </w:r>
      <w:r w:rsidRPr="003C3D76">
        <w:rPr>
          <w:rFonts w:asciiTheme="minorHAnsi" w:hAnsiTheme="minorHAnsi" w:cstheme="minorHAnsi"/>
          <w:szCs w:val="24"/>
        </w:rPr>
        <w:t xml:space="preserve">, </w:t>
      </w:r>
      <w:r w:rsidR="00396984" w:rsidRPr="003C3D76">
        <w:rPr>
          <w:rFonts w:asciiTheme="minorHAnsi" w:hAnsiTheme="minorHAnsi" w:cstheme="minorHAnsi"/>
          <w:szCs w:val="24"/>
        </w:rPr>
        <w:t xml:space="preserve">em até </w:t>
      </w:r>
      <w:r w:rsidR="001B0EB8">
        <w:rPr>
          <w:rFonts w:asciiTheme="minorHAnsi" w:hAnsiTheme="minorHAnsi" w:cstheme="minorHAnsi"/>
          <w:szCs w:val="24"/>
        </w:rPr>
        <w:t>05</w:t>
      </w:r>
      <w:r w:rsidR="0056305D" w:rsidRPr="003C3D76">
        <w:rPr>
          <w:rFonts w:asciiTheme="minorHAnsi" w:hAnsiTheme="minorHAnsi" w:cstheme="minorHAnsi"/>
          <w:szCs w:val="24"/>
        </w:rPr>
        <w:t xml:space="preserve"> </w:t>
      </w:r>
      <w:r w:rsidRPr="003C3D76">
        <w:rPr>
          <w:rFonts w:asciiTheme="minorHAnsi" w:hAnsiTheme="minorHAnsi" w:cstheme="minorHAnsi"/>
          <w:szCs w:val="24"/>
        </w:rPr>
        <w:t>(</w:t>
      </w:r>
      <w:r w:rsidR="001B0EB8">
        <w:rPr>
          <w:rFonts w:asciiTheme="minorHAnsi" w:hAnsiTheme="minorHAnsi" w:cstheme="minorHAnsi"/>
          <w:szCs w:val="24"/>
        </w:rPr>
        <w:t>cinco</w:t>
      </w:r>
      <w:r w:rsidRPr="003C3D76">
        <w:rPr>
          <w:rFonts w:asciiTheme="minorHAnsi" w:hAnsiTheme="minorHAnsi" w:cstheme="minorHAnsi"/>
          <w:szCs w:val="24"/>
        </w:rPr>
        <w:t>)</w:t>
      </w:r>
      <w:r w:rsidR="00CA4269" w:rsidRPr="003C3D76">
        <w:rPr>
          <w:rFonts w:asciiTheme="minorHAnsi" w:hAnsiTheme="minorHAnsi" w:cstheme="minorHAnsi"/>
          <w:szCs w:val="24"/>
        </w:rPr>
        <w:t xml:space="preserve"> </w:t>
      </w:r>
      <w:r w:rsidR="006D5B12" w:rsidRPr="003C3D76">
        <w:rPr>
          <w:rFonts w:asciiTheme="minorHAnsi" w:hAnsiTheme="minorHAnsi" w:cstheme="minorHAnsi"/>
          <w:szCs w:val="24"/>
        </w:rPr>
        <w:t>D</w:t>
      </w:r>
      <w:r w:rsidR="00AE4288" w:rsidRPr="003C3D76">
        <w:rPr>
          <w:rFonts w:asciiTheme="minorHAnsi" w:hAnsiTheme="minorHAnsi" w:cstheme="minorHAnsi"/>
          <w:szCs w:val="24"/>
        </w:rPr>
        <w:t xml:space="preserve">ias </w:t>
      </w:r>
      <w:r w:rsidR="006D5B12" w:rsidRPr="003C3D76">
        <w:rPr>
          <w:rFonts w:asciiTheme="minorHAnsi" w:hAnsiTheme="minorHAnsi" w:cstheme="minorHAnsi"/>
          <w:szCs w:val="24"/>
        </w:rPr>
        <w:t xml:space="preserve">Úteis </w:t>
      </w:r>
      <w:r w:rsidR="00B85570" w:rsidRPr="003C3D76">
        <w:rPr>
          <w:rFonts w:asciiTheme="minorHAnsi" w:hAnsiTheme="minorHAnsi" w:cstheme="minorHAnsi"/>
          <w:szCs w:val="24"/>
        </w:rPr>
        <w:t>contados da data de obtenção dos referidos registros</w:t>
      </w:r>
      <w:r w:rsidRPr="003C3D76">
        <w:rPr>
          <w:rFonts w:asciiTheme="minorHAnsi" w:hAnsiTheme="minorHAnsi" w:cstheme="minorHAnsi"/>
          <w:szCs w:val="24"/>
        </w:rPr>
        <w:t>.</w:t>
      </w:r>
      <w:r w:rsidR="006D5B12" w:rsidRPr="003C3D76">
        <w:rPr>
          <w:rFonts w:asciiTheme="minorHAnsi" w:hAnsiTheme="minorHAnsi" w:cstheme="minorHAnsi"/>
          <w:szCs w:val="24"/>
        </w:rPr>
        <w:t xml:space="preserve"> </w:t>
      </w:r>
    </w:p>
    <w:p w14:paraId="52DF856F" w14:textId="77777777" w:rsidR="00054863" w:rsidRPr="003C3D76" w:rsidRDefault="00054863" w:rsidP="001E31C0">
      <w:pPr>
        <w:widowControl w:val="0"/>
        <w:spacing w:line="320" w:lineRule="exact"/>
        <w:jc w:val="both"/>
        <w:rPr>
          <w:rFonts w:asciiTheme="minorHAnsi" w:hAnsiTheme="minorHAnsi" w:cstheme="minorHAnsi"/>
          <w:b/>
        </w:rPr>
      </w:pPr>
    </w:p>
    <w:p w14:paraId="640ECBE3" w14:textId="4210DC1B" w:rsidR="00E01767" w:rsidRPr="003C3D76" w:rsidRDefault="00023B66" w:rsidP="00A16200">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A presente Escritura</w:t>
      </w:r>
      <w:r w:rsidR="00330B4C" w:rsidRPr="003C3D76">
        <w:rPr>
          <w:rFonts w:asciiTheme="minorHAnsi" w:hAnsiTheme="minorHAnsi" w:cstheme="minorHAnsi"/>
          <w:szCs w:val="24"/>
        </w:rPr>
        <w:t xml:space="preserve"> de Emissão</w:t>
      </w:r>
      <w:r w:rsidR="006D5B12" w:rsidRPr="003C3D76">
        <w:rPr>
          <w:rFonts w:asciiTheme="minorHAnsi" w:hAnsiTheme="minorHAnsi" w:cstheme="minorHAnsi"/>
          <w:szCs w:val="24"/>
        </w:rPr>
        <w:t xml:space="preserve"> e seus eventuais aditamentos</w:t>
      </w:r>
      <w:r w:rsidRPr="003C3D76">
        <w:rPr>
          <w:rFonts w:asciiTheme="minorHAnsi" w:hAnsiTheme="minorHAnsi" w:cstheme="minorHAnsi"/>
          <w:szCs w:val="24"/>
        </w:rPr>
        <w:t xml:space="preserve"> ser</w:t>
      </w:r>
      <w:r w:rsidR="006D5B12" w:rsidRPr="003C3D76">
        <w:rPr>
          <w:rFonts w:asciiTheme="minorHAnsi" w:hAnsiTheme="minorHAnsi" w:cstheme="minorHAnsi"/>
          <w:szCs w:val="24"/>
        </w:rPr>
        <w:t>ão</w:t>
      </w:r>
      <w:r w:rsidRPr="003C3D76">
        <w:rPr>
          <w:rFonts w:asciiTheme="minorHAnsi" w:hAnsiTheme="minorHAnsi" w:cstheme="minorHAnsi"/>
          <w:szCs w:val="24"/>
        </w:rPr>
        <w:t xml:space="preserve"> protocolad</w:t>
      </w:r>
      <w:r w:rsidR="006D5B12" w:rsidRPr="003C3D76">
        <w:rPr>
          <w:rFonts w:asciiTheme="minorHAnsi" w:hAnsiTheme="minorHAnsi" w:cstheme="minorHAnsi"/>
          <w:szCs w:val="24"/>
        </w:rPr>
        <w:t>os</w:t>
      </w:r>
      <w:r w:rsidRPr="003C3D76">
        <w:rPr>
          <w:rFonts w:asciiTheme="minorHAnsi" w:hAnsiTheme="minorHAnsi" w:cstheme="minorHAnsi"/>
          <w:szCs w:val="24"/>
        </w:rPr>
        <w:t xml:space="preserve"> para registro em até </w:t>
      </w:r>
      <w:r w:rsidR="00B31606">
        <w:rPr>
          <w:rFonts w:asciiTheme="minorHAnsi" w:hAnsiTheme="minorHAnsi" w:cstheme="minorHAnsi"/>
          <w:szCs w:val="24"/>
        </w:rPr>
        <w:t>05</w:t>
      </w:r>
      <w:r w:rsidR="0056305D" w:rsidRPr="003C3D76">
        <w:rPr>
          <w:rFonts w:asciiTheme="minorHAnsi" w:hAnsiTheme="minorHAnsi" w:cstheme="minorHAnsi"/>
          <w:szCs w:val="24"/>
        </w:rPr>
        <w:t xml:space="preserve"> </w:t>
      </w:r>
      <w:r w:rsidRPr="003C3D76">
        <w:rPr>
          <w:rFonts w:asciiTheme="minorHAnsi" w:hAnsiTheme="minorHAnsi" w:cstheme="minorHAnsi"/>
          <w:szCs w:val="24"/>
        </w:rPr>
        <w:t>(</w:t>
      </w:r>
      <w:r w:rsidR="00B31606">
        <w:rPr>
          <w:rFonts w:asciiTheme="minorHAnsi" w:hAnsiTheme="minorHAnsi" w:cstheme="minorHAnsi"/>
          <w:szCs w:val="24"/>
        </w:rPr>
        <w:t>cinco</w:t>
      </w:r>
      <w:r w:rsidRPr="003C3D76">
        <w:rPr>
          <w:rFonts w:asciiTheme="minorHAnsi" w:hAnsiTheme="minorHAnsi" w:cstheme="minorHAnsi"/>
          <w:szCs w:val="24"/>
        </w:rPr>
        <w:t xml:space="preserve">) </w:t>
      </w:r>
      <w:r w:rsidR="006D5B12" w:rsidRPr="003C3D76">
        <w:rPr>
          <w:rFonts w:asciiTheme="minorHAnsi" w:hAnsiTheme="minorHAnsi" w:cstheme="minorHAnsi"/>
          <w:szCs w:val="24"/>
        </w:rPr>
        <w:t>D</w:t>
      </w:r>
      <w:r w:rsidRPr="003C3D76">
        <w:rPr>
          <w:rFonts w:asciiTheme="minorHAnsi" w:hAnsiTheme="minorHAnsi" w:cstheme="minorHAnsi"/>
          <w:szCs w:val="24"/>
        </w:rPr>
        <w:t xml:space="preserve">ias </w:t>
      </w:r>
      <w:r w:rsidR="006D5B12" w:rsidRPr="003C3D76">
        <w:rPr>
          <w:rFonts w:asciiTheme="minorHAnsi" w:hAnsiTheme="minorHAnsi" w:cstheme="minorHAnsi"/>
          <w:szCs w:val="24"/>
        </w:rPr>
        <w:t xml:space="preserve">Úteis </w:t>
      </w:r>
      <w:r w:rsidRPr="003C3D76">
        <w:rPr>
          <w:rFonts w:asciiTheme="minorHAnsi" w:hAnsiTheme="minorHAnsi" w:cstheme="minorHAnsi"/>
          <w:szCs w:val="24"/>
        </w:rPr>
        <w:t>contados da data de sua</w:t>
      </w:r>
      <w:r w:rsidR="00706387" w:rsidRPr="003C3D76">
        <w:rPr>
          <w:rFonts w:asciiTheme="minorHAnsi" w:hAnsiTheme="minorHAnsi" w:cstheme="minorHAnsi"/>
          <w:szCs w:val="24"/>
        </w:rPr>
        <w:t xml:space="preserve"> </w:t>
      </w:r>
      <w:r w:rsidR="003032FA" w:rsidRPr="003C3D76">
        <w:rPr>
          <w:rFonts w:asciiTheme="minorHAnsi" w:hAnsiTheme="minorHAnsi" w:cstheme="minorHAnsi"/>
          <w:szCs w:val="24"/>
        </w:rPr>
        <w:t xml:space="preserve">respectiva </w:t>
      </w:r>
      <w:r w:rsidRPr="003C3D76">
        <w:rPr>
          <w:rFonts w:asciiTheme="minorHAnsi" w:hAnsiTheme="minorHAnsi" w:cstheme="minorHAnsi"/>
          <w:szCs w:val="24"/>
        </w:rPr>
        <w:t xml:space="preserve">assinatura, no competente Cartório de Registro de Títulos e Documentos </w:t>
      </w:r>
      <w:r w:rsidR="00706387" w:rsidRPr="003C3D76">
        <w:rPr>
          <w:rFonts w:asciiTheme="minorHAnsi" w:hAnsiTheme="minorHAnsi" w:cstheme="minorHAnsi"/>
          <w:szCs w:val="24"/>
        </w:rPr>
        <w:t>d</w:t>
      </w:r>
      <w:r w:rsidRPr="003C3D76">
        <w:rPr>
          <w:rFonts w:asciiTheme="minorHAnsi" w:hAnsiTheme="minorHAnsi" w:cstheme="minorHAnsi"/>
          <w:szCs w:val="24"/>
        </w:rPr>
        <w:t xml:space="preserve">a cidade de </w:t>
      </w:r>
      <w:r w:rsidR="009A14DC" w:rsidRPr="003C3D76">
        <w:rPr>
          <w:rFonts w:asciiTheme="minorHAnsi" w:hAnsiTheme="minorHAnsi" w:cstheme="minorHAnsi"/>
          <w:szCs w:val="24"/>
        </w:rPr>
        <w:t>São Paulo</w:t>
      </w:r>
      <w:r w:rsidR="00106DBB" w:rsidRPr="003C3D76">
        <w:rPr>
          <w:rFonts w:asciiTheme="minorHAnsi" w:hAnsiTheme="minorHAnsi" w:cstheme="minorHAnsi"/>
          <w:szCs w:val="24"/>
        </w:rPr>
        <w:t xml:space="preserve">, </w:t>
      </w:r>
      <w:r w:rsidR="000A4056" w:rsidRPr="003C3D76">
        <w:rPr>
          <w:rFonts w:asciiTheme="minorHAnsi" w:hAnsiTheme="minorHAnsi" w:cstheme="minorHAnsi"/>
          <w:szCs w:val="24"/>
        </w:rPr>
        <w:t>es</w:t>
      </w:r>
      <w:r w:rsidR="00106DBB" w:rsidRPr="003C3D76">
        <w:rPr>
          <w:rFonts w:asciiTheme="minorHAnsi" w:hAnsiTheme="minorHAnsi" w:cstheme="minorHAnsi"/>
          <w:szCs w:val="24"/>
        </w:rPr>
        <w:t xml:space="preserve">tado de </w:t>
      </w:r>
      <w:r w:rsidR="009A14DC" w:rsidRPr="003C3D76">
        <w:rPr>
          <w:rFonts w:asciiTheme="minorHAnsi" w:hAnsiTheme="minorHAnsi" w:cstheme="minorHAnsi"/>
          <w:szCs w:val="24"/>
        </w:rPr>
        <w:t>São Paulo</w:t>
      </w:r>
      <w:r w:rsidR="00706387" w:rsidRPr="003C3D76">
        <w:rPr>
          <w:rFonts w:asciiTheme="minorHAnsi" w:hAnsiTheme="minorHAnsi" w:cstheme="minorHAnsi"/>
          <w:szCs w:val="24"/>
        </w:rPr>
        <w:t xml:space="preserve"> (“</w:t>
      </w:r>
      <w:r w:rsidR="00706387" w:rsidRPr="003C3D76">
        <w:rPr>
          <w:rFonts w:asciiTheme="minorHAnsi" w:hAnsiTheme="minorHAnsi" w:cstheme="minorHAnsi"/>
          <w:szCs w:val="24"/>
          <w:u w:val="single"/>
        </w:rPr>
        <w:t>Cartório</w:t>
      </w:r>
      <w:r w:rsidR="00706387" w:rsidRPr="003C3D76">
        <w:rPr>
          <w:rFonts w:asciiTheme="minorHAnsi" w:hAnsiTheme="minorHAnsi" w:cstheme="minorHAnsi"/>
          <w:szCs w:val="24"/>
        </w:rPr>
        <w:t>”)</w:t>
      </w:r>
      <w:r w:rsidR="00EF0E56" w:rsidRPr="003C3D76">
        <w:rPr>
          <w:rFonts w:asciiTheme="minorHAnsi" w:hAnsiTheme="minorHAnsi" w:cstheme="minorHAnsi"/>
          <w:szCs w:val="24"/>
        </w:rPr>
        <w:t>. O registr</w:t>
      </w:r>
      <w:r w:rsidR="00120F12" w:rsidRPr="003C3D76">
        <w:rPr>
          <w:rFonts w:asciiTheme="minorHAnsi" w:hAnsiTheme="minorHAnsi" w:cstheme="minorHAnsi"/>
          <w:szCs w:val="24"/>
        </w:rPr>
        <w:t xml:space="preserve">o </w:t>
      </w:r>
      <w:r w:rsidR="00EF0E56" w:rsidRPr="003C3D76">
        <w:rPr>
          <w:rFonts w:asciiTheme="minorHAnsi" w:hAnsiTheme="minorHAnsi" w:cstheme="minorHAnsi"/>
          <w:szCs w:val="24"/>
        </w:rPr>
        <w:t>de qualquer aditamento à esta Escritura</w:t>
      </w:r>
      <w:r w:rsidR="00120F12" w:rsidRPr="003C3D76">
        <w:rPr>
          <w:rFonts w:asciiTheme="minorHAnsi" w:hAnsiTheme="minorHAnsi" w:cstheme="minorHAnsi"/>
          <w:szCs w:val="24"/>
        </w:rPr>
        <w:t xml:space="preserve"> deverá ser </w:t>
      </w:r>
      <w:r w:rsidR="00FE70DC" w:rsidRPr="003C3D76">
        <w:rPr>
          <w:rFonts w:asciiTheme="minorHAnsi" w:hAnsiTheme="minorHAnsi" w:cstheme="minorHAnsi"/>
          <w:szCs w:val="24"/>
        </w:rPr>
        <w:t xml:space="preserve">realizado </w:t>
      </w:r>
      <w:r w:rsidR="00120F12" w:rsidRPr="003C3D76">
        <w:rPr>
          <w:rFonts w:asciiTheme="minorHAnsi" w:hAnsiTheme="minorHAnsi" w:cstheme="minorHAnsi"/>
          <w:szCs w:val="24"/>
        </w:rPr>
        <w:t xml:space="preserve">no Cartório em até </w:t>
      </w:r>
      <w:r w:rsidR="00B31606">
        <w:rPr>
          <w:rFonts w:asciiTheme="minorHAnsi" w:hAnsiTheme="minorHAnsi" w:cstheme="minorHAnsi"/>
          <w:szCs w:val="24"/>
        </w:rPr>
        <w:t>05</w:t>
      </w:r>
      <w:r w:rsidR="008C4714" w:rsidRPr="003C3D76">
        <w:rPr>
          <w:rFonts w:asciiTheme="minorHAnsi" w:hAnsiTheme="minorHAnsi" w:cstheme="minorHAnsi"/>
          <w:szCs w:val="24"/>
        </w:rPr>
        <w:t xml:space="preserve"> </w:t>
      </w:r>
      <w:r w:rsidR="00120F12" w:rsidRPr="003C3D76">
        <w:rPr>
          <w:rFonts w:asciiTheme="minorHAnsi" w:hAnsiTheme="minorHAnsi" w:cstheme="minorHAnsi"/>
          <w:szCs w:val="24"/>
        </w:rPr>
        <w:t>(</w:t>
      </w:r>
      <w:r w:rsidR="00B31606">
        <w:rPr>
          <w:rFonts w:asciiTheme="minorHAnsi" w:hAnsiTheme="minorHAnsi" w:cstheme="minorHAnsi"/>
          <w:szCs w:val="24"/>
        </w:rPr>
        <w:t>cinco</w:t>
      </w:r>
      <w:r w:rsidR="00120F12" w:rsidRPr="003C3D76">
        <w:rPr>
          <w:rFonts w:asciiTheme="minorHAnsi" w:hAnsiTheme="minorHAnsi" w:cstheme="minorHAnsi"/>
          <w:szCs w:val="24"/>
        </w:rPr>
        <w:t xml:space="preserve">) </w:t>
      </w:r>
      <w:r w:rsidR="00C039C5">
        <w:rPr>
          <w:rFonts w:asciiTheme="minorHAnsi" w:hAnsiTheme="minorHAnsi" w:cstheme="minorHAnsi"/>
          <w:szCs w:val="24"/>
        </w:rPr>
        <w:t>D</w:t>
      </w:r>
      <w:r w:rsidR="00120F12" w:rsidRPr="003C3D76">
        <w:rPr>
          <w:rFonts w:asciiTheme="minorHAnsi" w:hAnsiTheme="minorHAnsi" w:cstheme="minorHAnsi"/>
          <w:szCs w:val="24"/>
        </w:rPr>
        <w:t xml:space="preserve">ias </w:t>
      </w:r>
      <w:r w:rsidR="00C039C5">
        <w:rPr>
          <w:rFonts w:asciiTheme="minorHAnsi" w:hAnsiTheme="minorHAnsi" w:cstheme="minorHAnsi"/>
          <w:szCs w:val="24"/>
        </w:rPr>
        <w:t xml:space="preserve">Úteis </w:t>
      </w:r>
      <w:r w:rsidR="00120F12" w:rsidRPr="003C3D76">
        <w:rPr>
          <w:rFonts w:asciiTheme="minorHAnsi" w:hAnsiTheme="minorHAnsi" w:cstheme="minorHAnsi"/>
          <w:szCs w:val="24"/>
        </w:rPr>
        <w:t>contados da data de sua assinatura</w:t>
      </w:r>
      <w:r w:rsidRPr="003C3D76">
        <w:rPr>
          <w:rFonts w:asciiTheme="minorHAnsi" w:hAnsiTheme="minorHAnsi" w:cstheme="minorHAnsi"/>
          <w:szCs w:val="24"/>
        </w:rPr>
        <w:t xml:space="preserve">. A Emissora se compromete a enviar ao Agente Fiduciário 1 (uma) via original desta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xml:space="preserve"> e seus eventuais aditamentos, devidamente registrados no Cartório, em até</w:t>
      </w:r>
      <w:r w:rsidR="0004539C" w:rsidRPr="003C3D76">
        <w:rPr>
          <w:rFonts w:asciiTheme="minorHAnsi" w:hAnsiTheme="minorHAnsi" w:cstheme="minorHAnsi"/>
          <w:szCs w:val="24"/>
        </w:rPr>
        <w:t xml:space="preserve"> </w:t>
      </w:r>
      <w:r w:rsidR="00B31606">
        <w:rPr>
          <w:rFonts w:asciiTheme="minorHAnsi" w:hAnsiTheme="minorHAnsi" w:cstheme="minorHAnsi"/>
          <w:szCs w:val="24"/>
        </w:rPr>
        <w:t>05</w:t>
      </w:r>
      <w:r w:rsidR="0056305D" w:rsidRPr="003C3D76">
        <w:rPr>
          <w:rFonts w:asciiTheme="minorHAnsi" w:hAnsiTheme="minorHAnsi" w:cstheme="minorHAnsi"/>
          <w:szCs w:val="24"/>
        </w:rPr>
        <w:t xml:space="preserve"> </w:t>
      </w:r>
      <w:r w:rsidRPr="003C3D76">
        <w:rPr>
          <w:rFonts w:asciiTheme="minorHAnsi" w:hAnsiTheme="minorHAnsi" w:cstheme="minorHAnsi"/>
          <w:szCs w:val="24"/>
        </w:rPr>
        <w:t>(</w:t>
      </w:r>
      <w:r w:rsidR="00B31606">
        <w:rPr>
          <w:rFonts w:asciiTheme="minorHAnsi" w:hAnsiTheme="minorHAnsi" w:cstheme="minorHAnsi"/>
          <w:szCs w:val="24"/>
        </w:rPr>
        <w:t>cinco</w:t>
      </w:r>
      <w:r w:rsidRPr="003C3D76">
        <w:rPr>
          <w:rFonts w:asciiTheme="minorHAnsi" w:hAnsiTheme="minorHAnsi" w:cstheme="minorHAnsi"/>
          <w:szCs w:val="24"/>
        </w:rPr>
        <w:t xml:space="preserve">) </w:t>
      </w:r>
      <w:r w:rsidR="00706387" w:rsidRPr="003C3D76">
        <w:rPr>
          <w:rFonts w:asciiTheme="minorHAnsi" w:hAnsiTheme="minorHAnsi" w:cstheme="minorHAnsi"/>
          <w:szCs w:val="24"/>
        </w:rPr>
        <w:t>D</w:t>
      </w:r>
      <w:r w:rsidR="006F1AF3" w:rsidRPr="003C3D76">
        <w:rPr>
          <w:rFonts w:asciiTheme="minorHAnsi" w:hAnsiTheme="minorHAnsi" w:cstheme="minorHAnsi"/>
          <w:szCs w:val="24"/>
        </w:rPr>
        <w:t xml:space="preserve">ias </w:t>
      </w:r>
      <w:r w:rsidR="00706387" w:rsidRPr="003C3D76">
        <w:rPr>
          <w:rFonts w:asciiTheme="minorHAnsi" w:hAnsiTheme="minorHAnsi" w:cstheme="minorHAnsi"/>
          <w:szCs w:val="24"/>
        </w:rPr>
        <w:t xml:space="preserve">Úteis </w:t>
      </w:r>
      <w:r w:rsidRPr="003C3D76">
        <w:rPr>
          <w:rFonts w:asciiTheme="minorHAnsi" w:hAnsiTheme="minorHAnsi" w:cstheme="minorHAnsi"/>
          <w:szCs w:val="24"/>
        </w:rPr>
        <w:t>contados da data de obtenção dos referidos registros.</w:t>
      </w:r>
    </w:p>
    <w:p w14:paraId="26B0B821" w14:textId="77777777" w:rsidR="00E01767" w:rsidRPr="003C3D76" w:rsidRDefault="00E01767" w:rsidP="001E31C0">
      <w:pPr>
        <w:pStyle w:val="PargrafodaLista"/>
        <w:numPr>
          <w:ilvl w:val="0"/>
          <w:numId w:val="0"/>
        </w:numPr>
        <w:rPr>
          <w:rFonts w:asciiTheme="minorHAnsi" w:hAnsiTheme="minorHAnsi" w:cstheme="minorHAnsi"/>
          <w:szCs w:val="24"/>
        </w:rPr>
      </w:pPr>
    </w:p>
    <w:p w14:paraId="64949CB5" w14:textId="77777777" w:rsidR="00E63DC0" w:rsidRPr="003C3D76" w:rsidRDefault="00023B66" w:rsidP="00A16200">
      <w:pPr>
        <w:pStyle w:val="PargrafodaLista"/>
        <w:numPr>
          <w:ilvl w:val="3"/>
          <w:numId w:val="10"/>
        </w:numPr>
        <w:rPr>
          <w:rFonts w:asciiTheme="minorHAnsi" w:hAnsiTheme="minorHAnsi" w:cstheme="minorHAnsi"/>
          <w:b/>
          <w:szCs w:val="24"/>
        </w:rPr>
      </w:pPr>
      <w:r w:rsidRPr="003C3D76">
        <w:rPr>
          <w:rFonts w:asciiTheme="minorHAnsi" w:hAnsiTheme="minorHAnsi" w:cstheme="minorHAnsi"/>
          <w:szCs w:val="24"/>
        </w:rPr>
        <w:t xml:space="preserve">Caso a Emissora não providencie os </w:t>
      </w:r>
      <w:r w:rsidR="00706387" w:rsidRPr="003C3D76">
        <w:rPr>
          <w:rFonts w:asciiTheme="minorHAnsi" w:hAnsiTheme="minorHAnsi" w:cstheme="minorHAnsi"/>
          <w:szCs w:val="24"/>
        </w:rPr>
        <w:t xml:space="preserve">protocolos nos prazos </w:t>
      </w:r>
      <w:r w:rsidRPr="003C3D76">
        <w:rPr>
          <w:rFonts w:asciiTheme="minorHAnsi" w:hAnsiTheme="minorHAnsi" w:cstheme="minorHAnsi"/>
          <w:szCs w:val="24"/>
        </w:rPr>
        <w:t>previstos nest</w:t>
      </w:r>
      <w:r w:rsidR="009631AC" w:rsidRPr="003C3D76">
        <w:rPr>
          <w:rFonts w:asciiTheme="minorHAnsi" w:hAnsiTheme="minorHAnsi" w:cstheme="minorHAnsi"/>
          <w:szCs w:val="24"/>
        </w:rPr>
        <w:t>a Cláusula</w:t>
      </w:r>
      <w:r w:rsidRPr="003C3D76">
        <w:rPr>
          <w:rFonts w:asciiTheme="minorHAnsi" w:hAnsiTheme="minorHAnsi" w:cstheme="minorHAnsi"/>
          <w:szCs w:val="24"/>
        </w:rPr>
        <w:t xml:space="preserve"> 2.1.2, o Agente Fiduciário poderá, nos termos do artigo 62, parágrafo 2º, da Lei das Sociedades por Ações, promover os registros acima previstos, devendo a Emissora arcar com todos os respectivos custos e despesas de tais registros</w:t>
      </w:r>
      <w:r w:rsidR="00706387" w:rsidRPr="003C3D76">
        <w:rPr>
          <w:rFonts w:asciiTheme="minorHAnsi" w:hAnsiTheme="minorHAnsi" w:cstheme="minorHAnsi"/>
          <w:szCs w:val="24"/>
        </w:rPr>
        <w:t>,</w:t>
      </w:r>
      <w:r w:rsidRPr="003C3D76">
        <w:rPr>
          <w:rFonts w:asciiTheme="minorHAnsi" w:hAnsiTheme="minorHAnsi" w:cstheme="minorHAnsi"/>
          <w:szCs w:val="24"/>
        </w:rPr>
        <w:t xml:space="preserve"> mediante </w:t>
      </w:r>
      <w:r w:rsidR="00706387" w:rsidRPr="003C3D76">
        <w:rPr>
          <w:rFonts w:asciiTheme="minorHAnsi" w:hAnsiTheme="minorHAnsi" w:cstheme="minorHAnsi"/>
          <w:szCs w:val="24"/>
        </w:rPr>
        <w:t xml:space="preserve">o envio de </w:t>
      </w:r>
      <w:r w:rsidRPr="003C3D76">
        <w:rPr>
          <w:rFonts w:asciiTheme="minorHAnsi" w:hAnsiTheme="minorHAnsi" w:cstheme="minorHAnsi"/>
          <w:szCs w:val="24"/>
        </w:rPr>
        <w:t xml:space="preserve">comunicação </w:t>
      </w:r>
      <w:r w:rsidR="00706387" w:rsidRPr="003C3D76">
        <w:rPr>
          <w:rFonts w:asciiTheme="minorHAnsi" w:hAnsiTheme="minorHAnsi" w:cstheme="minorHAnsi"/>
          <w:szCs w:val="24"/>
        </w:rPr>
        <w:t xml:space="preserve">pelo Agente Fiduciário </w:t>
      </w:r>
      <w:r w:rsidRPr="003C3D76">
        <w:rPr>
          <w:rFonts w:asciiTheme="minorHAnsi" w:hAnsiTheme="minorHAnsi" w:cstheme="minorHAnsi"/>
          <w:szCs w:val="24"/>
        </w:rPr>
        <w:t>nesse sentido.</w:t>
      </w:r>
    </w:p>
    <w:p w14:paraId="344CB9F9" w14:textId="77777777" w:rsidR="00C01094" w:rsidRPr="003C3D76" w:rsidRDefault="00C01094" w:rsidP="001E31C0">
      <w:pPr>
        <w:pStyle w:val="PargrafodaLista"/>
        <w:widowControl w:val="0"/>
        <w:numPr>
          <w:ilvl w:val="0"/>
          <w:numId w:val="0"/>
        </w:numPr>
        <w:rPr>
          <w:rFonts w:asciiTheme="minorHAnsi" w:hAnsiTheme="minorHAnsi" w:cstheme="minorHAnsi"/>
          <w:szCs w:val="24"/>
        </w:rPr>
      </w:pPr>
    </w:p>
    <w:p w14:paraId="7E8766B6" w14:textId="77777777" w:rsidR="006722D3" w:rsidRPr="003C3D76" w:rsidRDefault="00023B66" w:rsidP="00A16200">
      <w:pPr>
        <w:pStyle w:val="PargrafodaLista"/>
        <w:numPr>
          <w:ilvl w:val="2"/>
          <w:numId w:val="10"/>
        </w:numPr>
        <w:rPr>
          <w:rFonts w:asciiTheme="minorHAnsi" w:hAnsiTheme="minorHAnsi" w:cstheme="minorHAnsi"/>
          <w:b/>
          <w:szCs w:val="24"/>
        </w:rPr>
      </w:pPr>
      <w:r w:rsidRPr="003C3D76">
        <w:rPr>
          <w:rFonts w:asciiTheme="minorHAnsi" w:hAnsiTheme="minorHAnsi" w:cstheme="minorHAnsi"/>
          <w:b/>
          <w:szCs w:val="24"/>
        </w:rPr>
        <w:t xml:space="preserve">Dispensa </w:t>
      </w:r>
      <w:r w:rsidR="00706387" w:rsidRPr="003C3D76">
        <w:rPr>
          <w:rFonts w:asciiTheme="minorHAnsi" w:hAnsiTheme="minorHAnsi" w:cstheme="minorHAnsi"/>
          <w:b/>
          <w:szCs w:val="24"/>
        </w:rPr>
        <w:t xml:space="preserve">Automática </w:t>
      </w:r>
      <w:r w:rsidRPr="003C3D76">
        <w:rPr>
          <w:rFonts w:asciiTheme="minorHAnsi" w:hAnsiTheme="minorHAnsi" w:cstheme="minorHAnsi"/>
          <w:b/>
          <w:szCs w:val="24"/>
        </w:rPr>
        <w:t>de Registro na CVM</w:t>
      </w:r>
    </w:p>
    <w:p w14:paraId="2B7C4B7B" w14:textId="77777777" w:rsidR="006722D3" w:rsidRPr="003C3D76" w:rsidRDefault="006722D3" w:rsidP="001E31C0">
      <w:pPr>
        <w:widowControl w:val="0"/>
        <w:spacing w:line="320" w:lineRule="exact"/>
        <w:jc w:val="both"/>
        <w:rPr>
          <w:rFonts w:asciiTheme="minorHAnsi" w:hAnsiTheme="minorHAnsi" w:cstheme="minorHAnsi"/>
          <w:b/>
        </w:rPr>
      </w:pPr>
    </w:p>
    <w:p w14:paraId="5A686ECC" w14:textId="164862A9" w:rsidR="006722D3" w:rsidRPr="003C3D76" w:rsidRDefault="00023B66" w:rsidP="00A16200">
      <w:pPr>
        <w:pStyle w:val="PargrafodaLista"/>
        <w:numPr>
          <w:ilvl w:val="3"/>
          <w:numId w:val="10"/>
        </w:numPr>
        <w:rPr>
          <w:rFonts w:asciiTheme="minorHAnsi" w:hAnsiTheme="minorHAnsi" w:cstheme="minorHAnsi"/>
          <w:b/>
          <w:szCs w:val="24"/>
        </w:rPr>
      </w:pPr>
      <w:r w:rsidRPr="003C3D76">
        <w:rPr>
          <w:rFonts w:asciiTheme="minorHAnsi" w:hAnsiTheme="minorHAnsi" w:cstheme="minorHAnsi"/>
          <w:szCs w:val="24"/>
        </w:rPr>
        <w:t xml:space="preserve">A presente Emissão está automaticamente dispensada de registro de distribuição na CVM, de que trata o artigo 19 da Lei </w:t>
      </w:r>
      <w:r w:rsidR="00382742" w:rsidRPr="003C3D76">
        <w:rPr>
          <w:rFonts w:asciiTheme="minorHAnsi" w:hAnsiTheme="minorHAnsi" w:cstheme="minorHAnsi"/>
          <w:szCs w:val="24"/>
        </w:rPr>
        <w:t>do Mercado de Valores Mobiliários e</w:t>
      </w:r>
      <w:r w:rsidRPr="003C3D76">
        <w:rPr>
          <w:rFonts w:asciiTheme="minorHAnsi" w:hAnsiTheme="minorHAnsi" w:cstheme="minorHAnsi"/>
          <w:szCs w:val="24"/>
        </w:rPr>
        <w:t xml:space="preserve"> nos termos do artigo 6º da Instrução CVM 476, por se tratar de oferta pública de valores mobiliários com esforços restritos de distribuição</w:t>
      </w:r>
      <w:r w:rsidR="005D2EF6" w:rsidRPr="003C3D76">
        <w:rPr>
          <w:rFonts w:asciiTheme="minorHAnsi" w:hAnsiTheme="minorHAnsi" w:cstheme="minorHAnsi"/>
          <w:szCs w:val="24"/>
        </w:rPr>
        <w:t xml:space="preserve">, sendo obrigatório, não obstante, o envio </w:t>
      </w:r>
      <w:r w:rsidR="0056305D" w:rsidRPr="003C3D76">
        <w:rPr>
          <w:rFonts w:asciiTheme="minorHAnsi" w:hAnsiTheme="minorHAnsi" w:cstheme="minorHAnsi"/>
          <w:szCs w:val="24"/>
        </w:rPr>
        <w:lastRenderedPageBreak/>
        <w:t>da comunicação de início da Oferta</w:t>
      </w:r>
      <w:r w:rsidR="005924B0" w:rsidRPr="003C3D76">
        <w:rPr>
          <w:rFonts w:asciiTheme="minorHAnsi" w:hAnsiTheme="minorHAnsi" w:cstheme="minorHAnsi"/>
          <w:szCs w:val="24"/>
        </w:rPr>
        <w:t xml:space="preserve"> Restrita</w:t>
      </w:r>
      <w:r w:rsidR="00E2418B">
        <w:rPr>
          <w:rFonts w:asciiTheme="minorHAnsi" w:hAnsiTheme="minorHAnsi" w:cstheme="minorHAnsi"/>
          <w:szCs w:val="24"/>
        </w:rPr>
        <w:t xml:space="preserve"> à CVM</w:t>
      </w:r>
      <w:r w:rsidR="0056305D" w:rsidRPr="003C3D76">
        <w:rPr>
          <w:rFonts w:asciiTheme="minorHAnsi" w:hAnsiTheme="minorHAnsi" w:cstheme="minorHAnsi"/>
          <w:szCs w:val="24"/>
        </w:rPr>
        <w:t>, nos termos do artigo 7º-A da Instrução CVM 476, e da comunicação de encerramento da Oferta</w:t>
      </w:r>
      <w:r w:rsidR="00A86F97" w:rsidRPr="003C3D76">
        <w:rPr>
          <w:rFonts w:asciiTheme="minorHAnsi" w:hAnsiTheme="minorHAnsi" w:cstheme="minorHAnsi"/>
          <w:szCs w:val="24"/>
        </w:rPr>
        <w:t xml:space="preserve"> Restrita</w:t>
      </w:r>
      <w:r w:rsidR="00E2418B">
        <w:rPr>
          <w:rFonts w:asciiTheme="minorHAnsi" w:hAnsiTheme="minorHAnsi" w:cstheme="minorHAnsi"/>
          <w:szCs w:val="24"/>
        </w:rPr>
        <w:t xml:space="preserve"> à CVM</w:t>
      </w:r>
      <w:r w:rsidR="0056305D" w:rsidRPr="003C3D76">
        <w:rPr>
          <w:rFonts w:asciiTheme="minorHAnsi" w:hAnsiTheme="minorHAnsi" w:cstheme="minorHAnsi"/>
          <w:szCs w:val="24"/>
        </w:rPr>
        <w:t>, nos termos do artigo 8º da Instrução CVM 476 (“</w:t>
      </w:r>
      <w:r w:rsidR="0056305D" w:rsidRPr="003C3D76">
        <w:rPr>
          <w:rFonts w:asciiTheme="minorHAnsi" w:hAnsiTheme="minorHAnsi" w:cstheme="minorHAnsi"/>
          <w:szCs w:val="24"/>
          <w:u w:val="single"/>
        </w:rPr>
        <w:t>Comunicação de Encerramento</w:t>
      </w:r>
      <w:r w:rsidR="0056305D" w:rsidRPr="003C3D76">
        <w:rPr>
          <w:rFonts w:asciiTheme="minorHAnsi" w:hAnsiTheme="minorHAnsi" w:cstheme="minorHAnsi"/>
          <w:szCs w:val="24"/>
        </w:rPr>
        <w:t>”)</w:t>
      </w:r>
      <w:r w:rsidRPr="003C3D76">
        <w:rPr>
          <w:rFonts w:asciiTheme="minorHAnsi" w:hAnsiTheme="minorHAnsi" w:cstheme="minorHAnsi"/>
          <w:szCs w:val="24"/>
        </w:rPr>
        <w:t>.</w:t>
      </w:r>
    </w:p>
    <w:p w14:paraId="736F5C07" w14:textId="77777777" w:rsidR="004B531C" w:rsidRPr="003C3D76" w:rsidRDefault="004B531C" w:rsidP="001E31C0">
      <w:pPr>
        <w:widowControl w:val="0"/>
        <w:spacing w:line="320" w:lineRule="exact"/>
        <w:jc w:val="both"/>
        <w:rPr>
          <w:rFonts w:asciiTheme="minorHAnsi" w:hAnsiTheme="minorHAnsi" w:cstheme="minorHAnsi"/>
        </w:rPr>
      </w:pPr>
    </w:p>
    <w:p w14:paraId="122A632B" w14:textId="6469D275" w:rsidR="004B531C" w:rsidRPr="003C3D76" w:rsidRDefault="00023B66" w:rsidP="00A16200">
      <w:pPr>
        <w:pStyle w:val="PargrafodaLista"/>
        <w:numPr>
          <w:ilvl w:val="2"/>
          <w:numId w:val="10"/>
        </w:numPr>
        <w:rPr>
          <w:rFonts w:asciiTheme="minorHAnsi" w:hAnsiTheme="minorHAnsi" w:cstheme="minorHAnsi"/>
          <w:b/>
          <w:bCs/>
          <w:szCs w:val="24"/>
        </w:rPr>
      </w:pPr>
      <w:r w:rsidRPr="003C3D76">
        <w:rPr>
          <w:rFonts w:asciiTheme="minorHAnsi" w:hAnsiTheme="minorHAnsi" w:cstheme="minorHAnsi"/>
          <w:b/>
          <w:bCs/>
          <w:szCs w:val="24"/>
        </w:rPr>
        <w:t xml:space="preserve">Registro na </w:t>
      </w:r>
      <w:r w:rsidR="00415E49">
        <w:rPr>
          <w:rFonts w:asciiTheme="minorHAnsi" w:hAnsiTheme="minorHAnsi" w:cstheme="minorHAnsi"/>
          <w:b/>
          <w:bCs/>
          <w:szCs w:val="24"/>
        </w:rPr>
        <w:t xml:space="preserve">ANBIMA - </w:t>
      </w:r>
      <w:r w:rsidRPr="003C3D76">
        <w:rPr>
          <w:rFonts w:asciiTheme="minorHAnsi" w:hAnsiTheme="minorHAnsi" w:cstheme="minorHAnsi"/>
          <w:b/>
          <w:bCs/>
          <w:szCs w:val="24"/>
        </w:rPr>
        <w:t>Associação Brasileira das Entidades dos Mercados Financeiro e de Capitais </w:t>
      </w:r>
    </w:p>
    <w:p w14:paraId="7F2B2E60" w14:textId="77777777" w:rsidR="004B531C" w:rsidRPr="003C3D76" w:rsidRDefault="004B531C" w:rsidP="001E31C0">
      <w:pPr>
        <w:widowControl w:val="0"/>
        <w:spacing w:line="320" w:lineRule="exact"/>
        <w:jc w:val="both"/>
        <w:rPr>
          <w:rFonts w:asciiTheme="minorHAnsi" w:hAnsiTheme="minorHAnsi" w:cstheme="minorHAnsi"/>
          <w:b/>
          <w:bCs/>
          <w:color w:val="000000"/>
        </w:rPr>
      </w:pPr>
    </w:p>
    <w:p w14:paraId="369F1D33" w14:textId="77777777" w:rsidR="004B531C" w:rsidRPr="003C3D76" w:rsidRDefault="00023B66" w:rsidP="00A16200">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A Oferta Restrita será objeto de registro perante a ANBIMA – Associação Brasileira das Entidades dos Mercados Financeiro e de Capitais (“</w:t>
      </w:r>
      <w:r w:rsidRPr="003C3D76">
        <w:rPr>
          <w:rFonts w:asciiTheme="minorHAnsi" w:hAnsiTheme="minorHAnsi" w:cstheme="minorHAnsi"/>
          <w:szCs w:val="24"/>
          <w:u w:val="single"/>
        </w:rPr>
        <w:t>ANBIMA</w:t>
      </w:r>
      <w:r w:rsidRPr="003C3D76">
        <w:rPr>
          <w:rFonts w:asciiTheme="minorHAnsi" w:hAnsiTheme="minorHAnsi" w:cstheme="minorHAnsi"/>
          <w:szCs w:val="24"/>
        </w:rPr>
        <w:t>”), nos termos do inciso I do artigo 16 e do inciso V do artigo 18 do “Código ANBIMA de Regulação e Melhores Práticas para Estruturação, Coordenação e Distribuição de Ofertas Públicas de Valores Mobiliários e Ofertas Públicas de Aquisição de Valores Mobiliários”, em vigor desde 06 de maio de 2021 (“</w:t>
      </w:r>
      <w:r w:rsidRPr="003C3D76">
        <w:rPr>
          <w:rFonts w:asciiTheme="minorHAnsi" w:hAnsiTheme="minorHAnsi" w:cstheme="minorHAnsi"/>
          <w:szCs w:val="24"/>
          <w:u w:val="single"/>
        </w:rPr>
        <w:t>Código ANBIMA</w:t>
      </w:r>
      <w:r w:rsidRPr="003C3D76">
        <w:rPr>
          <w:rFonts w:asciiTheme="minorHAnsi" w:hAnsiTheme="minorHAnsi" w:cstheme="minorHAnsi"/>
          <w:szCs w:val="24"/>
        </w:rPr>
        <w:t>”), mediante envio da documentação descrita no artigo 18, inciso V, do Código ANBIMA, no prazo de até 15 (quinze) dias contados do envio da comunicação de encerramento da Oferta Restrita à CVM</w:t>
      </w:r>
      <w:r w:rsidR="00EA0E16" w:rsidRPr="003C3D76">
        <w:rPr>
          <w:rFonts w:asciiTheme="minorHAnsi" w:hAnsiTheme="minorHAnsi" w:cstheme="minorHAnsi"/>
          <w:szCs w:val="24"/>
        </w:rPr>
        <w:t xml:space="preserve">. </w:t>
      </w:r>
    </w:p>
    <w:p w14:paraId="112FFEFA" w14:textId="77777777" w:rsidR="006722D3" w:rsidRPr="003C3D76" w:rsidRDefault="006722D3" w:rsidP="001E31C0">
      <w:pPr>
        <w:widowControl w:val="0"/>
        <w:spacing w:line="320" w:lineRule="exact"/>
        <w:jc w:val="both"/>
        <w:rPr>
          <w:rFonts w:asciiTheme="minorHAnsi" w:hAnsiTheme="minorHAnsi" w:cstheme="minorHAnsi"/>
          <w:b/>
        </w:rPr>
      </w:pPr>
    </w:p>
    <w:p w14:paraId="7955814D" w14:textId="77777777" w:rsidR="006722D3" w:rsidRPr="003C3D76" w:rsidRDefault="00023B66" w:rsidP="00A16200">
      <w:pPr>
        <w:pStyle w:val="PargrafodaLista"/>
        <w:numPr>
          <w:ilvl w:val="2"/>
          <w:numId w:val="10"/>
        </w:numPr>
        <w:rPr>
          <w:rFonts w:asciiTheme="minorHAnsi" w:hAnsiTheme="minorHAnsi" w:cstheme="minorHAnsi"/>
          <w:b/>
          <w:bCs/>
          <w:szCs w:val="24"/>
        </w:rPr>
      </w:pPr>
      <w:r w:rsidRPr="003C3D76">
        <w:rPr>
          <w:rFonts w:asciiTheme="minorHAnsi" w:hAnsiTheme="minorHAnsi" w:cstheme="minorHAnsi"/>
          <w:b/>
          <w:bCs/>
          <w:szCs w:val="24"/>
        </w:rPr>
        <w:t>Depósito</w:t>
      </w:r>
      <w:r w:rsidR="00E01767" w:rsidRPr="003C3D76">
        <w:rPr>
          <w:rFonts w:asciiTheme="minorHAnsi" w:hAnsiTheme="minorHAnsi" w:cstheme="minorHAnsi"/>
          <w:b/>
          <w:bCs/>
          <w:szCs w:val="24"/>
        </w:rPr>
        <w:t>,</w:t>
      </w:r>
      <w:r w:rsidRPr="003C3D76">
        <w:rPr>
          <w:rFonts w:asciiTheme="minorHAnsi" w:hAnsiTheme="minorHAnsi" w:cstheme="minorHAnsi"/>
          <w:b/>
          <w:bCs/>
          <w:szCs w:val="24"/>
        </w:rPr>
        <w:t xml:space="preserve"> </w:t>
      </w:r>
      <w:r w:rsidR="00EB0770" w:rsidRPr="003C3D76">
        <w:rPr>
          <w:rFonts w:asciiTheme="minorHAnsi" w:hAnsiTheme="minorHAnsi" w:cstheme="minorHAnsi"/>
          <w:b/>
          <w:bCs/>
          <w:szCs w:val="24"/>
        </w:rPr>
        <w:t>Distribuição, Negociação e Custódia Eletrônica</w:t>
      </w:r>
    </w:p>
    <w:p w14:paraId="604E67EC" w14:textId="77777777" w:rsidR="006722D3" w:rsidRPr="003C3D76" w:rsidRDefault="006722D3" w:rsidP="001E31C0">
      <w:pPr>
        <w:widowControl w:val="0"/>
        <w:spacing w:line="320" w:lineRule="exact"/>
        <w:jc w:val="both"/>
        <w:rPr>
          <w:rFonts w:asciiTheme="minorHAnsi" w:hAnsiTheme="minorHAnsi" w:cstheme="minorHAnsi"/>
          <w:b/>
        </w:rPr>
      </w:pPr>
    </w:p>
    <w:p w14:paraId="3AF5B9CD" w14:textId="1DC60755" w:rsidR="006722D3" w:rsidRPr="003C3D76" w:rsidRDefault="00023B66" w:rsidP="00A16200">
      <w:pPr>
        <w:pStyle w:val="PargrafodaLista"/>
        <w:numPr>
          <w:ilvl w:val="3"/>
          <w:numId w:val="10"/>
        </w:numPr>
        <w:rPr>
          <w:rFonts w:asciiTheme="minorHAnsi" w:hAnsiTheme="minorHAnsi" w:cstheme="minorHAnsi"/>
          <w:b/>
          <w:szCs w:val="24"/>
        </w:rPr>
      </w:pPr>
      <w:r w:rsidRPr="003C3D76">
        <w:rPr>
          <w:rFonts w:asciiTheme="minorHAnsi" w:hAnsiTheme="minorHAnsi" w:cstheme="minorHAnsi"/>
          <w:szCs w:val="24"/>
        </w:rPr>
        <w:t xml:space="preserve">As Debêntures </w:t>
      </w:r>
      <w:r w:rsidR="00382742" w:rsidRPr="003C3D76">
        <w:rPr>
          <w:rFonts w:asciiTheme="minorHAnsi" w:hAnsiTheme="minorHAnsi" w:cstheme="minorHAnsi"/>
          <w:szCs w:val="24"/>
        </w:rPr>
        <w:t>(conforme abaixo</w:t>
      </w:r>
      <w:r w:rsidR="00E01767" w:rsidRPr="003C3D76">
        <w:rPr>
          <w:rFonts w:asciiTheme="minorHAnsi" w:hAnsiTheme="minorHAnsi" w:cstheme="minorHAnsi"/>
          <w:szCs w:val="24"/>
        </w:rPr>
        <w:t xml:space="preserve"> definidas</w:t>
      </w:r>
      <w:r w:rsidR="00382742" w:rsidRPr="003C3D76">
        <w:rPr>
          <w:rFonts w:asciiTheme="minorHAnsi" w:hAnsiTheme="minorHAnsi" w:cstheme="minorHAnsi"/>
          <w:szCs w:val="24"/>
        </w:rPr>
        <w:t xml:space="preserve">) </w:t>
      </w:r>
      <w:r w:rsidRPr="003C3D76">
        <w:rPr>
          <w:rFonts w:asciiTheme="minorHAnsi" w:hAnsiTheme="minorHAnsi" w:cstheme="minorHAnsi"/>
          <w:szCs w:val="24"/>
        </w:rPr>
        <w:t>serão depositadas para (a)</w:t>
      </w:r>
      <w:r w:rsidR="00D31BAA" w:rsidRPr="003C3D76">
        <w:rPr>
          <w:rFonts w:asciiTheme="minorHAnsi" w:hAnsiTheme="minorHAnsi" w:cstheme="minorHAnsi"/>
          <w:szCs w:val="24"/>
        </w:rPr>
        <w:t> </w:t>
      </w:r>
      <w:r w:rsidRPr="003C3D76">
        <w:rPr>
          <w:rFonts w:asciiTheme="minorHAnsi" w:hAnsiTheme="minorHAnsi" w:cstheme="minorHAnsi"/>
          <w:szCs w:val="24"/>
        </w:rPr>
        <w:t>distribuição pública no mercado primário por meio do MDA</w:t>
      </w:r>
      <w:r w:rsidR="00E2418B">
        <w:rPr>
          <w:rFonts w:asciiTheme="minorHAnsi" w:hAnsiTheme="minorHAnsi" w:cstheme="minorHAnsi"/>
          <w:szCs w:val="24"/>
        </w:rPr>
        <w:t xml:space="preserve"> – Módulo de Distribuição de Ativos</w:t>
      </w:r>
      <w:r w:rsidRPr="003C3D76">
        <w:rPr>
          <w:rFonts w:asciiTheme="minorHAnsi" w:hAnsiTheme="minorHAnsi" w:cstheme="minorHAnsi"/>
          <w:szCs w:val="24"/>
        </w:rPr>
        <w:t xml:space="preserve">, administrado e operacionalizado pela </w:t>
      </w:r>
      <w:r w:rsidR="00E90646" w:rsidRPr="003C3D76">
        <w:rPr>
          <w:rFonts w:asciiTheme="minorHAnsi" w:hAnsiTheme="minorHAnsi" w:cstheme="minorHAnsi"/>
          <w:szCs w:val="24"/>
        </w:rPr>
        <w:t>B3</w:t>
      </w:r>
      <w:r w:rsidRPr="003C3D76">
        <w:rPr>
          <w:rFonts w:asciiTheme="minorHAnsi" w:hAnsiTheme="minorHAnsi" w:cstheme="minorHAnsi"/>
          <w:szCs w:val="24"/>
        </w:rPr>
        <w:t xml:space="preserve">, sendo a distribuição liquidada financeiramente por meio da </w:t>
      </w:r>
      <w:r w:rsidR="00E90646" w:rsidRPr="003C3D76">
        <w:rPr>
          <w:rFonts w:asciiTheme="minorHAnsi" w:hAnsiTheme="minorHAnsi" w:cstheme="minorHAnsi"/>
          <w:szCs w:val="24"/>
        </w:rPr>
        <w:t>B3</w:t>
      </w:r>
      <w:r w:rsidRPr="003C3D76">
        <w:rPr>
          <w:rFonts w:asciiTheme="minorHAnsi" w:hAnsiTheme="minorHAnsi" w:cstheme="minorHAnsi"/>
          <w:szCs w:val="24"/>
        </w:rPr>
        <w:t>; (b)</w:t>
      </w:r>
      <w:r w:rsidR="00D31BAA" w:rsidRPr="003C3D76">
        <w:rPr>
          <w:rFonts w:asciiTheme="minorHAnsi" w:hAnsiTheme="minorHAnsi" w:cstheme="minorHAnsi"/>
          <w:szCs w:val="24"/>
        </w:rPr>
        <w:t> </w:t>
      </w:r>
      <w:r w:rsidR="00E90646" w:rsidRPr="003C3D76">
        <w:rPr>
          <w:rFonts w:asciiTheme="minorHAnsi" w:hAnsiTheme="minorHAnsi" w:cstheme="minorHAnsi"/>
          <w:szCs w:val="24"/>
        </w:rPr>
        <w:t xml:space="preserve">observado o disposto na Cláusula 2.1.5.2 abaixo, </w:t>
      </w:r>
      <w:r w:rsidRPr="003C3D76">
        <w:rPr>
          <w:rFonts w:asciiTheme="minorHAnsi" w:hAnsiTheme="minorHAnsi" w:cstheme="minorHAnsi"/>
          <w:szCs w:val="24"/>
        </w:rPr>
        <w:t xml:space="preserve">negociação no mercado secundário por meio do </w:t>
      </w:r>
      <w:r w:rsidR="00AC6F25" w:rsidRPr="003C3D76">
        <w:rPr>
          <w:rFonts w:asciiTheme="minorHAnsi" w:hAnsiTheme="minorHAnsi" w:cstheme="minorHAnsi"/>
          <w:szCs w:val="24"/>
        </w:rPr>
        <w:t>CETIP21</w:t>
      </w:r>
      <w:r w:rsidR="00663B89" w:rsidRPr="003C3D76">
        <w:rPr>
          <w:rFonts w:asciiTheme="minorHAnsi" w:hAnsiTheme="minorHAnsi" w:cstheme="minorHAnsi"/>
          <w:szCs w:val="24"/>
        </w:rPr>
        <w:t xml:space="preserve"> – Títulos e Valores Mobiliários</w:t>
      </w:r>
      <w:r w:rsidRPr="003C3D76">
        <w:rPr>
          <w:rFonts w:asciiTheme="minorHAnsi" w:hAnsiTheme="minorHAnsi" w:cstheme="minorHAnsi"/>
          <w:szCs w:val="24"/>
        </w:rPr>
        <w:t xml:space="preserve">, </w:t>
      </w:r>
      <w:r w:rsidR="0056305D" w:rsidRPr="003C3D76">
        <w:rPr>
          <w:rFonts w:asciiTheme="minorHAnsi" w:hAnsiTheme="minorHAnsi" w:cstheme="minorHAnsi"/>
          <w:szCs w:val="24"/>
        </w:rPr>
        <w:t xml:space="preserve">também </w:t>
      </w:r>
      <w:r w:rsidRPr="003C3D76">
        <w:rPr>
          <w:rFonts w:asciiTheme="minorHAnsi" w:hAnsiTheme="minorHAnsi" w:cstheme="minorHAnsi"/>
          <w:szCs w:val="24"/>
        </w:rPr>
        <w:t xml:space="preserve">administrado e operacionalizado pela </w:t>
      </w:r>
      <w:r w:rsidR="00E90646" w:rsidRPr="003C3D76">
        <w:rPr>
          <w:rFonts w:asciiTheme="minorHAnsi" w:hAnsiTheme="minorHAnsi" w:cstheme="minorHAnsi"/>
          <w:szCs w:val="24"/>
        </w:rPr>
        <w:t>B3</w:t>
      </w:r>
      <w:r w:rsidRPr="003C3D76">
        <w:rPr>
          <w:rFonts w:asciiTheme="minorHAnsi" w:hAnsiTheme="minorHAnsi" w:cstheme="minorHAnsi"/>
          <w:szCs w:val="24"/>
        </w:rPr>
        <w:t>, sendo as negociações</w:t>
      </w:r>
      <w:r w:rsidR="00E90646" w:rsidRPr="003C3D76">
        <w:rPr>
          <w:rFonts w:asciiTheme="minorHAnsi" w:hAnsiTheme="minorHAnsi" w:cstheme="minorHAnsi"/>
          <w:szCs w:val="24"/>
        </w:rPr>
        <w:t xml:space="preserve"> e os eventos de pagamento </w:t>
      </w:r>
      <w:r w:rsidRPr="003C3D76">
        <w:rPr>
          <w:rFonts w:asciiTheme="minorHAnsi" w:hAnsiTheme="minorHAnsi" w:cstheme="minorHAnsi"/>
          <w:szCs w:val="24"/>
        </w:rPr>
        <w:t>liquidad</w:t>
      </w:r>
      <w:r w:rsidR="00E90646" w:rsidRPr="003C3D76">
        <w:rPr>
          <w:rFonts w:asciiTheme="minorHAnsi" w:hAnsiTheme="minorHAnsi" w:cstheme="minorHAnsi"/>
          <w:szCs w:val="24"/>
        </w:rPr>
        <w:t xml:space="preserve">os </w:t>
      </w:r>
      <w:r w:rsidRPr="003C3D76">
        <w:rPr>
          <w:rFonts w:asciiTheme="minorHAnsi" w:hAnsiTheme="minorHAnsi" w:cstheme="minorHAnsi"/>
          <w:szCs w:val="24"/>
        </w:rPr>
        <w:t xml:space="preserve">financeiramente </w:t>
      </w:r>
      <w:r w:rsidR="00E90646" w:rsidRPr="003C3D76">
        <w:rPr>
          <w:rFonts w:asciiTheme="minorHAnsi" w:hAnsiTheme="minorHAnsi" w:cstheme="minorHAnsi"/>
          <w:szCs w:val="24"/>
        </w:rPr>
        <w:t>por meio da B3; e (c) custódia eletrônica na B3</w:t>
      </w:r>
      <w:r w:rsidRPr="003C3D76">
        <w:rPr>
          <w:rFonts w:asciiTheme="minorHAnsi" w:hAnsiTheme="minorHAnsi" w:cstheme="minorHAnsi"/>
          <w:szCs w:val="24"/>
        </w:rPr>
        <w:t>.</w:t>
      </w:r>
    </w:p>
    <w:p w14:paraId="7FE5CAFB" w14:textId="77777777" w:rsidR="006722D3" w:rsidRPr="003C3D76" w:rsidRDefault="006722D3" w:rsidP="001E31C0">
      <w:pPr>
        <w:widowControl w:val="0"/>
        <w:spacing w:line="320" w:lineRule="exact"/>
        <w:jc w:val="both"/>
        <w:rPr>
          <w:rFonts w:asciiTheme="minorHAnsi" w:hAnsiTheme="minorHAnsi" w:cstheme="minorHAnsi"/>
          <w:b/>
        </w:rPr>
      </w:pPr>
    </w:p>
    <w:p w14:paraId="2DA8F366" w14:textId="77777777" w:rsidR="000059E0" w:rsidRPr="003C3D76" w:rsidRDefault="00023B66" w:rsidP="00A16200">
      <w:pPr>
        <w:pStyle w:val="PargrafodaLista"/>
        <w:numPr>
          <w:ilvl w:val="3"/>
          <w:numId w:val="10"/>
        </w:numPr>
        <w:rPr>
          <w:rFonts w:asciiTheme="minorHAnsi" w:hAnsiTheme="minorHAnsi" w:cstheme="minorHAnsi"/>
          <w:b/>
          <w:szCs w:val="24"/>
        </w:rPr>
      </w:pPr>
      <w:r w:rsidRPr="003C3D76">
        <w:rPr>
          <w:rFonts w:asciiTheme="minorHAnsi" w:hAnsiTheme="minorHAnsi" w:cstheme="minorHAnsi"/>
          <w:szCs w:val="24"/>
        </w:rPr>
        <w:t xml:space="preserve">As Debêntures somente poderão ser negociadas nos mercados regulamentados de valores mobiliários (i) </w:t>
      </w:r>
      <w:r w:rsidR="00FF6D63" w:rsidRPr="003C3D76">
        <w:rPr>
          <w:rFonts w:asciiTheme="minorHAnsi" w:hAnsiTheme="minorHAnsi" w:cstheme="minorHAnsi"/>
          <w:szCs w:val="24"/>
        </w:rPr>
        <w:t xml:space="preserve">entre </w:t>
      </w:r>
      <w:r w:rsidRPr="003C3D76">
        <w:rPr>
          <w:rFonts w:asciiTheme="minorHAnsi" w:hAnsiTheme="minorHAnsi" w:cstheme="minorHAnsi"/>
          <w:szCs w:val="24"/>
        </w:rPr>
        <w:t>Investidores Qualificados (conforme abaixo</w:t>
      </w:r>
      <w:r w:rsidR="00E01767" w:rsidRPr="003C3D76">
        <w:rPr>
          <w:rFonts w:asciiTheme="minorHAnsi" w:hAnsiTheme="minorHAnsi" w:cstheme="minorHAnsi"/>
          <w:szCs w:val="24"/>
        </w:rPr>
        <w:t xml:space="preserve"> definido</w:t>
      </w:r>
      <w:r w:rsidRPr="003C3D76">
        <w:rPr>
          <w:rFonts w:asciiTheme="minorHAnsi" w:hAnsiTheme="minorHAnsi" w:cstheme="minorHAnsi"/>
          <w:szCs w:val="24"/>
        </w:rPr>
        <w:t>); e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depois de decorridos 90</w:t>
      </w:r>
      <w:r w:rsidR="003A0C2D" w:rsidRPr="003C3D76">
        <w:rPr>
          <w:rFonts w:asciiTheme="minorHAnsi" w:hAnsiTheme="minorHAnsi" w:cstheme="minorHAnsi"/>
          <w:szCs w:val="24"/>
        </w:rPr>
        <w:t xml:space="preserve"> </w:t>
      </w:r>
      <w:r w:rsidRPr="003C3D76">
        <w:rPr>
          <w:rFonts w:asciiTheme="minorHAnsi" w:hAnsiTheme="minorHAnsi" w:cstheme="minorHAnsi"/>
          <w:szCs w:val="24"/>
        </w:rPr>
        <w:t xml:space="preserve">(noventa) dias </w:t>
      </w:r>
      <w:r w:rsidR="00EC0384" w:rsidRPr="003C3D76">
        <w:rPr>
          <w:rFonts w:asciiTheme="minorHAnsi" w:hAnsiTheme="minorHAnsi" w:cstheme="minorHAnsi"/>
          <w:szCs w:val="24"/>
        </w:rPr>
        <w:t xml:space="preserve">contados </w:t>
      </w:r>
      <w:r w:rsidR="007E760A" w:rsidRPr="003C3D76">
        <w:rPr>
          <w:rFonts w:asciiTheme="minorHAnsi" w:hAnsiTheme="minorHAnsi" w:cstheme="minorHAnsi"/>
          <w:szCs w:val="24"/>
        </w:rPr>
        <w:t xml:space="preserve">da data </w:t>
      </w:r>
      <w:r w:rsidRPr="003C3D76">
        <w:rPr>
          <w:rFonts w:asciiTheme="minorHAnsi" w:hAnsiTheme="minorHAnsi" w:cstheme="minorHAnsi"/>
          <w:szCs w:val="24"/>
        </w:rPr>
        <w:t>de cada subscrição ou aquisição por Investidor</w:t>
      </w:r>
      <w:r w:rsidR="00756D62" w:rsidRPr="003C3D76">
        <w:rPr>
          <w:rFonts w:asciiTheme="minorHAnsi" w:hAnsiTheme="minorHAnsi" w:cstheme="minorHAnsi"/>
          <w:szCs w:val="24"/>
        </w:rPr>
        <w:t>es</w:t>
      </w:r>
      <w:r w:rsidRPr="003C3D76">
        <w:rPr>
          <w:rFonts w:asciiTheme="minorHAnsi" w:hAnsiTheme="minorHAnsi" w:cstheme="minorHAnsi"/>
          <w:szCs w:val="24"/>
        </w:rPr>
        <w:t xml:space="preserve"> Profissiona</w:t>
      </w:r>
      <w:r w:rsidR="00756D62" w:rsidRPr="003C3D76">
        <w:rPr>
          <w:rFonts w:asciiTheme="minorHAnsi" w:hAnsiTheme="minorHAnsi" w:cstheme="minorHAnsi"/>
          <w:szCs w:val="24"/>
        </w:rPr>
        <w:t>is</w:t>
      </w:r>
      <w:r w:rsidRPr="003C3D76">
        <w:rPr>
          <w:rFonts w:asciiTheme="minorHAnsi" w:hAnsiTheme="minorHAnsi" w:cstheme="minorHAnsi"/>
          <w:szCs w:val="24"/>
        </w:rPr>
        <w:t xml:space="preserve"> (conforme abaixo definido), conforme disposto nos artigos 13 e 15 da Instrução CVM 476, </w:t>
      </w:r>
      <w:r w:rsidR="00E533BF" w:rsidRPr="003C3D76">
        <w:rPr>
          <w:rFonts w:asciiTheme="minorHAnsi" w:hAnsiTheme="minorHAnsi" w:cstheme="minorHAnsi"/>
          <w:szCs w:val="24"/>
        </w:rPr>
        <w:t xml:space="preserve">condicionado </w:t>
      </w:r>
      <w:r w:rsidRPr="003C3D76">
        <w:rPr>
          <w:rFonts w:asciiTheme="minorHAnsi" w:hAnsiTheme="minorHAnsi" w:cstheme="minorHAnsi"/>
          <w:szCs w:val="24"/>
        </w:rPr>
        <w:t xml:space="preserve">ainda </w:t>
      </w:r>
      <w:r w:rsidR="00E533BF" w:rsidRPr="003C3D76">
        <w:rPr>
          <w:rFonts w:asciiTheme="minorHAnsi" w:hAnsiTheme="minorHAnsi" w:cstheme="minorHAnsi"/>
          <w:szCs w:val="24"/>
        </w:rPr>
        <w:t>a</w:t>
      </w:r>
      <w:r w:rsidRPr="003C3D76">
        <w:rPr>
          <w:rFonts w:asciiTheme="minorHAnsi" w:hAnsiTheme="minorHAnsi" w:cstheme="minorHAnsi"/>
          <w:szCs w:val="24"/>
        </w:rPr>
        <w:t xml:space="preserve">o cumprimento, pela Emissora, das obrigações </w:t>
      </w:r>
      <w:r w:rsidR="00821705" w:rsidRPr="003C3D76">
        <w:rPr>
          <w:rFonts w:asciiTheme="minorHAnsi" w:hAnsiTheme="minorHAnsi" w:cstheme="minorHAnsi"/>
          <w:szCs w:val="24"/>
        </w:rPr>
        <w:t xml:space="preserve">previstas </w:t>
      </w:r>
      <w:r w:rsidRPr="003C3D76">
        <w:rPr>
          <w:rFonts w:asciiTheme="minorHAnsi" w:hAnsiTheme="minorHAnsi" w:cstheme="minorHAnsi"/>
          <w:szCs w:val="24"/>
        </w:rPr>
        <w:t>no artigo 17 da Instrução CVM 476, sendo que a negociação das Debêntures deverá sempre respeitar as disposições legais e regulamentares aplicáveis.</w:t>
      </w:r>
    </w:p>
    <w:p w14:paraId="458E5F67" w14:textId="77777777" w:rsidR="000059E0" w:rsidRPr="003C3D76" w:rsidRDefault="000059E0" w:rsidP="001E31C0">
      <w:pPr>
        <w:pStyle w:val="PargrafodaLista"/>
        <w:numPr>
          <w:ilvl w:val="0"/>
          <w:numId w:val="0"/>
        </w:numPr>
        <w:rPr>
          <w:rFonts w:asciiTheme="minorHAnsi" w:hAnsiTheme="minorHAnsi" w:cstheme="minorHAnsi"/>
          <w:szCs w:val="24"/>
        </w:rPr>
      </w:pPr>
    </w:p>
    <w:p w14:paraId="2AB358B1" w14:textId="5E133F71" w:rsidR="002B5703" w:rsidRPr="003C3D76" w:rsidRDefault="00023B66" w:rsidP="00A16200">
      <w:pPr>
        <w:pStyle w:val="PargrafodaLista"/>
        <w:numPr>
          <w:ilvl w:val="3"/>
          <w:numId w:val="10"/>
        </w:numPr>
        <w:rPr>
          <w:rFonts w:asciiTheme="minorHAnsi" w:hAnsiTheme="minorHAnsi" w:cstheme="minorHAnsi"/>
          <w:b/>
          <w:szCs w:val="24"/>
        </w:rPr>
      </w:pPr>
      <w:r w:rsidRPr="003C3D76">
        <w:rPr>
          <w:rFonts w:asciiTheme="minorHAnsi" w:hAnsiTheme="minorHAnsi" w:cstheme="minorHAnsi"/>
          <w:szCs w:val="24"/>
        </w:rPr>
        <w:t xml:space="preserve">Para fins desta Escritura </w:t>
      </w:r>
      <w:r w:rsidR="003F5A0D" w:rsidRPr="003C3D76">
        <w:rPr>
          <w:rFonts w:asciiTheme="minorHAnsi" w:hAnsiTheme="minorHAnsi" w:cstheme="minorHAnsi"/>
          <w:szCs w:val="24"/>
        </w:rPr>
        <w:t xml:space="preserve">de Emissão </w:t>
      </w:r>
      <w:r w:rsidRPr="003C3D76">
        <w:rPr>
          <w:rFonts w:asciiTheme="minorHAnsi" w:hAnsiTheme="minorHAnsi" w:cstheme="minorHAnsi"/>
          <w:szCs w:val="24"/>
        </w:rPr>
        <w:t>consideram-se (i) “</w:t>
      </w:r>
      <w:r w:rsidRPr="003C3D76">
        <w:rPr>
          <w:rFonts w:asciiTheme="minorHAnsi" w:hAnsiTheme="minorHAnsi" w:cstheme="minorHAnsi"/>
          <w:szCs w:val="24"/>
          <w:u w:val="single"/>
        </w:rPr>
        <w:t>Investidores Qualificados</w:t>
      </w:r>
      <w:r w:rsidRPr="003C3D76">
        <w:rPr>
          <w:rFonts w:asciiTheme="minorHAnsi" w:hAnsiTheme="minorHAnsi" w:cstheme="minorHAnsi"/>
          <w:szCs w:val="24"/>
        </w:rPr>
        <w:t xml:space="preserve">” aqueles investidores referidos no artigo </w:t>
      </w:r>
      <w:r w:rsidR="00EA24B9" w:rsidRPr="003C3D76">
        <w:rPr>
          <w:rFonts w:asciiTheme="minorHAnsi" w:hAnsiTheme="minorHAnsi" w:cstheme="minorHAnsi"/>
          <w:szCs w:val="24"/>
        </w:rPr>
        <w:t>12</w:t>
      </w:r>
      <w:r w:rsidRPr="003C3D76">
        <w:rPr>
          <w:rFonts w:asciiTheme="minorHAnsi" w:hAnsiTheme="minorHAnsi" w:cstheme="minorHAnsi"/>
          <w:szCs w:val="24"/>
        </w:rPr>
        <w:t xml:space="preserve"> da </w:t>
      </w:r>
      <w:r w:rsidR="00EA24B9" w:rsidRPr="003C3D76">
        <w:rPr>
          <w:rFonts w:asciiTheme="minorHAnsi" w:hAnsiTheme="minorHAnsi" w:cstheme="minorHAnsi"/>
          <w:szCs w:val="24"/>
        </w:rPr>
        <w:t>Resol</w:t>
      </w:r>
      <w:r w:rsidR="006B6FD6" w:rsidRPr="003C3D76">
        <w:rPr>
          <w:rFonts w:asciiTheme="minorHAnsi" w:hAnsiTheme="minorHAnsi" w:cstheme="minorHAnsi"/>
          <w:szCs w:val="24"/>
        </w:rPr>
        <w:t xml:space="preserve">ução CVM </w:t>
      </w:r>
      <w:r w:rsidR="00D54E85">
        <w:rPr>
          <w:rFonts w:asciiTheme="minorHAnsi" w:hAnsiTheme="minorHAnsi" w:cstheme="minorHAnsi"/>
          <w:w w:val="0"/>
          <w:szCs w:val="24"/>
        </w:rPr>
        <w:t>n</w:t>
      </w:r>
      <w:r w:rsidR="00EA24B9" w:rsidRPr="003C3D76">
        <w:rPr>
          <w:rFonts w:asciiTheme="minorHAnsi" w:hAnsiTheme="minorHAnsi" w:cstheme="minorHAnsi"/>
          <w:w w:val="0"/>
          <w:szCs w:val="24"/>
        </w:rPr>
        <w:t xml:space="preserve">º </w:t>
      </w:r>
      <w:r w:rsidR="00ED1141" w:rsidRPr="003C3D76">
        <w:rPr>
          <w:rFonts w:asciiTheme="minorHAnsi" w:hAnsiTheme="minorHAnsi" w:cstheme="minorHAnsi"/>
          <w:w w:val="0"/>
          <w:szCs w:val="24"/>
        </w:rPr>
        <w:t>30</w:t>
      </w:r>
      <w:r w:rsidRPr="003C3D76">
        <w:rPr>
          <w:rFonts w:asciiTheme="minorHAnsi" w:hAnsiTheme="minorHAnsi" w:cstheme="minorHAnsi"/>
          <w:szCs w:val="24"/>
        </w:rPr>
        <w:t>; e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w:t>
      </w:r>
      <w:r w:rsidRPr="003C3D76">
        <w:rPr>
          <w:rFonts w:asciiTheme="minorHAnsi" w:hAnsiTheme="minorHAnsi" w:cstheme="minorHAnsi"/>
          <w:szCs w:val="24"/>
          <w:u w:val="single"/>
        </w:rPr>
        <w:t>Investidores Profissionais</w:t>
      </w:r>
      <w:r w:rsidRPr="003C3D76">
        <w:rPr>
          <w:rFonts w:asciiTheme="minorHAnsi" w:hAnsiTheme="minorHAnsi" w:cstheme="minorHAnsi"/>
          <w:szCs w:val="24"/>
        </w:rPr>
        <w:t xml:space="preserve">” aqueles investidores referidos no artigo </w:t>
      </w:r>
      <w:r w:rsidR="00ED1141" w:rsidRPr="003C3D76">
        <w:rPr>
          <w:rFonts w:asciiTheme="minorHAnsi" w:hAnsiTheme="minorHAnsi" w:cstheme="minorHAnsi"/>
          <w:szCs w:val="24"/>
        </w:rPr>
        <w:t>11</w:t>
      </w:r>
      <w:r w:rsidRPr="003C3D76">
        <w:rPr>
          <w:rFonts w:asciiTheme="minorHAnsi" w:hAnsiTheme="minorHAnsi" w:cstheme="minorHAnsi"/>
          <w:szCs w:val="24"/>
        </w:rPr>
        <w:t xml:space="preserve"> da </w:t>
      </w:r>
      <w:r w:rsidR="001C4AAA" w:rsidRPr="003C3D76">
        <w:rPr>
          <w:rFonts w:asciiTheme="minorHAnsi" w:hAnsiTheme="minorHAnsi" w:cstheme="minorHAnsi"/>
          <w:szCs w:val="24"/>
        </w:rPr>
        <w:t>Resol</w:t>
      </w:r>
      <w:r w:rsidRPr="003C3D76">
        <w:rPr>
          <w:rFonts w:asciiTheme="minorHAnsi" w:hAnsiTheme="minorHAnsi" w:cstheme="minorHAnsi"/>
          <w:szCs w:val="24"/>
        </w:rPr>
        <w:t xml:space="preserve">ução CVM </w:t>
      </w:r>
      <w:r w:rsidR="00D54E85">
        <w:rPr>
          <w:rFonts w:asciiTheme="minorHAnsi" w:hAnsiTheme="minorHAnsi" w:cstheme="minorHAnsi"/>
          <w:w w:val="0"/>
          <w:szCs w:val="24"/>
        </w:rPr>
        <w:lastRenderedPageBreak/>
        <w:t>n</w:t>
      </w:r>
      <w:r w:rsidR="00ED1141" w:rsidRPr="003C3D76">
        <w:rPr>
          <w:rFonts w:asciiTheme="minorHAnsi" w:hAnsiTheme="minorHAnsi" w:cstheme="minorHAnsi"/>
          <w:w w:val="0"/>
          <w:szCs w:val="24"/>
        </w:rPr>
        <w:t>º 30</w:t>
      </w:r>
      <w:r w:rsidRPr="003C3D76">
        <w:rPr>
          <w:rFonts w:asciiTheme="minorHAnsi" w:hAnsiTheme="minorHAnsi" w:cstheme="minorHAnsi"/>
          <w:szCs w:val="24"/>
        </w:rPr>
        <w:t>, sendo certo que</w:t>
      </w:r>
      <w:r w:rsidR="003B2F84" w:rsidRPr="003C3D76">
        <w:rPr>
          <w:rFonts w:asciiTheme="minorHAnsi" w:hAnsiTheme="minorHAnsi" w:cstheme="minorHAnsi"/>
          <w:szCs w:val="24"/>
        </w:rPr>
        <w:t>,</w:t>
      </w:r>
      <w:r w:rsidRPr="003C3D76">
        <w:rPr>
          <w:rFonts w:asciiTheme="minorHAnsi" w:hAnsiTheme="minorHAnsi" w:cstheme="minorHAnsi"/>
          <w:szCs w:val="24"/>
        </w:rPr>
        <w:t xml:space="preserve"> nos termos do artigo </w:t>
      </w:r>
      <w:r w:rsidR="001C4AAA" w:rsidRPr="003C3D76">
        <w:rPr>
          <w:rFonts w:asciiTheme="minorHAnsi" w:hAnsiTheme="minorHAnsi" w:cstheme="minorHAnsi"/>
          <w:szCs w:val="24"/>
        </w:rPr>
        <w:t>12</w:t>
      </w:r>
      <w:r w:rsidRPr="003C3D76">
        <w:rPr>
          <w:rFonts w:asciiTheme="minorHAnsi" w:hAnsiTheme="minorHAnsi" w:cstheme="minorHAnsi"/>
          <w:szCs w:val="24"/>
        </w:rPr>
        <w:t xml:space="preserve"> da </w:t>
      </w:r>
      <w:r w:rsidR="001C4AAA" w:rsidRPr="003C3D76">
        <w:rPr>
          <w:rFonts w:asciiTheme="minorHAnsi" w:hAnsiTheme="minorHAnsi" w:cstheme="minorHAnsi"/>
          <w:szCs w:val="24"/>
        </w:rPr>
        <w:t>Resol</w:t>
      </w:r>
      <w:r w:rsidRPr="003C3D76">
        <w:rPr>
          <w:rFonts w:asciiTheme="minorHAnsi" w:hAnsiTheme="minorHAnsi" w:cstheme="minorHAnsi"/>
          <w:szCs w:val="24"/>
        </w:rPr>
        <w:t xml:space="preserve">ução CVM </w:t>
      </w:r>
      <w:r w:rsidR="00D54E85">
        <w:rPr>
          <w:rFonts w:asciiTheme="minorHAnsi" w:hAnsiTheme="minorHAnsi" w:cstheme="minorHAnsi"/>
          <w:w w:val="0"/>
          <w:szCs w:val="24"/>
        </w:rPr>
        <w:t>n</w:t>
      </w:r>
      <w:r w:rsidR="001C4AAA" w:rsidRPr="003C3D76">
        <w:rPr>
          <w:rFonts w:asciiTheme="minorHAnsi" w:hAnsiTheme="minorHAnsi" w:cstheme="minorHAnsi"/>
          <w:w w:val="0"/>
          <w:szCs w:val="24"/>
        </w:rPr>
        <w:t>º 30</w:t>
      </w:r>
      <w:r w:rsidRPr="003C3D76">
        <w:rPr>
          <w:rFonts w:asciiTheme="minorHAnsi" w:hAnsiTheme="minorHAnsi" w:cstheme="minorHAnsi"/>
          <w:szCs w:val="24"/>
        </w:rPr>
        <w:t>,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r w:rsidR="00E533BF" w:rsidRPr="003C3D76">
        <w:rPr>
          <w:rFonts w:asciiTheme="minorHAnsi" w:hAnsiTheme="minorHAnsi" w:cstheme="minorHAnsi"/>
          <w:szCs w:val="24"/>
        </w:rPr>
        <w:t xml:space="preserve"> </w:t>
      </w:r>
    </w:p>
    <w:p w14:paraId="3D5E3500" w14:textId="77777777" w:rsidR="006722D3" w:rsidRPr="003C3D76" w:rsidRDefault="006722D3" w:rsidP="001E31C0">
      <w:pPr>
        <w:widowControl w:val="0"/>
        <w:spacing w:line="320" w:lineRule="exact"/>
        <w:jc w:val="both"/>
        <w:rPr>
          <w:rFonts w:asciiTheme="minorHAnsi" w:hAnsiTheme="minorHAnsi" w:cstheme="minorHAnsi"/>
          <w:b/>
        </w:rPr>
      </w:pPr>
    </w:p>
    <w:p w14:paraId="62240B67" w14:textId="4E6B0637" w:rsidR="006722D3" w:rsidRPr="003C3D76" w:rsidRDefault="00023B66" w:rsidP="001E31C0">
      <w:pPr>
        <w:pStyle w:val="Ttulo2"/>
        <w:rPr>
          <w:rFonts w:asciiTheme="minorHAnsi" w:hAnsiTheme="minorHAnsi" w:cstheme="minorHAnsi"/>
        </w:rPr>
      </w:pPr>
      <w:r w:rsidRPr="003C3D76">
        <w:rPr>
          <w:rFonts w:asciiTheme="minorHAnsi" w:hAnsiTheme="minorHAnsi" w:cstheme="minorHAnsi"/>
        </w:rPr>
        <w:t>CARACTERÍSTICAS DA EMISSÃO</w:t>
      </w:r>
      <w:r w:rsidR="008839F8" w:rsidRPr="003C3D76">
        <w:rPr>
          <w:rFonts w:asciiTheme="minorHAnsi" w:hAnsiTheme="minorHAnsi" w:cstheme="minorHAnsi"/>
        </w:rPr>
        <w:t xml:space="preserve"> </w:t>
      </w:r>
    </w:p>
    <w:p w14:paraId="1BD6566C" w14:textId="77777777" w:rsidR="006722D3" w:rsidRPr="003C3D76" w:rsidRDefault="006722D3" w:rsidP="001E31C0">
      <w:pPr>
        <w:suppressAutoHyphens/>
        <w:spacing w:line="320" w:lineRule="exact"/>
        <w:jc w:val="both"/>
        <w:rPr>
          <w:rFonts w:asciiTheme="minorHAnsi" w:hAnsiTheme="minorHAnsi" w:cstheme="minorHAnsi"/>
          <w:b/>
        </w:rPr>
      </w:pPr>
    </w:p>
    <w:p w14:paraId="08BE2536" w14:textId="77777777" w:rsidR="006722D3" w:rsidRPr="003C3D76" w:rsidRDefault="00023B66" w:rsidP="001E31C0">
      <w:pPr>
        <w:pStyle w:val="PargrafodaLista"/>
        <w:rPr>
          <w:rFonts w:asciiTheme="minorHAnsi" w:hAnsiTheme="minorHAnsi" w:cstheme="minorHAnsi"/>
          <w:b/>
          <w:szCs w:val="24"/>
        </w:rPr>
      </w:pPr>
      <w:r w:rsidRPr="003C3D76">
        <w:rPr>
          <w:rFonts w:asciiTheme="minorHAnsi" w:hAnsiTheme="minorHAnsi" w:cstheme="minorHAnsi"/>
          <w:b/>
          <w:szCs w:val="24"/>
        </w:rPr>
        <w:t>Objeto Social da Emissora</w:t>
      </w:r>
    </w:p>
    <w:p w14:paraId="01A63009" w14:textId="77777777" w:rsidR="006722D3" w:rsidRPr="003C3D76" w:rsidRDefault="006722D3" w:rsidP="001E31C0">
      <w:pPr>
        <w:suppressAutoHyphens/>
        <w:spacing w:line="320" w:lineRule="exact"/>
        <w:jc w:val="both"/>
        <w:rPr>
          <w:rFonts w:asciiTheme="minorHAnsi" w:hAnsiTheme="minorHAnsi" w:cstheme="minorHAnsi"/>
          <w:b/>
        </w:rPr>
      </w:pPr>
    </w:p>
    <w:p w14:paraId="5F8D6B36" w14:textId="177736E1" w:rsidR="006722D3" w:rsidRPr="003C3D76" w:rsidRDefault="00E25815" w:rsidP="00A16200">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De acordo com o Estatuto Social da</w:t>
      </w:r>
      <w:r w:rsidR="00023B66" w:rsidRPr="003C3D76">
        <w:rPr>
          <w:rFonts w:asciiTheme="minorHAnsi" w:hAnsiTheme="minorHAnsi" w:cstheme="minorHAnsi"/>
          <w:szCs w:val="24"/>
        </w:rPr>
        <w:t xml:space="preserve"> Emissora</w:t>
      </w:r>
      <w:r w:rsidRPr="003C3D76">
        <w:rPr>
          <w:rFonts w:asciiTheme="minorHAnsi" w:hAnsiTheme="minorHAnsi" w:cstheme="minorHAnsi"/>
          <w:szCs w:val="24"/>
        </w:rPr>
        <w:t xml:space="preserve">, seu </w:t>
      </w:r>
      <w:r w:rsidR="00023B66" w:rsidRPr="003C3D76">
        <w:rPr>
          <w:rFonts w:asciiTheme="minorHAnsi" w:hAnsiTheme="minorHAnsi" w:cstheme="minorHAnsi"/>
          <w:szCs w:val="24"/>
        </w:rPr>
        <w:t>objeto social</w:t>
      </w:r>
      <w:r w:rsidRPr="003C3D76">
        <w:rPr>
          <w:rFonts w:asciiTheme="minorHAnsi" w:hAnsiTheme="minorHAnsi" w:cstheme="minorHAnsi"/>
          <w:szCs w:val="24"/>
        </w:rPr>
        <w:t xml:space="preserve"> consiste em</w:t>
      </w:r>
      <w:r w:rsidR="00023B66" w:rsidRPr="003C3D76">
        <w:rPr>
          <w:rFonts w:asciiTheme="minorHAnsi" w:hAnsiTheme="minorHAnsi" w:cstheme="minorHAnsi"/>
          <w:szCs w:val="24"/>
        </w:rPr>
        <w:t xml:space="preserve">: </w:t>
      </w:r>
      <w:r w:rsidR="008261E8" w:rsidRPr="003C3D76">
        <w:rPr>
          <w:rFonts w:asciiTheme="minorHAnsi" w:hAnsiTheme="minorHAnsi" w:cstheme="minorHAnsi"/>
          <w:szCs w:val="24"/>
        </w:rPr>
        <w:t>(i) a participação societária, como quotista ou acionista, em instituições financeiras e demais instituições autorizadas a funcionar pelo Banco Central do Brasil; (</w:t>
      </w:r>
      <w:proofErr w:type="spellStart"/>
      <w:r w:rsidR="008261E8" w:rsidRPr="003C3D76">
        <w:rPr>
          <w:rFonts w:asciiTheme="minorHAnsi" w:hAnsiTheme="minorHAnsi" w:cstheme="minorHAnsi"/>
          <w:szCs w:val="24"/>
        </w:rPr>
        <w:t>ii</w:t>
      </w:r>
      <w:proofErr w:type="spellEnd"/>
      <w:r w:rsidR="008261E8" w:rsidRPr="003C3D76">
        <w:rPr>
          <w:rFonts w:asciiTheme="minorHAnsi" w:hAnsiTheme="minorHAnsi" w:cstheme="minorHAnsi"/>
          <w:szCs w:val="24"/>
        </w:rPr>
        <w:t>) a participação em empreendimentos comerciais; (</w:t>
      </w:r>
      <w:proofErr w:type="spellStart"/>
      <w:r w:rsidR="008261E8" w:rsidRPr="003C3D76">
        <w:rPr>
          <w:rFonts w:asciiTheme="minorHAnsi" w:hAnsiTheme="minorHAnsi" w:cstheme="minorHAnsi"/>
          <w:szCs w:val="24"/>
        </w:rPr>
        <w:t>iii</w:t>
      </w:r>
      <w:proofErr w:type="spellEnd"/>
      <w:r w:rsidR="008261E8" w:rsidRPr="003C3D76">
        <w:rPr>
          <w:rFonts w:asciiTheme="minorHAnsi" w:hAnsiTheme="minorHAnsi" w:cstheme="minorHAnsi"/>
          <w:szCs w:val="24"/>
        </w:rPr>
        <w:t>) a intermediação e realização de negócios comerciais, tais como compra e venda de ações ou quotas; e (</w:t>
      </w:r>
      <w:proofErr w:type="spellStart"/>
      <w:r w:rsidR="008261E8" w:rsidRPr="003C3D76">
        <w:rPr>
          <w:rFonts w:asciiTheme="minorHAnsi" w:hAnsiTheme="minorHAnsi" w:cstheme="minorHAnsi"/>
          <w:szCs w:val="24"/>
        </w:rPr>
        <w:t>iv</w:t>
      </w:r>
      <w:proofErr w:type="spellEnd"/>
      <w:r w:rsidR="008261E8" w:rsidRPr="003C3D76">
        <w:rPr>
          <w:rFonts w:asciiTheme="minorHAnsi" w:hAnsiTheme="minorHAnsi" w:cstheme="minorHAnsi"/>
          <w:szCs w:val="24"/>
        </w:rPr>
        <w:t>) a participação em outras sociedades em geral como quotista ou acionista, bem como em prestadoras de serviços de correspondente bancário, no sentido de prospectar e encaminhar financiamentos.</w:t>
      </w:r>
    </w:p>
    <w:p w14:paraId="4F56DB52" w14:textId="77777777" w:rsidR="00DC05B0" w:rsidRPr="003C3D76" w:rsidRDefault="00DC05B0" w:rsidP="001E31C0">
      <w:pPr>
        <w:suppressAutoHyphens/>
        <w:spacing w:line="320" w:lineRule="exact"/>
        <w:jc w:val="both"/>
        <w:rPr>
          <w:rFonts w:asciiTheme="minorHAnsi" w:hAnsiTheme="minorHAnsi" w:cstheme="minorHAnsi"/>
          <w:b/>
        </w:rPr>
      </w:pPr>
    </w:p>
    <w:p w14:paraId="5228C2E3" w14:textId="77777777" w:rsidR="006722D3" w:rsidRPr="003C3D76" w:rsidRDefault="00023B66" w:rsidP="001E31C0">
      <w:pPr>
        <w:pStyle w:val="PargrafodaLista"/>
        <w:rPr>
          <w:rFonts w:asciiTheme="minorHAnsi" w:hAnsiTheme="minorHAnsi" w:cstheme="minorHAnsi"/>
          <w:b/>
          <w:szCs w:val="24"/>
        </w:rPr>
      </w:pPr>
      <w:r w:rsidRPr="003C3D76">
        <w:rPr>
          <w:rFonts w:asciiTheme="minorHAnsi" w:hAnsiTheme="minorHAnsi" w:cstheme="minorHAnsi"/>
          <w:b/>
          <w:szCs w:val="24"/>
        </w:rPr>
        <w:t>Número da Emissão</w:t>
      </w:r>
    </w:p>
    <w:p w14:paraId="00C9601A" w14:textId="77777777" w:rsidR="006722D3" w:rsidRPr="003C3D76" w:rsidRDefault="006722D3" w:rsidP="001E31C0">
      <w:pPr>
        <w:suppressAutoHyphens/>
        <w:spacing w:line="320" w:lineRule="exact"/>
        <w:jc w:val="both"/>
        <w:rPr>
          <w:rFonts w:asciiTheme="minorHAnsi" w:hAnsiTheme="minorHAnsi" w:cstheme="minorHAnsi"/>
          <w:b/>
        </w:rPr>
      </w:pPr>
    </w:p>
    <w:p w14:paraId="48786C8F" w14:textId="548C6DF5" w:rsidR="006722D3" w:rsidRPr="003C3D76" w:rsidRDefault="00023B66" w:rsidP="00A16200">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 xml:space="preserve">Esta é a </w:t>
      </w:r>
      <w:r w:rsidR="008261E8" w:rsidRPr="003C3D76">
        <w:rPr>
          <w:rFonts w:asciiTheme="minorHAnsi" w:hAnsiTheme="minorHAnsi" w:cstheme="minorHAnsi"/>
          <w:szCs w:val="24"/>
        </w:rPr>
        <w:t>primeira</w:t>
      </w:r>
      <w:r w:rsidR="0055564D" w:rsidRPr="003C3D76">
        <w:rPr>
          <w:rFonts w:asciiTheme="minorHAnsi" w:hAnsiTheme="minorHAnsi" w:cstheme="minorHAnsi"/>
          <w:szCs w:val="24"/>
        </w:rPr>
        <w:t xml:space="preserve"> </w:t>
      </w:r>
      <w:r w:rsidRPr="003C3D76">
        <w:rPr>
          <w:rFonts w:asciiTheme="minorHAnsi" w:hAnsiTheme="minorHAnsi" w:cstheme="minorHAnsi"/>
          <w:szCs w:val="24"/>
        </w:rPr>
        <w:t xml:space="preserve">emissão de </w:t>
      </w:r>
      <w:r w:rsidR="00F90409">
        <w:rPr>
          <w:rFonts w:asciiTheme="minorHAnsi" w:hAnsiTheme="minorHAnsi" w:cstheme="minorHAnsi"/>
          <w:szCs w:val="24"/>
        </w:rPr>
        <w:t>D</w:t>
      </w:r>
      <w:r w:rsidRPr="003C3D76">
        <w:rPr>
          <w:rFonts w:asciiTheme="minorHAnsi" w:hAnsiTheme="minorHAnsi" w:cstheme="minorHAnsi"/>
          <w:szCs w:val="24"/>
        </w:rPr>
        <w:t>ebêntures da Emissora.</w:t>
      </w:r>
      <w:r w:rsidR="00183A6A" w:rsidRPr="003C3D76">
        <w:rPr>
          <w:rFonts w:asciiTheme="minorHAnsi" w:hAnsiTheme="minorHAnsi" w:cstheme="minorHAnsi"/>
          <w:szCs w:val="24"/>
        </w:rPr>
        <w:t xml:space="preserve"> </w:t>
      </w:r>
    </w:p>
    <w:p w14:paraId="4EE97CBF" w14:textId="33717D89" w:rsidR="006722D3" w:rsidRPr="003C3D76" w:rsidRDefault="006722D3" w:rsidP="001E31C0">
      <w:pPr>
        <w:suppressAutoHyphens/>
        <w:spacing w:line="320" w:lineRule="exact"/>
        <w:jc w:val="both"/>
        <w:rPr>
          <w:rFonts w:asciiTheme="minorHAnsi" w:hAnsiTheme="minorHAnsi" w:cstheme="minorHAnsi"/>
          <w:b/>
        </w:rPr>
      </w:pPr>
    </w:p>
    <w:p w14:paraId="6E6385AC" w14:textId="77777777" w:rsidR="006722D3" w:rsidRPr="003C3D76" w:rsidRDefault="00023B66" w:rsidP="001E31C0">
      <w:pPr>
        <w:pStyle w:val="PargrafodaLista"/>
        <w:rPr>
          <w:rFonts w:asciiTheme="minorHAnsi" w:hAnsiTheme="minorHAnsi" w:cstheme="minorHAnsi"/>
          <w:b/>
          <w:szCs w:val="24"/>
        </w:rPr>
      </w:pPr>
      <w:r w:rsidRPr="003C3D76">
        <w:rPr>
          <w:rFonts w:asciiTheme="minorHAnsi" w:hAnsiTheme="minorHAnsi" w:cstheme="minorHAnsi"/>
          <w:b/>
          <w:szCs w:val="24"/>
        </w:rPr>
        <w:t>Valor Total da Emissão</w:t>
      </w:r>
    </w:p>
    <w:p w14:paraId="7B0C12F7" w14:textId="77777777" w:rsidR="006722D3" w:rsidRPr="003C3D76" w:rsidRDefault="006722D3" w:rsidP="001E31C0">
      <w:pPr>
        <w:suppressAutoHyphens/>
        <w:spacing w:line="320" w:lineRule="exact"/>
        <w:jc w:val="both"/>
        <w:rPr>
          <w:rFonts w:asciiTheme="minorHAnsi" w:hAnsiTheme="minorHAnsi" w:cstheme="minorHAnsi"/>
          <w:b/>
        </w:rPr>
      </w:pPr>
    </w:p>
    <w:p w14:paraId="194074C2" w14:textId="7CBEB4B2" w:rsidR="00942257" w:rsidRPr="004362E9" w:rsidRDefault="00023B66" w:rsidP="00C51CAF">
      <w:pPr>
        <w:pStyle w:val="PargrafodaLista"/>
        <w:numPr>
          <w:ilvl w:val="2"/>
          <w:numId w:val="10"/>
        </w:numPr>
        <w:rPr>
          <w:rFonts w:asciiTheme="minorHAnsi" w:hAnsiTheme="minorHAnsi" w:cstheme="minorHAnsi"/>
          <w:b/>
          <w:szCs w:val="24"/>
        </w:rPr>
      </w:pPr>
      <w:bookmarkStart w:id="10" w:name="_Ref265608573"/>
      <w:r w:rsidRPr="003C3D76">
        <w:rPr>
          <w:rFonts w:asciiTheme="minorHAnsi" w:hAnsiTheme="minorHAnsi" w:cstheme="minorHAnsi"/>
          <w:szCs w:val="24"/>
        </w:rPr>
        <w:t xml:space="preserve">O </w:t>
      </w:r>
      <w:r w:rsidR="005746CC" w:rsidRPr="003C3D76">
        <w:rPr>
          <w:rFonts w:asciiTheme="minorHAnsi" w:hAnsiTheme="minorHAnsi" w:cstheme="minorHAnsi"/>
          <w:szCs w:val="24"/>
        </w:rPr>
        <w:t xml:space="preserve">valor </w:t>
      </w:r>
      <w:r w:rsidRPr="003C3D76">
        <w:rPr>
          <w:rFonts w:asciiTheme="minorHAnsi" w:hAnsiTheme="minorHAnsi" w:cstheme="minorHAnsi"/>
          <w:szCs w:val="24"/>
        </w:rPr>
        <w:t>total da e</w:t>
      </w:r>
      <w:r w:rsidRPr="004362E9">
        <w:rPr>
          <w:rFonts w:asciiTheme="minorHAnsi" w:hAnsiTheme="minorHAnsi" w:cstheme="minorHAnsi"/>
          <w:szCs w:val="24"/>
        </w:rPr>
        <w:t>missão será de</w:t>
      </w:r>
      <w:r w:rsidR="005B5BF4" w:rsidRPr="004362E9">
        <w:rPr>
          <w:rFonts w:asciiTheme="minorHAnsi" w:hAnsiTheme="minorHAnsi" w:cstheme="minorHAnsi"/>
          <w:szCs w:val="24"/>
        </w:rPr>
        <w:t xml:space="preserve"> </w:t>
      </w:r>
      <w:r w:rsidR="0021677A" w:rsidRPr="004362E9">
        <w:rPr>
          <w:rFonts w:asciiTheme="minorHAnsi" w:hAnsiTheme="minorHAnsi" w:cstheme="minorHAnsi"/>
          <w:szCs w:val="24"/>
        </w:rPr>
        <w:t xml:space="preserve">até </w:t>
      </w:r>
      <w:r w:rsidRPr="004362E9">
        <w:rPr>
          <w:rFonts w:asciiTheme="minorHAnsi" w:hAnsiTheme="minorHAnsi" w:cstheme="minorHAnsi"/>
          <w:szCs w:val="24"/>
        </w:rPr>
        <w:t>R</w:t>
      </w:r>
      <w:r w:rsidR="00CC2887" w:rsidRPr="004362E9">
        <w:rPr>
          <w:rFonts w:asciiTheme="minorHAnsi" w:hAnsiTheme="minorHAnsi" w:cstheme="minorHAnsi"/>
          <w:szCs w:val="24"/>
        </w:rPr>
        <w:t>$</w:t>
      </w:r>
      <w:r w:rsidR="0021677A" w:rsidRPr="004362E9">
        <w:rPr>
          <w:rFonts w:asciiTheme="minorHAnsi" w:hAnsiTheme="minorHAnsi" w:cstheme="minorHAnsi"/>
          <w:szCs w:val="24"/>
        </w:rPr>
        <w:t>3</w:t>
      </w:r>
      <w:r w:rsidR="008261E8" w:rsidRPr="004362E9">
        <w:rPr>
          <w:rFonts w:asciiTheme="minorHAnsi" w:hAnsiTheme="minorHAnsi" w:cstheme="minorHAnsi"/>
          <w:szCs w:val="24"/>
        </w:rPr>
        <w:t>00</w:t>
      </w:r>
      <w:r w:rsidR="00CC2887" w:rsidRPr="004362E9">
        <w:rPr>
          <w:rFonts w:asciiTheme="minorHAnsi" w:hAnsiTheme="minorHAnsi" w:cstheme="minorHAnsi"/>
          <w:szCs w:val="24"/>
        </w:rPr>
        <w:t>.000.000,00 (</w:t>
      </w:r>
      <w:r w:rsidR="0021677A" w:rsidRPr="004362E9">
        <w:rPr>
          <w:rFonts w:asciiTheme="minorHAnsi" w:hAnsiTheme="minorHAnsi" w:cstheme="minorHAnsi"/>
          <w:szCs w:val="24"/>
        </w:rPr>
        <w:t>trezentos</w:t>
      </w:r>
      <w:r w:rsidR="00DC0B9C" w:rsidRPr="004362E9">
        <w:rPr>
          <w:rFonts w:asciiTheme="minorHAnsi" w:hAnsiTheme="minorHAnsi" w:cstheme="minorHAnsi"/>
          <w:szCs w:val="24"/>
        </w:rPr>
        <w:t xml:space="preserve"> </w:t>
      </w:r>
      <w:r w:rsidR="00CC2887" w:rsidRPr="004362E9">
        <w:rPr>
          <w:rFonts w:asciiTheme="minorHAnsi" w:hAnsiTheme="minorHAnsi" w:cstheme="minorHAnsi"/>
          <w:szCs w:val="24"/>
        </w:rPr>
        <w:t xml:space="preserve">milhões de reais), </w:t>
      </w:r>
      <w:r w:rsidRPr="004362E9">
        <w:rPr>
          <w:rFonts w:asciiTheme="minorHAnsi" w:hAnsiTheme="minorHAnsi" w:cstheme="minorHAnsi"/>
          <w:szCs w:val="24"/>
        </w:rPr>
        <w:t>na Data de Emissão (conforme abaixo definida)</w:t>
      </w:r>
      <w:bookmarkEnd w:id="10"/>
      <w:r w:rsidR="00DD74C6" w:rsidRPr="004362E9">
        <w:rPr>
          <w:rFonts w:asciiTheme="minorHAnsi" w:hAnsiTheme="minorHAnsi" w:cstheme="minorHAnsi"/>
          <w:szCs w:val="24"/>
        </w:rPr>
        <w:t>.</w:t>
      </w:r>
      <w:r w:rsidR="005307AD" w:rsidRPr="004362E9">
        <w:rPr>
          <w:rFonts w:asciiTheme="minorHAnsi" w:hAnsiTheme="minorHAnsi" w:cstheme="minorHAnsi"/>
          <w:szCs w:val="24"/>
        </w:rPr>
        <w:t xml:space="preserve"> </w:t>
      </w:r>
    </w:p>
    <w:p w14:paraId="0D6CDF08" w14:textId="1F729B79" w:rsidR="00375FDD" w:rsidRPr="003C3D76" w:rsidRDefault="00375FDD" w:rsidP="006140B7">
      <w:pPr>
        <w:suppressAutoHyphens/>
        <w:spacing w:line="320" w:lineRule="exact"/>
        <w:jc w:val="both"/>
        <w:rPr>
          <w:rFonts w:asciiTheme="minorHAnsi" w:hAnsiTheme="minorHAnsi" w:cstheme="minorHAnsi"/>
          <w:b/>
        </w:rPr>
      </w:pPr>
    </w:p>
    <w:p w14:paraId="7F55FA15" w14:textId="77777777" w:rsidR="00A1799A" w:rsidRPr="003C3D76" w:rsidRDefault="00A1799A" w:rsidP="00A1799A">
      <w:pPr>
        <w:pStyle w:val="PargrafodaLista"/>
        <w:rPr>
          <w:rFonts w:asciiTheme="minorHAnsi" w:hAnsiTheme="minorHAnsi" w:cstheme="minorHAnsi"/>
          <w:b/>
          <w:bCs/>
          <w:szCs w:val="24"/>
        </w:rPr>
      </w:pPr>
      <w:r w:rsidRPr="003C3D76">
        <w:rPr>
          <w:rFonts w:asciiTheme="minorHAnsi" w:hAnsiTheme="minorHAnsi" w:cstheme="minorHAnsi"/>
          <w:b/>
          <w:bCs/>
          <w:szCs w:val="24"/>
        </w:rPr>
        <w:t>Número de Séries</w:t>
      </w:r>
    </w:p>
    <w:p w14:paraId="2067F237" w14:textId="77777777" w:rsidR="00A1799A" w:rsidRPr="003C3D76" w:rsidRDefault="00A1799A" w:rsidP="00A1799A">
      <w:pPr>
        <w:suppressAutoHyphens/>
        <w:spacing w:line="320" w:lineRule="exact"/>
        <w:jc w:val="both"/>
        <w:rPr>
          <w:rFonts w:asciiTheme="minorHAnsi" w:hAnsiTheme="minorHAnsi" w:cstheme="minorHAnsi"/>
          <w:b/>
        </w:rPr>
      </w:pPr>
    </w:p>
    <w:p w14:paraId="2E08E187" w14:textId="77777777" w:rsidR="00E95957" w:rsidRDefault="00A1799A" w:rsidP="00C960CD">
      <w:pPr>
        <w:pStyle w:val="PargrafodaLista"/>
        <w:numPr>
          <w:ilvl w:val="2"/>
          <w:numId w:val="10"/>
        </w:numPr>
        <w:rPr>
          <w:rFonts w:asciiTheme="minorHAnsi" w:hAnsiTheme="minorHAnsi" w:cstheme="minorHAnsi"/>
          <w:bCs/>
          <w:szCs w:val="24"/>
        </w:rPr>
      </w:pPr>
      <w:r w:rsidRPr="003C3D76">
        <w:rPr>
          <w:rFonts w:asciiTheme="minorHAnsi" w:hAnsiTheme="minorHAnsi" w:cstheme="minorHAnsi"/>
          <w:bCs/>
          <w:szCs w:val="24"/>
        </w:rPr>
        <w:t xml:space="preserve">A Emissão será realizada em até </w:t>
      </w:r>
      <w:r w:rsidR="000D315C">
        <w:rPr>
          <w:rFonts w:asciiTheme="minorHAnsi" w:hAnsiTheme="minorHAnsi" w:cstheme="minorHAnsi"/>
          <w:bCs/>
          <w:szCs w:val="24"/>
        </w:rPr>
        <w:t>02 (</w:t>
      </w:r>
      <w:r w:rsidRPr="003C3D76">
        <w:rPr>
          <w:rFonts w:asciiTheme="minorHAnsi" w:hAnsiTheme="minorHAnsi" w:cstheme="minorHAnsi"/>
          <w:bCs/>
          <w:szCs w:val="24"/>
        </w:rPr>
        <w:t>duas</w:t>
      </w:r>
      <w:r w:rsidR="000D315C">
        <w:rPr>
          <w:rFonts w:asciiTheme="minorHAnsi" w:hAnsiTheme="minorHAnsi" w:cstheme="minorHAnsi"/>
          <w:bCs/>
          <w:szCs w:val="24"/>
        </w:rPr>
        <w:t>)</w:t>
      </w:r>
      <w:r w:rsidRPr="003C3D76">
        <w:rPr>
          <w:rFonts w:asciiTheme="minorHAnsi" w:hAnsiTheme="minorHAnsi" w:cstheme="minorHAnsi"/>
          <w:bCs/>
          <w:szCs w:val="24"/>
        </w:rPr>
        <w:t xml:space="preserve"> séries (sendo as </w:t>
      </w:r>
      <w:r w:rsidR="00E95957">
        <w:rPr>
          <w:rFonts w:asciiTheme="minorHAnsi" w:hAnsiTheme="minorHAnsi" w:cstheme="minorHAnsi"/>
          <w:bCs/>
          <w:szCs w:val="24"/>
        </w:rPr>
        <w:t>d</w:t>
      </w:r>
      <w:r w:rsidRPr="003C3D76">
        <w:rPr>
          <w:rFonts w:asciiTheme="minorHAnsi" w:hAnsiTheme="minorHAnsi" w:cstheme="minorHAnsi"/>
          <w:bCs/>
          <w:szCs w:val="24"/>
        </w:rPr>
        <w:t>ebêntures objeto da Oferta distribuídas no âmbito da primeira série doravante denominadas “</w:t>
      </w:r>
      <w:r w:rsidRPr="003C3D76">
        <w:rPr>
          <w:rFonts w:asciiTheme="minorHAnsi" w:hAnsiTheme="minorHAnsi" w:cstheme="minorHAnsi"/>
          <w:bCs/>
          <w:szCs w:val="24"/>
          <w:u w:val="single"/>
        </w:rPr>
        <w:t>Debêntures da Primeira Série</w:t>
      </w:r>
      <w:r w:rsidRPr="003C3D76">
        <w:rPr>
          <w:rFonts w:asciiTheme="minorHAnsi" w:hAnsiTheme="minorHAnsi" w:cstheme="minorHAnsi"/>
          <w:bCs/>
          <w:szCs w:val="24"/>
        </w:rPr>
        <w:t>” e as debêntures objeto da Oferta distribuídas no âmbito da segunda série doravante denominadas “</w:t>
      </w:r>
      <w:r w:rsidRPr="003C3D76">
        <w:rPr>
          <w:rFonts w:asciiTheme="minorHAnsi" w:hAnsiTheme="minorHAnsi" w:cstheme="minorHAnsi"/>
          <w:bCs/>
          <w:szCs w:val="24"/>
          <w:u w:val="single"/>
        </w:rPr>
        <w:t>Debêntures da Segunda Série</w:t>
      </w:r>
      <w:r w:rsidRPr="003C3D76">
        <w:rPr>
          <w:rFonts w:asciiTheme="minorHAnsi" w:hAnsiTheme="minorHAnsi" w:cstheme="minorHAnsi"/>
          <w:bCs/>
          <w:szCs w:val="24"/>
        </w:rPr>
        <w:t>”, e em conjunto com as Debêntures da Primeira Série, “</w:t>
      </w:r>
      <w:r w:rsidRPr="003C3D76">
        <w:rPr>
          <w:rFonts w:asciiTheme="minorHAnsi" w:hAnsiTheme="minorHAnsi" w:cstheme="minorHAnsi"/>
          <w:bCs/>
          <w:szCs w:val="24"/>
          <w:u w:val="single"/>
        </w:rPr>
        <w:t>Debêntures</w:t>
      </w:r>
      <w:r w:rsidRPr="003C3D76">
        <w:rPr>
          <w:rFonts w:asciiTheme="minorHAnsi" w:hAnsiTheme="minorHAnsi" w:cstheme="minorHAnsi"/>
          <w:bCs/>
          <w:szCs w:val="24"/>
        </w:rPr>
        <w:t xml:space="preserve">”), </w:t>
      </w:r>
      <w:r w:rsidR="006E6DC8" w:rsidRPr="003C3D76">
        <w:rPr>
          <w:rFonts w:asciiTheme="minorHAnsi" w:hAnsiTheme="minorHAnsi" w:cstheme="minorHAnsi"/>
          <w:bCs/>
          <w:szCs w:val="24"/>
        </w:rPr>
        <w:t xml:space="preserve">sendo </w:t>
      </w:r>
      <w:r w:rsidR="006E6DC8" w:rsidRPr="00A061C7">
        <w:rPr>
          <w:rFonts w:asciiTheme="minorHAnsi" w:hAnsiTheme="minorHAnsi" w:cstheme="minorHAnsi"/>
          <w:bCs/>
          <w:szCs w:val="24"/>
        </w:rPr>
        <w:t xml:space="preserve">emitidas </w:t>
      </w:r>
      <w:r w:rsidR="00624BC6" w:rsidRPr="00A061C7">
        <w:rPr>
          <w:rFonts w:asciiTheme="minorHAnsi" w:hAnsiTheme="minorHAnsi" w:cstheme="minorHAnsi"/>
          <w:bCs/>
          <w:szCs w:val="24"/>
        </w:rPr>
        <w:t>150.000</w:t>
      </w:r>
      <w:r w:rsidR="006E6DC8" w:rsidRPr="00A061C7">
        <w:rPr>
          <w:rFonts w:asciiTheme="minorHAnsi" w:hAnsiTheme="minorHAnsi" w:cstheme="minorHAnsi"/>
          <w:bCs/>
          <w:szCs w:val="24"/>
        </w:rPr>
        <w:t xml:space="preserve"> (</w:t>
      </w:r>
      <w:r w:rsidR="00624BC6" w:rsidRPr="00A061C7">
        <w:rPr>
          <w:rFonts w:asciiTheme="minorHAnsi" w:hAnsiTheme="minorHAnsi" w:cstheme="minorHAnsi"/>
          <w:bCs/>
          <w:szCs w:val="24"/>
        </w:rPr>
        <w:t xml:space="preserve">cento e cinquenta </w:t>
      </w:r>
      <w:r w:rsidR="00435CA9" w:rsidRPr="00A061C7">
        <w:rPr>
          <w:rFonts w:asciiTheme="minorHAnsi" w:hAnsiTheme="minorHAnsi" w:cstheme="minorHAnsi"/>
          <w:bCs/>
          <w:szCs w:val="24"/>
        </w:rPr>
        <w:t>mil</w:t>
      </w:r>
      <w:r w:rsidR="006E6DC8" w:rsidRPr="00A061C7">
        <w:rPr>
          <w:rFonts w:asciiTheme="minorHAnsi" w:hAnsiTheme="minorHAnsi" w:cstheme="minorHAnsi"/>
          <w:bCs/>
          <w:szCs w:val="24"/>
        </w:rPr>
        <w:t>)</w:t>
      </w:r>
      <w:r w:rsidR="00624BC6" w:rsidRPr="00A061C7">
        <w:rPr>
          <w:rFonts w:asciiTheme="minorHAnsi" w:hAnsiTheme="minorHAnsi" w:cstheme="minorHAnsi"/>
          <w:bCs/>
          <w:szCs w:val="24"/>
        </w:rPr>
        <w:t xml:space="preserve"> </w:t>
      </w:r>
      <w:r w:rsidR="006E6DC8" w:rsidRPr="00A061C7">
        <w:rPr>
          <w:rFonts w:asciiTheme="minorHAnsi" w:hAnsiTheme="minorHAnsi" w:cstheme="minorHAnsi"/>
          <w:bCs/>
          <w:szCs w:val="24"/>
        </w:rPr>
        <w:t xml:space="preserve">Debentures da Primeira de Série e </w:t>
      </w:r>
      <w:r w:rsidR="00624BC6" w:rsidRPr="00A061C7">
        <w:rPr>
          <w:rFonts w:asciiTheme="minorHAnsi" w:hAnsiTheme="minorHAnsi" w:cstheme="minorHAnsi"/>
          <w:bCs/>
          <w:szCs w:val="24"/>
        </w:rPr>
        <w:t xml:space="preserve">até 150.000 (cento e cinquenta </w:t>
      </w:r>
      <w:r w:rsidR="00435CA9" w:rsidRPr="00A061C7">
        <w:rPr>
          <w:rFonts w:asciiTheme="minorHAnsi" w:hAnsiTheme="minorHAnsi" w:cstheme="minorHAnsi"/>
          <w:bCs/>
          <w:szCs w:val="24"/>
        </w:rPr>
        <w:t>mil</w:t>
      </w:r>
      <w:r w:rsidR="00624BC6" w:rsidRPr="00A061C7">
        <w:rPr>
          <w:rFonts w:asciiTheme="minorHAnsi" w:hAnsiTheme="minorHAnsi" w:cstheme="minorHAnsi"/>
          <w:bCs/>
          <w:szCs w:val="24"/>
        </w:rPr>
        <w:t xml:space="preserve">) </w:t>
      </w:r>
      <w:r w:rsidR="006E6DC8" w:rsidRPr="00A061C7">
        <w:rPr>
          <w:rFonts w:asciiTheme="minorHAnsi" w:hAnsiTheme="minorHAnsi" w:cstheme="minorHAnsi"/>
          <w:bCs/>
          <w:szCs w:val="24"/>
        </w:rPr>
        <w:t>Debentures d</w:t>
      </w:r>
      <w:r w:rsidR="00721B29" w:rsidRPr="00A061C7">
        <w:rPr>
          <w:rFonts w:asciiTheme="minorHAnsi" w:hAnsiTheme="minorHAnsi" w:cstheme="minorHAnsi"/>
          <w:bCs/>
          <w:szCs w:val="24"/>
        </w:rPr>
        <w:t>a</w:t>
      </w:r>
      <w:r w:rsidR="006E6DC8" w:rsidRPr="00A061C7">
        <w:rPr>
          <w:rFonts w:asciiTheme="minorHAnsi" w:hAnsiTheme="minorHAnsi" w:cstheme="minorHAnsi"/>
          <w:bCs/>
          <w:szCs w:val="24"/>
        </w:rPr>
        <w:t xml:space="preserve"> Segunda Série</w:t>
      </w:r>
      <w:r w:rsidR="003A1844" w:rsidRPr="00A061C7">
        <w:rPr>
          <w:rFonts w:asciiTheme="minorHAnsi" w:hAnsiTheme="minorHAnsi" w:cstheme="minorHAnsi"/>
          <w:bCs/>
          <w:szCs w:val="24"/>
        </w:rPr>
        <w:t xml:space="preserve">. </w:t>
      </w:r>
    </w:p>
    <w:p w14:paraId="0AC33F09" w14:textId="7FB4C4C8" w:rsidR="00A1799A" w:rsidRPr="003C3D76" w:rsidRDefault="00624BC6" w:rsidP="00C960CD">
      <w:pPr>
        <w:pStyle w:val="PargrafodaLista"/>
        <w:numPr>
          <w:ilvl w:val="2"/>
          <w:numId w:val="10"/>
        </w:numPr>
        <w:rPr>
          <w:rFonts w:asciiTheme="minorHAnsi" w:hAnsiTheme="minorHAnsi" w:cstheme="minorHAnsi"/>
          <w:bCs/>
          <w:szCs w:val="24"/>
        </w:rPr>
      </w:pPr>
      <w:r w:rsidRPr="00A061C7">
        <w:rPr>
          <w:rFonts w:asciiTheme="minorHAnsi" w:hAnsiTheme="minorHAnsi" w:cstheme="minorHAnsi"/>
          <w:bCs/>
          <w:szCs w:val="24"/>
        </w:rPr>
        <w:lastRenderedPageBreak/>
        <w:t>A</w:t>
      </w:r>
      <w:r w:rsidR="003A1844" w:rsidRPr="00A061C7">
        <w:rPr>
          <w:rFonts w:asciiTheme="minorHAnsi" w:hAnsiTheme="minorHAnsi" w:cstheme="minorHAnsi"/>
          <w:bCs/>
          <w:szCs w:val="24"/>
        </w:rPr>
        <w:t>s Deb</w:t>
      </w:r>
      <w:r w:rsidR="002E5F83">
        <w:rPr>
          <w:rFonts w:asciiTheme="minorHAnsi" w:hAnsiTheme="minorHAnsi" w:cstheme="minorHAnsi"/>
          <w:bCs/>
          <w:szCs w:val="24"/>
        </w:rPr>
        <w:t>ê</w:t>
      </w:r>
      <w:r w:rsidR="003A1844" w:rsidRPr="00A061C7">
        <w:rPr>
          <w:rFonts w:asciiTheme="minorHAnsi" w:hAnsiTheme="minorHAnsi" w:cstheme="minorHAnsi"/>
          <w:bCs/>
          <w:szCs w:val="24"/>
        </w:rPr>
        <w:t xml:space="preserve">ntures poderão </w:t>
      </w:r>
      <w:r w:rsidR="00CA0702" w:rsidRPr="00A061C7">
        <w:rPr>
          <w:rFonts w:asciiTheme="minorHAnsi" w:hAnsiTheme="minorHAnsi" w:cstheme="minorHAnsi"/>
          <w:bCs/>
          <w:szCs w:val="24"/>
        </w:rPr>
        <w:t>ser totalmente emitidas, parcialmente emitidas</w:t>
      </w:r>
      <w:r w:rsidR="00CA0702">
        <w:rPr>
          <w:rFonts w:asciiTheme="minorHAnsi" w:hAnsiTheme="minorHAnsi" w:cstheme="minorHAnsi"/>
          <w:bCs/>
          <w:szCs w:val="24"/>
        </w:rPr>
        <w:t xml:space="preserve"> ou </w:t>
      </w:r>
      <w:r w:rsidR="003A1844" w:rsidRPr="003C3D76">
        <w:rPr>
          <w:rFonts w:asciiTheme="minorHAnsi" w:hAnsiTheme="minorHAnsi" w:cstheme="minorHAnsi"/>
          <w:bCs/>
          <w:szCs w:val="24"/>
        </w:rPr>
        <w:t>não ser emitidas</w:t>
      </w:r>
      <w:r w:rsidR="00CA0702">
        <w:rPr>
          <w:rFonts w:asciiTheme="minorHAnsi" w:hAnsiTheme="minorHAnsi" w:cstheme="minorHAnsi"/>
          <w:bCs/>
          <w:szCs w:val="24"/>
        </w:rPr>
        <w:t xml:space="preserve">. </w:t>
      </w:r>
    </w:p>
    <w:p w14:paraId="0D0A5D02" w14:textId="77777777" w:rsidR="006722D3" w:rsidRPr="003C3D76" w:rsidRDefault="006722D3" w:rsidP="001E31C0">
      <w:pPr>
        <w:suppressAutoHyphens/>
        <w:spacing w:line="320" w:lineRule="exact"/>
        <w:jc w:val="both"/>
        <w:rPr>
          <w:rFonts w:asciiTheme="minorHAnsi" w:hAnsiTheme="minorHAnsi" w:cstheme="minorHAnsi"/>
          <w:b/>
        </w:rPr>
      </w:pPr>
    </w:p>
    <w:p w14:paraId="1A03F361" w14:textId="77777777" w:rsidR="006722D3" w:rsidRPr="003C3D76" w:rsidRDefault="00023B66" w:rsidP="001E31C0">
      <w:pPr>
        <w:pStyle w:val="PargrafodaLista"/>
        <w:rPr>
          <w:rFonts w:asciiTheme="minorHAnsi" w:hAnsiTheme="minorHAnsi" w:cstheme="minorHAnsi"/>
          <w:b/>
          <w:szCs w:val="24"/>
        </w:rPr>
      </w:pPr>
      <w:r w:rsidRPr="003C3D76">
        <w:rPr>
          <w:rFonts w:asciiTheme="minorHAnsi" w:hAnsiTheme="minorHAnsi" w:cstheme="minorHAnsi"/>
          <w:b/>
          <w:szCs w:val="24"/>
        </w:rPr>
        <w:t>Colocação, Plano de Distribuição e Público-Alvo.</w:t>
      </w:r>
    </w:p>
    <w:p w14:paraId="249C9865" w14:textId="77777777" w:rsidR="006722D3" w:rsidRPr="003C3D76" w:rsidRDefault="006722D3" w:rsidP="001E31C0">
      <w:pPr>
        <w:suppressAutoHyphens/>
        <w:spacing w:line="320" w:lineRule="exact"/>
        <w:jc w:val="both"/>
        <w:rPr>
          <w:rFonts w:asciiTheme="minorHAnsi" w:hAnsiTheme="minorHAnsi" w:cstheme="minorHAnsi"/>
          <w:b/>
        </w:rPr>
      </w:pPr>
    </w:p>
    <w:p w14:paraId="268F3176" w14:textId="7544C439" w:rsidR="006722D3" w:rsidRPr="003C3D76" w:rsidRDefault="00023B66" w:rsidP="00A16200">
      <w:pPr>
        <w:pStyle w:val="PargrafodaLista"/>
        <w:numPr>
          <w:ilvl w:val="2"/>
          <w:numId w:val="10"/>
        </w:numPr>
        <w:rPr>
          <w:rFonts w:asciiTheme="minorHAnsi" w:hAnsiTheme="minorHAnsi" w:cstheme="minorHAnsi"/>
          <w:szCs w:val="24"/>
        </w:rPr>
      </w:pPr>
      <w:bookmarkStart w:id="11" w:name="OLE_LINK5"/>
      <w:bookmarkStart w:id="12" w:name="OLE_LINK6"/>
      <w:r w:rsidRPr="003C3D76">
        <w:rPr>
          <w:rFonts w:asciiTheme="minorHAnsi" w:hAnsiTheme="minorHAnsi" w:cstheme="minorHAnsi"/>
          <w:szCs w:val="24"/>
        </w:rPr>
        <w:t xml:space="preserve">A Oferta Restrita será realizada nos termos da Instrução CVM 476, sob o regime de </w:t>
      </w:r>
      <w:r w:rsidR="00DE39C3" w:rsidRPr="003C3D76">
        <w:rPr>
          <w:rFonts w:asciiTheme="minorHAnsi" w:hAnsiTheme="minorHAnsi" w:cstheme="minorHAnsi"/>
          <w:szCs w:val="24"/>
        </w:rPr>
        <w:t>melhores esforços de colocação</w:t>
      </w:r>
      <w:r w:rsidRPr="003C3D76">
        <w:rPr>
          <w:rFonts w:asciiTheme="minorHAnsi" w:hAnsiTheme="minorHAnsi" w:cstheme="minorHAnsi"/>
          <w:szCs w:val="24"/>
        </w:rPr>
        <w:t>, com a intermediação de instituições financeiras integrantes do sistema de distribuição de valores mobiliários brasileiro (“</w:t>
      </w:r>
      <w:r w:rsidRPr="003C3D76">
        <w:rPr>
          <w:rFonts w:asciiTheme="minorHAnsi" w:hAnsiTheme="minorHAnsi" w:cstheme="minorHAnsi"/>
          <w:szCs w:val="24"/>
          <w:u w:val="single"/>
        </w:rPr>
        <w:t>Coordenadores</w:t>
      </w:r>
      <w:r w:rsidRPr="003C3D76">
        <w:rPr>
          <w:rFonts w:asciiTheme="minorHAnsi" w:hAnsiTheme="minorHAnsi" w:cstheme="minorHAnsi"/>
          <w:szCs w:val="24"/>
        </w:rPr>
        <w:t>”, sendo a instituição intermediária líder, o “</w:t>
      </w:r>
      <w:r w:rsidRPr="003C3D76">
        <w:rPr>
          <w:rFonts w:asciiTheme="minorHAnsi" w:hAnsiTheme="minorHAnsi" w:cstheme="minorHAnsi"/>
          <w:szCs w:val="24"/>
          <w:u w:val="single"/>
        </w:rPr>
        <w:t>Coordenador Líder</w:t>
      </w:r>
      <w:r w:rsidRPr="003C3D76">
        <w:rPr>
          <w:rFonts w:asciiTheme="minorHAnsi" w:hAnsiTheme="minorHAnsi" w:cstheme="minorHAnsi"/>
          <w:szCs w:val="24"/>
        </w:rPr>
        <w:t>”), nos termos do “</w:t>
      </w:r>
      <w:r w:rsidRPr="003C3D76">
        <w:rPr>
          <w:rFonts w:asciiTheme="minorHAnsi" w:hAnsiTheme="minorHAnsi" w:cstheme="minorHAnsi"/>
          <w:i/>
          <w:szCs w:val="24"/>
        </w:rPr>
        <w:t xml:space="preserve">Contrato de Coordenação, Colocação e Distribuição Pública com Esforços Restritos, </w:t>
      </w:r>
      <w:bookmarkStart w:id="13" w:name="_Hlk112699232"/>
      <w:r w:rsidRPr="003C3D76">
        <w:rPr>
          <w:rFonts w:asciiTheme="minorHAnsi" w:hAnsiTheme="minorHAnsi" w:cstheme="minorHAnsi"/>
          <w:i/>
          <w:szCs w:val="24"/>
        </w:rPr>
        <w:t xml:space="preserve">sob o Regime de </w:t>
      </w:r>
      <w:r w:rsidR="00B6020B" w:rsidRPr="003C3D76">
        <w:rPr>
          <w:rFonts w:asciiTheme="minorHAnsi" w:hAnsiTheme="minorHAnsi" w:cstheme="minorHAnsi"/>
          <w:i/>
          <w:szCs w:val="24"/>
        </w:rPr>
        <w:t>Melhores Esforços</w:t>
      </w:r>
      <w:r w:rsidR="00B6020B" w:rsidRPr="003C3D76">
        <w:rPr>
          <w:rFonts w:asciiTheme="minorHAnsi" w:hAnsiTheme="minorHAnsi" w:cstheme="minorHAnsi"/>
          <w:szCs w:val="24"/>
        </w:rPr>
        <w:t xml:space="preserve"> </w:t>
      </w:r>
      <w:r w:rsidRPr="003C3D76">
        <w:rPr>
          <w:rFonts w:asciiTheme="minorHAnsi" w:hAnsiTheme="minorHAnsi" w:cstheme="minorHAnsi"/>
          <w:i/>
          <w:szCs w:val="24"/>
        </w:rPr>
        <w:t>de Colocação</w:t>
      </w:r>
      <w:bookmarkEnd w:id="13"/>
      <w:r w:rsidRPr="003C3D76">
        <w:rPr>
          <w:rFonts w:asciiTheme="minorHAnsi" w:hAnsiTheme="minorHAnsi" w:cstheme="minorHAnsi"/>
          <w:i/>
          <w:szCs w:val="24"/>
        </w:rPr>
        <w:t xml:space="preserve">, da </w:t>
      </w:r>
      <w:r w:rsidR="00BD4893">
        <w:rPr>
          <w:rFonts w:asciiTheme="minorHAnsi" w:hAnsiTheme="minorHAnsi" w:cstheme="minorHAnsi"/>
          <w:i/>
          <w:szCs w:val="24"/>
        </w:rPr>
        <w:t>1ª (</w:t>
      </w:r>
      <w:r w:rsidR="00997065" w:rsidRPr="003C3D76">
        <w:rPr>
          <w:rFonts w:asciiTheme="minorHAnsi" w:hAnsiTheme="minorHAnsi" w:cstheme="minorHAnsi"/>
          <w:i/>
          <w:szCs w:val="24"/>
        </w:rPr>
        <w:t>Primeira</w:t>
      </w:r>
      <w:r w:rsidR="00BD4893">
        <w:rPr>
          <w:rFonts w:asciiTheme="minorHAnsi" w:hAnsiTheme="minorHAnsi" w:cstheme="minorHAnsi"/>
          <w:i/>
          <w:szCs w:val="24"/>
        </w:rPr>
        <w:t>)</w:t>
      </w:r>
      <w:r w:rsidRPr="003C3D76">
        <w:rPr>
          <w:rFonts w:asciiTheme="minorHAnsi" w:hAnsiTheme="minorHAnsi" w:cstheme="minorHAnsi"/>
          <w:i/>
          <w:szCs w:val="24"/>
        </w:rPr>
        <w:t xml:space="preserve"> Emissão de Debêntures Simples, Não Conversíveis em Ações, da Espécie </w:t>
      </w:r>
      <w:r w:rsidR="00997065" w:rsidRPr="003C3D76">
        <w:rPr>
          <w:rFonts w:asciiTheme="minorHAnsi" w:hAnsiTheme="minorHAnsi" w:cstheme="minorHAnsi"/>
          <w:i/>
          <w:szCs w:val="24"/>
        </w:rPr>
        <w:t>Quirografária</w:t>
      </w:r>
      <w:r w:rsidRPr="003C3D76">
        <w:rPr>
          <w:rFonts w:asciiTheme="minorHAnsi" w:hAnsiTheme="minorHAnsi" w:cstheme="minorHAnsi"/>
          <w:i/>
          <w:szCs w:val="24"/>
        </w:rPr>
        <w:t xml:space="preserve">, em </w:t>
      </w:r>
      <w:r w:rsidR="00BD4893">
        <w:rPr>
          <w:rFonts w:asciiTheme="minorHAnsi" w:hAnsiTheme="minorHAnsi" w:cstheme="minorHAnsi"/>
          <w:i/>
          <w:szCs w:val="24"/>
        </w:rPr>
        <w:t>a</w:t>
      </w:r>
      <w:r w:rsidR="00997065" w:rsidRPr="003C3D76">
        <w:rPr>
          <w:rFonts w:asciiTheme="minorHAnsi" w:hAnsiTheme="minorHAnsi" w:cstheme="minorHAnsi"/>
          <w:i/>
          <w:szCs w:val="24"/>
        </w:rPr>
        <w:t xml:space="preserve">té </w:t>
      </w:r>
      <w:r w:rsidR="00BD4893">
        <w:rPr>
          <w:rFonts w:asciiTheme="minorHAnsi" w:hAnsiTheme="minorHAnsi" w:cstheme="minorHAnsi"/>
          <w:i/>
          <w:szCs w:val="24"/>
        </w:rPr>
        <w:t>02 (</w:t>
      </w:r>
      <w:r w:rsidR="00997065" w:rsidRPr="003C3D76">
        <w:rPr>
          <w:rFonts w:asciiTheme="minorHAnsi" w:hAnsiTheme="minorHAnsi" w:cstheme="minorHAnsi"/>
          <w:i/>
          <w:szCs w:val="24"/>
        </w:rPr>
        <w:t>Duas</w:t>
      </w:r>
      <w:r w:rsidR="00BD4893">
        <w:rPr>
          <w:rFonts w:asciiTheme="minorHAnsi" w:hAnsiTheme="minorHAnsi" w:cstheme="minorHAnsi"/>
          <w:i/>
          <w:szCs w:val="24"/>
        </w:rPr>
        <w:t>)</w:t>
      </w:r>
      <w:r w:rsidR="00997065" w:rsidRPr="003C3D76">
        <w:rPr>
          <w:rFonts w:asciiTheme="minorHAnsi" w:hAnsiTheme="minorHAnsi" w:cstheme="minorHAnsi"/>
          <w:i/>
          <w:szCs w:val="24"/>
        </w:rPr>
        <w:t xml:space="preserve"> Séries</w:t>
      </w:r>
      <w:r w:rsidRPr="003C3D76">
        <w:rPr>
          <w:rFonts w:asciiTheme="minorHAnsi" w:hAnsiTheme="minorHAnsi" w:cstheme="minorHAnsi"/>
          <w:i/>
          <w:szCs w:val="24"/>
        </w:rPr>
        <w:t xml:space="preserve">, da </w:t>
      </w:r>
      <w:r w:rsidR="00054CEA" w:rsidRPr="003C3D76">
        <w:rPr>
          <w:rFonts w:asciiTheme="minorHAnsi" w:hAnsiTheme="minorHAnsi" w:cstheme="minorHAnsi"/>
          <w:i/>
          <w:szCs w:val="24"/>
        </w:rPr>
        <w:t>B.A. – Empreendimentos e Participações S/A</w:t>
      </w:r>
      <w:r w:rsidRPr="003C3D76">
        <w:rPr>
          <w:rFonts w:asciiTheme="minorHAnsi" w:hAnsiTheme="minorHAnsi" w:cstheme="minorHAnsi"/>
          <w:i/>
          <w:szCs w:val="24"/>
        </w:rPr>
        <w:t>.”</w:t>
      </w:r>
      <w:r w:rsidRPr="003C3D76">
        <w:rPr>
          <w:rFonts w:asciiTheme="minorHAnsi" w:hAnsiTheme="minorHAnsi" w:cstheme="minorHAnsi"/>
          <w:szCs w:val="24"/>
        </w:rPr>
        <w:t xml:space="preserve"> a ser celebrado entre a Emissora</w:t>
      </w:r>
      <w:r w:rsidR="00054CEA" w:rsidRPr="003C3D76">
        <w:rPr>
          <w:rFonts w:asciiTheme="minorHAnsi" w:hAnsiTheme="minorHAnsi" w:cstheme="minorHAnsi"/>
          <w:szCs w:val="24"/>
        </w:rPr>
        <w:t xml:space="preserve"> </w:t>
      </w:r>
      <w:r w:rsidRPr="003C3D76">
        <w:rPr>
          <w:rFonts w:asciiTheme="minorHAnsi" w:hAnsiTheme="minorHAnsi" w:cstheme="minorHAnsi"/>
          <w:szCs w:val="24"/>
        </w:rPr>
        <w:t>e os Coordenadores ("</w:t>
      </w:r>
      <w:r w:rsidRPr="003C3D76">
        <w:rPr>
          <w:rFonts w:asciiTheme="minorHAnsi" w:hAnsiTheme="minorHAnsi" w:cstheme="minorHAnsi"/>
          <w:szCs w:val="24"/>
          <w:u w:val="single"/>
        </w:rPr>
        <w:t>Contrato de Distribuição</w:t>
      </w:r>
      <w:r w:rsidRPr="003C3D76">
        <w:rPr>
          <w:rFonts w:asciiTheme="minorHAnsi" w:hAnsiTheme="minorHAnsi" w:cstheme="minorHAnsi"/>
          <w:szCs w:val="24"/>
        </w:rPr>
        <w:t>").</w:t>
      </w:r>
      <w:r w:rsidR="00EA0E16" w:rsidRPr="003C3D76">
        <w:rPr>
          <w:rFonts w:asciiTheme="minorHAnsi" w:hAnsiTheme="minorHAnsi" w:cstheme="minorHAnsi"/>
          <w:szCs w:val="24"/>
        </w:rPr>
        <w:t xml:space="preserve"> </w:t>
      </w:r>
      <w:r w:rsidR="00A411C6" w:rsidRPr="003C3D76">
        <w:rPr>
          <w:rFonts w:asciiTheme="minorHAnsi" w:hAnsiTheme="minorHAnsi" w:cstheme="minorHAnsi"/>
          <w:szCs w:val="24"/>
        </w:rPr>
        <w:t xml:space="preserve"> </w:t>
      </w:r>
    </w:p>
    <w:p w14:paraId="5E693C61" w14:textId="77777777" w:rsidR="00C01094" w:rsidRPr="003C3D76" w:rsidRDefault="00C01094" w:rsidP="006140B7">
      <w:pPr>
        <w:suppressAutoHyphens/>
        <w:spacing w:line="320" w:lineRule="exact"/>
        <w:jc w:val="both"/>
        <w:rPr>
          <w:rFonts w:asciiTheme="minorHAnsi" w:hAnsiTheme="minorHAnsi" w:cstheme="minorHAnsi"/>
          <w:b/>
        </w:rPr>
      </w:pPr>
    </w:p>
    <w:p w14:paraId="46851C51" w14:textId="03E24D7F" w:rsidR="00FB5A0D" w:rsidRPr="003C3D76" w:rsidRDefault="00FB5A0D" w:rsidP="008D2082">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O Coordenador Líder organizará a distribuição e colocação das Debêntures, observado o disposto na Instrução CVM 476, de forma a assegurar: (i) que o tratamento conferido aos Investidores Profissionais, seja justo e equitativo; e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a adequação do investimento ao perfil de risco dos clientes do Coordenador Líder. O plano de distribuição será fixado pelo Coordenador Líder, em conjunto com a Emissora, levando em consideração suas relações com investidores e outras considerações de natureza comercial ou estratégica do Coordenador Líder e da Emissora (“</w:t>
      </w:r>
      <w:r w:rsidRPr="003C3D76">
        <w:rPr>
          <w:rFonts w:asciiTheme="minorHAnsi" w:hAnsiTheme="minorHAnsi" w:cstheme="minorHAnsi"/>
          <w:szCs w:val="24"/>
          <w:u w:val="single"/>
        </w:rPr>
        <w:t>Plano de Distribuição</w:t>
      </w:r>
      <w:r w:rsidRPr="003C3D76">
        <w:rPr>
          <w:rFonts w:asciiTheme="minorHAnsi" w:hAnsiTheme="minorHAnsi" w:cstheme="minorHAnsi"/>
          <w:szCs w:val="24"/>
        </w:rPr>
        <w:t>”). O Plano de Distribuição será estabelecido mediante os seguintes termos:</w:t>
      </w:r>
    </w:p>
    <w:p w14:paraId="1BC3BDC2" w14:textId="77777777" w:rsidR="008D2082" w:rsidRPr="003C3D76" w:rsidRDefault="008D2082" w:rsidP="008D2082">
      <w:pPr>
        <w:pStyle w:val="PargrafodaLista"/>
        <w:numPr>
          <w:ilvl w:val="0"/>
          <w:numId w:val="0"/>
        </w:numPr>
        <w:rPr>
          <w:rFonts w:asciiTheme="minorHAnsi" w:hAnsiTheme="minorHAnsi" w:cstheme="minorHAnsi"/>
          <w:szCs w:val="24"/>
        </w:rPr>
      </w:pPr>
    </w:p>
    <w:p w14:paraId="7B9C316E" w14:textId="3F536CEE"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será permitida a procura de, no máximo, 75 (setenta e cinco) Investidores Profissionais, sendo possível a subscrição ou aquisição de Debêntures por, no máximo, 50 (cinquenta) Investidores Profissionais, nos termos do artigo 3º, incisos I e II, da Instrução CVM 476;</w:t>
      </w:r>
    </w:p>
    <w:p w14:paraId="7E86BBCD" w14:textId="77777777" w:rsidR="008D2082" w:rsidRPr="003C3D76" w:rsidRDefault="008D2082" w:rsidP="008D2082">
      <w:pPr>
        <w:pStyle w:val="PargrafodaLista"/>
        <w:numPr>
          <w:ilvl w:val="0"/>
          <w:numId w:val="0"/>
        </w:numPr>
        <w:ind w:left="1418"/>
        <w:rPr>
          <w:rFonts w:asciiTheme="minorHAnsi" w:hAnsiTheme="minorHAnsi" w:cstheme="minorHAnsi"/>
          <w:szCs w:val="24"/>
        </w:rPr>
      </w:pPr>
    </w:p>
    <w:p w14:paraId="32213948" w14:textId="11DFA368" w:rsidR="00FB5A0D" w:rsidRPr="003C3D76" w:rsidRDefault="00546363"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o</w:t>
      </w:r>
      <w:r w:rsidR="00FB5A0D" w:rsidRPr="003C3D76">
        <w:rPr>
          <w:rFonts w:asciiTheme="minorHAnsi" w:hAnsiTheme="minorHAnsi" w:cstheme="minorHAnsi"/>
          <w:szCs w:val="24"/>
        </w:rPr>
        <w:t>s fundos de investimento e carteiras administradas de valores mobiliários cujas decisões de investimento sejam tomadas pelo mesmo gestor serão considerados como um único investidor para os fins dos limites previstos no item (i) acima, conforme disposto no artigo 3º, parágrafo 1º, da Instrução CVM 476;</w:t>
      </w:r>
    </w:p>
    <w:p w14:paraId="4B8C910A" w14:textId="77777777" w:rsidR="008D2082" w:rsidRPr="003C3D76" w:rsidRDefault="008D2082" w:rsidP="008D2082">
      <w:pPr>
        <w:pStyle w:val="PargrafodaLista"/>
        <w:numPr>
          <w:ilvl w:val="0"/>
          <w:numId w:val="0"/>
        </w:numPr>
        <w:ind w:left="1418"/>
        <w:rPr>
          <w:rFonts w:asciiTheme="minorHAnsi" w:hAnsiTheme="minorHAnsi" w:cstheme="minorHAnsi"/>
          <w:szCs w:val="24"/>
        </w:rPr>
      </w:pPr>
    </w:p>
    <w:p w14:paraId="3F9F3D6C" w14:textId="6AA518AD"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não existirão reservas antecipadas, nem fixação de lotes mínimos ou máximos para a subscrição das Debêntures;</w:t>
      </w:r>
    </w:p>
    <w:p w14:paraId="5AB0A234" w14:textId="77777777" w:rsidR="008D2082" w:rsidRPr="003C3D76" w:rsidRDefault="008D2082" w:rsidP="008D2082">
      <w:pPr>
        <w:pStyle w:val="PargrafodaLista"/>
        <w:numPr>
          <w:ilvl w:val="0"/>
          <w:numId w:val="0"/>
        </w:numPr>
        <w:ind w:left="1418"/>
        <w:rPr>
          <w:rFonts w:asciiTheme="minorHAnsi" w:hAnsiTheme="minorHAnsi" w:cstheme="minorHAnsi"/>
          <w:szCs w:val="24"/>
        </w:rPr>
      </w:pPr>
    </w:p>
    <w:p w14:paraId="5B042FE6" w14:textId="77777777"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lastRenderedPageBreak/>
        <w:t>não será constituído fundo de manutenção de liquidez e não será firmado contrato de estabilização de preços com relação às Debêntures;</w:t>
      </w:r>
    </w:p>
    <w:p w14:paraId="66621C05" w14:textId="77777777" w:rsidR="00C74066" w:rsidRPr="003C3D76" w:rsidRDefault="00C74066" w:rsidP="00C74066">
      <w:pPr>
        <w:pStyle w:val="PargrafodaLista"/>
        <w:numPr>
          <w:ilvl w:val="0"/>
          <w:numId w:val="0"/>
        </w:numPr>
        <w:ind w:left="1418"/>
        <w:rPr>
          <w:rFonts w:asciiTheme="minorHAnsi" w:hAnsiTheme="minorHAnsi" w:cstheme="minorHAnsi"/>
          <w:szCs w:val="24"/>
        </w:rPr>
      </w:pPr>
    </w:p>
    <w:p w14:paraId="4AAE7853" w14:textId="4B21AFCD"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o prazo de colocação e distribuição pública das Debêntures seguirá as regras definidas na Instrução CVM 476;</w:t>
      </w:r>
    </w:p>
    <w:p w14:paraId="2B049E3F" w14:textId="77777777" w:rsidR="00C74066" w:rsidRPr="003C3D76" w:rsidRDefault="00C74066" w:rsidP="00C74066">
      <w:pPr>
        <w:pStyle w:val="PargrafodaLista"/>
        <w:numPr>
          <w:ilvl w:val="0"/>
          <w:numId w:val="0"/>
        </w:numPr>
        <w:ind w:left="1418"/>
        <w:rPr>
          <w:rFonts w:asciiTheme="minorHAnsi" w:hAnsiTheme="minorHAnsi" w:cstheme="minorHAnsi"/>
          <w:szCs w:val="24"/>
        </w:rPr>
      </w:pPr>
    </w:p>
    <w:p w14:paraId="224AE5F7" w14:textId="5CD9CFC5"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não será permitida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05CBD17" w14:textId="77777777" w:rsidR="00C74066" w:rsidRPr="003C3D76" w:rsidRDefault="00C74066" w:rsidP="00C74066">
      <w:pPr>
        <w:pStyle w:val="PargrafodaLista"/>
        <w:numPr>
          <w:ilvl w:val="0"/>
          <w:numId w:val="0"/>
        </w:numPr>
        <w:ind w:left="1418"/>
        <w:rPr>
          <w:rFonts w:asciiTheme="minorHAnsi" w:hAnsiTheme="minorHAnsi" w:cstheme="minorHAnsi"/>
          <w:szCs w:val="24"/>
        </w:rPr>
      </w:pPr>
    </w:p>
    <w:p w14:paraId="2E64F818" w14:textId="142F9466"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não haverá preferência para subscrição das Debêntures pela atual Acionista da Emissora;</w:t>
      </w:r>
    </w:p>
    <w:p w14:paraId="159D18B0" w14:textId="77777777" w:rsidR="00C74066" w:rsidRPr="003C3D76" w:rsidRDefault="00C74066" w:rsidP="00C74066">
      <w:pPr>
        <w:pStyle w:val="PargrafodaLista"/>
        <w:numPr>
          <w:ilvl w:val="0"/>
          <w:numId w:val="0"/>
        </w:numPr>
        <w:ind w:left="1418"/>
        <w:rPr>
          <w:rFonts w:asciiTheme="minorHAnsi" w:hAnsiTheme="minorHAnsi" w:cstheme="minorHAnsi"/>
          <w:szCs w:val="24"/>
        </w:rPr>
      </w:pPr>
    </w:p>
    <w:p w14:paraId="728E6F82" w14:textId="72B3FDC7" w:rsidR="00FB5A0D" w:rsidRPr="003C3D76" w:rsidRDefault="00FB5A0D" w:rsidP="008D2082">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será admitida a distribuição parcial das Debêntures, não havendo montante mínimo a ser observado; e</w:t>
      </w:r>
    </w:p>
    <w:p w14:paraId="23C4EB73" w14:textId="77777777" w:rsidR="00C74066" w:rsidRPr="003C3D76" w:rsidRDefault="00C74066" w:rsidP="00C74066">
      <w:pPr>
        <w:pStyle w:val="PargrafodaLista"/>
        <w:numPr>
          <w:ilvl w:val="0"/>
          <w:numId w:val="0"/>
        </w:numPr>
        <w:ind w:left="1418"/>
        <w:rPr>
          <w:rFonts w:asciiTheme="minorHAnsi" w:hAnsiTheme="minorHAnsi" w:cstheme="minorHAnsi"/>
          <w:szCs w:val="24"/>
        </w:rPr>
      </w:pPr>
    </w:p>
    <w:p w14:paraId="30786F11" w14:textId="3D45D7C3" w:rsidR="00FB5A0D" w:rsidRPr="003C3D76" w:rsidRDefault="00FB5A0D" w:rsidP="006D3C5B">
      <w:pPr>
        <w:pStyle w:val="PargrafodaLista"/>
        <w:numPr>
          <w:ilvl w:val="6"/>
          <w:numId w:val="10"/>
        </w:numPr>
        <w:ind w:left="1418" w:hanging="709"/>
        <w:rPr>
          <w:rFonts w:asciiTheme="minorHAnsi" w:hAnsiTheme="minorHAnsi" w:cstheme="minorHAnsi"/>
          <w:szCs w:val="24"/>
        </w:rPr>
      </w:pPr>
      <w:r w:rsidRPr="003C3D76">
        <w:rPr>
          <w:rFonts w:asciiTheme="minorHAnsi" w:hAnsiTheme="minorHAnsi" w:cstheme="minorHAnsi"/>
          <w:szCs w:val="24"/>
        </w:rPr>
        <w:t>no ato de subscrição e integralização das Debêntures, os Investidores Profissionais deverão</w:t>
      </w:r>
      <w:r w:rsidR="00546363" w:rsidRPr="003C3D76">
        <w:rPr>
          <w:rFonts w:asciiTheme="minorHAnsi" w:hAnsiTheme="minorHAnsi" w:cstheme="minorHAnsi"/>
          <w:szCs w:val="24"/>
        </w:rPr>
        <w:t xml:space="preserve"> </w:t>
      </w:r>
      <w:r w:rsidRPr="003C3D76">
        <w:rPr>
          <w:rFonts w:asciiTheme="minorHAnsi" w:hAnsiTheme="minorHAnsi" w:cstheme="minorHAnsi"/>
          <w:szCs w:val="24"/>
        </w:rPr>
        <w:t>assinar “Declaração de Investidor Profissional” atestando, dentre outros, estarem cientes de que:</w:t>
      </w:r>
      <w:r w:rsidR="006D3C5B" w:rsidRPr="003C3D76">
        <w:rPr>
          <w:rFonts w:asciiTheme="minorHAnsi" w:hAnsiTheme="minorHAnsi" w:cstheme="minorHAnsi"/>
          <w:szCs w:val="24"/>
        </w:rPr>
        <w:t xml:space="preserve"> (a) </w:t>
      </w:r>
      <w:r w:rsidRPr="003C3D76">
        <w:rPr>
          <w:rFonts w:asciiTheme="minorHAnsi" w:hAnsiTheme="minorHAnsi" w:cstheme="minorHAnsi"/>
          <w:szCs w:val="24"/>
        </w:rPr>
        <w:t>a Oferta Restrita não foi registrada perante a CVM; (b) a Oferta Restrita não será objeto de análise prévia pela ANBIMA, sendo registrada perante a ANBIMA somente após o envio de seu comunicado de encerramento à CVM, nos termos do inciso I do artigo 16 e do inciso V do artigo 18 do Código ANBIMA; (c) as Debêntures estão sujeitas às restrições de negociação previstas na Instrução CVM 476 e nesta Escritura de Emissão; e (d) efetuou sua própria análise com relação à qualidade e riscos das Debêntures e da Emissora.</w:t>
      </w:r>
    </w:p>
    <w:p w14:paraId="4CF7F423" w14:textId="77777777" w:rsidR="00A15D26" w:rsidRPr="003C3D76" w:rsidRDefault="00A15D26" w:rsidP="006140B7">
      <w:pPr>
        <w:pStyle w:val="PargrafodaLista"/>
        <w:numPr>
          <w:ilvl w:val="0"/>
          <w:numId w:val="0"/>
        </w:numPr>
        <w:rPr>
          <w:rFonts w:asciiTheme="minorHAnsi" w:hAnsiTheme="minorHAnsi" w:cstheme="minorHAnsi"/>
          <w:szCs w:val="24"/>
        </w:rPr>
      </w:pPr>
    </w:p>
    <w:p w14:paraId="3E9E6B9A" w14:textId="77777777" w:rsidR="006722D3" w:rsidRPr="003C3D76" w:rsidRDefault="00023B66" w:rsidP="00A16200">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O volume da Emissão não poderá ser aumentado em nenhuma hipótese</w:t>
      </w:r>
      <w:r w:rsidR="00301919" w:rsidRPr="003C3D76">
        <w:rPr>
          <w:rFonts w:asciiTheme="minorHAnsi" w:hAnsiTheme="minorHAnsi" w:cstheme="minorHAnsi"/>
          <w:szCs w:val="24"/>
        </w:rPr>
        <w:t>.</w:t>
      </w:r>
    </w:p>
    <w:p w14:paraId="5E92BFBF" w14:textId="77777777" w:rsidR="006722D3" w:rsidRPr="003C3D76" w:rsidRDefault="006722D3" w:rsidP="001E31C0">
      <w:pPr>
        <w:suppressAutoHyphens/>
        <w:spacing w:line="320" w:lineRule="exact"/>
        <w:jc w:val="both"/>
        <w:rPr>
          <w:rFonts w:asciiTheme="minorHAnsi" w:hAnsiTheme="minorHAnsi" w:cstheme="minorHAnsi"/>
        </w:rPr>
      </w:pPr>
    </w:p>
    <w:p w14:paraId="411789E9" w14:textId="77777777" w:rsidR="000F2E77" w:rsidRPr="003C3D76" w:rsidRDefault="000F2E77" w:rsidP="000F2E77">
      <w:pPr>
        <w:pStyle w:val="PargrafodaLista"/>
        <w:rPr>
          <w:rFonts w:asciiTheme="minorHAnsi" w:hAnsiTheme="minorHAnsi" w:cstheme="minorHAnsi"/>
          <w:b/>
          <w:szCs w:val="24"/>
        </w:rPr>
      </w:pPr>
      <w:r w:rsidRPr="003C3D76">
        <w:rPr>
          <w:rFonts w:asciiTheme="minorHAnsi" w:hAnsiTheme="minorHAnsi" w:cstheme="minorHAnsi"/>
          <w:b/>
          <w:szCs w:val="24"/>
        </w:rPr>
        <w:t xml:space="preserve">Agente de Liquidação e </w:t>
      </w:r>
      <w:proofErr w:type="spellStart"/>
      <w:r w:rsidRPr="003C3D76">
        <w:rPr>
          <w:rFonts w:asciiTheme="minorHAnsi" w:hAnsiTheme="minorHAnsi" w:cstheme="minorHAnsi"/>
          <w:b/>
          <w:szCs w:val="24"/>
        </w:rPr>
        <w:t>Escriturador</w:t>
      </w:r>
      <w:proofErr w:type="spellEnd"/>
      <w:r w:rsidRPr="003C3D76">
        <w:rPr>
          <w:rFonts w:asciiTheme="minorHAnsi" w:hAnsiTheme="minorHAnsi" w:cstheme="minorHAnsi"/>
          <w:b/>
          <w:szCs w:val="24"/>
        </w:rPr>
        <w:t xml:space="preserve"> </w:t>
      </w:r>
    </w:p>
    <w:p w14:paraId="3F12836A" w14:textId="77777777" w:rsidR="000F2E77" w:rsidRPr="003C3D76" w:rsidRDefault="000F2E77" w:rsidP="000F2E77">
      <w:pPr>
        <w:suppressAutoHyphens/>
        <w:spacing w:line="320" w:lineRule="exact"/>
        <w:jc w:val="both"/>
        <w:rPr>
          <w:rFonts w:asciiTheme="minorHAnsi" w:hAnsiTheme="minorHAnsi" w:cstheme="minorHAnsi"/>
          <w:b/>
        </w:rPr>
      </w:pPr>
    </w:p>
    <w:p w14:paraId="44485632" w14:textId="7895928E" w:rsidR="000F2E77" w:rsidRPr="003C3D76" w:rsidRDefault="000F2E77" w:rsidP="000F2E77">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A OLIVEIRA TRUST DISTRIBUIDORA D</w:t>
      </w:r>
      <w:r w:rsidR="00A061C7">
        <w:rPr>
          <w:rFonts w:asciiTheme="minorHAnsi" w:hAnsiTheme="minorHAnsi" w:cstheme="minorHAnsi"/>
          <w:szCs w:val="24"/>
        </w:rPr>
        <w:t>E</w:t>
      </w:r>
      <w:r w:rsidRPr="003C3D76">
        <w:rPr>
          <w:rFonts w:asciiTheme="minorHAnsi" w:hAnsiTheme="minorHAnsi" w:cstheme="minorHAnsi"/>
          <w:szCs w:val="24"/>
        </w:rPr>
        <w:t xml:space="preserve"> TÍTULOS E VALORES MOBILIÁRIOS S.A., instituição financeira, com sede na cidade do Rio de Janeiro, estado do Rio de Janeiro, na Avenida das Américas 3434, bloco 7, sala 201, inscrita no CNPJ/ME sob o </w:t>
      </w:r>
      <w:r w:rsidRPr="003C3D76">
        <w:rPr>
          <w:rFonts w:asciiTheme="minorHAnsi" w:hAnsiTheme="minorHAnsi" w:cstheme="minorHAnsi"/>
          <w:szCs w:val="24"/>
        </w:rPr>
        <w:lastRenderedPageBreak/>
        <w:t>n.º 36.113.876/0001</w:t>
      </w:r>
      <w:r w:rsidRPr="003C3D76">
        <w:rPr>
          <w:rFonts w:asciiTheme="minorHAnsi" w:hAnsiTheme="minorHAnsi" w:cstheme="minorHAnsi"/>
          <w:szCs w:val="24"/>
        </w:rPr>
        <w:noBreakHyphen/>
        <w:t xml:space="preserve">91, atuará como banco liquidante e como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das Debêntures (“</w:t>
      </w:r>
      <w:r w:rsidRPr="003C3D76">
        <w:rPr>
          <w:rFonts w:asciiTheme="minorHAnsi" w:hAnsiTheme="minorHAnsi" w:cstheme="minorHAnsi"/>
          <w:szCs w:val="24"/>
          <w:u w:val="single"/>
        </w:rPr>
        <w:t>Agente de Liquidação</w:t>
      </w:r>
      <w:r w:rsidRPr="003C3D76">
        <w:rPr>
          <w:rFonts w:asciiTheme="minorHAnsi" w:hAnsiTheme="minorHAnsi" w:cstheme="minorHAnsi"/>
          <w:szCs w:val="24"/>
        </w:rPr>
        <w:t>” ou “</w:t>
      </w:r>
      <w:proofErr w:type="spellStart"/>
      <w:r w:rsidRPr="003C3D76">
        <w:rPr>
          <w:rFonts w:asciiTheme="minorHAnsi" w:hAnsiTheme="minorHAnsi" w:cstheme="minorHAnsi"/>
          <w:szCs w:val="24"/>
          <w:u w:val="single"/>
        </w:rPr>
        <w:t>Escriturador</w:t>
      </w:r>
      <w:proofErr w:type="spellEnd"/>
      <w:r w:rsidRPr="003C3D76">
        <w:rPr>
          <w:rFonts w:asciiTheme="minorHAnsi" w:hAnsiTheme="minorHAnsi" w:cstheme="minorHAnsi"/>
          <w:szCs w:val="24"/>
        </w:rPr>
        <w:t>”).</w:t>
      </w:r>
    </w:p>
    <w:p w14:paraId="10A2655E" w14:textId="000A0EB1" w:rsidR="000F2E77" w:rsidRPr="003C3D76" w:rsidRDefault="000F2E77" w:rsidP="00226A4E">
      <w:pPr>
        <w:pStyle w:val="PargrafodaLista"/>
        <w:numPr>
          <w:ilvl w:val="0"/>
          <w:numId w:val="0"/>
        </w:numPr>
        <w:rPr>
          <w:rFonts w:asciiTheme="minorHAnsi" w:hAnsiTheme="minorHAnsi" w:cstheme="minorHAnsi"/>
          <w:szCs w:val="24"/>
        </w:rPr>
      </w:pPr>
    </w:p>
    <w:p w14:paraId="52C6AB6A" w14:textId="685E354B" w:rsidR="00B11000" w:rsidRPr="003C3D76" w:rsidRDefault="00B11000" w:rsidP="00B11000">
      <w:pPr>
        <w:pStyle w:val="Ttulo2"/>
        <w:rPr>
          <w:rFonts w:asciiTheme="minorHAnsi" w:hAnsiTheme="minorHAnsi" w:cstheme="minorHAnsi"/>
        </w:rPr>
      </w:pPr>
      <w:r w:rsidRPr="003C3D76">
        <w:rPr>
          <w:rFonts w:asciiTheme="minorHAnsi" w:hAnsiTheme="minorHAnsi" w:cstheme="minorHAnsi"/>
        </w:rPr>
        <w:t>DESTINAÇÃO DOS RECURSOS</w:t>
      </w:r>
    </w:p>
    <w:p w14:paraId="2AAAD2CE" w14:textId="77777777" w:rsidR="00B11000" w:rsidRPr="003C3D76" w:rsidRDefault="00B11000" w:rsidP="00B11000">
      <w:pPr>
        <w:suppressAutoHyphens/>
        <w:spacing w:line="320" w:lineRule="exact"/>
        <w:jc w:val="both"/>
        <w:rPr>
          <w:rFonts w:asciiTheme="minorHAnsi" w:hAnsiTheme="minorHAnsi" w:cstheme="minorHAnsi"/>
          <w:b/>
          <w:bCs/>
        </w:rPr>
      </w:pPr>
    </w:p>
    <w:p w14:paraId="766605BE" w14:textId="391FC0CF" w:rsidR="00B11000" w:rsidRPr="003C3D76" w:rsidRDefault="00061F07" w:rsidP="00B11000">
      <w:pPr>
        <w:pStyle w:val="PargrafodaLista"/>
        <w:rPr>
          <w:rFonts w:asciiTheme="minorHAnsi" w:hAnsiTheme="minorHAnsi" w:cstheme="minorHAnsi"/>
          <w:b/>
          <w:bCs/>
          <w:szCs w:val="24"/>
        </w:rPr>
      </w:pPr>
      <w:r w:rsidRPr="003C3D76">
        <w:rPr>
          <w:rFonts w:asciiTheme="minorHAnsi" w:hAnsiTheme="minorHAnsi" w:cstheme="minorHAnsi"/>
          <w:b/>
          <w:bCs/>
          <w:szCs w:val="24"/>
        </w:rPr>
        <w:t>Destinação dos Recursos</w:t>
      </w:r>
    </w:p>
    <w:p w14:paraId="1CE25DB7" w14:textId="3331FEEA" w:rsidR="00B11000" w:rsidRPr="003C3D76" w:rsidRDefault="00B11000" w:rsidP="00226A4E">
      <w:pPr>
        <w:pStyle w:val="PargrafodaLista"/>
        <w:numPr>
          <w:ilvl w:val="0"/>
          <w:numId w:val="0"/>
        </w:numPr>
        <w:rPr>
          <w:rFonts w:asciiTheme="minorHAnsi" w:hAnsiTheme="minorHAnsi" w:cstheme="minorHAnsi"/>
          <w:szCs w:val="24"/>
        </w:rPr>
      </w:pPr>
    </w:p>
    <w:p w14:paraId="4C4B92B1" w14:textId="711C24FB" w:rsidR="002B5303" w:rsidRPr="00987C56" w:rsidRDefault="00061F07" w:rsidP="00895470">
      <w:pPr>
        <w:pStyle w:val="PargrafodaLista"/>
        <w:numPr>
          <w:ilvl w:val="2"/>
          <w:numId w:val="10"/>
        </w:numPr>
        <w:rPr>
          <w:rFonts w:asciiTheme="minorHAnsi" w:hAnsiTheme="minorHAnsi" w:cstheme="minorHAnsi"/>
          <w:szCs w:val="24"/>
        </w:rPr>
      </w:pPr>
      <w:r w:rsidRPr="00987C56">
        <w:rPr>
          <w:rFonts w:asciiTheme="minorHAnsi" w:hAnsiTheme="minorHAnsi" w:cstheme="minorHAnsi"/>
          <w:szCs w:val="24"/>
        </w:rPr>
        <w:t>O</w:t>
      </w:r>
      <w:r w:rsidR="00B11000" w:rsidRPr="00987C56">
        <w:rPr>
          <w:rFonts w:asciiTheme="minorHAnsi" w:hAnsiTheme="minorHAnsi" w:cstheme="minorHAnsi"/>
          <w:szCs w:val="24"/>
        </w:rPr>
        <w:t xml:space="preserve">s recursos líquidos captados pela Emissora por meio da Emissão serão utilizados para </w:t>
      </w:r>
      <w:r w:rsidR="00946687" w:rsidRPr="00987C56">
        <w:rPr>
          <w:rFonts w:asciiTheme="minorHAnsi" w:hAnsiTheme="minorHAnsi" w:cstheme="minorHAnsi"/>
          <w:szCs w:val="24"/>
        </w:rPr>
        <w:t xml:space="preserve">aportes </w:t>
      </w:r>
      <w:r w:rsidR="00895470" w:rsidRPr="00987C56">
        <w:rPr>
          <w:rFonts w:asciiTheme="minorHAnsi" w:hAnsiTheme="minorHAnsi" w:cstheme="minorHAnsi"/>
          <w:szCs w:val="24"/>
        </w:rPr>
        <w:t xml:space="preserve">sucessivos </w:t>
      </w:r>
      <w:r w:rsidR="00946687" w:rsidRPr="00987C56">
        <w:rPr>
          <w:rFonts w:asciiTheme="minorHAnsi" w:hAnsiTheme="minorHAnsi" w:cstheme="minorHAnsi"/>
          <w:szCs w:val="24"/>
        </w:rPr>
        <w:t>de capital social e, consequentemente, aumento</w:t>
      </w:r>
      <w:r w:rsidR="00895470" w:rsidRPr="00987C56">
        <w:rPr>
          <w:rFonts w:asciiTheme="minorHAnsi" w:hAnsiTheme="minorHAnsi" w:cstheme="minorHAnsi"/>
          <w:szCs w:val="24"/>
        </w:rPr>
        <w:t>s</w:t>
      </w:r>
      <w:r w:rsidR="00946687" w:rsidRPr="00987C56">
        <w:rPr>
          <w:rFonts w:asciiTheme="minorHAnsi" w:hAnsiTheme="minorHAnsi" w:cstheme="minorHAnsi"/>
          <w:szCs w:val="24"/>
        </w:rPr>
        <w:t xml:space="preserve"> </w:t>
      </w:r>
      <w:r w:rsidR="00895470" w:rsidRPr="00987C56">
        <w:rPr>
          <w:rFonts w:asciiTheme="minorHAnsi" w:hAnsiTheme="minorHAnsi" w:cstheme="minorHAnsi"/>
          <w:szCs w:val="24"/>
        </w:rPr>
        <w:t xml:space="preserve">sucessivos </w:t>
      </w:r>
      <w:r w:rsidR="00946687" w:rsidRPr="00987C56">
        <w:rPr>
          <w:rFonts w:asciiTheme="minorHAnsi" w:hAnsiTheme="minorHAnsi" w:cstheme="minorHAnsi"/>
          <w:szCs w:val="24"/>
        </w:rPr>
        <w:t>da participação societária da Emissora nas sociedades por ela direta e indiretamente controladas.</w:t>
      </w:r>
      <w:r w:rsidR="00455C9E" w:rsidRPr="00987C56">
        <w:rPr>
          <w:rFonts w:asciiTheme="minorHAnsi" w:hAnsiTheme="minorHAnsi" w:cstheme="minorHAnsi"/>
          <w:szCs w:val="24"/>
        </w:rPr>
        <w:t xml:space="preserve"> Em particular, estes recursos serão destinados para </w:t>
      </w:r>
      <w:r w:rsidR="00895470" w:rsidRPr="00987C56">
        <w:rPr>
          <w:rFonts w:asciiTheme="minorHAnsi" w:hAnsiTheme="minorHAnsi" w:cstheme="minorHAnsi"/>
          <w:szCs w:val="24"/>
        </w:rPr>
        <w:t xml:space="preserve">o </w:t>
      </w:r>
      <w:r w:rsidR="00455C9E" w:rsidRPr="00987C56">
        <w:rPr>
          <w:rFonts w:asciiTheme="minorHAnsi" w:hAnsiTheme="minorHAnsi" w:cstheme="minorHAnsi"/>
          <w:szCs w:val="24"/>
        </w:rPr>
        <w:t xml:space="preserve">aumento do capital social do Banco </w:t>
      </w:r>
      <w:proofErr w:type="spellStart"/>
      <w:r w:rsidR="00455C9E" w:rsidRPr="00987C56">
        <w:rPr>
          <w:rFonts w:asciiTheme="minorHAnsi" w:hAnsiTheme="minorHAnsi" w:cstheme="minorHAnsi"/>
          <w:szCs w:val="24"/>
        </w:rPr>
        <w:t>Digimais</w:t>
      </w:r>
      <w:proofErr w:type="spellEnd"/>
      <w:r w:rsidR="00455C9E" w:rsidRPr="00987C56">
        <w:rPr>
          <w:rFonts w:asciiTheme="minorHAnsi" w:hAnsiTheme="minorHAnsi" w:cstheme="minorHAnsi"/>
          <w:szCs w:val="24"/>
        </w:rPr>
        <w:t xml:space="preserve"> S.A.</w:t>
      </w:r>
      <w:r w:rsidR="00A26EBD">
        <w:rPr>
          <w:rFonts w:asciiTheme="minorHAnsi" w:hAnsiTheme="minorHAnsi" w:cstheme="minorHAnsi"/>
          <w:szCs w:val="24"/>
        </w:rPr>
        <w:t>, de conformidade com a regulamentação aplicável.</w:t>
      </w:r>
    </w:p>
    <w:p w14:paraId="088C9187" w14:textId="77777777" w:rsidR="00987C56" w:rsidRDefault="00987C56" w:rsidP="00987C56">
      <w:pPr>
        <w:pStyle w:val="PargrafodaLista"/>
        <w:numPr>
          <w:ilvl w:val="0"/>
          <w:numId w:val="0"/>
        </w:numPr>
        <w:rPr>
          <w:rFonts w:asciiTheme="minorHAnsi" w:hAnsiTheme="minorHAnsi" w:cstheme="minorHAnsi"/>
          <w:szCs w:val="24"/>
        </w:rPr>
      </w:pPr>
    </w:p>
    <w:p w14:paraId="53E535F7" w14:textId="321BD1CD" w:rsidR="00987C56" w:rsidRPr="00987C56" w:rsidRDefault="00987C56" w:rsidP="00987C56">
      <w:pPr>
        <w:pStyle w:val="PargrafodaLista"/>
        <w:numPr>
          <w:ilvl w:val="2"/>
          <w:numId w:val="10"/>
        </w:numPr>
        <w:rPr>
          <w:rFonts w:asciiTheme="minorHAnsi" w:hAnsiTheme="minorHAnsi" w:cstheme="minorHAnsi"/>
          <w:szCs w:val="24"/>
        </w:rPr>
      </w:pPr>
      <w:r w:rsidRPr="00181AD9">
        <w:rPr>
          <w:rFonts w:asciiTheme="minorHAnsi" w:hAnsiTheme="minorHAnsi" w:cstheme="minorHAnsi"/>
          <w:szCs w:val="24"/>
        </w:rPr>
        <w:t>Para o cumprimento, pelo Agente Fiduciário, do disposto na Resolução CVM 17, de 9 de fevereiro de 2021, conforme alterada (“</w:t>
      </w:r>
      <w:r w:rsidRPr="00987C56">
        <w:rPr>
          <w:rFonts w:asciiTheme="minorHAnsi" w:hAnsiTheme="minorHAnsi" w:cstheme="minorHAnsi"/>
          <w:szCs w:val="24"/>
          <w:u w:val="single"/>
        </w:rPr>
        <w:t>Resolução CVM 17</w:t>
      </w:r>
      <w:r w:rsidRPr="00181AD9">
        <w:rPr>
          <w:rFonts w:asciiTheme="minorHAnsi" w:hAnsiTheme="minorHAnsi" w:cstheme="minorHAnsi"/>
          <w:szCs w:val="24"/>
        </w:rPr>
        <w:t>”), a Emissora deverá encaminhar ao Agente Fiduciário,</w:t>
      </w:r>
      <w:r>
        <w:rPr>
          <w:rFonts w:asciiTheme="minorHAnsi" w:hAnsiTheme="minorHAnsi" w:cstheme="minorHAnsi"/>
          <w:szCs w:val="24"/>
        </w:rPr>
        <w:t xml:space="preserve"> anualmente,</w:t>
      </w:r>
      <w:r w:rsidRPr="00181AD9">
        <w:rPr>
          <w:rFonts w:asciiTheme="minorHAnsi" w:hAnsiTheme="minorHAnsi" w:cstheme="minorHAnsi"/>
          <w:szCs w:val="24"/>
        </w:rPr>
        <w:t xml:space="preserve"> no prazo de até 90 (noventa) dias contado do término de cada exercício social, ou no prazo de até 5 (cinco) Dias Úteis contados da solicitação pelo Agente Fiduciário</w:t>
      </w:r>
      <w:r>
        <w:rPr>
          <w:rFonts w:asciiTheme="minorHAnsi" w:hAnsiTheme="minorHAnsi" w:cstheme="minorHAnsi"/>
          <w:szCs w:val="24"/>
        </w:rPr>
        <w:t xml:space="preserve"> </w:t>
      </w:r>
      <w:r w:rsidRPr="00181AD9">
        <w:rPr>
          <w:rFonts w:asciiTheme="minorHAnsi" w:hAnsiTheme="minorHAnsi" w:cstheme="minorHAnsi"/>
          <w:szCs w:val="24"/>
        </w:rPr>
        <w:t>(i) declaração, assinada por representante legal com poderes para tanto nos termos do seu estatuto social, atestando que os recursos oriundos da Emissão foram aplicados na forma prevista nesta Cláusula; e (</w:t>
      </w:r>
      <w:proofErr w:type="spellStart"/>
      <w:r w:rsidRPr="00181AD9">
        <w:rPr>
          <w:rFonts w:asciiTheme="minorHAnsi" w:hAnsiTheme="minorHAnsi" w:cstheme="minorHAnsi"/>
          <w:szCs w:val="24"/>
        </w:rPr>
        <w:t>ii</w:t>
      </w:r>
      <w:proofErr w:type="spellEnd"/>
      <w:r w:rsidRPr="00181AD9">
        <w:rPr>
          <w:rFonts w:asciiTheme="minorHAnsi" w:hAnsiTheme="minorHAnsi" w:cstheme="minorHAnsi"/>
          <w:szCs w:val="24"/>
        </w:rPr>
        <w:t xml:space="preserve">) os documentos comprobatórios da utilização dos recursos oriundos da Emissão na forma prevista nesta </w:t>
      </w:r>
      <w:r>
        <w:rPr>
          <w:rFonts w:asciiTheme="minorHAnsi" w:hAnsiTheme="minorHAnsi" w:cstheme="minorHAnsi"/>
          <w:szCs w:val="24"/>
        </w:rPr>
        <w:t>Escritura de Emissão</w:t>
      </w:r>
      <w:r w:rsidRPr="00181AD9">
        <w:rPr>
          <w:rFonts w:asciiTheme="minorHAnsi" w:hAnsiTheme="minorHAnsi" w:cstheme="minorHAnsi"/>
          <w:szCs w:val="24"/>
        </w:rPr>
        <w:t>.</w:t>
      </w:r>
      <w:r>
        <w:rPr>
          <w:rFonts w:asciiTheme="minorHAnsi" w:hAnsiTheme="minorHAnsi" w:cstheme="minorHAnsi"/>
          <w:szCs w:val="24"/>
        </w:rPr>
        <w:t xml:space="preserve"> Tal obrigação será necessária até que a Emissora comprove a totalidade da referida destinação. </w:t>
      </w:r>
    </w:p>
    <w:p w14:paraId="5D0FA38F" w14:textId="77777777" w:rsidR="00B11000" w:rsidRPr="003C3D76" w:rsidRDefault="00B11000" w:rsidP="00B11000">
      <w:pPr>
        <w:pStyle w:val="PargrafodaLista"/>
        <w:numPr>
          <w:ilvl w:val="0"/>
          <w:numId w:val="0"/>
        </w:numPr>
        <w:rPr>
          <w:rFonts w:asciiTheme="minorHAnsi" w:hAnsiTheme="minorHAnsi" w:cstheme="minorHAnsi"/>
          <w:szCs w:val="24"/>
        </w:rPr>
      </w:pPr>
    </w:p>
    <w:p w14:paraId="2C886C17" w14:textId="03E34D80" w:rsidR="006722D3" w:rsidRPr="003C3D76" w:rsidRDefault="00023B66" w:rsidP="001E31C0">
      <w:pPr>
        <w:pStyle w:val="Ttulo2"/>
        <w:rPr>
          <w:rFonts w:asciiTheme="minorHAnsi" w:hAnsiTheme="minorHAnsi" w:cstheme="minorHAnsi"/>
        </w:rPr>
      </w:pPr>
      <w:r w:rsidRPr="003C3D76">
        <w:rPr>
          <w:rFonts w:asciiTheme="minorHAnsi" w:hAnsiTheme="minorHAnsi" w:cstheme="minorHAnsi"/>
        </w:rPr>
        <w:t>CARACTERÍSTICAS DAS DEBÊNTURES</w:t>
      </w:r>
      <w:r w:rsidR="004D3A86" w:rsidRPr="003C3D76">
        <w:rPr>
          <w:rFonts w:asciiTheme="minorHAnsi" w:hAnsiTheme="minorHAnsi" w:cstheme="minorHAnsi"/>
        </w:rPr>
        <w:t xml:space="preserve"> </w:t>
      </w:r>
    </w:p>
    <w:p w14:paraId="5B0846CA" w14:textId="77777777" w:rsidR="006722D3" w:rsidRPr="003C3D76" w:rsidRDefault="006722D3" w:rsidP="001E31C0">
      <w:pPr>
        <w:suppressAutoHyphens/>
        <w:spacing w:line="320" w:lineRule="exact"/>
        <w:jc w:val="both"/>
        <w:rPr>
          <w:rFonts w:asciiTheme="minorHAnsi" w:hAnsiTheme="minorHAnsi" w:cstheme="minorHAnsi"/>
          <w:b/>
          <w:bCs/>
        </w:rPr>
      </w:pPr>
    </w:p>
    <w:p w14:paraId="050F73FC" w14:textId="77777777" w:rsidR="00023B66" w:rsidRPr="003C3D76" w:rsidRDefault="00023B66" w:rsidP="00023B66">
      <w:pPr>
        <w:pStyle w:val="PargrafodaLista"/>
        <w:rPr>
          <w:rFonts w:asciiTheme="minorHAnsi" w:hAnsiTheme="minorHAnsi" w:cstheme="minorHAnsi"/>
          <w:b/>
          <w:bCs/>
          <w:szCs w:val="24"/>
        </w:rPr>
      </w:pPr>
      <w:bookmarkStart w:id="14" w:name="_Ref268856667"/>
      <w:r w:rsidRPr="003C3D76">
        <w:rPr>
          <w:rFonts w:asciiTheme="minorHAnsi" w:hAnsiTheme="minorHAnsi" w:cstheme="minorHAnsi"/>
          <w:b/>
          <w:bCs/>
          <w:szCs w:val="24"/>
        </w:rPr>
        <w:t>Data de Emissão</w:t>
      </w:r>
      <w:bookmarkEnd w:id="14"/>
    </w:p>
    <w:p w14:paraId="3CE1436B" w14:textId="77777777" w:rsidR="00023B66" w:rsidRPr="003C3D76" w:rsidRDefault="00023B66" w:rsidP="00023B66">
      <w:pPr>
        <w:suppressAutoHyphens/>
        <w:spacing w:line="320" w:lineRule="exact"/>
        <w:jc w:val="both"/>
        <w:rPr>
          <w:rFonts w:asciiTheme="minorHAnsi" w:hAnsiTheme="minorHAnsi" w:cstheme="minorHAnsi"/>
          <w:b/>
        </w:rPr>
      </w:pPr>
    </w:p>
    <w:p w14:paraId="28E4348B" w14:textId="14D97FD3" w:rsidR="00023B66" w:rsidRPr="003C3D76" w:rsidRDefault="00023B66" w:rsidP="00023B66">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 xml:space="preserve">Para todos os fins e efeitos legais, a data de emissão das Debêntures </w:t>
      </w:r>
      <w:r w:rsidR="008F7896">
        <w:rPr>
          <w:rFonts w:asciiTheme="minorHAnsi" w:hAnsiTheme="minorHAnsi" w:cstheme="minorHAnsi"/>
          <w:szCs w:val="24"/>
        </w:rPr>
        <w:t xml:space="preserve">da Primeira Série </w:t>
      </w:r>
      <w:r w:rsidR="0075061F">
        <w:rPr>
          <w:rFonts w:asciiTheme="minorHAnsi" w:hAnsiTheme="minorHAnsi" w:cstheme="minorHAnsi"/>
          <w:szCs w:val="24"/>
        </w:rPr>
        <w:t xml:space="preserve">e a </w:t>
      </w:r>
      <w:r w:rsidR="0075061F" w:rsidRPr="003C3D76">
        <w:rPr>
          <w:rFonts w:asciiTheme="minorHAnsi" w:hAnsiTheme="minorHAnsi" w:cstheme="minorHAnsi"/>
          <w:szCs w:val="24"/>
        </w:rPr>
        <w:t xml:space="preserve">data de emissão das Debêntures </w:t>
      </w:r>
      <w:r w:rsidR="0075061F">
        <w:rPr>
          <w:rFonts w:asciiTheme="minorHAnsi" w:hAnsiTheme="minorHAnsi" w:cstheme="minorHAnsi"/>
          <w:szCs w:val="24"/>
        </w:rPr>
        <w:t xml:space="preserve">da Segunda Série </w:t>
      </w:r>
      <w:r w:rsidR="003B620D">
        <w:rPr>
          <w:rFonts w:asciiTheme="minorHAnsi" w:hAnsiTheme="minorHAnsi" w:cstheme="minorHAnsi"/>
          <w:szCs w:val="24"/>
        </w:rPr>
        <w:t xml:space="preserve">será </w:t>
      </w:r>
      <w:r w:rsidR="00612D90">
        <w:rPr>
          <w:rFonts w:asciiTheme="minorHAnsi" w:hAnsiTheme="minorHAnsi" w:cstheme="minorHAnsi"/>
          <w:szCs w:val="24"/>
        </w:rPr>
        <w:t>15</w:t>
      </w:r>
      <w:r w:rsidR="003B620D" w:rsidRPr="003C3D76">
        <w:rPr>
          <w:rFonts w:asciiTheme="minorHAnsi" w:hAnsiTheme="minorHAnsi" w:cstheme="minorHAnsi"/>
          <w:szCs w:val="24"/>
        </w:rPr>
        <w:t xml:space="preserve"> de </w:t>
      </w:r>
      <w:r w:rsidR="00612D90">
        <w:rPr>
          <w:rFonts w:asciiTheme="minorHAnsi" w:hAnsiTheme="minorHAnsi" w:cstheme="minorHAnsi"/>
          <w:szCs w:val="24"/>
        </w:rPr>
        <w:t>setembro</w:t>
      </w:r>
      <w:r w:rsidR="003B620D" w:rsidRPr="003C3D76">
        <w:rPr>
          <w:rFonts w:asciiTheme="minorHAnsi" w:hAnsiTheme="minorHAnsi" w:cstheme="minorHAnsi"/>
          <w:szCs w:val="24"/>
        </w:rPr>
        <w:t xml:space="preserve"> de 2022 </w:t>
      </w:r>
      <w:r w:rsidR="0075061F" w:rsidRPr="003C3D76">
        <w:rPr>
          <w:rFonts w:asciiTheme="minorHAnsi" w:hAnsiTheme="minorHAnsi" w:cstheme="minorHAnsi"/>
          <w:szCs w:val="24"/>
        </w:rPr>
        <w:t>(“</w:t>
      </w:r>
      <w:r w:rsidR="0075061F" w:rsidRPr="003C3D76">
        <w:rPr>
          <w:rFonts w:asciiTheme="minorHAnsi" w:hAnsiTheme="minorHAnsi" w:cstheme="minorHAnsi"/>
          <w:szCs w:val="24"/>
          <w:u w:val="single"/>
        </w:rPr>
        <w:t>Data de Emissão</w:t>
      </w:r>
      <w:r w:rsidR="0075061F">
        <w:rPr>
          <w:rFonts w:asciiTheme="minorHAnsi" w:hAnsiTheme="minorHAnsi" w:cstheme="minorHAnsi"/>
          <w:szCs w:val="24"/>
          <w:u w:val="single"/>
        </w:rPr>
        <w:t xml:space="preserve"> das Debêntures da </w:t>
      </w:r>
      <w:r w:rsidR="003B620D">
        <w:rPr>
          <w:rFonts w:asciiTheme="minorHAnsi" w:hAnsiTheme="minorHAnsi" w:cstheme="minorHAnsi"/>
          <w:szCs w:val="24"/>
          <w:u w:val="single"/>
        </w:rPr>
        <w:t>Primeira</w:t>
      </w:r>
      <w:r w:rsidR="0075061F">
        <w:rPr>
          <w:rFonts w:asciiTheme="minorHAnsi" w:hAnsiTheme="minorHAnsi" w:cstheme="minorHAnsi"/>
          <w:szCs w:val="24"/>
          <w:u w:val="single"/>
        </w:rPr>
        <w:t xml:space="preserve"> Série</w:t>
      </w:r>
      <w:r w:rsidR="0075061F" w:rsidRPr="003C3D76">
        <w:rPr>
          <w:rFonts w:asciiTheme="minorHAnsi" w:hAnsiTheme="minorHAnsi" w:cstheme="minorHAnsi"/>
          <w:szCs w:val="24"/>
        </w:rPr>
        <w:t>”</w:t>
      </w:r>
      <w:r w:rsidR="003B620D">
        <w:rPr>
          <w:rFonts w:asciiTheme="minorHAnsi" w:hAnsiTheme="minorHAnsi" w:cstheme="minorHAnsi"/>
          <w:szCs w:val="24"/>
        </w:rPr>
        <w:t>,</w:t>
      </w:r>
      <w:r w:rsidR="0075061F">
        <w:rPr>
          <w:rFonts w:asciiTheme="minorHAnsi" w:hAnsiTheme="minorHAnsi" w:cstheme="minorHAnsi"/>
          <w:szCs w:val="24"/>
        </w:rPr>
        <w:t xml:space="preserve"> </w:t>
      </w:r>
      <w:r w:rsidR="003B620D">
        <w:rPr>
          <w:rFonts w:asciiTheme="minorHAnsi" w:hAnsiTheme="minorHAnsi" w:cstheme="minorHAnsi"/>
          <w:szCs w:val="24"/>
        </w:rPr>
        <w:t>“</w:t>
      </w:r>
      <w:r w:rsidR="0075061F" w:rsidRPr="003B620D">
        <w:rPr>
          <w:rFonts w:asciiTheme="minorHAnsi" w:hAnsiTheme="minorHAnsi" w:cstheme="minorHAnsi"/>
          <w:bCs/>
          <w:u w:val="single"/>
        </w:rPr>
        <w:t xml:space="preserve">Data de Emissão das Debêntures da </w:t>
      </w:r>
      <w:r w:rsidR="003B620D">
        <w:rPr>
          <w:rFonts w:asciiTheme="minorHAnsi" w:hAnsiTheme="minorHAnsi" w:cstheme="minorHAnsi"/>
          <w:bCs/>
          <w:u w:val="single"/>
        </w:rPr>
        <w:t>Segunda</w:t>
      </w:r>
      <w:r w:rsidR="0075061F" w:rsidRPr="003B620D">
        <w:rPr>
          <w:rFonts w:asciiTheme="minorHAnsi" w:hAnsiTheme="minorHAnsi" w:cstheme="minorHAnsi"/>
          <w:bCs/>
          <w:u w:val="single"/>
        </w:rPr>
        <w:t xml:space="preserve"> Série</w:t>
      </w:r>
      <w:r w:rsidR="003B620D">
        <w:rPr>
          <w:rFonts w:asciiTheme="minorHAnsi" w:hAnsiTheme="minorHAnsi" w:cstheme="minorHAnsi"/>
          <w:bCs/>
        </w:rPr>
        <w:t>”</w:t>
      </w:r>
      <w:r w:rsidR="0075061F" w:rsidRPr="008F7896">
        <w:rPr>
          <w:rFonts w:asciiTheme="minorHAnsi" w:hAnsiTheme="minorHAnsi" w:cstheme="minorHAnsi"/>
          <w:bCs/>
        </w:rPr>
        <w:t xml:space="preserve"> </w:t>
      </w:r>
      <w:r w:rsidR="00A053F9">
        <w:rPr>
          <w:rFonts w:asciiTheme="minorHAnsi" w:hAnsiTheme="minorHAnsi" w:cstheme="minorHAnsi"/>
          <w:bCs/>
        </w:rPr>
        <w:t xml:space="preserve">e, conjuntamente, </w:t>
      </w:r>
      <w:r w:rsidR="0075061F" w:rsidRPr="008F7896">
        <w:rPr>
          <w:rFonts w:asciiTheme="minorHAnsi" w:hAnsiTheme="minorHAnsi" w:cstheme="minorHAnsi"/>
          <w:bCs/>
        </w:rPr>
        <w:t>a “</w:t>
      </w:r>
      <w:r w:rsidR="0075061F" w:rsidRPr="0075061F">
        <w:rPr>
          <w:rFonts w:asciiTheme="minorHAnsi" w:hAnsiTheme="minorHAnsi" w:cstheme="minorHAnsi"/>
          <w:bCs/>
          <w:u w:val="single"/>
        </w:rPr>
        <w:t>Data de Emissão</w:t>
      </w:r>
      <w:r w:rsidR="0075061F" w:rsidRPr="008F7896">
        <w:rPr>
          <w:rFonts w:asciiTheme="minorHAnsi" w:hAnsiTheme="minorHAnsi" w:cstheme="minorHAnsi"/>
          <w:bCs/>
        </w:rPr>
        <w:t>”</w:t>
      </w:r>
      <w:r w:rsidR="0075061F" w:rsidRPr="003C3D76">
        <w:rPr>
          <w:rFonts w:asciiTheme="minorHAnsi" w:hAnsiTheme="minorHAnsi" w:cstheme="minorHAnsi"/>
          <w:szCs w:val="24"/>
        </w:rPr>
        <w:t>)</w:t>
      </w:r>
      <w:r w:rsidRPr="003C3D76">
        <w:rPr>
          <w:rFonts w:asciiTheme="minorHAnsi" w:hAnsiTheme="minorHAnsi" w:cstheme="minorHAnsi"/>
          <w:szCs w:val="24"/>
        </w:rPr>
        <w:t>.</w:t>
      </w:r>
    </w:p>
    <w:p w14:paraId="79BBFE19" w14:textId="2218EC01" w:rsidR="0075061F" w:rsidRDefault="0075061F" w:rsidP="00023B66">
      <w:pPr>
        <w:suppressAutoHyphens/>
        <w:spacing w:line="320" w:lineRule="exact"/>
        <w:jc w:val="both"/>
        <w:rPr>
          <w:rFonts w:asciiTheme="minorHAnsi" w:hAnsiTheme="minorHAnsi" w:cstheme="minorHAnsi"/>
          <w:b/>
        </w:rPr>
      </w:pPr>
    </w:p>
    <w:p w14:paraId="42EEC213" w14:textId="77777777" w:rsidR="00DC7577" w:rsidRPr="003C3D76" w:rsidRDefault="00DC7577" w:rsidP="00DC7577">
      <w:pPr>
        <w:pStyle w:val="PargrafodaLista"/>
        <w:rPr>
          <w:rFonts w:asciiTheme="minorHAnsi" w:hAnsiTheme="minorHAnsi" w:cstheme="minorHAnsi"/>
          <w:b/>
          <w:szCs w:val="24"/>
        </w:rPr>
      </w:pPr>
      <w:r w:rsidRPr="003C3D76">
        <w:rPr>
          <w:rFonts w:asciiTheme="minorHAnsi" w:hAnsiTheme="minorHAnsi" w:cstheme="minorHAnsi"/>
          <w:b/>
          <w:bCs/>
          <w:szCs w:val="24"/>
        </w:rPr>
        <w:t>Forma, Tipo e Comprovação de Titularidade</w:t>
      </w:r>
    </w:p>
    <w:p w14:paraId="5C982E77" w14:textId="77777777" w:rsidR="00DC7577" w:rsidRPr="003C3D76" w:rsidRDefault="00DC7577" w:rsidP="00DC7577">
      <w:pPr>
        <w:suppressAutoHyphens/>
        <w:spacing w:line="320" w:lineRule="exact"/>
        <w:jc w:val="both"/>
        <w:rPr>
          <w:rFonts w:asciiTheme="minorHAnsi" w:hAnsiTheme="minorHAnsi" w:cstheme="minorHAnsi"/>
          <w:b/>
        </w:rPr>
      </w:pPr>
    </w:p>
    <w:p w14:paraId="553B63B8" w14:textId="1890171F" w:rsidR="00DC7577" w:rsidRPr="003C3D76" w:rsidRDefault="00DC7577" w:rsidP="00DC7577">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 xml:space="preserve">As Debêntures serão emitidas sob a forma nominativa e escritural, sem emissão de cautelas ou certificados, e, para todos os fins de direito, a titularidade delas será comprovada pelo extrato de conta de depósito emitido pelo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e, adicionalmente, </w:t>
      </w:r>
      <w:r w:rsidRPr="003C3D76">
        <w:rPr>
          <w:rFonts w:asciiTheme="minorHAnsi" w:hAnsiTheme="minorHAnsi" w:cstheme="minorHAnsi"/>
          <w:szCs w:val="24"/>
        </w:rPr>
        <w:lastRenderedPageBreak/>
        <w:t>com relação às Debêntures que estiverem custodiadas eletronicamente na B3, conforme o caso, será expedido por esta extrato em nome do Debenturista, que servirá como comprovante de titularidade de tais Debêntures.</w:t>
      </w:r>
    </w:p>
    <w:p w14:paraId="1D4BE103" w14:textId="77777777" w:rsidR="00DC7577" w:rsidRPr="003C3D76" w:rsidRDefault="00DC7577" w:rsidP="00DC7577">
      <w:pPr>
        <w:pStyle w:val="PargrafodaLista"/>
        <w:numPr>
          <w:ilvl w:val="0"/>
          <w:numId w:val="0"/>
        </w:numPr>
        <w:rPr>
          <w:rFonts w:asciiTheme="minorHAnsi" w:hAnsiTheme="minorHAnsi" w:cstheme="minorHAnsi"/>
          <w:b/>
          <w:szCs w:val="24"/>
        </w:rPr>
      </w:pPr>
    </w:p>
    <w:p w14:paraId="39C06475" w14:textId="77777777" w:rsidR="00DC7577" w:rsidRPr="003C3D76" w:rsidRDefault="00DC7577" w:rsidP="00DC7577">
      <w:pPr>
        <w:pStyle w:val="PargrafodaLista"/>
        <w:rPr>
          <w:rFonts w:asciiTheme="minorHAnsi" w:hAnsiTheme="minorHAnsi" w:cstheme="minorHAnsi"/>
          <w:b/>
          <w:szCs w:val="24"/>
        </w:rPr>
      </w:pPr>
      <w:r w:rsidRPr="003C3D76">
        <w:rPr>
          <w:rFonts w:asciiTheme="minorHAnsi" w:hAnsiTheme="minorHAnsi" w:cstheme="minorHAnsi"/>
          <w:b/>
          <w:bCs/>
          <w:szCs w:val="24"/>
        </w:rPr>
        <w:t>Conversibilidade</w:t>
      </w:r>
    </w:p>
    <w:p w14:paraId="24DABD8A" w14:textId="77777777" w:rsidR="00DC7577" w:rsidRPr="003C3D76" w:rsidRDefault="00DC7577" w:rsidP="00DC7577">
      <w:pPr>
        <w:suppressAutoHyphens/>
        <w:spacing w:line="320" w:lineRule="exact"/>
        <w:jc w:val="both"/>
        <w:rPr>
          <w:rFonts w:asciiTheme="minorHAnsi" w:hAnsiTheme="minorHAnsi" w:cstheme="minorHAnsi"/>
          <w:b/>
        </w:rPr>
      </w:pPr>
    </w:p>
    <w:p w14:paraId="76A61339" w14:textId="5A6EBF9E" w:rsidR="00DC7577" w:rsidRPr="003C3D76" w:rsidRDefault="00DC7577" w:rsidP="00DC7577">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As Debêntures serão simples, ou seja, não conversíveis em ações da Emissora.</w:t>
      </w:r>
    </w:p>
    <w:p w14:paraId="630B48A5" w14:textId="77777777" w:rsidR="00DC7577" w:rsidRPr="003C3D76" w:rsidRDefault="00DC7577" w:rsidP="00023B66">
      <w:pPr>
        <w:suppressAutoHyphens/>
        <w:spacing w:line="320" w:lineRule="exact"/>
        <w:jc w:val="both"/>
        <w:rPr>
          <w:rFonts w:asciiTheme="minorHAnsi" w:hAnsiTheme="minorHAnsi" w:cstheme="minorHAnsi"/>
          <w:b/>
        </w:rPr>
      </w:pPr>
    </w:p>
    <w:p w14:paraId="475EB747" w14:textId="45F6BF25" w:rsidR="00DC7577" w:rsidRPr="003C3D76" w:rsidRDefault="00DC7577" w:rsidP="00DC7577">
      <w:pPr>
        <w:pStyle w:val="PargrafodaLista"/>
        <w:rPr>
          <w:rFonts w:asciiTheme="minorHAnsi" w:hAnsiTheme="minorHAnsi" w:cstheme="minorHAnsi"/>
          <w:b/>
          <w:bCs/>
          <w:i/>
          <w:iCs/>
          <w:szCs w:val="24"/>
        </w:rPr>
      </w:pPr>
      <w:r w:rsidRPr="003C3D76">
        <w:rPr>
          <w:rFonts w:asciiTheme="minorHAnsi" w:hAnsiTheme="minorHAnsi" w:cstheme="minorHAnsi"/>
          <w:b/>
          <w:bCs/>
          <w:szCs w:val="24"/>
        </w:rPr>
        <w:t>Espécie</w:t>
      </w:r>
    </w:p>
    <w:p w14:paraId="260FD505" w14:textId="77777777" w:rsidR="00DC7577" w:rsidRPr="003C3D76" w:rsidRDefault="00DC7577" w:rsidP="00DC7577">
      <w:pPr>
        <w:pStyle w:val="PargrafodaLista"/>
        <w:numPr>
          <w:ilvl w:val="0"/>
          <w:numId w:val="0"/>
        </w:numPr>
        <w:rPr>
          <w:rFonts w:asciiTheme="minorHAnsi" w:hAnsiTheme="minorHAnsi" w:cstheme="minorHAnsi"/>
          <w:b/>
          <w:bCs/>
          <w:i/>
          <w:iCs/>
          <w:szCs w:val="24"/>
        </w:rPr>
      </w:pPr>
    </w:p>
    <w:p w14:paraId="1C8DAEF7" w14:textId="6C8EB28A" w:rsidR="00DC7577" w:rsidRPr="003C3D76" w:rsidRDefault="00DC7577" w:rsidP="00DC7577">
      <w:pPr>
        <w:pStyle w:val="PargrafodaLista"/>
        <w:numPr>
          <w:ilvl w:val="2"/>
          <w:numId w:val="10"/>
        </w:numPr>
        <w:rPr>
          <w:rFonts w:asciiTheme="minorHAnsi" w:hAnsiTheme="minorHAnsi" w:cstheme="minorHAnsi"/>
          <w:b/>
          <w:bCs/>
          <w:szCs w:val="24"/>
        </w:rPr>
      </w:pPr>
      <w:r w:rsidRPr="003C3D76">
        <w:rPr>
          <w:rFonts w:asciiTheme="minorHAnsi" w:hAnsiTheme="minorHAnsi" w:cstheme="minorHAnsi"/>
          <w:szCs w:val="24"/>
        </w:rPr>
        <w:t>A Deb</w:t>
      </w:r>
      <w:r w:rsidR="001F2FF7">
        <w:rPr>
          <w:rFonts w:asciiTheme="minorHAnsi" w:hAnsiTheme="minorHAnsi" w:cstheme="minorHAnsi"/>
          <w:szCs w:val="24"/>
        </w:rPr>
        <w:t>ê</w:t>
      </w:r>
      <w:r w:rsidRPr="003C3D76">
        <w:rPr>
          <w:rFonts w:asciiTheme="minorHAnsi" w:hAnsiTheme="minorHAnsi" w:cstheme="minorHAnsi"/>
          <w:szCs w:val="24"/>
        </w:rPr>
        <w:t>ntures serão da espécie quirografária.</w:t>
      </w:r>
    </w:p>
    <w:p w14:paraId="4BDA1BE4" w14:textId="096CE2A8" w:rsidR="00927ED1" w:rsidRPr="003C3D76" w:rsidRDefault="00927ED1" w:rsidP="00927ED1">
      <w:pPr>
        <w:rPr>
          <w:rFonts w:asciiTheme="minorHAnsi" w:hAnsiTheme="minorHAnsi" w:cstheme="minorHAnsi"/>
        </w:rPr>
      </w:pPr>
    </w:p>
    <w:p w14:paraId="7F23B744" w14:textId="7445FF6E" w:rsidR="00927ED1" w:rsidRPr="003C3D76" w:rsidRDefault="00927ED1" w:rsidP="00927ED1">
      <w:pPr>
        <w:pStyle w:val="PargrafodaLista"/>
        <w:rPr>
          <w:rFonts w:asciiTheme="minorHAnsi" w:hAnsiTheme="minorHAnsi" w:cstheme="minorHAnsi"/>
          <w:szCs w:val="24"/>
        </w:rPr>
      </w:pPr>
      <w:r w:rsidRPr="003C3D76">
        <w:rPr>
          <w:rFonts w:asciiTheme="minorHAnsi" w:hAnsiTheme="minorHAnsi" w:cstheme="minorHAnsi"/>
          <w:b/>
          <w:szCs w:val="24"/>
        </w:rPr>
        <w:t>Garantias</w:t>
      </w:r>
    </w:p>
    <w:p w14:paraId="183A9E7F" w14:textId="77777777" w:rsidR="00927ED1" w:rsidRPr="003C3D76" w:rsidRDefault="00927ED1" w:rsidP="00927ED1">
      <w:pPr>
        <w:tabs>
          <w:tab w:val="left" w:pos="0"/>
        </w:tabs>
        <w:suppressAutoHyphens/>
        <w:spacing w:line="320" w:lineRule="exact"/>
        <w:ind w:left="90"/>
        <w:jc w:val="both"/>
        <w:rPr>
          <w:rFonts w:asciiTheme="minorHAnsi" w:hAnsiTheme="minorHAnsi" w:cstheme="minorHAnsi"/>
          <w:b/>
        </w:rPr>
      </w:pPr>
    </w:p>
    <w:p w14:paraId="3452584E" w14:textId="206163C2" w:rsidR="00DC7577" w:rsidRPr="003C3D76" w:rsidRDefault="00927ED1" w:rsidP="00927ED1">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Não serão constituídas garantias específicas, reais ou pessoais, sobre as Debêntures, sendo que os Titulares </w:t>
      </w:r>
      <w:r w:rsidR="002F24F0" w:rsidRPr="003C3D76">
        <w:rPr>
          <w:rFonts w:asciiTheme="minorHAnsi" w:hAnsiTheme="minorHAnsi" w:cstheme="minorHAnsi"/>
          <w:szCs w:val="24"/>
        </w:rPr>
        <w:t>das Debêntures</w:t>
      </w:r>
      <w:r w:rsidRPr="003C3D76">
        <w:rPr>
          <w:rFonts w:asciiTheme="minorHAnsi" w:hAnsiTheme="minorHAnsi" w:cstheme="minorHAnsi"/>
          <w:szCs w:val="24"/>
        </w:rPr>
        <w:t xml:space="preserve"> não obterão qualquer privilégio, bem como não será segregado nenhum ativo em particular em caso de necessidade de execução judicial ou extrajudicial das obrigações decorrentes d</w:t>
      </w:r>
      <w:r w:rsidR="002F24F0" w:rsidRPr="003C3D76">
        <w:rPr>
          <w:rFonts w:asciiTheme="minorHAnsi" w:hAnsiTheme="minorHAnsi" w:cstheme="minorHAnsi"/>
          <w:szCs w:val="24"/>
        </w:rPr>
        <w:t>as Debêntures.</w:t>
      </w:r>
    </w:p>
    <w:p w14:paraId="57A1FDFE" w14:textId="77777777" w:rsidR="00927ED1" w:rsidRPr="003C3D76" w:rsidRDefault="00927ED1" w:rsidP="00DC7577">
      <w:pPr>
        <w:pStyle w:val="PargrafodaLista"/>
        <w:numPr>
          <w:ilvl w:val="0"/>
          <w:numId w:val="0"/>
        </w:numPr>
        <w:rPr>
          <w:rFonts w:asciiTheme="minorHAnsi" w:hAnsiTheme="minorHAnsi" w:cstheme="minorHAnsi"/>
          <w:b/>
          <w:bCs/>
          <w:i/>
          <w:iCs/>
          <w:szCs w:val="24"/>
        </w:rPr>
      </w:pPr>
    </w:p>
    <w:p w14:paraId="37DB8D78" w14:textId="570430DF" w:rsidR="00DC7577" w:rsidRPr="003C3D76" w:rsidRDefault="00DC7577" w:rsidP="00DC7577">
      <w:pPr>
        <w:pStyle w:val="PargrafodaLista"/>
        <w:rPr>
          <w:rFonts w:asciiTheme="minorHAnsi" w:hAnsiTheme="minorHAnsi" w:cstheme="minorHAnsi"/>
          <w:b/>
          <w:bCs/>
          <w:i/>
          <w:iCs/>
          <w:szCs w:val="24"/>
        </w:rPr>
      </w:pPr>
      <w:r w:rsidRPr="003C3D76">
        <w:rPr>
          <w:rFonts w:asciiTheme="minorHAnsi" w:hAnsiTheme="minorHAnsi" w:cstheme="minorHAnsi"/>
          <w:b/>
          <w:bCs/>
          <w:szCs w:val="24"/>
        </w:rPr>
        <w:t>Data de Início da Rentabilidade</w:t>
      </w:r>
    </w:p>
    <w:p w14:paraId="3F2B01F4" w14:textId="77777777" w:rsidR="00023B66" w:rsidRPr="003C3D76" w:rsidRDefault="00023B66" w:rsidP="00023B66">
      <w:pPr>
        <w:suppressAutoHyphens/>
        <w:spacing w:line="320" w:lineRule="exact"/>
        <w:jc w:val="both"/>
        <w:rPr>
          <w:rFonts w:asciiTheme="minorHAnsi" w:hAnsiTheme="minorHAnsi" w:cstheme="minorHAnsi"/>
          <w:b/>
        </w:rPr>
      </w:pPr>
    </w:p>
    <w:p w14:paraId="6FF6C05C" w14:textId="15E5C51D" w:rsidR="00023B66" w:rsidRPr="00B82FDE" w:rsidRDefault="00023B66" w:rsidP="00C0222B">
      <w:pPr>
        <w:pStyle w:val="PargrafodaLista"/>
        <w:numPr>
          <w:ilvl w:val="2"/>
          <w:numId w:val="10"/>
        </w:numPr>
        <w:rPr>
          <w:rFonts w:asciiTheme="minorHAnsi" w:hAnsiTheme="minorHAnsi" w:cstheme="minorHAnsi"/>
          <w:b/>
          <w:szCs w:val="24"/>
        </w:rPr>
      </w:pPr>
      <w:r w:rsidRPr="00B82FDE">
        <w:rPr>
          <w:rFonts w:asciiTheme="minorHAnsi" w:hAnsiTheme="minorHAnsi" w:cstheme="minorHAnsi"/>
          <w:szCs w:val="24"/>
        </w:rPr>
        <w:t xml:space="preserve">Para todos os fins e efeitos legais, a data </w:t>
      </w:r>
      <w:r w:rsidR="001F2FF7" w:rsidRPr="00B82FDE">
        <w:rPr>
          <w:rFonts w:asciiTheme="minorHAnsi" w:hAnsiTheme="minorHAnsi" w:cstheme="minorHAnsi"/>
          <w:szCs w:val="24"/>
        </w:rPr>
        <w:t>de iníci</w:t>
      </w:r>
      <w:r w:rsidR="00934F07" w:rsidRPr="00B82FDE">
        <w:rPr>
          <w:rFonts w:asciiTheme="minorHAnsi" w:hAnsiTheme="minorHAnsi" w:cstheme="minorHAnsi"/>
          <w:szCs w:val="24"/>
        </w:rPr>
        <w:t>o</w:t>
      </w:r>
      <w:r w:rsidR="001F2FF7" w:rsidRPr="00B82FDE">
        <w:rPr>
          <w:rFonts w:asciiTheme="minorHAnsi" w:hAnsiTheme="minorHAnsi" w:cstheme="minorHAnsi"/>
          <w:szCs w:val="24"/>
        </w:rPr>
        <w:t xml:space="preserve"> </w:t>
      </w:r>
      <w:r w:rsidRPr="00B82FDE">
        <w:rPr>
          <w:rFonts w:asciiTheme="minorHAnsi" w:hAnsiTheme="minorHAnsi" w:cstheme="minorHAnsi"/>
          <w:szCs w:val="24"/>
        </w:rPr>
        <w:t xml:space="preserve">da rentabilidade </w:t>
      </w:r>
      <w:r w:rsidR="00934F07" w:rsidRPr="00B82FDE">
        <w:rPr>
          <w:rFonts w:asciiTheme="minorHAnsi" w:hAnsiTheme="minorHAnsi" w:cstheme="minorHAnsi"/>
          <w:szCs w:val="24"/>
        </w:rPr>
        <w:t xml:space="preserve">das Debêntures da Primeira Série </w:t>
      </w:r>
      <w:r w:rsidR="00EB74CB" w:rsidRPr="00B82FDE">
        <w:rPr>
          <w:rFonts w:asciiTheme="minorHAnsi" w:hAnsiTheme="minorHAnsi" w:cstheme="minorHAnsi"/>
          <w:szCs w:val="24"/>
        </w:rPr>
        <w:t>e a data de início da rentabilidade das Debêntures da Segunda Série serão, respectivamente</w:t>
      </w:r>
      <w:r w:rsidR="003718A1" w:rsidRPr="00B82FDE">
        <w:rPr>
          <w:rFonts w:asciiTheme="minorHAnsi" w:hAnsiTheme="minorHAnsi" w:cstheme="minorHAnsi"/>
          <w:szCs w:val="24"/>
        </w:rPr>
        <w:t xml:space="preserve">, </w:t>
      </w:r>
      <w:r w:rsidR="00B82FDE" w:rsidRPr="00B82FDE">
        <w:rPr>
          <w:rFonts w:asciiTheme="minorHAnsi" w:hAnsiTheme="minorHAnsi" w:cstheme="minorHAnsi"/>
          <w:szCs w:val="24"/>
        </w:rPr>
        <w:t xml:space="preserve">o que ocorrer por último entre </w:t>
      </w:r>
      <w:r w:rsidR="003718A1" w:rsidRPr="00B82FDE">
        <w:rPr>
          <w:rFonts w:asciiTheme="minorHAnsi" w:hAnsiTheme="minorHAnsi" w:cstheme="minorHAnsi"/>
          <w:szCs w:val="24"/>
        </w:rPr>
        <w:t xml:space="preserve">a </w:t>
      </w:r>
      <w:r w:rsidR="00934F07" w:rsidRPr="00B82FDE">
        <w:rPr>
          <w:rFonts w:asciiTheme="minorHAnsi" w:hAnsiTheme="minorHAnsi" w:cstheme="minorHAnsi"/>
          <w:szCs w:val="24"/>
        </w:rPr>
        <w:t xml:space="preserve">Data de Emissão das Debêntures da Primeira Série </w:t>
      </w:r>
      <w:r w:rsidR="00C50590" w:rsidRPr="00B82FDE">
        <w:rPr>
          <w:rFonts w:asciiTheme="minorHAnsi" w:hAnsiTheme="minorHAnsi" w:cstheme="minorHAnsi"/>
          <w:szCs w:val="24"/>
        </w:rPr>
        <w:t xml:space="preserve">ou a </w:t>
      </w:r>
      <w:r w:rsidR="00C50590" w:rsidRPr="00B82FDE">
        <w:rPr>
          <w:rFonts w:asciiTheme="minorHAnsi" w:hAnsiTheme="minorHAnsi" w:cstheme="minorHAnsi"/>
          <w:color w:val="000000"/>
          <w:szCs w:val="24"/>
        </w:rPr>
        <w:t>primeira Data de Integralização</w:t>
      </w:r>
      <w:r w:rsidR="00C50590" w:rsidRPr="00B82FDE">
        <w:rPr>
          <w:rFonts w:asciiTheme="minorHAnsi" w:hAnsiTheme="minorHAnsi" w:cstheme="minorHAnsi"/>
          <w:szCs w:val="24"/>
        </w:rPr>
        <w:t xml:space="preserve"> das Debêntures da Primeira Série </w:t>
      </w:r>
      <w:r w:rsidR="008E214A" w:rsidRPr="00B82FDE">
        <w:rPr>
          <w:rFonts w:asciiTheme="minorHAnsi" w:hAnsiTheme="minorHAnsi" w:cstheme="minorHAnsi"/>
          <w:szCs w:val="24"/>
        </w:rPr>
        <w:t>(“</w:t>
      </w:r>
      <w:r w:rsidR="008E214A" w:rsidRPr="00B82FDE">
        <w:rPr>
          <w:rFonts w:asciiTheme="minorHAnsi" w:hAnsiTheme="minorHAnsi" w:cstheme="minorHAnsi"/>
          <w:szCs w:val="24"/>
          <w:u w:val="single"/>
        </w:rPr>
        <w:t>Data de Início da Rentabilidade</w:t>
      </w:r>
      <w:r w:rsidR="00B82FDE" w:rsidRPr="00B82FDE">
        <w:rPr>
          <w:rFonts w:asciiTheme="minorHAnsi" w:hAnsiTheme="minorHAnsi" w:cstheme="minorHAnsi"/>
          <w:szCs w:val="24"/>
          <w:u w:val="single"/>
        </w:rPr>
        <w:t xml:space="preserve"> das Debêntures da Primeira Série</w:t>
      </w:r>
      <w:r w:rsidR="008E214A" w:rsidRPr="00B82FDE">
        <w:rPr>
          <w:rFonts w:asciiTheme="minorHAnsi" w:hAnsiTheme="minorHAnsi" w:cstheme="minorHAnsi"/>
          <w:szCs w:val="24"/>
        </w:rPr>
        <w:t>”)</w:t>
      </w:r>
      <w:r w:rsidR="00B82FDE" w:rsidRPr="00B82FDE">
        <w:rPr>
          <w:rFonts w:asciiTheme="minorHAnsi" w:hAnsiTheme="minorHAnsi" w:cstheme="minorHAnsi"/>
          <w:szCs w:val="24"/>
        </w:rPr>
        <w:t xml:space="preserve"> </w:t>
      </w:r>
      <w:r w:rsidR="00934F07" w:rsidRPr="00B82FDE">
        <w:rPr>
          <w:rFonts w:asciiTheme="minorHAnsi" w:hAnsiTheme="minorHAnsi" w:cstheme="minorHAnsi"/>
          <w:szCs w:val="24"/>
        </w:rPr>
        <w:t>e a Data de Emissão das Debêntures da Segunda Série</w:t>
      </w:r>
      <w:r w:rsidR="003718A1" w:rsidRPr="00B82FDE">
        <w:rPr>
          <w:rFonts w:asciiTheme="minorHAnsi" w:hAnsiTheme="minorHAnsi" w:cstheme="minorHAnsi"/>
          <w:szCs w:val="24"/>
        </w:rPr>
        <w:t xml:space="preserve"> </w:t>
      </w:r>
      <w:r w:rsidR="008E214A" w:rsidRPr="00B82FDE">
        <w:rPr>
          <w:rFonts w:asciiTheme="minorHAnsi" w:hAnsiTheme="minorHAnsi" w:cstheme="minorHAnsi"/>
          <w:szCs w:val="24"/>
        </w:rPr>
        <w:t xml:space="preserve">ou a </w:t>
      </w:r>
      <w:r w:rsidR="008E214A" w:rsidRPr="00B82FDE">
        <w:rPr>
          <w:rFonts w:asciiTheme="minorHAnsi" w:hAnsiTheme="minorHAnsi" w:cstheme="minorHAnsi"/>
          <w:color w:val="000000"/>
          <w:szCs w:val="24"/>
        </w:rPr>
        <w:t>primeira Data de Integralização</w:t>
      </w:r>
      <w:r w:rsidR="008E214A" w:rsidRPr="00B82FDE">
        <w:rPr>
          <w:rFonts w:asciiTheme="minorHAnsi" w:hAnsiTheme="minorHAnsi" w:cstheme="minorHAnsi"/>
          <w:szCs w:val="24"/>
        </w:rPr>
        <w:t xml:space="preserve"> das Debêntures da Segunda Série</w:t>
      </w:r>
      <w:r w:rsidR="00B82FDE" w:rsidRPr="00B82FDE">
        <w:rPr>
          <w:rFonts w:asciiTheme="minorHAnsi" w:hAnsiTheme="minorHAnsi" w:cstheme="minorHAnsi"/>
          <w:szCs w:val="24"/>
        </w:rPr>
        <w:t xml:space="preserve"> (“</w:t>
      </w:r>
      <w:r w:rsidR="00B82FDE" w:rsidRPr="00B82FDE">
        <w:rPr>
          <w:rFonts w:asciiTheme="minorHAnsi" w:hAnsiTheme="minorHAnsi" w:cstheme="minorHAnsi"/>
          <w:szCs w:val="24"/>
          <w:u w:val="single"/>
        </w:rPr>
        <w:t>Data de Início da Rentabilidade das Debêntures da Segunda Série</w:t>
      </w:r>
      <w:r w:rsidR="00B82FDE" w:rsidRPr="00B82FDE">
        <w:rPr>
          <w:rFonts w:asciiTheme="minorHAnsi" w:hAnsiTheme="minorHAnsi" w:cstheme="minorHAnsi"/>
          <w:szCs w:val="24"/>
        </w:rPr>
        <w:t xml:space="preserve">” e, em conjunto com a Data de Início da Rentabilidade das Debêntures da Primeira Série, quando aplicável, a </w:t>
      </w:r>
      <w:r w:rsidRPr="00B82FDE">
        <w:rPr>
          <w:rFonts w:asciiTheme="minorHAnsi" w:hAnsiTheme="minorHAnsi" w:cstheme="minorHAnsi"/>
          <w:szCs w:val="24"/>
        </w:rPr>
        <w:t>“</w:t>
      </w:r>
      <w:r w:rsidRPr="00B82FDE">
        <w:rPr>
          <w:rFonts w:asciiTheme="minorHAnsi" w:hAnsiTheme="minorHAnsi" w:cstheme="minorHAnsi"/>
          <w:szCs w:val="24"/>
          <w:u w:val="single"/>
        </w:rPr>
        <w:t>Data de Início da Rentabilidade</w:t>
      </w:r>
      <w:r w:rsidRPr="00B82FDE">
        <w:rPr>
          <w:rFonts w:asciiTheme="minorHAnsi" w:hAnsiTheme="minorHAnsi" w:cstheme="minorHAnsi"/>
          <w:szCs w:val="24"/>
        </w:rPr>
        <w:t>”</w:t>
      </w:r>
      <w:r w:rsidR="00AD5D6B">
        <w:rPr>
          <w:rFonts w:asciiTheme="minorHAnsi" w:hAnsiTheme="minorHAnsi" w:cstheme="minorHAnsi"/>
          <w:szCs w:val="24"/>
        </w:rPr>
        <w:t>)</w:t>
      </w:r>
      <w:r w:rsidRPr="00B82FDE">
        <w:rPr>
          <w:rFonts w:asciiTheme="minorHAnsi" w:hAnsiTheme="minorHAnsi" w:cstheme="minorHAnsi"/>
          <w:szCs w:val="24"/>
        </w:rPr>
        <w:t>.</w:t>
      </w:r>
      <w:r w:rsidR="004446DC" w:rsidRPr="00B82FDE">
        <w:rPr>
          <w:rFonts w:asciiTheme="minorHAnsi" w:hAnsiTheme="minorHAnsi" w:cstheme="minorHAnsi"/>
          <w:szCs w:val="24"/>
        </w:rPr>
        <w:t xml:space="preserve"> </w:t>
      </w:r>
    </w:p>
    <w:p w14:paraId="49F8AA11" w14:textId="77777777" w:rsidR="00AD5D6B" w:rsidRPr="003C3D76" w:rsidRDefault="00AD5D6B" w:rsidP="00023B66">
      <w:pPr>
        <w:suppressAutoHyphens/>
        <w:spacing w:line="320" w:lineRule="exact"/>
        <w:jc w:val="both"/>
        <w:rPr>
          <w:rFonts w:asciiTheme="minorHAnsi" w:hAnsiTheme="minorHAnsi" w:cstheme="minorHAnsi"/>
          <w:b/>
        </w:rPr>
      </w:pPr>
    </w:p>
    <w:p w14:paraId="20948F5A" w14:textId="77777777" w:rsidR="004446DC" w:rsidRPr="003C3D76" w:rsidRDefault="004446DC" w:rsidP="004446DC">
      <w:pPr>
        <w:pStyle w:val="PargrafodaLista"/>
        <w:rPr>
          <w:rFonts w:asciiTheme="minorHAnsi" w:hAnsiTheme="minorHAnsi" w:cstheme="minorHAnsi"/>
          <w:b/>
          <w:bCs/>
          <w:szCs w:val="24"/>
        </w:rPr>
      </w:pPr>
      <w:r w:rsidRPr="003C3D76">
        <w:rPr>
          <w:rFonts w:asciiTheme="minorHAnsi" w:hAnsiTheme="minorHAnsi" w:cstheme="minorHAnsi"/>
          <w:b/>
          <w:bCs/>
          <w:szCs w:val="24"/>
        </w:rPr>
        <w:t>Prazo e Data de Vencimento</w:t>
      </w:r>
    </w:p>
    <w:p w14:paraId="7E4C3E11" w14:textId="77777777" w:rsidR="004446DC" w:rsidRPr="003C3D76" w:rsidRDefault="004446DC" w:rsidP="004446DC">
      <w:pPr>
        <w:keepNext/>
        <w:suppressAutoHyphens/>
        <w:spacing w:line="320" w:lineRule="exact"/>
        <w:jc w:val="both"/>
        <w:rPr>
          <w:rFonts w:asciiTheme="minorHAnsi" w:hAnsiTheme="minorHAnsi" w:cstheme="minorHAnsi"/>
          <w:b/>
        </w:rPr>
      </w:pPr>
    </w:p>
    <w:p w14:paraId="1E8824B4" w14:textId="22EEB492" w:rsidR="00912D07" w:rsidRPr="00912D07" w:rsidDel="00F45E9C" w:rsidRDefault="004446DC" w:rsidP="004446DC">
      <w:pPr>
        <w:pStyle w:val="PargrafodaLista"/>
        <w:numPr>
          <w:ilvl w:val="2"/>
          <w:numId w:val="10"/>
        </w:numPr>
        <w:rPr>
          <w:del w:id="15" w:author="Luiz Girão" w:date="2022-09-13T18:41:00Z"/>
          <w:rFonts w:asciiTheme="minorHAnsi" w:hAnsiTheme="minorHAnsi" w:cstheme="minorHAnsi"/>
          <w:b/>
          <w:szCs w:val="24"/>
        </w:rPr>
      </w:pPr>
      <w:del w:id="16" w:author="Luiz Girão" w:date="2022-09-13T18:41:00Z">
        <w:r w:rsidRPr="003C3D76" w:rsidDel="00F45E9C">
          <w:rPr>
            <w:rFonts w:asciiTheme="minorHAnsi" w:hAnsiTheme="minorHAnsi" w:cstheme="minorHAnsi"/>
            <w:szCs w:val="24"/>
          </w:rPr>
          <w:delText xml:space="preserve">As Debêntures </w:delText>
        </w:r>
        <w:r w:rsidR="00F100F9" w:rsidRPr="003C3D76" w:rsidDel="00F45E9C">
          <w:rPr>
            <w:rFonts w:asciiTheme="minorHAnsi" w:hAnsiTheme="minorHAnsi" w:cstheme="minorHAnsi"/>
            <w:szCs w:val="24"/>
          </w:rPr>
          <w:delText xml:space="preserve">terão prazo de vencimento de </w:delText>
        </w:r>
        <w:r w:rsidR="00C878DE" w:rsidDel="00F45E9C">
          <w:rPr>
            <w:rFonts w:asciiTheme="minorHAnsi" w:hAnsiTheme="minorHAnsi" w:cstheme="minorHAnsi"/>
            <w:szCs w:val="24"/>
          </w:rPr>
          <w:delText>0</w:delText>
        </w:r>
        <w:r w:rsidRPr="003C3D76" w:rsidDel="00F45E9C">
          <w:rPr>
            <w:rFonts w:asciiTheme="minorHAnsi" w:hAnsiTheme="minorHAnsi" w:cstheme="minorHAnsi"/>
            <w:szCs w:val="24"/>
          </w:rPr>
          <w:delText>5 (cinco) anos</w:delText>
        </w:r>
        <w:r w:rsidR="001B09B2" w:rsidDel="00F45E9C">
          <w:rPr>
            <w:rFonts w:asciiTheme="minorHAnsi" w:hAnsiTheme="minorHAnsi" w:cstheme="minorHAnsi"/>
            <w:szCs w:val="24"/>
          </w:rPr>
          <w:delText>,</w:delText>
        </w:r>
        <w:r w:rsidRPr="003C3D76" w:rsidDel="00F45E9C">
          <w:rPr>
            <w:rFonts w:asciiTheme="minorHAnsi" w:hAnsiTheme="minorHAnsi" w:cstheme="minorHAnsi"/>
            <w:szCs w:val="24"/>
          </w:rPr>
          <w:delText xml:space="preserve"> contados da</w:delText>
        </w:r>
        <w:r w:rsidR="00912D07" w:rsidDel="00F45E9C">
          <w:rPr>
            <w:rFonts w:asciiTheme="minorHAnsi" w:hAnsiTheme="minorHAnsi" w:cstheme="minorHAnsi"/>
            <w:szCs w:val="24"/>
          </w:rPr>
          <w:delText>s</w:delText>
        </w:r>
        <w:r w:rsidRPr="003C3D76" w:rsidDel="00F45E9C">
          <w:rPr>
            <w:rFonts w:asciiTheme="minorHAnsi" w:hAnsiTheme="minorHAnsi" w:cstheme="minorHAnsi"/>
            <w:szCs w:val="24"/>
          </w:rPr>
          <w:delText xml:space="preserve"> </w:delText>
        </w:r>
        <w:r w:rsidR="00912D07" w:rsidDel="00F45E9C">
          <w:rPr>
            <w:rFonts w:asciiTheme="minorHAnsi" w:hAnsiTheme="minorHAnsi" w:cstheme="minorHAnsi"/>
            <w:szCs w:val="24"/>
          </w:rPr>
          <w:delText xml:space="preserve">respectivas </w:delText>
        </w:r>
        <w:r w:rsidRPr="003C3D76" w:rsidDel="00F45E9C">
          <w:rPr>
            <w:rFonts w:asciiTheme="minorHAnsi" w:hAnsiTheme="minorHAnsi" w:cstheme="minorHAnsi"/>
            <w:szCs w:val="24"/>
          </w:rPr>
          <w:delText>Data</w:delText>
        </w:r>
        <w:r w:rsidR="00912D07" w:rsidDel="00F45E9C">
          <w:rPr>
            <w:rFonts w:asciiTheme="minorHAnsi" w:hAnsiTheme="minorHAnsi" w:cstheme="minorHAnsi"/>
            <w:szCs w:val="24"/>
          </w:rPr>
          <w:delText>s</w:delText>
        </w:r>
        <w:r w:rsidRPr="003C3D76" w:rsidDel="00F45E9C">
          <w:rPr>
            <w:rFonts w:asciiTheme="minorHAnsi" w:hAnsiTheme="minorHAnsi" w:cstheme="minorHAnsi"/>
            <w:szCs w:val="24"/>
          </w:rPr>
          <w:delText xml:space="preserve"> de </w:delText>
        </w:r>
        <w:r w:rsidR="00A72F75" w:rsidDel="00F45E9C">
          <w:rPr>
            <w:rFonts w:asciiTheme="minorHAnsi" w:hAnsiTheme="minorHAnsi" w:cstheme="minorHAnsi"/>
            <w:szCs w:val="24"/>
          </w:rPr>
          <w:delText>Integralização</w:delText>
        </w:r>
        <w:r w:rsidR="00912D07" w:rsidDel="00F45E9C">
          <w:rPr>
            <w:rFonts w:asciiTheme="minorHAnsi" w:hAnsiTheme="minorHAnsi" w:cstheme="minorHAnsi"/>
            <w:szCs w:val="24"/>
          </w:rPr>
          <w:delText xml:space="preserve">. </w:delText>
        </w:r>
      </w:del>
    </w:p>
    <w:p w14:paraId="37A86781" w14:textId="77777777" w:rsidR="00912D07" w:rsidRPr="00912D07" w:rsidRDefault="00912D07" w:rsidP="00912D07">
      <w:pPr>
        <w:pStyle w:val="PargrafodaLista"/>
        <w:numPr>
          <w:ilvl w:val="0"/>
          <w:numId w:val="0"/>
        </w:numPr>
        <w:rPr>
          <w:rFonts w:asciiTheme="minorHAnsi" w:hAnsiTheme="minorHAnsi" w:cstheme="minorHAnsi"/>
          <w:b/>
          <w:szCs w:val="24"/>
        </w:rPr>
      </w:pPr>
    </w:p>
    <w:p w14:paraId="45CCF0FA" w14:textId="356F85FC" w:rsidR="006158A8" w:rsidRPr="00612D90" w:rsidRDefault="006158A8" w:rsidP="006158A8">
      <w:pPr>
        <w:pStyle w:val="PargrafodaLista"/>
        <w:numPr>
          <w:ilvl w:val="2"/>
          <w:numId w:val="10"/>
        </w:numPr>
        <w:rPr>
          <w:rFonts w:asciiTheme="minorHAnsi" w:hAnsiTheme="minorHAnsi" w:cstheme="minorHAnsi"/>
          <w:b/>
          <w:szCs w:val="24"/>
        </w:rPr>
      </w:pPr>
      <w:r>
        <w:rPr>
          <w:rFonts w:asciiTheme="minorHAnsi" w:hAnsiTheme="minorHAnsi" w:cstheme="minorHAnsi"/>
          <w:szCs w:val="24"/>
        </w:rPr>
        <w:lastRenderedPageBreak/>
        <w:t>A Data de Vencimento das Debêntures da Primeira Série</w:t>
      </w:r>
      <w:r w:rsidRPr="003C3D76">
        <w:rPr>
          <w:rFonts w:asciiTheme="minorHAnsi" w:hAnsiTheme="minorHAnsi" w:cstheme="minorHAnsi"/>
          <w:szCs w:val="24"/>
        </w:rPr>
        <w:t xml:space="preserve"> </w:t>
      </w:r>
      <w:r>
        <w:rPr>
          <w:rFonts w:asciiTheme="minorHAnsi" w:hAnsiTheme="minorHAnsi" w:cstheme="minorHAnsi"/>
          <w:iCs/>
          <w:szCs w:val="24"/>
        </w:rPr>
        <w:t xml:space="preserve">será </w:t>
      </w:r>
      <w:r w:rsidRPr="00612D90">
        <w:rPr>
          <w:rFonts w:asciiTheme="minorHAnsi" w:hAnsiTheme="minorHAnsi" w:cstheme="minorHAnsi"/>
          <w:szCs w:val="24"/>
        </w:rPr>
        <w:t xml:space="preserve">15 de setembro </w:t>
      </w:r>
      <w:r w:rsidRPr="00612D90">
        <w:rPr>
          <w:rFonts w:asciiTheme="minorHAnsi" w:hAnsiTheme="minorHAnsi" w:cstheme="minorHAnsi"/>
          <w:iCs/>
          <w:szCs w:val="24"/>
        </w:rPr>
        <w:t xml:space="preserve">de 2027 </w:t>
      </w:r>
      <w:r w:rsidRPr="00612D90">
        <w:rPr>
          <w:rFonts w:asciiTheme="minorHAnsi" w:hAnsiTheme="minorHAnsi" w:cstheme="minorHAnsi"/>
          <w:szCs w:val="24"/>
        </w:rPr>
        <w:t>(“</w:t>
      </w:r>
      <w:r w:rsidRPr="00612D90">
        <w:rPr>
          <w:rFonts w:asciiTheme="minorHAnsi" w:hAnsiTheme="minorHAnsi" w:cstheme="minorHAnsi"/>
          <w:szCs w:val="24"/>
          <w:u w:val="single"/>
        </w:rPr>
        <w:t>Data de Vencimento das Debêntures de Primeira Série</w:t>
      </w:r>
      <w:r w:rsidRPr="00612D90">
        <w:rPr>
          <w:rFonts w:asciiTheme="minorHAnsi" w:hAnsiTheme="minorHAnsi" w:cstheme="minorHAnsi"/>
          <w:szCs w:val="24"/>
        </w:rPr>
        <w:t xml:space="preserve">”). </w:t>
      </w:r>
    </w:p>
    <w:p w14:paraId="624577E4" w14:textId="77777777" w:rsidR="006158A8" w:rsidRPr="00612D90" w:rsidRDefault="006158A8" w:rsidP="006158A8">
      <w:pPr>
        <w:pStyle w:val="PargrafodaLista"/>
        <w:numPr>
          <w:ilvl w:val="0"/>
          <w:numId w:val="0"/>
        </w:numPr>
        <w:rPr>
          <w:rFonts w:asciiTheme="minorHAnsi" w:hAnsiTheme="minorHAnsi" w:cstheme="minorHAnsi"/>
          <w:b/>
          <w:szCs w:val="24"/>
        </w:rPr>
      </w:pPr>
    </w:p>
    <w:p w14:paraId="4DF6123A" w14:textId="04A7041B" w:rsidR="004446DC" w:rsidRPr="006158A8" w:rsidRDefault="006158A8" w:rsidP="006158A8">
      <w:pPr>
        <w:pStyle w:val="PargrafodaLista"/>
        <w:numPr>
          <w:ilvl w:val="2"/>
          <w:numId w:val="10"/>
        </w:numPr>
        <w:rPr>
          <w:rFonts w:asciiTheme="minorHAnsi" w:hAnsiTheme="minorHAnsi" w:cstheme="minorHAnsi"/>
          <w:b/>
          <w:szCs w:val="24"/>
        </w:rPr>
      </w:pPr>
      <w:r w:rsidRPr="00612D90">
        <w:rPr>
          <w:rFonts w:asciiTheme="minorHAnsi" w:hAnsiTheme="minorHAnsi" w:cstheme="minorHAnsi"/>
          <w:szCs w:val="24"/>
        </w:rPr>
        <w:t>As Debêntures da Segunda Série terão sua</w:t>
      </w:r>
      <w:r w:rsidRPr="00612D90">
        <w:rPr>
          <w:rFonts w:asciiTheme="minorHAnsi" w:hAnsiTheme="minorHAnsi" w:cstheme="minorHAnsi"/>
          <w:iCs/>
          <w:szCs w:val="24"/>
        </w:rPr>
        <w:t xml:space="preserve"> Data de Vencimento em </w:t>
      </w:r>
      <w:r w:rsidR="00D86B47">
        <w:rPr>
          <w:rFonts w:asciiTheme="minorHAnsi" w:hAnsiTheme="minorHAnsi" w:cstheme="minorHAnsi"/>
          <w:szCs w:val="24"/>
        </w:rPr>
        <w:t>15</w:t>
      </w:r>
      <w:r w:rsidRPr="00612D90">
        <w:rPr>
          <w:rFonts w:asciiTheme="minorHAnsi" w:hAnsiTheme="minorHAnsi" w:cstheme="minorHAnsi"/>
          <w:szCs w:val="24"/>
        </w:rPr>
        <w:t xml:space="preserve"> de </w:t>
      </w:r>
      <w:r w:rsidR="00D86B47">
        <w:rPr>
          <w:rFonts w:asciiTheme="minorHAnsi" w:hAnsiTheme="minorHAnsi" w:cstheme="minorHAnsi"/>
          <w:szCs w:val="24"/>
        </w:rPr>
        <w:t xml:space="preserve">fevereiro </w:t>
      </w:r>
      <w:r w:rsidRPr="00612D90">
        <w:rPr>
          <w:rFonts w:asciiTheme="minorHAnsi" w:hAnsiTheme="minorHAnsi" w:cstheme="minorHAnsi"/>
          <w:iCs/>
          <w:szCs w:val="24"/>
        </w:rPr>
        <w:t xml:space="preserve">de 2028 </w:t>
      </w:r>
      <w:r w:rsidRPr="00612D90">
        <w:rPr>
          <w:rFonts w:asciiTheme="minorHAnsi" w:hAnsiTheme="minorHAnsi" w:cstheme="minorHAnsi"/>
          <w:szCs w:val="24"/>
        </w:rPr>
        <w:t>(“</w:t>
      </w:r>
      <w:r w:rsidRPr="00612D90">
        <w:rPr>
          <w:rFonts w:asciiTheme="minorHAnsi" w:hAnsiTheme="minorHAnsi" w:cstheme="minorHAnsi"/>
          <w:szCs w:val="24"/>
          <w:u w:val="single"/>
        </w:rPr>
        <w:t>Data de Vencimento das Debentures de Segunda Série</w:t>
      </w:r>
      <w:r w:rsidRPr="003C3D76">
        <w:rPr>
          <w:rFonts w:asciiTheme="minorHAnsi" w:hAnsiTheme="minorHAnsi" w:cstheme="minorHAnsi"/>
          <w:szCs w:val="24"/>
        </w:rPr>
        <w:t xml:space="preserve">” e, em conjunto com </w:t>
      </w:r>
      <w:r>
        <w:rPr>
          <w:rFonts w:asciiTheme="minorHAnsi" w:hAnsiTheme="minorHAnsi" w:cstheme="minorHAnsi"/>
          <w:szCs w:val="24"/>
        </w:rPr>
        <w:t xml:space="preserve">a </w:t>
      </w:r>
      <w:r w:rsidRPr="003C3D76">
        <w:rPr>
          <w:rFonts w:asciiTheme="minorHAnsi" w:hAnsiTheme="minorHAnsi" w:cstheme="minorHAnsi"/>
          <w:szCs w:val="24"/>
        </w:rPr>
        <w:t xml:space="preserve">Data de Vencimento das Debentures da Primeira Série, </w:t>
      </w:r>
      <w:r>
        <w:rPr>
          <w:rFonts w:asciiTheme="minorHAnsi" w:hAnsiTheme="minorHAnsi" w:cstheme="minorHAnsi"/>
          <w:szCs w:val="24"/>
        </w:rPr>
        <w:t xml:space="preserve">a </w:t>
      </w:r>
      <w:r w:rsidRPr="003C3D76">
        <w:rPr>
          <w:rFonts w:asciiTheme="minorHAnsi" w:hAnsiTheme="minorHAnsi" w:cstheme="minorHAnsi"/>
          <w:szCs w:val="24"/>
        </w:rPr>
        <w:t>“</w:t>
      </w:r>
      <w:r w:rsidRPr="003C3D76">
        <w:rPr>
          <w:rFonts w:asciiTheme="minorHAnsi" w:hAnsiTheme="minorHAnsi" w:cstheme="minorHAnsi"/>
          <w:szCs w:val="24"/>
          <w:u w:val="single"/>
        </w:rPr>
        <w:t>Data de Vencimento</w:t>
      </w:r>
      <w:r w:rsidRPr="003C3D76">
        <w:rPr>
          <w:rFonts w:asciiTheme="minorHAnsi" w:hAnsiTheme="minorHAnsi" w:cstheme="minorHAnsi"/>
          <w:szCs w:val="24"/>
        </w:rPr>
        <w:t>”).</w:t>
      </w:r>
      <w:r>
        <w:rPr>
          <w:rFonts w:asciiTheme="minorHAnsi" w:hAnsiTheme="minorHAnsi" w:cstheme="minorHAnsi"/>
          <w:szCs w:val="24"/>
        </w:rPr>
        <w:t xml:space="preserve"> </w:t>
      </w:r>
    </w:p>
    <w:p w14:paraId="2D880F2A" w14:textId="77777777" w:rsidR="00023B66" w:rsidRPr="003C3D76" w:rsidRDefault="00023B66" w:rsidP="00023B66">
      <w:pPr>
        <w:tabs>
          <w:tab w:val="left" w:pos="810"/>
        </w:tabs>
        <w:suppressAutoHyphens/>
        <w:spacing w:line="320" w:lineRule="exact"/>
        <w:jc w:val="both"/>
        <w:rPr>
          <w:rFonts w:asciiTheme="minorHAnsi" w:hAnsiTheme="minorHAnsi" w:cstheme="minorHAnsi"/>
        </w:rPr>
      </w:pPr>
    </w:p>
    <w:p w14:paraId="6790A44C" w14:textId="5ECED25C" w:rsidR="006722D3" w:rsidRPr="003C3D76" w:rsidRDefault="00023B66" w:rsidP="009C6FAC">
      <w:pPr>
        <w:pStyle w:val="PargrafodaLista"/>
        <w:rPr>
          <w:rFonts w:asciiTheme="minorHAnsi" w:hAnsiTheme="minorHAnsi" w:cstheme="minorHAnsi"/>
          <w:b/>
          <w:bCs/>
          <w:szCs w:val="24"/>
        </w:rPr>
      </w:pPr>
      <w:r w:rsidRPr="003C3D76">
        <w:rPr>
          <w:rFonts w:asciiTheme="minorHAnsi" w:hAnsiTheme="minorHAnsi" w:cstheme="minorHAnsi"/>
          <w:b/>
          <w:bCs/>
          <w:szCs w:val="24"/>
        </w:rPr>
        <w:t>Valor Nominal Unitário</w:t>
      </w:r>
    </w:p>
    <w:p w14:paraId="32FBED8C" w14:textId="77777777" w:rsidR="006722D3" w:rsidRPr="003C3D76" w:rsidRDefault="006722D3" w:rsidP="001E31C0">
      <w:pPr>
        <w:suppressAutoHyphens/>
        <w:spacing w:line="320" w:lineRule="exact"/>
        <w:jc w:val="both"/>
        <w:rPr>
          <w:rFonts w:asciiTheme="minorHAnsi" w:hAnsiTheme="minorHAnsi" w:cstheme="minorHAnsi"/>
          <w:b/>
        </w:rPr>
      </w:pPr>
    </w:p>
    <w:p w14:paraId="05D4E9F5" w14:textId="61165C17" w:rsidR="006722D3" w:rsidRPr="001B782E" w:rsidRDefault="00023B66" w:rsidP="009C6FAC">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 xml:space="preserve">O </w:t>
      </w:r>
      <w:r w:rsidRPr="001B782E">
        <w:rPr>
          <w:rFonts w:asciiTheme="minorHAnsi" w:hAnsiTheme="minorHAnsi" w:cstheme="minorHAnsi"/>
          <w:szCs w:val="24"/>
        </w:rPr>
        <w:t>valor nominal unitário das Debêntures será de R$</w:t>
      </w:r>
      <w:r w:rsidR="009956D7" w:rsidRPr="001B782E">
        <w:rPr>
          <w:rFonts w:asciiTheme="minorHAnsi" w:hAnsiTheme="minorHAnsi" w:cstheme="minorHAnsi"/>
          <w:szCs w:val="24"/>
        </w:rPr>
        <w:t xml:space="preserve">1.000,00 </w:t>
      </w:r>
      <w:r w:rsidR="001457F6" w:rsidRPr="001B782E">
        <w:rPr>
          <w:rFonts w:asciiTheme="minorHAnsi" w:hAnsiTheme="minorHAnsi" w:cstheme="minorHAnsi"/>
          <w:szCs w:val="24"/>
        </w:rPr>
        <w:t>(</w:t>
      </w:r>
      <w:r w:rsidR="00582FB9">
        <w:rPr>
          <w:rFonts w:asciiTheme="minorHAnsi" w:hAnsiTheme="minorHAnsi" w:cstheme="minorHAnsi"/>
          <w:szCs w:val="24"/>
        </w:rPr>
        <w:t xml:space="preserve">um </w:t>
      </w:r>
      <w:r w:rsidR="00317481" w:rsidRPr="001B782E">
        <w:rPr>
          <w:rFonts w:asciiTheme="minorHAnsi" w:hAnsiTheme="minorHAnsi" w:cstheme="minorHAnsi"/>
          <w:szCs w:val="24"/>
        </w:rPr>
        <w:t>mil</w:t>
      </w:r>
      <w:r w:rsidR="001457F6" w:rsidRPr="001B782E">
        <w:rPr>
          <w:rFonts w:asciiTheme="minorHAnsi" w:hAnsiTheme="minorHAnsi" w:cstheme="minorHAnsi"/>
          <w:szCs w:val="24"/>
        </w:rPr>
        <w:t xml:space="preserve"> reais)</w:t>
      </w:r>
      <w:r w:rsidRPr="001B782E">
        <w:rPr>
          <w:rFonts w:asciiTheme="minorHAnsi" w:hAnsiTheme="minorHAnsi" w:cstheme="minorHAnsi"/>
          <w:szCs w:val="24"/>
        </w:rPr>
        <w:t xml:space="preserve">, na </w:t>
      </w:r>
      <w:r w:rsidR="001B782E" w:rsidRPr="001B782E">
        <w:rPr>
          <w:rFonts w:asciiTheme="minorHAnsi" w:hAnsiTheme="minorHAnsi" w:cstheme="minorHAnsi"/>
          <w:szCs w:val="24"/>
        </w:rPr>
        <w:t xml:space="preserve">respectiva </w:t>
      </w:r>
      <w:r w:rsidRPr="001B782E">
        <w:rPr>
          <w:rFonts w:asciiTheme="minorHAnsi" w:hAnsiTheme="minorHAnsi" w:cstheme="minorHAnsi"/>
          <w:szCs w:val="24"/>
        </w:rPr>
        <w:t xml:space="preserve">Data de Emissão </w:t>
      </w:r>
      <w:r w:rsidR="00621308" w:rsidRPr="001B782E">
        <w:rPr>
          <w:rFonts w:asciiTheme="minorHAnsi" w:hAnsiTheme="minorHAnsi" w:cstheme="minorHAnsi"/>
          <w:szCs w:val="24"/>
        </w:rPr>
        <w:t>(conforme abaixo</w:t>
      </w:r>
      <w:r w:rsidR="00E01767" w:rsidRPr="001B782E">
        <w:rPr>
          <w:rFonts w:asciiTheme="minorHAnsi" w:hAnsiTheme="minorHAnsi" w:cstheme="minorHAnsi"/>
          <w:szCs w:val="24"/>
        </w:rPr>
        <w:t xml:space="preserve"> definida</w:t>
      </w:r>
      <w:r w:rsidR="00FD3511" w:rsidRPr="001B782E">
        <w:rPr>
          <w:rFonts w:asciiTheme="minorHAnsi" w:hAnsiTheme="minorHAnsi" w:cstheme="minorHAnsi"/>
          <w:szCs w:val="24"/>
        </w:rPr>
        <w:t>)</w:t>
      </w:r>
      <w:r w:rsidR="00621308" w:rsidRPr="001B782E">
        <w:rPr>
          <w:rFonts w:asciiTheme="minorHAnsi" w:hAnsiTheme="minorHAnsi" w:cstheme="minorHAnsi"/>
          <w:szCs w:val="24"/>
        </w:rPr>
        <w:t xml:space="preserve"> </w:t>
      </w:r>
      <w:r w:rsidRPr="001B782E">
        <w:rPr>
          <w:rFonts w:asciiTheme="minorHAnsi" w:hAnsiTheme="minorHAnsi" w:cstheme="minorHAnsi"/>
          <w:szCs w:val="24"/>
        </w:rPr>
        <w:t>(“</w:t>
      </w:r>
      <w:r w:rsidRPr="001B782E">
        <w:rPr>
          <w:rFonts w:asciiTheme="minorHAnsi" w:hAnsiTheme="minorHAnsi" w:cstheme="minorHAnsi"/>
          <w:szCs w:val="24"/>
          <w:u w:val="single"/>
        </w:rPr>
        <w:t>Valor Nominal Unitário</w:t>
      </w:r>
      <w:r w:rsidRPr="001B782E">
        <w:rPr>
          <w:rFonts w:asciiTheme="minorHAnsi" w:hAnsiTheme="minorHAnsi" w:cstheme="minorHAnsi"/>
          <w:szCs w:val="24"/>
        </w:rPr>
        <w:t>”)</w:t>
      </w:r>
      <w:r w:rsidR="00621308" w:rsidRPr="001B782E">
        <w:rPr>
          <w:rFonts w:asciiTheme="minorHAnsi" w:hAnsiTheme="minorHAnsi" w:cstheme="minorHAnsi"/>
          <w:szCs w:val="24"/>
        </w:rPr>
        <w:t>.</w:t>
      </w:r>
      <w:r w:rsidR="00663FE5">
        <w:rPr>
          <w:rFonts w:asciiTheme="minorHAnsi" w:hAnsiTheme="minorHAnsi" w:cstheme="minorHAnsi"/>
          <w:szCs w:val="24"/>
        </w:rPr>
        <w:t xml:space="preserve"> Não haverá qualquer incidência de correção monetária ou juros sobre o Valor Nominal Unitário entre a presente data e a efetiva Data de Emissão das Debêntures</w:t>
      </w:r>
      <w:r w:rsidR="00374586">
        <w:rPr>
          <w:rFonts w:asciiTheme="minorHAnsi" w:hAnsiTheme="minorHAnsi" w:cstheme="minorHAnsi"/>
          <w:szCs w:val="24"/>
        </w:rPr>
        <w:t>.</w:t>
      </w:r>
    </w:p>
    <w:p w14:paraId="5420042A" w14:textId="77777777" w:rsidR="006722D3" w:rsidRPr="003C3D76" w:rsidRDefault="006722D3" w:rsidP="001E31C0">
      <w:pPr>
        <w:suppressAutoHyphens/>
        <w:spacing w:line="320" w:lineRule="exact"/>
        <w:jc w:val="both"/>
        <w:rPr>
          <w:rFonts w:asciiTheme="minorHAnsi" w:hAnsiTheme="minorHAnsi" w:cstheme="minorHAnsi"/>
          <w:b/>
        </w:rPr>
      </w:pPr>
    </w:p>
    <w:p w14:paraId="6B4CA6E2" w14:textId="09EC9991" w:rsidR="006722D3" w:rsidRPr="003C3D76" w:rsidRDefault="00023B66" w:rsidP="009C6FAC">
      <w:pPr>
        <w:pStyle w:val="PargrafodaLista"/>
        <w:rPr>
          <w:rFonts w:asciiTheme="minorHAnsi" w:hAnsiTheme="minorHAnsi" w:cstheme="minorHAnsi"/>
          <w:b/>
          <w:bCs/>
          <w:szCs w:val="24"/>
        </w:rPr>
      </w:pPr>
      <w:r w:rsidRPr="003C3D76">
        <w:rPr>
          <w:rFonts w:asciiTheme="minorHAnsi" w:hAnsiTheme="minorHAnsi" w:cstheme="minorHAnsi"/>
          <w:b/>
          <w:bCs/>
          <w:szCs w:val="24"/>
        </w:rPr>
        <w:t>Quantidade de Debêntures</w:t>
      </w:r>
    </w:p>
    <w:p w14:paraId="76AB0DF4" w14:textId="77777777" w:rsidR="006722D3" w:rsidRPr="003C3D76" w:rsidRDefault="006722D3" w:rsidP="001E31C0">
      <w:pPr>
        <w:suppressAutoHyphens/>
        <w:spacing w:line="320" w:lineRule="exact"/>
        <w:jc w:val="both"/>
        <w:rPr>
          <w:rFonts w:asciiTheme="minorHAnsi" w:hAnsiTheme="minorHAnsi" w:cstheme="minorHAnsi"/>
          <w:b/>
        </w:rPr>
      </w:pPr>
    </w:p>
    <w:p w14:paraId="1B43528A" w14:textId="5A0B3F94" w:rsidR="006722D3" w:rsidRPr="003C3D76" w:rsidRDefault="00023B66" w:rsidP="00023B66">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Serão emitidas</w:t>
      </w:r>
      <w:r w:rsidR="00B52817" w:rsidRPr="003C3D76">
        <w:rPr>
          <w:rFonts w:asciiTheme="minorHAnsi" w:hAnsiTheme="minorHAnsi" w:cstheme="minorHAnsi"/>
          <w:szCs w:val="24"/>
        </w:rPr>
        <w:t xml:space="preserve"> até</w:t>
      </w:r>
      <w:r w:rsidRPr="003C3D76">
        <w:rPr>
          <w:rFonts w:asciiTheme="minorHAnsi" w:hAnsiTheme="minorHAnsi" w:cstheme="minorHAnsi"/>
          <w:szCs w:val="24"/>
        </w:rPr>
        <w:t xml:space="preserve"> </w:t>
      </w:r>
      <w:r w:rsidR="001B782E">
        <w:rPr>
          <w:rFonts w:asciiTheme="minorHAnsi" w:hAnsiTheme="minorHAnsi" w:cstheme="minorHAnsi"/>
          <w:szCs w:val="24"/>
        </w:rPr>
        <w:t>3</w:t>
      </w:r>
      <w:r w:rsidR="00EC0A28" w:rsidRPr="003C3D76">
        <w:rPr>
          <w:rFonts w:asciiTheme="minorHAnsi" w:hAnsiTheme="minorHAnsi" w:cstheme="minorHAnsi"/>
          <w:szCs w:val="24"/>
        </w:rPr>
        <w:t>00</w:t>
      </w:r>
      <w:r w:rsidR="009956D7" w:rsidRPr="003C3D76">
        <w:rPr>
          <w:rFonts w:asciiTheme="minorHAnsi" w:hAnsiTheme="minorHAnsi" w:cstheme="minorHAnsi"/>
          <w:szCs w:val="24"/>
        </w:rPr>
        <w:t xml:space="preserve">.000 </w:t>
      </w:r>
      <w:r w:rsidR="00956493" w:rsidRPr="003C3D76">
        <w:rPr>
          <w:rFonts w:asciiTheme="minorHAnsi" w:hAnsiTheme="minorHAnsi" w:cstheme="minorHAnsi"/>
          <w:szCs w:val="24"/>
        </w:rPr>
        <w:t>(</w:t>
      </w:r>
      <w:r w:rsidR="001B782E">
        <w:rPr>
          <w:rFonts w:asciiTheme="minorHAnsi" w:hAnsiTheme="minorHAnsi" w:cstheme="minorHAnsi"/>
          <w:szCs w:val="24"/>
        </w:rPr>
        <w:t>trezentas</w:t>
      </w:r>
      <w:r w:rsidR="004446DC" w:rsidRPr="003C3D76">
        <w:rPr>
          <w:rFonts w:asciiTheme="minorHAnsi" w:hAnsiTheme="minorHAnsi" w:cstheme="minorHAnsi"/>
          <w:szCs w:val="24"/>
        </w:rPr>
        <w:t xml:space="preserve"> </w:t>
      </w:r>
      <w:r w:rsidR="009956D7" w:rsidRPr="003C3D76">
        <w:rPr>
          <w:rFonts w:asciiTheme="minorHAnsi" w:hAnsiTheme="minorHAnsi" w:cstheme="minorHAnsi"/>
          <w:szCs w:val="24"/>
        </w:rPr>
        <w:t>mil</w:t>
      </w:r>
      <w:r w:rsidR="00CC2887" w:rsidRPr="003C3D76">
        <w:rPr>
          <w:rFonts w:asciiTheme="minorHAnsi" w:hAnsiTheme="minorHAnsi" w:cstheme="minorHAnsi"/>
          <w:szCs w:val="24"/>
        </w:rPr>
        <w:t xml:space="preserve">) </w:t>
      </w:r>
      <w:r w:rsidR="001B67C4" w:rsidRPr="003C3D76">
        <w:rPr>
          <w:rFonts w:asciiTheme="minorHAnsi" w:hAnsiTheme="minorHAnsi" w:cstheme="minorHAnsi"/>
          <w:szCs w:val="24"/>
        </w:rPr>
        <w:t>Debêntures</w:t>
      </w:r>
      <w:r w:rsidR="00B52817" w:rsidRPr="003C3D76">
        <w:rPr>
          <w:rFonts w:asciiTheme="minorHAnsi" w:hAnsiTheme="minorHAnsi" w:cstheme="minorHAnsi"/>
          <w:szCs w:val="24"/>
        </w:rPr>
        <w:t>, em até</w:t>
      </w:r>
      <w:r w:rsidR="002270D3" w:rsidRPr="003C3D76">
        <w:rPr>
          <w:rFonts w:asciiTheme="minorHAnsi" w:hAnsiTheme="minorHAnsi" w:cstheme="minorHAnsi"/>
          <w:szCs w:val="24"/>
        </w:rPr>
        <w:t xml:space="preserve"> </w:t>
      </w:r>
      <w:r w:rsidR="001B782E">
        <w:rPr>
          <w:rFonts w:asciiTheme="minorHAnsi" w:hAnsiTheme="minorHAnsi" w:cstheme="minorHAnsi"/>
          <w:szCs w:val="24"/>
        </w:rPr>
        <w:t>0</w:t>
      </w:r>
      <w:r w:rsidR="002270D3" w:rsidRPr="003C3D76">
        <w:rPr>
          <w:rFonts w:asciiTheme="minorHAnsi" w:hAnsiTheme="minorHAnsi" w:cstheme="minorHAnsi"/>
          <w:szCs w:val="24"/>
        </w:rPr>
        <w:t>2 (duas)</w:t>
      </w:r>
      <w:r w:rsidR="00B52817" w:rsidRPr="003C3D76">
        <w:rPr>
          <w:rFonts w:asciiTheme="minorHAnsi" w:hAnsiTheme="minorHAnsi" w:cstheme="minorHAnsi"/>
          <w:szCs w:val="24"/>
        </w:rPr>
        <w:t xml:space="preserve"> séries, sendo </w:t>
      </w:r>
      <w:r w:rsidR="001B782E">
        <w:rPr>
          <w:rFonts w:asciiTheme="minorHAnsi" w:hAnsiTheme="minorHAnsi" w:cstheme="minorHAnsi"/>
          <w:szCs w:val="24"/>
        </w:rPr>
        <w:t>150.000</w:t>
      </w:r>
      <w:r w:rsidR="00B52817" w:rsidRPr="003C3D76">
        <w:rPr>
          <w:rFonts w:asciiTheme="minorHAnsi" w:hAnsiTheme="minorHAnsi" w:cstheme="minorHAnsi"/>
          <w:szCs w:val="24"/>
        </w:rPr>
        <w:t xml:space="preserve"> (</w:t>
      </w:r>
      <w:r w:rsidR="001B782E">
        <w:rPr>
          <w:rFonts w:asciiTheme="minorHAnsi" w:hAnsiTheme="minorHAnsi" w:cstheme="minorHAnsi"/>
          <w:szCs w:val="24"/>
        </w:rPr>
        <w:t>cento e cinquenta mil</w:t>
      </w:r>
      <w:r w:rsidR="00B52817" w:rsidRPr="003C3D76">
        <w:rPr>
          <w:rFonts w:asciiTheme="minorHAnsi" w:hAnsiTheme="minorHAnsi" w:cstheme="minorHAnsi"/>
          <w:szCs w:val="24"/>
        </w:rPr>
        <w:t xml:space="preserve">) Debêntures da Primeira Série e </w:t>
      </w:r>
      <w:r w:rsidR="00416BBE">
        <w:rPr>
          <w:rFonts w:asciiTheme="minorHAnsi" w:hAnsiTheme="minorHAnsi" w:cstheme="minorHAnsi"/>
          <w:szCs w:val="24"/>
        </w:rPr>
        <w:t>até 150.000</w:t>
      </w:r>
      <w:r w:rsidR="00416BBE" w:rsidRPr="003C3D76">
        <w:rPr>
          <w:rFonts w:asciiTheme="minorHAnsi" w:hAnsiTheme="minorHAnsi" w:cstheme="minorHAnsi"/>
          <w:szCs w:val="24"/>
        </w:rPr>
        <w:t xml:space="preserve"> (</w:t>
      </w:r>
      <w:r w:rsidR="00416BBE">
        <w:rPr>
          <w:rFonts w:asciiTheme="minorHAnsi" w:hAnsiTheme="minorHAnsi" w:cstheme="minorHAnsi"/>
          <w:szCs w:val="24"/>
        </w:rPr>
        <w:t>cento e cinquenta mil</w:t>
      </w:r>
      <w:r w:rsidR="00416BBE" w:rsidRPr="003C3D76">
        <w:rPr>
          <w:rFonts w:asciiTheme="minorHAnsi" w:hAnsiTheme="minorHAnsi" w:cstheme="minorHAnsi"/>
          <w:szCs w:val="24"/>
        </w:rPr>
        <w:t>)</w:t>
      </w:r>
      <w:r w:rsidR="00B52817" w:rsidRPr="003C3D76">
        <w:rPr>
          <w:rFonts w:asciiTheme="minorHAnsi" w:hAnsiTheme="minorHAnsi" w:cstheme="minorHAnsi"/>
          <w:szCs w:val="24"/>
        </w:rPr>
        <w:t xml:space="preserve"> Debêntures da </w:t>
      </w:r>
      <w:r w:rsidR="002270D3" w:rsidRPr="003C3D76">
        <w:rPr>
          <w:rFonts w:asciiTheme="minorHAnsi" w:hAnsiTheme="minorHAnsi" w:cstheme="minorHAnsi"/>
          <w:szCs w:val="24"/>
        </w:rPr>
        <w:t>Segunda</w:t>
      </w:r>
      <w:r w:rsidR="00B52817" w:rsidRPr="003C3D76">
        <w:rPr>
          <w:rFonts w:asciiTheme="minorHAnsi" w:hAnsiTheme="minorHAnsi" w:cstheme="minorHAnsi"/>
          <w:szCs w:val="24"/>
        </w:rPr>
        <w:t xml:space="preserve"> Série</w:t>
      </w:r>
      <w:r w:rsidR="002270D3" w:rsidRPr="003C3D76">
        <w:rPr>
          <w:rFonts w:asciiTheme="minorHAnsi" w:hAnsiTheme="minorHAnsi" w:cstheme="minorHAnsi"/>
          <w:szCs w:val="24"/>
        </w:rPr>
        <w:t>.</w:t>
      </w:r>
    </w:p>
    <w:p w14:paraId="6744EB59" w14:textId="77777777" w:rsidR="004446DC" w:rsidRPr="003C3D76" w:rsidRDefault="004446DC" w:rsidP="009C6FAC">
      <w:pPr>
        <w:pStyle w:val="PargrafodaLista"/>
        <w:numPr>
          <w:ilvl w:val="0"/>
          <w:numId w:val="0"/>
        </w:numPr>
        <w:rPr>
          <w:rFonts w:asciiTheme="minorHAnsi" w:hAnsiTheme="minorHAnsi" w:cstheme="minorHAnsi"/>
          <w:b/>
          <w:szCs w:val="24"/>
        </w:rPr>
      </w:pPr>
    </w:p>
    <w:p w14:paraId="6FB566D7" w14:textId="77777777" w:rsidR="004446DC" w:rsidRPr="003C3D76" w:rsidRDefault="004446DC" w:rsidP="004446DC">
      <w:pPr>
        <w:pStyle w:val="PargrafodaLista"/>
        <w:rPr>
          <w:rFonts w:asciiTheme="minorHAnsi" w:hAnsiTheme="minorHAnsi" w:cstheme="minorHAnsi"/>
          <w:b/>
          <w:szCs w:val="24"/>
        </w:rPr>
      </w:pPr>
      <w:r w:rsidRPr="003C3D76">
        <w:rPr>
          <w:rFonts w:asciiTheme="minorHAnsi" w:hAnsiTheme="minorHAnsi" w:cstheme="minorHAnsi"/>
          <w:b/>
          <w:szCs w:val="24"/>
        </w:rPr>
        <w:t>Preço de Subscrição e Forma de Integralização</w:t>
      </w:r>
    </w:p>
    <w:p w14:paraId="1D372950" w14:textId="77777777" w:rsidR="004446DC" w:rsidRPr="003C3D76" w:rsidRDefault="004446DC" w:rsidP="004446DC">
      <w:pPr>
        <w:tabs>
          <w:tab w:val="left" w:pos="0"/>
        </w:tabs>
        <w:suppressAutoHyphens/>
        <w:spacing w:line="320" w:lineRule="exact"/>
        <w:jc w:val="both"/>
        <w:rPr>
          <w:rFonts w:asciiTheme="minorHAnsi" w:hAnsiTheme="minorHAnsi" w:cstheme="minorHAnsi"/>
        </w:rPr>
      </w:pPr>
    </w:p>
    <w:p w14:paraId="6838A86B" w14:textId="3075F65C" w:rsidR="004446DC" w:rsidRPr="003C3D76" w:rsidRDefault="004446DC" w:rsidP="004446DC">
      <w:pPr>
        <w:pStyle w:val="PargrafodaLista"/>
        <w:numPr>
          <w:ilvl w:val="2"/>
          <w:numId w:val="10"/>
        </w:numPr>
        <w:rPr>
          <w:rFonts w:asciiTheme="minorHAnsi" w:hAnsiTheme="minorHAnsi" w:cstheme="minorHAnsi"/>
          <w:szCs w:val="24"/>
        </w:rPr>
      </w:pPr>
      <w:r w:rsidRPr="003C3D76">
        <w:rPr>
          <w:rFonts w:asciiTheme="minorHAnsi" w:hAnsiTheme="minorHAnsi" w:cstheme="minorHAnsi"/>
          <w:color w:val="000000"/>
          <w:szCs w:val="24"/>
        </w:rPr>
        <w:t>As Debêntures serão subscritas e integralizadas por meio do MDA, sendo a distribuição liquidada financeiramente por meio da B3, de acordo com as normas de liquidação aplicáveis à B3, por, no máximo, 50 (cinquenta) Investidores Profissionais (cada uma, uma “</w:t>
      </w:r>
      <w:r w:rsidRPr="003C3D76">
        <w:rPr>
          <w:rFonts w:asciiTheme="minorHAnsi" w:hAnsiTheme="minorHAnsi" w:cstheme="minorHAnsi"/>
          <w:color w:val="000000"/>
          <w:szCs w:val="24"/>
          <w:u w:val="single"/>
        </w:rPr>
        <w:t>Data de Integralização</w:t>
      </w:r>
      <w:r w:rsidRPr="003C3D76">
        <w:rPr>
          <w:rFonts w:asciiTheme="minorHAnsi" w:hAnsiTheme="minorHAnsi" w:cstheme="minorHAnsi"/>
          <w:color w:val="000000"/>
          <w:szCs w:val="24"/>
        </w:rPr>
        <w:t xml:space="preserve">”). As Debêntures serão subscritas e integralizadas à vista, em moeda corrente nacional, </w:t>
      </w:r>
      <w:r w:rsidR="00663B89" w:rsidRPr="003C3D76">
        <w:rPr>
          <w:rFonts w:asciiTheme="minorHAnsi" w:hAnsiTheme="minorHAnsi" w:cstheme="minorHAnsi"/>
          <w:color w:val="000000"/>
          <w:szCs w:val="24"/>
        </w:rPr>
        <w:t xml:space="preserve">no ato da subscrição, </w:t>
      </w:r>
      <w:r w:rsidRPr="003C3D76">
        <w:rPr>
          <w:rFonts w:asciiTheme="minorHAnsi" w:hAnsiTheme="minorHAnsi" w:cstheme="minorHAnsi"/>
          <w:w w:val="0"/>
          <w:szCs w:val="24"/>
        </w:rPr>
        <w:t xml:space="preserve">pelo seu Valor Nominal Unitário </w:t>
      </w:r>
      <w:r w:rsidRPr="003C3D76">
        <w:rPr>
          <w:rFonts w:asciiTheme="minorHAnsi" w:hAnsiTheme="minorHAnsi" w:cstheme="minorHAnsi"/>
          <w:color w:val="000000"/>
          <w:szCs w:val="24"/>
        </w:rPr>
        <w:t xml:space="preserve">na </w:t>
      </w:r>
      <w:r w:rsidR="00416BBE">
        <w:rPr>
          <w:rFonts w:asciiTheme="minorHAnsi" w:hAnsiTheme="minorHAnsi" w:cstheme="minorHAnsi"/>
          <w:color w:val="000000"/>
          <w:szCs w:val="24"/>
        </w:rPr>
        <w:t xml:space="preserve">respectiva </w:t>
      </w:r>
      <w:r w:rsidRPr="003C3D76">
        <w:rPr>
          <w:rFonts w:asciiTheme="minorHAnsi" w:hAnsiTheme="minorHAnsi" w:cstheme="minorHAnsi"/>
          <w:szCs w:val="24"/>
        </w:rPr>
        <w:t>Data de Início da Rentabilidad</w:t>
      </w:r>
      <w:r w:rsidR="00F108CE" w:rsidRPr="003C3D76">
        <w:rPr>
          <w:rFonts w:asciiTheme="minorHAnsi" w:hAnsiTheme="minorHAnsi" w:cstheme="minorHAnsi"/>
          <w:szCs w:val="24"/>
        </w:rPr>
        <w:t>e</w:t>
      </w:r>
      <w:r w:rsidRPr="003C3D76">
        <w:rPr>
          <w:rFonts w:asciiTheme="minorHAnsi" w:hAnsiTheme="minorHAnsi" w:cstheme="minorHAnsi"/>
          <w:szCs w:val="24"/>
        </w:rPr>
        <w:t xml:space="preserve">, ou pelo Valor Nominal Unitário, acrescido da Remuneração, calculada </w:t>
      </w:r>
      <w:r w:rsidRPr="003C3D76">
        <w:rPr>
          <w:rFonts w:asciiTheme="minorHAnsi" w:hAnsiTheme="minorHAnsi" w:cstheme="minorHAnsi"/>
          <w:i/>
          <w:iCs/>
          <w:szCs w:val="24"/>
        </w:rPr>
        <w:t xml:space="preserve">pro rata </w:t>
      </w:r>
      <w:proofErr w:type="spellStart"/>
      <w:r w:rsidRPr="003C3D76">
        <w:rPr>
          <w:rFonts w:asciiTheme="minorHAnsi" w:hAnsiTheme="minorHAnsi" w:cstheme="minorHAnsi"/>
          <w:i/>
          <w:iCs/>
          <w:szCs w:val="24"/>
        </w:rPr>
        <w:t>temporis</w:t>
      </w:r>
      <w:proofErr w:type="spellEnd"/>
      <w:r w:rsidRPr="003C3D76">
        <w:rPr>
          <w:rFonts w:asciiTheme="minorHAnsi" w:hAnsiTheme="minorHAnsi" w:cstheme="minorHAnsi"/>
          <w:szCs w:val="24"/>
        </w:rPr>
        <w:t xml:space="preserve">, desde a </w:t>
      </w:r>
      <w:r w:rsidR="00CE7E88">
        <w:rPr>
          <w:rFonts w:asciiTheme="minorHAnsi" w:hAnsiTheme="minorHAnsi" w:cstheme="minorHAnsi"/>
          <w:szCs w:val="24"/>
        </w:rPr>
        <w:t xml:space="preserve">respectiva </w:t>
      </w:r>
      <w:r w:rsidRPr="003C3D76">
        <w:rPr>
          <w:rFonts w:asciiTheme="minorHAnsi" w:hAnsiTheme="minorHAnsi" w:cstheme="minorHAnsi"/>
          <w:szCs w:val="24"/>
        </w:rPr>
        <w:t>Data de Início da Rentabilidade</w:t>
      </w:r>
      <w:r w:rsidRPr="003C3D76" w:rsidDel="004446DC">
        <w:rPr>
          <w:rFonts w:asciiTheme="minorHAnsi" w:hAnsiTheme="minorHAnsi" w:cstheme="minorHAnsi"/>
          <w:szCs w:val="24"/>
        </w:rPr>
        <w:t xml:space="preserve"> </w:t>
      </w:r>
      <w:r w:rsidRPr="003C3D76">
        <w:rPr>
          <w:rFonts w:asciiTheme="minorHAnsi" w:hAnsiTheme="minorHAnsi" w:cstheme="minorHAnsi"/>
          <w:szCs w:val="24"/>
        </w:rPr>
        <w:t>ou desde a última Data de Pagamento da Remuneração (conforme abaixo definida)</w:t>
      </w:r>
      <w:ins w:id="17" w:author="Luiz Girão" w:date="2022-09-13T18:51:00Z">
        <w:r w:rsidR="00F94DBC">
          <w:rPr>
            <w:rFonts w:asciiTheme="minorHAnsi" w:hAnsiTheme="minorHAnsi" w:cstheme="minorHAnsi"/>
            <w:szCs w:val="24"/>
          </w:rPr>
          <w:t xml:space="preserve"> da respectiva série</w:t>
        </w:r>
      </w:ins>
      <w:r w:rsidRPr="003C3D76">
        <w:rPr>
          <w:rFonts w:asciiTheme="minorHAnsi" w:hAnsiTheme="minorHAnsi" w:cstheme="minorHAnsi"/>
          <w:szCs w:val="24"/>
        </w:rPr>
        <w:t xml:space="preserve">, o que ocorrer por último, até a respectiva Data de Integralização, no caso das integralizações que ocorram após a </w:t>
      </w:r>
      <w:r w:rsidR="00CE7E88">
        <w:rPr>
          <w:rFonts w:asciiTheme="minorHAnsi" w:hAnsiTheme="minorHAnsi" w:cstheme="minorHAnsi"/>
          <w:szCs w:val="24"/>
        </w:rPr>
        <w:t xml:space="preserve">respectiva </w:t>
      </w:r>
      <w:r w:rsidRPr="003C3D76">
        <w:rPr>
          <w:rFonts w:asciiTheme="minorHAnsi" w:hAnsiTheme="minorHAnsi" w:cstheme="minorHAnsi"/>
          <w:szCs w:val="24"/>
        </w:rPr>
        <w:t>Data de Início da Rentabilidade</w:t>
      </w:r>
      <w:r w:rsidRPr="003C3D76" w:rsidDel="004446DC">
        <w:rPr>
          <w:rFonts w:asciiTheme="minorHAnsi" w:hAnsiTheme="minorHAnsi" w:cstheme="minorHAnsi"/>
          <w:szCs w:val="24"/>
        </w:rPr>
        <w:t xml:space="preserve"> </w:t>
      </w:r>
      <w:r w:rsidRPr="003C3D76">
        <w:rPr>
          <w:rFonts w:asciiTheme="minorHAnsi" w:hAnsiTheme="minorHAnsi" w:cstheme="minorHAnsi"/>
          <w:szCs w:val="24"/>
        </w:rPr>
        <w:t>(“</w:t>
      </w:r>
      <w:r w:rsidRPr="003C3D76">
        <w:rPr>
          <w:rFonts w:asciiTheme="minorHAnsi" w:hAnsiTheme="minorHAnsi" w:cstheme="minorHAnsi"/>
          <w:szCs w:val="24"/>
          <w:u w:val="single"/>
        </w:rPr>
        <w:t>Preço de Subscrição</w:t>
      </w:r>
      <w:r w:rsidRPr="003C3D76">
        <w:rPr>
          <w:rFonts w:asciiTheme="minorHAnsi" w:hAnsiTheme="minorHAnsi" w:cstheme="minorHAnsi"/>
          <w:szCs w:val="24"/>
        </w:rPr>
        <w:t>”).</w:t>
      </w:r>
      <w:r w:rsidRPr="003C3D76">
        <w:rPr>
          <w:rFonts w:asciiTheme="minorHAnsi" w:hAnsiTheme="minorHAnsi" w:cstheme="minorHAnsi"/>
          <w:bCs/>
          <w:szCs w:val="24"/>
        </w:rPr>
        <w:t xml:space="preserve"> </w:t>
      </w:r>
    </w:p>
    <w:p w14:paraId="00C22638" w14:textId="139F9303" w:rsidR="006722D3" w:rsidRDefault="006722D3" w:rsidP="00944357">
      <w:pPr>
        <w:rPr>
          <w:rFonts w:asciiTheme="minorHAnsi" w:hAnsiTheme="minorHAnsi" w:cstheme="minorHAnsi"/>
          <w:b/>
        </w:rPr>
      </w:pPr>
    </w:p>
    <w:p w14:paraId="455FC9EE" w14:textId="62014290" w:rsidR="00A0594D" w:rsidRPr="003C3D76" w:rsidRDefault="00A0594D" w:rsidP="00A0594D">
      <w:pPr>
        <w:pStyle w:val="PargrafodaLista"/>
        <w:rPr>
          <w:rFonts w:asciiTheme="minorHAnsi" w:hAnsiTheme="minorHAnsi" w:cstheme="minorHAnsi"/>
          <w:szCs w:val="24"/>
        </w:rPr>
      </w:pPr>
      <w:r w:rsidRPr="003C3D76">
        <w:rPr>
          <w:rFonts w:asciiTheme="minorHAnsi" w:hAnsiTheme="minorHAnsi" w:cstheme="minorHAnsi"/>
          <w:b/>
          <w:szCs w:val="24"/>
        </w:rPr>
        <w:t>Atualização Monetária das Debêntures</w:t>
      </w:r>
    </w:p>
    <w:p w14:paraId="06D28EEC" w14:textId="77777777" w:rsidR="00A0594D" w:rsidRPr="003C3D76" w:rsidRDefault="00A0594D" w:rsidP="00A0594D">
      <w:pPr>
        <w:tabs>
          <w:tab w:val="left" w:pos="0"/>
        </w:tabs>
        <w:suppressAutoHyphens/>
        <w:spacing w:line="320" w:lineRule="exact"/>
        <w:ind w:left="90"/>
        <w:jc w:val="both"/>
        <w:rPr>
          <w:rFonts w:asciiTheme="minorHAnsi" w:hAnsiTheme="minorHAnsi" w:cstheme="minorHAnsi"/>
          <w:b/>
        </w:rPr>
      </w:pPr>
    </w:p>
    <w:p w14:paraId="56C1B6F2" w14:textId="77777777" w:rsidR="00A0594D" w:rsidRPr="003C3D76" w:rsidRDefault="00A0594D" w:rsidP="00A0594D">
      <w:pPr>
        <w:pStyle w:val="PargrafodaLista"/>
        <w:numPr>
          <w:ilvl w:val="2"/>
          <w:numId w:val="10"/>
        </w:numPr>
        <w:rPr>
          <w:rFonts w:asciiTheme="minorHAnsi" w:hAnsiTheme="minorHAnsi" w:cstheme="minorHAnsi"/>
          <w:b/>
          <w:szCs w:val="24"/>
        </w:rPr>
      </w:pPr>
      <w:r w:rsidRPr="003C3D76">
        <w:rPr>
          <w:rFonts w:asciiTheme="minorHAnsi" w:hAnsiTheme="minorHAnsi" w:cstheme="minorHAnsi"/>
          <w:szCs w:val="24"/>
        </w:rPr>
        <w:t>Não haverá atualização monetária do Valor Nominal Unitário ou do saldo do Valor Nominal Unitário, conforme o caso.</w:t>
      </w:r>
      <w:bookmarkStart w:id="18" w:name="_Ref264223392"/>
      <w:r w:rsidRPr="003C3D76">
        <w:rPr>
          <w:rFonts w:asciiTheme="minorHAnsi" w:hAnsiTheme="minorHAnsi" w:cstheme="minorHAnsi"/>
          <w:szCs w:val="24"/>
        </w:rPr>
        <w:t xml:space="preserve"> </w:t>
      </w:r>
    </w:p>
    <w:p w14:paraId="60943921" w14:textId="77777777" w:rsidR="00A0594D" w:rsidRPr="003C3D76" w:rsidRDefault="00A0594D" w:rsidP="00A0594D">
      <w:pPr>
        <w:tabs>
          <w:tab w:val="left" w:pos="0"/>
        </w:tabs>
        <w:suppressAutoHyphens/>
        <w:spacing w:line="320" w:lineRule="exact"/>
        <w:jc w:val="both"/>
        <w:rPr>
          <w:rFonts w:asciiTheme="minorHAnsi" w:hAnsiTheme="minorHAnsi" w:cstheme="minorHAnsi"/>
          <w:b/>
        </w:rPr>
      </w:pPr>
    </w:p>
    <w:p w14:paraId="31609150" w14:textId="77777777" w:rsidR="00A0594D" w:rsidRPr="003C3D76" w:rsidRDefault="00A0594D" w:rsidP="00A0594D">
      <w:pPr>
        <w:pStyle w:val="PargrafodaLista"/>
        <w:rPr>
          <w:rFonts w:asciiTheme="minorHAnsi" w:hAnsiTheme="minorHAnsi" w:cstheme="minorHAnsi"/>
          <w:b/>
          <w:szCs w:val="24"/>
        </w:rPr>
      </w:pPr>
      <w:bookmarkStart w:id="19" w:name="_Ref264374209"/>
      <w:bookmarkEnd w:id="18"/>
      <w:r w:rsidRPr="003C3D76">
        <w:rPr>
          <w:rFonts w:asciiTheme="minorHAnsi" w:hAnsiTheme="minorHAnsi" w:cstheme="minorHAnsi"/>
          <w:b/>
          <w:szCs w:val="24"/>
        </w:rPr>
        <w:t>Remuneração</w:t>
      </w:r>
    </w:p>
    <w:bookmarkEnd w:id="19"/>
    <w:p w14:paraId="60B37A3C" w14:textId="77777777" w:rsidR="00A0594D" w:rsidRPr="003C3D76" w:rsidRDefault="00A0594D" w:rsidP="00A0594D">
      <w:pPr>
        <w:pStyle w:val="PargrafodaLista"/>
        <w:numPr>
          <w:ilvl w:val="0"/>
          <w:numId w:val="0"/>
        </w:numPr>
        <w:rPr>
          <w:rFonts w:asciiTheme="minorHAnsi" w:hAnsiTheme="minorHAnsi" w:cstheme="minorHAnsi"/>
          <w:b/>
          <w:i/>
          <w:szCs w:val="24"/>
        </w:rPr>
      </w:pPr>
    </w:p>
    <w:p w14:paraId="60653745" w14:textId="48C69F57" w:rsidR="00A0594D" w:rsidRDefault="00A0594D" w:rsidP="00A0594D">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As Debêntures </w:t>
      </w:r>
      <w:r w:rsidR="003D31B6">
        <w:rPr>
          <w:rFonts w:asciiTheme="minorHAnsi" w:hAnsiTheme="minorHAnsi" w:cstheme="minorHAnsi"/>
          <w:szCs w:val="24"/>
        </w:rPr>
        <w:t xml:space="preserve">da Primeira Série </w:t>
      </w:r>
      <w:r w:rsidRPr="003C3D76">
        <w:rPr>
          <w:rFonts w:asciiTheme="minorHAnsi" w:hAnsiTheme="minorHAnsi" w:cstheme="minorHAnsi"/>
          <w:szCs w:val="24"/>
        </w:rPr>
        <w:t xml:space="preserve">farão jus a juros remuneratórios estabelecidos com base na variação acumulada de 100% (cem por cento) das taxas médias diárias dos depósitos interfinanceiros de 1 (um) dia, </w:t>
      </w:r>
      <w:r w:rsidRPr="003C3D76">
        <w:rPr>
          <w:rFonts w:asciiTheme="minorHAnsi" w:hAnsiTheme="minorHAnsi" w:cstheme="minorHAnsi"/>
          <w:i/>
          <w:szCs w:val="24"/>
        </w:rPr>
        <w:t>over</w:t>
      </w:r>
      <w:r w:rsidRPr="003C3D76">
        <w:rPr>
          <w:rFonts w:asciiTheme="minorHAnsi" w:hAnsiTheme="minorHAnsi" w:cstheme="minorHAnsi"/>
          <w:szCs w:val="24"/>
        </w:rPr>
        <w:t xml:space="preserve"> </w:t>
      </w:r>
      <w:proofErr w:type="spellStart"/>
      <w:r w:rsidRPr="003C3D76">
        <w:rPr>
          <w:rFonts w:asciiTheme="minorHAnsi" w:hAnsiTheme="minorHAnsi" w:cstheme="minorHAnsi"/>
          <w:i/>
          <w:szCs w:val="24"/>
        </w:rPr>
        <w:t>extra-grupo</w:t>
      </w:r>
      <w:proofErr w:type="spellEnd"/>
      <w:r w:rsidRPr="003C3D76">
        <w:rPr>
          <w:rFonts w:asciiTheme="minorHAnsi" w:hAnsiTheme="minorHAnsi" w:cstheme="minorHAnsi"/>
          <w:szCs w:val="24"/>
        </w:rPr>
        <w:t>, denominadas “Taxa DI”, expressa na forma percentual ao ano, base 252 (duzentos e cinquenta e dois) Dias Úteis, calculada e divulgada diariamente pela B3 S.A. – Brasil, Bolsa, Balcão, no informativo diário disponível em sua página na rede mundial de computadores (</w:t>
      </w:r>
      <w:hyperlink r:id="rId37" w:history="1">
        <w:r w:rsidRPr="003C3D76">
          <w:rPr>
            <w:rFonts w:asciiTheme="minorHAnsi" w:hAnsiTheme="minorHAnsi" w:cstheme="minorHAnsi"/>
            <w:szCs w:val="24"/>
          </w:rPr>
          <w:t>http://www.b3.com.br</w:t>
        </w:r>
      </w:hyperlink>
      <w:r w:rsidRPr="003C3D76">
        <w:rPr>
          <w:rFonts w:asciiTheme="minorHAnsi" w:hAnsiTheme="minorHAnsi" w:cstheme="minorHAnsi"/>
          <w:szCs w:val="24"/>
        </w:rPr>
        <w:t>) (“</w:t>
      </w:r>
      <w:r w:rsidRPr="003C3D76">
        <w:rPr>
          <w:rFonts w:asciiTheme="minorHAnsi" w:hAnsiTheme="minorHAnsi" w:cstheme="minorHAnsi"/>
          <w:szCs w:val="24"/>
          <w:u w:val="single"/>
        </w:rPr>
        <w:t>Taxa DI</w:t>
      </w:r>
      <w:r w:rsidRPr="003C3D76">
        <w:rPr>
          <w:rFonts w:asciiTheme="minorHAnsi" w:hAnsiTheme="minorHAnsi" w:cstheme="minorHAnsi"/>
          <w:szCs w:val="24"/>
        </w:rPr>
        <w:t xml:space="preserve">”), acrescida de sobretaxa de </w:t>
      </w:r>
      <w:r w:rsidR="008A620F" w:rsidRPr="003C3D76">
        <w:rPr>
          <w:rFonts w:asciiTheme="minorHAnsi" w:hAnsiTheme="minorHAnsi" w:cstheme="minorHAnsi"/>
          <w:szCs w:val="24"/>
        </w:rPr>
        <w:t>0</w:t>
      </w:r>
      <w:r w:rsidR="005963EA" w:rsidRPr="003C3D76">
        <w:rPr>
          <w:rFonts w:asciiTheme="minorHAnsi" w:hAnsiTheme="minorHAnsi" w:cstheme="minorHAnsi"/>
          <w:szCs w:val="24"/>
        </w:rPr>
        <w:t>,5</w:t>
      </w:r>
      <w:r w:rsidR="007D4C7C">
        <w:rPr>
          <w:rFonts w:asciiTheme="minorHAnsi" w:hAnsiTheme="minorHAnsi" w:cstheme="minorHAnsi"/>
          <w:szCs w:val="24"/>
        </w:rPr>
        <w:t>0</w:t>
      </w:r>
      <w:r w:rsidR="005963EA" w:rsidRPr="003C3D76">
        <w:rPr>
          <w:rFonts w:asciiTheme="minorHAnsi" w:hAnsiTheme="minorHAnsi" w:cstheme="minorHAnsi"/>
          <w:szCs w:val="24"/>
        </w:rPr>
        <w:t>% (</w:t>
      </w:r>
      <w:r w:rsidR="003D31B6">
        <w:rPr>
          <w:rFonts w:asciiTheme="minorHAnsi" w:hAnsiTheme="minorHAnsi" w:cstheme="minorHAnsi"/>
          <w:szCs w:val="24"/>
        </w:rPr>
        <w:t xml:space="preserve">zero vírgula </w:t>
      </w:r>
      <w:r w:rsidR="007D4C7C">
        <w:rPr>
          <w:rFonts w:asciiTheme="minorHAnsi" w:hAnsiTheme="minorHAnsi" w:cstheme="minorHAnsi"/>
          <w:szCs w:val="24"/>
        </w:rPr>
        <w:t>cinquenta</w:t>
      </w:r>
      <w:r w:rsidR="005963EA" w:rsidRPr="003C3D76">
        <w:rPr>
          <w:rFonts w:asciiTheme="minorHAnsi" w:hAnsiTheme="minorHAnsi" w:cstheme="minorHAnsi"/>
          <w:szCs w:val="24"/>
        </w:rPr>
        <w:t xml:space="preserve"> por cento) ao ano entre a </w:t>
      </w:r>
      <w:r w:rsidR="00663B89" w:rsidRPr="003C3D76">
        <w:rPr>
          <w:rFonts w:asciiTheme="minorHAnsi" w:hAnsiTheme="minorHAnsi" w:cstheme="minorHAnsi"/>
          <w:szCs w:val="24"/>
        </w:rPr>
        <w:t xml:space="preserve">primeira Data de Integralização (inclusive) </w:t>
      </w:r>
      <w:r w:rsidR="005963EA" w:rsidRPr="003C3D76">
        <w:rPr>
          <w:rFonts w:asciiTheme="minorHAnsi" w:hAnsiTheme="minorHAnsi" w:cstheme="minorHAnsi"/>
          <w:szCs w:val="24"/>
        </w:rPr>
        <w:t>e a Data de Vencimento</w:t>
      </w:r>
      <w:r w:rsidRPr="003C3D76">
        <w:rPr>
          <w:rFonts w:asciiTheme="minorHAnsi" w:hAnsiTheme="minorHAnsi" w:cstheme="minorHAnsi"/>
          <w:szCs w:val="24"/>
        </w:rPr>
        <w:t>, base 252 (duzentos e cinquenta e dois) Dias Úteis (“</w:t>
      </w:r>
      <w:r w:rsidRPr="003C3D76">
        <w:rPr>
          <w:rFonts w:asciiTheme="minorHAnsi" w:hAnsiTheme="minorHAnsi" w:cstheme="minorHAnsi"/>
          <w:szCs w:val="24"/>
          <w:u w:val="single"/>
        </w:rPr>
        <w:t>Sobretaxa</w:t>
      </w:r>
      <w:r w:rsidRPr="003C3D76">
        <w:rPr>
          <w:rFonts w:asciiTheme="minorHAnsi" w:hAnsiTheme="minorHAnsi" w:cstheme="minorHAnsi"/>
          <w:szCs w:val="24"/>
        </w:rPr>
        <w:t>” e, em conjunto com a Taxa DI, “</w:t>
      </w:r>
      <w:r w:rsidRPr="003C3D76">
        <w:rPr>
          <w:rFonts w:asciiTheme="minorHAnsi" w:hAnsiTheme="minorHAnsi" w:cstheme="minorHAnsi"/>
          <w:szCs w:val="24"/>
          <w:u w:val="single"/>
        </w:rPr>
        <w:t>Remuneração</w:t>
      </w:r>
      <w:r w:rsidR="001938AF">
        <w:rPr>
          <w:rFonts w:asciiTheme="minorHAnsi" w:hAnsiTheme="minorHAnsi" w:cstheme="minorHAnsi"/>
          <w:szCs w:val="24"/>
          <w:u w:val="single"/>
        </w:rPr>
        <w:t xml:space="preserve"> das Debêntures da Primeira Série</w:t>
      </w:r>
      <w:r w:rsidRPr="003C3D76">
        <w:rPr>
          <w:rFonts w:asciiTheme="minorHAnsi" w:hAnsiTheme="minorHAnsi" w:cstheme="minorHAnsi"/>
          <w:szCs w:val="24"/>
        </w:rPr>
        <w:t xml:space="preserve">”), calculados de forma exponencial e cumulativa, </w:t>
      </w:r>
      <w:r w:rsidRPr="003C3D76">
        <w:rPr>
          <w:rFonts w:asciiTheme="minorHAnsi" w:hAnsiTheme="minorHAnsi" w:cstheme="minorHAnsi"/>
          <w:i/>
          <w:szCs w:val="24"/>
        </w:rPr>
        <w:t xml:space="preserve">pro rata </w:t>
      </w:r>
      <w:proofErr w:type="spellStart"/>
      <w:r w:rsidRPr="003C3D76">
        <w:rPr>
          <w:rFonts w:asciiTheme="minorHAnsi" w:hAnsiTheme="minorHAnsi" w:cstheme="minorHAnsi"/>
          <w:i/>
          <w:szCs w:val="24"/>
        </w:rPr>
        <w:t>temporis</w:t>
      </w:r>
      <w:proofErr w:type="spellEnd"/>
      <w:r w:rsidRPr="003C3D76">
        <w:rPr>
          <w:rFonts w:asciiTheme="minorHAnsi" w:hAnsiTheme="minorHAnsi" w:cstheme="minorHAnsi"/>
          <w:szCs w:val="24"/>
        </w:rPr>
        <w:t>, por Dias Úteis decorridos, incidentes sobre o Valor Nominal Unitário ou sobre o saldo do Valor Nominal Unitário, conforme o caso, desde a Data de Início da Rentabilidade</w:t>
      </w:r>
      <w:r w:rsidR="004740B1">
        <w:rPr>
          <w:rFonts w:asciiTheme="minorHAnsi" w:hAnsiTheme="minorHAnsi" w:cstheme="minorHAnsi"/>
          <w:szCs w:val="24"/>
        </w:rPr>
        <w:t xml:space="preserve"> das Debêntures da Primeira Série</w:t>
      </w:r>
      <w:r w:rsidRPr="003C3D76">
        <w:rPr>
          <w:rFonts w:asciiTheme="minorHAnsi" w:hAnsiTheme="minorHAnsi" w:cstheme="minorHAnsi"/>
          <w:szCs w:val="24"/>
        </w:rPr>
        <w:t xml:space="preserve">, ou última Data de Pagamento da Remuneração </w:t>
      </w:r>
      <w:r w:rsidR="004740B1">
        <w:rPr>
          <w:rFonts w:asciiTheme="minorHAnsi" w:hAnsiTheme="minorHAnsi" w:cstheme="minorHAnsi"/>
          <w:szCs w:val="24"/>
        </w:rPr>
        <w:t xml:space="preserve">das Debêntures da Primeira Série </w:t>
      </w:r>
      <w:r w:rsidRPr="003C3D76">
        <w:rPr>
          <w:rFonts w:asciiTheme="minorHAnsi" w:hAnsiTheme="minorHAnsi" w:cstheme="minorHAnsi"/>
          <w:szCs w:val="24"/>
        </w:rPr>
        <w:t xml:space="preserve">(conforme abaixo definida), o que ocorrer por último, até a data do efetivo pagamento, </w:t>
      </w:r>
      <w:r w:rsidRPr="003C3D76">
        <w:rPr>
          <w:rFonts w:asciiTheme="minorHAnsi" w:eastAsia="TimesNewRoman" w:hAnsiTheme="minorHAnsi" w:cstheme="minorHAnsi"/>
          <w:szCs w:val="24"/>
        </w:rPr>
        <w:t xml:space="preserve">e pagos ao final de cada Período de Capitalização das Debêntures </w:t>
      </w:r>
      <w:r w:rsidR="004740B1">
        <w:rPr>
          <w:rFonts w:asciiTheme="minorHAnsi" w:eastAsia="TimesNewRoman" w:hAnsiTheme="minorHAnsi" w:cstheme="minorHAnsi"/>
          <w:szCs w:val="24"/>
        </w:rPr>
        <w:t xml:space="preserve">da Primeira Série </w:t>
      </w:r>
      <w:r w:rsidRPr="003C3D76">
        <w:rPr>
          <w:rFonts w:asciiTheme="minorHAnsi" w:eastAsia="TimesNewRoman" w:hAnsiTheme="minorHAnsi" w:cstheme="minorHAnsi"/>
          <w:szCs w:val="24"/>
        </w:rPr>
        <w:t>ou na data do efetivo pagamento das Debêntures</w:t>
      </w:r>
      <w:r w:rsidR="004740B1">
        <w:rPr>
          <w:rFonts w:asciiTheme="minorHAnsi" w:eastAsia="TimesNewRoman" w:hAnsiTheme="minorHAnsi" w:cstheme="minorHAnsi"/>
          <w:szCs w:val="24"/>
        </w:rPr>
        <w:t xml:space="preserve"> da Primeira Série</w:t>
      </w:r>
      <w:r w:rsidRPr="003C3D76">
        <w:rPr>
          <w:rFonts w:asciiTheme="minorHAnsi" w:eastAsia="TimesNewRoman" w:hAnsiTheme="minorHAnsi" w:cstheme="minorHAnsi"/>
          <w:szCs w:val="24"/>
        </w:rPr>
        <w:t xml:space="preserve">, conforme aplicável, ou </w:t>
      </w:r>
      <w:r w:rsidRPr="003C3D76">
        <w:rPr>
          <w:rFonts w:asciiTheme="minorHAnsi" w:hAnsiTheme="minorHAnsi" w:cstheme="minorHAnsi"/>
          <w:szCs w:val="24"/>
        </w:rPr>
        <w:t xml:space="preserve">na data de eventual declaração de Vencimento Antecipado, de eventual Resgate Antecipado Facultativo Total e/ou Resgate Antecipado Total Obrigatório. </w:t>
      </w:r>
    </w:p>
    <w:p w14:paraId="6466300F" w14:textId="77777777" w:rsidR="00966D60" w:rsidRDefault="00966D60" w:rsidP="00966D60">
      <w:pPr>
        <w:pStyle w:val="PargrafodaLista"/>
        <w:numPr>
          <w:ilvl w:val="0"/>
          <w:numId w:val="0"/>
        </w:numPr>
        <w:rPr>
          <w:rFonts w:asciiTheme="minorHAnsi" w:hAnsiTheme="minorHAnsi" w:cstheme="minorHAnsi"/>
          <w:szCs w:val="24"/>
        </w:rPr>
      </w:pPr>
    </w:p>
    <w:p w14:paraId="1E168BE3" w14:textId="3B484E1D" w:rsidR="00966D60" w:rsidRPr="003C3D76" w:rsidRDefault="00966D60" w:rsidP="00A0594D">
      <w:pPr>
        <w:pStyle w:val="PargrafodaLista"/>
        <w:numPr>
          <w:ilvl w:val="2"/>
          <w:numId w:val="10"/>
        </w:numPr>
        <w:rPr>
          <w:rFonts w:asciiTheme="minorHAnsi" w:hAnsiTheme="minorHAnsi" w:cstheme="minorHAnsi"/>
          <w:szCs w:val="24"/>
        </w:rPr>
      </w:pPr>
      <w:r w:rsidRPr="00966D60">
        <w:rPr>
          <w:rFonts w:asciiTheme="minorHAnsi" w:hAnsiTheme="minorHAnsi" w:cstheme="minorHAnsi"/>
          <w:szCs w:val="24"/>
        </w:rPr>
        <w:t xml:space="preserve">Entre a presente data e a efetiva Data de </w:t>
      </w:r>
      <w:r w:rsidR="00B25DD3">
        <w:rPr>
          <w:rFonts w:asciiTheme="minorHAnsi" w:hAnsiTheme="minorHAnsi" w:cstheme="minorHAnsi"/>
          <w:szCs w:val="24"/>
        </w:rPr>
        <w:t>Integralização</w:t>
      </w:r>
      <w:r w:rsidRPr="00966D60">
        <w:rPr>
          <w:rFonts w:asciiTheme="minorHAnsi" w:hAnsiTheme="minorHAnsi" w:cstheme="minorHAnsi"/>
          <w:szCs w:val="24"/>
        </w:rPr>
        <w:t xml:space="preserve"> das </w:t>
      </w:r>
      <w:r>
        <w:rPr>
          <w:rFonts w:asciiTheme="minorHAnsi" w:hAnsiTheme="minorHAnsi" w:cstheme="minorHAnsi"/>
          <w:szCs w:val="24"/>
        </w:rPr>
        <w:t xml:space="preserve">Debêntures </w:t>
      </w:r>
      <w:r w:rsidRPr="00966D60">
        <w:rPr>
          <w:rFonts w:asciiTheme="minorHAnsi" w:hAnsiTheme="minorHAnsi" w:cstheme="minorHAnsi"/>
          <w:szCs w:val="24"/>
        </w:rPr>
        <w:t xml:space="preserve">da Segunda Série, não haverá qualquer atualização ou qualquer incidência de juros sobre o Valor Nominal Unitário das </w:t>
      </w:r>
      <w:r>
        <w:rPr>
          <w:rFonts w:asciiTheme="minorHAnsi" w:hAnsiTheme="minorHAnsi" w:cstheme="minorHAnsi"/>
          <w:szCs w:val="24"/>
        </w:rPr>
        <w:t xml:space="preserve">Debêntures </w:t>
      </w:r>
      <w:r w:rsidRPr="00966D60">
        <w:rPr>
          <w:rFonts w:asciiTheme="minorHAnsi" w:hAnsiTheme="minorHAnsi" w:cstheme="minorHAnsi"/>
          <w:szCs w:val="24"/>
        </w:rPr>
        <w:t>d</w:t>
      </w:r>
      <w:r>
        <w:rPr>
          <w:rFonts w:asciiTheme="minorHAnsi" w:hAnsiTheme="minorHAnsi" w:cstheme="minorHAnsi"/>
          <w:szCs w:val="24"/>
        </w:rPr>
        <w:t>a</w:t>
      </w:r>
      <w:r w:rsidRPr="00966D60">
        <w:rPr>
          <w:rFonts w:asciiTheme="minorHAnsi" w:hAnsiTheme="minorHAnsi" w:cstheme="minorHAnsi"/>
          <w:szCs w:val="24"/>
        </w:rPr>
        <w:t xml:space="preserve"> Segunda Série, que permanecerá </w:t>
      </w:r>
      <w:r w:rsidR="006A67F2">
        <w:rPr>
          <w:rFonts w:asciiTheme="minorHAnsi" w:hAnsiTheme="minorHAnsi" w:cstheme="minorHAnsi"/>
          <w:szCs w:val="24"/>
        </w:rPr>
        <w:t>de</w:t>
      </w:r>
      <w:r w:rsidRPr="00966D60">
        <w:rPr>
          <w:rFonts w:asciiTheme="minorHAnsi" w:hAnsiTheme="minorHAnsi" w:cstheme="minorHAnsi"/>
          <w:szCs w:val="24"/>
        </w:rPr>
        <w:t xml:space="preserve"> R$ </w:t>
      </w:r>
      <w:r w:rsidR="006A67F2">
        <w:rPr>
          <w:rFonts w:asciiTheme="minorHAnsi" w:hAnsiTheme="minorHAnsi" w:cstheme="minorHAnsi"/>
          <w:szCs w:val="24"/>
        </w:rPr>
        <w:t>1</w:t>
      </w:r>
      <w:r w:rsidRPr="00966D60">
        <w:rPr>
          <w:rFonts w:asciiTheme="minorHAnsi" w:hAnsiTheme="minorHAnsi" w:cstheme="minorHAnsi"/>
          <w:szCs w:val="24"/>
        </w:rPr>
        <w:t>.000,00 (</w:t>
      </w:r>
      <w:r w:rsidR="00B25DD3">
        <w:rPr>
          <w:rFonts w:asciiTheme="minorHAnsi" w:hAnsiTheme="minorHAnsi" w:cstheme="minorHAnsi"/>
          <w:szCs w:val="24"/>
        </w:rPr>
        <w:t xml:space="preserve">um </w:t>
      </w:r>
      <w:r w:rsidRPr="00966D60">
        <w:rPr>
          <w:rFonts w:asciiTheme="minorHAnsi" w:hAnsiTheme="minorHAnsi" w:cstheme="minorHAnsi"/>
          <w:szCs w:val="24"/>
        </w:rPr>
        <w:t xml:space="preserve">mil reais). Após a efetiva Data de </w:t>
      </w:r>
      <w:r w:rsidR="00B13A18">
        <w:rPr>
          <w:rFonts w:asciiTheme="minorHAnsi" w:hAnsiTheme="minorHAnsi" w:cstheme="minorHAnsi"/>
          <w:szCs w:val="24"/>
        </w:rPr>
        <w:t>Integralização</w:t>
      </w:r>
      <w:r w:rsidRPr="00966D60">
        <w:rPr>
          <w:rFonts w:asciiTheme="minorHAnsi" w:hAnsiTheme="minorHAnsi" w:cstheme="minorHAnsi"/>
          <w:szCs w:val="24"/>
        </w:rPr>
        <w:t xml:space="preserve"> das </w:t>
      </w:r>
      <w:r w:rsidR="006A67F2">
        <w:rPr>
          <w:rFonts w:asciiTheme="minorHAnsi" w:hAnsiTheme="minorHAnsi" w:cstheme="minorHAnsi"/>
          <w:szCs w:val="24"/>
        </w:rPr>
        <w:t xml:space="preserve">Debêntures </w:t>
      </w:r>
      <w:r w:rsidRPr="00966D60">
        <w:rPr>
          <w:rFonts w:asciiTheme="minorHAnsi" w:hAnsiTheme="minorHAnsi" w:cstheme="minorHAnsi"/>
          <w:szCs w:val="24"/>
        </w:rPr>
        <w:t xml:space="preserve">da Segunda Série, sobre o Valor Nominal Unitário das </w:t>
      </w:r>
      <w:r w:rsidR="006A67F2">
        <w:rPr>
          <w:rFonts w:asciiTheme="minorHAnsi" w:hAnsiTheme="minorHAnsi" w:cstheme="minorHAnsi"/>
          <w:szCs w:val="24"/>
        </w:rPr>
        <w:t xml:space="preserve">Debêntures </w:t>
      </w:r>
      <w:r w:rsidRPr="00966D60">
        <w:rPr>
          <w:rFonts w:asciiTheme="minorHAnsi" w:hAnsiTheme="minorHAnsi" w:cstheme="minorHAnsi"/>
          <w:szCs w:val="24"/>
        </w:rPr>
        <w:t>d</w:t>
      </w:r>
      <w:r w:rsidR="006A67F2">
        <w:rPr>
          <w:rFonts w:asciiTheme="minorHAnsi" w:hAnsiTheme="minorHAnsi" w:cstheme="minorHAnsi"/>
          <w:szCs w:val="24"/>
        </w:rPr>
        <w:t>a</w:t>
      </w:r>
      <w:r w:rsidRPr="00966D60">
        <w:rPr>
          <w:rFonts w:asciiTheme="minorHAnsi" w:hAnsiTheme="minorHAnsi" w:cstheme="minorHAnsi"/>
          <w:szCs w:val="24"/>
        </w:rPr>
        <w:t xml:space="preserve"> Segunda Série incidirão juros remuneratórios correspondentes a 100% (cem por cento) da Taxa DI, acrescida, exponencialmente, de sobretaxa a ser definida em processo </w:t>
      </w:r>
      <w:r w:rsidR="00444EAB">
        <w:rPr>
          <w:rFonts w:asciiTheme="minorHAnsi" w:hAnsiTheme="minorHAnsi" w:cstheme="minorHAnsi"/>
          <w:szCs w:val="24"/>
        </w:rPr>
        <w:t>oportuno</w:t>
      </w:r>
      <w:r w:rsidRPr="00966D60">
        <w:rPr>
          <w:rFonts w:asciiTheme="minorHAnsi" w:hAnsiTheme="minorHAnsi" w:cstheme="minorHAnsi"/>
          <w:szCs w:val="24"/>
        </w:rPr>
        <w:t xml:space="preserve">, </w:t>
      </w:r>
      <w:r w:rsidR="00A9243D">
        <w:rPr>
          <w:rFonts w:asciiTheme="minorHAnsi" w:hAnsiTheme="minorHAnsi" w:cstheme="minorHAnsi"/>
          <w:szCs w:val="24"/>
        </w:rPr>
        <w:t>previamente a primeira Data de Integralização,</w:t>
      </w:r>
      <w:r w:rsidR="00A9243D" w:rsidRPr="00966D60">
        <w:rPr>
          <w:rFonts w:asciiTheme="minorHAnsi" w:hAnsiTheme="minorHAnsi" w:cstheme="minorHAnsi"/>
          <w:szCs w:val="24"/>
        </w:rPr>
        <w:t xml:space="preserve"> </w:t>
      </w:r>
      <w:r w:rsidRPr="00966D60">
        <w:rPr>
          <w:rFonts w:asciiTheme="minorHAnsi" w:hAnsiTheme="minorHAnsi" w:cstheme="minorHAnsi"/>
          <w:szCs w:val="24"/>
        </w:rPr>
        <w:t>que integrará o presente instrumento na forma de aditamento (“</w:t>
      </w:r>
      <w:r w:rsidR="006A67F2" w:rsidRPr="006A67F2">
        <w:rPr>
          <w:rFonts w:asciiTheme="minorHAnsi" w:hAnsiTheme="minorHAnsi" w:cstheme="minorHAnsi"/>
          <w:szCs w:val="24"/>
          <w:u w:val="single"/>
        </w:rPr>
        <w:t>Remuneração</w:t>
      </w:r>
      <w:r w:rsidRPr="006A67F2">
        <w:rPr>
          <w:rFonts w:asciiTheme="minorHAnsi" w:hAnsiTheme="minorHAnsi" w:cstheme="minorHAnsi"/>
          <w:szCs w:val="24"/>
          <w:u w:val="single"/>
        </w:rPr>
        <w:t xml:space="preserve"> da</w:t>
      </w:r>
      <w:r w:rsidR="006A67F2" w:rsidRPr="006A67F2">
        <w:rPr>
          <w:rFonts w:asciiTheme="minorHAnsi" w:hAnsiTheme="minorHAnsi" w:cstheme="minorHAnsi"/>
          <w:szCs w:val="24"/>
          <w:u w:val="single"/>
        </w:rPr>
        <w:t>s</w:t>
      </w:r>
      <w:r w:rsidRPr="006A67F2">
        <w:rPr>
          <w:rFonts w:asciiTheme="minorHAnsi" w:hAnsiTheme="minorHAnsi" w:cstheme="minorHAnsi"/>
          <w:szCs w:val="24"/>
          <w:u w:val="single"/>
        </w:rPr>
        <w:t xml:space="preserve"> </w:t>
      </w:r>
      <w:r w:rsidR="006A67F2" w:rsidRPr="006A67F2">
        <w:rPr>
          <w:rFonts w:asciiTheme="minorHAnsi" w:hAnsiTheme="minorHAnsi" w:cstheme="minorHAnsi"/>
          <w:szCs w:val="24"/>
          <w:u w:val="single"/>
        </w:rPr>
        <w:t xml:space="preserve">Debêntures da </w:t>
      </w:r>
      <w:r w:rsidRPr="006A67F2">
        <w:rPr>
          <w:rFonts w:asciiTheme="minorHAnsi" w:hAnsiTheme="minorHAnsi" w:cstheme="minorHAnsi"/>
          <w:szCs w:val="24"/>
          <w:u w:val="single"/>
        </w:rPr>
        <w:t>Segunda Série</w:t>
      </w:r>
      <w:r w:rsidRPr="00966D60">
        <w:rPr>
          <w:rFonts w:asciiTheme="minorHAnsi" w:hAnsiTheme="minorHAnsi" w:cstheme="minorHAnsi"/>
          <w:szCs w:val="24"/>
        </w:rPr>
        <w:t xml:space="preserve">” e, em conjunto com </w:t>
      </w:r>
      <w:r w:rsidR="006A67F2">
        <w:rPr>
          <w:rFonts w:asciiTheme="minorHAnsi" w:hAnsiTheme="minorHAnsi" w:cstheme="minorHAnsi"/>
          <w:szCs w:val="24"/>
        </w:rPr>
        <w:t xml:space="preserve">a Remuneração das Debêntures </w:t>
      </w:r>
      <w:r w:rsidRPr="00966D60">
        <w:rPr>
          <w:rFonts w:asciiTheme="minorHAnsi" w:hAnsiTheme="minorHAnsi" w:cstheme="minorHAnsi"/>
          <w:szCs w:val="24"/>
        </w:rPr>
        <w:t xml:space="preserve">da Primeira Série, </w:t>
      </w:r>
      <w:r w:rsidR="006A67F2">
        <w:rPr>
          <w:rFonts w:asciiTheme="minorHAnsi" w:hAnsiTheme="minorHAnsi" w:cstheme="minorHAnsi"/>
          <w:szCs w:val="24"/>
        </w:rPr>
        <w:t>a</w:t>
      </w:r>
      <w:r w:rsidRPr="00966D60">
        <w:rPr>
          <w:rFonts w:asciiTheme="minorHAnsi" w:hAnsiTheme="minorHAnsi" w:cstheme="minorHAnsi"/>
          <w:szCs w:val="24"/>
        </w:rPr>
        <w:t xml:space="preserve"> “</w:t>
      </w:r>
      <w:r w:rsidR="00206A52" w:rsidRPr="00206A52">
        <w:rPr>
          <w:rFonts w:asciiTheme="minorHAnsi" w:hAnsiTheme="minorHAnsi" w:cstheme="minorHAnsi"/>
          <w:szCs w:val="24"/>
          <w:u w:val="single"/>
        </w:rPr>
        <w:t>Remuneração das Debêntures</w:t>
      </w:r>
      <w:r w:rsidRPr="00966D60">
        <w:rPr>
          <w:rFonts w:asciiTheme="minorHAnsi" w:hAnsiTheme="minorHAnsi" w:cstheme="minorHAnsi"/>
          <w:szCs w:val="24"/>
        </w:rPr>
        <w:t>”).</w:t>
      </w:r>
    </w:p>
    <w:p w14:paraId="26064C5A" w14:textId="77777777" w:rsidR="00A0594D" w:rsidRPr="003C3D76" w:rsidRDefault="00A0594D" w:rsidP="00A0594D">
      <w:pPr>
        <w:pStyle w:val="PargrafodaLista"/>
        <w:numPr>
          <w:ilvl w:val="0"/>
          <w:numId w:val="0"/>
        </w:numPr>
        <w:rPr>
          <w:rFonts w:asciiTheme="minorHAnsi" w:hAnsiTheme="minorHAnsi" w:cstheme="minorHAnsi"/>
          <w:szCs w:val="24"/>
        </w:rPr>
      </w:pPr>
    </w:p>
    <w:p w14:paraId="09C97714" w14:textId="0A066E8F" w:rsidR="00A0594D" w:rsidRPr="003C3D76" w:rsidRDefault="00206A52" w:rsidP="009C6FAC">
      <w:pPr>
        <w:pStyle w:val="PargrafodaLista"/>
        <w:numPr>
          <w:ilvl w:val="2"/>
          <w:numId w:val="10"/>
        </w:numPr>
        <w:rPr>
          <w:rFonts w:asciiTheme="minorHAnsi" w:hAnsiTheme="minorHAnsi" w:cstheme="minorHAnsi"/>
          <w:b/>
          <w:szCs w:val="24"/>
          <w:lang w:eastAsia="en-US"/>
        </w:rPr>
      </w:pPr>
      <w:r>
        <w:rPr>
          <w:rFonts w:asciiTheme="minorHAnsi" w:hAnsiTheme="minorHAnsi" w:cstheme="minorHAnsi"/>
          <w:szCs w:val="24"/>
          <w:lang w:eastAsia="en-US"/>
        </w:rPr>
        <w:t xml:space="preserve">Exceto quanto à sobretaxa a ser acrescida </w:t>
      </w:r>
      <w:r w:rsidR="00D97B1D">
        <w:rPr>
          <w:rFonts w:asciiTheme="minorHAnsi" w:hAnsiTheme="minorHAnsi" w:cstheme="minorHAnsi"/>
          <w:szCs w:val="24"/>
          <w:lang w:eastAsia="en-US"/>
        </w:rPr>
        <w:t>à Taxa DI, que poderá variar da primeira para a segunda série, a</w:t>
      </w:r>
      <w:r w:rsidR="00A0594D" w:rsidRPr="003C3D76">
        <w:rPr>
          <w:rFonts w:asciiTheme="minorHAnsi" w:hAnsiTheme="minorHAnsi" w:cstheme="minorHAnsi"/>
          <w:szCs w:val="24"/>
          <w:lang w:eastAsia="en-US"/>
        </w:rPr>
        <w:t xml:space="preserve"> </w:t>
      </w:r>
      <w:r w:rsidR="00A0594D" w:rsidRPr="003C3D76">
        <w:rPr>
          <w:rFonts w:asciiTheme="minorHAnsi" w:hAnsiTheme="minorHAnsi" w:cstheme="minorHAnsi"/>
          <w:szCs w:val="24"/>
        </w:rPr>
        <w:t>Remuneração</w:t>
      </w:r>
      <w:r w:rsidR="00A0594D" w:rsidRPr="003C3D76">
        <w:rPr>
          <w:rFonts w:asciiTheme="minorHAnsi" w:hAnsiTheme="minorHAnsi" w:cstheme="minorHAnsi"/>
          <w:szCs w:val="24"/>
          <w:lang w:eastAsia="en-US"/>
        </w:rPr>
        <w:t xml:space="preserve"> </w:t>
      </w:r>
      <w:r w:rsidR="004740B1">
        <w:rPr>
          <w:rFonts w:asciiTheme="minorHAnsi" w:hAnsiTheme="minorHAnsi" w:cstheme="minorHAnsi"/>
          <w:szCs w:val="24"/>
          <w:lang w:eastAsia="en-US"/>
        </w:rPr>
        <w:t xml:space="preserve">das Debêntures </w:t>
      </w:r>
      <w:r w:rsidR="00A0594D" w:rsidRPr="003C3D76">
        <w:rPr>
          <w:rFonts w:asciiTheme="minorHAnsi" w:hAnsiTheme="minorHAnsi" w:cstheme="minorHAnsi"/>
          <w:szCs w:val="24"/>
          <w:lang w:eastAsia="en-US"/>
        </w:rPr>
        <w:t xml:space="preserve">será calculada de acordo com a seguinte fórmula: </w:t>
      </w:r>
    </w:p>
    <w:p w14:paraId="0E4868B1" w14:textId="77777777" w:rsidR="00A0594D" w:rsidRPr="003C3D76" w:rsidRDefault="00A0594D" w:rsidP="00A0594D">
      <w:pPr>
        <w:spacing w:line="320" w:lineRule="exact"/>
        <w:jc w:val="center"/>
        <w:rPr>
          <w:rFonts w:asciiTheme="minorHAnsi" w:eastAsia="Calibri" w:hAnsiTheme="minorHAnsi" w:cstheme="minorHAnsi"/>
          <w:b/>
          <w:lang w:eastAsia="en-US"/>
        </w:rPr>
      </w:pPr>
    </w:p>
    <w:p w14:paraId="0AE4FEEF" w14:textId="77777777" w:rsidR="00A0594D" w:rsidRPr="003C3D76" w:rsidRDefault="00A0594D" w:rsidP="00A0594D">
      <w:pPr>
        <w:spacing w:line="320" w:lineRule="exact"/>
        <w:jc w:val="center"/>
        <w:rPr>
          <w:rFonts w:asciiTheme="minorHAnsi" w:eastAsia="Calibri" w:hAnsiTheme="minorHAnsi" w:cstheme="minorHAnsi"/>
          <w:b/>
          <w:lang w:eastAsia="en-US"/>
        </w:rPr>
      </w:pPr>
      <w:r w:rsidRPr="003C3D76">
        <w:rPr>
          <w:rFonts w:asciiTheme="minorHAnsi" w:eastAsia="Calibri" w:hAnsiTheme="minorHAnsi" w:cstheme="minorHAnsi"/>
          <w:b/>
          <w:lang w:eastAsia="en-US"/>
        </w:rPr>
        <w:t xml:space="preserve">J = </w:t>
      </w:r>
      <w:proofErr w:type="spellStart"/>
      <w:r w:rsidRPr="003C3D76">
        <w:rPr>
          <w:rFonts w:asciiTheme="minorHAnsi" w:eastAsia="Calibri" w:hAnsiTheme="minorHAnsi" w:cstheme="minorHAnsi"/>
          <w:b/>
          <w:lang w:eastAsia="en-US"/>
        </w:rPr>
        <w:t>VNe</w:t>
      </w:r>
      <w:proofErr w:type="spellEnd"/>
      <w:r w:rsidRPr="003C3D76">
        <w:rPr>
          <w:rFonts w:asciiTheme="minorHAnsi" w:eastAsia="Calibri" w:hAnsiTheme="minorHAnsi" w:cstheme="minorHAnsi"/>
          <w:b/>
          <w:lang w:eastAsia="en-US"/>
        </w:rPr>
        <w:t xml:space="preserve"> x (</w:t>
      </w:r>
      <w:proofErr w:type="spellStart"/>
      <w:r w:rsidRPr="003C3D76">
        <w:rPr>
          <w:rFonts w:asciiTheme="minorHAnsi" w:eastAsia="Calibri" w:hAnsiTheme="minorHAnsi" w:cstheme="minorHAnsi"/>
          <w:b/>
          <w:lang w:eastAsia="en-US"/>
        </w:rPr>
        <w:t>FatorJuros</w:t>
      </w:r>
      <w:proofErr w:type="spellEnd"/>
      <w:r w:rsidRPr="003C3D76">
        <w:rPr>
          <w:rFonts w:asciiTheme="minorHAnsi" w:eastAsia="Calibri" w:hAnsiTheme="minorHAnsi" w:cstheme="minorHAnsi"/>
          <w:b/>
          <w:lang w:eastAsia="en-US"/>
        </w:rPr>
        <w:t>– 1)</w:t>
      </w:r>
    </w:p>
    <w:p w14:paraId="0E14C5E2" w14:textId="77777777" w:rsidR="00A0594D" w:rsidRPr="003C3D76" w:rsidRDefault="00A0594D" w:rsidP="00A0594D">
      <w:pPr>
        <w:tabs>
          <w:tab w:val="center" w:pos="3002"/>
          <w:tab w:val="left" w:pos="4075"/>
        </w:tabs>
        <w:spacing w:line="320" w:lineRule="exact"/>
        <w:rPr>
          <w:rFonts w:asciiTheme="minorHAnsi" w:hAnsiTheme="minorHAnsi" w:cstheme="minorHAnsi"/>
        </w:rPr>
      </w:pPr>
    </w:p>
    <w:p w14:paraId="4DF82546" w14:textId="77777777" w:rsidR="00A0594D" w:rsidRPr="003C3D76" w:rsidRDefault="00A0594D" w:rsidP="00A0594D">
      <w:pPr>
        <w:tabs>
          <w:tab w:val="center" w:pos="3002"/>
          <w:tab w:val="left" w:pos="4075"/>
        </w:tabs>
        <w:spacing w:line="320" w:lineRule="exact"/>
        <w:rPr>
          <w:rFonts w:asciiTheme="minorHAnsi" w:hAnsiTheme="minorHAnsi" w:cstheme="minorHAnsi"/>
        </w:rPr>
      </w:pPr>
      <w:r w:rsidRPr="003C3D76">
        <w:rPr>
          <w:rFonts w:asciiTheme="minorHAnsi" w:hAnsiTheme="minorHAnsi" w:cstheme="minorHAnsi"/>
        </w:rPr>
        <w:t>onde:</w:t>
      </w:r>
    </w:p>
    <w:p w14:paraId="38CA1DF4" w14:textId="77777777" w:rsidR="00444EAB" w:rsidRDefault="00444EAB" w:rsidP="00A0594D">
      <w:pPr>
        <w:spacing w:line="320" w:lineRule="exact"/>
        <w:ind w:left="1134" w:hanging="1134"/>
        <w:jc w:val="both"/>
        <w:rPr>
          <w:rFonts w:asciiTheme="minorHAnsi" w:hAnsiTheme="minorHAnsi" w:cstheme="minorHAnsi"/>
        </w:rPr>
      </w:pPr>
    </w:p>
    <w:p w14:paraId="7181DB23" w14:textId="0D6D650B" w:rsidR="00A0594D" w:rsidRPr="003C3D76" w:rsidRDefault="00A0594D" w:rsidP="00A0594D">
      <w:pPr>
        <w:spacing w:line="320" w:lineRule="exact"/>
        <w:ind w:left="1134" w:hanging="1134"/>
        <w:jc w:val="both"/>
        <w:rPr>
          <w:rFonts w:asciiTheme="minorHAnsi" w:hAnsiTheme="minorHAnsi" w:cstheme="minorHAnsi"/>
        </w:rPr>
      </w:pPr>
      <w:r w:rsidRPr="003C3D76">
        <w:rPr>
          <w:rFonts w:asciiTheme="minorHAnsi" w:hAnsiTheme="minorHAnsi" w:cstheme="minorHAnsi"/>
        </w:rPr>
        <w:t>J</w:t>
      </w:r>
      <w:r w:rsidRPr="003C3D76">
        <w:rPr>
          <w:rFonts w:asciiTheme="minorHAnsi" w:hAnsiTheme="minorHAnsi" w:cstheme="minorHAnsi"/>
        </w:rPr>
        <w:tab/>
        <w:t>valor unitário da Remuneração devida no final de cada Período de Capitalização, calculado com 8 (oito) casas decimais sem arredondamento;</w:t>
      </w:r>
    </w:p>
    <w:p w14:paraId="1DC0CFCB" w14:textId="77777777" w:rsidR="00A0594D" w:rsidRPr="003C3D76" w:rsidRDefault="00A0594D" w:rsidP="00A0594D">
      <w:pPr>
        <w:spacing w:line="320" w:lineRule="exact"/>
        <w:ind w:left="1134" w:hanging="1134"/>
        <w:rPr>
          <w:rFonts w:asciiTheme="minorHAnsi" w:hAnsiTheme="minorHAnsi" w:cstheme="minorHAnsi"/>
        </w:rPr>
      </w:pPr>
    </w:p>
    <w:p w14:paraId="08F05ED0" w14:textId="77777777" w:rsidR="00A0594D" w:rsidRPr="003C3D76" w:rsidRDefault="00A0594D" w:rsidP="00A0594D">
      <w:pPr>
        <w:spacing w:line="320" w:lineRule="exact"/>
        <w:ind w:left="1134" w:hanging="1134"/>
        <w:jc w:val="both"/>
        <w:rPr>
          <w:rFonts w:asciiTheme="minorHAnsi" w:hAnsiTheme="minorHAnsi" w:cstheme="minorHAnsi"/>
        </w:rPr>
      </w:pPr>
      <w:proofErr w:type="spellStart"/>
      <w:r w:rsidRPr="003C3D76">
        <w:rPr>
          <w:rFonts w:asciiTheme="minorHAnsi" w:hAnsiTheme="minorHAnsi" w:cstheme="minorHAnsi"/>
        </w:rPr>
        <w:t>VNe</w:t>
      </w:r>
      <w:proofErr w:type="spellEnd"/>
      <w:r w:rsidRPr="003C3D76">
        <w:rPr>
          <w:rFonts w:asciiTheme="minorHAnsi" w:hAnsiTheme="minorHAnsi" w:cstheme="minorHAnsi"/>
        </w:rPr>
        <w:tab/>
        <w:t>Valor Nominal Unitário ou saldo do Valor Nominal Unitário das Debêntures, conforme o caso, no início de cada Período de Capitalização, informado/calculado com 8 (oito) casas decimais, sem arredondamento;</w:t>
      </w:r>
    </w:p>
    <w:p w14:paraId="087210A8" w14:textId="77777777" w:rsidR="00A0594D" w:rsidRPr="003C3D76" w:rsidRDefault="00A0594D" w:rsidP="00A0594D">
      <w:pPr>
        <w:spacing w:line="320" w:lineRule="exact"/>
        <w:ind w:left="1134" w:hanging="1134"/>
        <w:jc w:val="both"/>
        <w:rPr>
          <w:rFonts w:asciiTheme="minorHAnsi" w:hAnsiTheme="minorHAnsi" w:cstheme="minorHAnsi"/>
        </w:rPr>
      </w:pPr>
    </w:p>
    <w:p w14:paraId="1AF5AE43" w14:textId="77777777" w:rsidR="00A0594D" w:rsidRPr="003C3D76" w:rsidRDefault="00A0594D" w:rsidP="00A0594D">
      <w:pPr>
        <w:spacing w:line="320" w:lineRule="exact"/>
        <w:ind w:left="1134" w:hanging="1134"/>
        <w:jc w:val="both"/>
        <w:rPr>
          <w:rFonts w:asciiTheme="minorHAnsi" w:hAnsiTheme="minorHAnsi" w:cstheme="minorHAnsi"/>
        </w:rPr>
      </w:pPr>
      <w:proofErr w:type="spellStart"/>
      <w:r w:rsidRPr="003C3D76">
        <w:rPr>
          <w:rFonts w:asciiTheme="minorHAnsi" w:hAnsiTheme="minorHAnsi" w:cstheme="minorHAnsi"/>
        </w:rPr>
        <w:t>FatorJuros</w:t>
      </w:r>
      <w:proofErr w:type="spellEnd"/>
      <w:r w:rsidRPr="003C3D76">
        <w:rPr>
          <w:rFonts w:asciiTheme="minorHAnsi" w:hAnsiTheme="minorHAnsi" w:cstheme="minorHAnsi"/>
        </w:rPr>
        <w:tab/>
        <w:t xml:space="preserve">fator de juros composto pelo parâmetro de flutuação acrescido de </w:t>
      </w:r>
      <w:r w:rsidRPr="003C3D76">
        <w:rPr>
          <w:rFonts w:asciiTheme="minorHAnsi" w:hAnsiTheme="minorHAnsi" w:cstheme="minorHAnsi"/>
          <w:i/>
        </w:rPr>
        <w:t>spread</w:t>
      </w:r>
      <w:r w:rsidRPr="003C3D76">
        <w:rPr>
          <w:rFonts w:asciiTheme="minorHAnsi" w:hAnsiTheme="minorHAnsi" w:cstheme="minorHAnsi"/>
        </w:rPr>
        <w:t xml:space="preserve"> (Sobretaxa), calculado com 9 (nove) casas decimais, com arredondamento, apurado da seguinte forma:</w:t>
      </w:r>
    </w:p>
    <w:p w14:paraId="5E2B00C7" w14:textId="77777777" w:rsidR="00A0594D" w:rsidRPr="003C3D76" w:rsidRDefault="00A0594D" w:rsidP="00A0594D">
      <w:pPr>
        <w:spacing w:line="320" w:lineRule="exact"/>
        <w:ind w:left="1134" w:hanging="1134"/>
        <w:jc w:val="both"/>
        <w:rPr>
          <w:rFonts w:asciiTheme="minorHAnsi" w:hAnsiTheme="minorHAnsi" w:cstheme="minorHAnsi"/>
        </w:rPr>
      </w:pPr>
    </w:p>
    <w:p w14:paraId="32C9B43A" w14:textId="12B64A2C" w:rsidR="00A0594D" w:rsidRPr="003C3D76" w:rsidRDefault="00A0594D" w:rsidP="00A0594D">
      <w:pPr>
        <w:spacing w:line="320" w:lineRule="exact"/>
        <w:jc w:val="center"/>
        <w:rPr>
          <w:rFonts w:asciiTheme="minorHAnsi" w:hAnsiTheme="minorHAnsi" w:cstheme="minorHAnsi"/>
        </w:rPr>
      </w:pPr>
      <w:r w:rsidRPr="003C3D76">
        <w:rPr>
          <w:rFonts w:asciiTheme="minorHAnsi" w:hAnsiTheme="minorHAnsi" w:cstheme="minorHAnsi"/>
          <w:i/>
          <w:noProof/>
          <w:position w:val="-10"/>
        </w:rPr>
        <w:drawing>
          <wp:inline distT="0" distB="0" distL="0" distR="0" wp14:anchorId="55EECDF3" wp14:editId="27A57CED">
            <wp:extent cx="2346960" cy="2051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46960" cy="205105"/>
                    </a:xfrm>
                    <a:prstGeom prst="rect">
                      <a:avLst/>
                    </a:prstGeom>
                    <a:noFill/>
                    <a:ln>
                      <a:noFill/>
                    </a:ln>
                  </pic:spPr>
                </pic:pic>
              </a:graphicData>
            </a:graphic>
          </wp:inline>
        </w:drawing>
      </w:r>
    </w:p>
    <w:p w14:paraId="7F13D80D" w14:textId="77777777" w:rsidR="00A0594D" w:rsidRPr="003C3D76" w:rsidRDefault="00A0594D" w:rsidP="00A0594D">
      <w:pPr>
        <w:spacing w:line="320" w:lineRule="exact"/>
        <w:ind w:left="1134" w:hanging="1134"/>
        <w:rPr>
          <w:rFonts w:asciiTheme="minorHAnsi" w:hAnsiTheme="minorHAnsi" w:cstheme="minorHAnsi"/>
        </w:rPr>
      </w:pPr>
    </w:p>
    <w:p w14:paraId="375479C3" w14:textId="77777777" w:rsidR="00A0594D" w:rsidRPr="003C3D76" w:rsidRDefault="00A0594D" w:rsidP="00A0594D">
      <w:pPr>
        <w:spacing w:line="320" w:lineRule="exact"/>
        <w:ind w:left="1134" w:hanging="1134"/>
        <w:jc w:val="both"/>
        <w:rPr>
          <w:rFonts w:asciiTheme="minorHAnsi" w:hAnsiTheme="minorHAnsi" w:cstheme="minorHAnsi"/>
        </w:rPr>
      </w:pPr>
      <w:proofErr w:type="spellStart"/>
      <w:r w:rsidRPr="003C3D76">
        <w:rPr>
          <w:rFonts w:asciiTheme="minorHAnsi" w:hAnsiTheme="minorHAnsi" w:cstheme="minorHAnsi"/>
        </w:rPr>
        <w:t>FatorDI</w:t>
      </w:r>
      <w:proofErr w:type="spellEnd"/>
      <w:r w:rsidRPr="003C3D76">
        <w:rPr>
          <w:rFonts w:asciiTheme="minorHAnsi" w:hAnsiTheme="minorHAnsi" w:cstheme="minorHAnsi"/>
        </w:rPr>
        <w:tab/>
      </w:r>
      <w:proofErr w:type="spellStart"/>
      <w:r w:rsidRPr="003C3D76">
        <w:rPr>
          <w:rFonts w:asciiTheme="minorHAnsi" w:hAnsiTheme="minorHAnsi" w:cstheme="minorHAnsi"/>
        </w:rPr>
        <w:t>produtório</w:t>
      </w:r>
      <w:proofErr w:type="spellEnd"/>
      <w:r w:rsidRPr="003C3D76">
        <w:rPr>
          <w:rFonts w:asciiTheme="minorHAnsi" w:hAnsiTheme="minorHAnsi" w:cstheme="minorHAnsi"/>
        </w:rPr>
        <w:t xml:space="preserve"> das Taxas DI, com uso de percentual aplicado a partir da data de início de cada Período de Capitalização (inclusive), até </w:t>
      </w:r>
      <w:r w:rsidRPr="003C3D76">
        <w:rPr>
          <w:rFonts w:asciiTheme="minorHAnsi" w:eastAsia="TimesNewRoman" w:hAnsiTheme="minorHAnsi" w:cstheme="minorHAnsi"/>
        </w:rPr>
        <w:t>o final de cada Período de Capitalização das Debêntures</w:t>
      </w:r>
      <w:r w:rsidRPr="003C3D76">
        <w:rPr>
          <w:rFonts w:asciiTheme="minorHAnsi" w:hAnsiTheme="minorHAnsi" w:cstheme="minorHAnsi"/>
        </w:rPr>
        <w:t xml:space="preserve"> (exclusive), calculado com 8 (oito) casas decimais, com arredondamento, apurado da seguinte forma:</w:t>
      </w:r>
    </w:p>
    <w:p w14:paraId="3ECFFE3D" w14:textId="77777777" w:rsidR="00A0594D" w:rsidRPr="003C3D76" w:rsidRDefault="00A0594D" w:rsidP="00A0594D">
      <w:pPr>
        <w:spacing w:line="320" w:lineRule="exact"/>
        <w:ind w:left="1134" w:hanging="1134"/>
        <w:rPr>
          <w:rFonts w:asciiTheme="minorHAnsi" w:hAnsiTheme="minorHAnsi" w:cstheme="minorHAnsi"/>
        </w:rPr>
      </w:pPr>
    </w:p>
    <w:p w14:paraId="4C59402D" w14:textId="77777777" w:rsidR="00A0594D" w:rsidRPr="003C3D76" w:rsidRDefault="00A0594D" w:rsidP="00A0594D">
      <w:pPr>
        <w:spacing w:line="320" w:lineRule="exact"/>
        <w:ind w:left="1134" w:hanging="1134"/>
        <w:jc w:val="center"/>
        <w:rPr>
          <w:rFonts w:asciiTheme="minorHAnsi" w:hAnsiTheme="minorHAnsi" w:cstheme="minorHAnsi"/>
        </w:rPr>
      </w:pPr>
      <w:r w:rsidRPr="003C3D76">
        <w:rPr>
          <w:rFonts w:asciiTheme="minorHAnsi" w:hAnsiTheme="minorHAnsi" w:cstheme="minorHAnsi"/>
          <w:noProof/>
          <w:lang w:val="en-US" w:eastAsia="en-US"/>
        </w:rPr>
        <w:drawing>
          <wp:anchor distT="0" distB="0" distL="114300" distR="114300" simplePos="0" relativeHeight="251664384" behindDoc="1" locked="0" layoutInCell="1" allowOverlap="1" wp14:anchorId="4A00C698" wp14:editId="1ACF8F49">
            <wp:simplePos x="0" y="0"/>
            <wp:positionH relativeFrom="column">
              <wp:posOffset>1555115</wp:posOffset>
            </wp:positionH>
            <wp:positionV relativeFrom="paragraph">
              <wp:posOffset>10160</wp:posOffset>
            </wp:positionV>
            <wp:extent cx="2468245" cy="499745"/>
            <wp:effectExtent l="0" t="0" r="0" b="0"/>
            <wp:wrapTight wrapText="bothSides">
              <wp:wrapPolygon edited="0">
                <wp:start x="0" y="0"/>
                <wp:lineTo x="0" y="20584"/>
                <wp:lineTo x="21506" y="20584"/>
                <wp:lineTo x="21506" y="0"/>
                <wp:lineTo x="0" y="0"/>
              </wp:wrapPolygon>
            </wp:wrapTight>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8153" name="Picture 19"/>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468245" cy="499745"/>
                    </a:xfrm>
                    <a:prstGeom prst="rect">
                      <a:avLst/>
                    </a:prstGeom>
                    <a:noFill/>
                    <a:ln>
                      <a:noFill/>
                    </a:ln>
                  </pic:spPr>
                </pic:pic>
              </a:graphicData>
            </a:graphic>
          </wp:anchor>
        </w:drawing>
      </w:r>
    </w:p>
    <w:p w14:paraId="16FFEC45" w14:textId="77777777" w:rsidR="00A0594D" w:rsidRPr="003C3D76" w:rsidRDefault="00A0594D" w:rsidP="00A0594D">
      <w:pPr>
        <w:spacing w:line="320" w:lineRule="exact"/>
        <w:ind w:left="1134" w:hanging="1134"/>
        <w:rPr>
          <w:rFonts w:asciiTheme="minorHAnsi" w:hAnsiTheme="minorHAnsi" w:cstheme="minorHAnsi"/>
        </w:rPr>
      </w:pPr>
    </w:p>
    <w:p w14:paraId="7317D872" w14:textId="77777777" w:rsidR="00A0594D" w:rsidRPr="003C3D76" w:rsidRDefault="00A0594D" w:rsidP="00A0594D">
      <w:pPr>
        <w:spacing w:line="320" w:lineRule="exact"/>
        <w:ind w:left="1134" w:hanging="1134"/>
        <w:rPr>
          <w:rFonts w:asciiTheme="minorHAnsi" w:hAnsiTheme="minorHAnsi" w:cstheme="minorHAnsi"/>
        </w:rPr>
      </w:pPr>
    </w:p>
    <w:p w14:paraId="74D79542" w14:textId="77777777" w:rsidR="00A0594D" w:rsidRPr="003C3D76" w:rsidRDefault="00A0594D" w:rsidP="00A0594D">
      <w:pPr>
        <w:spacing w:line="320" w:lineRule="exact"/>
        <w:ind w:left="1134" w:hanging="1134"/>
        <w:rPr>
          <w:rFonts w:asciiTheme="minorHAnsi" w:hAnsiTheme="minorHAnsi" w:cstheme="minorHAnsi"/>
        </w:rPr>
      </w:pPr>
      <w:r w:rsidRPr="003C3D76">
        <w:rPr>
          <w:rFonts w:asciiTheme="minorHAnsi" w:hAnsiTheme="minorHAnsi" w:cstheme="minorHAnsi"/>
        </w:rPr>
        <w:t>onde:</w:t>
      </w:r>
    </w:p>
    <w:p w14:paraId="0D85EAF5" w14:textId="77777777" w:rsidR="00A0594D" w:rsidRPr="003C3D76" w:rsidRDefault="00A0594D" w:rsidP="00A0594D">
      <w:pPr>
        <w:spacing w:line="320" w:lineRule="exact"/>
        <w:ind w:left="1134" w:hanging="1134"/>
        <w:rPr>
          <w:rFonts w:asciiTheme="minorHAnsi" w:hAnsiTheme="minorHAnsi" w:cstheme="minorHAnsi"/>
        </w:rPr>
      </w:pPr>
    </w:p>
    <w:p w14:paraId="659374B8" w14:textId="77777777" w:rsidR="00A0594D" w:rsidRPr="003C3D76" w:rsidRDefault="00A0594D" w:rsidP="00A0594D">
      <w:pPr>
        <w:spacing w:line="320" w:lineRule="exact"/>
        <w:ind w:left="1134" w:hanging="1134"/>
        <w:jc w:val="both"/>
        <w:rPr>
          <w:rFonts w:asciiTheme="minorHAnsi" w:hAnsiTheme="minorHAnsi" w:cstheme="minorHAnsi"/>
        </w:rPr>
      </w:pPr>
      <w:proofErr w:type="spellStart"/>
      <w:r w:rsidRPr="003C3D76">
        <w:rPr>
          <w:rFonts w:asciiTheme="minorHAnsi" w:hAnsiTheme="minorHAnsi" w:cstheme="minorHAnsi"/>
        </w:rPr>
        <w:t>n</w:t>
      </w:r>
      <w:r w:rsidRPr="003C3D76">
        <w:rPr>
          <w:rFonts w:asciiTheme="minorHAnsi" w:hAnsiTheme="minorHAnsi" w:cstheme="minorHAnsi"/>
          <w:vertAlign w:val="subscript"/>
        </w:rPr>
        <w:t>DI</w:t>
      </w:r>
      <w:proofErr w:type="spellEnd"/>
      <w:r w:rsidRPr="003C3D76">
        <w:rPr>
          <w:rFonts w:asciiTheme="minorHAnsi" w:hAnsiTheme="minorHAnsi" w:cstheme="minorHAnsi"/>
        </w:rPr>
        <w:tab/>
        <w:t>número total de Taxas DI consideradas em cada Período de Capitalização, sendo “n” um número inteiro;</w:t>
      </w:r>
    </w:p>
    <w:p w14:paraId="64F1AE21" w14:textId="77777777" w:rsidR="00A0594D" w:rsidRPr="003C3D76" w:rsidRDefault="00A0594D" w:rsidP="00A0594D">
      <w:pPr>
        <w:spacing w:line="320" w:lineRule="exact"/>
        <w:ind w:left="1134" w:hanging="1134"/>
        <w:jc w:val="both"/>
        <w:rPr>
          <w:rFonts w:asciiTheme="minorHAnsi" w:hAnsiTheme="minorHAnsi" w:cstheme="minorHAnsi"/>
        </w:rPr>
      </w:pPr>
    </w:p>
    <w:p w14:paraId="26B2086C" w14:textId="77777777" w:rsidR="00A0594D" w:rsidRPr="003C3D76" w:rsidRDefault="00A0594D" w:rsidP="00A0594D">
      <w:pPr>
        <w:spacing w:line="320" w:lineRule="exact"/>
        <w:ind w:left="1134" w:hanging="1134"/>
        <w:jc w:val="both"/>
        <w:rPr>
          <w:rFonts w:asciiTheme="minorHAnsi" w:hAnsiTheme="minorHAnsi" w:cstheme="minorHAnsi"/>
        </w:rPr>
      </w:pPr>
      <w:r w:rsidRPr="003C3D76">
        <w:rPr>
          <w:rFonts w:asciiTheme="minorHAnsi" w:hAnsiTheme="minorHAnsi" w:cstheme="minorHAnsi"/>
        </w:rPr>
        <w:t>k</w:t>
      </w:r>
      <w:r w:rsidRPr="003C3D76">
        <w:rPr>
          <w:rFonts w:asciiTheme="minorHAnsi" w:hAnsiTheme="minorHAnsi" w:cstheme="minorHAnsi"/>
        </w:rPr>
        <w:tab/>
        <w:t>número de ordem das Taxas DI, variando de 1 até n;</w:t>
      </w:r>
    </w:p>
    <w:p w14:paraId="16F9E84F" w14:textId="77777777" w:rsidR="00A0594D" w:rsidRPr="003C3D76" w:rsidRDefault="00A0594D" w:rsidP="00A0594D">
      <w:pPr>
        <w:tabs>
          <w:tab w:val="left" w:pos="708"/>
          <w:tab w:val="left" w:pos="1416"/>
          <w:tab w:val="left" w:pos="2124"/>
          <w:tab w:val="left" w:pos="2832"/>
          <w:tab w:val="left" w:pos="3540"/>
          <w:tab w:val="left" w:pos="4487"/>
        </w:tabs>
        <w:spacing w:line="320" w:lineRule="exact"/>
        <w:ind w:left="1134" w:hanging="1134"/>
        <w:jc w:val="both"/>
        <w:rPr>
          <w:rFonts w:asciiTheme="minorHAnsi" w:hAnsiTheme="minorHAnsi" w:cstheme="minorHAnsi"/>
        </w:rPr>
      </w:pPr>
    </w:p>
    <w:p w14:paraId="0C51E6B5" w14:textId="77777777" w:rsidR="00A0594D" w:rsidRPr="003C3D76" w:rsidRDefault="00A0594D" w:rsidP="00A0594D">
      <w:pPr>
        <w:spacing w:line="320" w:lineRule="exact"/>
        <w:ind w:left="1134" w:hanging="1134"/>
        <w:rPr>
          <w:rFonts w:asciiTheme="minorHAnsi" w:hAnsiTheme="minorHAnsi" w:cstheme="minorHAnsi"/>
        </w:rPr>
      </w:pPr>
      <w:proofErr w:type="spellStart"/>
      <w:r w:rsidRPr="003C3D76">
        <w:rPr>
          <w:rFonts w:asciiTheme="minorHAnsi" w:hAnsiTheme="minorHAnsi" w:cstheme="minorHAnsi"/>
        </w:rPr>
        <w:t>TDI</w:t>
      </w:r>
      <w:r w:rsidRPr="003C3D76">
        <w:rPr>
          <w:rFonts w:asciiTheme="minorHAnsi" w:hAnsiTheme="minorHAnsi" w:cstheme="minorHAnsi"/>
          <w:vertAlign w:val="subscript"/>
        </w:rPr>
        <w:t>k</w:t>
      </w:r>
      <w:proofErr w:type="spellEnd"/>
      <w:r w:rsidRPr="003C3D76">
        <w:rPr>
          <w:rFonts w:asciiTheme="minorHAnsi" w:hAnsiTheme="minorHAnsi" w:cstheme="minorHAnsi"/>
        </w:rPr>
        <w:t xml:space="preserve"> </w:t>
      </w:r>
      <w:r w:rsidRPr="003C3D76">
        <w:rPr>
          <w:rFonts w:asciiTheme="minorHAnsi" w:hAnsiTheme="minorHAnsi" w:cstheme="minorHAnsi"/>
        </w:rPr>
        <w:tab/>
        <w:t>Taxa DI, de ordem k, expressa ao dia, calculada com 8 (oito) casas decimais com arredondamento, apurada da seguinte forma:</w:t>
      </w:r>
    </w:p>
    <w:p w14:paraId="3D0C7696" w14:textId="77777777" w:rsidR="00A0594D" w:rsidRPr="003C3D76" w:rsidRDefault="00A0594D" w:rsidP="00A0594D">
      <w:pPr>
        <w:spacing w:line="320" w:lineRule="exact"/>
        <w:rPr>
          <w:rFonts w:asciiTheme="minorHAnsi" w:hAnsiTheme="minorHAnsi" w:cstheme="minorHAnsi"/>
        </w:rPr>
      </w:pPr>
      <w:r w:rsidRPr="003C3D76">
        <w:rPr>
          <w:rFonts w:asciiTheme="minorHAnsi" w:hAnsiTheme="minorHAnsi" w:cstheme="minorHAnsi"/>
          <w:noProof/>
          <w:lang w:val="en-US" w:eastAsia="en-US"/>
        </w:rPr>
        <w:drawing>
          <wp:anchor distT="0" distB="0" distL="114300" distR="114300" simplePos="0" relativeHeight="251662336" behindDoc="0" locked="0" layoutInCell="1" allowOverlap="1" wp14:anchorId="27B8A3BC" wp14:editId="716E3052">
            <wp:simplePos x="0" y="0"/>
            <wp:positionH relativeFrom="column">
              <wp:posOffset>2242185</wp:posOffset>
            </wp:positionH>
            <wp:positionV relativeFrom="paragraph">
              <wp:posOffset>80010</wp:posOffset>
            </wp:positionV>
            <wp:extent cx="1493520" cy="5181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42483" name="Picture 10"/>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1493520" cy="518160"/>
                    </a:xfrm>
                    <a:prstGeom prst="rect">
                      <a:avLst/>
                    </a:prstGeom>
                    <a:noFill/>
                  </pic:spPr>
                </pic:pic>
              </a:graphicData>
            </a:graphic>
          </wp:anchor>
        </w:drawing>
      </w:r>
    </w:p>
    <w:p w14:paraId="222E2140" w14:textId="77777777" w:rsidR="00A0594D" w:rsidRPr="003C3D76" w:rsidRDefault="00A0594D" w:rsidP="00A0594D">
      <w:pPr>
        <w:tabs>
          <w:tab w:val="left" w:pos="708"/>
          <w:tab w:val="left" w:pos="1416"/>
          <w:tab w:val="left" w:pos="2124"/>
          <w:tab w:val="left" w:pos="2832"/>
          <w:tab w:val="left" w:pos="3540"/>
          <w:tab w:val="left" w:pos="4487"/>
        </w:tabs>
        <w:spacing w:line="320" w:lineRule="exact"/>
        <w:ind w:left="1134" w:hanging="1134"/>
        <w:rPr>
          <w:rFonts w:asciiTheme="minorHAnsi" w:hAnsiTheme="minorHAnsi" w:cstheme="minorHAnsi"/>
        </w:rPr>
      </w:pPr>
    </w:p>
    <w:p w14:paraId="5EBE5609" w14:textId="77777777" w:rsidR="00A0594D" w:rsidRPr="003C3D76" w:rsidRDefault="00A0594D" w:rsidP="00A0594D">
      <w:pPr>
        <w:spacing w:line="320" w:lineRule="exact"/>
        <w:ind w:left="1134" w:hanging="1134"/>
        <w:rPr>
          <w:rFonts w:asciiTheme="minorHAnsi" w:hAnsiTheme="minorHAnsi" w:cstheme="minorHAnsi"/>
        </w:rPr>
      </w:pPr>
    </w:p>
    <w:p w14:paraId="46F7838A" w14:textId="77777777" w:rsidR="00A0594D" w:rsidRPr="003C3D76" w:rsidRDefault="00A0594D" w:rsidP="00A0594D">
      <w:pPr>
        <w:spacing w:line="320" w:lineRule="exact"/>
        <w:ind w:left="1134" w:hanging="1134"/>
        <w:rPr>
          <w:rFonts w:asciiTheme="minorHAnsi" w:hAnsiTheme="minorHAnsi" w:cstheme="minorHAnsi"/>
        </w:rPr>
      </w:pPr>
      <w:r w:rsidRPr="003C3D76">
        <w:rPr>
          <w:rFonts w:asciiTheme="minorHAnsi" w:hAnsiTheme="minorHAnsi" w:cstheme="minorHAnsi"/>
        </w:rPr>
        <w:lastRenderedPageBreak/>
        <w:t>onde:</w:t>
      </w:r>
    </w:p>
    <w:p w14:paraId="207E3108" w14:textId="77777777" w:rsidR="00A0594D" w:rsidRPr="003C3D76" w:rsidRDefault="00A0594D" w:rsidP="00A0594D">
      <w:pPr>
        <w:spacing w:line="320" w:lineRule="exact"/>
        <w:ind w:left="1134" w:hanging="1134"/>
        <w:rPr>
          <w:rFonts w:asciiTheme="minorHAnsi" w:hAnsiTheme="minorHAnsi" w:cstheme="minorHAnsi"/>
        </w:rPr>
      </w:pPr>
    </w:p>
    <w:p w14:paraId="242BC8F7" w14:textId="2F3276C6" w:rsidR="00A0594D" w:rsidRPr="003C3D76" w:rsidRDefault="00A0594D" w:rsidP="00A0594D">
      <w:pPr>
        <w:spacing w:line="320" w:lineRule="exact"/>
        <w:ind w:left="1134" w:hanging="1134"/>
        <w:jc w:val="both"/>
        <w:rPr>
          <w:rFonts w:asciiTheme="minorHAnsi" w:hAnsiTheme="minorHAnsi" w:cstheme="minorHAnsi"/>
        </w:rPr>
      </w:pPr>
      <w:proofErr w:type="spellStart"/>
      <w:r w:rsidRPr="003C3D76">
        <w:rPr>
          <w:rFonts w:asciiTheme="minorHAnsi" w:hAnsiTheme="minorHAnsi" w:cstheme="minorHAnsi"/>
        </w:rPr>
        <w:t>DI</w:t>
      </w:r>
      <w:r w:rsidRPr="003C3D76">
        <w:rPr>
          <w:rFonts w:asciiTheme="minorHAnsi" w:hAnsiTheme="minorHAnsi" w:cstheme="minorHAnsi"/>
          <w:vertAlign w:val="subscript"/>
        </w:rPr>
        <w:t>k</w:t>
      </w:r>
      <w:proofErr w:type="spellEnd"/>
      <w:r w:rsidRPr="003C3D76">
        <w:rPr>
          <w:rFonts w:asciiTheme="minorHAnsi" w:hAnsiTheme="minorHAnsi" w:cstheme="minorHAnsi"/>
        </w:rPr>
        <w:tab/>
      </w:r>
      <w:r w:rsidR="00497F44" w:rsidRPr="003C3D76">
        <w:rPr>
          <w:rFonts w:asciiTheme="minorHAnsi" w:hAnsiTheme="minorHAnsi" w:cstheme="minorHAnsi"/>
        </w:rPr>
        <w:t>A</w:t>
      </w:r>
      <w:r w:rsidRPr="003C3D76">
        <w:rPr>
          <w:rFonts w:asciiTheme="minorHAnsi" w:hAnsiTheme="minorHAnsi" w:cstheme="minorHAnsi"/>
        </w:rPr>
        <w:t xml:space="preserve"> Taxa DI divulgada pela B3 S.A. – Brasil, Bolsa, Balcão, utilizada com 2 (duas) casas decimais; </w:t>
      </w:r>
    </w:p>
    <w:p w14:paraId="3EC96307" w14:textId="77777777" w:rsidR="00A0594D" w:rsidRPr="003C3D76" w:rsidRDefault="00A0594D" w:rsidP="00A0594D">
      <w:pPr>
        <w:spacing w:line="320" w:lineRule="exact"/>
        <w:jc w:val="both"/>
        <w:rPr>
          <w:rFonts w:asciiTheme="minorHAnsi" w:eastAsia="Calibri" w:hAnsiTheme="minorHAnsi" w:cstheme="minorHAnsi"/>
          <w:lang w:eastAsia="en-US"/>
        </w:rPr>
      </w:pPr>
    </w:p>
    <w:p w14:paraId="4EE8DF54" w14:textId="77777777" w:rsidR="00A0594D" w:rsidRPr="003C3D76" w:rsidRDefault="00A0594D" w:rsidP="00A0594D">
      <w:pPr>
        <w:spacing w:line="320" w:lineRule="exact"/>
        <w:ind w:left="1134" w:hanging="1134"/>
        <w:jc w:val="both"/>
        <w:rPr>
          <w:rFonts w:asciiTheme="minorHAnsi" w:hAnsiTheme="minorHAnsi" w:cstheme="minorHAnsi"/>
        </w:rPr>
      </w:pPr>
      <w:proofErr w:type="spellStart"/>
      <w:r w:rsidRPr="003C3D76">
        <w:rPr>
          <w:rFonts w:asciiTheme="minorHAnsi" w:hAnsiTheme="minorHAnsi" w:cstheme="minorHAnsi"/>
        </w:rPr>
        <w:t>FatorSpread</w:t>
      </w:r>
      <w:proofErr w:type="spellEnd"/>
      <w:r w:rsidRPr="003C3D76">
        <w:rPr>
          <w:rFonts w:asciiTheme="minorHAnsi" w:hAnsiTheme="minorHAnsi" w:cstheme="minorHAnsi"/>
        </w:rPr>
        <w:tab/>
        <w:t>Fator de juros devido à sobretaxa de juros fixos calculada com 9 (nove) casas decimais, com arredondamento, conforme fórmula abaixo:</w:t>
      </w:r>
    </w:p>
    <w:p w14:paraId="56CC86E9" w14:textId="77777777" w:rsidR="00A0594D" w:rsidRPr="003C3D76" w:rsidRDefault="00A0594D" w:rsidP="00A0594D">
      <w:pPr>
        <w:spacing w:line="320" w:lineRule="exact"/>
        <w:jc w:val="both"/>
        <w:rPr>
          <w:rFonts w:asciiTheme="minorHAnsi" w:eastAsia="Calibri" w:hAnsiTheme="minorHAnsi" w:cstheme="minorHAnsi"/>
          <w:lang w:eastAsia="en-US"/>
        </w:rPr>
      </w:pPr>
    </w:p>
    <w:p w14:paraId="7F6079F9" w14:textId="77777777" w:rsidR="00A0594D" w:rsidRPr="003C3D76" w:rsidRDefault="00A0594D" w:rsidP="00A0594D">
      <w:pPr>
        <w:spacing w:line="320" w:lineRule="exact"/>
        <w:jc w:val="both"/>
        <w:rPr>
          <w:rFonts w:asciiTheme="minorHAnsi" w:eastAsia="Calibri" w:hAnsiTheme="minorHAnsi" w:cstheme="minorHAnsi"/>
          <w:lang w:eastAsia="en-US"/>
        </w:rPr>
      </w:pPr>
    </w:p>
    <w:p w14:paraId="333443CA" w14:textId="77777777" w:rsidR="00A0594D" w:rsidRPr="003C3D76" w:rsidRDefault="00A0594D" w:rsidP="00A0594D">
      <w:pPr>
        <w:spacing w:line="320" w:lineRule="exact"/>
        <w:jc w:val="both"/>
        <w:rPr>
          <w:rFonts w:asciiTheme="minorHAnsi" w:eastAsia="Calibri" w:hAnsiTheme="minorHAnsi" w:cstheme="minorHAnsi"/>
          <w:lang w:eastAsia="en-US"/>
        </w:rPr>
      </w:pPr>
      <w:r w:rsidRPr="003C3D76">
        <w:rPr>
          <w:rFonts w:asciiTheme="minorHAnsi" w:hAnsiTheme="minorHAnsi" w:cstheme="minorHAnsi"/>
          <w:noProof/>
          <w:lang w:val="en-US" w:eastAsia="en-US"/>
        </w:rPr>
        <w:drawing>
          <wp:anchor distT="0" distB="0" distL="114300" distR="114300" simplePos="0" relativeHeight="251663360" behindDoc="1" locked="0" layoutInCell="1" allowOverlap="1" wp14:anchorId="2B40AF81" wp14:editId="6B99A920">
            <wp:simplePos x="0" y="0"/>
            <wp:positionH relativeFrom="margin">
              <wp:align>center</wp:align>
            </wp:positionH>
            <wp:positionV relativeFrom="paragraph">
              <wp:posOffset>8890</wp:posOffset>
            </wp:positionV>
            <wp:extent cx="2298700" cy="736600"/>
            <wp:effectExtent l="0" t="0" r="6350" b="6350"/>
            <wp:wrapTight wrapText="bothSides">
              <wp:wrapPolygon edited="0">
                <wp:start x="8592" y="0"/>
                <wp:lineTo x="0" y="8379"/>
                <wp:lineTo x="0" y="12290"/>
                <wp:lineTo x="6444" y="18993"/>
                <wp:lineTo x="8413" y="18993"/>
                <wp:lineTo x="8592" y="21228"/>
                <wp:lineTo x="21302" y="21228"/>
                <wp:lineTo x="21481" y="18993"/>
                <wp:lineTo x="21302" y="0"/>
                <wp:lineTo x="8592"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49662"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2298700" cy="736600"/>
                    </a:xfrm>
                    <a:prstGeom prst="rect">
                      <a:avLst/>
                    </a:prstGeom>
                    <a:noFill/>
                    <a:ln w="9525">
                      <a:noFill/>
                      <a:miter lim="800000"/>
                      <a:headEnd/>
                      <a:tailEnd/>
                    </a:ln>
                  </pic:spPr>
                </pic:pic>
              </a:graphicData>
            </a:graphic>
          </wp:anchor>
        </w:drawing>
      </w:r>
    </w:p>
    <w:p w14:paraId="77195972" w14:textId="77777777" w:rsidR="00A0594D" w:rsidRPr="003C3D76" w:rsidRDefault="00A0594D" w:rsidP="00A0594D">
      <w:pPr>
        <w:spacing w:line="320" w:lineRule="exact"/>
        <w:jc w:val="both"/>
        <w:rPr>
          <w:rFonts w:asciiTheme="minorHAnsi" w:eastAsia="Calibri" w:hAnsiTheme="minorHAnsi" w:cstheme="minorHAnsi"/>
          <w:lang w:eastAsia="en-US"/>
        </w:rPr>
      </w:pPr>
    </w:p>
    <w:p w14:paraId="22896C0B" w14:textId="77777777" w:rsidR="00A0594D" w:rsidRPr="003C3D76" w:rsidRDefault="00A0594D" w:rsidP="00A0594D">
      <w:pPr>
        <w:spacing w:line="320" w:lineRule="exact"/>
        <w:jc w:val="both"/>
        <w:rPr>
          <w:rFonts w:asciiTheme="minorHAnsi" w:eastAsia="Calibri" w:hAnsiTheme="minorHAnsi" w:cstheme="minorHAnsi"/>
          <w:lang w:eastAsia="en-US"/>
        </w:rPr>
      </w:pPr>
    </w:p>
    <w:p w14:paraId="0D029EC4" w14:textId="77777777" w:rsidR="00A0594D" w:rsidRPr="003C3D76" w:rsidRDefault="00A0594D" w:rsidP="00A0594D">
      <w:pPr>
        <w:spacing w:line="320" w:lineRule="exact"/>
        <w:jc w:val="both"/>
        <w:rPr>
          <w:rFonts w:asciiTheme="minorHAnsi" w:eastAsia="Calibri" w:hAnsiTheme="minorHAnsi" w:cstheme="minorHAnsi"/>
          <w:lang w:eastAsia="en-US"/>
        </w:rPr>
      </w:pPr>
    </w:p>
    <w:p w14:paraId="38918498" w14:textId="77777777" w:rsidR="00A0594D" w:rsidRPr="003C3D76" w:rsidRDefault="00A0594D" w:rsidP="00A0594D">
      <w:pPr>
        <w:keepNext/>
        <w:spacing w:line="320" w:lineRule="exact"/>
        <w:rPr>
          <w:rFonts w:asciiTheme="minorHAnsi" w:hAnsiTheme="minorHAnsi" w:cstheme="minorHAnsi"/>
        </w:rPr>
      </w:pPr>
      <w:r w:rsidRPr="003C3D76">
        <w:rPr>
          <w:rFonts w:asciiTheme="minorHAnsi" w:hAnsiTheme="minorHAnsi" w:cstheme="minorHAnsi"/>
        </w:rPr>
        <w:t>onde:</w:t>
      </w:r>
    </w:p>
    <w:p w14:paraId="41988852" w14:textId="77777777" w:rsidR="00A0594D" w:rsidRPr="003C3D76" w:rsidRDefault="00A0594D" w:rsidP="00A0594D">
      <w:pPr>
        <w:spacing w:line="320" w:lineRule="exact"/>
        <w:rPr>
          <w:rFonts w:asciiTheme="minorHAnsi" w:hAnsiTheme="minorHAnsi" w:cstheme="minorHAnsi"/>
          <w:i/>
        </w:rPr>
      </w:pPr>
    </w:p>
    <w:p w14:paraId="13B2881C" w14:textId="4D5A3233" w:rsidR="00A0594D" w:rsidRPr="003C3D76" w:rsidRDefault="00A0594D" w:rsidP="00A0594D">
      <w:pPr>
        <w:spacing w:line="320" w:lineRule="exact"/>
        <w:ind w:left="1134" w:hanging="1134"/>
        <w:jc w:val="both"/>
        <w:rPr>
          <w:rFonts w:asciiTheme="minorHAnsi" w:hAnsiTheme="minorHAnsi" w:cstheme="minorHAnsi"/>
        </w:rPr>
      </w:pPr>
      <w:r w:rsidRPr="003C3D76">
        <w:rPr>
          <w:rFonts w:asciiTheme="minorHAnsi" w:hAnsiTheme="minorHAnsi" w:cstheme="minorHAnsi"/>
          <w:i/>
        </w:rPr>
        <w:t>spread</w:t>
      </w:r>
      <w:r w:rsidRPr="003C3D76">
        <w:rPr>
          <w:rFonts w:asciiTheme="minorHAnsi" w:hAnsiTheme="minorHAnsi" w:cstheme="minorHAnsi"/>
          <w:i/>
        </w:rPr>
        <w:tab/>
      </w:r>
      <w:r w:rsidR="007C1106" w:rsidRPr="003C3D76">
        <w:rPr>
          <w:rFonts w:asciiTheme="minorHAnsi" w:hAnsiTheme="minorHAnsi" w:cstheme="minorHAnsi"/>
        </w:rPr>
        <w:t>0,5</w:t>
      </w:r>
      <w:r w:rsidR="007C1106">
        <w:rPr>
          <w:rFonts w:asciiTheme="minorHAnsi" w:hAnsiTheme="minorHAnsi" w:cstheme="minorHAnsi"/>
        </w:rPr>
        <w:t>000</w:t>
      </w:r>
      <w:r w:rsidR="007C1106" w:rsidRPr="003C3D76">
        <w:rPr>
          <w:rFonts w:asciiTheme="minorHAnsi" w:hAnsiTheme="minorHAnsi" w:cstheme="minorHAnsi"/>
        </w:rPr>
        <w:t xml:space="preserve"> ao ano entre a primeira Data de Integralização (inclusive) </w:t>
      </w:r>
      <w:r w:rsidR="007C1106">
        <w:rPr>
          <w:rFonts w:asciiTheme="minorHAnsi" w:hAnsiTheme="minorHAnsi" w:cstheme="minorHAnsi"/>
        </w:rPr>
        <w:t xml:space="preserve">das Debêntures da Primeira Série </w:t>
      </w:r>
      <w:r w:rsidR="007C1106" w:rsidRPr="003C3D76">
        <w:rPr>
          <w:rFonts w:asciiTheme="minorHAnsi" w:hAnsiTheme="minorHAnsi" w:cstheme="minorHAnsi"/>
        </w:rPr>
        <w:t xml:space="preserve">e a Data de </w:t>
      </w:r>
      <w:r w:rsidR="007C1106">
        <w:rPr>
          <w:rFonts w:asciiTheme="minorHAnsi" w:hAnsiTheme="minorHAnsi" w:cstheme="minorHAnsi"/>
        </w:rPr>
        <w:t>Pagamento das Debêntures da Primeira Série</w:t>
      </w:r>
      <w:r w:rsidR="007C1106" w:rsidRPr="003C3D76">
        <w:rPr>
          <w:rFonts w:asciiTheme="minorHAnsi" w:hAnsiTheme="minorHAnsi" w:cstheme="minorHAnsi"/>
        </w:rPr>
        <w:t>;</w:t>
      </w:r>
      <w:r w:rsidR="007C1106">
        <w:rPr>
          <w:rFonts w:asciiTheme="minorHAnsi" w:hAnsiTheme="minorHAnsi" w:cstheme="minorHAnsi"/>
        </w:rPr>
        <w:t xml:space="preserve"> Para as Debêntures da Segunda Série, spread a ser definida em processo de </w:t>
      </w:r>
      <w:proofErr w:type="spellStart"/>
      <w:r w:rsidR="007C1106" w:rsidRPr="007C1106">
        <w:rPr>
          <w:rFonts w:asciiTheme="minorHAnsi" w:hAnsiTheme="minorHAnsi" w:cstheme="minorHAnsi"/>
          <w:i/>
          <w:iCs/>
        </w:rPr>
        <w:t>bookbuilding</w:t>
      </w:r>
      <w:proofErr w:type="spellEnd"/>
      <w:ins w:id="20" w:author="Luiz Girão" w:date="2022-09-13T18:41:00Z">
        <w:r w:rsidR="007867C6">
          <w:rPr>
            <w:rFonts w:asciiTheme="minorHAnsi" w:hAnsiTheme="minorHAnsi" w:cstheme="minorHAnsi"/>
            <w:i/>
            <w:iCs/>
          </w:rPr>
          <w:t xml:space="preserve"> </w:t>
        </w:r>
      </w:ins>
      <w:ins w:id="21" w:author="Luiz Girão" w:date="2022-09-13T18:42:00Z">
        <w:r w:rsidR="007867C6">
          <w:rPr>
            <w:rFonts w:asciiTheme="minorHAnsi" w:hAnsiTheme="minorHAnsi" w:cstheme="minorHAnsi"/>
            <w:i/>
            <w:iCs/>
          </w:rPr>
          <w:t>e mediante formalização de aditamento a presente Escritura de Emissão</w:t>
        </w:r>
      </w:ins>
      <w:r w:rsidR="00D91B8B" w:rsidRPr="003C3D76">
        <w:rPr>
          <w:rFonts w:asciiTheme="minorHAnsi" w:hAnsiTheme="minorHAnsi" w:cstheme="minorHAnsi"/>
        </w:rPr>
        <w:t>;</w:t>
      </w:r>
    </w:p>
    <w:p w14:paraId="431C573D" w14:textId="77777777" w:rsidR="00A0594D" w:rsidRPr="003C3D76" w:rsidRDefault="00A0594D" w:rsidP="00A0594D">
      <w:pPr>
        <w:spacing w:line="320" w:lineRule="exact"/>
        <w:rPr>
          <w:rFonts w:asciiTheme="minorHAnsi" w:hAnsiTheme="minorHAnsi" w:cstheme="minorHAnsi"/>
        </w:rPr>
      </w:pPr>
    </w:p>
    <w:p w14:paraId="314B9A6D" w14:textId="3607D527" w:rsidR="00A0594D" w:rsidRPr="003C3D76" w:rsidRDefault="00A0594D" w:rsidP="00A0594D">
      <w:pPr>
        <w:spacing w:line="320" w:lineRule="exact"/>
        <w:ind w:left="1134" w:hanging="1134"/>
        <w:jc w:val="both"/>
        <w:rPr>
          <w:rFonts w:asciiTheme="minorHAnsi" w:hAnsiTheme="minorHAnsi" w:cstheme="minorHAnsi"/>
        </w:rPr>
      </w:pPr>
      <w:r w:rsidRPr="003C3D76">
        <w:rPr>
          <w:rFonts w:asciiTheme="minorHAnsi" w:hAnsiTheme="minorHAnsi" w:cstheme="minorHAnsi"/>
        </w:rPr>
        <w:t>DP</w:t>
      </w:r>
      <w:r w:rsidRPr="003C3D76">
        <w:rPr>
          <w:rFonts w:asciiTheme="minorHAnsi" w:hAnsiTheme="minorHAnsi" w:cstheme="minorHAnsi"/>
        </w:rPr>
        <w:tab/>
        <w:t xml:space="preserve">número de dias úteis entre Data de Início da Rentabilidade </w:t>
      </w:r>
      <w:r w:rsidR="004740B1">
        <w:rPr>
          <w:rFonts w:asciiTheme="minorHAnsi" w:hAnsiTheme="minorHAnsi" w:cstheme="minorHAnsi"/>
        </w:rPr>
        <w:t xml:space="preserve">das Debêntures </w:t>
      </w:r>
      <w:r w:rsidRPr="003C3D76">
        <w:rPr>
          <w:rFonts w:asciiTheme="minorHAnsi" w:hAnsiTheme="minorHAnsi" w:cstheme="minorHAnsi"/>
        </w:rPr>
        <w:t xml:space="preserve">ou a Data de Pagamento da Remuneração </w:t>
      </w:r>
      <w:r w:rsidR="004740B1">
        <w:rPr>
          <w:rFonts w:asciiTheme="minorHAnsi" w:hAnsiTheme="minorHAnsi" w:cstheme="minorHAnsi"/>
        </w:rPr>
        <w:t xml:space="preserve">das Debêntures </w:t>
      </w:r>
      <w:r w:rsidRPr="003C3D76">
        <w:rPr>
          <w:rFonts w:asciiTheme="minorHAnsi" w:hAnsiTheme="minorHAnsi" w:cstheme="minorHAnsi"/>
        </w:rPr>
        <w:t>imediatamente anterior, conforme o caso, e a data de cálculo, sendo "</w:t>
      </w:r>
      <w:r w:rsidR="00253154" w:rsidRPr="003C3D76">
        <w:rPr>
          <w:rFonts w:asciiTheme="minorHAnsi" w:hAnsiTheme="minorHAnsi" w:cstheme="minorHAnsi"/>
        </w:rPr>
        <w:t>DP</w:t>
      </w:r>
      <w:r w:rsidRPr="003C3D76">
        <w:rPr>
          <w:rFonts w:asciiTheme="minorHAnsi" w:hAnsiTheme="minorHAnsi" w:cstheme="minorHAnsi"/>
        </w:rPr>
        <w:t>" um número inteiro.</w:t>
      </w:r>
    </w:p>
    <w:p w14:paraId="3C700437" w14:textId="77777777" w:rsidR="00A0594D" w:rsidRPr="003C3D76" w:rsidRDefault="00A0594D" w:rsidP="00A0594D">
      <w:pPr>
        <w:spacing w:line="320" w:lineRule="exact"/>
        <w:ind w:left="1134" w:hanging="1134"/>
        <w:jc w:val="both"/>
        <w:rPr>
          <w:rFonts w:asciiTheme="minorHAnsi" w:hAnsiTheme="minorHAnsi" w:cstheme="minorHAnsi"/>
        </w:rPr>
      </w:pPr>
    </w:p>
    <w:p w14:paraId="305E89CC" w14:textId="77777777" w:rsidR="00A0594D" w:rsidRPr="003C3D76" w:rsidRDefault="00A0594D" w:rsidP="00A0594D">
      <w:pPr>
        <w:spacing w:line="320" w:lineRule="exact"/>
        <w:jc w:val="both"/>
        <w:rPr>
          <w:rFonts w:asciiTheme="minorHAnsi" w:eastAsia="Calibri" w:hAnsiTheme="minorHAnsi" w:cstheme="minorHAnsi"/>
          <w:lang w:eastAsia="en-US"/>
        </w:rPr>
      </w:pPr>
      <w:r w:rsidRPr="003C3D76">
        <w:rPr>
          <w:rFonts w:asciiTheme="minorHAnsi" w:eastAsia="Calibri" w:hAnsiTheme="minorHAnsi" w:cstheme="minorHAnsi"/>
          <w:lang w:eastAsia="en-US"/>
        </w:rPr>
        <w:t>Observações:</w:t>
      </w:r>
    </w:p>
    <w:p w14:paraId="35D92C74" w14:textId="77777777" w:rsidR="00A0594D" w:rsidRPr="003C3D76" w:rsidRDefault="00A0594D" w:rsidP="00A0594D">
      <w:pPr>
        <w:spacing w:line="320" w:lineRule="exact"/>
        <w:jc w:val="both"/>
        <w:rPr>
          <w:rFonts w:asciiTheme="minorHAnsi" w:eastAsia="Calibri" w:hAnsiTheme="minorHAnsi" w:cstheme="minorHAnsi"/>
          <w:lang w:eastAsia="en-US"/>
        </w:rPr>
      </w:pPr>
    </w:p>
    <w:p w14:paraId="678B33B5" w14:textId="6B58F032" w:rsidR="00A0594D" w:rsidRPr="003C3D76" w:rsidRDefault="00A0594D" w:rsidP="00A0594D">
      <w:pPr>
        <w:spacing w:line="320" w:lineRule="exact"/>
        <w:jc w:val="both"/>
        <w:rPr>
          <w:rFonts w:asciiTheme="minorHAnsi" w:eastAsia="Calibri" w:hAnsiTheme="minorHAnsi" w:cstheme="minorHAnsi"/>
          <w:lang w:eastAsia="en-US"/>
        </w:rPr>
      </w:pPr>
      <w:r w:rsidRPr="003C3D76">
        <w:rPr>
          <w:rFonts w:asciiTheme="minorHAnsi" w:eastAsia="Calibri" w:hAnsiTheme="minorHAnsi" w:cstheme="minorHAnsi"/>
          <w:lang w:eastAsia="en-US"/>
        </w:rPr>
        <w:t>(i)</w:t>
      </w:r>
      <w:r w:rsidRPr="003C3D76">
        <w:rPr>
          <w:rFonts w:asciiTheme="minorHAnsi" w:eastAsia="Calibri" w:hAnsiTheme="minorHAnsi" w:cstheme="minorHAnsi"/>
          <w:lang w:eastAsia="en-US"/>
        </w:rPr>
        <w:tab/>
        <w:t xml:space="preserve">O fator resultante da expressão </w:t>
      </w:r>
      <w:r w:rsidRPr="003C3D76">
        <w:rPr>
          <w:rFonts w:asciiTheme="minorHAnsi" w:hAnsiTheme="minorHAnsi" w:cstheme="minorHAnsi"/>
        </w:rPr>
        <w:t xml:space="preserve">(1 + </w:t>
      </w:r>
      <w:proofErr w:type="spellStart"/>
      <w:r w:rsidRPr="003C3D76">
        <w:rPr>
          <w:rFonts w:asciiTheme="minorHAnsi" w:hAnsiTheme="minorHAnsi" w:cstheme="minorHAnsi"/>
        </w:rPr>
        <w:t>TDI</w:t>
      </w:r>
      <w:r w:rsidRPr="003C3D76">
        <w:rPr>
          <w:rFonts w:asciiTheme="minorHAnsi" w:hAnsiTheme="minorHAnsi" w:cstheme="minorHAnsi"/>
          <w:vertAlign w:val="subscript"/>
        </w:rPr>
        <w:t>k</w:t>
      </w:r>
      <w:proofErr w:type="spellEnd"/>
      <w:r w:rsidRPr="003C3D76">
        <w:rPr>
          <w:rFonts w:asciiTheme="minorHAnsi" w:hAnsiTheme="minorHAnsi" w:cstheme="minorHAnsi"/>
        </w:rPr>
        <w:t>)</w:t>
      </w:r>
      <w:r w:rsidRPr="003C3D76">
        <w:rPr>
          <w:rFonts w:asciiTheme="minorHAnsi" w:eastAsia="Calibri" w:hAnsiTheme="minorHAnsi" w:cstheme="minorHAnsi"/>
          <w:lang w:eastAsia="en-US"/>
        </w:rPr>
        <w:t xml:space="preserve"> </w:t>
      </w:r>
      <w:r w:rsidRPr="003C3D76">
        <w:rPr>
          <w:rFonts w:asciiTheme="minorHAnsi" w:eastAsia="Calibri" w:hAnsiTheme="minorHAnsi" w:cstheme="minorHAnsi"/>
          <w:lang w:eastAsia="en-US"/>
        </w:rPr>
        <w:fldChar w:fldCharType="begin"/>
      </w:r>
      <w:r w:rsidRPr="003C3D76">
        <w:rPr>
          <w:rFonts w:asciiTheme="minorHAnsi" w:eastAsia="Calibri" w:hAnsiTheme="minorHAnsi" w:cstheme="minorHAnsi"/>
          <w:lang w:eastAsia="en-US"/>
        </w:rPr>
        <w:instrText xml:space="preserve"> QUOTE </w:instrText>
      </w:r>
      <m:oMath>
        <m:d>
          <m:dPr>
            <m:ctrlPr>
              <w:rPr>
                <w:rFonts w:ascii="Cambria Math" w:hAnsi="Cambria Math" w:cstheme="minorHAnsi"/>
                <w:i/>
              </w:rPr>
            </m:ctrlPr>
          </m:dPr>
          <m:e>
            <m:r>
              <m:rPr>
                <m:nor/>
              </m:rPr>
              <w:rPr>
                <w:rFonts w:asciiTheme="minorHAnsi" w:hAnsiTheme="minorHAnsi" w:cstheme="minorHAnsi"/>
              </w:rPr>
              <m:t>1+</m:t>
            </m:r>
            <m:sSub>
              <m:sSubPr>
                <m:ctrlPr>
                  <w:rPr>
                    <w:rFonts w:ascii="Cambria Math" w:hAnsi="Cambria Math" w:cstheme="minorHAnsi"/>
                    <w:i/>
                  </w:rPr>
                </m:ctrlPr>
              </m:sSubPr>
              <m:e>
                <m:r>
                  <m:rPr>
                    <m:nor/>
                  </m:rPr>
                  <w:rPr>
                    <w:rFonts w:asciiTheme="minorHAnsi" w:hAnsiTheme="minorHAnsi" w:cstheme="minorHAnsi"/>
                  </w:rPr>
                  <m:t>TDI</m:t>
                </m:r>
              </m:e>
              <m:sub>
                <m:r>
                  <m:rPr>
                    <m:nor/>
                  </m:rPr>
                  <w:rPr>
                    <w:rFonts w:asciiTheme="minorHAnsi" w:hAnsiTheme="minorHAnsi" w:cstheme="minorHAnsi"/>
                  </w:rPr>
                  <m:t>k</m:t>
                </m:r>
              </m:sub>
            </m:sSub>
            <m:r>
              <m:rPr>
                <m:nor/>
              </m:rPr>
              <w:rPr>
                <w:rFonts w:asciiTheme="minorHAnsi" w:hAnsiTheme="minorHAnsi" w:cstheme="minorHAnsi"/>
              </w:rPr>
              <m:t>×</m:t>
            </m:r>
            <m:f>
              <m:fPr>
                <m:ctrlPr>
                  <w:rPr>
                    <w:rFonts w:ascii="Cambria Math" w:hAnsi="Cambria Math" w:cstheme="minorHAnsi"/>
                    <w:i/>
                  </w:rPr>
                </m:ctrlPr>
              </m:fPr>
              <m:num>
                <m:r>
                  <m:rPr>
                    <m:nor/>
                  </m:rPr>
                  <w:rPr>
                    <w:rFonts w:asciiTheme="minorHAnsi" w:hAnsiTheme="minorHAnsi" w:cstheme="minorHAnsi"/>
                  </w:rPr>
                  <m:t>p</m:t>
                </m:r>
              </m:num>
              <m:den>
                <m:r>
                  <m:rPr>
                    <m:nor/>
                  </m:rPr>
                  <w:rPr>
                    <w:rFonts w:asciiTheme="minorHAnsi" w:hAnsiTheme="minorHAnsi" w:cstheme="minorHAnsi"/>
                  </w:rPr>
                  <m:t>100</m:t>
                </m:r>
              </m:den>
            </m:f>
          </m:e>
        </m:d>
      </m:oMath>
      <w:r w:rsidRPr="003C3D76">
        <w:rPr>
          <w:rFonts w:asciiTheme="minorHAnsi" w:eastAsia="Calibri" w:hAnsiTheme="minorHAnsi" w:cstheme="minorHAnsi"/>
          <w:lang w:eastAsia="en-US"/>
        </w:rPr>
        <w:instrText xml:space="preserve"> </w:instrText>
      </w:r>
      <w:r w:rsidRPr="003C3D76">
        <w:rPr>
          <w:rFonts w:asciiTheme="minorHAnsi" w:eastAsia="Calibri" w:hAnsiTheme="minorHAnsi" w:cstheme="minorHAnsi"/>
          <w:lang w:eastAsia="en-US"/>
        </w:rPr>
        <w:fldChar w:fldCharType="end"/>
      </w:r>
      <w:r w:rsidRPr="003C3D76">
        <w:rPr>
          <w:rFonts w:asciiTheme="minorHAnsi" w:eastAsia="Calibri" w:hAnsiTheme="minorHAnsi" w:cstheme="minorHAnsi"/>
          <w:lang w:eastAsia="en-US"/>
        </w:rPr>
        <w:t xml:space="preserve">é considerado com 16 (dezesseis) casas decimais, sem arredondamento; </w:t>
      </w:r>
    </w:p>
    <w:p w14:paraId="624B913A" w14:textId="77777777" w:rsidR="00A0594D" w:rsidRPr="003C3D76" w:rsidRDefault="00A0594D" w:rsidP="00A0594D">
      <w:pPr>
        <w:spacing w:line="320" w:lineRule="exact"/>
        <w:jc w:val="both"/>
        <w:rPr>
          <w:rFonts w:asciiTheme="minorHAnsi" w:eastAsia="Calibri" w:hAnsiTheme="minorHAnsi" w:cstheme="minorHAnsi"/>
          <w:lang w:eastAsia="en-US"/>
        </w:rPr>
      </w:pPr>
    </w:p>
    <w:p w14:paraId="080F3C2F" w14:textId="43130D11" w:rsidR="00A0594D" w:rsidRPr="003C3D76" w:rsidRDefault="00A0594D" w:rsidP="00A0594D">
      <w:pPr>
        <w:spacing w:line="320" w:lineRule="exact"/>
        <w:jc w:val="both"/>
        <w:rPr>
          <w:rFonts w:asciiTheme="minorHAnsi" w:eastAsia="Calibri" w:hAnsiTheme="minorHAnsi" w:cstheme="minorHAnsi"/>
          <w:lang w:eastAsia="en-US"/>
        </w:rPr>
      </w:pPr>
      <w:r w:rsidRPr="003C3D76">
        <w:rPr>
          <w:rFonts w:asciiTheme="minorHAnsi" w:eastAsia="Calibri" w:hAnsiTheme="minorHAnsi" w:cstheme="minorHAnsi"/>
          <w:lang w:eastAsia="en-US"/>
        </w:rPr>
        <w:t>(</w:t>
      </w:r>
      <w:proofErr w:type="spellStart"/>
      <w:r w:rsidRPr="003C3D76">
        <w:rPr>
          <w:rFonts w:asciiTheme="minorHAnsi" w:eastAsia="Calibri" w:hAnsiTheme="minorHAnsi" w:cstheme="minorHAnsi"/>
          <w:lang w:eastAsia="en-US"/>
        </w:rPr>
        <w:t>ii</w:t>
      </w:r>
      <w:proofErr w:type="spellEnd"/>
      <w:r w:rsidRPr="003C3D76">
        <w:rPr>
          <w:rFonts w:asciiTheme="minorHAnsi" w:eastAsia="Calibri" w:hAnsiTheme="minorHAnsi" w:cstheme="minorHAnsi"/>
          <w:lang w:eastAsia="en-US"/>
        </w:rPr>
        <w:t>)</w:t>
      </w:r>
      <w:r w:rsidRPr="003C3D76">
        <w:rPr>
          <w:rFonts w:asciiTheme="minorHAnsi" w:eastAsia="Calibri" w:hAnsiTheme="minorHAnsi" w:cstheme="minorHAnsi"/>
          <w:lang w:eastAsia="en-US"/>
        </w:rPr>
        <w:tab/>
        <w:t xml:space="preserve">Efetua-se o </w:t>
      </w:r>
      <w:proofErr w:type="spellStart"/>
      <w:r w:rsidRPr="003C3D76">
        <w:rPr>
          <w:rFonts w:asciiTheme="minorHAnsi" w:eastAsia="Calibri" w:hAnsiTheme="minorHAnsi" w:cstheme="minorHAnsi"/>
          <w:lang w:eastAsia="en-US"/>
        </w:rPr>
        <w:t>produtório</w:t>
      </w:r>
      <w:proofErr w:type="spellEnd"/>
      <w:r w:rsidRPr="003C3D76">
        <w:rPr>
          <w:rFonts w:asciiTheme="minorHAnsi" w:eastAsia="Calibri" w:hAnsiTheme="minorHAnsi" w:cstheme="minorHAnsi"/>
          <w:lang w:eastAsia="en-US"/>
        </w:rPr>
        <w:t xml:space="preserve"> dos fatores </w:t>
      </w:r>
      <w:r w:rsidRPr="003C3D76">
        <w:rPr>
          <w:rFonts w:asciiTheme="minorHAnsi" w:hAnsiTheme="minorHAnsi" w:cstheme="minorHAnsi"/>
        </w:rPr>
        <w:t xml:space="preserve">(1 + </w:t>
      </w:r>
      <w:proofErr w:type="spellStart"/>
      <w:r w:rsidRPr="003C3D76">
        <w:rPr>
          <w:rFonts w:asciiTheme="minorHAnsi" w:hAnsiTheme="minorHAnsi" w:cstheme="minorHAnsi"/>
        </w:rPr>
        <w:t>TDI</w:t>
      </w:r>
      <w:r w:rsidRPr="003C3D76">
        <w:rPr>
          <w:rFonts w:asciiTheme="minorHAnsi" w:hAnsiTheme="minorHAnsi" w:cstheme="minorHAnsi"/>
          <w:vertAlign w:val="subscript"/>
        </w:rPr>
        <w:t>k</w:t>
      </w:r>
      <w:proofErr w:type="spellEnd"/>
      <w:r w:rsidRPr="003C3D76">
        <w:rPr>
          <w:rFonts w:asciiTheme="minorHAnsi" w:hAnsiTheme="minorHAnsi" w:cstheme="minorHAnsi"/>
        </w:rPr>
        <w:t xml:space="preserve">) </w:t>
      </w:r>
      <w:r w:rsidRPr="003C3D76">
        <w:rPr>
          <w:rFonts w:asciiTheme="minorHAnsi" w:eastAsia="Calibri" w:hAnsiTheme="minorHAnsi" w:cstheme="minorHAnsi"/>
          <w:lang w:eastAsia="en-US"/>
        </w:rPr>
        <w:t>sendo que a cada fator acumulado, trunca-se o resultado com 16 (dezesseis) casas decimais, aplicando-se o próximo fator diário, e assim por diante até o último considerado</w:t>
      </w:r>
      <w:r w:rsidR="0058629D" w:rsidRPr="003C3D76">
        <w:rPr>
          <w:rFonts w:asciiTheme="minorHAnsi" w:eastAsia="Calibri" w:hAnsiTheme="minorHAnsi" w:cstheme="minorHAnsi"/>
          <w:lang w:eastAsia="en-US"/>
        </w:rPr>
        <w:t>;</w:t>
      </w:r>
      <w:r w:rsidR="00673EE1" w:rsidRPr="003C3D76">
        <w:rPr>
          <w:rFonts w:asciiTheme="minorHAnsi" w:eastAsia="Calibri" w:hAnsiTheme="minorHAnsi" w:cstheme="minorHAnsi"/>
          <w:lang w:eastAsia="en-US"/>
        </w:rPr>
        <w:t xml:space="preserve"> </w:t>
      </w:r>
    </w:p>
    <w:p w14:paraId="1B6B07C8" w14:textId="77777777" w:rsidR="00110119" w:rsidRPr="003C3D76" w:rsidRDefault="00110119" w:rsidP="00A0594D">
      <w:pPr>
        <w:pStyle w:val="PargrafodaLista"/>
        <w:numPr>
          <w:ilvl w:val="0"/>
          <w:numId w:val="0"/>
        </w:numPr>
        <w:rPr>
          <w:rFonts w:asciiTheme="minorHAnsi" w:hAnsiTheme="minorHAnsi" w:cstheme="minorHAnsi"/>
          <w:szCs w:val="24"/>
        </w:rPr>
      </w:pPr>
    </w:p>
    <w:p w14:paraId="0488C392" w14:textId="1FD79074" w:rsidR="00497F44" w:rsidRPr="003C3D76" w:rsidRDefault="0058629D" w:rsidP="00A0594D">
      <w:pPr>
        <w:pStyle w:val="PargrafodaLista"/>
        <w:numPr>
          <w:ilvl w:val="0"/>
          <w:numId w:val="0"/>
        </w:numPr>
        <w:rPr>
          <w:rFonts w:asciiTheme="minorHAnsi" w:hAnsiTheme="minorHAnsi" w:cstheme="minorHAnsi"/>
          <w:szCs w:val="24"/>
        </w:rPr>
      </w:pPr>
      <w:r w:rsidRPr="003C3D76">
        <w:rPr>
          <w:rFonts w:asciiTheme="minorHAnsi" w:hAnsiTheme="minorHAnsi" w:cstheme="minorHAnsi"/>
          <w:szCs w:val="24"/>
        </w:rPr>
        <w:t>(</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xml:space="preserve">) </w:t>
      </w:r>
      <w:r w:rsidRPr="003C3D76">
        <w:rPr>
          <w:rFonts w:asciiTheme="minorHAnsi" w:hAnsiTheme="minorHAnsi" w:cstheme="minorHAnsi"/>
          <w:szCs w:val="24"/>
        </w:rPr>
        <w:tab/>
        <w:t xml:space="preserve">Para efeito de </w:t>
      </w:r>
      <w:r w:rsidR="00110119" w:rsidRPr="003C3D76">
        <w:rPr>
          <w:rFonts w:asciiTheme="minorHAnsi" w:hAnsiTheme="minorHAnsi" w:cstheme="minorHAnsi"/>
          <w:szCs w:val="24"/>
        </w:rPr>
        <w:t>cálculo</w:t>
      </w:r>
      <w:r w:rsidRPr="003C3D76">
        <w:rPr>
          <w:rFonts w:asciiTheme="minorHAnsi" w:hAnsiTheme="minorHAnsi" w:cstheme="minorHAnsi"/>
          <w:szCs w:val="24"/>
        </w:rPr>
        <w:t xml:space="preserve"> de</w:t>
      </w:r>
      <w:r w:rsidR="00110119" w:rsidRPr="003C3D76">
        <w:rPr>
          <w:rFonts w:asciiTheme="minorHAnsi" w:hAnsiTheme="minorHAnsi" w:cstheme="minorHAnsi"/>
          <w:szCs w:val="24"/>
        </w:rPr>
        <w:t xml:space="preserve"> </w:t>
      </w:r>
      <w:proofErr w:type="spellStart"/>
      <w:r w:rsidR="00110119" w:rsidRPr="003C3D76">
        <w:rPr>
          <w:rFonts w:asciiTheme="minorHAnsi" w:hAnsiTheme="minorHAnsi" w:cstheme="minorHAnsi"/>
          <w:szCs w:val="24"/>
        </w:rPr>
        <w:t>DI</w:t>
      </w:r>
      <w:r w:rsidR="00110119" w:rsidRPr="003C3D76">
        <w:rPr>
          <w:rFonts w:asciiTheme="minorHAnsi" w:hAnsiTheme="minorHAnsi" w:cstheme="minorHAnsi"/>
          <w:szCs w:val="24"/>
          <w:vertAlign w:val="subscript"/>
        </w:rPr>
        <w:t>k</w:t>
      </w:r>
      <w:proofErr w:type="spellEnd"/>
      <w:r w:rsidR="00110119" w:rsidRPr="003C3D76">
        <w:rPr>
          <w:rFonts w:asciiTheme="minorHAnsi" w:hAnsiTheme="minorHAnsi" w:cstheme="minorHAnsi"/>
          <w:szCs w:val="24"/>
          <w:vertAlign w:val="subscript"/>
        </w:rPr>
        <w:t xml:space="preserve"> </w:t>
      </w:r>
      <w:r w:rsidR="00110119" w:rsidRPr="003C3D76">
        <w:rPr>
          <w:rFonts w:asciiTheme="minorHAnsi" w:hAnsiTheme="minorHAnsi" w:cstheme="minorHAnsi"/>
          <w:szCs w:val="24"/>
        </w:rPr>
        <w:t xml:space="preserve">será sempre considerada a Taxa DI divulgada com </w:t>
      </w:r>
      <w:r w:rsidR="00A767F6">
        <w:rPr>
          <w:rFonts w:asciiTheme="minorHAnsi" w:hAnsiTheme="minorHAnsi" w:cstheme="minorHAnsi"/>
          <w:szCs w:val="24"/>
        </w:rPr>
        <w:t>um</w:t>
      </w:r>
      <w:r w:rsidR="00945B1F">
        <w:rPr>
          <w:rFonts w:asciiTheme="minorHAnsi" w:hAnsiTheme="minorHAnsi" w:cstheme="minorHAnsi"/>
          <w:szCs w:val="24"/>
        </w:rPr>
        <w:t xml:space="preserve"> </w:t>
      </w:r>
      <w:r w:rsidR="00110119" w:rsidRPr="003C3D76">
        <w:rPr>
          <w:rFonts w:asciiTheme="minorHAnsi" w:hAnsiTheme="minorHAnsi" w:cstheme="minorHAnsi"/>
          <w:szCs w:val="24"/>
        </w:rPr>
        <w:t>Dia Út</w:t>
      </w:r>
      <w:r w:rsidR="00A767F6">
        <w:rPr>
          <w:rFonts w:asciiTheme="minorHAnsi" w:hAnsiTheme="minorHAnsi" w:cstheme="minorHAnsi"/>
          <w:szCs w:val="24"/>
        </w:rPr>
        <w:t>il</w:t>
      </w:r>
      <w:r w:rsidR="00673EE1" w:rsidRPr="003C3D76">
        <w:rPr>
          <w:rFonts w:asciiTheme="minorHAnsi" w:hAnsiTheme="minorHAnsi" w:cstheme="minorHAnsi"/>
          <w:szCs w:val="24"/>
        </w:rPr>
        <w:t xml:space="preserve"> de defasagem em relação à data de cálculo</w:t>
      </w:r>
      <w:r w:rsidR="00497F44" w:rsidRPr="003C3D76">
        <w:rPr>
          <w:rFonts w:asciiTheme="minorHAnsi" w:hAnsiTheme="minorHAnsi" w:cstheme="minorHAnsi"/>
          <w:szCs w:val="24"/>
        </w:rPr>
        <w:t>;</w:t>
      </w:r>
    </w:p>
    <w:p w14:paraId="70402A4C" w14:textId="68A3A1D7" w:rsidR="00497F44" w:rsidRPr="003C3D76" w:rsidRDefault="00497F44" w:rsidP="00A0594D">
      <w:pPr>
        <w:pStyle w:val="PargrafodaLista"/>
        <w:numPr>
          <w:ilvl w:val="0"/>
          <w:numId w:val="0"/>
        </w:numPr>
        <w:rPr>
          <w:rFonts w:asciiTheme="minorHAnsi" w:hAnsiTheme="minorHAnsi" w:cstheme="minorHAnsi"/>
          <w:szCs w:val="24"/>
        </w:rPr>
      </w:pPr>
    </w:p>
    <w:p w14:paraId="6884A0A0" w14:textId="239F16E2" w:rsidR="00497F44" w:rsidRPr="003C3D76" w:rsidRDefault="00497F44" w:rsidP="00A0594D">
      <w:pPr>
        <w:pStyle w:val="PargrafodaLista"/>
        <w:numPr>
          <w:ilvl w:val="0"/>
          <w:numId w:val="0"/>
        </w:numPr>
        <w:rPr>
          <w:rFonts w:asciiTheme="minorHAnsi" w:hAnsiTheme="minorHAnsi" w:cstheme="minorHAnsi"/>
          <w:szCs w:val="24"/>
        </w:rPr>
      </w:pPr>
      <w:r w:rsidRPr="003C3D76">
        <w:rPr>
          <w:rFonts w:asciiTheme="minorHAnsi" w:hAnsiTheme="minorHAnsi" w:cstheme="minorHAnsi"/>
          <w:szCs w:val="24"/>
        </w:rPr>
        <w:lastRenderedPageBreak/>
        <w:t>(</w:t>
      </w:r>
      <w:proofErr w:type="spellStart"/>
      <w:r w:rsidRPr="003C3D76">
        <w:rPr>
          <w:rFonts w:asciiTheme="minorHAnsi" w:hAnsiTheme="minorHAnsi" w:cstheme="minorHAnsi"/>
          <w:szCs w:val="24"/>
        </w:rPr>
        <w:t>iv</w:t>
      </w:r>
      <w:proofErr w:type="spellEnd"/>
      <w:r w:rsidRPr="003C3D76">
        <w:rPr>
          <w:rFonts w:asciiTheme="minorHAnsi" w:hAnsiTheme="minorHAnsi" w:cstheme="minorHAnsi"/>
          <w:szCs w:val="24"/>
        </w:rPr>
        <w:t>) A Taxa DI deverá ser utilizada considerando idêntico número de casas decimais divulgado pela B3 S.A. – Brasil, Bolsa, Balcão.</w:t>
      </w:r>
    </w:p>
    <w:p w14:paraId="1A06489E" w14:textId="77777777" w:rsidR="00110119" w:rsidRPr="003C3D76" w:rsidRDefault="00110119" w:rsidP="00A0594D">
      <w:pPr>
        <w:pStyle w:val="PargrafodaLista"/>
        <w:numPr>
          <w:ilvl w:val="0"/>
          <w:numId w:val="0"/>
        </w:numPr>
        <w:rPr>
          <w:rFonts w:asciiTheme="minorHAnsi" w:hAnsiTheme="minorHAnsi" w:cstheme="minorHAnsi"/>
          <w:szCs w:val="24"/>
        </w:rPr>
      </w:pPr>
    </w:p>
    <w:p w14:paraId="37930B95" w14:textId="361FA3A9" w:rsidR="00A0594D" w:rsidRPr="003C3D76" w:rsidRDefault="00A0594D" w:rsidP="009C6FAC">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Define-se “Período de Capitalização” </w:t>
      </w:r>
      <w:r w:rsidRPr="003C3D76">
        <w:rPr>
          <w:rFonts w:asciiTheme="minorHAnsi" w:hAnsiTheme="minorHAnsi" w:cstheme="minorHAnsi"/>
          <w:szCs w:val="24"/>
          <w:lang w:eastAsia="en-US"/>
        </w:rPr>
        <w:t>como o intervalo de tempo que se inicia na primeira Data de Integralização, no caso do primeiro Período de Capitalização</w:t>
      </w:r>
      <w:r w:rsidRPr="003C3D76">
        <w:rPr>
          <w:rFonts w:asciiTheme="minorHAnsi" w:hAnsiTheme="minorHAnsi" w:cstheme="minorHAnsi"/>
          <w:szCs w:val="24"/>
        </w:rPr>
        <w:t>,</w:t>
      </w:r>
      <w:r w:rsidRPr="003C3D76">
        <w:rPr>
          <w:rFonts w:asciiTheme="minorHAnsi" w:hAnsiTheme="minorHAnsi" w:cstheme="minorHAnsi"/>
          <w:szCs w:val="24"/>
          <w:lang w:eastAsia="en-US"/>
        </w:rPr>
        <w:t xml:space="preserve"> ou na Data de Pagamento da Remuneração </w:t>
      </w:r>
      <w:r w:rsidRPr="003C3D76">
        <w:rPr>
          <w:rFonts w:asciiTheme="minorHAnsi" w:hAnsiTheme="minorHAnsi" w:cstheme="minorHAnsi"/>
          <w:szCs w:val="24"/>
        </w:rPr>
        <w:t xml:space="preserve">das Debêntures </w:t>
      </w:r>
      <w:r w:rsidRPr="003C3D76">
        <w:rPr>
          <w:rFonts w:asciiTheme="minorHAnsi" w:hAnsiTheme="minorHAnsi" w:cstheme="minorHAnsi"/>
          <w:szCs w:val="24"/>
          <w:lang w:eastAsia="en-US"/>
        </w:rPr>
        <w:t>imediatamente anterior</w:t>
      </w:r>
      <w:r w:rsidRPr="003C3D76">
        <w:rPr>
          <w:rFonts w:asciiTheme="minorHAnsi" w:hAnsiTheme="minorHAnsi" w:cstheme="minorHAnsi"/>
          <w:szCs w:val="24"/>
        </w:rPr>
        <w:t>,</w:t>
      </w:r>
      <w:r w:rsidRPr="003C3D76">
        <w:rPr>
          <w:rFonts w:asciiTheme="minorHAnsi" w:hAnsiTheme="minorHAnsi" w:cstheme="minorHAnsi"/>
          <w:szCs w:val="24"/>
          <w:lang w:eastAsia="en-US"/>
        </w:rPr>
        <w:t xml:space="preserve"> no caso dos demais Períodos de Capitalização</w:t>
      </w:r>
      <w:r w:rsidRPr="003C3D76">
        <w:rPr>
          <w:rFonts w:asciiTheme="minorHAnsi" w:hAnsiTheme="minorHAnsi" w:cstheme="minorHAnsi"/>
          <w:szCs w:val="24"/>
        </w:rPr>
        <w:t xml:space="preserve"> (inclusive), </w:t>
      </w:r>
      <w:r w:rsidRPr="003C3D76">
        <w:rPr>
          <w:rFonts w:asciiTheme="minorHAnsi" w:hAnsiTheme="minorHAnsi" w:cstheme="minorHAnsi"/>
          <w:szCs w:val="24"/>
          <w:lang w:eastAsia="en-US"/>
        </w:rPr>
        <w:t xml:space="preserve">e termina na </w:t>
      </w:r>
      <w:r w:rsidRPr="003C3D76">
        <w:rPr>
          <w:rFonts w:asciiTheme="minorHAnsi" w:hAnsiTheme="minorHAnsi" w:cstheme="minorHAnsi"/>
          <w:szCs w:val="24"/>
        </w:rPr>
        <w:t>data prevista para o pagamento</w:t>
      </w:r>
      <w:r w:rsidRPr="003C3D76">
        <w:rPr>
          <w:rFonts w:asciiTheme="minorHAnsi" w:hAnsiTheme="minorHAnsi" w:cstheme="minorHAnsi"/>
          <w:szCs w:val="24"/>
          <w:lang w:eastAsia="en-US"/>
        </w:rPr>
        <w:t xml:space="preserve"> da Remuneração correspondente ao período em questão</w:t>
      </w:r>
      <w:r w:rsidRPr="003C3D76">
        <w:rPr>
          <w:rFonts w:asciiTheme="minorHAnsi" w:hAnsiTheme="minorHAnsi" w:cstheme="minorHAnsi"/>
          <w:szCs w:val="24"/>
        </w:rPr>
        <w:t xml:space="preserve"> (exclusive).</w:t>
      </w:r>
      <w:r w:rsidRPr="003C3D76">
        <w:rPr>
          <w:rFonts w:asciiTheme="minorHAnsi" w:hAnsiTheme="minorHAnsi" w:cstheme="minorHAnsi"/>
          <w:szCs w:val="24"/>
          <w:lang w:eastAsia="en-US"/>
        </w:rPr>
        <w:t xml:space="preserve"> Cada Período de Capitalização sucede o anterior sem solução de continuidade</w:t>
      </w:r>
      <w:r w:rsidRPr="003C3D76">
        <w:rPr>
          <w:rFonts w:asciiTheme="minorHAnsi" w:hAnsiTheme="minorHAnsi" w:cstheme="minorHAnsi"/>
          <w:szCs w:val="24"/>
        </w:rPr>
        <w:t>,</w:t>
      </w:r>
      <w:r w:rsidRPr="003C3D76">
        <w:rPr>
          <w:rFonts w:asciiTheme="minorHAnsi" w:hAnsiTheme="minorHAnsi" w:cstheme="minorHAnsi"/>
          <w:szCs w:val="24"/>
          <w:lang w:eastAsia="en-US"/>
        </w:rPr>
        <w:t xml:space="preserve"> até a </w:t>
      </w:r>
      <w:r w:rsidRPr="003C3D76">
        <w:rPr>
          <w:rFonts w:asciiTheme="minorHAnsi" w:hAnsiTheme="minorHAnsi" w:cstheme="minorHAnsi"/>
          <w:szCs w:val="24"/>
        </w:rPr>
        <w:t xml:space="preserve">respectiva </w:t>
      </w:r>
      <w:r w:rsidRPr="003C3D76">
        <w:rPr>
          <w:rFonts w:asciiTheme="minorHAnsi" w:hAnsiTheme="minorHAnsi" w:cstheme="minorHAnsi"/>
          <w:szCs w:val="24"/>
          <w:lang w:eastAsia="en-US"/>
        </w:rPr>
        <w:t>Data de Vencimento</w:t>
      </w:r>
      <w:r w:rsidR="00F063BC" w:rsidRPr="003C3D76">
        <w:rPr>
          <w:rFonts w:asciiTheme="minorHAnsi" w:hAnsiTheme="minorHAnsi" w:cstheme="minorHAnsi"/>
          <w:szCs w:val="24"/>
          <w:lang w:eastAsia="en-US"/>
        </w:rPr>
        <w:t xml:space="preserve">, </w:t>
      </w:r>
      <w:r w:rsidR="00F063BC" w:rsidRPr="003C3D76">
        <w:rPr>
          <w:rFonts w:asciiTheme="minorHAnsi" w:hAnsiTheme="minorHAnsi" w:cstheme="minorHAnsi"/>
          <w:szCs w:val="24"/>
        </w:rPr>
        <w:t>Vencimento Antecipado, de eventual Resgate Antecipado Facultativo Total e/ou Resgate Antecipado Total Obrigatóri</w:t>
      </w:r>
      <w:r w:rsidR="00825609" w:rsidRPr="003C3D76">
        <w:rPr>
          <w:rFonts w:asciiTheme="minorHAnsi" w:hAnsiTheme="minorHAnsi" w:cstheme="minorHAnsi"/>
          <w:szCs w:val="24"/>
        </w:rPr>
        <w:t>o.</w:t>
      </w:r>
    </w:p>
    <w:p w14:paraId="1F3036B6" w14:textId="77777777" w:rsidR="00A0594D" w:rsidRPr="003C3D76" w:rsidRDefault="00A0594D" w:rsidP="00A0594D">
      <w:pPr>
        <w:pStyle w:val="PargrafodaLista"/>
        <w:numPr>
          <w:ilvl w:val="0"/>
          <w:numId w:val="0"/>
        </w:numPr>
        <w:rPr>
          <w:rFonts w:asciiTheme="minorHAnsi" w:hAnsiTheme="minorHAnsi" w:cstheme="minorHAnsi"/>
          <w:szCs w:val="24"/>
        </w:rPr>
      </w:pPr>
    </w:p>
    <w:p w14:paraId="726896CD" w14:textId="1A99FEE4" w:rsidR="00A0594D" w:rsidRPr="003C3D76" w:rsidRDefault="00A0594D" w:rsidP="009C6FAC">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Se na Data de Vencimento de quaisquer obrigações pecuniárias da Emissora decorrentes desta Escritura de Emissão não houver divulgação da Taxa DI pela B3 S.A. – Brasil, Bolsa, Balcão, </w:t>
      </w:r>
      <w:r w:rsidR="00663B89" w:rsidRPr="003C3D76">
        <w:rPr>
          <w:rFonts w:asciiTheme="minorHAnsi" w:hAnsiTheme="minorHAnsi" w:cstheme="minorHAnsi"/>
          <w:szCs w:val="24"/>
        </w:rPr>
        <w:t xml:space="preserve">a Taxa DI deverá ser substituída pela taxa média ponderada de remuneração dos títulos públicos federais brasileiros de curto prazo, à época de tal verificação, que tiverem sido negociados nos últimos 30 (trinta) dias, com prazo de vencimento de até 120 (cento e vinte) dias, conforme apurada pelo Sistema Especial de Liquidação e Custódia – SELIC., no caso da impossibilidade dessas, </w:t>
      </w:r>
      <w:r w:rsidRPr="003C3D76">
        <w:rPr>
          <w:rFonts w:asciiTheme="minorHAnsi" w:hAnsiTheme="minorHAnsi" w:cstheme="minorHAnsi"/>
          <w:szCs w:val="24"/>
        </w:rPr>
        <w:t xml:space="preserve">será aplicada na apuração de </w:t>
      </w:r>
      <w:proofErr w:type="spellStart"/>
      <w:r w:rsidRPr="003C3D76">
        <w:rPr>
          <w:rFonts w:asciiTheme="minorHAnsi" w:hAnsiTheme="minorHAnsi" w:cstheme="minorHAnsi"/>
          <w:szCs w:val="24"/>
        </w:rPr>
        <w:t>TDIk</w:t>
      </w:r>
      <w:proofErr w:type="spellEnd"/>
      <w:r w:rsidRPr="003C3D76">
        <w:rPr>
          <w:rFonts w:asciiTheme="minorHAnsi" w:hAnsiTheme="minorHAnsi" w:cstheme="minorHAnsi"/>
          <w:szCs w:val="24"/>
        </w:rPr>
        <w:t xml:space="preserve"> a última Taxa DI divulgada oficialmente, não sendo devidas quaisquer compensações entre a Emissora e os Debenturistas quando da divulgação posterior da Taxa DI que seria aplicável. Se a não divulgação da Taxa DI for superior ao prazo de 10 (dez) Dias Úteis, aplicar-se-á o disposto na Cláusula </w:t>
      </w:r>
      <w:r w:rsidR="005D5AF7">
        <w:rPr>
          <w:rFonts w:asciiTheme="minorHAnsi" w:hAnsiTheme="minorHAnsi" w:cstheme="minorHAnsi"/>
          <w:szCs w:val="24"/>
        </w:rPr>
        <w:t>5</w:t>
      </w:r>
      <w:r w:rsidRPr="003C3D76">
        <w:rPr>
          <w:rFonts w:asciiTheme="minorHAnsi" w:hAnsiTheme="minorHAnsi" w:cstheme="minorHAnsi"/>
          <w:szCs w:val="24"/>
        </w:rPr>
        <w:t>.</w:t>
      </w:r>
      <w:r w:rsidR="00E71DEB" w:rsidRPr="003C3D76">
        <w:rPr>
          <w:rFonts w:asciiTheme="minorHAnsi" w:hAnsiTheme="minorHAnsi" w:cstheme="minorHAnsi"/>
          <w:szCs w:val="24"/>
        </w:rPr>
        <w:t>1</w:t>
      </w:r>
      <w:r w:rsidR="005D5AF7">
        <w:rPr>
          <w:rFonts w:asciiTheme="minorHAnsi" w:hAnsiTheme="minorHAnsi" w:cstheme="minorHAnsi"/>
          <w:szCs w:val="24"/>
        </w:rPr>
        <w:t>2</w:t>
      </w:r>
      <w:r w:rsidR="00E71DEB" w:rsidRPr="003C3D76">
        <w:rPr>
          <w:rFonts w:asciiTheme="minorHAnsi" w:hAnsiTheme="minorHAnsi" w:cstheme="minorHAnsi"/>
          <w:szCs w:val="24"/>
        </w:rPr>
        <w:t>.5</w:t>
      </w:r>
      <w:r w:rsidRPr="003C3D76">
        <w:rPr>
          <w:rFonts w:asciiTheme="minorHAnsi" w:hAnsiTheme="minorHAnsi" w:cstheme="minorHAnsi"/>
          <w:szCs w:val="24"/>
        </w:rPr>
        <w:t xml:space="preserve"> abaixo.</w:t>
      </w:r>
    </w:p>
    <w:p w14:paraId="316E2B23" w14:textId="77777777" w:rsidR="00A0594D" w:rsidRPr="003C3D76" w:rsidRDefault="00A0594D" w:rsidP="00A0594D">
      <w:pPr>
        <w:tabs>
          <w:tab w:val="left" w:pos="0"/>
        </w:tabs>
        <w:suppressAutoHyphens/>
        <w:spacing w:line="320" w:lineRule="exact"/>
        <w:jc w:val="both"/>
        <w:rPr>
          <w:rFonts w:asciiTheme="minorHAnsi" w:hAnsiTheme="minorHAnsi" w:cstheme="minorHAnsi"/>
        </w:rPr>
      </w:pPr>
    </w:p>
    <w:p w14:paraId="6A79B082" w14:textId="77777777" w:rsidR="00A0594D" w:rsidRPr="003C3D76" w:rsidRDefault="00A0594D" w:rsidP="009C6FAC">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No caso de ausência de apuração e/ou divulgação da Taxa DI por prazo superior a 10 (dez) Dias Úteis após a data esperada para sua apuração e/ou divulgação, ou, ainda, no caso de extinção ou impossibilidade de aplicação da Taxa DI por imposição legal ou determinação judicial (“</w:t>
      </w:r>
      <w:r w:rsidRPr="003C3D76">
        <w:rPr>
          <w:rFonts w:asciiTheme="minorHAnsi" w:hAnsiTheme="minorHAnsi" w:cstheme="minorHAnsi"/>
          <w:szCs w:val="24"/>
          <w:u w:val="single"/>
        </w:rPr>
        <w:t>Evento de Ausência da Taxa DI</w:t>
      </w:r>
      <w:r w:rsidRPr="003C3D76">
        <w:rPr>
          <w:rFonts w:asciiTheme="minorHAnsi" w:hAnsiTheme="minorHAnsi" w:cstheme="minorHAnsi"/>
          <w:szCs w:val="24"/>
        </w:rPr>
        <w:t xml:space="preserve">”), o Agente Fiduciário deverá, no prazo máximo de 2 (dois) Dias Úteis contados do Evento de Ausência da Taxa DI, convocar Assembleia Geral de Debenturistas (conforme abaixo definida) (na forma e nos prazos estipulados no artigo 124 da Lei das Sociedades por Ações e nesta Escritura de Emissão), para que os Debenturistas deliberem, de comum acordo com a Emissora e observada a regulamentação aplicável, sobre o novo parâmetro de remuneração das Debêntures a ser aplicado, o qual deverá refletir os parâmetros utilizados em operações similares existentes à época. Até a deliberação do novo parâmetro, será utilizada, para o cálculo do valor de quaisquer obrigações previstas nesta Escritura de Emissão, a última Taxa DI divulgada até a data da deliberação da Assembleia Geral de Debenturistas (conforme abaixo definida), não </w:t>
      </w:r>
      <w:r w:rsidRPr="003C3D76">
        <w:rPr>
          <w:rFonts w:asciiTheme="minorHAnsi" w:hAnsiTheme="minorHAnsi" w:cstheme="minorHAnsi"/>
          <w:szCs w:val="24"/>
        </w:rPr>
        <w:lastRenderedPageBreak/>
        <w:t>sendo devidas quaisquer compensações financeiras, tanto por parte da Emissora quanto pelos Debenturistas, quando da divulgação posterior da Taxa DI aplicável.</w:t>
      </w:r>
    </w:p>
    <w:p w14:paraId="5975606A" w14:textId="77777777" w:rsidR="00A0594D" w:rsidRPr="003C3D76" w:rsidRDefault="00A0594D" w:rsidP="00A0594D">
      <w:pPr>
        <w:pStyle w:val="PargrafodaLista"/>
        <w:numPr>
          <w:ilvl w:val="0"/>
          <w:numId w:val="0"/>
        </w:numPr>
        <w:rPr>
          <w:rFonts w:asciiTheme="minorHAnsi" w:hAnsiTheme="minorHAnsi" w:cstheme="minorHAnsi"/>
          <w:szCs w:val="24"/>
        </w:rPr>
      </w:pPr>
    </w:p>
    <w:p w14:paraId="07009FA6" w14:textId="7E723F60" w:rsidR="00A0594D" w:rsidRPr="003C3D76" w:rsidRDefault="00A0594D" w:rsidP="009C6FAC">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ab/>
        <w:t>Caso não haja acordo sobre o novo parâmetro a ser utilizado para fins de cálculo da Remuneração entre a Emissora e os Debenturistas representando, no mínimo, 80% (oitenta por cento) mais 1 (uma) das Debêntures em Circulação (conforme abaixo definidas) ou caso não haja quórum de instalação e/ou deliberação em segunda convocação da referida Assembleia Geral de Debenturistas, a Emissora deverá resgatar a totalidade das Debêntures, no prazo de até 30 (trinta) dias contados da data da realização da respectiva Assembleia Geral de Debenturistas (conforme abaixo definida) ou na Data de Vencimento, o que ocorrer primeiro, pelo seu Valor Nominal Unitário ou saldo do Valor Nominal Unitário, conforme o caso, acrescido da respectiva Remuneração devida até a data do efetivo resgate, calculada nos termos d</w:t>
      </w:r>
      <w:r w:rsidR="006D5E84">
        <w:rPr>
          <w:rFonts w:asciiTheme="minorHAnsi" w:hAnsiTheme="minorHAnsi" w:cstheme="minorHAnsi"/>
          <w:szCs w:val="24"/>
        </w:rPr>
        <w:t>est</w:t>
      </w:r>
      <w:r w:rsidRPr="003C3D76">
        <w:rPr>
          <w:rFonts w:asciiTheme="minorHAnsi" w:hAnsiTheme="minorHAnsi" w:cstheme="minorHAnsi"/>
          <w:szCs w:val="24"/>
        </w:rPr>
        <w:t xml:space="preserve">a Cláusula </w:t>
      </w:r>
      <w:r w:rsidR="005D5AF7">
        <w:rPr>
          <w:rFonts w:asciiTheme="minorHAnsi" w:hAnsiTheme="minorHAnsi" w:cstheme="minorHAnsi"/>
          <w:szCs w:val="24"/>
        </w:rPr>
        <w:t>5</w:t>
      </w:r>
      <w:r w:rsidRPr="003C3D76">
        <w:rPr>
          <w:rFonts w:asciiTheme="minorHAnsi" w:hAnsiTheme="minorHAnsi" w:cstheme="minorHAnsi"/>
          <w:szCs w:val="24"/>
        </w:rPr>
        <w:t>.</w:t>
      </w:r>
      <w:r w:rsidR="00E71DEB" w:rsidRPr="003C3D76">
        <w:rPr>
          <w:rFonts w:asciiTheme="minorHAnsi" w:hAnsiTheme="minorHAnsi" w:cstheme="minorHAnsi"/>
          <w:szCs w:val="24"/>
        </w:rPr>
        <w:t>1</w:t>
      </w:r>
      <w:r w:rsidR="006D5E84">
        <w:rPr>
          <w:rFonts w:asciiTheme="minorHAnsi" w:hAnsiTheme="minorHAnsi" w:cstheme="minorHAnsi"/>
          <w:szCs w:val="24"/>
        </w:rPr>
        <w:t>2,</w:t>
      </w:r>
      <w:r w:rsidRPr="003C3D76">
        <w:rPr>
          <w:rFonts w:asciiTheme="minorHAnsi" w:hAnsiTheme="minorHAnsi" w:cstheme="minorHAnsi"/>
          <w:szCs w:val="24"/>
        </w:rPr>
        <w:t xml:space="preserve"> sem acréscimo de qualquer prêmio, sendo que para cálculo da Remuneração com relação às Debêntures a serem resgatadas, será utilizado para a apuração de </w:t>
      </w:r>
      <w:proofErr w:type="spellStart"/>
      <w:r w:rsidRPr="003C3D76">
        <w:rPr>
          <w:rFonts w:asciiTheme="minorHAnsi" w:hAnsiTheme="minorHAnsi" w:cstheme="minorHAnsi"/>
          <w:szCs w:val="24"/>
        </w:rPr>
        <w:t>TDIk</w:t>
      </w:r>
      <w:proofErr w:type="spellEnd"/>
      <w:r w:rsidRPr="003C3D76">
        <w:rPr>
          <w:rFonts w:asciiTheme="minorHAnsi" w:hAnsiTheme="minorHAnsi" w:cstheme="minorHAnsi"/>
          <w:szCs w:val="24"/>
        </w:rPr>
        <w:t xml:space="preserve"> o valor da última Taxa DI divulgada oficialmente, não sendo devidas quaisquer compensações financeiras, tanto por parte da Emissora quanto pelos Debenturistas, quando da divulgação posterior da Taxa DI aplicável. </w:t>
      </w:r>
    </w:p>
    <w:p w14:paraId="3DF94E50" w14:textId="77777777" w:rsidR="00A0594D" w:rsidRPr="003C3D76" w:rsidRDefault="00A0594D" w:rsidP="00A0594D">
      <w:pPr>
        <w:pStyle w:val="PargrafodaLista"/>
        <w:numPr>
          <w:ilvl w:val="0"/>
          <w:numId w:val="0"/>
        </w:numPr>
        <w:rPr>
          <w:rFonts w:asciiTheme="minorHAnsi" w:hAnsiTheme="minorHAnsi" w:cstheme="minorHAnsi"/>
          <w:szCs w:val="24"/>
        </w:rPr>
      </w:pPr>
    </w:p>
    <w:p w14:paraId="203E36F2" w14:textId="77777777" w:rsidR="00A0594D" w:rsidRPr="003C3D76" w:rsidRDefault="00A0594D" w:rsidP="009C6FAC">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Não obstante o disposto acima, caso a Taxa DI volte a ser divulgada antes da realização da respectiva Assembleia Geral de Debenturistas (conforme abaixo definida), a referida Assembleia Geral não será mais realizada e a Taxa DI, a partir de sua divulgação, passará a ser utilizada para o cálculo da Remuneração, sendo utilizada a última Taxa DI divulgada até a data da divulgação, não sendo devidas quaisquer compensações financeiras, tanto por parte da Emissora quanto pelos Debenturistas, quando da divulgação posterior da Taxa DI aplicável.</w:t>
      </w:r>
    </w:p>
    <w:p w14:paraId="0DCE9A43" w14:textId="37696D99" w:rsidR="00A0594D" w:rsidRPr="003C3D76" w:rsidRDefault="00A0594D" w:rsidP="00A0594D">
      <w:pPr>
        <w:pStyle w:val="PargrafodaLista"/>
        <w:numPr>
          <w:ilvl w:val="0"/>
          <w:numId w:val="0"/>
        </w:numPr>
        <w:tabs>
          <w:tab w:val="left" w:pos="0"/>
        </w:tabs>
        <w:suppressAutoHyphens/>
        <w:rPr>
          <w:rFonts w:asciiTheme="minorHAnsi" w:hAnsiTheme="minorHAnsi" w:cstheme="minorHAnsi"/>
          <w:szCs w:val="24"/>
        </w:rPr>
      </w:pPr>
    </w:p>
    <w:p w14:paraId="729E892A" w14:textId="6EE67D1C" w:rsidR="00A0594D" w:rsidRPr="003C3D76" w:rsidRDefault="00A0594D" w:rsidP="009C6FAC">
      <w:pPr>
        <w:pStyle w:val="PargrafodaLista"/>
        <w:rPr>
          <w:rFonts w:asciiTheme="minorHAnsi" w:hAnsiTheme="minorHAnsi" w:cstheme="minorHAnsi"/>
          <w:b/>
          <w:szCs w:val="24"/>
        </w:rPr>
      </w:pPr>
      <w:r w:rsidRPr="003C3D76">
        <w:rPr>
          <w:rFonts w:asciiTheme="minorHAnsi" w:hAnsiTheme="minorHAnsi" w:cstheme="minorHAnsi"/>
          <w:b/>
          <w:szCs w:val="24"/>
        </w:rPr>
        <w:t>Pagamento da Remuneração</w:t>
      </w:r>
      <w:r w:rsidR="00D86B47">
        <w:rPr>
          <w:rFonts w:asciiTheme="minorHAnsi" w:hAnsiTheme="minorHAnsi" w:cstheme="minorHAnsi"/>
          <w:b/>
          <w:szCs w:val="24"/>
        </w:rPr>
        <w:t xml:space="preserve"> e </w:t>
      </w:r>
      <w:r w:rsidR="00D86B47" w:rsidRPr="003C3D76">
        <w:rPr>
          <w:rFonts w:asciiTheme="minorHAnsi" w:hAnsiTheme="minorHAnsi" w:cstheme="minorHAnsi"/>
          <w:b/>
          <w:szCs w:val="24"/>
        </w:rPr>
        <w:t>Amortização do Valor Nominal Unitário</w:t>
      </w:r>
    </w:p>
    <w:p w14:paraId="47010BF7" w14:textId="77777777" w:rsidR="00A0594D" w:rsidRPr="003C3D76" w:rsidRDefault="00A0594D" w:rsidP="00A0594D">
      <w:pPr>
        <w:pStyle w:val="PargrafodaLista"/>
        <w:numPr>
          <w:ilvl w:val="0"/>
          <w:numId w:val="0"/>
        </w:numPr>
        <w:rPr>
          <w:rFonts w:asciiTheme="minorHAnsi" w:hAnsiTheme="minorHAnsi" w:cstheme="minorHAnsi"/>
          <w:b/>
          <w:szCs w:val="24"/>
        </w:rPr>
      </w:pPr>
    </w:p>
    <w:p w14:paraId="1C5DA5F5" w14:textId="7C84DAEB" w:rsidR="00A0594D" w:rsidRPr="003C3D76" w:rsidRDefault="00A0594D" w:rsidP="003B2776">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A Remuneração das Debêntures</w:t>
      </w:r>
      <w:ins w:id="22" w:author="Luiz Girão" w:date="2022-09-13T18:43:00Z">
        <w:r w:rsidR="007867C6">
          <w:rPr>
            <w:rFonts w:asciiTheme="minorHAnsi" w:hAnsiTheme="minorHAnsi" w:cstheme="minorHAnsi"/>
            <w:szCs w:val="24"/>
          </w:rPr>
          <w:t xml:space="preserve"> da Primeira Série</w:t>
        </w:r>
      </w:ins>
      <w:r w:rsidRPr="003C3D76">
        <w:rPr>
          <w:rFonts w:asciiTheme="minorHAnsi" w:hAnsiTheme="minorHAnsi" w:cstheme="minorHAnsi"/>
          <w:szCs w:val="24"/>
        </w:rPr>
        <w:t xml:space="preserve"> será paga, </w:t>
      </w:r>
      <w:r w:rsidR="006F40A6">
        <w:rPr>
          <w:rFonts w:asciiTheme="minorHAnsi" w:hAnsiTheme="minorHAnsi" w:cstheme="minorHAnsi"/>
          <w:szCs w:val="24"/>
        </w:rPr>
        <w:t>anualmente</w:t>
      </w:r>
      <w:r w:rsidRPr="003C3D76">
        <w:rPr>
          <w:rFonts w:asciiTheme="minorHAnsi" w:hAnsiTheme="minorHAnsi" w:cstheme="minorHAnsi"/>
          <w:szCs w:val="24"/>
        </w:rPr>
        <w:t xml:space="preserve">, em parcelas consecutivas, a partir da Data de Emissão, sendo o primeiro pagamento </w:t>
      </w:r>
      <w:r w:rsidR="002B30BB">
        <w:rPr>
          <w:rFonts w:asciiTheme="minorHAnsi" w:hAnsiTheme="minorHAnsi" w:cstheme="minorHAnsi"/>
          <w:szCs w:val="24"/>
        </w:rPr>
        <w:t xml:space="preserve">da Remuneração das Debêntures da Primeira Série </w:t>
      </w:r>
      <w:r w:rsidRPr="003C3D76">
        <w:rPr>
          <w:rFonts w:asciiTheme="minorHAnsi" w:hAnsiTheme="minorHAnsi" w:cstheme="minorHAnsi"/>
          <w:szCs w:val="24"/>
        </w:rPr>
        <w:t xml:space="preserve">devido em </w:t>
      </w:r>
      <w:r w:rsidR="00A70FCC" w:rsidRPr="00374586">
        <w:rPr>
          <w:rFonts w:asciiTheme="minorHAnsi" w:hAnsiTheme="minorHAnsi" w:cstheme="minorHAnsi"/>
          <w:szCs w:val="24"/>
        </w:rPr>
        <w:t>15</w:t>
      </w:r>
      <w:r w:rsidR="00992B5B" w:rsidRPr="00374586">
        <w:rPr>
          <w:rFonts w:asciiTheme="minorHAnsi" w:hAnsiTheme="minorHAnsi" w:cstheme="minorHAnsi"/>
          <w:szCs w:val="24"/>
        </w:rPr>
        <w:t xml:space="preserve"> </w:t>
      </w:r>
      <w:r w:rsidR="005963EA" w:rsidRPr="00374586">
        <w:rPr>
          <w:rFonts w:asciiTheme="minorHAnsi" w:hAnsiTheme="minorHAnsi" w:cstheme="minorHAnsi"/>
          <w:szCs w:val="24"/>
        </w:rPr>
        <w:t xml:space="preserve">de </w:t>
      </w:r>
      <w:r w:rsidR="00A70FCC" w:rsidRPr="00374586">
        <w:rPr>
          <w:rFonts w:asciiTheme="minorHAnsi" w:hAnsiTheme="minorHAnsi" w:cstheme="minorHAnsi"/>
          <w:szCs w:val="24"/>
        </w:rPr>
        <w:t>setembro</w:t>
      </w:r>
      <w:r w:rsidR="001746CF" w:rsidRPr="00374586">
        <w:rPr>
          <w:rFonts w:asciiTheme="minorHAnsi" w:hAnsiTheme="minorHAnsi" w:cstheme="minorHAnsi"/>
          <w:szCs w:val="24"/>
        </w:rPr>
        <w:t xml:space="preserve"> </w:t>
      </w:r>
      <w:r w:rsidR="005963EA" w:rsidRPr="00374586">
        <w:rPr>
          <w:rFonts w:asciiTheme="minorHAnsi" w:hAnsiTheme="minorHAnsi" w:cstheme="minorHAnsi"/>
          <w:szCs w:val="24"/>
        </w:rPr>
        <w:t>de 202</w:t>
      </w:r>
      <w:r w:rsidR="00A70FCC" w:rsidRPr="00374586">
        <w:rPr>
          <w:rFonts w:asciiTheme="minorHAnsi" w:hAnsiTheme="minorHAnsi" w:cstheme="minorHAnsi"/>
          <w:szCs w:val="24"/>
        </w:rPr>
        <w:t>3</w:t>
      </w:r>
      <w:r w:rsidRPr="00374586">
        <w:rPr>
          <w:rFonts w:asciiTheme="minorHAnsi" w:hAnsiTheme="minorHAnsi" w:cstheme="minorHAnsi"/>
          <w:szCs w:val="24"/>
        </w:rPr>
        <w:t>,</w:t>
      </w:r>
      <w:r w:rsidRPr="003C3D76">
        <w:rPr>
          <w:rFonts w:asciiTheme="minorHAnsi" w:hAnsiTheme="minorHAnsi" w:cstheme="minorHAnsi"/>
          <w:szCs w:val="24"/>
        </w:rPr>
        <w:t xml:space="preserve"> e o último pagamento devido na Data de Vencimento </w:t>
      </w:r>
      <w:r w:rsidR="00F7719E">
        <w:rPr>
          <w:rFonts w:asciiTheme="minorHAnsi" w:hAnsiTheme="minorHAnsi" w:cstheme="minorHAnsi"/>
          <w:szCs w:val="24"/>
        </w:rPr>
        <w:t xml:space="preserve">das Debêntures da Primeira Série </w:t>
      </w:r>
      <w:r w:rsidRPr="003C3D76">
        <w:rPr>
          <w:rFonts w:asciiTheme="minorHAnsi" w:hAnsiTheme="minorHAnsi" w:cstheme="minorHAnsi"/>
          <w:szCs w:val="24"/>
        </w:rPr>
        <w:t>(cada uma, uma “</w:t>
      </w:r>
      <w:r w:rsidRPr="003C3D76">
        <w:rPr>
          <w:rFonts w:asciiTheme="minorHAnsi" w:hAnsiTheme="minorHAnsi" w:cstheme="minorHAnsi"/>
          <w:szCs w:val="24"/>
          <w:u w:val="single"/>
        </w:rPr>
        <w:t>Data de Pagamento da Remuneração</w:t>
      </w:r>
      <w:r w:rsidRPr="003C3D76">
        <w:rPr>
          <w:rFonts w:asciiTheme="minorHAnsi" w:hAnsiTheme="minorHAnsi" w:cstheme="minorHAnsi"/>
          <w:szCs w:val="24"/>
        </w:rPr>
        <w:t>”), exceto nas hipóteses de declaração de Vencimento Antecipado, de Resgate Antecipado Facultativo Total, Resgate Antecipado Total Obrigatório e de Amortização Extraordinária Obrigatória</w:t>
      </w:r>
      <w:ins w:id="23" w:author="Luiz Girão" w:date="2022-09-13T18:44:00Z">
        <w:r w:rsidR="007867C6">
          <w:rPr>
            <w:rFonts w:asciiTheme="minorHAnsi" w:hAnsiTheme="minorHAnsi" w:cstheme="minorHAnsi"/>
            <w:szCs w:val="24"/>
          </w:rPr>
          <w:t xml:space="preserve"> e a</w:t>
        </w:r>
      </w:ins>
      <w:del w:id="24" w:author="Luiz Girão" w:date="2022-09-13T18:44:00Z">
        <w:r w:rsidRPr="003C3D76" w:rsidDel="007867C6">
          <w:rPr>
            <w:rFonts w:asciiTheme="minorHAnsi" w:hAnsiTheme="minorHAnsi" w:cstheme="minorHAnsi"/>
            <w:szCs w:val="24"/>
          </w:rPr>
          <w:delText>.</w:delText>
        </w:r>
      </w:del>
      <w:ins w:id="25" w:author="Luiz Girão" w:date="2022-09-13T18:43:00Z">
        <w:r w:rsidR="007867C6">
          <w:rPr>
            <w:rFonts w:asciiTheme="minorHAnsi" w:hAnsiTheme="minorHAnsi" w:cstheme="minorHAnsi"/>
            <w:szCs w:val="24"/>
          </w:rPr>
          <w:t xml:space="preserve"> Remuneração das Debêntures da Segunda Série será paga, anualmente,</w:t>
        </w:r>
      </w:ins>
      <w:r w:rsidRPr="003C3D76">
        <w:rPr>
          <w:rFonts w:asciiTheme="minorHAnsi" w:hAnsiTheme="minorHAnsi" w:cstheme="minorHAnsi"/>
          <w:szCs w:val="24"/>
        </w:rPr>
        <w:t xml:space="preserve"> </w:t>
      </w:r>
      <w:ins w:id="26" w:author="Luiz Girão" w:date="2022-09-13T18:43:00Z">
        <w:r w:rsidR="007867C6">
          <w:rPr>
            <w:rFonts w:asciiTheme="minorHAnsi" w:hAnsiTheme="minorHAnsi" w:cstheme="minorHAnsi"/>
            <w:szCs w:val="24"/>
          </w:rPr>
          <w:t>em par</w:t>
        </w:r>
      </w:ins>
      <w:ins w:id="27" w:author="Luiz Girão" w:date="2022-09-13T18:44:00Z">
        <w:r w:rsidR="007867C6">
          <w:rPr>
            <w:rFonts w:asciiTheme="minorHAnsi" w:hAnsiTheme="minorHAnsi" w:cstheme="minorHAnsi"/>
            <w:szCs w:val="24"/>
          </w:rPr>
          <w:t>celas co</w:t>
        </w:r>
        <w:r w:rsidR="007867C6" w:rsidRPr="003C3D76">
          <w:rPr>
            <w:rFonts w:asciiTheme="minorHAnsi" w:hAnsiTheme="minorHAnsi" w:cstheme="minorHAnsi"/>
            <w:szCs w:val="24"/>
          </w:rPr>
          <w:t xml:space="preserve">nsecutivas, a partir da Data de Emissão, sendo o primeiro pagamento </w:t>
        </w:r>
        <w:r w:rsidR="007867C6">
          <w:rPr>
            <w:rFonts w:asciiTheme="minorHAnsi" w:hAnsiTheme="minorHAnsi" w:cstheme="minorHAnsi"/>
            <w:szCs w:val="24"/>
          </w:rPr>
          <w:t xml:space="preserve">da Remuneração das Debêntures da </w:t>
        </w:r>
        <w:r w:rsidR="007867C6">
          <w:rPr>
            <w:rFonts w:asciiTheme="minorHAnsi" w:hAnsiTheme="minorHAnsi" w:cstheme="minorHAnsi"/>
            <w:szCs w:val="24"/>
          </w:rPr>
          <w:lastRenderedPageBreak/>
          <w:t xml:space="preserve">Primeira Série </w:t>
        </w:r>
        <w:r w:rsidR="007867C6" w:rsidRPr="003C3D76">
          <w:rPr>
            <w:rFonts w:asciiTheme="minorHAnsi" w:hAnsiTheme="minorHAnsi" w:cstheme="minorHAnsi"/>
            <w:szCs w:val="24"/>
          </w:rPr>
          <w:t xml:space="preserve">devido em </w:t>
        </w:r>
        <w:r w:rsidR="007867C6" w:rsidRPr="00374586">
          <w:rPr>
            <w:rFonts w:asciiTheme="minorHAnsi" w:hAnsiTheme="minorHAnsi" w:cstheme="minorHAnsi"/>
            <w:szCs w:val="24"/>
          </w:rPr>
          <w:t xml:space="preserve">15 de </w:t>
        </w:r>
        <w:r w:rsidR="007867C6">
          <w:rPr>
            <w:rFonts w:asciiTheme="minorHAnsi" w:hAnsiTheme="minorHAnsi" w:cstheme="minorHAnsi"/>
            <w:szCs w:val="24"/>
          </w:rPr>
          <w:t>fevereiro</w:t>
        </w:r>
        <w:r w:rsidR="007867C6" w:rsidRPr="00374586">
          <w:rPr>
            <w:rFonts w:asciiTheme="minorHAnsi" w:hAnsiTheme="minorHAnsi" w:cstheme="minorHAnsi"/>
            <w:szCs w:val="24"/>
          </w:rPr>
          <w:t xml:space="preserve"> de 202</w:t>
        </w:r>
        <w:r w:rsidR="007867C6">
          <w:rPr>
            <w:rFonts w:asciiTheme="minorHAnsi" w:hAnsiTheme="minorHAnsi" w:cstheme="minorHAnsi"/>
            <w:szCs w:val="24"/>
          </w:rPr>
          <w:t>4</w:t>
        </w:r>
        <w:r w:rsidR="007867C6" w:rsidRPr="00374586">
          <w:rPr>
            <w:rFonts w:asciiTheme="minorHAnsi" w:hAnsiTheme="minorHAnsi" w:cstheme="minorHAnsi"/>
            <w:szCs w:val="24"/>
          </w:rPr>
          <w:t>,</w:t>
        </w:r>
        <w:r w:rsidR="007867C6" w:rsidRPr="003C3D76">
          <w:rPr>
            <w:rFonts w:asciiTheme="minorHAnsi" w:hAnsiTheme="minorHAnsi" w:cstheme="minorHAnsi"/>
            <w:szCs w:val="24"/>
          </w:rPr>
          <w:t xml:space="preserve"> e o último pagamento devido na Data de Vencimento </w:t>
        </w:r>
        <w:r w:rsidR="007867C6">
          <w:rPr>
            <w:rFonts w:asciiTheme="minorHAnsi" w:hAnsiTheme="minorHAnsi" w:cstheme="minorHAnsi"/>
            <w:szCs w:val="24"/>
          </w:rPr>
          <w:t>das Debêntures da Segunda</w:t>
        </w:r>
        <w:r w:rsidR="007867C6" w:rsidRPr="003C3D76">
          <w:rPr>
            <w:rFonts w:asciiTheme="minorHAnsi" w:hAnsiTheme="minorHAnsi" w:cstheme="minorHAnsi"/>
            <w:szCs w:val="24"/>
          </w:rPr>
          <w:t>, exceto nas hipóteses de declaração de Vencimento Antecipado, de Resgate Antecipado Facultativo Total, Resgate Antecipado Total Obrigatório e de Amortização Extraordinária Obrigatória</w:t>
        </w:r>
        <w:r w:rsidR="007867C6">
          <w:rPr>
            <w:rFonts w:asciiTheme="minorHAnsi" w:hAnsiTheme="minorHAnsi" w:cstheme="minorHAnsi"/>
            <w:szCs w:val="24"/>
          </w:rPr>
          <w:t>.</w:t>
        </w:r>
      </w:ins>
    </w:p>
    <w:p w14:paraId="2A363029" w14:textId="77777777" w:rsidR="00A0594D" w:rsidRPr="003C3D76" w:rsidRDefault="00A0594D" w:rsidP="00A0594D">
      <w:pPr>
        <w:pStyle w:val="PargrafodaLista"/>
        <w:numPr>
          <w:ilvl w:val="0"/>
          <w:numId w:val="0"/>
        </w:numPr>
        <w:rPr>
          <w:rFonts w:asciiTheme="minorHAnsi" w:hAnsiTheme="minorHAnsi" w:cstheme="minorHAnsi"/>
          <w:szCs w:val="24"/>
        </w:rPr>
      </w:pPr>
    </w:p>
    <w:p w14:paraId="7BE24EF6" w14:textId="44128840" w:rsidR="00A0594D" w:rsidRPr="003C3D76" w:rsidRDefault="00500FE8" w:rsidP="00500FE8">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Farão jus ao pagamento da </w:t>
      </w:r>
      <w:r w:rsidR="003B2776">
        <w:rPr>
          <w:rFonts w:asciiTheme="minorHAnsi" w:hAnsiTheme="minorHAnsi" w:cstheme="minorHAnsi"/>
          <w:szCs w:val="24"/>
        </w:rPr>
        <w:t xml:space="preserve">Remuneração das </w:t>
      </w:r>
      <w:r w:rsidRPr="003C3D76">
        <w:rPr>
          <w:rFonts w:asciiTheme="minorHAnsi" w:hAnsiTheme="minorHAnsi" w:cstheme="minorHAnsi"/>
          <w:szCs w:val="24"/>
        </w:rPr>
        <w:t xml:space="preserve">Debêntures aqueles que </w:t>
      </w:r>
      <w:proofErr w:type="gramStart"/>
      <w:r w:rsidRPr="003C3D76">
        <w:rPr>
          <w:rFonts w:asciiTheme="minorHAnsi" w:hAnsiTheme="minorHAnsi" w:cstheme="minorHAnsi"/>
          <w:szCs w:val="24"/>
        </w:rPr>
        <w:t>sejam</w:t>
      </w:r>
      <w:r w:rsidR="003740AB">
        <w:rPr>
          <w:rFonts w:asciiTheme="minorHAnsi" w:hAnsiTheme="minorHAnsi" w:cstheme="minorHAnsi"/>
          <w:szCs w:val="24"/>
        </w:rPr>
        <w:t xml:space="preserve"> </w:t>
      </w:r>
      <w:r w:rsidRPr="003C3D76">
        <w:rPr>
          <w:rFonts w:asciiTheme="minorHAnsi" w:hAnsiTheme="minorHAnsi" w:cstheme="minorHAnsi"/>
          <w:szCs w:val="24"/>
        </w:rPr>
        <w:t>Debenturistas</w:t>
      </w:r>
      <w:proofErr w:type="gramEnd"/>
      <w:r w:rsidRPr="003C3D76">
        <w:rPr>
          <w:rFonts w:asciiTheme="minorHAnsi" w:hAnsiTheme="minorHAnsi" w:cstheme="minorHAnsi"/>
          <w:szCs w:val="24"/>
        </w:rPr>
        <w:t xml:space="preserve"> ao final do Dia Útil anterior a cada Data de Pagamento da Remuneração</w:t>
      </w:r>
      <w:ins w:id="28" w:author="Luiz Girão" w:date="2022-09-13T18:50:00Z">
        <w:r w:rsidR="00F94DBC">
          <w:rPr>
            <w:rFonts w:asciiTheme="minorHAnsi" w:hAnsiTheme="minorHAnsi" w:cstheme="minorHAnsi"/>
            <w:szCs w:val="24"/>
          </w:rPr>
          <w:t xml:space="preserve"> de sua respectiva série</w:t>
        </w:r>
      </w:ins>
      <w:r w:rsidRPr="003C3D76">
        <w:rPr>
          <w:rFonts w:asciiTheme="minorHAnsi" w:hAnsiTheme="minorHAnsi" w:cstheme="minorHAnsi"/>
          <w:szCs w:val="24"/>
        </w:rPr>
        <w:t>.</w:t>
      </w:r>
    </w:p>
    <w:p w14:paraId="1BE7251C" w14:textId="2F66CBF2" w:rsidR="00500FE8" w:rsidRDefault="00500FE8" w:rsidP="00500FE8">
      <w:pPr>
        <w:widowControl w:val="0"/>
        <w:tabs>
          <w:tab w:val="left" w:pos="709"/>
        </w:tabs>
        <w:spacing w:line="320" w:lineRule="exact"/>
        <w:jc w:val="both"/>
        <w:rPr>
          <w:rFonts w:asciiTheme="minorHAnsi" w:eastAsia="Arial Unicode MS" w:hAnsiTheme="minorHAnsi" w:cstheme="minorHAnsi"/>
          <w:b/>
        </w:rPr>
      </w:pPr>
    </w:p>
    <w:p w14:paraId="6D34AEE0" w14:textId="5EDF4294" w:rsidR="00DA6FD7" w:rsidRPr="00687D14" w:rsidRDefault="00687D14" w:rsidP="00687D14">
      <w:pPr>
        <w:pStyle w:val="PargrafodaLista"/>
        <w:numPr>
          <w:ilvl w:val="2"/>
          <w:numId w:val="10"/>
        </w:numPr>
        <w:rPr>
          <w:rFonts w:asciiTheme="minorHAnsi" w:eastAsia="Arial Unicode MS" w:hAnsiTheme="minorHAnsi" w:cstheme="minorHAnsi"/>
          <w:bCs/>
        </w:rPr>
      </w:pPr>
      <w:r w:rsidRPr="00687D14">
        <w:rPr>
          <w:rFonts w:asciiTheme="minorHAnsi" w:eastAsia="Arial Unicode MS" w:hAnsiTheme="minorHAnsi" w:cstheme="minorHAnsi"/>
          <w:bCs/>
        </w:rPr>
        <w:t>O pagamento do Valor Nominal Unitário, acrescid</w:t>
      </w:r>
      <w:r w:rsidR="007A6A0F">
        <w:rPr>
          <w:rFonts w:asciiTheme="minorHAnsi" w:eastAsia="Arial Unicode MS" w:hAnsiTheme="minorHAnsi" w:cstheme="minorHAnsi"/>
          <w:bCs/>
        </w:rPr>
        <w:t>o</w:t>
      </w:r>
      <w:r w:rsidRPr="00687D14">
        <w:rPr>
          <w:rFonts w:asciiTheme="minorHAnsi" w:eastAsia="Arial Unicode MS" w:hAnsiTheme="minorHAnsi" w:cstheme="minorHAnsi"/>
          <w:bCs/>
        </w:rPr>
        <w:t xml:space="preserve"> </w:t>
      </w:r>
      <w:r w:rsidR="007A6A0F">
        <w:rPr>
          <w:rFonts w:asciiTheme="minorHAnsi" w:eastAsia="Arial Unicode MS" w:hAnsiTheme="minorHAnsi" w:cstheme="minorHAnsi"/>
          <w:bCs/>
        </w:rPr>
        <w:t xml:space="preserve">da </w:t>
      </w:r>
      <w:r w:rsidRPr="00687D14">
        <w:rPr>
          <w:rFonts w:asciiTheme="minorHAnsi" w:eastAsia="Arial Unicode MS" w:hAnsiTheme="minorHAnsi" w:cstheme="minorHAnsi"/>
          <w:bCs/>
        </w:rPr>
        <w:t>Remunera</w:t>
      </w:r>
      <w:r w:rsidR="007A6A0F">
        <w:rPr>
          <w:rFonts w:asciiTheme="minorHAnsi" w:eastAsia="Arial Unicode MS" w:hAnsiTheme="minorHAnsi" w:cstheme="minorHAnsi"/>
          <w:bCs/>
        </w:rPr>
        <w:t>ção relativa ao último período anual</w:t>
      </w:r>
      <w:r w:rsidRPr="00687D14">
        <w:rPr>
          <w:rFonts w:asciiTheme="minorHAnsi" w:eastAsia="Arial Unicode MS" w:hAnsiTheme="minorHAnsi" w:cstheme="minorHAnsi"/>
          <w:bCs/>
        </w:rPr>
        <w:t>, será realizado em uma única data, na Data de</w:t>
      </w:r>
      <w:r w:rsidR="007A6A0F">
        <w:rPr>
          <w:rFonts w:asciiTheme="minorHAnsi" w:eastAsia="Arial Unicode MS" w:hAnsiTheme="minorHAnsi" w:cstheme="minorHAnsi"/>
          <w:bCs/>
        </w:rPr>
        <w:t xml:space="preserve"> Vencimento</w:t>
      </w:r>
      <w:ins w:id="29" w:author="Luiz Girão" w:date="2022-09-13T18:54:00Z">
        <w:r w:rsidR="00561EFA">
          <w:rPr>
            <w:rFonts w:asciiTheme="minorHAnsi" w:eastAsia="Arial Unicode MS" w:hAnsiTheme="minorHAnsi" w:cstheme="minorHAnsi"/>
            <w:bCs/>
          </w:rPr>
          <w:t xml:space="preserve"> da respectiva série</w:t>
        </w:r>
      </w:ins>
      <w:r w:rsidRPr="00687D14">
        <w:rPr>
          <w:rFonts w:asciiTheme="minorHAnsi" w:eastAsia="Arial Unicode MS" w:hAnsiTheme="minorHAnsi" w:cstheme="minorHAnsi"/>
          <w:bCs/>
        </w:rPr>
        <w:t xml:space="preserve">, </w:t>
      </w:r>
      <w:r w:rsidR="00B54BC6">
        <w:rPr>
          <w:rFonts w:asciiTheme="minorHAnsi" w:eastAsia="Arial Unicode MS" w:hAnsiTheme="minorHAnsi" w:cstheme="minorHAnsi"/>
          <w:bCs/>
        </w:rPr>
        <w:t xml:space="preserve">conforme exposto no </w:t>
      </w:r>
      <w:ins w:id="30" w:author="Luiz Girão" w:date="2022-09-13T18:40:00Z">
        <w:r w:rsidR="00F45E9C">
          <w:rPr>
            <w:rFonts w:asciiTheme="minorHAnsi" w:eastAsia="Arial Unicode MS" w:hAnsiTheme="minorHAnsi" w:cstheme="minorHAnsi"/>
            <w:bCs/>
          </w:rPr>
          <w:t>c</w:t>
        </w:r>
      </w:ins>
      <w:del w:id="31" w:author="Luiz Girão" w:date="2022-09-13T18:40:00Z">
        <w:r w:rsidR="00B54BC6" w:rsidDel="00F45E9C">
          <w:rPr>
            <w:rFonts w:asciiTheme="minorHAnsi" w:eastAsia="Arial Unicode MS" w:hAnsiTheme="minorHAnsi" w:cstheme="minorHAnsi"/>
            <w:bCs/>
          </w:rPr>
          <w:delText>C</w:delText>
        </w:r>
      </w:del>
      <w:r w:rsidR="00B54BC6">
        <w:rPr>
          <w:rFonts w:asciiTheme="minorHAnsi" w:eastAsia="Arial Unicode MS" w:hAnsiTheme="minorHAnsi" w:cstheme="minorHAnsi"/>
          <w:bCs/>
        </w:rPr>
        <w:t xml:space="preserve">ronograma de </w:t>
      </w:r>
      <w:ins w:id="32" w:author="Luiz Girão" w:date="2022-09-13T18:40:00Z">
        <w:r w:rsidR="00F45E9C">
          <w:rPr>
            <w:rFonts w:asciiTheme="minorHAnsi" w:eastAsia="Arial Unicode MS" w:hAnsiTheme="minorHAnsi" w:cstheme="minorHAnsi"/>
            <w:bCs/>
          </w:rPr>
          <w:t>p</w:t>
        </w:r>
      </w:ins>
      <w:del w:id="33" w:author="Luiz Girão" w:date="2022-09-13T18:40:00Z">
        <w:r w:rsidR="00B54BC6" w:rsidDel="00F45E9C">
          <w:rPr>
            <w:rFonts w:asciiTheme="minorHAnsi" w:eastAsia="Arial Unicode MS" w:hAnsiTheme="minorHAnsi" w:cstheme="minorHAnsi"/>
            <w:bCs/>
          </w:rPr>
          <w:delText>P</w:delText>
        </w:r>
      </w:del>
      <w:r w:rsidR="00B54BC6">
        <w:rPr>
          <w:rFonts w:asciiTheme="minorHAnsi" w:eastAsia="Arial Unicode MS" w:hAnsiTheme="minorHAnsi" w:cstheme="minorHAnsi"/>
          <w:bCs/>
        </w:rPr>
        <w:t xml:space="preserve">agamentos disposto </w:t>
      </w:r>
      <w:ins w:id="34" w:author="Luiz Girão" w:date="2022-09-13T18:40:00Z">
        <w:r w:rsidR="00F45E9C">
          <w:rPr>
            <w:rFonts w:asciiTheme="minorHAnsi" w:eastAsia="Arial Unicode MS" w:hAnsiTheme="minorHAnsi" w:cstheme="minorHAnsi"/>
            <w:bCs/>
          </w:rPr>
          <w:t>n</w:t>
        </w:r>
      </w:ins>
      <w:r w:rsidR="00837E5E">
        <w:rPr>
          <w:rFonts w:asciiTheme="minorHAnsi" w:eastAsia="Arial Unicode MS" w:hAnsiTheme="minorHAnsi" w:cstheme="minorHAnsi"/>
          <w:bCs/>
        </w:rPr>
        <w:t xml:space="preserve">a </w:t>
      </w:r>
      <w:ins w:id="35" w:author="Luiz Girão" w:date="2022-09-13T18:40:00Z">
        <w:r w:rsidR="00F45E9C">
          <w:rPr>
            <w:rFonts w:asciiTheme="minorHAnsi" w:eastAsia="Arial Unicode MS" w:hAnsiTheme="minorHAnsi" w:cstheme="minorHAnsi"/>
            <w:bCs/>
          </w:rPr>
          <w:t xml:space="preserve">Cláusula 5.13.4 a </w:t>
        </w:r>
      </w:ins>
      <w:r w:rsidR="00837E5E">
        <w:rPr>
          <w:rFonts w:asciiTheme="minorHAnsi" w:eastAsia="Arial Unicode MS" w:hAnsiTheme="minorHAnsi" w:cstheme="minorHAnsi"/>
          <w:bCs/>
        </w:rPr>
        <w:t>seguir</w:t>
      </w:r>
      <w:r w:rsidR="00B54BC6">
        <w:rPr>
          <w:rFonts w:asciiTheme="minorHAnsi" w:eastAsia="Arial Unicode MS" w:hAnsiTheme="minorHAnsi" w:cstheme="minorHAnsi"/>
          <w:bCs/>
        </w:rPr>
        <w:t xml:space="preserve">, </w:t>
      </w:r>
      <w:r w:rsidRPr="00687D14">
        <w:rPr>
          <w:rFonts w:asciiTheme="minorHAnsi" w:eastAsia="Arial Unicode MS" w:hAnsiTheme="minorHAnsi" w:cstheme="minorHAnsi"/>
          <w:bCs/>
        </w:rPr>
        <w:t xml:space="preserve">ressalvadas as hipóteses de </w:t>
      </w:r>
      <w:r w:rsidR="007A6A0F">
        <w:rPr>
          <w:rFonts w:asciiTheme="minorHAnsi" w:eastAsia="Arial Unicode MS" w:hAnsiTheme="minorHAnsi" w:cstheme="minorHAnsi"/>
          <w:bCs/>
        </w:rPr>
        <w:t>V</w:t>
      </w:r>
      <w:r w:rsidRPr="00687D14">
        <w:rPr>
          <w:rFonts w:asciiTheme="minorHAnsi" w:eastAsia="Arial Unicode MS" w:hAnsiTheme="minorHAnsi" w:cstheme="minorHAnsi"/>
          <w:bCs/>
        </w:rPr>
        <w:t xml:space="preserve">encimento </w:t>
      </w:r>
      <w:r w:rsidR="007A6A0F">
        <w:rPr>
          <w:rFonts w:asciiTheme="minorHAnsi" w:eastAsia="Arial Unicode MS" w:hAnsiTheme="minorHAnsi" w:cstheme="minorHAnsi"/>
          <w:bCs/>
        </w:rPr>
        <w:t>A</w:t>
      </w:r>
      <w:r w:rsidRPr="00687D14">
        <w:rPr>
          <w:rFonts w:asciiTheme="minorHAnsi" w:eastAsia="Arial Unicode MS" w:hAnsiTheme="minorHAnsi" w:cstheme="minorHAnsi"/>
          <w:bCs/>
        </w:rPr>
        <w:t xml:space="preserve">ntecipado </w:t>
      </w:r>
      <w:r w:rsidR="007A6A0F">
        <w:rPr>
          <w:rFonts w:asciiTheme="minorHAnsi" w:eastAsia="Arial Unicode MS" w:hAnsiTheme="minorHAnsi" w:cstheme="minorHAnsi"/>
          <w:bCs/>
        </w:rPr>
        <w:t>constantes da presente Escritura</w:t>
      </w:r>
      <w:r w:rsidR="00152AC6">
        <w:rPr>
          <w:rFonts w:asciiTheme="minorHAnsi" w:eastAsia="Arial Unicode MS" w:hAnsiTheme="minorHAnsi" w:cstheme="minorHAnsi"/>
          <w:bCs/>
        </w:rPr>
        <w:t>, que não sejam tempestivamente sanadas pela Emissora e/ou renunciadas pelos debenturistas</w:t>
      </w:r>
      <w:r w:rsidRPr="00687D14">
        <w:rPr>
          <w:rFonts w:asciiTheme="minorHAnsi" w:eastAsia="Arial Unicode MS" w:hAnsiTheme="minorHAnsi" w:cstheme="minorHAnsi"/>
          <w:bCs/>
        </w:rPr>
        <w:t>.</w:t>
      </w:r>
    </w:p>
    <w:p w14:paraId="69F98F5E" w14:textId="1D116318" w:rsidR="00473273" w:rsidRDefault="00473273" w:rsidP="00500FE8">
      <w:pPr>
        <w:pStyle w:val="PargrafodaLista"/>
        <w:numPr>
          <w:ilvl w:val="0"/>
          <w:numId w:val="0"/>
        </w:numPr>
        <w:rPr>
          <w:rFonts w:asciiTheme="minorHAnsi" w:hAnsiTheme="minorHAnsi" w:cstheme="minorHAnsi"/>
          <w:bCs/>
          <w:iCs/>
          <w:color w:val="000000"/>
          <w:szCs w:val="24"/>
        </w:rPr>
      </w:pPr>
    </w:p>
    <w:p w14:paraId="1053EF07" w14:textId="476EBF7A" w:rsidR="00F94B76" w:rsidRPr="00F94B76" w:rsidRDefault="00F94B76" w:rsidP="00F94B76">
      <w:pPr>
        <w:pStyle w:val="PargrafodaLista"/>
        <w:numPr>
          <w:ilvl w:val="2"/>
          <w:numId w:val="10"/>
        </w:numPr>
        <w:rPr>
          <w:rFonts w:ascii="Calibri" w:hAnsi="Calibri" w:cs="Calibri"/>
          <w:sz w:val="22"/>
        </w:rPr>
      </w:pPr>
      <w:r w:rsidRPr="00F94B76">
        <w:rPr>
          <w:rFonts w:ascii="Calibri" w:hAnsi="Calibri" w:cs="Calibri"/>
          <w:sz w:val="22"/>
        </w:rPr>
        <w:t xml:space="preserve">O cronograma de pagamentos de juros e amortizações </w:t>
      </w:r>
      <w:ins w:id="36" w:author="Luiz Girão" w:date="2022-09-13T18:45:00Z">
        <w:r w:rsidR="007867C6">
          <w:rPr>
            <w:rFonts w:ascii="Calibri" w:hAnsi="Calibri" w:cs="Calibri"/>
            <w:sz w:val="22"/>
          </w:rPr>
          <w:t>da Primeira</w:t>
        </w:r>
      </w:ins>
      <w:ins w:id="37" w:author="Luiz Girão" w:date="2022-09-13T18:54:00Z">
        <w:r w:rsidR="00561EFA">
          <w:rPr>
            <w:rFonts w:ascii="Calibri" w:hAnsi="Calibri" w:cs="Calibri"/>
            <w:sz w:val="22"/>
          </w:rPr>
          <w:t xml:space="preserve"> Série</w:t>
        </w:r>
      </w:ins>
      <w:ins w:id="38" w:author="Luiz Girão" w:date="2022-09-13T18:45:00Z">
        <w:r w:rsidR="007867C6">
          <w:rPr>
            <w:rFonts w:ascii="Calibri" w:hAnsi="Calibri" w:cs="Calibri"/>
            <w:sz w:val="22"/>
          </w:rPr>
          <w:t xml:space="preserve"> e da S</w:t>
        </w:r>
      </w:ins>
      <w:ins w:id="39" w:author="Luiz Girão" w:date="2022-09-13T18:46:00Z">
        <w:r w:rsidR="007867C6">
          <w:rPr>
            <w:rFonts w:ascii="Calibri" w:hAnsi="Calibri" w:cs="Calibri"/>
            <w:sz w:val="22"/>
          </w:rPr>
          <w:t>egunda Série</w:t>
        </w:r>
      </w:ins>
      <w:ins w:id="40" w:author="Luiz Girão" w:date="2022-09-13T18:54:00Z">
        <w:r w:rsidR="00561EFA">
          <w:rPr>
            <w:rFonts w:ascii="Calibri" w:hAnsi="Calibri" w:cs="Calibri"/>
            <w:sz w:val="22"/>
          </w:rPr>
          <w:t xml:space="preserve"> </w:t>
        </w:r>
        <w:proofErr w:type="gramStart"/>
        <w:r w:rsidR="00561EFA">
          <w:rPr>
            <w:rFonts w:ascii="Calibri" w:hAnsi="Calibri" w:cs="Calibri"/>
            <w:sz w:val="22"/>
          </w:rPr>
          <w:t>ob</w:t>
        </w:r>
      </w:ins>
      <w:ins w:id="41" w:author="Luiz Girão" w:date="2022-09-13T18:55:00Z">
        <w:r w:rsidR="00561EFA">
          <w:rPr>
            <w:rFonts w:ascii="Calibri" w:hAnsi="Calibri" w:cs="Calibri"/>
            <w:sz w:val="22"/>
          </w:rPr>
          <w:t>edecerá o</w:t>
        </w:r>
      </w:ins>
      <w:proofErr w:type="gramEnd"/>
      <w:del w:id="42" w:author="Luiz Girão" w:date="2022-09-13T18:55:00Z">
        <w:r w:rsidRPr="00F94B76" w:rsidDel="00561EFA">
          <w:rPr>
            <w:rFonts w:ascii="Calibri" w:hAnsi="Calibri" w:cs="Calibri"/>
            <w:sz w:val="22"/>
          </w:rPr>
          <w:delText>segue</w:delText>
        </w:r>
      </w:del>
      <w:r w:rsidRPr="00F94B76">
        <w:rPr>
          <w:rFonts w:ascii="Calibri" w:hAnsi="Calibri" w:cs="Calibri"/>
          <w:sz w:val="22"/>
        </w:rPr>
        <w:t xml:space="preserve"> </w:t>
      </w:r>
      <w:proofErr w:type="spellStart"/>
      <w:r w:rsidRPr="00F94B76">
        <w:rPr>
          <w:rFonts w:ascii="Calibri" w:hAnsi="Calibri" w:cs="Calibri"/>
          <w:sz w:val="22"/>
        </w:rPr>
        <w:t>o</w:t>
      </w:r>
      <w:proofErr w:type="spellEnd"/>
      <w:r w:rsidRPr="00F94B76">
        <w:rPr>
          <w:rFonts w:ascii="Calibri" w:hAnsi="Calibri" w:cs="Calibri"/>
          <w:sz w:val="22"/>
        </w:rPr>
        <w:t xml:space="preserve"> disposto nas tabelas a seguir:</w:t>
      </w:r>
    </w:p>
    <w:p w14:paraId="31AE3B9F" w14:textId="77777777" w:rsidR="00F94B76" w:rsidRDefault="00F94B76" w:rsidP="00F94B76">
      <w:pPr>
        <w:rPr>
          <w:rFonts w:ascii="Calibri" w:hAnsi="Calibri" w:cs="Calibri"/>
          <w:sz w:val="22"/>
        </w:rPr>
      </w:pPr>
    </w:p>
    <w:p w14:paraId="7F0595CA" w14:textId="61C047F2" w:rsidR="00F94B76" w:rsidRPr="00F94B76" w:rsidDel="00F45E9C" w:rsidRDefault="00F94B76" w:rsidP="00F94B76">
      <w:pPr>
        <w:pStyle w:val="PargrafodaLista"/>
        <w:numPr>
          <w:ilvl w:val="0"/>
          <w:numId w:val="27"/>
        </w:numPr>
        <w:rPr>
          <w:del w:id="43" w:author="Luiz Girão" w:date="2022-09-13T18:40:00Z"/>
          <w:rFonts w:ascii="Calibri" w:hAnsi="Calibri" w:cs="Calibri"/>
          <w:sz w:val="22"/>
        </w:rPr>
      </w:pPr>
      <w:del w:id="44" w:author="Luiz Girão" w:date="2022-09-13T18:40:00Z">
        <w:r w:rsidRPr="00F94B76" w:rsidDel="00F45E9C">
          <w:rPr>
            <w:rFonts w:ascii="Calibri" w:hAnsi="Calibri" w:cs="Calibri"/>
            <w:sz w:val="22"/>
          </w:rPr>
          <w:delText>Data de Emissão (1ª e 2ª Série): 15/09/2022</w:delText>
        </w:r>
      </w:del>
    </w:p>
    <w:p w14:paraId="145053B5" w14:textId="74729D1E" w:rsidR="00F94B76" w:rsidRPr="00F94B76" w:rsidDel="00F45E9C" w:rsidRDefault="00F94B76" w:rsidP="00F94B76">
      <w:pPr>
        <w:pStyle w:val="PargrafodaLista"/>
        <w:numPr>
          <w:ilvl w:val="0"/>
          <w:numId w:val="27"/>
        </w:numPr>
        <w:rPr>
          <w:del w:id="45" w:author="Luiz Girão" w:date="2022-09-13T18:40:00Z"/>
          <w:rFonts w:ascii="Calibri" w:hAnsi="Calibri" w:cs="Calibri"/>
          <w:sz w:val="22"/>
        </w:rPr>
      </w:pPr>
      <w:del w:id="46" w:author="Luiz Girão" w:date="2022-09-13T18:40:00Z">
        <w:r w:rsidRPr="00F94B76" w:rsidDel="00F45E9C">
          <w:rPr>
            <w:rFonts w:ascii="Calibri" w:hAnsi="Calibri" w:cs="Calibri"/>
            <w:sz w:val="22"/>
          </w:rPr>
          <w:delText>Prazo 1ª Série: 1.826 dias entre a emissão e o vencimento</w:delText>
        </w:r>
      </w:del>
    </w:p>
    <w:p w14:paraId="68A7FAD4" w14:textId="7844590F" w:rsidR="00F94B76" w:rsidRPr="00F94B76" w:rsidDel="00F45E9C" w:rsidRDefault="00F94B76" w:rsidP="00F94B76">
      <w:pPr>
        <w:pStyle w:val="PargrafodaLista"/>
        <w:numPr>
          <w:ilvl w:val="0"/>
          <w:numId w:val="27"/>
        </w:numPr>
        <w:rPr>
          <w:del w:id="47" w:author="Luiz Girão" w:date="2022-09-13T18:40:00Z"/>
          <w:rFonts w:ascii="Calibri" w:hAnsi="Calibri" w:cs="Calibri"/>
          <w:sz w:val="22"/>
        </w:rPr>
      </w:pPr>
      <w:del w:id="48" w:author="Luiz Girão" w:date="2022-09-13T18:40:00Z">
        <w:r w:rsidRPr="00F94B76" w:rsidDel="00F45E9C">
          <w:rPr>
            <w:rFonts w:ascii="Calibri" w:hAnsi="Calibri" w:cs="Calibri"/>
            <w:sz w:val="22"/>
          </w:rPr>
          <w:delText>Prazo 2ª Série: 1.979 dias entre a emissão e o vencimento</w:delText>
        </w:r>
      </w:del>
    </w:p>
    <w:p w14:paraId="0F4E7A13" w14:textId="77777777" w:rsidR="00F94B76" w:rsidRPr="00F94B76" w:rsidRDefault="00F94B76" w:rsidP="00F94B76">
      <w:pPr>
        <w:spacing w:line="276" w:lineRule="auto"/>
        <w:rPr>
          <w:rFonts w:ascii="Calibri" w:hAnsi="Calibri" w:cs="Calibri"/>
          <w:sz w:val="22"/>
        </w:rPr>
      </w:pPr>
    </w:p>
    <w:tbl>
      <w:tblPr>
        <w:tblW w:w="5458" w:type="dxa"/>
        <w:tblInd w:w="416" w:type="dxa"/>
        <w:tblCellMar>
          <w:left w:w="0" w:type="dxa"/>
          <w:right w:w="0" w:type="dxa"/>
        </w:tblCellMar>
        <w:tblLook w:val="04A0" w:firstRow="1" w:lastRow="0" w:firstColumn="1" w:lastColumn="0" w:noHBand="0" w:noVBand="1"/>
      </w:tblPr>
      <w:tblGrid>
        <w:gridCol w:w="274"/>
        <w:gridCol w:w="1622"/>
        <w:gridCol w:w="1290"/>
        <w:gridCol w:w="2365"/>
        <w:gridCol w:w="146"/>
        <w:gridCol w:w="6"/>
      </w:tblGrid>
      <w:tr w:rsidR="00F94B76" w:rsidRPr="00AD5722" w14:paraId="6EEE08E0" w14:textId="77777777" w:rsidTr="0014500C">
        <w:trPr>
          <w:trHeight w:val="300"/>
        </w:trPr>
        <w:tc>
          <w:tcPr>
            <w:tcW w:w="5306" w:type="dxa"/>
            <w:gridSpan w:val="4"/>
            <w:vMerge w:val="restart"/>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0ADE353" w14:textId="77777777" w:rsidR="00F94B76" w:rsidRPr="00AD5722" w:rsidRDefault="00F94B76" w:rsidP="00555E77">
            <w:pPr>
              <w:jc w:val="cente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1ª Série</w:t>
            </w:r>
          </w:p>
        </w:tc>
        <w:tc>
          <w:tcPr>
            <w:tcW w:w="146" w:type="dxa"/>
            <w:vAlign w:val="center"/>
            <w:hideMark/>
          </w:tcPr>
          <w:p w14:paraId="39F6B860" w14:textId="77777777" w:rsidR="00F94B76" w:rsidRPr="00AD5722" w:rsidRDefault="00F94B76" w:rsidP="00555E77">
            <w:pPr>
              <w:rPr>
                <w:rFonts w:asciiTheme="minorHAnsi" w:hAnsiTheme="minorHAnsi" w:cstheme="minorHAnsi"/>
                <w:sz w:val="22"/>
                <w:szCs w:val="22"/>
                <w:lang w:eastAsia="en-US"/>
              </w:rPr>
            </w:pPr>
            <w:r w:rsidRPr="00AD5722">
              <w:rPr>
                <w:rFonts w:asciiTheme="minorHAnsi" w:hAnsiTheme="minorHAnsi" w:cstheme="minorHAnsi"/>
                <w:sz w:val="22"/>
                <w:szCs w:val="22"/>
              </w:rPr>
              <w:t> </w:t>
            </w:r>
          </w:p>
        </w:tc>
        <w:tc>
          <w:tcPr>
            <w:tcW w:w="6" w:type="dxa"/>
            <w:vAlign w:val="center"/>
            <w:hideMark/>
          </w:tcPr>
          <w:p w14:paraId="490C10D1" w14:textId="77777777" w:rsidR="00F94B76" w:rsidRPr="00AD5722" w:rsidRDefault="00F94B76" w:rsidP="00555E77">
            <w:pPr>
              <w:rPr>
                <w:rFonts w:asciiTheme="minorHAnsi" w:hAnsiTheme="minorHAnsi" w:cstheme="minorHAnsi"/>
                <w:sz w:val="22"/>
                <w:szCs w:val="22"/>
              </w:rPr>
            </w:pPr>
          </w:p>
        </w:tc>
      </w:tr>
      <w:tr w:rsidR="00F94B76" w:rsidRPr="00AD5722" w14:paraId="21A4592E" w14:textId="77777777" w:rsidTr="0014500C">
        <w:trPr>
          <w:trHeight w:val="300"/>
        </w:trPr>
        <w:tc>
          <w:tcPr>
            <w:tcW w:w="0" w:type="auto"/>
            <w:gridSpan w:val="4"/>
            <w:vMerge/>
            <w:tcBorders>
              <w:top w:val="single" w:sz="8" w:space="0" w:color="auto"/>
              <w:left w:val="single" w:sz="8" w:space="0" w:color="auto"/>
              <w:bottom w:val="single" w:sz="8" w:space="0" w:color="auto"/>
              <w:right w:val="single" w:sz="8" w:space="0" w:color="auto"/>
            </w:tcBorders>
            <w:vAlign w:val="center"/>
            <w:hideMark/>
          </w:tcPr>
          <w:p w14:paraId="3CD7693E" w14:textId="77777777" w:rsidR="00F94B76" w:rsidRPr="00AD5722" w:rsidRDefault="00F94B76" w:rsidP="00555E77">
            <w:pPr>
              <w:rPr>
                <w:rFonts w:asciiTheme="minorHAnsi" w:eastAsiaTheme="minorHAnsi" w:hAnsiTheme="minorHAnsi" w:cstheme="minorHAnsi"/>
                <w:b/>
                <w:bCs/>
                <w:color w:val="000000"/>
                <w:sz w:val="22"/>
                <w:szCs w:val="22"/>
              </w:rPr>
            </w:pPr>
          </w:p>
        </w:tc>
        <w:tc>
          <w:tcPr>
            <w:tcW w:w="146" w:type="dxa"/>
            <w:noWrap/>
            <w:tcMar>
              <w:top w:w="0" w:type="dxa"/>
              <w:left w:w="70" w:type="dxa"/>
              <w:bottom w:w="0" w:type="dxa"/>
              <w:right w:w="70" w:type="dxa"/>
            </w:tcMar>
            <w:vAlign w:val="bottom"/>
            <w:hideMark/>
          </w:tcPr>
          <w:p w14:paraId="2EED50B5" w14:textId="77777777" w:rsidR="00F94B76" w:rsidRPr="00AD5722" w:rsidRDefault="00F94B76" w:rsidP="00555E77">
            <w:pPr>
              <w:rPr>
                <w:rFonts w:asciiTheme="minorHAnsi" w:hAnsiTheme="minorHAnsi" w:cstheme="minorHAnsi"/>
                <w:sz w:val="22"/>
                <w:szCs w:val="22"/>
              </w:rPr>
            </w:pPr>
          </w:p>
        </w:tc>
        <w:tc>
          <w:tcPr>
            <w:tcW w:w="6" w:type="dxa"/>
            <w:vAlign w:val="center"/>
            <w:hideMark/>
          </w:tcPr>
          <w:p w14:paraId="613DF9C8" w14:textId="77777777" w:rsidR="00F94B76" w:rsidRPr="00AD5722" w:rsidRDefault="00F94B76" w:rsidP="00555E77">
            <w:pPr>
              <w:rPr>
                <w:rFonts w:asciiTheme="minorHAnsi" w:hAnsiTheme="minorHAnsi" w:cstheme="minorHAnsi"/>
                <w:sz w:val="22"/>
                <w:szCs w:val="22"/>
              </w:rPr>
            </w:pPr>
          </w:p>
        </w:tc>
      </w:tr>
      <w:tr w:rsidR="00F94B76" w:rsidRPr="00AD5722" w14:paraId="176DA5AE" w14:textId="77777777" w:rsidTr="0014500C">
        <w:trPr>
          <w:trHeight w:val="300"/>
        </w:trPr>
        <w:tc>
          <w:tcPr>
            <w:tcW w:w="27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8FE064A" w14:textId="77777777" w:rsidR="00F94B76" w:rsidRPr="00AD5722" w:rsidRDefault="00F94B76" w:rsidP="00555E77">
            <w:pPr>
              <w:rPr>
                <w:rFonts w:asciiTheme="minorHAnsi" w:eastAsiaTheme="minorHAnsi" w:hAnsiTheme="minorHAnsi" w:cstheme="minorHAnsi"/>
                <w:b/>
                <w:bCs/>
                <w:color w:val="000000"/>
                <w:sz w:val="22"/>
                <w:szCs w:val="22"/>
              </w:rPr>
            </w:pPr>
            <w:r w:rsidRPr="00AD5722">
              <w:rPr>
                <w:rFonts w:asciiTheme="minorHAnsi" w:hAnsiTheme="minorHAnsi" w:cstheme="minorHAnsi"/>
                <w:b/>
                <w:bCs/>
                <w:color w:val="000000"/>
                <w:sz w:val="22"/>
                <w:szCs w:val="22"/>
              </w:rPr>
              <w:t>n</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4410CA" w14:textId="77777777" w:rsidR="00F94B76" w:rsidRPr="00AD5722" w:rsidRDefault="00F94B76" w:rsidP="00555E77">
            <w:pP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Data</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44C8EF" w14:textId="77777777" w:rsidR="00F94B76" w:rsidRPr="00AD5722" w:rsidRDefault="00F94B76" w:rsidP="00555E77">
            <w:pP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Tai</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DD5176" w14:textId="77777777" w:rsidR="00F94B76" w:rsidRPr="00AD5722" w:rsidRDefault="00F94B76" w:rsidP="00555E77">
            <w:pPr>
              <w:jc w:val="cente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Pagamento de Juros</w:t>
            </w:r>
          </w:p>
        </w:tc>
        <w:tc>
          <w:tcPr>
            <w:tcW w:w="146" w:type="dxa"/>
            <w:tcMar>
              <w:top w:w="0" w:type="dxa"/>
              <w:left w:w="70" w:type="dxa"/>
              <w:bottom w:w="0" w:type="dxa"/>
              <w:right w:w="70" w:type="dxa"/>
            </w:tcMar>
            <w:vAlign w:val="center"/>
            <w:hideMark/>
          </w:tcPr>
          <w:p w14:paraId="3C8B1780" w14:textId="77777777" w:rsidR="00F94B76" w:rsidRPr="00AD5722" w:rsidRDefault="00F94B76" w:rsidP="00555E77">
            <w:pPr>
              <w:rPr>
                <w:rFonts w:asciiTheme="minorHAnsi" w:hAnsiTheme="minorHAnsi" w:cstheme="minorHAnsi"/>
                <w:b/>
                <w:bCs/>
                <w:color w:val="000000"/>
                <w:sz w:val="22"/>
                <w:szCs w:val="22"/>
              </w:rPr>
            </w:pPr>
          </w:p>
        </w:tc>
        <w:tc>
          <w:tcPr>
            <w:tcW w:w="6" w:type="dxa"/>
            <w:vAlign w:val="center"/>
            <w:hideMark/>
          </w:tcPr>
          <w:p w14:paraId="3F11581A" w14:textId="77777777" w:rsidR="00F94B76" w:rsidRPr="00AD5722" w:rsidRDefault="00F94B76" w:rsidP="00555E77">
            <w:pPr>
              <w:rPr>
                <w:rFonts w:asciiTheme="minorHAnsi" w:hAnsiTheme="minorHAnsi" w:cstheme="minorHAnsi"/>
                <w:sz w:val="22"/>
                <w:szCs w:val="22"/>
              </w:rPr>
            </w:pPr>
          </w:p>
        </w:tc>
      </w:tr>
      <w:tr w:rsidR="00F94B76" w:rsidRPr="00AD5722" w14:paraId="0F9C0078" w14:textId="77777777" w:rsidTr="0014500C">
        <w:trPr>
          <w:trHeight w:val="300"/>
        </w:trPr>
        <w:tc>
          <w:tcPr>
            <w:tcW w:w="27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479BB95"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1</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1E25E3"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15/09/2023</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A0385F"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59F9C95"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4746D493"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0355DA15" w14:textId="77777777" w:rsidR="00F94B76" w:rsidRPr="00AD5722" w:rsidRDefault="00F94B76" w:rsidP="00555E77">
            <w:pPr>
              <w:rPr>
                <w:rFonts w:asciiTheme="minorHAnsi" w:hAnsiTheme="minorHAnsi" w:cstheme="minorHAnsi"/>
                <w:sz w:val="22"/>
                <w:szCs w:val="22"/>
              </w:rPr>
            </w:pPr>
          </w:p>
        </w:tc>
      </w:tr>
      <w:tr w:rsidR="00F94B76" w:rsidRPr="00AD5722" w14:paraId="10EB67DB" w14:textId="77777777" w:rsidTr="0014500C">
        <w:trPr>
          <w:trHeight w:val="300"/>
        </w:trPr>
        <w:tc>
          <w:tcPr>
            <w:tcW w:w="27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ECAAED8"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2</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A27799"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16/09/2024</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D30E69"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DCA649"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15E43E0D"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702D3231" w14:textId="77777777" w:rsidR="00F94B76" w:rsidRPr="00AD5722" w:rsidRDefault="00F94B76" w:rsidP="00555E77">
            <w:pPr>
              <w:rPr>
                <w:rFonts w:asciiTheme="minorHAnsi" w:hAnsiTheme="minorHAnsi" w:cstheme="minorHAnsi"/>
                <w:sz w:val="22"/>
                <w:szCs w:val="22"/>
              </w:rPr>
            </w:pPr>
          </w:p>
        </w:tc>
      </w:tr>
      <w:tr w:rsidR="00F94B76" w:rsidRPr="00AD5722" w14:paraId="35AAE8C9" w14:textId="77777777" w:rsidTr="0014500C">
        <w:trPr>
          <w:trHeight w:val="300"/>
        </w:trPr>
        <w:tc>
          <w:tcPr>
            <w:tcW w:w="27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1FBFF52"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3</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B7EC08F"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15/09/2025</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8AE0AA3"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7DADD25"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72628451"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487B1A40" w14:textId="77777777" w:rsidR="00F94B76" w:rsidRPr="00AD5722" w:rsidRDefault="00F94B76" w:rsidP="00555E77">
            <w:pPr>
              <w:rPr>
                <w:rFonts w:asciiTheme="minorHAnsi" w:hAnsiTheme="minorHAnsi" w:cstheme="minorHAnsi"/>
                <w:sz w:val="22"/>
                <w:szCs w:val="22"/>
              </w:rPr>
            </w:pPr>
          </w:p>
        </w:tc>
      </w:tr>
      <w:tr w:rsidR="00F94B76" w:rsidRPr="00AD5722" w14:paraId="06D114D2" w14:textId="77777777" w:rsidTr="0014500C">
        <w:trPr>
          <w:trHeight w:val="300"/>
        </w:trPr>
        <w:tc>
          <w:tcPr>
            <w:tcW w:w="27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8B13132"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4</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B944A0"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15/09/2026</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8A7289"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58C564"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28995C14"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1E6E416F" w14:textId="77777777" w:rsidR="00F94B76" w:rsidRPr="00AD5722" w:rsidRDefault="00F94B76" w:rsidP="00555E77">
            <w:pPr>
              <w:rPr>
                <w:rFonts w:asciiTheme="minorHAnsi" w:hAnsiTheme="minorHAnsi" w:cstheme="minorHAnsi"/>
                <w:sz w:val="22"/>
                <w:szCs w:val="22"/>
              </w:rPr>
            </w:pPr>
          </w:p>
        </w:tc>
      </w:tr>
      <w:tr w:rsidR="00F94B76" w:rsidRPr="00AD5722" w14:paraId="3D4E0650" w14:textId="77777777" w:rsidTr="0014500C">
        <w:trPr>
          <w:trHeight w:val="300"/>
        </w:trPr>
        <w:tc>
          <w:tcPr>
            <w:tcW w:w="27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E18796F"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5</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BF75332" w14:textId="6EA4751B" w:rsidR="00F94B76" w:rsidRPr="00AD5722" w:rsidRDefault="00F94B76">
            <w:pPr>
              <w:jc w:val="center"/>
              <w:rPr>
                <w:rFonts w:asciiTheme="minorHAnsi" w:hAnsiTheme="minorHAnsi" w:cstheme="minorHAnsi"/>
                <w:color w:val="000000"/>
                <w:sz w:val="22"/>
                <w:szCs w:val="22"/>
              </w:rPr>
              <w:pPrChange w:id="49" w:author="Luiz Girão" w:date="2022-09-13T18:39:00Z">
                <w:pPr>
                  <w:jc w:val="right"/>
                </w:pPr>
              </w:pPrChange>
            </w:pPr>
            <w:del w:id="50" w:author="Luiz Girão" w:date="2022-09-13T18:35:00Z">
              <w:r w:rsidRPr="00AD5722" w:rsidDel="00BA6BD2">
                <w:rPr>
                  <w:rFonts w:asciiTheme="minorHAnsi" w:hAnsiTheme="minorHAnsi" w:cstheme="minorHAnsi"/>
                  <w:color w:val="000000"/>
                  <w:sz w:val="22"/>
                  <w:szCs w:val="22"/>
                </w:rPr>
                <w:delText>15/09/2027</w:delText>
              </w:r>
            </w:del>
            <w:ins w:id="51" w:author="Luiz Girão" w:date="2022-09-13T18:35:00Z">
              <w:r w:rsidR="00BA6BD2">
                <w:rPr>
                  <w:rFonts w:asciiTheme="minorHAnsi" w:hAnsiTheme="minorHAnsi" w:cstheme="minorHAnsi"/>
                  <w:color w:val="000000"/>
                  <w:sz w:val="22"/>
                  <w:szCs w:val="22"/>
                </w:rPr>
                <w:t>Data de Vencimento</w:t>
              </w:r>
            </w:ins>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3F5DA9"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100,0000%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BF8F495"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18CBF051"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62CF1463" w14:textId="77777777" w:rsidR="00F94B76" w:rsidRPr="00AD5722" w:rsidRDefault="00F94B76" w:rsidP="00555E77">
            <w:pPr>
              <w:rPr>
                <w:rFonts w:asciiTheme="minorHAnsi" w:hAnsiTheme="minorHAnsi" w:cstheme="minorHAnsi"/>
                <w:sz w:val="22"/>
                <w:szCs w:val="22"/>
              </w:rPr>
            </w:pPr>
          </w:p>
        </w:tc>
      </w:tr>
    </w:tbl>
    <w:p w14:paraId="7554F790" w14:textId="77777777" w:rsidR="00F94B76" w:rsidRDefault="00F94B76" w:rsidP="00F94B76">
      <w:pPr>
        <w:rPr>
          <w:rFonts w:ascii="Calibri" w:eastAsiaTheme="minorHAnsi" w:hAnsi="Calibri" w:cs="Calibri"/>
          <w:sz w:val="22"/>
          <w:szCs w:val="22"/>
          <w:lang w:eastAsia="en-US"/>
        </w:rPr>
      </w:pPr>
    </w:p>
    <w:tbl>
      <w:tblPr>
        <w:tblW w:w="5443" w:type="dxa"/>
        <w:tblInd w:w="416" w:type="dxa"/>
        <w:tblCellMar>
          <w:left w:w="0" w:type="dxa"/>
          <w:right w:w="0" w:type="dxa"/>
        </w:tblCellMar>
        <w:tblLook w:val="04A0" w:firstRow="1" w:lastRow="0" w:firstColumn="1" w:lastColumn="0" w:noHBand="0" w:noVBand="1"/>
      </w:tblPr>
      <w:tblGrid>
        <w:gridCol w:w="259"/>
        <w:gridCol w:w="1622"/>
        <w:gridCol w:w="1290"/>
        <w:gridCol w:w="2365"/>
        <w:gridCol w:w="146"/>
        <w:gridCol w:w="6"/>
      </w:tblGrid>
      <w:tr w:rsidR="00F94B76" w:rsidRPr="00AD5722" w14:paraId="3C40809B" w14:textId="77777777" w:rsidTr="0014500C">
        <w:trPr>
          <w:trHeight w:val="300"/>
        </w:trPr>
        <w:tc>
          <w:tcPr>
            <w:tcW w:w="5291" w:type="dxa"/>
            <w:gridSpan w:val="4"/>
            <w:vMerge w:val="restart"/>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7AA3A9C" w14:textId="77777777" w:rsidR="00F94B76" w:rsidRPr="00AD5722" w:rsidRDefault="00F94B76" w:rsidP="00555E77">
            <w:pPr>
              <w:jc w:val="cente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2ª Série</w:t>
            </w:r>
          </w:p>
        </w:tc>
        <w:tc>
          <w:tcPr>
            <w:tcW w:w="146" w:type="dxa"/>
            <w:vAlign w:val="center"/>
            <w:hideMark/>
          </w:tcPr>
          <w:p w14:paraId="389750B5" w14:textId="77777777" w:rsidR="00F94B76" w:rsidRPr="00AD5722" w:rsidRDefault="00F94B76" w:rsidP="00555E77">
            <w:pPr>
              <w:rPr>
                <w:rFonts w:asciiTheme="minorHAnsi" w:hAnsiTheme="minorHAnsi" w:cstheme="minorHAnsi"/>
                <w:sz w:val="22"/>
                <w:szCs w:val="22"/>
                <w:lang w:eastAsia="en-US"/>
              </w:rPr>
            </w:pPr>
            <w:r w:rsidRPr="00AD5722">
              <w:rPr>
                <w:rFonts w:asciiTheme="minorHAnsi" w:hAnsiTheme="minorHAnsi" w:cstheme="minorHAnsi"/>
                <w:sz w:val="22"/>
                <w:szCs w:val="22"/>
              </w:rPr>
              <w:t> </w:t>
            </w:r>
          </w:p>
        </w:tc>
        <w:tc>
          <w:tcPr>
            <w:tcW w:w="6" w:type="dxa"/>
            <w:vAlign w:val="center"/>
            <w:hideMark/>
          </w:tcPr>
          <w:p w14:paraId="20000806" w14:textId="77777777" w:rsidR="00F94B76" w:rsidRPr="00AD5722" w:rsidRDefault="00F94B76" w:rsidP="00555E77">
            <w:pPr>
              <w:rPr>
                <w:rFonts w:asciiTheme="minorHAnsi" w:hAnsiTheme="minorHAnsi" w:cstheme="minorHAnsi"/>
                <w:sz w:val="22"/>
                <w:szCs w:val="22"/>
              </w:rPr>
            </w:pPr>
          </w:p>
        </w:tc>
      </w:tr>
      <w:tr w:rsidR="00F94B76" w:rsidRPr="00AD5722" w14:paraId="315CF9B0" w14:textId="77777777" w:rsidTr="0014500C">
        <w:trPr>
          <w:trHeight w:val="300"/>
        </w:trPr>
        <w:tc>
          <w:tcPr>
            <w:tcW w:w="0" w:type="auto"/>
            <w:gridSpan w:val="4"/>
            <w:vMerge/>
            <w:tcBorders>
              <w:top w:val="single" w:sz="8" w:space="0" w:color="auto"/>
              <w:left w:val="single" w:sz="8" w:space="0" w:color="auto"/>
              <w:bottom w:val="single" w:sz="8" w:space="0" w:color="auto"/>
              <w:right w:val="single" w:sz="8" w:space="0" w:color="auto"/>
            </w:tcBorders>
            <w:vAlign w:val="center"/>
            <w:hideMark/>
          </w:tcPr>
          <w:p w14:paraId="11929D84" w14:textId="77777777" w:rsidR="00F94B76" w:rsidRPr="00AD5722" w:rsidRDefault="00F94B76" w:rsidP="00555E77">
            <w:pPr>
              <w:rPr>
                <w:rFonts w:asciiTheme="minorHAnsi" w:eastAsiaTheme="minorHAnsi" w:hAnsiTheme="minorHAnsi" w:cstheme="minorHAnsi"/>
                <w:b/>
                <w:bCs/>
                <w:color w:val="000000"/>
                <w:sz w:val="22"/>
                <w:szCs w:val="22"/>
              </w:rPr>
            </w:pPr>
          </w:p>
        </w:tc>
        <w:tc>
          <w:tcPr>
            <w:tcW w:w="146" w:type="dxa"/>
            <w:noWrap/>
            <w:tcMar>
              <w:top w:w="0" w:type="dxa"/>
              <w:left w:w="70" w:type="dxa"/>
              <w:bottom w:w="0" w:type="dxa"/>
              <w:right w:w="70" w:type="dxa"/>
            </w:tcMar>
            <w:vAlign w:val="bottom"/>
            <w:hideMark/>
          </w:tcPr>
          <w:p w14:paraId="40B19750" w14:textId="77777777" w:rsidR="00F94B76" w:rsidRPr="00AD5722" w:rsidRDefault="00F94B76" w:rsidP="00555E77">
            <w:pPr>
              <w:rPr>
                <w:rFonts w:asciiTheme="minorHAnsi" w:hAnsiTheme="minorHAnsi" w:cstheme="minorHAnsi"/>
                <w:sz w:val="22"/>
                <w:szCs w:val="22"/>
              </w:rPr>
            </w:pPr>
          </w:p>
        </w:tc>
        <w:tc>
          <w:tcPr>
            <w:tcW w:w="6" w:type="dxa"/>
            <w:vAlign w:val="center"/>
            <w:hideMark/>
          </w:tcPr>
          <w:p w14:paraId="7806A10A" w14:textId="77777777" w:rsidR="00F94B76" w:rsidRPr="00AD5722" w:rsidRDefault="00F94B76" w:rsidP="00555E77">
            <w:pPr>
              <w:rPr>
                <w:rFonts w:asciiTheme="minorHAnsi" w:hAnsiTheme="minorHAnsi" w:cstheme="minorHAnsi"/>
                <w:sz w:val="22"/>
                <w:szCs w:val="22"/>
              </w:rPr>
            </w:pPr>
          </w:p>
        </w:tc>
      </w:tr>
      <w:tr w:rsidR="00F94B76" w:rsidRPr="00AD5722" w14:paraId="7765A68B" w14:textId="77777777" w:rsidTr="0014500C">
        <w:trPr>
          <w:trHeight w:val="300"/>
        </w:trPr>
        <w:tc>
          <w:tcPr>
            <w:tcW w:w="25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6E3B4EB" w14:textId="77777777" w:rsidR="00F94B76" w:rsidRPr="00AD5722" w:rsidRDefault="00F94B76" w:rsidP="00555E77">
            <w:pPr>
              <w:rPr>
                <w:rFonts w:asciiTheme="minorHAnsi" w:eastAsiaTheme="minorHAnsi" w:hAnsiTheme="minorHAnsi" w:cstheme="minorHAnsi"/>
                <w:b/>
                <w:bCs/>
                <w:color w:val="000000"/>
                <w:sz w:val="22"/>
                <w:szCs w:val="22"/>
              </w:rPr>
            </w:pPr>
            <w:r w:rsidRPr="00AD5722">
              <w:rPr>
                <w:rFonts w:asciiTheme="minorHAnsi" w:hAnsiTheme="minorHAnsi" w:cstheme="minorHAnsi"/>
                <w:b/>
                <w:bCs/>
                <w:color w:val="000000"/>
                <w:sz w:val="22"/>
                <w:szCs w:val="22"/>
              </w:rPr>
              <w:t>n</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A08F5B" w14:textId="77777777" w:rsidR="00F94B76" w:rsidRPr="00AD5722" w:rsidRDefault="00F94B76" w:rsidP="00555E77">
            <w:pP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Data</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A89D28" w14:textId="77777777" w:rsidR="00F94B76" w:rsidRPr="00AD5722" w:rsidRDefault="00F94B76" w:rsidP="00555E77">
            <w:pP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Tai</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9A1CE30" w14:textId="77777777" w:rsidR="00F94B76" w:rsidRPr="00AD5722" w:rsidRDefault="00F94B76" w:rsidP="00555E77">
            <w:pPr>
              <w:jc w:val="center"/>
              <w:rPr>
                <w:rFonts w:asciiTheme="minorHAnsi" w:hAnsiTheme="minorHAnsi" w:cstheme="minorHAnsi"/>
                <w:b/>
                <w:bCs/>
                <w:color w:val="000000"/>
                <w:sz w:val="22"/>
                <w:szCs w:val="22"/>
              </w:rPr>
            </w:pPr>
            <w:r w:rsidRPr="00AD5722">
              <w:rPr>
                <w:rFonts w:asciiTheme="minorHAnsi" w:hAnsiTheme="minorHAnsi" w:cstheme="minorHAnsi"/>
                <w:b/>
                <w:bCs/>
                <w:color w:val="000000"/>
                <w:sz w:val="22"/>
                <w:szCs w:val="22"/>
              </w:rPr>
              <w:t>Pagamento de Juros</w:t>
            </w:r>
          </w:p>
        </w:tc>
        <w:tc>
          <w:tcPr>
            <w:tcW w:w="146" w:type="dxa"/>
            <w:tcMar>
              <w:top w:w="0" w:type="dxa"/>
              <w:left w:w="70" w:type="dxa"/>
              <w:bottom w:w="0" w:type="dxa"/>
              <w:right w:w="70" w:type="dxa"/>
            </w:tcMar>
            <w:vAlign w:val="center"/>
            <w:hideMark/>
          </w:tcPr>
          <w:p w14:paraId="2F6FEC4B" w14:textId="77777777" w:rsidR="00F94B76" w:rsidRPr="00AD5722" w:rsidRDefault="00F94B76" w:rsidP="00555E77">
            <w:pPr>
              <w:rPr>
                <w:rFonts w:asciiTheme="minorHAnsi" w:hAnsiTheme="minorHAnsi" w:cstheme="minorHAnsi"/>
                <w:b/>
                <w:bCs/>
                <w:color w:val="000000"/>
                <w:sz w:val="22"/>
                <w:szCs w:val="22"/>
              </w:rPr>
            </w:pPr>
          </w:p>
        </w:tc>
        <w:tc>
          <w:tcPr>
            <w:tcW w:w="6" w:type="dxa"/>
            <w:vAlign w:val="center"/>
            <w:hideMark/>
          </w:tcPr>
          <w:p w14:paraId="73C8BF73" w14:textId="77777777" w:rsidR="00F94B76" w:rsidRPr="00AD5722" w:rsidRDefault="00F94B76" w:rsidP="00555E77">
            <w:pPr>
              <w:rPr>
                <w:rFonts w:asciiTheme="minorHAnsi" w:hAnsiTheme="minorHAnsi" w:cstheme="minorHAnsi"/>
                <w:sz w:val="22"/>
                <w:szCs w:val="22"/>
              </w:rPr>
            </w:pPr>
          </w:p>
        </w:tc>
      </w:tr>
      <w:tr w:rsidR="00F94B76" w:rsidRPr="00AD5722" w14:paraId="176B2923" w14:textId="77777777" w:rsidTr="0014500C">
        <w:trPr>
          <w:trHeight w:val="300"/>
        </w:trPr>
        <w:tc>
          <w:tcPr>
            <w:tcW w:w="25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1B327CC"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1</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0A75FB"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15/02/2024</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95CF2DB"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DD78C6"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646F2D21"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182325BB" w14:textId="77777777" w:rsidR="00F94B76" w:rsidRPr="00AD5722" w:rsidRDefault="00F94B76" w:rsidP="00555E77">
            <w:pPr>
              <w:rPr>
                <w:rFonts w:asciiTheme="minorHAnsi" w:hAnsiTheme="minorHAnsi" w:cstheme="minorHAnsi"/>
                <w:sz w:val="22"/>
                <w:szCs w:val="22"/>
              </w:rPr>
            </w:pPr>
          </w:p>
        </w:tc>
      </w:tr>
      <w:tr w:rsidR="00F94B76" w:rsidRPr="00AD5722" w14:paraId="61469353" w14:textId="77777777" w:rsidTr="0014500C">
        <w:trPr>
          <w:trHeight w:val="300"/>
        </w:trPr>
        <w:tc>
          <w:tcPr>
            <w:tcW w:w="25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515F205"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2</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5F2562D"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17/02/2025</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CE0C435"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5D3E026"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6C4AE2CD"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0FEBB9E1" w14:textId="77777777" w:rsidR="00F94B76" w:rsidRPr="00AD5722" w:rsidRDefault="00F94B76" w:rsidP="00555E77">
            <w:pPr>
              <w:rPr>
                <w:rFonts w:asciiTheme="minorHAnsi" w:hAnsiTheme="minorHAnsi" w:cstheme="minorHAnsi"/>
                <w:sz w:val="22"/>
                <w:szCs w:val="22"/>
              </w:rPr>
            </w:pPr>
          </w:p>
        </w:tc>
      </w:tr>
      <w:tr w:rsidR="00F94B76" w:rsidRPr="00AD5722" w14:paraId="22C4F3AA" w14:textId="77777777" w:rsidTr="0014500C">
        <w:trPr>
          <w:trHeight w:val="300"/>
        </w:trPr>
        <w:tc>
          <w:tcPr>
            <w:tcW w:w="25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B8EC5E5"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lastRenderedPageBreak/>
              <w:t>3</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F4ACDDD"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18/02/2026</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C871DF"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C56901"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6F5A21E7"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6FD39340" w14:textId="77777777" w:rsidR="00F94B76" w:rsidRPr="00AD5722" w:rsidRDefault="00F94B76" w:rsidP="00555E77">
            <w:pPr>
              <w:rPr>
                <w:rFonts w:asciiTheme="minorHAnsi" w:hAnsiTheme="minorHAnsi" w:cstheme="minorHAnsi"/>
                <w:sz w:val="22"/>
                <w:szCs w:val="22"/>
              </w:rPr>
            </w:pPr>
          </w:p>
        </w:tc>
      </w:tr>
      <w:tr w:rsidR="00F94B76" w:rsidRPr="00AD5722" w14:paraId="1C26E2C3" w14:textId="77777777" w:rsidTr="0014500C">
        <w:trPr>
          <w:trHeight w:val="300"/>
        </w:trPr>
        <w:tc>
          <w:tcPr>
            <w:tcW w:w="25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8C48C82"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4</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74F4992"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15/02/2027</w:t>
            </w:r>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7C620B6"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6E1A235"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4918BF05"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5564EEB8" w14:textId="77777777" w:rsidR="00F94B76" w:rsidRPr="00AD5722" w:rsidRDefault="00F94B76" w:rsidP="00555E77">
            <w:pPr>
              <w:rPr>
                <w:rFonts w:asciiTheme="minorHAnsi" w:hAnsiTheme="minorHAnsi" w:cstheme="minorHAnsi"/>
                <w:sz w:val="22"/>
                <w:szCs w:val="22"/>
              </w:rPr>
            </w:pPr>
          </w:p>
        </w:tc>
      </w:tr>
      <w:tr w:rsidR="00F94B76" w:rsidRPr="00AD5722" w14:paraId="52A473AF" w14:textId="77777777" w:rsidTr="0014500C">
        <w:trPr>
          <w:trHeight w:val="300"/>
        </w:trPr>
        <w:tc>
          <w:tcPr>
            <w:tcW w:w="25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AD6051F" w14:textId="77777777" w:rsidR="00F94B76" w:rsidRPr="00AD5722" w:rsidRDefault="00F94B76" w:rsidP="00555E77">
            <w:pPr>
              <w:jc w:val="right"/>
              <w:rPr>
                <w:rFonts w:asciiTheme="minorHAnsi" w:eastAsiaTheme="minorHAnsi" w:hAnsiTheme="minorHAnsi" w:cstheme="minorHAnsi"/>
                <w:color w:val="000000"/>
                <w:sz w:val="22"/>
                <w:szCs w:val="22"/>
              </w:rPr>
            </w:pPr>
            <w:r w:rsidRPr="00AD5722">
              <w:rPr>
                <w:rFonts w:asciiTheme="minorHAnsi" w:hAnsiTheme="minorHAnsi" w:cstheme="minorHAnsi"/>
                <w:color w:val="000000"/>
                <w:sz w:val="22"/>
                <w:szCs w:val="22"/>
              </w:rPr>
              <w:t>5</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8F252B" w14:textId="5DE6C5A8" w:rsidR="00F94B76" w:rsidRPr="00AD5722" w:rsidRDefault="00F94B76">
            <w:pPr>
              <w:jc w:val="center"/>
              <w:rPr>
                <w:rFonts w:asciiTheme="minorHAnsi" w:hAnsiTheme="minorHAnsi" w:cstheme="minorHAnsi"/>
                <w:color w:val="000000"/>
                <w:sz w:val="22"/>
                <w:szCs w:val="22"/>
              </w:rPr>
              <w:pPrChange w:id="52" w:author="Luiz Girão" w:date="2022-09-13T18:39:00Z">
                <w:pPr>
                  <w:jc w:val="right"/>
                </w:pPr>
              </w:pPrChange>
            </w:pPr>
            <w:del w:id="53" w:author="Luiz Girão" w:date="2022-09-13T18:35:00Z">
              <w:r w:rsidRPr="00AD5722" w:rsidDel="00BA6BD2">
                <w:rPr>
                  <w:rFonts w:asciiTheme="minorHAnsi" w:hAnsiTheme="minorHAnsi" w:cstheme="minorHAnsi"/>
                  <w:color w:val="000000"/>
                  <w:sz w:val="22"/>
                  <w:szCs w:val="22"/>
                </w:rPr>
                <w:delText>15/02/2028</w:delText>
              </w:r>
            </w:del>
            <w:ins w:id="54" w:author="Luiz Girão" w:date="2022-09-13T18:35:00Z">
              <w:r w:rsidR="00BA6BD2">
                <w:rPr>
                  <w:rFonts w:asciiTheme="minorHAnsi" w:hAnsiTheme="minorHAnsi" w:cstheme="minorHAnsi"/>
                  <w:color w:val="000000"/>
                  <w:sz w:val="22"/>
                  <w:szCs w:val="22"/>
                </w:rPr>
                <w:t>Data de Vencimento</w:t>
              </w:r>
            </w:ins>
          </w:p>
        </w:tc>
        <w:tc>
          <w:tcPr>
            <w:tcW w:w="129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91B138" w14:textId="77777777" w:rsidR="00F94B76" w:rsidRPr="00AD5722" w:rsidRDefault="00F94B76" w:rsidP="00555E77">
            <w:pPr>
              <w:jc w:val="right"/>
              <w:rPr>
                <w:rFonts w:asciiTheme="minorHAnsi" w:hAnsiTheme="minorHAnsi" w:cstheme="minorHAnsi"/>
                <w:color w:val="000000"/>
                <w:sz w:val="22"/>
                <w:szCs w:val="22"/>
              </w:rPr>
            </w:pPr>
            <w:r w:rsidRPr="00AD5722">
              <w:rPr>
                <w:rFonts w:asciiTheme="minorHAnsi" w:hAnsiTheme="minorHAnsi" w:cstheme="minorHAnsi"/>
                <w:color w:val="000000"/>
                <w:sz w:val="22"/>
                <w:szCs w:val="22"/>
              </w:rPr>
              <w:t>100,0000%</w:t>
            </w:r>
          </w:p>
        </w:tc>
        <w:tc>
          <w:tcPr>
            <w:tcW w:w="236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489FF0" w14:textId="77777777" w:rsidR="00F94B76" w:rsidRPr="00AD5722" w:rsidRDefault="00F94B76" w:rsidP="00555E77">
            <w:pPr>
              <w:jc w:val="center"/>
              <w:rPr>
                <w:rFonts w:asciiTheme="minorHAnsi" w:hAnsiTheme="minorHAnsi" w:cstheme="minorHAnsi"/>
                <w:color w:val="000000"/>
                <w:sz w:val="22"/>
                <w:szCs w:val="22"/>
              </w:rPr>
            </w:pPr>
            <w:r w:rsidRPr="00AD5722">
              <w:rPr>
                <w:rFonts w:asciiTheme="minorHAnsi" w:hAnsiTheme="minorHAnsi" w:cstheme="minorHAnsi"/>
                <w:color w:val="000000"/>
                <w:sz w:val="22"/>
                <w:szCs w:val="22"/>
              </w:rPr>
              <w:t>SIM</w:t>
            </w:r>
          </w:p>
        </w:tc>
        <w:tc>
          <w:tcPr>
            <w:tcW w:w="146" w:type="dxa"/>
            <w:tcMar>
              <w:top w:w="0" w:type="dxa"/>
              <w:left w:w="70" w:type="dxa"/>
              <w:bottom w:w="0" w:type="dxa"/>
              <w:right w:w="70" w:type="dxa"/>
            </w:tcMar>
            <w:vAlign w:val="center"/>
            <w:hideMark/>
          </w:tcPr>
          <w:p w14:paraId="462C97EC" w14:textId="77777777" w:rsidR="00F94B76" w:rsidRPr="00AD5722" w:rsidRDefault="00F94B76" w:rsidP="00555E77">
            <w:pPr>
              <w:rPr>
                <w:rFonts w:asciiTheme="minorHAnsi" w:hAnsiTheme="minorHAnsi" w:cstheme="minorHAnsi"/>
                <w:color w:val="000000"/>
                <w:sz w:val="22"/>
                <w:szCs w:val="22"/>
              </w:rPr>
            </w:pPr>
          </w:p>
        </w:tc>
        <w:tc>
          <w:tcPr>
            <w:tcW w:w="6" w:type="dxa"/>
            <w:vAlign w:val="center"/>
            <w:hideMark/>
          </w:tcPr>
          <w:p w14:paraId="37CD1B7E" w14:textId="77777777" w:rsidR="00F94B76" w:rsidRPr="00AD5722" w:rsidRDefault="00F94B76" w:rsidP="00555E77">
            <w:pPr>
              <w:rPr>
                <w:rFonts w:asciiTheme="minorHAnsi" w:hAnsiTheme="minorHAnsi" w:cstheme="minorHAnsi"/>
                <w:sz w:val="22"/>
                <w:szCs w:val="22"/>
              </w:rPr>
            </w:pPr>
          </w:p>
        </w:tc>
      </w:tr>
    </w:tbl>
    <w:p w14:paraId="3F134478" w14:textId="613684A3" w:rsidR="00F94B76" w:rsidRDefault="00F94B76" w:rsidP="00500FE8">
      <w:pPr>
        <w:pStyle w:val="PargrafodaLista"/>
        <w:numPr>
          <w:ilvl w:val="0"/>
          <w:numId w:val="0"/>
        </w:numPr>
        <w:rPr>
          <w:rFonts w:asciiTheme="minorHAnsi" w:hAnsiTheme="minorHAnsi" w:cstheme="minorHAnsi"/>
          <w:bCs/>
          <w:iCs/>
          <w:color w:val="000000"/>
          <w:szCs w:val="24"/>
        </w:rPr>
      </w:pPr>
    </w:p>
    <w:p w14:paraId="65906A56" w14:textId="350A7E3D" w:rsidR="00500FE8" w:rsidRPr="003C3D76" w:rsidRDefault="00500FE8" w:rsidP="00500FE8">
      <w:pPr>
        <w:pStyle w:val="PargrafodaLista"/>
        <w:rPr>
          <w:rFonts w:asciiTheme="minorHAnsi" w:hAnsiTheme="minorHAnsi" w:cstheme="minorHAnsi"/>
          <w:b/>
          <w:szCs w:val="24"/>
        </w:rPr>
      </w:pPr>
      <w:r w:rsidRPr="003C3D76">
        <w:rPr>
          <w:rFonts w:asciiTheme="minorHAnsi" w:hAnsiTheme="minorHAnsi" w:cstheme="minorHAnsi"/>
          <w:b/>
          <w:bCs/>
          <w:w w:val="0"/>
          <w:szCs w:val="24"/>
        </w:rPr>
        <w:t>Local de Pagamento</w:t>
      </w:r>
    </w:p>
    <w:p w14:paraId="704C5602" w14:textId="77777777" w:rsidR="00500FE8" w:rsidRPr="003C3D76" w:rsidRDefault="00500FE8" w:rsidP="00500FE8">
      <w:pPr>
        <w:widowControl w:val="0"/>
        <w:tabs>
          <w:tab w:val="left" w:pos="709"/>
        </w:tabs>
        <w:spacing w:line="320" w:lineRule="exact"/>
        <w:jc w:val="both"/>
        <w:rPr>
          <w:rFonts w:asciiTheme="minorHAnsi" w:hAnsiTheme="minorHAnsi" w:cstheme="minorHAnsi"/>
          <w:b/>
        </w:rPr>
      </w:pPr>
    </w:p>
    <w:p w14:paraId="3B8C72BA" w14:textId="24712041" w:rsidR="00500FE8" w:rsidRPr="003C3D76" w:rsidRDefault="00500FE8" w:rsidP="00500FE8">
      <w:pPr>
        <w:pStyle w:val="PargrafodaLista"/>
        <w:numPr>
          <w:ilvl w:val="2"/>
          <w:numId w:val="10"/>
        </w:numPr>
        <w:rPr>
          <w:rFonts w:asciiTheme="minorHAnsi" w:hAnsiTheme="minorHAnsi" w:cstheme="minorHAnsi"/>
          <w:b/>
          <w:bCs/>
          <w:szCs w:val="24"/>
        </w:rPr>
      </w:pPr>
      <w:r w:rsidRPr="003C3D76">
        <w:rPr>
          <w:rFonts w:asciiTheme="minorHAnsi" w:hAnsiTheme="minorHAnsi" w:cstheme="minorHAnsi"/>
          <w:szCs w:val="24"/>
        </w:rPr>
        <w:t>Os pagamentos a que fizerem jus as Debêntures serão efetuados pela Emissora no respectivo vencimento utilizando-se, conforme o caso: (i) os procedimentos adotados pela B3 para as Debêntures custodiadas eletronicamente na B3; ou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os procedimentos adotados pelo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para as Debêntures que não estejam custodiadas eletronicamente na B3.</w:t>
      </w:r>
    </w:p>
    <w:p w14:paraId="161A27E8" w14:textId="77777777" w:rsidR="00500FE8" w:rsidRPr="003C3D76" w:rsidRDefault="00500FE8" w:rsidP="00500FE8">
      <w:pPr>
        <w:tabs>
          <w:tab w:val="left" w:pos="709"/>
        </w:tabs>
        <w:suppressAutoHyphens/>
        <w:spacing w:line="320" w:lineRule="exact"/>
        <w:jc w:val="both"/>
        <w:rPr>
          <w:rFonts w:asciiTheme="minorHAnsi" w:hAnsiTheme="minorHAnsi" w:cstheme="minorHAnsi"/>
          <w:b/>
        </w:rPr>
      </w:pPr>
    </w:p>
    <w:p w14:paraId="0479BD10" w14:textId="49149309" w:rsidR="00500FE8" w:rsidRPr="003C3D76" w:rsidRDefault="00500FE8" w:rsidP="009C6FAC">
      <w:pPr>
        <w:pStyle w:val="PargrafodaLista"/>
        <w:rPr>
          <w:rFonts w:asciiTheme="minorHAnsi" w:hAnsiTheme="minorHAnsi" w:cstheme="minorHAnsi"/>
          <w:b/>
          <w:szCs w:val="24"/>
        </w:rPr>
      </w:pPr>
      <w:r w:rsidRPr="003C3D76">
        <w:rPr>
          <w:rFonts w:asciiTheme="minorHAnsi" w:hAnsiTheme="minorHAnsi" w:cstheme="minorHAnsi"/>
          <w:b/>
          <w:szCs w:val="24"/>
        </w:rPr>
        <w:t>Prorrogação dos Prazos</w:t>
      </w:r>
    </w:p>
    <w:p w14:paraId="4D56B0C1" w14:textId="77777777" w:rsidR="00500FE8" w:rsidRPr="003C3D76" w:rsidRDefault="00500FE8" w:rsidP="00500FE8">
      <w:pPr>
        <w:tabs>
          <w:tab w:val="left" w:pos="709"/>
        </w:tabs>
        <w:suppressAutoHyphens/>
        <w:spacing w:line="320" w:lineRule="exact"/>
        <w:jc w:val="both"/>
        <w:rPr>
          <w:rFonts w:asciiTheme="minorHAnsi" w:hAnsiTheme="minorHAnsi" w:cstheme="minorHAnsi"/>
          <w:b/>
        </w:rPr>
      </w:pPr>
    </w:p>
    <w:p w14:paraId="2E9493B5" w14:textId="019DEE45" w:rsidR="00500FE8" w:rsidRPr="003C3D76" w:rsidRDefault="00500FE8" w:rsidP="00500FE8">
      <w:pPr>
        <w:pStyle w:val="PargrafodaLista"/>
        <w:numPr>
          <w:ilvl w:val="2"/>
          <w:numId w:val="10"/>
        </w:numPr>
        <w:rPr>
          <w:rFonts w:asciiTheme="minorHAnsi" w:hAnsiTheme="minorHAnsi" w:cstheme="minorHAnsi"/>
          <w:b/>
          <w:szCs w:val="24"/>
        </w:rPr>
      </w:pPr>
      <w:r w:rsidRPr="003C3D76">
        <w:rPr>
          <w:rFonts w:asciiTheme="minorHAnsi" w:hAnsiTheme="minorHAnsi" w:cstheme="minorHAnsi"/>
          <w:w w:val="0"/>
          <w:szCs w:val="24"/>
        </w:rPr>
        <w:t xml:space="preserve">Considerar-se-ão automaticamente prorrogados os prazos e as datas de pagamento de qualquer obrigação prevista ou decorrente desta Escritura de Emissão, até o 1º (primeiro) Dia Útil subsequente, se a data de vencimento da respectiva obrigação não for Dia Útil, sem qualquer acréscimo aos valores a serem pagos, ressalvados os casos cujos pagamentos devam ser realizados por meio da B3, hipótese em que somente haverá prorrogação quando a data de pagamento da respectiva obrigação coincidir com sábado, domingo </w:t>
      </w:r>
      <w:r w:rsidRPr="003C3D76">
        <w:rPr>
          <w:rFonts w:asciiTheme="minorHAnsi" w:hAnsiTheme="minorHAnsi" w:cstheme="minorHAnsi"/>
          <w:szCs w:val="24"/>
        </w:rPr>
        <w:t>ou qualquer dia que não houver expediente na B3.</w:t>
      </w:r>
    </w:p>
    <w:p w14:paraId="536F4B33" w14:textId="77777777" w:rsidR="00500FE8" w:rsidRPr="003C3D76" w:rsidRDefault="00500FE8" w:rsidP="009C6FAC">
      <w:pPr>
        <w:pStyle w:val="PargrafodaLista"/>
        <w:numPr>
          <w:ilvl w:val="0"/>
          <w:numId w:val="0"/>
        </w:numPr>
        <w:rPr>
          <w:rFonts w:asciiTheme="minorHAnsi" w:hAnsiTheme="minorHAnsi" w:cstheme="minorHAnsi"/>
          <w:b/>
          <w:szCs w:val="24"/>
        </w:rPr>
      </w:pPr>
    </w:p>
    <w:p w14:paraId="76ECB0F4" w14:textId="77777777" w:rsidR="00500FE8" w:rsidRPr="003C3D76" w:rsidRDefault="00500FE8" w:rsidP="009C6FAC">
      <w:pPr>
        <w:pStyle w:val="PargrafodaLista"/>
        <w:rPr>
          <w:rFonts w:asciiTheme="minorHAnsi" w:hAnsiTheme="minorHAnsi" w:cstheme="minorHAnsi"/>
          <w:b/>
          <w:bCs/>
          <w:szCs w:val="24"/>
        </w:rPr>
      </w:pPr>
      <w:bookmarkStart w:id="55" w:name="_Ref94790692"/>
      <w:r w:rsidRPr="003C3D76">
        <w:rPr>
          <w:rFonts w:asciiTheme="minorHAnsi" w:hAnsiTheme="minorHAnsi" w:cstheme="minorHAnsi"/>
          <w:b/>
          <w:szCs w:val="24"/>
        </w:rPr>
        <w:t>Encargos</w:t>
      </w:r>
      <w:r w:rsidRPr="003C3D76">
        <w:rPr>
          <w:rFonts w:asciiTheme="minorHAnsi" w:hAnsiTheme="minorHAnsi" w:cstheme="minorHAnsi"/>
          <w:b/>
          <w:bCs/>
          <w:w w:val="0"/>
          <w:szCs w:val="24"/>
        </w:rPr>
        <w:t xml:space="preserve"> Moratórios</w:t>
      </w:r>
      <w:bookmarkEnd w:id="55"/>
    </w:p>
    <w:p w14:paraId="714D735A" w14:textId="77777777" w:rsidR="00500FE8" w:rsidRPr="003C3D76" w:rsidRDefault="00500FE8" w:rsidP="00500FE8">
      <w:pPr>
        <w:tabs>
          <w:tab w:val="left" w:pos="709"/>
        </w:tabs>
        <w:suppressAutoHyphens/>
        <w:spacing w:line="320" w:lineRule="exact"/>
        <w:jc w:val="both"/>
        <w:rPr>
          <w:rFonts w:asciiTheme="minorHAnsi" w:hAnsiTheme="minorHAnsi" w:cstheme="minorHAnsi"/>
          <w:b/>
        </w:rPr>
      </w:pPr>
    </w:p>
    <w:p w14:paraId="434F477F" w14:textId="4448F4CB" w:rsidR="00500FE8" w:rsidRPr="003C3D76" w:rsidRDefault="00500FE8" w:rsidP="009C6FAC">
      <w:pPr>
        <w:pStyle w:val="PargrafodaLista"/>
        <w:numPr>
          <w:ilvl w:val="2"/>
          <w:numId w:val="10"/>
        </w:numPr>
        <w:rPr>
          <w:rFonts w:asciiTheme="minorHAnsi" w:hAnsiTheme="minorHAnsi" w:cstheme="minorHAnsi"/>
          <w:b/>
          <w:szCs w:val="24"/>
        </w:rPr>
      </w:pPr>
      <w:bookmarkStart w:id="56" w:name="_Ref94790554"/>
      <w:r w:rsidRPr="003C3D76">
        <w:rPr>
          <w:rFonts w:asciiTheme="minorHAnsi" w:hAnsiTheme="minorHAnsi" w:cstheme="minorHAnsi"/>
          <w:w w:val="0"/>
          <w:szCs w:val="24"/>
        </w:rPr>
        <w:t xml:space="preserve">Sem prejuízo da </w:t>
      </w:r>
      <w:r w:rsidRPr="003C3D76">
        <w:rPr>
          <w:rFonts w:asciiTheme="minorHAnsi" w:hAnsiTheme="minorHAnsi" w:cstheme="minorHAnsi"/>
          <w:szCs w:val="24"/>
        </w:rPr>
        <w:t>Remuneração</w:t>
      </w:r>
      <w:r w:rsidRPr="003C3D76">
        <w:rPr>
          <w:rFonts w:asciiTheme="minorHAnsi" w:hAnsiTheme="minorHAnsi" w:cstheme="minorHAnsi"/>
          <w:w w:val="0"/>
          <w:szCs w:val="24"/>
        </w:rPr>
        <w:t xml:space="preserve">, </w:t>
      </w:r>
      <w:r w:rsidRPr="003C3D76">
        <w:rPr>
          <w:rFonts w:asciiTheme="minorHAnsi" w:hAnsiTheme="minorHAnsi" w:cstheme="minorHAnsi"/>
          <w:szCs w:val="24"/>
        </w:rPr>
        <w:t>ocorrendo impontualidade no pagamento pela Emissora de qualquer quantia devida aos Debenturistas, os débitos em atraso vencidos e não pagos pela Emissora ficarão sujeitos a (independentemente de aviso, notificação ou interpelação judicial ou extrajudicial):</w:t>
      </w:r>
      <w:r w:rsidRPr="003C3D76">
        <w:rPr>
          <w:rFonts w:asciiTheme="minorHAnsi" w:hAnsiTheme="minorHAnsi" w:cstheme="minorHAnsi"/>
          <w:w w:val="0"/>
          <w:szCs w:val="24"/>
        </w:rPr>
        <w:t xml:space="preserve"> (a) juros de mora de </w:t>
      </w:r>
      <w:r w:rsidRPr="003C3D76">
        <w:rPr>
          <w:rFonts w:asciiTheme="minorHAnsi" w:hAnsiTheme="minorHAnsi" w:cstheme="minorHAnsi"/>
          <w:szCs w:val="24"/>
        </w:rPr>
        <w:t>1,00</w:t>
      </w:r>
      <w:r w:rsidRPr="003C3D76">
        <w:rPr>
          <w:rFonts w:asciiTheme="minorHAnsi" w:hAnsiTheme="minorHAnsi" w:cstheme="minorHAnsi"/>
          <w:w w:val="0"/>
          <w:szCs w:val="24"/>
        </w:rPr>
        <w:t>% (</w:t>
      </w:r>
      <w:r w:rsidRPr="003C3D76">
        <w:rPr>
          <w:rFonts w:asciiTheme="minorHAnsi" w:hAnsiTheme="minorHAnsi" w:cstheme="minorHAnsi"/>
          <w:szCs w:val="24"/>
        </w:rPr>
        <w:t>um</w:t>
      </w:r>
      <w:r w:rsidRPr="003C3D76">
        <w:rPr>
          <w:rFonts w:asciiTheme="minorHAnsi" w:hAnsiTheme="minorHAnsi" w:cstheme="minorHAnsi"/>
          <w:w w:val="0"/>
          <w:szCs w:val="24"/>
        </w:rPr>
        <w:t xml:space="preserve"> por cento) ao mês, calculados </w:t>
      </w:r>
      <w:r w:rsidRPr="003C3D76">
        <w:rPr>
          <w:rFonts w:asciiTheme="minorHAnsi" w:hAnsiTheme="minorHAnsi" w:cstheme="minorHAnsi"/>
          <w:i/>
          <w:w w:val="0"/>
          <w:szCs w:val="24"/>
        </w:rPr>
        <w:t xml:space="preserve">pro rata </w:t>
      </w:r>
      <w:proofErr w:type="spellStart"/>
      <w:r w:rsidRPr="003C3D76">
        <w:rPr>
          <w:rFonts w:asciiTheme="minorHAnsi" w:hAnsiTheme="minorHAnsi" w:cstheme="minorHAnsi"/>
          <w:i/>
          <w:w w:val="0"/>
          <w:szCs w:val="24"/>
        </w:rPr>
        <w:t>temporis</w:t>
      </w:r>
      <w:proofErr w:type="spellEnd"/>
      <w:r w:rsidRPr="003C3D76">
        <w:rPr>
          <w:rFonts w:asciiTheme="minorHAnsi" w:hAnsiTheme="minorHAnsi" w:cstheme="minorHAnsi"/>
          <w:w w:val="0"/>
          <w:szCs w:val="24"/>
        </w:rPr>
        <w:t>, desde a data de inadimplemento até a data do efetivo pagamento, e (b) multa não compensatória de 2,00% (dois por cento)</w:t>
      </w:r>
      <w:r w:rsidR="006F6994" w:rsidRPr="003C3D76">
        <w:rPr>
          <w:rFonts w:asciiTheme="minorHAnsi" w:hAnsiTheme="minorHAnsi" w:cstheme="minorHAnsi"/>
          <w:w w:val="0"/>
          <w:szCs w:val="24"/>
        </w:rPr>
        <w:t xml:space="preserve">; </w:t>
      </w:r>
      <w:r w:rsidR="006F6994" w:rsidRPr="003C3D76">
        <w:rPr>
          <w:rFonts w:asciiTheme="minorHAnsi" w:hAnsiTheme="minorHAnsi" w:cstheme="minorHAnsi"/>
          <w:szCs w:val="24"/>
        </w:rPr>
        <w:t xml:space="preserve">ambos calculados sobre o montante devido e não pago </w:t>
      </w:r>
      <w:r w:rsidRPr="003C3D76">
        <w:rPr>
          <w:rFonts w:asciiTheme="minorHAnsi" w:hAnsiTheme="minorHAnsi" w:cstheme="minorHAnsi"/>
          <w:w w:val="0"/>
          <w:szCs w:val="24"/>
        </w:rPr>
        <w:t>(em conjunto, “</w:t>
      </w:r>
      <w:r w:rsidRPr="003C3D76">
        <w:rPr>
          <w:rFonts w:asciiTheme="minorHAnsi" w:hAnsiTheme="minorHAnsi" w:cstheme="minorHAnsi"/>
          <w:w w:val="0"/>
          <w:szCs w:val="24"/>
          <w:u w:val="single"/>
        </w:rPr>
        <w:t>Encargos Moratórios</w:t>
      </w:r>
      <w:r w:rsidRPr="003C3D76">
        <w:rPr>
          <w:rFonts w:asciiTheme="minorHAnsi" w:hAnsiTheme="minorHAnsi" w:cstheme="minorHAnsi"/>
          <w:w w:val="0"/>
          <w:szCs w:val="24"/>
        </w:rPr>
        <w:t>”).</w:t>
      </w:r>
      <w:r w:rsidR="006F6994" w:rsidRPr="003C3D76">
        <w:rPr>
          <w:rFonts w:asciiTheme="minorHAnsi" w:hAnsiTheme="minorHAnsi" w:cstheme="minorHAnsi"/>
          <w:w w:val="0"/>
          <w:szCs w:val="24"/>
        </w:rPr>
        <w:t xml:space="preserve"> </w:t>
      </w:r>
      <w:bookmarkEnd w:id="56"/>
    </w:p>
    <w:p w14:paraId="53769A18" w14:textId="25C5A207" w:rsidR="00500FE8" w:rsidRPr="003C3D76" w:rsidRDefault="00500FE8" w:rsidP="00500FE8">
      <w:pPr>
        <w:tabs>
          <w:tab w:val="left" w:pos="709"/>
        </w:tabs>
        <w:suppressAutoHyphens/>
        <w:spacing w:line="320" w:lineRule="exact"/>
        <w:jc w:val="both"/>
        <w:rPr>
          <w:rFonts w:asciiTheme="minorHAnsi" w:hAnsiTheme="minorHAnsi" w:cstheme="minorHAnsi"/>
          <w:b/>
        </w:rPr>
      </w:pPr>
    </w:p>
    <w:p w14:paraId="50E48369" w14:textId="77777777" w:rsidR="006F6994" w:rsidRPr="003C3D76" w:rsidRDefault="006F6994" w:rsidP="009C6FAC">
      <w:pPr>
        <w:pStyle w:val="PargrafodaLista"/>
        <w:rPr>
          <w:rFonts w:asciiTheme="minorHAnsi" w:hAnsiTheme="minorHAnsi" w:cstheme="minorHAnsi"/>
          <w:b/>
          <w:bCs/>
          <w:szCs w:val="24"/>
        </w:rPr>
      </w:pPr>
      <w:r w:rsidRPr="003C3D76">
        <w:rPr>
          <w:rFonts w:asciiTheme="minorHAnsi" w:hAnsiTheme="minorHAnsi" w:cstheme="minorHAnsi"/>
          <w:b/>
          <w:szCs w:val="24"/>
        </w:rPr>
        <w:t>Decadência</w:t>
      </w:r>
      <w:r w:rsidRPr="003C3D76">
        <w:rPr>
          <w:rFonts w:asciiTheme="minorHAnsi" w:hAnsiTheme="minorHAnsi" w:cstheme="minorHAnsi"/>
          <w:b/>
          <w:bCs/>
          <w:w w:val="0"/>
          <w:szCs w:val="24"/>
        </w:rPr>
        <w:t xml:space="preserve"> dos Direitos aos Acréscimos</w:t>
      </w:r>
    </w:p>
    <w:p w14:paraId="69922EA1" w14:textId="77777777" w:rsidR="006F6994" w:rsidRPr="003C3D76" w:rsidRDefault="006F6994" w:rsidP="006F6994">
      <w:pPr>
        <w:tabs>
          <w:tab w:val="left" w:pos="709"/>
        </w:tabs>
        <w:suppressAutoHyphens/>
        <w:spacing w:line="320" w:lineRule="exact"/>
        <w:jc w:val="both"/>
        <w:rPr>
          <w:rFonts w:asciiTheme="minorHAnsi" w:hAnsiTheme="minorHAnsi" w:cstheme="minorHAnsi"/>
          <w:b/>
        </w:rPr>
      </w:pPr>
    </w:p>
    <w:p w14:paraId="2813CE60" w14:textId="4784C9C6" w:rsidR="006F6994" w:rsidRPr="003C3D76" w:rsidRDefault="006F6994" w:rsidP="009C6FAC">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Sem prejuízo do disposto na Cláusula </w:t>
      </w:r>
      <w:r w:rsidRPr="003C3D76">
        <w:rPr>
          <w:rFonts w:asciiTheme="minorHAnsi" w:hAnsiTheme="minorHAnsi" w:cstheme="minorHAnsi"/>
          <w:w w:val="0"/>
          <w:szCs w:val="24"/>
        </w:rPr>
        <w:fldChar w:fldCharType="begin"/>
      </w:r>
      <w:r w:rsidRPr="003C3D76">
        <w:rPr>
          <w:rFonts w:asciiTheme="minorHAnsi" w:hAnsiTheme="minorHAnsi" w:cstheme="minorHAnsi"/>
          <w:w w:val="0"/>
          <w:szCs w:val="24"/>
        </w:rPr>
        <w:instrText xml:space="preserve"> REF _Ref94790692 \r \h </w:instrText>
      </w:r>
      <w:r w:rsidR="006F7325" w:rsidRPr="003C3D76">
        <w:rPr>
          <w:rFonts w:asciiTheme="minorHAnsi" w:hAnsiTheme="minorHAnsi" w:cstheme="minorHAnsi"/>
          <w:w w:val="0"/>
          <w:szCs w:val="24"/>
        </w:rPr>
        <w:instrText xml:space="preserve"> \* MERGEFORMAT </w:instrText>
      </w:r>
      <w:r w:rsidRPr="003C3D76">
        <w:rPr>
          <w:rFonts w:asciiTheme="minorHAnsi" w:hAnsiTheme="minorHAnsi" w:cstheme="minorHAnsi"/>
          <w:w w:val="0"/>
          <w:szCs w:val="24"/>
        </w:rPr>
      </w:r>
      <w:r w:rsidRPr="003C3D76">
        <w:rPr>
          <w:rFonts w:asciiTheme="minorHAnsi" w:hAnsiTheme="minorHAnsi" w:cstheme="minorHAnsi"/>
          <w:w w:val="0"/>
          <w:szCs w:val="24"/>
        </w:rPr>
        <w:fldChar w:fldCharType="separate"/>
      </w:r>
      <w:r w:rsidR="00AC06A3" w:rsidRPr="003C3D76">
        <w:rPr>
          <w:rFonts w:asciiTheme="minorHAnsi" w:hAnsiTheme="minorHAnsi" w:cstheme="minorHAnsi"/>
          <w:w w:val="0"/>
          <w:szCs w:val="24"/>
        </w:rPr>
        <w:t>5</w:t>
      </w:r>
      <w:r w:rsidRPr="003C3D76">
        <w:rPr>
          <w:rFonts w:asciiTheme="minorHAnsi" w:hAnsiTheme="minorHAnsi" w:cstheme="minorHAnsi"/>
          <w:w w:val="0"/>
          <w:szCs w:val="24"/>
        </w:rPr>
        <w:t>.16</w:t>
      </w:r>
      <w:r w:rsidRPr="003C3D76">
        <w:rPr>
          <w:rFonts w:asciiTheme="minorHAnsi" w:hAnsiTheme="minorHAnsi" w:cstheme="minorHAnsi"/>
          <w:w w:val="0"/>
          <w:szCs w:val="24"/>
        </w:rPr>
        <w:fldChar w:fldCharType="end"/>
      </w:r>
      <w:r w:rsidRPr="003C3D76">
        <w:rPr>
          <w:rFonts w:asciiTheme="minorHAnsi" w:hAnsiTheme="minorHAnsi" w:cstheme="minorHAnsi"/>
          <w:w w:val="0"/>
          <w:szCs w:val="24"/>
        </w:rPr>
        <w:t xml:space="preserve"> acima, o não comparecimento do Debenturista para receber o valor correspondente a quaisquer das obrigações pecuniárias </w:t>
      </w:r>
      <w:r w:rsidRPr="003C3D76">
        <w:rPr>
          <w:rFonts w:asciiTheme="minorHAnsi" w:hAnsiTheme="minorHAnsi" w:cstheme="minorHAnsi"/>
          <w:w w:val="0"/>
          <w:szCs w:val="24"/>
        </w:rPr>
        <w:lastRenderedPageBreak/>
        <w:t>da Emissora nas datas previstas nesta Escritura de Emissão ou em comunicado publicado pela Emissora</w:t>
      </w:r>
      <w:r w:rsidR="003A1BB2" w:rsidRPr="003C3D76">
        <w:rPr>
          <w:rFonts w:asciiTheme="minorHAnsi" w:hAnsiTheme="minorHAnsi" w:cstheme="minorHAnsi"/>
          <w:w w:val="0"/>
          <w:szCs w:val="24"/>
        </w:rPr>
        <w:t xml:space="preserve"> no termos da Cláusula </w:t>
      </w:r>
      <w:r w:rsidR="003A1BB2" w:rsidRPr="003C3D76">
        <w:rPr>
          <w:rFonts w:asciiTheme="minorHAnsi" w:hAnsiTheme="minorHAnsi" w:cstheme="minorHAnsi"/>
          <w:w w:val="0"/>
          <w:szCs w:val="24"/>
        </w:rPr>
        <w:fldChar w:fldCharType="begin"/>
      </w:r>
      <w:r w:rsidR="003A1BB2" w:rsidRPr="003C3D76">
        <w:rPr>
          <w:rFonts w:asciiTheme="minorHAnsi" w:hAnsiTheme="minorHAnsi" w:cstheme="minorHAnsi"/>
          <w:w w:val="0"/>
          <w:szCs w:val="24"/>
        </w:rPr>
        <w:instrText xml:space="preserve"> REF _Ref94791184 \r \h </w:instrText>
      </w:r>
      <w:r w:rsidR="006F7325" w:rsidRPr="003C3D76">
        <w:rPr>
          <w:rFonts w:asciiTheme="minorHAnsi" w:hAnsiTheme="minorHAnsi" w:cstheme="minorHAnsi"/>
          <w:w w:val="0"/>
          <w:szCs w:val="24"/>
        </w:rPr>
        <w:instrText xml:space="preserve"> \* MERGEFORMAT </w:instrText>
      </w:r>
      <w:r w:rsidR="003A1BB2" w:rsidRPr="003C3D76">
        <w:rPr>
          <w:rFonts w:asciiTheme="minorHAnsi" w:hAnsiTheme="minorHAnsi" w:cstheme="minorHAnsi"/>
          <w:w w:val="0"/>
          <w:szCs w:val="24"/>
        </w:rPr>
      </w:r>
      <w:r w:rsidR="003A1BB2" w:rsidRPr="003C3D76">
        <w:rPr>
          <w:rFonts w:asciiTheme="minorHAnsi" w:hAnsiTheme="minorHAnsi" w:cstheme="minorHAnsi"/>
          <w:w w:val="0"/>
          <w:szCs w:val="24"/>
        </w:rPr>
        <w:fldChar w:fldCharType="separate"/>
      </w:r>
      <w:r w:rsidR="00496211" w:rsidRPr="003C3D76">
        <w:rPr>
          <w:rFonts w:asciiTheme="minorHAnsi" w:hAnsiTheme="minorHAnsi" w:cstheme="minorHAnsi"/>
          <w:w w:val="0"/>
          <w:szCs w:val="24"/>
        </w:rPr>
        <w:t>5.</w:t>
      </w:r>
      <w:r w:rsidR="003A1BB2" w:rsidRPr="003C3D76">
        <w:rPr>
          <w:rFonts w:asciiTheme="minorHAnsi" w:hAnsiTheme="minorHAnsi" w:cstheme="minorHAnsi"/>
          <w:w w:val="0"/>
          <w:szCs w:val="24"/>
        </w:rPr>
        <w:t>19</w:t>
      </w:r>
      <w:r w:rsidR="003A1BB2" w:rsidRPr="003C3D76">
        <w:rPr>
          <w:rFonts w:asciiTheme="minorHAnsi" w:hAnsiTheme="minorHAnsi" w:cstheme="minorHAnsi"/>
          <w:w w:val="0"/>
          <w:szCs w:val="24"/>
        </w:rPr>
        <w:fldChar w:fldCharType="end"/>
      </w:r>
      <w:r w:rsidR="003A1BB2" w:rsidRPr="003C3D76">
        <w:rPr>
          <w:rFonts w:asciiTheme="minorHAnsi" w:hAnsiTheme="minorHAnsi" w:cstheme="minorHAnsi"/>
          <w:w w:val="0"/>
          <w:szCs w:val="24"/>
        </w:rPr>
        <w:t xml:space="preserve"> abaixo</w:t>
      </w:r>
      <w:r w:rsidRPr="003C3D76">
        <w:rPr>
          <w:rFonts w:asciiTheme="minorHAnsi" w:hAnsiTheme="minorHAnsi" w:cstheme="minorHAnsi"/>
          <w:w w:val="0"/>
          <w:szCs w:val="24"/>
        </w:rPr>
        <w:t>, não lhe dará direito ao recebimento da Remuneração e/ou Encargos Moratórios no período relativo ao atraso no recebimento, sendo-lhe, todavia, assegurados os direitos adquiridos até a data do respectivo vencimento.</w:t>
      </w:r>
    </w:p>
    <w:p w14:paraId="1AE10455" w14:textId="77777777" w:rsidR="006F6994" w:rsidRPr="003C3D76" w:rsidRDefault="006F6994" w:rsidP="006F6994">
      <w:pPr>
        <w:tabs>
          <w:tab w:val="left" w:pos="709"/>
        </w:tabs>
        <w:suppressAutoHyphens/>
        <w:spacing w:line="320" w:lineRule="exact"/>
        <w:jc w:val="both"/>
        <w:rPr>
          <w:rFonts w:asciiTheme="minorHAnsi" w:hAnsiTheme="minorHAnsi" w:cstheme="minorHAnsi"/>
          <w:b/>
        </w:rPr>
      </w:pPr>
    </w:p>
    <w:p w14:paraId="367EE81E" w14:textId="77777777" w:rsidR="006F6994" w:rsidRPr="003C3D76" w:rsidRDefault="006F6994" w:rsidP="006F6994">
      <w:pPr>
        <w:pStyle w:val="PargrafodaLista"/>
        <w:rPr>
          <w:rFonts w:asciiTheme="minorHAnsi" w:hAnsiTheme="minorHAnsi" w:cstheme="minorHAnsi"/>
          <w:b/>
          <w:szCs w:val="24"/>
        </w:rPr>
      </w:pPr>
      <w:r w:rsidRPr="003C3D76">
        <w:rPr>
          <w:rFonts w:asciiTheme="minorHAnsi" w:hAnsiTheme="minorHAnsi" w:cstheme="minorHAnsi"/>
          <w:b/>
          <w:szCs w:val="24"/>
        </w:rPr>
        <w:t>Repactuação Programada</w:t>
      </w:r>
    </w:p>
    <w:p w14:paraId="3D9B8C35" w14:textId="77777777" w:rsidR="006F6994" w:rsidRPr="003C3D76" w:rsidRDefault="006F6994" w:rsidP="006F6994">
      <w:pPr>
        <w:tabs>
          <w:tab w:val="left" w:pos="709"/>
        </w:tabs>
        <w:suppressAutoHyphens/>
        <w:spacing w:line="320" w:lineRule="exact"/>
        <w:jc w:val="both"/>
        <w:rPr>
          <w:rFonts w:asciiTheme="minorHAnsi" w:eastAsia="Arial Unicode MS" w:hAnsiTheme="minorHAnsi" w:cstheme="minorHAnsi"/>
          <w:b/>
        </w:rPr>
      </w:pPr>
    </w:p>
    <w:p w14:paraId="135EA7C5" w14:textId="77777777" w:rsidR="006F6994" w:rsidRPr="003C3D76" w:rsidRDefault="006F6994" w:rsidP="006F6994">
      <w:pPr>
        <w:pStyle w:val="PargrafodaLista"/>
        <w:numPr>
          <w:ilvl w:val="2"/>
          <w:numId w:val="10"/>
        </w:numPr>
        <w:rPr>
          <w:rFonts w:asciiTheme="minorHAnsi" w:eastAsia="Arial Unicode MS" w:hAnsiTheme="minorHAnsi" w:cstheme="minorHAnsi"/>
          <w:b/>
          <w:szCs w:val="24"/>
        </w:rPr>
      </w:pPr>
      <w:r w:rsidRPr="003C3D76">
        <w:rPr>
          <w:rFonts w:asciiTheme="minorHAnsi" w:hAnsiTheme="minorHAnsi" w:cstheme="minorHAnsi"/>
          <w:szCs w:val="24"/>
        </w:rPr>
        <w:t>Não haverá repactuação programada das Debêntures.</w:t>
      </w:r>
    </w:p>
    <w:p w14:paraId="3156F43A" w14:textId="41BB3379" w:rsidR="006F6994" w:rsidRDefault="006F6994" w:rsidP="006F6994">
      <w:pPr>
        <w:widowControl w:val="0"/>
        <w:tabs>
          <w:tab w:val="left" w:pos="709"/>
        </w:tabs>
        <w:spacing w:line="320" w:lineRule="exact"/>
        <w:jc w:val="both"/>
        <w:rPr>
          <w:rFonts w:asciiTheme="minorHAnsi" w:eastAsia="Arial Unicode MS" w:hAnsiTheme="minorHAnsi" w:cstheme="minorHAnsi"/>
          <w:b/>
        </w:rPr>
      </w:pPr>
    </w:p>
    <w:p w14:paraId="45B28E1C" w14:textId="77777777" w:rsidR="0014500C" w:rsidRPr="003C3D76" w:rsidRDefault="0014500C" w:rsidP="006F6994">
      <w:pPr>
        <w:widowControl w:val="0"/>
        <w:tabs>
          <w:tab w:val="left" w:pos="709"/>
        </w:tabs>
        <w:spacing w:line="320" w:lineRule="exact"/>
        <w:jc w:val="both"/>
        <w:rPr>
          <w:rFonts w:asciiTheme="minorHAnsi" w:eastAsia="Arial Unicode MS" w:hAnsiTheme="minorHAnsi" w:cstheme="minorHAnsi"/>
          <w:b/>
        </w:rPr>
      </w:pPr>
    </w:p>
    <w:p w14:paraId="4DE345B4" w14:textId="264C9DBE" w:rsidR="006F6994" w:rsidRPr="003C3D76" w:rsidRDefault="006F6994" w:rsidP="006F6994">
      <w:pPr>
        <w:pStyle w:val="PargrafodaLista"/>
        <w:rPr>
          <w:rFonts w:asciiTheme="minorHAnsi" w:hAnsiTheme="minorHAnsi" w:cstheme="minorHAnsi"/>
          <w:b/>
          <w:szCs w:val="24"/>
        </w:rPr>
      </w:pPr>
      <w:bookmarkStart w:id="57" w:name="_Ref94791184"/>
      <w:r w:rsidRPr="003C3D76">
        <w:rPr>
          <w:rFonts w:asciiTheme="minorHAnsi" w:hAnsiTheme="minorHAnsi" w:cstheme="minorHAnsi"/>
          <w:b/>
          <w:w w:val="0"/>
          <w:szCs w:val="24"/>
        </w:rPr>
        <w:t xml:space="preserve">Publicidade </w:t>
      </w:r>
      <w:bookmarkEnd w:id="57"/>
    </w:p>
    <w:p w14:paraId="22F5E5E1" w14:textId="77777777" w:rsidR="006F6994" w:rsidRPr="003C3D76" w:rsidRDefault="006F6994" w:rsidP="006F6994">
      <w:pPr>
        <w:tabs>
          <w:tab w:val="left" w:pos="709"/>
        </w:tabs>
        <w:suppressAutoHyphens/>
        <w:spacing w:line="320" w:lineRule="exact"/>
        <w:jc w:val="both"/>
        <w:rPr>
          <w:rFonts w:asciiTheme="minorHAnsi" w:hAnsiTheme="minorHAnsi" w:cstheme="minorHAnsi"/>
          <w:b/>
        </w:rPr>
      </w:pPr>
    </w:p>
    <w:p w14:paraId="4878AD37" w14:textId="215BABA4" w:rsidR="006F6994" w:rsidRPr="003C3D76" w:rsidRDefault="003A1BB2" w:rsidP="006F6994">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Todos os atos e decisões a serem tomados decorrentes desta Emissão que, de qualquer forma, vierem a envolver interesses dos Debenturistas, deverão ser obrigatoriamente comunicados na forma de avisos no Jornal da Emissora (“</w:t>
      </w:r>
      <w:r w:rsidRPr="003C3D76">
        <w:rPr>
          <w:rFonts w:asciiTheme="minorHAnsi" w:hAnsiTheme="minorHAnsi" w:cstheme="minorHAnsi"/>
          <w:szCs w:val="24"/>
          <w:u w:val="single"/>
        </w:rPr>
        <w:t>Aviso aos Debenturistas</w:t>
      </w:r>
      <w:r w:rsidRPr="003C3D76">
        <w:rPr>
          <w:rFonts w:asciiTheme="minorHAnsi" w:hAnsiTheme="minorHAnsi" w:cstheme="minorHAnsi"/>
          <w:szCs w:val="24"/>
        </w:rPr>
        <w:t>”), bem como na página da Emissora na rede mundial de computadores (</w:t>
      </w:r>
      <w:hyperlink r:id="rId42" w:history="1">
        <w:r w:rsidR="00D44819" w:rsidRPr="00FB0C33">
          <w:rPr>
            <w:rStyle w:val="Hyperlink"/>
            <w:rFonts w:asciiTheme="minorHAnsi" w:eastAsia="Arial Unicode MS" w:hAnsiTheme="minorHAnsi" w:cstheme="minorHAnsi"/>
            <w:w w:val="0"/>
            <w:szCs w:val="24"/>
          </w:rPr>
          <w:t>https://www.</w:t>
        </w:r>
      </w:hyperlink>
      <w:r w:rsidR="00BE3666">
        <w:rPr>
          <w:rStyle w:val="Hyperlink"/>
          <w:rFonts w:asciiTheme="minorHAnsi" w:eastAsia="Arial Unicode MS" w:hAnsiTheme="minorHAnsi" w:cstheme="minorHAnsi"/>
          <w:w w:val="0"/>
          <w:szCs w:val="24"/>
        </w:rPr>
        <w:t>baparticipacoes</w:t>
      </w:r>
      <w:r w:rsidR="00164AA0">
        <w:rPr>
          <w:rStyle w:val="Hyperlink"/>
          <w:rFonts w:asciiTheme="minorHAnsi" w:eastAsia="Arial Unicode MS" w:hAnsiTheme="minorHAnsi" w:cstheme="minorHAnsi"/>
          <w:w w:val="0"/>
          <w:szCs w:val="24"/>
        </w:rPr>
        <w:t>.</w:t>
      </w:r>
      <w:r w:rsidR="00BE3666">
        <w:rPr>
          <w:rStyle w:val="Hyperlink"/>
          <w:rFonts w:asciiTheme="minorHAnsi" w:eastAsia="Arial Unicode MS" w:hAnsiTheme="minorHAnsi" w:cstheme="minorHAnsi"/>
          <w:w w:val="0"/>
          <w:szCs w:val="24"/>
        </w:rPr>
        <w:t>com.br</w:t>
      </w:r>
      <w:r w:rsidR="00BE3666" w:rsidRPr="003C3D76">
        <w:rPr>
          <w:rFonts w:asciiTheme="minorHAnsi" w:hAnsiTheme="minorHAnsi" w:cstheme="minorHAnsi"/>
          <w:szCs w:val="24"/>
        </w:rPr>
        <w:t xml:space="preserve"> </w:t>
      </w:r>
      <w:r w:rsidRPr="003C3D76">
        <w:rPr>
          <w:rFonts w:asciiTheme="minorHAnsi" w:hAnsiTheme="minorHAnsi" w:cstheme="minorHAnsi"/>
          <w:szCs w:val="24"/>
        </w:rPr>
        <w:t>)</w:t>
      </w:r>
      <w:r w:rsidR="00BB22FA">
        <w:rPr>
          <w:rFonts w:asciiTheme="minorHAnsi" w:hAnsiTheme="minorHAnsi" w:cstheme="minorHAnsi"/>
          <w:szCs w:val="24"/>
        </w:rPr>
        <w:t xml:space="preserve"> (“</w:t>
      </w:r>
      <w:r w:rsidR="00243565">
        <w:rPr>
          <w:rFonts w:asciiTheme="minorHAnsi" w:hAnsiTheme="minorHAnsi" w:cstheme="minorHAnsi"/>
          <w:szCs w:val="24"/>
          <w:u w:val="single"/>
        </w:rPr>
        <w:t xml:space="preserve">Portal da </w:t>
      </w:r>
      <w:r w:rsidR="00BB22FA" w:rsidRPr="00BB22FA">
        <w:rPr>
          <w:rFonts w:asciiTheme="minorHAnsi" w:hAnsiTheme="minorHAnsi" w:cstheme="minorHAnsi"/>
          <w:szCs w:val="24"/>
          <w:u w:val="single"/>
        </w:rPr>
        <w:t>Emissora</w:t>
      </w:r>
      <w:r w:rsidR="00BB22FA">
        <w:rPr>
          <w:rFonts w:asciiTheme="minorHAnsi" w:hAnsiTheme="minorHAnsi" w:cstheme="minorHAnsi"/>
          <w:szCs w:val="24"/>
        </w:rPr>
        <w:t>”)</w:t>
      </w:r>
      <w:r w:rsidRPr="003C3D76">
        <w:rPr>
          <w:rFonts w:asciiTheme="minorHAnsi" w:hAnsiTheme="minorHAnsi" w:cstheme="minorHAnsi"/>
          <w:szCs w:val="24"/>
        </w:rPr>
        <w:t>, observado o estabelecido no artigo 289 da Lei das Sociedades por Ações e as limitações impostas pela Instrução CVM 476 em relação à publicidade da Oferta Restrita e os prazos legais, devendo a Emissora comunicar o Agente Fiduciário e a B3 a respeito de qualquer publicação na data da sua realização, sendo certo que, caso a Emissora altere o Jornal da Emissora após a Data de Emissão, deverá enviar notificação ao Agente Fiduciário informando o novo veículo para divulgação de suas informações. Qualquer publicação ou comunicação realizada pela Emissora nos termos desta Escritura deverão ser encaminhadas pelo Agente Fiduciário à ANBIMA em até 3 (três) Dias Úteis contados da comunicação da Emissora ao Agente Fiduciário ou ao público em geral.</w:t>
      </w:r>
    </w:p>
    <w:p w14:paraId="5899E1FC" w14:textId="77777777" w:rsidR="006F6994" w:rsidRPr="003C3D76" w:rsidRDefault="006F6994" w:rsidP="006F6994">
      <w:pPr>
        <w:tabs>
          <w:tab w:val="left" w:pos="709"/>
        </w:tabs>
        <w:suppressAutoHyphens/>
        <w:spacing w:line="320" w:lineRule="exact"/>
        <w:jc w:val="both"/>
        <w:rPr>
          <w:rFonts w:asciiTheme="minorHAnsi" w:hAnsiTheme="minorHAnsi" w:cstheme="minorHAnsi"/>
        </w:rPr>
      </w:pPr>
    </w:p>
    <w:p w14:paraId="3FB4ED22" w14:textId="47A5B25F" w:rsidR="003A1BB2" w:rsidRPr="003C3D76" w:rsidRDefault="003A1BB2" w:rsidP="003A1BB2">
      <w:pPr>
        <w:pStyle w:val="PargrafodaLista"/>
        <w:rPr>
          <w:rFonts w:asciiTheme="minorHAnsi" w:hAnsiTheme="minorHAnsi" w:cstheme="minorHAnsi"/>
          <w:b/>
          <w:szCs w:val="24"/>
        </w:rPr>
      </w:pPr>
      <w:r w:rsidRPr="003C3D76">
        <w:rPr>
          <w:rFonts w:asciiTheme="minorHAnsi" w:hAnsiTheme="minorHAnsi" w:cstheme="minorHAnsi"/>
          <w:b/>
          <w:w w:val="0"/>
          <w:szCs w:val="24"/>
        </w:rPr>
        <w:t>Imunidade de Debenturistas</w:t>
      </w:r>
    </w:p>
    <w:p w14:paraId="1AF9F83C" w14:textId="77777777" w:rsidR="003A1BB2" w:rsidRPr="003C3D76" w:rsidRDefault="003A1BB2" w:rsidP="003A1BB2">
      <w:pPr>
        <w:tabs>
          <w:tab w:val="left" w:pos="709"/>
        </w:tabs>
        <w:suppressAutoHyphens/>
        <w:spacing w:line="320" w:lineRule="exact"/>
        <w:jc w:val="both"/>
        <w:rPr>
          <w:rFonts w:asciiTheme="minorHAnsi" w:hAnsiTheme="minorHAnsi" w:cstheme="minorHAnsi"/>
          <w:b/>
        </w:rPr>
      </w:pPr>
    </w:p>
    <w:p w14:paraId="11C7C0D2" w14:textId="6340FA63" w:rsidR="00500FE8" w:rsidRPr="003C3D76" w:rsidRDefault="00500FE8" w:rsidP="009C6FAC">
      <w:pPr>
        <w:pStyle w:val="PargrafodaLista"/>
        <w:numPr>
          <w:ilvl w:val="2"/>
          <w:numId w:val="10"/>
        </w:numPr>
        <w:rPr>
          <w:rFonts w:asciiTheme="minorHAnsi" w:hAnsiTheme="minorHAnsi" w:cstheme="minorHAnsi"/>
          <w:b/>
          <w:szCs w:val="24"/>
        </w:rPr>
      </w:pPr>
      <w:bookmarkStart w:id="58" w:name="_Ref94791327"/>
      <w:r w:rsidRPr="003C3D76">
        <w:rPr>
          <w:rFonts w:asciiTheme="minorHAnsi" w:hAnsiTheme="minorHAnsi" w:cstheme="minorHAnsi"/>
          <w:w w:val="0"/>
          <w:szCs w:val="24"/>
        </w:rPr>
        <w:t xml:space="preserve">Caso qualquer Debenturista goze de algum tipo de imunidade ou isenção tributária, este deverá encaminhar ao </w:t>
      </w:r>
      <w:r w:rsidRPr="003C3D76">
        <w:rPr>
          <w:rFonts w:asciiTheme="minorHAnsi" w:hAnsiTheme="minorHAnsi" w:cstheme="minorHAnsi"/>
          <w:szCs w:val="24"/>
        </w:rPr>
        <w:t xml:space="preserve">Agente de Liquidação e ao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w w:val="0"/>
          <w:szCs w:val="24"/>
        </w:rPr>
        <w:t xml:space="preserve">, com cópia para a Emissora, no prazo mínimo de 10 (dez) Dias Úteis antes da data prevista para quaisquer dos pagamentos relativos às Debêntures, documentação comprobatória dessa imunidade ou isenção tributária, </w:t>
      </w:r>
      <w:r w:rsidR="003A1BB2" w:rsidRPr="003C3D76">
        <w:rPr>
          <w:rFonts w:asciiTheme="minorHAnsi" w:hAnsiTheme="minorHAnsi" w:cstheme="minorHAnsi"/>
          <w:szCs w:val="24"/>
        </w:rPr>
        <w:t>sendo certo que, caso o Debenturista não envie a referida documentação, a Emissora fará as retenções dos tributos previstos na legislação tributária em vigor nos rendimentos de tal Debenturista</w:t>
      </w:r>
      <w:r w:rsidRPr="003C3D76">
        <w:rPr>
          <w:rFonts w:asciiTheme="minorHAnsi" w:hAnsiTheme="minorHAnsi" w:cstheme="minorHAnsi"/>
          <w:w w:val="0"/>
          <w:szCs w:val="24"/>
        </w:rPr>
        <w:t>.</w:t>
      </w:r>
      <w:bookmarkEnd w:id="58"/>
    </w:p>
    <w:p w14:paraId="373CF090" w14:textId="77777777" w:rsidR="00500FE8" w:rsidRPr="003C3D76" w:rsidRDefault="00500FE8" w:rsidP="00500FE8">
      <w:pPr>
        <w:tabs>
          <w:tab w:val="left" w:pos="709"/>
        </w:tabs>
        <w:suppressAutoHyphens/>
        <w:spacing w:line="320" w:lineRule="exact"/>
        <w:jc w:val="both"/>
        <w:rPr>
          <w:rFonts w:asciiTheme="minorHAnsi" w:hAnsiTheme="minorHAnsi" w:cstheme="minorHAnsi"/>
          <w:b/>
        </w:rPr>
      </w:pPr>
    </w:p>
    <w:p w14:paraId="37E58799" w14:textId="70DBEF68" w:rsidR="00500FE8" w:rsidRPr="003C3D76" w:rsidRDefault="00500FE8" w:rsidP="009C6FAC">
      <w:pPr>
        <w:pStyle w:val="PargrafodaLista"/>
        <w:numPr>
          <w:ilvl w:val="2"/>
          <w:numId w:val="10"/>
        </w:numPr>
        <w:rPr>
          <w:rFonts w:asciiTheme="minorHAnsi" w:hAnsiTheme="minorHAnsi" w:cstheme="minorHAnsi"/>
          <w:szCs w:val="24"/>
        </w:rPr>
      </w:pPr>
      <w:bookmarkStart w:id="59" w:name="_Ref94791348"/>
      <w:r w:rsidRPr="003C3D76">
        <w:rPr>
          <w:rFonts w:asciiTheme="minorHAnsi" w:hAnsiTheme="minorHAnsi" w:cstheme="minorHAnsi"/>
          <w:szCs w:val="24"/>
        </w:rPr>
        <w:lastRenderedPageBreak/>
        <w:t xml:space="preserve">O Debenturista que tenha apresentado documentação comprobatória de sua condição de imunidade ou isenção tributária, nos termos da Cláusula </w:t>
      </w:r>
      <w:r w:rsidR="003A1BB2" w:rsidRPr="003C3D76">
        <w:rPr>
          <w:rFonts w:asciiTheme="minorHAnsi" w:hAnsiTheme="minorHAnsi" w:cstheme="minorHAnsi"/>
          <w:szCs w:val="24"/>
        </w:rPr>
        <w:fldChar w:fldCharType="begin"/>
      </w:r>
      <w:r w:rsidR="003A1BB2" w:rsidRPr="003C3D76">
        <w:rPr>
          <w:rFonts w:asciiTheme="minorHAnsi" w:hAnsiTheme="minorHAnsi" w:cstheme="minorHAnsi"/>
          <w:szCs w:val="24"/>
        </w:rPr>
        <w:instrText xml:space="preserve"> REF _Ref94791327 \r \h </w:instrText>
      </w:r>
      <w:r w:rsidR="006F7325" w:rsidRPr="003C3D76">
        <w:rPr>
          <w:rFonts w:asciiTheme="minorHAnsi" w:hAnsiTheme="minorHAnsi" w:cstheme="minorHAnsi"/>
          <w:szCs w:val="24"/>
        </w:rPr>
        <w:instrText xml:space="preserve"> \* MERGEFORMAT </w:instrText>
      </w:r>
      <w:r w:rsidR="003A1BB2" w:rsidRPr="003C3D76">
        <w:rPr>
          <w:rFonts w:asciiTheme="minorHAnsi" w:hAnsiTheme="minorHAnsi" w:cstheme="minorHAnsi"/>
          <w:szCs w:val="24"/>
        </w:rPr>
      </w:r>
      <w:r w:rsidR="003A1BB2" w:rsidRPr="003C3D76">
        <w:rPr>
          <w:rFonts w:asciiTheme="minorHAnsi" w:hAnsiTheme="minorHAnsi" w:cstheme="minorHAnsi"/>
          <w:szCs w:val="24"/>
        </w:rPr>
        <w:fldChar w:fldCharType="separate"/>
      </w:r>
      <w:r w:rsidR="00496211" w:rsidRPr="003C3D76">
        <w:rPr>
          <w:rFonts w:asciiTheme="minorHAnsi" w:hAnsiTheme="minorHAnsi" w:cstheme="minorHAnsi"/>
          <w:szCs w:val="24"/>
        </w:rPr>
        <w:t>5</w:t>
      </w:r>
      <w:r w:rsidR="003A1BB2" w:rsidRPr="003C3D76">
        <w:rPr>
          <w:rFonts w:asciiTheme="minorHAnsi" w:hAnsiTheme="minorHAnsi" w:cstheme="minorHAnsi"/>
          <w:szCs w:val="24"/>
        </w:rPr>
        <w:t>.20.1</w:t>
      </w:r>
      <w:r w:rsidR="003A1BB2" w:rsidRPr="003C3D76">
        <w:rPr>
          <w:rFonts w:asciiTheme="minorHAnsi" w:hAnsiTheme="minorHAnsi" w:cstheme="minorHAnsi"/>
          <w:szCs w:val="24"/>
        </w:rPr>
        <w:fldChar w:fldCharType="end"/>
      </w:r>
      <w:r w:rsidR="003A1BB2" w:rsidRPr="003C3D76">
        <w:rPr>
          <w:rFonts w:asciiTheme="minorHAnsi" w:hAnsiTheme="minorHAnsi" w:cstheme="minorHAnsi"/>
          <w:szCs w:val="24"/>
        </w:rPr>
        <w:t xml:space="preserve"> </w:t>
      </w:r>
      <w:r w:rsidRPr="003C3D76">
        <w:rPr>
          <w:rFonts w:asciiTheme="minorHAnsi" w:hAnsiTheme="minorHAnsi" w:cstheme="minorHAnsi"/>
          <w:szCs w:val="24"/>
        </w:rPr>
        <w:t>acima, e que: (i) tenha essa condição alterada e/ou revogada por disposição normativa;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deixe de atender as condições e requisitos porventura prescritos no dispositivo legal aplicável; (</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tenha essa condição questionada por autoridade judicial, fiscal ou regulamentar competente; ou (</w:t>
      </w:r>
      <w:proofErr w:type="spellStart"/>
      <w:r w:rsidRPr="003C3D76">
        <w:rPr>
          <w:rFonts w:asciiTheme="minorHAnsi" w:hAnsiTheme="minorHAnsi" w:cstheme="minorHAnsi"/>
          <w:szCs w:val="24"/>
        </w:rPr>
        <w:t>iv</w:t>
      </w:r>
      <w:proofErr w:type="spellEnd"/>
      <w:r w:rsidRPr="003C3D76">
        <w:rPr>
          <w:rFonts w:asciiTheme="minorHAnsi" w:hAnsiTheme="minorHAnsi" w:cstheme="minorHAnsi"/>
          <w:szCs w:val="24"/>
        </w:rPr>
        <w:t xml:space="preserve">) tenha esta condição alterada e/ou revogada por qualquer outra razão que não as mencionadas </w:t>
      </w:r>
      <w:proofErr w:type="spellStart"/>
      <w:r w:rsidRPr="003C3D76">
        <w:rPr>
          <w:rFonts w:asciiTheme="minorHAnsi" w:hAnsiTheme="minorHAnsi" w:cstheme="minorHAnsi"/>
          <w:szCs w:val="24"/>
        </w:rPr>
        <w:t>nesta</w:t>
      </w:r>
      <w:proofErr w:type="spellEnd"/>
      <w:r w:rsidRPr="003C3D76">
        <w:rPr>
          <w:rFonts w:asciiTheme="minorHAnsi" w:hAnsiTheme="minorHAnsi" w:cstheme="minorHAnsi"/>
          <w:szCs w:val="24"/>
        </w:rPr>
        <w:t xml:space="preserve"> Cláusula, deverá comunicar esse fato, de forma detalhada e por escrito, ao Agente de Liquidação e ao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com cópia para a Emissora, bem como prestar qualquer informação adicional em relação ao tema que lhe seja solicitada pelo Agente de Liquidação, pelo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e/ou pela Emissora.</w:t>
      </w:r>
      <w:bookmarkEnd w:id="59"/>
    </w:p>
    <w:p w14:paraId="7B8FD6C3" w14:textId="77777777" w:rsidR="00500FE8" w:rsidRPr="003C3D76" w:rsidRDefault="00500FE8" w:rsidP="00500FE8">
      <w:pPr>
        <w:tabs>
          <w:tab w:val="left" w:pos="709"/>
        </w:tabs>
        <w:suppressAutoHyphens/>
        <w:spacing w:line="320" w:lineRule="exact"/>
        <w:jc w:val="both"/>
        <w:rPr>
          <w:rFonts w:asciiTheme="minorHAnsi" w:hAnsiTheme="minorHAnsi" w:cstheme="minorHAnsi"/>
        </w:rPr>
      </w:pPr>
    </w:p>
    <w:p w14:paraId="582F0367" w14:textId="7ED1A8EE" w:rsidR="00500FE8" w:rsidRPr="003C3D76" w:rsidRDefault="00500FE8" w:rsidP="009C6FAC">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Mesmo que tenha recebido a documentação referida na Cláusula </w:t>
      </w:r>
      <w:r w:rsidR="003A1BB2" w:rsidRPr="003C3D76">
        <w:rPr>
          <w:rFonts w:asciiTheme="minorHAnsi" w:hAnsiTheme="minorHAnsi" w:cstheme="minorHAnsi"/>
          <w:szCs w:val="24"/>
        </w:rPr>
        <w:fldChar w:fldCharType="begin"/>
      </w:r>
      <w:r w:rsidR="003A1BB2" w:rsidRPr="003C3D76">
        <w:rPr>
          <w:rFonts w:asciiTheme="minorHAnsi" w:hAnsiTheme="minorHAnsi" w:cstheme="minorHAnsi"/>
          <w:szCs w:val="24"/>
        </w:rPr>
        <w:instrText xml:space="preserve"> REF _Ref94791348 \r \h </w:instrText>
      </w:r>
      <w:r w:rsidR="006F7325" w:rsidRPr="003C3D76">
        <w:rPr>
          <w:rFonts w:asciiTheme="minorHAnsi" w:hAnsiTheme="minorHAnsi" w:cstheme="minorHAnsi"/>
          <w:szCs w:val="24"/>
        </w:rPr>
        <w:instrText xml:space="preserve"> \* MERGEFORMAT </w:instrText>
      </w:r>
      <w:r w:rsidR="003A1BB2" w:rsidRPr="003C3D76">
        <w:rPr>
          <w:rFonts w:asciiTheme="minorHAnsi" w:hAnsiTheme="minorHAnsi" w:cstheme="minorHAnsi"/>
          <w:szCs w:val="24"/>
        </w:rPr>
      </w:r>
      <w:r w:rsidR="003A1BB2" w:rsidRPr="003C3D76">
        <w:rPr>
          <w:rFonts w:asciiTheme="minorHAnsi" w:hAnsiTheme="minorHAnsi" w:cstheme="minorHAnsi"/>
          <w:szCs w:val="24"/>
        </w:rPr>
        <w:fldChar w:fldCharType="separate"/>
      </w:r>
      <w:r w:rsidR="00496211" w:rsidRPr="003C3D76">
        <w:rPr>
          <w:rFonts w:asciiTheme="minorHAnsi" w:hAnsiTheme="minorHAnsi" w:cstheme="minorHAnsi"/>
          <w:szCs w:val="24"/>
        </w:rPr>
        <w:t>5</w:t>
      </w:r>
      <w:r w:rsidR="003A1BB2" w:rsidRPr="003C3D76">
        <w:rPr>
          <w:rFonts w:asciiTheme="minorHAnsi" w:hAnsiTheme="minorHAnsi" w:cstheme="minorHAnsi"/>
          <w:szCs w:val="24"/>
        </w:rPr>
        <w:t>.20.2</w:t>
      </w:r>
      <w:r w:rsidR="003A1BB2" w:rsidRPr="003C3D76">
        <w:rPr>
          <w:rFonts w:asciiTheme="minorHAnsi" w:hAnsiTheme="minorHAnsi" w:cstheme="minorHAnsi"/>
          <w:szCs w:val="24"/>
        </w:rPr>
        <w:fldChar w:fldCharType="end"/>
      </w:r>
      <w:r w:rsidRPr="003C3D76">
        <w:rPr>
          <w:rFonts w:asciiTheme="minorHAnsi" w:hAnsiTheme="minorHAnsi" w:cstheme="minorHAnsi"/>
          <w:szCs w:val="24"/>
        </w:rPr>
        <w:t xml:space="preserve"> acima, e desde que tenha fundamento legal para tanto, fica facultado à Emissora depositar em juízo ou descontar de quaisquer valores relacionados às Debêntures a tributação que entender devida.</w:t>
      </w:r>
    </w:p>
    <w:p w14:paraId="1EA27D55" w14:textId="77777777" w:rsidR="00500FE8" w:rsidRPr="003C3D76" w:rsidRDefault="00500FE8" w:rsidP="00500FE8">
      <w:pPr>
        <w:tabs>
          <w:tab w:val="left" w:pos="709"/>
        </w:tabs>
        <w:suppressAutoHyphens/>
        <w:spacing w:line="320" w:lineRule="exact"/>
        <w:jc w:val="both"/>
        <w:rPr>
          <w:rFonts w:asciiTheme="minorHAnsi" w:eastAsia="Arial Unicode MS" w:hAnsiTheme="minorHAnsi" w:cstheme="minorHAnsi"/>
          <w:w w:val="0"/>
        </w:rPr>
      </w:pPr>
    </w:p>
    <w:p w14:paraId="389C3B90" w14:textId="1308B3EE" w:rsidR="00500FE8" w:rsidRPr="003C3D76" w:rsidRDefault="003A1BB2" w:rsidP="009C6FAC">
      <w:pPr>
        <w:pStyle w:val="PargrafodaLista"/>
        <w:rPr>
          <w:rFonts w:asciiTheme="minorHAnsi" w:hAnsiTheme="minorHAnsi" w:cstheme="minorHAnsi"/>
          <w:b/>
          <w:szCs w:val="24"/>
        </w:rPr>
      </w:pPr>
      <w:r w:rsidRPr="003C3D76">
        <w:rPr>
          <w:rFonts w:asciiTheme="minorHAnsi" w:hAnsiTheme="minorHAnsi" w:cstheme="minorHAnsi"/>
          <w:b/>
          <w:w w:val="0"/>
          <w:szCs w:val="24"/>
        </w:rPr>
        <w:t>Classificação de Risco</w:t>
      </w:r>
    </w:p>
    <w:p w14:paraId="5CA5DDC0" w14:textId="77777777" w:rsidR="00500FE8" w:rsidRPr="003C3D76" w:rsidRDefault="00500FE8" w:rsidP="00500FE8">
      <w:pPr>
        <w:tabs>
          <w:tab w:val="left" w:pos="709"/>
        </w:tabs>
        <w:suppressAutoHyphens/>
        <w:spacing w:line="320" w:lineRule="exact"/>
        <w:jc w:val="both"/>
        <w:rPr>
          <w:rFonts w:asciiTheme="minorHAnsi" w:hAnsiTheme="minorHAnsi" w:cstheme="minorHAnsi"/>
          <w:b/>
        </w:rPr>
      </w:pPr>
    </w:p>
    <w:p w14:paraId="623908CE" w14:textId="12FB0C84" w:rsidR="00500FE8" w:rsidRPr="003C3D76" w:rsidRDefault="003A1BB2" w:rsidP="009C6FAC">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 Não será contratada agência de classificação de risco no âmbito da Oferta Restrita para atribuir rating às Debêntures.</w:t>
      </w:r>
    </w:p>
    <w:p w14:paraId="7CFB3725" w14:textId="77777777" w:rsidR="000D3FA4" w:rsidRPr="003C3D76" w:rsidRDefault="000D3FA4" w:rsidP="00500FE8">
      <w:pPr>
        <w:tabs>
          <w:tab w:val="left" w:pos="709"/>
        </w:tabs>
        <w:suppressAutoHyphens/>
        <w:spacing w:line="320" w:lineRule="exact"/>
        <w:jc w:val="both"/>
        <w:rPr>
          <w:rFonts w:asciiTheme="minorHAnsi" w:eastAsia="Arial Unicode MS" w:hAnsiTheme="minorHAnsi" w:cstheme="minorHAnsi"/>
          <w:b/>
        </w:rPr>
      </w:pPr>
    </w:p>
    <w:p w14:paraId="3C5126E0" w14:textId="78D8456D" w:rsidR="006722D3" w:rsidRPr="003C3D76" w:rsidRDefault="000D3FA4" w:rsidP="001E31C0">
      <w:pPr>
        <w:pStyle w:val="Ttulo2"/>
        <w:rPr>
          <w:rFonts w:asciiTheme="minorHAnsi" w:hAnsiTheme="minorHAnsi" w:cstheme="minorHAnsi"/>
        </w:rPr>
      </w:pPr>
      <w:bookmarkStart w:id="60" w:name="_DV_M117"/>
      <w:bookmarkStart w:id="61" w:name="_DV_M118"/>
      <w:bookmarkStart w:id="62" w:name="_DV_M119"/>
      <w:bookmarkStart w:id="63" w:name="_DV_M112"/>
      <w:bookmarkStart w:id="64" w:name="_DV_M126"/>
      <w:bookmarkStart w:id="65" w:name="_DV_M132"/>
      <w:bookmarkStart w:id="66" w:name="_DV_M138"/>
      <w:bookmarkStart w:id="67" w:name="_DV_C91"/>
      <w:bookmarkEnd w:id="11"/>
      <w:bookmarkEnd w:id="12"/>
      <w:bookmarkEnd w:id="60"/>
      <w:bookmarkEnd w:id="61"/>
      <w:bookmarkEnd w:id="62"/>
      <w:bookmarkEnd w:id="63"/>
      <w:bookmarkEnd w:id="64"/>
      <w:bookmarkEnd w:id="65"/>
      <w:bookmarkEnd w:id="66"/>
      <w:r w:rsidRPr="003C3D76">
        <w:rPr>
          <w:rFonts w:asciiTheme="minorHAnsi" w:hAnsiTheme="minorHAnsi" w:cstheme="minorHAnsi"/>
        </w:rPr>
        <w:t>RESGATE ANTECIPADO FACULTATIVO TOTAL, AMORTIZAÇÃO EXTRAORDINÁRIA FACULTATIVA, AMORTIZAÇÃO EXTRAORDINÁRIA OBRIGATÓRIA, RESGATE ANTECIPADO TOTAL OBRIGATÓRIO E</w:t>
      </w:r>
      <w:r w:rsidR="002C4F5D" w:rsidRPr="003C3D76">
        <w:rPr>
          <w:rFonts w:asciiTheme="minorHAnsi" w:hAnsiTheme="minorHAnsi" w:cstheme="minorHAnsi"/>
        </w:rPr>
        <w:t xml:space="preserve"> </w:t>
      </w:r>
      <w:bookmarkStart w:id="68" w:name="_DV_M139"/>
      <w:bookmarkStart w:id="69" w:name="_DV_M140"/>
      <w:bookmarkStart w:id="70" w:name="_DV_M143"/>
      <w:bookmarkStart w:id="71" w:name="_DV_M144"/>
      <w:bookmarkStart w:id="72" w:name="_DV_M150"/>
      <w:bookmarkStart w:id="73" w:name="_DV_M154"/>
      <w:bookmarkStart w:id="74" w:name="_DV_M155"/>
      <w:bookmarkStart w:id="75" w:name="_DV_M156"/>
      <w:bookmarkStart w:id="76" w:name="_DV_M159"/>
      <w:bookmarkStart w:id="77" w:name="_DV_M161"/>
      <w:bookmarkStart w:id="78" w:name="_DV_M164"/>
      <w:bookmarkStart w:id="79" w:name="_DV_M184"/>
      <w:bookmarkStart w:id="80" w:name="_DV_M115"/>
      <w:bookmarkStart w:id="81" w:name="_DV_M186"/>
      <w:bookmarkStart w:id="82" w:name="_DV_M18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023B66" w:rsidRPr="003C3D76">
        <w:rPr>
          <w:rFonts w:asciiTheme="minorHAnsi" w:hAnsiTheme="minorHAnsi" w:cstheme="minorHAnsi"/>
        </w:rPr>
        <w:t xml:space="preserve">AQUISIÇÃO FACULTATIVA </w:t>
      </w:r>
    </w:p>
    <w:p w14:paraId="104D2BA8" w14:textId="1D4B2AD0" w:rsidR="006722D3" w:rsidRPr="003C3D76" w:rsidRDefault="006722D3" w:rsidP="001E31C0">
      <w:pPr>
        <w:widowControl w:val="0"/>
        <w:spacing w:line="320" w:lineRule="exact"/>
        <w:jc w:val="both"/>
        <w:rPr>
          <w:rFonts w:asciiTheme="minorHAnsi" w:hAnsiTheme="minorHAnsi" w:cstheme="minorHAnsi"/>
          <w:b/>
        </w:rPr>
      </w:pPr>
    </w:p>
    <w:p w14:paraId="4104583F" w14:textId="77777777" w:rsidR="000D3FA4" w:rsidRPr="003C3D76" w:rsidRDefault="000D3FA4" w:rsidP="000D3FA4">
      <w:pPr>
        <w:pStyle w:val="PargrafodaLista"/>
        <w:rPr>
          <w:rFonts w:asciiTheme="minorHAnsi" w:hAnsiTheme="minorHAnsi" w:cstheme="minorHAnsi"/>
          <w:b/>
          <w:szCs w:val="24"/>
        </w:rPr>
      </w:pPr>
      <w:r w:rsidRPr="003C3D76">
        <w:rPr>
          <w:rFonts w:asciiTheme="minorHAnsi" w:hAnsiTheme="minorHAnsi" w:cstheme="minorHAnsi"/>
          <w:b/>
          <w:szCs w:val="24"/>
        </w:rPr>
        <w:t xml:space="preserve">Resgate Antecipado Facultativo Total </w:t>
      </w:r>
    </w:p>
    <w:p w14:paraId="5EBA3EFA" w14:textId="77777777" w:rsidR="000D3FA4" w:rsidRPr="003C3D76" w:rsidRDefault="000D3FA4" w:rsidP="000D3FA4">
      <w:pPr>
        <w:suppressAutoHyphens/>
        <w:spacing w:line="320" w:lineRule="exact"/>
        <w:jc w:val="both"/>
        <w:rPr>
          <w:rFonts w:asciiTheme="minorHAnsi" w:hAnsiTheme="minorHAnsi" w:cstheme="minorHAnsi"/>
        </w:rPr>
      </w:pPr>
    </w:p>
    <w:p w14:paraId="2A0EF1B6" w14:textId="77777777" w:rsidR="000D3FA4" w:rsidRPr="003C3D76" w:rsidRDefault="000D3FA4" w:rsidP="000D3FA4">
      <w:pPr>
        <w:pStyle w:val="PargrafodaLista"/>
        <w:numPr>
          <w:ilvl w:val="2"/>
          <w:numId w:val="10"/>
        </w:numPr>
        <w:rPr>
          <w:rFonts w:asciiTheme="minorHAnsi" w:hAnsiTheme="minorHAnsi" w:cstheme="minorHAnsi"/>
          <w:szCs w:val="24"/>
        </w:rPr>
      </w:pPr>
      <w:bookmarkStart w:id="83" w:name="_Ref392016947"/>
      <w:r w:rsidRPr="003C3D76">
        <w:rPr>
          <w:rFonts w:asciiTheme="minorHAnsi" w:hAnsiTheme="minorHAnsi" w:cstheme="minorHAnsi"/>
          <w:szCs w:val="24"/>
        </w:rPr>
        <w:t>A Emissora poderá, ao seu exclusivo critério e independentemente da anuência dos Debenturistas, realizar o resgate antecipado da totalidade das Debêntures, mediante o envio de Comunicação de Resgate Antecipado Facultativo Total (conforme definido abaixo) (“</w:t>
      </w:r>
      <w:r w:rsidRPr="003C3D76">
        <w:rPr>
          <w:rFonts w:asciiTheme="minorHAnsi" w:hAnsiTheme="minorHAnsi" w:cstheme="minorHAnsi"/>
          <w:szCs w:val="24"/>
          <w:u w:val="single"/>
        </w:rPr>
        <w:t>Resgate Antecipado Facultativo Total</w:t>
      </w:r>
      <w:r w:rsidRPr="003C3D76">
        <w:rPr>
          <w:rFonts w:asciiTheme="minorHAnsi" w:hAnsiTheme="minorHAnsi" w:cstheme="minorHAnsi"/>
          <w:szCs w:val="24"/>
        </w:rPr>
        <w:t>”).</w:t>
      </w:r>
    </w:p>
    <w:p w14:paraId="1A5B9462" w14:textId="77777777" w:rsidR="000D3FA4" w:rsidRPr="003C3D76" w:rsidRDefault="000D3FA4" w:rsidP="000D3FA4">
      <w:pPr>
        <w:suppressAutoHyphens/>
        <w:spacing w:line="320" w:lineRule="exact"/>
        <w:jc w:val="both"/>
        <w:rPr>
          <w:rFonts w:asciiTheme="minorHAnsi" w:hAnsiTheme="minorHAnsi" w:cstheme="minorHAnsi"/>
        </w:rPr>
      </w:pPr>
    </w:p>
    <w:p w14:paraId="46582F18" w14:textId="437B9DD8" w:rsidR="000D3FA4" w:rsidRPr="003C3D76" w:rsidRDefault="000D3FA4" w:rsidP="000D3FA4">
      <w:pPr>
        <w:pStyle w:val="PargrafodaLista"/>
        <w:numPr>
          <w:ilvl w:val="3"/>
          <w:numId w:val="10"/>
        </w:numPr>
        <w:rPr>
          <w:rFonts w:asciiTheme="minorHAnsi" w:hAnsiTheme="minorHAnsi" w:cstheme="minorHAnsi"/>
          <w:szCs w:val="24"/>
        </w:rPr>
      </w:pPr>
      <w:bookmarkStart w:id="84" w:name="_Ref499716639"/>
      <w:r w:rsidRPr="003C3D76">
        <w:rPr>
          <w:rFonts w:asciiTheme="minorHAnsi" w:hAnsiTheme="minorHAnsi" w:cstheme="minorHAnsi"/>
          <w:szCs w:val="24"/>
        </w:rPr>
        <w:t xml:space="preserve"> Em razão do Resgate Antecipado Facultativo Total, com o consequente cancelamento das Debêntures, os Debenturistas farão jus ao pagamento (i) do Valor Nominal Unitário ou saldo do Valor Nominal Unitário, conforme o caso, acrescido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da Remuneração, calculada nos termos da Cláusula </w:t>
      </w:r>
      <w:r w:rsidR="003C6640" w:rsidRPr="003C3D76">
        <w:rPr>
          <w:rFonts w:asciiTheme="minorHAnsi" w:hAnsiTheme="minorHAnsi" w:cstheme="minorHAnsi"/>
          <w:szCs w:val="24"/>
        </w:rPr>
        <w:t>5</w:t>
      </w:r>
      <w:r w:rsidRPr="003C3D76">
        <w:rPr>
          <w:rFonts w:asciiTheme="minorHAnsi" w:hAnsiTheme="minorHAnsi" w:cstheme="minorHAnsi"/>
          <w:szCs w:val="24"/>
        </w:rPr>
        <w:t>.</w:t>
      </w:r>
      <w:r w:rsidR="00E71DEB" w:rsidRPr="003C3D76">
        <w:rPr>
          <w:rFonts w:asciiTheme="minorHAnsi" w:hAnsiTheme="minorHAnsi" w:cstheme="minorHAnsi"/>
          <w:szCs w:val="24"/>
        </w:rPr>
        <w:t>1</w:t>
      </w:r>
      <w:r w:rsidR="00654D83">
        <w:rPr>
          <w:rFonts w:asciiTheme="minorHAnsi" w:hAnsiTheme="minorHAnsi" w:cstheme="minorHAnsi"/>
          <w:szCs w:val="24"/>
        </w:rPr>
        <w:t>2</w:t>
      </w:r>
      <w:r w:rsidRPr="003C3D76">
        <w:rPr>
          <w:rFonts w:asciiTheme="minorHAnsi" w:hAnsiTheme="minorHAnsi" w:cstheme="minorHAnsi"/>
          <w:szCs w:val="24"/>
        </w:rPr>
        <w:t xml:space="preserve"> acima, e (</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de eventuais Encargos Moratórios (se houver)</w:t>
      </w:r>
      <w:r w:rsidR="009C6FAC" w:rsidRPr="003C3D76">
        <w:rPr>
          <w:rFonts w:asciiTheme="minorHAnsi" w:hAnsiTheme="minorHAnsi" w:cstheme="minorHAnsi"/>
          <w:szCs w:val="24"/>
        </w:rPr>
        <w:t xml:space="preserve"> </w:t>
      </w:r>
      <w:r w:rsidRPr="003C3D76">
        <w:rPr>
          <w:rFonts w:asciiTheme="minorHAnsi" w:hAnsiTheme="minorHAnsi" w:cstheme="minorHAnsi"/>
          <w:szCs w:val="24"/>
        </w:rPr>
        <w:t>(“</w:t>
      </w:r>
      <w:r w:rsidRPr="003C3D76">
        <w:rPr>
          <w:rFonts w:asciiTheme="minorHAnsi" w:hAnsiTheme="minorHAnsi" w:cstheme="minorHAnsi"/>
          <w:szCs w:val="24"/>
          <w:u w:val="single"/>
        </w:rPr>
        <w:t>Valor de Resgate Antecipado Facultativo Total</w:t>
      </w:r>
      <w:r w:rsidRPr="003C3D76">
        <w:rPr>
          <w:rFonts w:asciiTheme="minorHAnsi" w:hAnsiTheme="minorHAnsi" w:cstheme="minorHAnsi"/>
          <w:szCs w:val="24"/>
        </w:rPr>
        <w:t xml:space="preserve">”). </w:t>
      </w:r>
    </w:p>
    <w:p w14:paraId="40138E1A" w14:textId="50E7E22A" w:rsidR="000D3FA4" w:rsidRPr="003C3D76" w:rsidRDefault="000D3FA4" w:rsidP="000D3FA4">
      <w:pPr>
        <w:pStyle w:val="PargrafodaLista"/>
        <w:numPr>
          <w:ilvl w:val="0"/>
          <w:numId w:val="0"/>
        </w:numPr>
        <w:rPr>
          <w:rFonts w:asciiTheme="minorHAnsi" w:hAnsiTheme="minorHAnsi" w:cstheme="minorHAnsi"/>
          <w:szCs w:val="24"/>
        </w:rPr>
      </w:pPr>
    </w:p>
    <w:bookmarkEnd w:id="84"/>
    <w:p w14:paraId="493F41E1" w14:textId="449B1CA1" w:rsidR="000D3FA4" w:rsidRPr="003C3D76" w:rsidRDefault="000D3FA4" w:rsidP="000D3FA4">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 xml:space="preserve">Observado o disposto nas cláusulas </w:t>
      </w:r>
      <w:r w:rsidR="00E71DEB" w:rsidRPr="003C3D76">
        <w:rPr>
          <w:rFonts w:asciiTheme="minorHAnsi" w:hAnsiTheme="minorHAnsi" w:cstheme="minorHAnsi"/>
          <w:szCs w:val="24"/>
        </w:rPr>
        <w:fldChar w:fldCharType="begin"/>
      </w:r>
      <w:r w:rsidR="00E71DEB" w:rsidRPr="003C3D76">
        <w:rPr>
          <w:rFonts w:asciiTheme="minorHAnsi" w:hAnsiTheme="minorHAnsi" w:cstheme="minorHAnsi"/>
          <w:szCs w:val="24"/>
        </w:rPr>
        <w:instrText xml:space="preserve"> REF _Ref94796098 \r \h  \* MERGEFORMAT </w:instrText>
      </w:r>
      <w:r w:rsidR="00E71DEB" w:rsidRPr="003C3D76">
        <w:rPr>
          <w:rFonts w:asciiTheme="minorHAnsi" w:hAnsiTheme="minorHAnsi" w:cstheme="minorHAnsi"/>
          <w:szCs w:val="24"/>
        </w:rPr>
      </w:r>
      <w:r w:rsidR="00E71DEB" w:rsidRPr="003C3D76">
        <w:rPr>
          <w:rFonts w:asciiTheme="minorHAnsi" w:hAnsiTheme="minorHAnsi" w:cstheme="minorHAnsi"/>
          <w:szCs w:val="24"/>
        </w:rPr>
        <w:fldChar w:fldCharType="separate"/>
      </w:r>
      <w:r w:rsidR="0003205D" w:rsidRPr="003C3D76">
        <w:rPr>
          <w:rFonts w:asciiTheme="minorHAnsi" w:hAnsiTheme="minorHAnsi" w:cstheme="minorHAnsi"/>
          <w:szCs w:val="24"/>
        </w:rPr>
        <w:t>6</w:t>
      </w:r>
      <w:r w:rsidR="00E71DEB" w:rsidRPr="003C3D76">
        <w:rPr>
          <w:rFonts w:asciiTheme="minorHAnsi" w:hAnsiTheme="minorHAnsi" w:cstheme="minorHAnsi"/>
          <w:szCs w:val="24"/>
        </w:rPr>
        <w:t>.1</w:t>
      </w:r>
      <w:r w:rsidR="00E71DEB" w:rsidRPr="003C3D76">
        <w:rPr>
          <w:rFonts w:asciiTheme="minorHAnsi" w:hAnsiTheme="minorHAnsi" w:cstheme="minorHAnsi"/>
          <w:szCs w:val="24"/>
        </w:rPr>
        <w:fldChar w:fldCharType="end"/>
      </w:r>
      <w:r w:rsidR="0049245C">
        <w:rPr>
          <w:rFonts w:asciiTheme="minorHAnsi" w:hAnsiTheme="minorHAnsi" w:cstheme="minorHAnsi"/>
          <w:szCs w:val="24"/>
        </w:rPr>
        <w:t>.1</w:t>
      </w:r>
      <w:r w:rsidR="00E71DEB" w:rsidRPr="003C3D76">
        <w:rPr>
          <w:rFonts w:asciiTheme="minorHAnsi" w:hAnsiTheme="minorHAnsi" w:cstheme="minorHAnsi"/>
          <w:szCs w:val="24"/>
        </w:rPr>
        <w:t xml:space="preserve"> e </w:t>
      </w:r>
      <w:r w:rsidR="00E71DEB" w:rsidRPr="003C3D76">
        <w:rPr>
          <w:rFonts w:asciiTheme="minorHAnsi" w:hAnsiTheme="minorHAnsi" w:cstheme="minorHAnsi"/>
          <w:szCs w:val="24"/>
        </w:rPr>
        <w:fldChar w:fldCharType="begin"/>
      </w:r>
      <w:r w:rsidR="00E71DEB" w:rsidRPr="003C3D76">
        <w:rPr>
          <w:rFonts w:asciiTheme="minorHAnsi" w:hAnsiTheme="minorHAnsi" w:cstheme="minorHAnsi"/>
          <w:szCs w:val="24"/>
        </w:rPr>
        <w:instrText xml:space="preserve"> REF _Ref94796131 \r \h  \* MERGEFORMAT </w:instrText>
      </w:r>
      <w:r w:rsidR="00E71DEB" w:rsidRPr="003C3D76">
        <w:rPr>
          <w:rFonts w:asciiTheme="minorHAnsi" w:hAnsiTheme="minorHAnsi" w:cstheme="minorHAnsi"/>
          <w:szCs w:val="24"/>
        </w:rPr>
      </w:r>
      <w:r w:rsidR="00E71DEB" w:rsidRPr="003C3D76">
        <w:rPr>
          <w:rFonts w:asciiTheme="minorHAnsi" w:hAnsiTheme="minorHAnsi" w:cstheme="minorHAnsi"/>
          <w:szCs w:val="24"/>
        </w:rPr>
        <w:fldChar w:fldCharType="separate"/>
      </w:r>
      <w:r w:rsidR="0003205D" w:rsidRPr="003C3D76">
        <w:rPr>
          <w:rFonts w:asciiTheme="minorHAnsi" w:hAnsiTheme="minorHAnsi" w:cstheme="minorHAnsi"/>
          <w:szCs w:val="24"/>
        </w:rPr>
        <w:t>6</w:t>
      </w:r>
      <w:r w:rsidR="00E71DEB" w:rsidRPr="003C3D76">
        <w:rPr>
          <w:rFonts w:asciiTheme="minorHAnsi" w:hAnsiTheme="minorHAnsi" w:cstheme="minorHAnsi"/>
          <w:szCs w:val="24"/>
        </w:rPr>
        <w:t>.1.1.1</w:t>
      </w:r>
      <w:r w:rsidR="00E71DEB" w:rsidRPr="003C3D76">
        <w:rPr>
          <w:rFonts w:asciiTheme="minorHAnsi" w:hAnsiTheme="minorHAnsi" w:cstheme="minorHAnsi"/>
          <w:szCs w:val="24"/>
        </w:rPr>
        <w:fldChar w:fldCharType="end"/>
      </w:r>
      <w:r w:rsidR="00E71DEB" w:rsidRPr="003C3D76">
        <w:rPr>
          <w:rFonts w:asciiTheme="minorHAnsi" w:hAnsiTheme="minorHAnsi" w:cstheme="minorHAnsi"/>
          <w:szCs w:val="24"/>
        </w:rPr>
        <w:t xml:space="preserve"> </w:t>
      </w:r>
      <w:r w:rsidRPr="003C3D76">
        <w:rPr>
          <w:rFonts w:asciiTheme="minorHAnsi" w:hAnsiTheme="minorHAnsi" w:cstheme="minorHAnsi"/>
          <w:szCs w:val="24"/>
        </w:rPr>
        <w:t xml:space="preserve">acima, o Resgate Antecipado Facultativo Total somente poderá ocorrer mediante o envio de comunicação individual a todos os Debenturistas do Resgate Antecipado Facultativo Total, com cópia para o Agente Fiduciário, ou publicação pela Emissora de anúncio no Jornal da Emissora dirigido a todos os Debenturistas, nos termos da Cláusula </w:t>
      </w:r>
      <w:r w:rsidR="00E71DEB" w:rsidRPr="003C3D76">
        <w:rPr>
          <w:rFonts w:asciiTheme="minorHAnsi" w:hAnsiTheme="minorHAnsi" w:cstheme="minorHAnsi"/>
          <w:szCs w:val="24"/>
        </w:rPr>
        <w:fldChar w:fldCharType="begin"/>
      </w:r>
      <w:r w:rsidR="00E71DEB" w:rsidRPr="003C3D76">
        <w:rPr>
          <w:rFonts w:asciiTheme="minorHAnsi" w:hAnsiTheme="minorHAnsi" w:cstheme="minorHAnsi"/>
          <w:szCs w:val="24"/>
        </w:rPr>
        <w:instrText xml:space="preserve"> REF _Ref94791184 \r \h  \* MERGEFORMAT </w:instrText>
      </w:r>
      <w:r w:rsidR="00E71DEB" w:rsidRPr="003C3D76">
        <w:rPr>
          <w:rFonts w:asciiTheme="minorHAnsi" w:hAnsiTheme="minorHAnsi" w:cstheme="minorHAnsi"/>
          <w:szCs w:val="24"/>
        </w:rPr>
      </w:r>
      <w:r w:rsidR="00E71DEB" w:rsidRPr="003C3D76">
        <w:rPr>
          <w:rFonts w:asciiTheme="minorHAnsi" w:hAnsiTheme="minorHAnsi" w:cstheme="minorHAnsi"/>
          <w:szCs w:val="24"/>
        </w:rPr>
        <w:fldChar w:fldCharType="separate"/>
      </w:r>
      <w:r w:rsidR="0003205D" w:rsidRPr="003C3D76">
        <w:rPr>
          <w:rFonts w:asciiTheme="minorHAnsi" w:hAnsiTheme="minorHAnsi" w:cstheme="minorHAnsi"/>
          <w:szCs w:val="24"/>
        </w:rPr>
        <w:t>5</w:t>
      </w:r>
      <w:r w:rsidR="00E71DEB" w:rsidRPr="003C3D76">
        <w:rPr>
          <w:rFonts w:asciiTheme="minorHAnsi" w:hAnsiTheme="minorHAnsi" w:cstheme="minorHAnsi"/>
          <w:szCs w:val="24"/>
        </w:rPr>
        <w:t>.</w:t>
      </w:r>
      <w:r w:rsidR="00E71DEB" w:rsidRPr="003C3D76">
        <w:rPr>
          <w:rFonts w:asciiTheme="minorHAnsi" w:hAnsiTheme="minorHAnsi" w:cstheme="minorHAnsi"/>
          <w:szCs w:val="24"/>
        </w:rPr>
        <w:fldChar w:fldCharType="end"/>
      </w:r>
      <w:r w:rsidR="0046472A" w:rsidRPr="003C3D76">
        <w:rPr>
          <w:rFonts w:asciiTheme="minorHAnsi" w:hAnsiTheme="minorHAnsi" w:cstheme="minorHAnsi"/>
          <w:szCs w:val="24"/>
        </w:rPr>
        <w:t>20</w:t>
      </w:r>
      <w:r w:rsidR="00E71DEB" w:rsidRPr="003C3D76" w:rsidDel="00E71DEB">
        <w:rPr>
          <w:rFonts w:asciiTheme="minorHAnsi" w:hAnsiTheme="minorHAnsi" w:cstheme="minorHAnsi"/>
          <w:szCs w:val="24"/>
        </w:rPr>
        <w:t xml:space="preserve"> </w:t>
      </w:r>
      <w:r w:rsidRPr="003C3D76">
        <w:rPr>
          <w:rFonts w:asciiTheme="minorHAnsi" w:hAnsiTheme="minorHAnsi" w:cstheme="minorHAnsi"/>
          <w:szCs w:val="24"/>
        </w:rPr>
        <w:t>acima (“</w:t>
      </w:r>
      <w:r w:rsidRPr="003C3D76">
        <w:rPr>
          <w:rFonts w:asciiTheme="minorHAnsi" w:hAnsiTheme="minorHAnsi" w:cstheme="minorHAnsi"/>
          <w:szCs w:val="24"/>
          <w:u w:val="single"/>
        </w:rPr>
        <w:t>Comunicação de Resgate Antecipado Facultativo Total</w:t>
      </w:r>
      <w:r w:rsidRPr="003C3D76">
        <w:rPr>
          <w:rFonts w:asciiTheme="minorHAnsi" w:hAnsiTheme="minorHAnsi" w:cstheme="minorHAnsi"/>
          <w:szCs w:val="24"/>
        </w:rPr>
        <w:t>”), com antecedência mínima de 5 (cinco) Dias Úteis contados da data prevista para realização do efetivo Resgate Antecipado Facultativo Total (“</w:t>
      </w:r>
      <w:r w:rsidRPr="003C3D76">
        <w:rPr>
          <w:rFonts w:asciiTheme="minorHAnsi" w:hAnsiTheme="minorHAnsi" w:cstheme="minorHAnsi"/>
          <w:szCs w:val="24"/>
          <w:u w:val="single"/>
        </w:rPr>
        <w:t>Data do Resgate Antecipado Facultativo Total</w:t>
      </w:r>
      <w:r w:rsidRPr="003C3D76">
        <w:rPr>
          <w:rFonts w:asciiTheme="minorHAnsi" w:hAnsiTheme="minorHAnsi" w:cstheme="minorHAnsi"/>
          <w:szCs w:val="24"/>
        </w:rPr>
        <w:t>”), que deverá, necessariamente, ser um Dia Útil. Na Comunicação de Resgate Antecipado Facultativo Total deverão constar (i) a Data do Resgate Antecipado Facultativo Total; e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quaisquer outras informações necessárias à operacionalização do Resgate Antecipado Facultativo Total.</w:t>
      </w:r>
    </w:p>
    <w:p w14:paraId="1ACF24B0" w14:textId="77777777" w:rsidR="000D3FA4" w:rsidRPr="003C3D76" w:rsidRDefault="000D3FA4" w:rsidP="000D3FA4">
      <w:pPr>
        <w:pStyle w:val="PargrafodaLista"/>
        <w:numPr>
          <w:ilvl w:val="0"/>
          <w:numId w:val="0"/>
        </w:numPr>
        <w:rPr>
          <w:rFonts w:asciiTheme="minorHAnsi" w:hAnsiTheme="minorHAnsi" w:cstheme="minorHAnsi"/>
          <w:szCs w:val="24"/>
        </w:rPr>
      </w:pPr>
    </w:p>
    <w:p w14:paraId="17BF4683" w14:textId="77777777" w:rsidR="000D3FA4" w:rsidRPr="003C3D76" w:rsidRDefault="000D3FA4" w:rsidP="000D3FA4">
      <w:pPr>
        <w:pStyle w:val="PargrafodaLista"/>
        <w:numPr>
          <w:ilvl w:val="3"/>
          <w:numId w:val="10"/>
        </w:numPr>
        <w:rPr>
          <w:rFonts w:asciiTheme="minorHAnsi" w:hAnsiTheme="minorHAnsi" w:cstheme="minorHAnsi"/>
          <w:szCs w:val="24"/>
        </w:rPr>
      </w:pPr>
      <w:bookmarkStart w:id="85" w:name="_Ref499716664"/>
      <w:r w:rsidRPr="003C3D76">
        <w:rPr>
          <w:rFonts w:asciiTheme="minorHAnsi" w:hAnsiTheme="minorHAnsi" w:cstheme="minorHAnsi"/>
          <w:szCs w:val="24"/>
        </w:rPr>
        <w:t>O</w:t>
      </w:r>
      <w:r w:rsidRPr="003C3D76">
        <w:rPr>
          <w:rFonts w:asciiTheme="minorHAnsi" w:hAnsiTheme="minorHAnsi" w:cstheme="minorHAnsi"/>
          <w:szCs w:val="24"/>
          <w:lang w:eastAsia="ar-SA"/>
        </w:rPr>
        <w:t xml:space="preserve"> </w:t>
      </w:r>
      <w:r w:rsidRPr="003C3D76">
        <w:rPr>
          <w:rFonts w:asciiTheme="minorHAnsi" w:hAnsiTheme="minorHAnsi" w:cstheme="minorHAnsi"/>
          <w:szCs w:val="24"/>
        </w:rPr>
        <w:t xml:space="preserve">Resgate Antecipado Facultativo Total deverá ser comunicado à B3, ao Agente de Liquidação e ao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com antecedência mínima de 3 (três) Dias Úteis da Data do Resgate Antecipado Facultativo Total.</w:t>
      </w:r>
      <w:bookmarkEnd w:id="85"/>
    </w:p>
    <w:p w14:paraId="2000C983" w14:textId="77777777" w:rsidR="000D3FA4" w:rsidRPr="003C3D76" w:rsidRDefault="000D3FA4" w:rsidP="000D3FA4">
      <w:pPr>
        <w:pStyle w:val="PargrafodaLista"/>
        <w:numPr>
          <w:ilvl w:val="0"/>
          <w:numId w:val="0"/>
        </w:numPr>
        <w:rPr>
          <w:rFonts w:asciiTheme="minorHAnsi" w:hAnsiTheme="minorHAnsi" w:cstheme="minorHAnsi"/>
          <w:szCs w:val="24"/>
        </w:rPr>
      </w:pPr>
    </w:p>
    <w:p w14:paraId="593F69B9" w14:textId="77777777" w:rsidR="000D3FA4" w:rsidRPr="003C3D76" w:rsidRDefault="000D3FA4" w:rsidP="000D3FA4">
      <w:pPr>
        <w:pStyle w:val="PargrafodaLista"/>
        <w:numPr>
          <w:ilvl w:val="3"/>
          <w:numId w:val="10"/>
        </w:numPr>
        <w:rPr>
          <w:rFonts w:asciiTheme="minorHAnsi" w:hAnsiTheme="minorHAnsi" w:cstheme="minorHAnsi"/>
          <w:szCs w:val="24"/>
        </w:rPr>
      </w:pPr>
      <w:r w:rsidRPr="003C3D76">
        <w:rPr>
          <w:rFonts w:asciiTheme="minorHAnsi" w:hAnsiTheme="minorHAnsi" w:cstheme="minorHAnsi"/>
          <w:b/>
          <w:szCs w:val="24"/>
        </w:rPr>
        <w:tab/>
      </w:r>
      <w:r w:rsidRPr="003C3D76">
        <w:rPr>
          <w:rFonts w:asciiTheme="minorHAnsi" w:hAnsiTheme="minorHAnsi" w:cstheme="minorHAnsi"/>
          <w:szCs w:val="24"/>
        </w:rPr>
        <w:t>O pagamento das Debêntures objeto de Resgate Antecipado Facultativo Total será realizado (i) por meio dos procedimentos adotados pela B3 para as Debêntures custodiadas eletronicamente na B3; e/ou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mediante depósito em contas correntes indicadas pelos Debenturistas a ser realizado pelo Agente Liquidação e/ou pelo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no caso de Debêntures que não estejam custodiadas eletronicamente na B3.</w:t>
      </w:r>
    </w:p>
    <w:p w14:paraId="70C7D4D1" w14:textId="77777777" w:rsidR="000D3FA4" w:rsidRPr="003C3D76" w:rsidRDefault="000D3FA4" w:rsidP="000D3FA4">
      <w:pPr>
        <w:pStyle w:val="PargrafodaLista"/>
        <w:numPr>
          <w:ilvl w:val="0"/>
          <w:numId w:val="0"/>
        </w:numPr>
        <w:rPr>
          <w:rFonts w:asciiTheme="minorHAnsi" w:hAnsiTheme="minorHAnsi" w:cstheme="minorHAnsi"/>
          <w:szCs w:val="24"/>
        </w:rPr>
      </w:pPr>
    </w:p>
    <w:bookmarkEnd w:id="83"/>
    <w:p w14:paraId="3D3C445F" w14:textId="77777777" w:rsidR="000D3FA4" w:rsidRPr="003C3D76" w:rsidRDefault="000D3FA4" w:rsidP="000D3FA4">
      <w:pPr>
        <w:pStyle w:val="PargrafodaLista"/>
        <w:numPr>
          <w:ilvl w:val="3"/>
          <w:numId w:val="10"/>
        </w:numPr>
        <w:rPr>
          <w:rFonts w:asciiTheme="minorHAnsi" w:hAnsiTheme="minorHAnsi" w:cstheme="minorHAnsi"/>
          <w:szCs w:val="24"/>
        </w:rPr>
      </w:pPr>
      <w:r w:rsidRPr="003C3D76">
        <w:rPr>
          <w:rFonts w:asciiTheme="minorHAnsi" w:hAnsiTheme="minorHAnsi" w:cstheme="minorHAnsi"/>
          <w:b/>
          <w:szCs w:val="24"/>
        </w:rPr>
        <w:tab/>
      </w:r>
      <w:r w:rsidRPr="003C3D76">
        <w:rPr>
          <w:rFonts w:asciiTheme="minorHAnsi" w:hAnsiTheme="minorHAnsi" w:cstheme="minorHAnsi"/>
          <w:szCs w:val="24"/>
        </w:rPr>
        <w:t xml:space="preserve">Não será permitido o resgate antecipado facultativo parcial das Debêntures. As Debêntures </w:t>
      </w:r>
      <w:proofErr w:type="gramStart"/>
      <w:r w:rsidRPr="003C3D76">
        <w:rPr>
          <w:rFonts w:asciiTheme="minorHAnsi" w:hAnsiTheme="minorHAnsi" w:cstheme="minorHAnsi"/>
          <w:szCs w:val="24"/>
        </w:rPr>
        <w:t>objeto do Resgate Antecipado Facultativo Total deverão</w:t>
      </w:r>
      <w:proofErr w:type="gramEnd"/>
      <w:r w:rsidRPr="003C3D76">
        <w:rPr>
          <w:rFonts w:asciiTheme="minorHAnsi" w:hAnsiTheme="minorHAnsi" w:cstheme="minorHAnsi"/>
          <w:szCs w:val="24"/>
        </w:rPr>
        <w:t xml:space="preserve"> ser obrigatoriamente canceladas.</w:t>
      </w:r>
    </w:p>
    <w:p w14:paraId="2A2CBEEC" w14:textId="77777777" w:rsidR="000D3FA4" w:rsidRPr="003C3D76" w:rsidRDefault="000D3FA4" w:rsidP="000D3FA4">
      <w:pPr>
        <w:widowControl w:val="0"/>
        <w:spacing w:line="320" w:lineRule="exact"/>
        <w:jc w:val="both"/>
        <w:rPr>
          <w:rFonts w:asciiTheme="minorHAnsi" w:hAnsiTheme="minorHAnsi" w:cstheme="minorHAnsi"/>
        </w:rPr>
      </w:pPr>
    </w:p>
    <w:p w14:paraId="11A52CF1" w14:textId="77777777" w:rsidR="000D3FA4" w:rsidRPr="003C3D76" w:rsidRDefault="000D3FA4" w:rsidP="000D3FA4">
      <w:pPr>
        <w:pStyle w:val="PargrafodaLista"/>
        <w:rPr>
          <w:rFonts w:asciiTheme="minorHAnsi" w:hAnsiTheme="minorHAnsi" w:cstheme="minorHAnsi"/>
          <w:b/>
          <w:szCs w:val="24"/>
        </w:rPr>
      </w:pPr>
      <w:r w:rsidRPr="003C3D76">
        <w:rPr>
          <w:rFonts w:asciiTheme="minorHAnsi" w:hAnsiTheme="minorHAnsi" w:cstheme="minorHAnsi"/>
          <w:b/>
          <w:szCs w:val="24"/>
        </w:rPr>
        <w:t>Amortização Extraordinária Facultativa</w:t>
      </w:r>
    </w:p>
    <w:p w14:paraId="08B9DECA" w14:textId="77777777" w:rsidR="000D3FA4" w:rsidRPr="003C3D76" w:rsidRDefault="000D3FA4" w:rsidP="000D3FA4">
      <w:pPr>
        <w:suppressAutoHyphens/>
        <w:spacing w:line="320" w:lineRule="exact"/>
        <w:rPr>
          <w:rFonts w:asciiTheme="minorHAnsi" w:hAnsiTheme="minorHAnsi" w:cstheme="minorHAnsi"/>
          <w:b/>
        </w:rPr>
      </w:pPr>
    </w:p>
    <w:p w14:paraId="5DA49890" w14:textId="77777777" w:rsidR="000D3FA4" w:rsidRPr="003C3D76" w:rsidRDefault="000D3FA4" w:rsidP="000D3FA4">
      <w:pPr>
        <w:pStyle w:val="PargrafodaLista"/>
        <w:numPr>
          <w:ilvl w:val="2"/>
          <w:numId w:val="10"/>
        </w:numPr>
        <w:rPr>
          <w:rFonts w:asciiTheme="minorHAnsi" w:hAnsiTheme="minorHAnsi" w:cstheme="minorHAnsi"/>
          <w:szCs w:val="24"/>
        </w:rPr>
      </w:pPr>
      <w:r w:rsidRPr="003C3D76">
        <w:rPr>
          <w:rFonts w:asciiTheme="minorHAnsi" w:eastAsia="Arial" w:hAnsiTheme="minorHAnsi" w:cstheme="minorHAnsi"/>
          <w:szCs w:val="24"/>
          <w:lang w:eastAsia="en-GB"/>
        </w:rPr>
        <w:t xml:space="preserve">A </w:t>
      </w:r>
      <w:r w:rsidRPr="003C3D76">
        <w:rPr>
          <w:rFonts w:asciiTheme="minorHAnsi" w:eastAsia="Arial" w:hAnsiTheme="minorHAnsi" w:cstheme="minorHAnsi"/>
          <w:szCs w:val="24"/>
          <w:lang w:eastAsia="en-GB" w:bidi="pt-BR"/>
        </w:rPr>
        <w:t xml:space="preserve">Emissora poderá, a seu exclusivo critério, </w:t>
      </w:r>
      <w:r w:rsidRPr="003C3D76">
        <w:rPr>
          <w:rFonts w:asciiTheme="minorHAnsi" w:eastAsia="Arial" w:hAnsiTheme="minorHAnsi" w:cstheme="minorHAnsi"/>
          <w:szCs w:val="24"/>
          <w:lang w:eastAsia="en-GB"/>
        </w:rPr>
        <w:t>realizar a amortização extraordinária facultativa das Debêntures, que deverá abranger, proporcionalmente, todas as Debêntures, mediante o envio de Comunicação de Amortização Extraordinária Facultativa (conforme definido abaixo) (“</w:t>
      </w:r>
      <w:r w:rsidRPr="003C3D76">
        <w:rPr>
          <w:rFonts w:asciiTheme="minorHAnsi" w:eastAsia="Arial" w:hAnsiTheme="minorHAnsi" w:cstheme="minorHAnsi"/>
          <w:szCs w:val="24"/>
          <w:u w:val="single"/>
          <w:lang w:eastAsia="en-GB"/>
        </w:rPr>
        <w:t>Amortização Extraordinária Facultativa</w:t>
      </w:r>
      <w:r w:rsidRPr="003C3D76">
        <w:rPr>
          <w:rFonts w:asciiTheme="minorHAnsi" w:eastAsia="Arial" w:hAnsiTheme="minorHAnsi" w:cstheme="minorHAnsi"/>
          <w:szCs w:val="24"/>
          <w:lang w:eastAsia="en-GB"/>
        </w:rPr>
        <w:t xml:space="preserve">”). </w:t>
      </w:r>
    </w:p>
    <w:p w14:paraId="0E7DBA76" w14:textId="77777777" w:rsidR="000D3FA4" w:rsidRPr="003C3D76" w:rsidRDefault="000D3FA4" w:rsidP="000D3FA4">
      <w:pPr>
        <w:autoSpaceDE w:val="0"/>
        <w:autoSpaceDN w:val="0"/>
        <w:adjustRightInd w:val="0"/>
        <w:spacing w:line="276" w:lineRule="auto"/>
        <w:jc w:val="both"/>
        <w:rPr>
          <w:rFonts w:asciiTheme="minorHAnsi" w:hAnsiTheme="minorHAnsi" w:cstheme="minorHAnsi"/>
          <w:lang w:eastAsia="en-US"/>
        </w:rPr>
      </w:pPr>
    </w:p>
    <w:p w14:paraId="0866F4CC" w14:textId="42C4A045" w:rsidR="000D3FA4" w:rsidRPr="003C3D76" w:rsidRDefault="000D3FA4" w:rsidP="000D3FA4">
      <w:pPr>
        <w:pStyle w:val="PargrafodaLista"/>
        <w:numPr>
          <w:ilvl w:val="2"/>
          <w:numId w:val="10"/>
        </w:numPr>
        <w:rPr>
          <w:rFonts w:asciiTheme="minorHAnsi" w:eastAsia="Arial" w:hAnsiTheme="minorHAnsi" w:cstheme="minorHAnsi"/>
          <w:szCs w:val="24"/>
          <w:lang w:eastAsia="en-GB"/>
        </w:rPr>
      </w:pPr>
      <w:r w:rsidRPr="003C3D76">
        <w:rPr>
          <w:rFonts w:asciiTheme="minorHAnsi" w:eastAsia="Arial" w:hAnsiTheme="minorHAnsi" w:cstheme="minorHAnsi"/>
          <w:szCs w:val="24"/>
          <w:lang w:eastAsia="en-GB"/>
        </w:rPr>
        <w:t xml:space="preserve">A Amortização Extraordinária Facultativa das Debêntures deverá ser limitada a 98% (noventa e oito por cento) do Valor Nominal Unitário das Debêntures e somente poderá ocorrer mediante comunicação dirigida diretamente aos Debenturistas, com cópia ao Agente Fiduciário ou, ainda, por meio de publicação de comunicação dirigida aos </w:t>
      </w:r>
      <w:r w:rsidRPr="003C3D76">
        <w:rPr>
          <w:rFonts w:asciiTheme="minorHAnsi" w:eastAsia="Arial" w:hAnsiTheme="minorHAnsi" w:cstheme="minorHAnsi"/>
          <w:szCs w:val="24"/>
          <w:lang w:eastAsia="en-GB"/>
        </w:rPr>
        <w:lastRenderedPageBreak/>
        <w:t xml:space="preserve">Debenturistas a ser amplamente divulgada nos termos da Cláusula </w:t>
      </w:r>
      <w:r w:rsidR="00E71DEB" w:rsidRPr="003C3D76">
        <w:rPr>
          <w:rFonts w:asciiTheme="minorHAnsi" w:eastAsia="Arial" w:hAnsiTheme="minorHAnsi" w:cstheme="minorHAnsi"/>
          <w:szCs w:val="24"/>
          <w:lang w:eastAsia="en-GB"/>
        </w:rPr>
        <w:fldChar w:fldCharType="begin"/>
      </w:r>
      <w:r w:rsidR="00E71DEB" w:rsidRPr="003C3D76">
        <w:rPr>
          <w:rFonts w:asciiTheme="minorHAnsi" w:eastAsia="Arial" w:hAnsiTheme="minorHAnsi" w:cstheme="minorHAnsi"/>
          <w:szCs w:val="24"/>
          <w:lang w:eastAsia="en-GB"/>
        </w:rPr>
        <w:instrText xml:space="preserve"> REF _Ref94791184 \r \h  \* MERGEFORMAT </w:instrText>
      </w:r>
      <w:r w:rsidR="00E71DEB" w:rsidRPr="003C3D76">
        <w:rPr>
          <w:rFonts w:asciiTheme="minorHAnsi" w:eastAsia="Arial" w:hAnsiTheme="minorHAnsi" w:cstheme="minorHAnsi"/>
          <w:szCs w:val="24"/>
          <w:lang w:eastAsia="en-GB"/>
        </w:rPr>
      </w:r>
      <w:r w:rsidR="00E71DEB" w:rsidRPr="003C3D76">
        <w:rPr>
          <w:rFonts w:asciiTheme="minorHAnsi" w:eastAsia="Arial" w:hAnsiTheme="minorHAnsi" w:cstheme="minorHAnsi"/>
          <w:szCs w:val="24"/>
          <w:lang w:eastAsia="en-GB"/>
        </w:rPr>
        <w:fldChar w:fldCharType="separate"/>
      </w:r>
      <w:r w:rsidR="00451BF9" w:rsidRPr="003C3D76">
        <w:rPr>
          <w:rFonts w:asciiTheme="minorHAnsi" w:eastAsia="Arial" w:hAnsiTheme="minorHAnsi" w:cstheme="minorHAnsi"/>
          <w:szCs w:val="24"/>
          <w:lang w:eastAsia="en-GB"/>
        </w:rPr>
        <w:t>5.20</w:t>
      </w:r>
      <w:r w:rsidR="00E71DEB" w:rsidRPr="003C3D76">
        <w:rPr>
          <w:rFonts w:asciiTheme="minorHAnsi" w:eastAsia="Arial" w:hAnsiTheme="minorHAnsi" w:cstheme="minorHAnsi"/>
          <w:szCs w:val="24"/>
          <w:lang w:eastAsia="en-GB"/>
        </w:rPr>
        <w:fldChar w:fldCharType="end"/>
      </w:r>
      <w:r w:rsidRPr="003C3D76">
        <w:rPr>
          <w:rFonts w:asciiTheme="minorHAnsi" w:eastAsia="Arial" w:hAnsiTheme="minorHAnsi" w:cstheme="minorHAnsi"/>
          <w:szCs w:val="24"/>
          <w:lang w:eastAsia="en-GB"/>
        </w:rPr>
        <w:t>, acima, desta Escritura de Emissão (“</w:t>
      </w:r>
      <w:r w:rsidRPr="003C3D76">
        <w:rPr>
          <w:rFonts w:asciiTheme="minorHAnsi" w:eastAsia="Arial" w:hAnsiTheme="minorHAnsi" w:cstheme="minorHAnsi"/>
          <w:szCs w:val="24"/>
          <w:u w:val="single"/>
          <w:lang w:eastAsia="en-GB"/>
        </w:rPr>
        <w:t>Comunicação de Amortização Extraordinária Facultativa</w:t>
      </w:r>
      <w:r w:rsidRPr="003C3D76">
        <w:rPr>
          <w:rFonts w:asciiTheme="minorHAnsi" w:eastAsia="Arial" w:hAnsiTheme="minorHAnsi" w:cstheme="minorHAnsi"/>
          <w:szCs w:val="24"/>
          <w:lang w:eastAsia="en-GB"/>
        </w:rPr>
        <w:t>”), com antecedência mínima de 3 (três) Dias Úteis da data prevista para realização da efetiva Amortização Extraordinária Facultativa, e será realizado de acordo com os</w:t>
      </w:r>
      <w:r w:rsidRPr="003C3D76">
        <w:rPr>
          <w:rFonts w:asciiTheme="minorHAnsi" w:hAnsiTheme="minorHAnsi" w:cstheme="minorHAnsi"/>
          <w:szCs w:val="24"/>
        </w:rPr>
        <w:t xml:space="preserve"> procedimentos </w:t>
      </w:r>
      <w:r w:rsidRPr="003C3D76">
        <w:rPr>
          <w:rFonts w:asciiTheme="minorHAnsi" w:eastAsia="Arial" w:hAnsiTheme="minorHAnsi" w:cstheme="minorHAnsi"/>
          <w:szCs w:val="24"/>
          <w:lang w:eastAsia="en-GB"/>
        </w:rPr>
        <w:t xml:space="preserve">da B3 caso as Debêntures estejam </w:t>
      </w:r>
      <w:r w:rsidRPr="00A13EE5">
        <w:rPr>
          <w:rFonts w:asciiTheme="minorHAnsi" w:eastAsia="Arial" w:hAnsiTheme="minorHAnsi" w:cstheme="minorHAnsi"/>
          <w:szCs w:val="24"/>
          <w:lang w:eastAsia="en-GB"/>
        </w:rPr>
        <w:t xml:space="preserve">custodiadas eletronicamente na B3, conforme previsto na Cláusula </w:t>
      </w:r>
      <w:r w:rsidR="00A13EE5" w:rsidRPr="00A13EE5">
        <w:rPr>
          <w:rFonts w:asciiTheme="minorHAnsi" w:eastAsia="Arial" w:hAnsiTheme="minorHAnsi" w:cstheme="minorHAnsi"/>
          <w:szCs w:val="24"/>
          <w:lang w:eastAsia="en-GB"/>
        </w:rPr>
        <w:t>5.19</w:t>
      </w:r>
      <w:r w:rsidRPr="00A13EE5">
        <w:rPr>
          <w:rFonts w:asciiTheme="minorHAnsi" w:eastAsia="Arial" w:hAnsiTheme="minorHAnsi" w:cstheme="minorHAnsi"/>
          <w:szCs w:val="24"/>
          <w:lang w:eastAsia="en-GB"/>
        </w:rPr>
        <w:fldChar w:fldCharType="begin"/>
      </w:r>
      <w:r w:rsidRPr="00A13EE5">
        <w:rPr>
          <w:rFonts w:asciiTheme="minorHAnsi" w:eastAsia="Arial" w:hAnsiTheme="minorHAnsi" w:cstheme="minorHAnsi"/>
          <w:szCs w:val="24"/>
          <w:lang w:eastAsia="en-GB"/>
        </w:rPr>
        <w:instrText xml:space="preserve"> REF _Ref92475135 \r \h  \* MERGEFORMAT </w:instrText>
      </w:r>
      <w:r w:rsidRPr="00A13EE5">
        <w:rPr>
          <w:rFonts w:asciiTheme="minorHAnsi" w:eastAsia="Arial" w:hAnsiTheme="minorHAnsi" w:cstheme="minorHAnsi"/>
          <w:szCs w:val="24"/>
          <w:lang w:eastAsia="en-GB"/>
        </w:rPr>
      </w:r>
      <w:r w:rsidRPr="00A13EE5">
        <w:rPr>
          <w:rFonts w:asciiTheme="minorHAnsi" w:eastAsia="Arial" w:hAnsiTheme="minorHAnsi" w:cstheme="minorHAnsi"/>
          <w:szCs w:val="24"/>
          <w:lang w:eastAsia="en-GB"/>
        </w:rPr>
        <w:fldChar w:fldCharType="separate"/>
      </w:r>
      <w:r w:rsidR="00E71DEB" w:rsidRPr="00A13EE5" w:rsidDel="00E71DEB">
        <w:rPr>
          <w:rFonts w:asciiTheme="minorHAnsi" w:eastAsia="Arial" w:hAnsiTheme="minorHAnsi" w:cstheme="minorHAnsi"/>
          <w:szCs w:val="24"/>
          <w:lang w:eastAsia="en-GB"/>
        </w:rPr>
        <w:t xml:space="preserve"> </w:t>
      </w:r>
      <w:r w:rsidRPr="00A13EE5">
        <w:rPr>
          <w:rFonts w:asciiTheme="minorHAnsi" w:eastAsia="Arial" w:hAnsiTheme="minorHAnsi" w:cstheme="minorHAnsi"/>
          <w:szCs w:val="24"/>
          <w:lang w:eastAsia="en-GB"/>
        </w:rPr>
        <w:fldChar w:fldCharType="end"/>
      </w:r>
      <w:r w:rsidRPr="00A13EE5">
        <w:rPr>
          <w:rFonts w:asciiTheme="minorHAnsi" w:eastAsia="Arial" w:hAnsiTheme="minorHAnsi" w:cstheme="minorHAnsi"/>
          <w:szCs w:val="24"/>
          <w:lang w:eastAsia="en-GB"/>
        </w:rPr>
        <w:t xml:space="preserve"> acima, ou de</w:t>
      </w:r>
      <w:r w:rsidRPr="003C3D76">
        <w:rPr>
          <w:rFonts w:asciiTheme="minorHAnsi" w:eastAsia="Arial" w:hAnsiTheme="minorHAnsi" w:cstheme="minorHAnsi"/>
          <w:szCs w:val="24"/>
          <w:lang w:eastAsia="en-GB"/>
        </w:rPr>
        <w:t xml:space="preserve"> acordo com os procedimentos do </w:t>
      </w:r>
      <w:proofErr w:type="spellStart"/>
      <w:r w:rsidRPr="003C3D76">
        <w:rPr>
          <w:rFonts w:asciiTheme="minorHAnsi" w:eastAsia="Arial" w:hAnsiTheme="minorHAnsi" w:cstheme="minorHAnsi"/>
          <w:szCs w:val="24"/>
          <w:lang w:eastAsia="en-GB"/>
        </w:rPr>
        <w:t>Escriturador</w:t>
      </w:r>
      <w:proofErr w:type="spellEnd"/>
      <w:r w:rsidRPr="003C3D76">
        <w:rPr>
          <w:rFonts w:asciiTheme="minorHAnsi" w:eastAsia="Arial" w:hAnsiTheme="minorHAnsi" w:cstheme="minorHAnsi"/>
          <w:szCs w:val="24"/>
          <w:lang w:eastAsia="en-GB"/>
        </w:rPr>
        <w:t xml:space="preserve"> caso as Debêntures não estejam custodiadas eletronicamente na B3. Adicionalmente, a Emissora deverá encaminhar ao Agente Fiduciário e à B3, cópia do referido comunicado na mesma data de sua realização. </w:t>
      </w:r>
    </w:p>
    <w:p w14:paraId="70C9E4DD" w14:textId="77777777" w:rsidR="000D3FA4" w:rsidRPr="003C3D76" w:rsidRDefault="000D3FA4" w:rsidP="000D3FA4">
      <w:pPr>
        <w:autoSpaceDE w:val="0"/>
        <w:autoSpaceDN w:val="0"/>
        <w:adjustRightInd w:val="0"/>
        <w:spacing w:line="276" w:lineRule="auto"/>
        <w:jc w:val="both"/>
        <w:rPr>
          <w:rFonts w:asciiTheme="minorHAnsi" w:hAnsiTheme="minorHAnsi" w:cstheme="minorHAnsi"/>
          <w:i/>
          <w:u w:val="single"/>
          <w:lang w:eastAsia="en-US"/>
        </w:rPr>
      </w:pPr>
    </w:p>
    <w:p w14:paraId="0C5DD951" w14:textId="77777777" w:rsidR="000D3FA4" w:rsidRPr="003C3D76" w:rsidRDefault="000D3FA4" w:rsidP="000D3FA4">
      <w:pPr>
        <w:pStyle w:val="PargrafodaLista"/>
        <w:numPr>
          <w:ilvl w:val="2"/>
          <w:numId w:val="10"/>
        </w:numPr>
        <w:rPr>
          <w:rFonts w:asciiTheme="minorHAnsi" w:hAnsiTheme="minorHAnsi" w:cstheme="minorHAnsi"/>
          <w:szCs w:val="24"/>
          <w:lang w:eastAsia="en-US"/>
        </w:rPr>
      </w:pPr>
      <w:r w:rsidRPr="003C3D76">
        <w:rPr>
          <w:rFonts w:asciiTheme="minorHAnsi" w:eastAsia="Arial" w:hAnsiTheme="minorHAnsi" w:cstheme="minorHAnsi"/>
          <w:szCs w:val="24"/>
          <w:lang w:eastAsia="en-GB"/>
        </w:rPr>
        <w:t xml:space="preserve">Na Comunicação de </w:t>
      </w:r>
      <w:r w:rsidRPr="003C3D76">
        <w:rPr>
          <w:rFonts w:asciiTheme="minorHAnsi" w:eastAsia="Arial" w:hAnsiTheme="minorHAnsi" w:cstheme="minorHAnsi"/>
          <w:bCs/>
          <w:szCs w:val="24"/>
          <w:lang w:eastAsia="en-GB"/>
        </w:rPr>
        <w:t xml:space="preserve">Amortização Extraordinária Facultativa </w:t>
      </w:r>
      <w:r w:rsidRPr="003C3D76">
        <w:rPr>
          <w:rFonts w:asciiTheme="minorHAnsi" w:eastAsia="Arial" w:hAnsiTheme="minorHAnsi" w:cstheme="minorHAnsi"/>
          <w:szCs w:val="24"/>
          <w:lang w:eastAsia="en-GB"/>
        </w:rPr>
        <w:t xml:space="preserve">deverá constar: (a) a data, que deverá ser um Dia Útil, e o procedimento da </w:t>
      </w:r>
      <w:r w:rsidRPr="003C3D76">
        <w:rPr>
          <w:rFonts w:asciiTheme="minorHAnsi" w:eastAsia="Arial" w:hAnsiTheme="minorHAnsi" w:cstheme="minorHAnsi"/>
          <w:bCs/>
          <w:szCs w:val="24"/>
          <w:lang w:eastAsia="en-GB"/>
        </w:rPr>
        <w:t xml:space="preserve">Amortização Extraordinária </w:t>
      </w:r>
      <w:r w:rsidRPr="003C3D76">
        <w:rPr>
          <w:rFonts w:asciiTheme="minorHAnsi" w:eastAsia="Arial" w:hAnsiTheme="minorHAnsi" w:cstheme="minorHAnsi"/>
          <w:szCs w:val="24"/>
          <w:lang w:eastAsia="en-GB"/>
        </w:rPr>
        <w:t>Facultativa, observada a legislação pertinente, bem como os termos e condições estabelecidos nesta Escritura de Emissão; (b) menção à parcela do Valor Nominal Unitário ou do saldo do Valor Nominal Unitário das Debêntures que será amortizado nos termos desta Cláusula; (c) o valor da Amortização Extraordinária Facultativa; e (d) as demais informações consideradas relevantes pela Emissora para conhecimento dos Debenturistas</w:t>
      </w:r>
      <w:r w:rsidRPr="003C3D76">
        <w:rPr>
          <w:rFonts w:asciiTheme="minorHAnsi" w:hAnsiTheme="minorHAnsi" w:cstheme="minorHAnsi"/>
          <w:szCs w:val="24"/>
          <w:lang w:eastAsia="en-US"/>
        </w:rPr>
        <w:t xml:space="preserve">. </w:t>
      </w:r>
    </w:p>
    <w:p w14:paraId="0766A29D" w14:textId="77777777" w:rsidR="000D3FA4" w:rsidRPr="003C3D76" w:rsidRDefault="000D3FA4" w:rsidP="000D3FA4">
      <w:pPr>
        <w:autoSpaceDE w:val="0"/>
        <w:autoSpaceDN w:val="0"/>
        <w:adjustRightInd w:val="0"/>
        <w:spacing w:line="276" w:lineRule="auto"/>
        <w:jc w:val="both"/>
        <w:rPr>
          <w:rFonts w:asciiTheme="minorHAnsi" w:hAnsiTheme="minorHAnsi" w:cstheme="minorHAnsi"/>
          <w:lang w:eastAsia="en-US"/>
        </w:rPr>
      </w:pPr>
    </w:p>
    <w:p w14:paraId="07791EA1" w14:textId="63E6652B" w:rsidR="000D3FA4" w:rsidRPr="003C3D76" w:rsidRDefault="000D3FA4" w:rsidP="000D3FA4">
      <w:pPr>
        <w:pStyle w:val="PargrafodaLista"/>
        <w:numPr>
          <w:ilvl w:val="2"/>
          <w:numId w:val="10"/>
        </w:numPr>
        <w:rPr>
          <w:rFonts w:asciiTheme="minorHAnsi" w:hAnsiTheme="minorHAnsi" w:cstheme="minorHAnsi"/>
          <w:szCs w:val="24"/>
        </w:rPr>
      </w:pPr>
      <w:r w:rsidRPr="003C3D76">
        <w:rPr>
          <w:rFonts w:asciiTheme="minorHAnsi" w:eastAsia="Arial" w:hAnsiTheme="minorHAnsi" w:cstheme="minorHAnsi"/>
          <w:szCs w:val="24"/>
          <w:lang w:eastAsia="en-GB"/>
        </w:rPr>
        <w:t xml:space="preserve">O valor a ser pago aos Debenturistas no âmbito da Amortização Extraordinária Facultativa será equivalente à parcela do Valor Nominal Unitário ou do saldo do Valor Nominal Unitário das Debêntures, conforme o caso, a serem amortizadas, observado o </w:t>
      </w:r>
      <w:r w:rsidRPr="00A13EE5">
        <w:rPr>
          <w:rFonts w:asciiTheme="minorHAnsi" w:eastAsia="Arial" w:hAnsiTheme="minorHAnsi" w:cstheme="minorHAnsi"/>
          <w:szCs w:val="24"/>
          <w:lang w:eastAsia="en-GB"/>
        </w:rPr>
        <w:t xml:space="preserve">disposto na Cláusula </w:t>
      </w:r>
      <w:r w:rsidR="00B905C2" w:rsidRPr="00A13EE5">
        <w:rPr>
          <w:rFonts w:asciiTheme="minorHAnsi" w:eastAsia="Arial" w:hAnsiTheme="minorHAnsi" w:cstheme="minorHAnsi"/>
          <w:szCs w:val="24"/>
          <w:lang w:eastAsia="en-GB"/>
        </w:rPr>
        <w:t>6</w:t>
      </w:r>
      <w:r w:rsidRPr="00A13EE5">
        <w:rPr>
          <w:rFonts w:asciiTheme="minorHAnsi" w:eastAsia="Arial" w:hAnsiTheme="minorHAnsi" w:cstheme="minorHAnsi"/>
          <w:szCs w:val="24"/>
          <w:lang w:eastAsia="en-GB"/>
        </w:rPr>
        <w:t>.2.2. acima, acrescido da Remuneração à época em vigor, calculada</w:t>
      </w:r>
      <w:r w:rsidRPr="003C3D76">
        <w:rPr>
          <w:rFonts w:asciiTheme="minorHAnsi" w:eastAsia="Arial" w:hAnsiTheme="minorHAnsi" w:cstheme="minorHAnsi"/>
          <w:szCs w:val="24"/>
          <w:lang w:eastAsia="en-GB"/>
        </w:rPr>
        <w:t xml:space="preserve"> </w:t>
      </w:r>
      <w:r w:rsidRPr="003C3D76">
        <w:rPr>
          <w:rFonts w:asciiTheme="minorHAnsi" w:eastAsia="Arial" w:hAnsiTheme="minorHAnsi" w:cstheme="minorHAnsi"/>
          <w:i/>
          <w:szCs w:val="24"/>
          <w:lang w:eastAsia="en-GB"/>
        </w:rPr>
        <w:t xml:space="preserve">pro rata </w:t>
      </w:r>
      <w:proofErr w:type="spellStart"/>
      <w:r w:rsidRPr="003C3D76">
        <w:rPr>
          <w:rFonts w:asciiTheme="minorHAnsi" w:eastAsia="Arial" w:hAnsiTheme="minorHAnsi" w:cstheme="minorHAnsi"/>
          <w:i/>
          <w:szCs w:val="24"/>
          <w:lang w:eastAsia="en-GB"/>
        </w:rPr>
        <w:t>temporis</w:t>
      </w:r>
      <w:proofErr w:type="spellEnd"/>
      <w:r w:rsidRPr="003C3D76">
        <w:rPr>
          <w:rFonts w:asciiTheme="minorHAnsi" w:eastAsia="Arial" w:hAnsiTheme="minorHAnsi" w:cstheme="minorHAnsi"/>
          <w:szCs w:val="24"/>
          <w:lang w:eastAsia="en-GB"/>
        </w:rPr>
        <w:t>, a partir da primeira Data de Integralização ou da Data de Pagamento da Remuneração imediatamente anterior</w:t>
      </w:r>
      <w:ins w:id="86" w:author="Luiz Girão" w:date="2022-09-13T18:51:00Z">
        <w:r w:rsidR="00F94DBC">
          <w:rPr>
            <w:rFonts w:asciiTheme="minorHAnsi" w:eastAsia="Arial" w:hAnsiTheme="minorHAnsi" w:cstheme="minorHAnsi"/>
            <w:szCs w:val="24"/>
            <w:lang w:eastAsia="en-GB"/>
          </w:rPr>
          <w:t xml:space="preserve"> da respectiva série</w:t>
        </w:r>
      </w:ins>
      <w:r w:rsidRPr="003C3D76">
        <w:rPr>
          <w:rFonts w:asciiTheme="minorHAnsi" w:eastAsia="Arial" w:hAnsiTheme="minorHAnsi" w:cstheme="minorHAnsi"/>
          <w:szCs w:val="24"/>
          <w:lang w:eastAsia="en-GB"/>
        </w:rPr>
        <w:t xml:space="preserve">, conforme o caso, Encargos Moratórios e demais encargos eventualmente devidos e não pagos, até a data da Amortização Extraordinária Facultativa. </w:t>
      </w:r>
    </w:p>
    <w:p w14:paraId="5D321390" w14:textId="77777777" w:rsidR="00D80144" w:rsidRPr="003C3D76" w:rsidRDefault="00D80144" w:rsidP="009C6FAC">
      <w:pPr>
        <w:pStyle w:val="PargrafodaLista"/>
        <w:numPr>
          <w:ilvl w:val="0"/>
          <w:numId w:val="0"/>
        </w:numPr>
        <w:rPr>
          <w:rFonts w:asciiTheme="minorHAnsi" w:hAnsiTheme="minorHAnsi" w:cstheme="minorHAnsi"/>
          <w:szCs w:val="24"/>
        </w:rPr>
      </w:pPr>
    </w:p>
    <w:p w14:paraId="47FEB7B9" w14:textId="429F27BC" w:rsidR="00D80144" w:rsidRPr="003C3D76" w:rsidRDefault="00D80144" w:rsidP="00D80144">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 xml:space="preserve">A </w:t>
      </w:r>
      <w:r w:rsidRPr="003C3D76">
        <w:rPr>
          <w:rFonts w:asciiTheme="minorHAnsi" w:eastAsia="Arial" w:hAnsiTheme="minorHAnsi" w:cstheme="minorHAnsi"/>
          <w:szCs w:val="24"/>
          <w:lang w:eastAsia="en-GB"/>
        </w:rPr>
        <w:t>Amortização Extraordinária Facultativa</w:t>
      </w:r>
      <w:r w:rsidRPr="003C3D76">
        <w:rPr>
          <w:rFonts w:asciiTheme="minorHAnsi" w:hAnsiTheme="minorHAnsi" w:cstheme="minorHAnsi"/>
          <w:szCs w:val="24"/>
        </w:rPr>
        <w:t xml:space="preserve"> deverá ser comunicada à B3, ao Agente de Liquidação e ao </w:t>
      </w:r>
      <w:proofErr w:type="spellStart"/>
      <w:r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com antecedência mínima de 3 (três) Dias Úteis da Data da Amortização Extraordinária </w:t>
      </w:r>
      <w:r w:rsidRPr="003C3D76">
        <w:rPr>
          <w:rFonts w:asciiTheme="minorHAnsi" w:eastAsia="Arial" w:hAnsiTheme="minorHAnsi" w:cstheme="minorHAnsi"/>
          <w:szCs w:val="24"/>
          <w:lang w:eastAsia="en-GB"/>
        </w:rPr>
        <w:t>Facultativa</w:t>
      </w:r>
      <w:r w:rsidRPr="003C3D76">
        <w:rPr>
          <w:rFonts w:asciiTheme="minorHAnsi" w:hAnsiTheme="minorHAnsi" w:cstheme="minorHAnsi"/>
          <w:szCs w:val="24"/>
        </w:rPr>
        <w:t>.</w:t>
      </w:r>
    </w:p>
    <w:p w14:paraId="09214A75" w14:textId="77777777" w:rsidR="00D80144" w:rsidRPr="003C3D76" w:rsidRDefault="00D80144" w:rsidP="009C6FAC">
      <w:pPr>
        <w:pStyle w:val="PargrafodaLista"/>
        <w:numPr>
          <w:ilvl w:val="0"/>
          <w:numId w:val="0"/>
        </w:numPr>
        <w:rPr>
          <w:rFonts w:asciiTheme="minorHAnsi" w:eastAsia="Arial" w:hAnsiTheme="minorHAnsi" w:cstheme="minorHAnsi"/>
          <w:szCs w:val="24"/>
          <w:lang w:eastAsia="en-GB"/>
        </w:rPr>
      </w:pPr>
    </w:p>
    <w:p w14:paraId="1BE935F9" w14:textId="6786B5FA" w:rsidR="000D3FA4" w:rsidRPr="003C3D76" w:rsidRDefault="000D3FA4" w:rsidP="000D3FA4">
      <w:pPr>
        <w:pStyle w:val="PargrafodaLista"/>
        <w:rPr>
          <w:rFonts w:asciiTheme="minorHAnsi" w:hAnsiTheme="minorHAnsi" w:cstheme="minorHAnsi"/>
          <w:b/>
          <w:szCs w:val="24"/>
        </w:rPr>
      </w:pPr>
      <w:r w:rsidRPr="003C3D76">
        <w:rPr>
          <w:rFonts w:asciiTheme="minorHAnsi" w:hAnsiTheme="minorHAnsi" w:cstheme="minorHAnsi"/>
          <w:b/>
          <w:szCs w:val="24"/>
        </w:rPr>
        <w:t>Amortização Extraordinária Obrigatória ou Resgate Antecipado Total Obrigatório</w:t>
      </w:r>
    </w:p>
    <w:p w14:paraId="349D64C5" w14:textId="77777777" w:rsidR="00F35F00" w:rsidRPr="007B6B9A" w:rsidRDefault="00F35F00" w:rsidP="00F35F00">
      <w:pPr>
        <w:pStyle w:val="PargrafodaLista"/>
        <w:numPr>
          <w:ilvl w:val="0"/>
          <w:numId w:val="0"/>
        </w:numPr>
        <w:rPr>
          <w:rFonts w:asciiTheme="minorHAnsi" w:hAnsiTheme="minorHAnsi" w:cstheme="minorHAnsi"/>
          <w:b/>
          <w:szCs w:val="24"/>
        </w:rPr>
      </w:pPr>
    </w:p>
    <w:p w14:paraId="681D29EB" w14:textId="080BDF1F" w:rsidR="00E35FD2" w:rsidRPr="007B6B9A" w:rsidRDefault="00CC40CB" w:rsidP="00E35FD2">
      <w:pPr>
        <w:pStyle w:val="PargrafodaLista"/>
        <w:numPr>
          <w:ilvl w:val="2"/>
          <w:numId w:val="10"/>
        </w:numPr>
        <w:rPr>
          <w:rFonts w:asciiTheme="minorHAnsi" w:hAnsiTheme="minorHAnsi" w:cstheme="minorHAnsi"/>
          <w:szCs w:val="24"/>
        </w:rPr>
      </w:pPr>
      <w:r>
        <w:rPr>
          <w:rFonts w:asciiTheme="minorHAnsi" w:hAnsiTheme="minorHAnsi" w:cstheme="minorHAnsi"/>
          <w:szCs w:val="24"/>
        </w:rPr>
        <w:t>Na ocorrência de Vencimento Antecipado, nos termos previstos na Cláusula 7.1. abaixo, a</w:t>
      </w:r>
      <w:r w:rsidR="00E35FD2" w:rsidRPr="007B6B9A">
        <w:rPr>
          <w:rFonts w:asciiTheme="minorHAnsi" w:hAnsiTheme="minorHAnsi" w:cstheme="minorHAnsi"/>
          <w:szCs w:val="24"/>
        </w:rPr>
        <w:t xml:space="preserve"> Emissora deverá, independentemente da anuência dos Debenturistas, (i) realizar a amortização extraordinária das Debêntures, limitada a 98% (noventa e oito por cento) do Valor Nominal Unitário das Debêntures (“</w:t>
      </w:r>
      <w:r w:rsidR="00E35FD2" w:rsidRPr="007B6B9A">
        <w:rPr>
          <w:rFonts w:asciiTheme="minorHAnsi" w:hAnsiTheme="minorHAnsi" w:cstheme="minorHAnsi"/>
          <w:szCs w:val="24"/>
          <w:u w:val="single"/>
        </w:rPr>
        <w:t>Amortização Extraordinária Obrigatória</w:t>
      </w:r>
      <w:r w:rsidR="00E35FD2" w:rsidRPr="007B6B9A">
        <w:rPr>
          <w:rFonts w:asciiTheme="minorHAnsi" w:hAnsiTheme="minorHAnsi" w:cstheme="minorHAnsi"/>
          <w:szCs w:val="24"/>
        </w:rPr>
        <w:t>”); ou (</w:t>
      </w:r>
      <w:proofErr w:type="spellStart"/>
      <w:r w:rsidR="00E35FD2" w:rsidRPr="007B6B9A">
        <w:rPr>
          <w:rFonts w:asciiTheme="minorHAnsi" w:hAnsiTheme="minorHAnsi" w:cstheme="minorHAnsi"/>
          <w:szCs w:val="24"/>
        </w:rPr>
        <w:t>ii</w:t>
      </w:r>
      <w:proofErr w:type="spellEnd"/>
      <w:r w:rsidR="00E35FD2" w:rsidRPr="007B6B9A">
        <w:rPr>
          <w:rFonts w:asciiTheme="minorHAnsi" w:hAnsiTheme="minorHAnsi" w:cstheme="minorHAnsi"/>
          <w:szCs w:val="24"/>
        </w:rPr>
        <w:t xml:space="preserve">) </w:t>
      </w:r>
      <w:r w:rsidR="00E35FD2" w:rsidRPr="007B6B9A">
        <w:rPr>
          <w:rFonts w:asciiTheme="minorHAnsi" w:hAnsiTheme="minorHAnsi" w:cstheme="minorHAnsi"/>
          <w:szCs w:val="24"/>
        </w:rPr>
        <w:lastRenderedPageBreak/>
        <w:t>realizar o resgate antecipado total das Debêntures (“</w:t>
      </w:r>
      <w:r w:rsidR="00E35FD2" w:rsidRPr="007B6B9A">
        <w:rPr>
          <w:rFonts w:asciiTheme="minorHAnsi" w:hAnsiTheme="minorHAnsi" w:cstheme="minorHAnsi"/>
          <w:szCs w:val="24"/>
          <w:u w:val="single"/>
        </w:rPr>
        <w:t>Resgate Antecipado Total Obrigatório</w:t>
      </w:r>
      <w:r w:rsidR="00E35FD2" w:rsidRPr="007B6B9A">
        <w:rPr>
          <w:rFonts w:asciiTheme="minorHAnsi" w:hAnsiTheme="minorHAnsi" w:cstheme="minorHAnsi"/>
          <w:szCs w:val="24"/>
        </w:rPr>
        <w:t>”)</w:t>
      </w:r>
      <w:r w:rsidR="00E736BE">
        <w:rPr>
          <w:rFonts w:asciiTheme="minorHAnsi" w:hAnsiTheme="minorHAnsi" w:cstheme="minorHAnsi"/>
          <w:szCs w:val="24"/>
        </w:rPr>
        <w:t>.</w:t>
      </w:r>
    </w:p>
    <w:p w14:paraId="06B2F1B3" w14:textId="77777777" w:rsidR="00E736BE" w:rsidRDefault="00E736BE" w:rsidP="00E35FD2">
      <w:pPr>
        <w:pStyle w:val="PargrafodaLista"/>
        <w:numPr>
          <w:ilvl w:val="0"/>
          <w:numId w:val="0"/>
        </w:numPr>
        <w:rPr>
          <w:rFonts w:asciiTheme="minorHAnsi" w:hAnsiTheme="minorHAnsi" w:cstheme="minorHAnsi"/>
          <w:szCs w:val="24"/>
        </w:rPr>
      </w:pPr>
    </w:p>
    <w:p w14:paraId="5217BE1D" w14:textId="4BAACBDB" w:rsidR="00E35FD2" w:rsidRPr="007B6B9A" w:rsidRDefault="00E35FD2" w:rsidP="003B79C7">
      <w:pPr>
        <w:pStyle w:val="PargrafodaLista"/>
        <w:numPr>
          <w:ilvl w:val="2"/>
          <w:numId w:val="10"/>
        </w:numPr>
        <w:rPr>
          <w:rFonts w:asciiTheme="minorHAnsi" w:hAnsiTheme="minorHAnsi" w:cstheme="minorHAnsi"/>
          <w:szCs w:val="24"/>
        </w:rPr>
      </w:pPr>
      <w:r w:rsidRPr="007B6B9A">
        <w:rPr>
          <w:rFonts w:asciiTheme="minorHAnsi" w:hAnsiTheme="minorHAnsi" w:cstheme="minorHAnsi"/>
          <w:szCs w:val="24"/>
        </w:rPr>
        <w:t>Em razão da Amortização Extraordinária Obrigatória e do Resgate Antecipado Total Obrigatório, os Debenturistas farão jus ao pagamento (i) de parcela do Valor Nominal Unitário ou saldo do Valor Nominal Unitário, conforme o caso, acrescido (</w:t>
      </w:r>
      <w:proofErr w:type="spellStart"/>
      <w:r w:rsidRPr="007B6B9A">
        <w:rPr>
          <w:rFonts w:asciiTheme="minorHAnsi" w:hAnsiTheme="minorHAnsi" w:cstheme="minorHAnsi"/>
          <w:szCs w:val="24"/>
        </w:rPr>
        <w:t>ii</w:t>
      </w:r>
      <w:proofErr w:type="spellEnd"/>
      <w:r w:rsidRPr="007B6B9A">
        <w:rPr>
          <w:rFonts w:asciiTheme="minorHAnsi" w:hAnsiTheme="minorHAnsi" w:cstheme="minorHAnsi"/>
          <w:szCs w:val="24"/>
        </w:rPr>
        <w:t>) da Remuneração total devida na Data da Amortização Extraordinária Obrigatória ou na Data de Resgate Antecipado Total Obrigatório, conforme o caso, e (</w:t>
      </w:r>
      <w:proofErr w:type="spellStart"/>
      <w:r w:rsidRPr="007B6B9A">
        <w:rPr>
          <w:rFonts w:asciiTheme="minorHAnsi" w:hAnsiTheme="minorHAnsi" w:cstheme="minorHAnsi"/>
          <w:szCs w:val="24"/>
        </w:rPr>
        <w:t>iii</w:t>
      </w:r>
      <w:proofErr w:type="spellEnd"/>
      <w:r w:rsidRPr="007B6B9A">
        <w:rPr>
          <w:rFonts w:asciiTheme="minorHAnsi" w:hAnsiTheme="minorHAnsi" w:cstheme="minorHAnsi"/>
          <w:szCs w:val="24"/>
        </w:rPr>
        <w:t>) de eventuais Encargos Moratórios (se houver) (“</w:t>
      </w:r>
      <w:r w:rsidRPr="007B6B9A">
        <w:rPr>
          <w:rFonts w:asciiTheme="minorHAnsi" w:hAnsiTheme="minorHAnsi" w:cstheme="minorHAnsi"/>
          <w:szCs w:val="24"/>
          <w:u w:val="single"/>
        </w:rPr>
        <w:t>Valor de Amortização Extraordinária Obrigatória</w:t>
      </w:r>
      <w:r w:rsidRPr="007B6B9A">
        <w:rPr>
          <w:rFonts w:asciiTheme="minorHAnsi" w:hAnsiTheme="minorHAnsi" w:cstheme="minorHAnsi"/>
          <w:szCs w:val="24"/>
        </w:rPr>
        <w:t>” e “</w:t>
      </w:r>
      <w:r w:rsidRPr="007B6B9A">
        <w:rPr>
          <w:rFonts w:asciiTheme="minorHAnsi" w:hAnsiTheme="minorHAnsi" w:cstheme="minorHAnsi"/>
          <w:szCs w:val="24"/>
          <w:u w:val="single"/>
        </w:rPr>
        <w:t>Valor de Resgate Antecipado Total Obrigatório</w:t>
      </w:r>
      <w:r w:rsidRPr="007B6B9A">
        <w:rPr>
          <w:rFonts w:asciiTheme="minorHAnsi" w:hAnsiTheme="minorHAnsi" w:cstheme="minorHAnsi"/>
          <w:szCs w:val="24"/>
        </w:rPr>
        <w:t xml:space="preserve">”). </w:t>
      </w:r>
    </w:p>
    <w:p w14:paraId="73E54735" w14:textId="77777777" w:rsidR="00E35FD2" w:rsidRPr="007B6B9A" w:rsidRDefault="00E35FD2" w:rsidP="00E35FD2">
      <w:pPr>
        <w:pStyle w:val="PargrafodaLista"/>
        <w:numPr>
          <w:ilvl w:val="0"/>
          <w:numId w:val="0"/>
        </w:numPr>
        <w:rPr>
          <w:rFonts w:asciiTheme="minorHAnsi" w:hAnsiTheme="minorHAnsi" w:cstheme="minorHAnsi"/>
          <w:szCs w:val="24"/>
        </w:rPr>
      </w:pPr>
    </w:p>
    <w:p w14:paraId="3DE9B2F1" w14:textId="533CC5BE" w:rsidR="00E35FD2" w:rsidRPr="007B6B9A" w:rsidRDefault="00E35FD2" w:rsidP="00E35FD2">
      <w:pPr>
        <w:pStyle w:val="PargrafodaLista"/>
        <w:numPr>
          <w:ilvl w:val="3"/>
          <w:numId w:val="10"/>
        </w:numPr>
        <w:rPr>
          <w:rFonts w:asciiTheme="minorHAnsi" w:hAnsiTheme="minorHAnsi" w:cstheme="minorHAnsi"/>
        </w:rPr>
      </w:pPr>
      <w:r w:rsidRPr="007B6B9A">
        <w:rPr>
          <w:rFonts w:asciiTheme="minorHAnsi" w:hAnsiTheme="minorHAnsi" w:cstheme="minorHAnsi"/>
          <w:szCs w:val="24"/>
        </w:rPr>
        <w:t>A Emissora deverá enviar comunicação individual a todos os Debenturistas, com cópia para o Agente Fiduciário, ou realizar publicação de anúncio no Jornal da Emissora dirigido a todos os Debenturistas, informando sobre a realização da Amortização Extraordinária Obrigatória e/ou do Resgate Antecipado Total Obrigatório (“</w:t>
      </w:r>
      <w:r w:rsidRPr="007B6B9A">
        <w:rPr>
          <w:rFonts w:asciiTheme="minorHAnsi" w:hAnsiTheme="minorHAnsi" w:cstheme="minorHAnsi"/>
          <w:szCs w:val="24"/>
          <w:u w:val="single"/>
        </w:rPr>
        <w:t>Comunicação de Amortização Extraordinária Obrigatória</w:t>
      </w:r>
      <w:r w:rsidRPr="007B6B9A">
        <w:rPr>
          <w:rFonts w:asciiTheme="minorHAnsi" w:hAnsiTheme="minorHAnsi" w:cstheme="minorHAnsi"/>
          <w:szCs w:val="24"/>
        </w:rPr>
        <w:t>” e “</w:t>
      </w:r>
      <w:r w:rsidRPr="007B6B9A">
        <w:rPr>
          <w:rFonts w:asciiTheme="minorHAnsi" w:hAnsiTheme="minorHAnsi" w:cstheme="minorHAnsi"/>
          <w:szCs w:val="24"/>
          <w:u w:val="single"/>
        </w:rPr>
        <w:t>Comunicação de Resgate Antecipado Total Obrigatório</w:t>
      </w:r>
      <w:r w:rsidRPr="007B6B9A">
        <w:rPr>
          <w:rFonts w:asciiTheme="minorHAnsi" w:hAnsiTheme="minorHAnsi" w:cstheme="minorHAnsi"/>
          <w:szCs w:val="24"/>
        </w:rPr>
        <w:t>”), com antecedência mínima de 3 (três) Dias Úteis contados da data prevista para realização da efetiva Amortização Extraordinária Obrigatória (“</w:t>
      </w:r>
      <w:r w:rsidRPr="007B6B9A">
        <w:rPr>
          <w:rFonts w:asciiTheme="minorHAnsi" w:hAnsiTheme="minorHAnsi" w:cstheme="minorHAnsi"/>
          <w:szCs w:val="24"/>
          <w:u w:val="single"/>
        </w:rPr>
        <w:t>Data da Amortização Extraordinária Obrigatória</w:t>
      </w:r>
      <w:r w:rsidRPr="007B6B9A">
        <w:rPr>
          <w:rFonts w:asciiTheme="minorHAnsi" w:hAnsiTheme="minorHAnsi" w:cstheme="minorHAnsi"/>
          <w:szCs w:val="24"/>
        </w:rPr>
        <w:t>”) ou do efetivo Resgate Antecipado Total Obrigatório (“</w:t>
      </w:r>
      <w:r w:rsidRPr="007B6B9A">
        <w:rPr>
          <w:rFonts w:asciiTheme="minorHAnsi" w:hAnsiTheme="minorHAnsi" w:cstheme="minorHAnsi"/>
          <w:szCs w:val="24"/>
          <w:u w:val="single"/>
        </w:rPr>
        <w:t xml:space="preserve">Data do Resgate Antecipado Total Obrigatório </w:t>
      </w:r>
      <w:r w:rsidRPr="007B6B9A">
        <w:rPr>
          <w:rFonts w:asciiTheme="minorHAnsi" w:hAnsiTheme="minorHAnsi" w:cstheme="minorHAnsi"/>
          <w:szCs w:val="24"/>
        </w:rPr>
        <w:t>”), que deverá, necessariamente, ser em um Dia Útil. Na Comunicação da Amortização Extraordinária Obrigatória e na Comunicação de Resgate Antecipado Total Obrigatório deverão constar (i) a Data da Amortização Extraordinária Obrigatória e a Data do Resgate Antecipado Total Obrigatório, conforme o caso; (</w:t>
      </w:r>
      <w:proofErr w:type="spellStart"/>
      <w:r w:rsidRPr="007B6B9A">
        <w:rPr>
          <w:rFonts w:asciiTheme="minorHAnsi" w:hAnsiTheme="minorHAnsi" w:cstheme="minorHAnsi"/>
          <w:szCs w:val="24"/>
        </w:rPr>
        <w:t>ii</w:t>
      </w:r>
      <w:proofErr w:type="spellEnd"/>
      <w:r w:rsidRPr="007B6B9A">
        <w:rPr>
          <w:rFonts w:asciiTheme="minorHAnsi" w:hAnsiTheme="minorHAnsi" w:cstheme="minorHAnsi"/>
          <w:szCs w:val="24"/>
        </w:rPr>
        <w:t>) o Valor de Amortização Extraordinária Obrigatória e o Valor de Resgate Antecipado Total Obrigatório, conforme o caso, e (</w:t>
      </w:r>
      <w:proofErr w:type="spellStart"/>
      <w:r w:rsidRPr="007B6B9A">
        <w:rPr>
          <w:rFonts w:asciiTheme="minorHAnsi" w:hAnsiTheme="minorHAnsi" w:cstheme="minorHAnsi"/>
          <w:szCs w:val="24"/>
        </w:rPr>
        <w:t>iii</w:t>
      </w:r>
      <w:proofErr w:type="spellEnd"/>
      <w:r w:rsidRPr="007B6B9A">
        <w:rPr>
          <w:rFonts w:asciiTheme="minorHAnsi" w:hAnsiTheme="minorHAnsi" w:cstheme="minorHAnsi"/>
          <w:szCs w:val="24"/>
        </w:rPr>
        <w:t xml:space="preserve">) quaisquer outras informações necessárias à operacionalização da Amortização Extraordinária Obrigatória e do Resgate Antecipado Total Obrigatório. </w:t>
      </w:r>
    </w:p>
    <w:p w14:paraId="4982969A" w14:textId="77777777" w:rsidR="00E35FD2" w:rsidRPr="007B6B9A" w:rsidRDefault="00E35FD2" w:rsidP="00E35FD2">
      <w:pPr>
        <w:pStyle w:val="PargrafodaLista"/>
        <w:numPr>
          <w:ilvl w:val="0"/>
          <w:numId w:val="0"/>
        </w:numPr>
        <w:rPr>
          <w:rFonts w:asciiTheme="minorHAnsi" w:hAnsiTheme="minorHAnsi" w:cstheme="minorHAnsi"/>
          <w:szCs w:val="24"/>
        </w:rPr>
      </w:pPr>
    </w:p>
    <w:p w14:paraId="31D85DA0" w14:textId="6CE91BBB" w:rsidR="00E35FD2" w:rsidRPr="007B6B9A" w:rsidRDefault="00E35FD2" w:rsidP="00E35FD2">
      <w:pPr>
        <w:pStyle w:val="PargrafodaLista"/>
        <w:numPr>
          <w:ilvl w:val="3"/>
          <w:numId w:val="10"/>
        </w:numPr>
        <w:rPr>
          <w:rFonts w:asciiTheme="minorHAnsi" w:hAnsiTheme="minorHAnsi" w:cstheme="minorHAnsi"/>
          <w:szCs w:val="24"/>
        </w:rPr>
      </w:pPr>
      <w:r w:rsidRPr="007B6B9A">
        <w:rPr>
          <w:rFonts w:asciiTheme="minorHAnsi" w:hAnsiTheme="minorHAnsi" w:cstheme="minorHAnsi"/>
          <w:szCs w:val="24"/>
        </w:rPr>
        <w:t xml:space="preserve">A Amortização Extraordinária Obrigatória e o Resgate Antecipado Total Obrigatório deverão ser comunicados à B3, ao Agente de Liquidação e ao </w:t>
      </w:r>
      <w:proofErr w:type="spellStart"/>
      <w:r w:rsidRPr="007B6B9A">
        <w:rPr>
          <w:rFonts w:asciiTheme="minorHAnsi" w:hAnsiTheme="minorHAnsi" w:cstheme="minorHAnsi"/>
          <w:szCs w:val="24"/>
        </w:rPr>
        <w:t>Escriturador</w:t>
      </w:r>
      <w:proofErr w:type="spellEnd"/>
      <w:r w:rsidRPr="007B6B9A">
        <w:rPr>
          <w:rFonts w:asciiTheme="minorHAnsi" w:hAnsiTheme="minorHAnsi" w:cstheme="minorHAnsi"/>
          <w:szCs w:val="24"/>
        </w:rPr>
        <w:t xml:space="preserve"> com antecedência mínima de 3 (três) Dias Úteis da Data da Amortização Extraordinária Obrigatória e da Data do Resgate Antecipado Total Obrigatório, conforme o caso.</w:t>
      </w:r>
    </w:p>
    <w:p w14:paraId="548C8822" w14:textId="77777777" w:rsidR="00E35FD2" w:rsidRPr="007B6B9A" w:rsidRDefault="00E35FD2" w:rsidP="00E35FD2">
      <w:pPr>
        <w:pStyle w:val="PargrafodaLista"/>
        <w:numPr>
          <w:ilvl w:val="0"/>
          <w:numId w:val="0"/>
        </w:numPr>
        <w:rPr>
          <w:rFonts w:asciiTheme="minorHAnsi" w:hAnsiTheme="minorHAnsi" w:cstheme="minorHAnsi"/>
          <w:szCs w:val="24"/>
        </w:rPr>
      </w:pPr>
    </w:p>
    <w:p w14:paraId="5CC84588" w14:textId="5D7AE330" w:rsidR="000D3FA4" w:rsidRPr="007B6B9A" w:rsidRDefault="00E35FD2" w:rsidP="00ED0048">
      <w:pPr>
        <w:pStyle w:val="PargrafodaLista"/>
        <w:numPr>
          <w:ilvl w:val="3"/>
          <w:numId w:val="10"/>
        </w:numPr>
        <w:rPr>
          <w:rFonts w:asciiTheme="minorHAnsi" w:hAnsiTheme="minorHAnsi" w:cstheme="minorHAnsi"/>
          <w:szCs w:val="24"/>
        </w:rPr>
      </w:pPr>
      <w:r w:rsidRPr="007B6B9A">
        <w:rPr>
          <w:rFonts w:asciiTheme="minorHAnsi" w:hAnsiTheme="minorHAnsi" w:cstheme="minorHAnsi"/>
          <w:szCs w:val="24"/>
        </w:rPr>
        <w:t>O pagamento das Debêntures objeto de Amortização Extraordinária Obrigatória e do Resgate Antecipado Total Obrigatório, conforme o caso, será realizado (i) por meio dos procedimentos adotados pela B3 para as Debêntures custodiadas eletronicamente na B3; e/ou (</w:t>
      </w:r>
      <w:proofErr w:type="spellStart"/>
      <w:r w:rsidRPr="007B6B9A">
        <w:rPr>
          <w:rFonts w:asciiTheme="minorHAnsi" w:hAnsiTheme="minorHAnsi" w:cstheme="minorHAnsi"/>
          <w:szCs w:val="24"/>
        </w:rPr>
        <w:t>ii</w:t>
      </w:r>
      <w:proofErr w:type="spellEnd"/>
      <w:r w:rsidRPr="007B6B9A">
        <w:rPr>
          <w:rFonts w:asciiTheme="minorHAnsi" w:hAnsiTheme="minorHAnsi" w:cstheme="minorHAnsi"/>
          <w:szCs w:val="24"/>
        </w:rPr>
        <w:t xml:space="preserve">) mediante depósito em contas correntes indicadas pelos </w:t>
      </w:r>
      <w:r w:rsidRPr="007B6B9A">
        <w:rPr>
          <w:rFonts w:asciiTheme="minorHAnsi" w:hAnsiTheme="minorHAnsi" w:cstheme="minorHAnsi"/>
          <w:szCs w:val="24"/>
        </w:rPr>
        <w:lastRenderedPageBreak/>
        <w:t xml:space="preserve">Debenturistas a ser realizado pelo Agente de Liquidação e/ou pelo </w:t>
      </w:r>
      <w:proofErr w:type="spellStart"/>
      <w:r w:rsidRPr="007B6B9A">
        <w:rPr>
          <w:rFonts w:asciiTheme="minorHAnsi" w:hAnsiTheme="minorHAnsi" w:cstheme="minorHAnsi"/>
          <w:szCs w:val="24"/>
        </w:rPr>
        <w:t>Escriturador</w:t>
      </w:r>
      <w:proofErr w:type="spellEnd"/>
      <w:r w:rsidRPr="007B6B9A">
        <w:rPr>
          <w:rFonts w:asciiTheme="minorHAnsi" w:hAnsiTheme="minorHAnsi" w:cstheme="minorHAnsi"/>
          <w:szCs w:val="24"/>
        </w:rPr>
        <w:t>, no caso de Debêntures que não estejam custodiadas eletronicamente na B3.</w:t>
      </w:r>
    </w:p>
    <w:p w14:paraId="3523DFD3" w14:textId="245864C8" w:rsidR="000D3FA4" w:rsidRPr="003C3D76" w:rsidRDefault="000D3FA4" w:rsidP="001E31C0">
      <w:pPr>
        <w:widowControl w:val="0"/>
        <w:spacing w:line="320" w:lineRule="exact"/>
        <w:jc w:val="both"/>
        <w:rPr>
          <w:rFonts w:asciiTheme="minorHAnsi" w:hAnsiTheme="minorHAnsi" w:cstheme="minorHAnsi"/>
          <w:b/>
        </w:rPr>
      </w:pPr>
    </w:p>
    <w:p w14:paraId="7B907C0F" w14:textId="77777777" w:rsidR="006722D3" w:rsidRPr="003C3D76" w:rsidRDefault="00023B66" w:rsidP="001E31C0">
      <w:pPr>
        <w:pStyle w:val="PargrafodaLista"/>
        <w:rPr>
          <w:rFonts w:asciiTheme="minorHAnsi" w:hAnsiTheme="minorHAnsi" w:cstheme="minorHAnsi"/>
          <w:b/>
          <w:szCs w:val="24"/>
        </w:rPr>
      </w:pPr>
      <w:bookmarkStart w:id="87" w:name="_Ref266653381"/>
      <w:r w:rsidRPr="003C3D76">
        <w:rPr>
          <w:rFonts w:asciiTheme="minorHAnsi" w:hAnsiTheme="minorHAnsi" w:cstheme="minorHAnsi"/>
          <w:b/>
          <w:smallCaps/>
          <w:w w:val="0"/>
          <w:szCs w:val="24"/>
        </w:rPr>
        <w:t>A</w:t>
      </w:r>
      <w:r w:rsidRPr="003C3D76">
        <w:rPr>
          <w:rFonts w:asciiTheme="minorHAnsi" w:hAnsiTheme="minorHAnsi" w:cstheme="minorHAnsi"/>
          <w:b/>
          <w:w w:val="0"/>
          <w:szCs w:val="24"/>
        </w:rPr>
        <w:t>quisição Facultativa</w:t>
      </w:r>
      <w:bookmarkEnd w:id="87"/>
    </w:p>
    <w:p w14:paraId="70F435D8" w14:textId="77777777" w:rsidR="006722D3" w:rsidRPr="003C3D76" w:rsidRDefault="006722D3" w:rsidP="001E31C0">
      <w:pPr>
        <w:widowControl w:val="0"/>
        <w:spacing w:line="320" w:lineRule="exact"/>
        <w:jc w:val="both"/>
        <w:rPr>
          <w:rFonts w:asciiTheme="minorHAnsi" w:hAnsiTheme="minorHAnsi" w:cstheme="minorHAnsi"/>
          <w:b/>
        </w:rPr>
      </w:pPr>
    </w:p>
    <w:p w14:paraId="63C29CF9" w14:textId="6E246ABF" w:rsidR="003848B8" w:rsidRPr="003C3D76" w:rsidRDefault="00023B66" w:rsidP="00A16200">
      <w:pPr>
        <w:pStyle w:val="PargrafodaLista"/>
        <w:numPr>
          <w:ilvl w:val="2"/>
          <w:numId w:val="10"/>
        </w:numPr>
        <w:rPr>
          <w:rFonts w:asciiTheme="minorHAnsi" w:hAnsiTheme="minorHAnsi" w:cstheme="minorHAnsi"/>
          <w:szCs w:val="24"/>
        </w:rPr>
      </w:pPr>
      <w:bookmarkStart w:id="88" w:name="_Ref264227752"/>
      <w:r w:rsidRPr="003C3D76">
        <w:rPr>
          <w:rFonts w:asciiTheme="minorHAnsi" w:eastAsia="Arial" w:hAnsiTheme="minorHAnsi" w:cstheme="minorHAnsi"/>
          <w:color w:val="000000"/>
          <w:spacing w:val="-1"/>
          <w:szCs w:val="24"/>
        </w:rPr>
        <w:t xml:space="preserve"> </w:t>
      </w:r>
      <w:r w:rsidRPr="003C3D76">
        <w:rPr>
          <w:rFonts w:asciiTheme="minorHAnsi" w:hAnsiTheme="minorHAnsi" w:cstheme="minorHAnsi"/>
          <w:color w:val="000000"/>
          <w:spacing w:val="-1"/>
          <w:szCs w:val="24"/>
        </w:rPr>
        <w:t xml:space="preserve">A Emissora poderá, a qualquer tempo, adquirir Debêntures desde que observe o disposto no artigo 55, parágrafo </w:t>
      </w:r>
      <w:r w:rsidRPr="003C3D76">
        <w:rPr>
          <w:rFonts w:asciiTheme="minorHAnsi" w:eastAsia="Arial" w:hAnsiTheme="minorHAnsi" w:cstheme="minorHAnsi"/>
          <w:color w:val="000000"/>
          <w:spacing w:val="-1"/>
          <w:szCs w:val="24"/>
        </w:rPr>
        <w:t>3°,</w:t>
      </w:r>
      <w:r w:rsidRPr="003C3D76">
        <w:rPr>
          <w:rFonts w:asciiTheme="minorHAnsi" w:hAnsiTheme="minorHAnsi" w:cstheme="minorHAnsi"/>
          <w:color w:val="000000"/>
          <w:spacing w:val="-1"/>
          <w:szCs w:val="24"/>
        </w:rPr>
        <w:t xml:space="preserve"> da Lei das Sociedades por Ações, nos artigos 13 e 15 da </w:t>
      </w:r>
      <w:r w:rsidRPr="003C3D76">
        <w:rPr>
          <w:rFonts w:asciiTheme="minorHAnsi" w:hAnsiTheme="minorHAnsi" w:cstheme="minorHAnsi"/>
          <w:color w:val="000000"/>
          <w:spacing w:val="-3"/>
          <w:szCs w:val="24"/>
        </w:rPr>
        <w:t>Instrução</w:t>
      </w:r>
      <w:r w:rsidRPr="003C3D76">
        <w:rPr>
          <w:rFonts w:asciiTheme="minorHAnsi" w:eastAsia="Arial" w:hAnsiTheme="minorHAnsi" w:cstheme="minorHAnsi"/>
          <w:color w:val="000000"/>
          <w:spacing w:val="-3"/>
          <w:szCs w:val="24"/>
        </w:rPr>
        <w:t xml:space="preserve"> </w:t>
      </w:r>
      <w:r w:rsidRPr="003C3D76">
        <w:rPr>
          <w:rFonts w:asciiTheme="minorHAnsi" w:hAnsiTheme="minorHAnsi" w:cstheme="minorHAnsi"/>
          <w:color w:val="000000"/>
          <w:spacing w:val="-3"/>
          <w:szCs w:val="24"/>
        </w:rPr>
        <w:t>CVM</w:t>
      </w:r>
      <w:r w:rsidRPr="003C3D76">
        <w:rPr>
          <w:rFonts w:asciiTheme="minorHAnsi" w:eastAsia="Arial" w:hAnsiTheme="minorHAnsi" w:cstheme="minorHAnsi"/>
          <w:color w:val="000000"/>
          <w:spacing w:val="-3"/>
          <w:szCs w:val="24"/>
        </w:rPr>
        <w:t xml:space="preserve"> </w:t>
      </w:r>
      <w:r w:rsidRPr="003C3D76">
        <w:rPr>
          <w:rFonts w:asciiTheme="minorHAnsi" w:hAnsiTheme="minorHAnsi" w:cstheme="minorHAnsi"/>
          <w:color w:val="000000"/>
          <w:spacing w:val="-3"/>
          <w:szCs w:val="24"/>
        </w:rPr>
        <w:t>476</w:t>
      </w:r>
      <w:r w:rsidRPr="003C3D76">
        <w:rPr>
          <w:rFonts w:asciiTheme="minorHAnsi" w:eastAsia="Arial" w:hAnsiTheme="minorHAnsi" w:cstheme="minorHAnsi"/>
          <w:color w:val="000000"/>
          <w:spacing w:val="-3"/>
          <w:szCs w:val="24"/>
        </w:rPr>
        <w:t>,</w:t>
      </w:r>
      <w:r w:rsidRPr="003C3D76">
        <w:rPr>
          <w:rFonts w:asciiTheme="minorHAnsi" w:eastAsia="Times New Roman" w:hAnsiTheme="minorHAnsi" w:cstheme="minorHAnsi"/>
          <w:szCs w:val="24"/>
        </w:rPr>
        <w:t xml:space="preserve"> n</w:t>
      </w:r>
      <w:r w:rsidRPr="003C3D76">
        <w:rPr>
          <w:rFonts w:asciiTheme="minorHAnsi" w:hAnsiTheme="minorHAnsi" w:cstheme="minorHAnsi"/>
          <w:color w:val="000000"/>
          <w:spacing w:val="-3"/>
          <w:szCs w:val="24"/>
        </w:rPr>
        <w:t xml:space="preserve">a </w:t>
      </w:r>
      <w:r w:rsidRPr="003C3D76">
        <w:rPr>
          <w:rFonts w:asciiTheme="minorHAnsi" w:eastAsia="Arial" w:hAnsiTheme="minorHAnsi" w:cstheme="minorHAnsi"/>
          <w:color w:val="000000"/>
          <w:spacing w:val="-3"/>
          <w:szCs w:val="24"/>
        </w:rPr>
        <w:t>Instrução</w:t>
      </w:r>
      <w:r w:rsidRPr="003C3D76">
        <w:rPr>
          <w:rFonts w:asciiTheme="minorHAnsi" w:hAnsiTheme="minorHAnsi" w:cstheme="minorHAnsi"/>
          <w:color w:val="000000"/>
          <w:spacing w:val="-3"/>
          <w:szCs w:val="24"/>
        </w:rPr>
        <w:t xml:space="preserve"> da CVM</w:t>
      </w:r>
      <w:r w:rsidRPr="003C3D76">
        <w:rPr>
          <w:rFonts w:asciiTheme="minorHAnsi" w:eastAsia="Arial" w:hAnsiTheme="minorHAnsi" w:cstheme="minorHAnsi"/>
          <w:color w:val="000000"/>
          <w:spacing w:val="-3"/>
          <w:szCs w:val="24"/>
        </w:rPr>
        <w:t xml:space="preserve"> n° 620, de 17 de março de 2020 (“</w:t>
      </w:r>
      <w:r w:rsidRPr="003C3D76">
        <w:rPr>
          <w:rFonts w:asciiTheme="minorHAnsi" w:eastAsia="Arial" w:hAnsiTheme="minorHAnsi" w:cstheme="minorHAnsi"/>
          <w:color w:val="000000"/>
          <w:spacing w:val="-3"/>
          <w:szCs w:val="24"/>
          <w:u w:val="single"/>
        </w:rPr>
        <w:t>Instrução CVM 620</w:t>
      </w:r>
      <w:r w:rsidRPr="003C3D76">
        <w:rPr>
          <w:rFonts w:asciiTheme="minorHAnsi" w:eastAsia="Arial" w:hAnsiTheme="minorHAnsi" w:cstheme="minorHAnsi"/>
          <w:color w:val="000000"/>
          <w:spacing w:val="-3"/>
          <w:szCs w:val="24"/>
        </w:rPr>
        <w:t>”) e demais regras expedidas pela CVM, e ainda</w:t>
      </w:r>
      <w:r w:rsidRPr="003C3D76">
        <w:rPr>
          <w:rFonts w:asciiTheme="minorHAnsi" w:hAnsiTheme="minorHAnsi" w:cstheme="minorHAnsi"/>
          <w:color w:val="000000"/>
          <w:spacing w:val="-3"/>
          <w:szCs w:val="24"/>
        </w:rPr>
        <w:t xml:space="preserve">, condicionado ao aceite do respectivo Debenturista vendedor, devendo </w:t>
      </w:r>
      <w:r w:rsidRPr="003C3D76">
        <w:rPr>
          <w:rFonts w:asciiTheme="minorHAnsi" w:eastAsia="Arial" w:hAnsiTheme="minorHAnsi" w:cstheme="minorHAnsi"/>
          <w:color w:val="000000"/>
          <w:spacing w:val="-3"/>
          <w:szCs w:val="24"/>
        </w:rPr>
        <w:t>tal</w:t>
      </w:r>
      <w:r w:rsidRPr="003C3D76">
        <w:rPr>
          <w:rFonts w:asciiTheme="minorHAnsi" w:hAnsiTheme="minorHAnsi" w:cstheme="minorHAnsi"/>
          <w:color w:val="000000"/>
          <w:spacing w:val="-3"/>
          <w:szCs w:val="24"/>
        </w:rPr>
        <w:t xml:space="preserve"> fato</w:t>
      </w:r>
      <w:r w:rsidRPr="003C3D76">
        <w:rPr>
          <w:rFonts w:asciiTheme="minorHAnsi" w:eastAsia="Arial" w:hAnsiTheme="minorHAnsi" w:cstheme="minorHAnsi"/>
          <w:color w:val="000000"/>
          <w:spacing w:val="-3"/>
          <w:szCs w:val="24"/>
        </w:rPr>
        <w:t xml:space="preserve">, se assim exigido pelas disposições legais e </w:t>
      </w:r>
      <w:r w:rsidRPr="003C3D76">
        <w:rPr>
          <w:rFonts w:asciiTheme="minorHAnsi" w:eastAsia="Arial" w:hAnsiTheme="minorHAnsi" w:cstheme="minorHAnsi"/>
          <w:color w:val="000000"/>
          <w:szCs w:val="24"/>
        </w:rPr>
        <w:t>regulamentares</w:t>
      </w:r>
      <w:r w:rsidRPr="003C3D76">
        <w:rPr>
          <w:rFonts w:asciiTheme="minorHAnsi" w:eastAsia="Arial" w:hAnsiTheme="minorHAnsi" w:cstheme="minorHAnsi"/>
          <w:color w:val="000000"/>
          <w:spacing w:val="-3"/>
          <w:szCs w:val="24"/>
        </w:rPr>
        <w:t xml:space="preserve"> aplicáveis,</w:t>
      </w:r>
      <w:r w:rsidRPr="003C3D76">
        <w:rPr>
          <w:rFonts w:asciiTheme="minorHAnsi" w:hAnsiTheme="minorHAnsi" w:cstheme="minorHAnsi"/>
          <w:color w:val="000000"/>
          <w:spacing w:val="-3"/>
          <w:szCs w:val="24"/>
        </w:rPr>
        <w:t xml:space="preserve"> constar do relatório da administração e das demonstrações financeiras da Emissora</w:t>
      </w:r>
      <w:r w:rsidRPr="003C3D76">
        <w:rPr>
          <w:rFonts w:asciiTheme="minorHAnsi" w:eastAsia="Arial" w:hAnsiTheme="minorHAnsi" w:cstheme="minorHAnsi"/>
          <w:color w:val="000000"/>
          <w:spacing w:val="-3"/>
          <w:szCs w:val="24"/>
        </w:rPr>
        <w:t>.</w:t>
      </w:r>
      <w:r w:rsidRPr="003C3D76">
        <w:rPr>
          <w:rFonts w:asciiTheme="minorHAnsi" w:hAnsiTheme="minorHAnsi" w:cstheme="minorHAnsi"/>
          <w:color w:val="000000"/>
          <w:spacing w:val="-3"/>
          <w:szCs w:val="24"/>
        </w:rPr>
        <w:t xml:space="preserve"> As Debêntures adquiridas pela Emissora poderão, a critério da Emissora, ser canceladas, permanecer em tesouraria ou ser novamente colocadas no mercado</w:t>
      </w:r>
      <w:r w:rsidRPr="003C3D76">
        <w:rPr>
          <w:rFonts w:asciiTheme="minorHAnsi" w:eastAsia="Arial" w:hAnsiTheme="minorHAnsi" w:cstheme="minorHAnsi"/>
          <w:color w:val="000000"/>
          <w:spacing w:val="-3"/>
          <w:szCs w:val="24"/>
        </w:rPr>
        <w:t>, observadas as restrições impostas pela Instrução CVM 476 e pela Instrução CVM 620.</w:t>
      </w:r>
      <w:r w:rsidRPr="003C3D76">
        <w:rPr>
          <w:rFonts w:asciiTheme="minorHAnsi" w:hAnsiTheme="minorHAnsi" w:cstheme="minorHAnsi"/>
          <w:color w:val="000000"/>
          <w:spacing w:val="-3"/>
          <w:szCs w:val="24"/>
        </w:rPr>
        <w:t xml:space="preserve"> As Debêntures adquiridas pela Emissora para permanência em tesouraria nos termos desta </w:t>
      </w:r>
      <w:r w:rsidR="00A13EE5">
        <w:rPr>
          <w:rFonts w:asciiTheme="minorHAnsi" w:eastAsia="Arial" w:hAnsiTheme="minorHAnsi" w:cstheme="minorHAnsi"/>
          <w:color w:val="000000"/>
          <w:spacing w:val="-3"/>
          <w:szCs w:val="24"/>
        </w:rPr>
        <w:t>Cláu</w:t>
      </w:r>
      <w:r w:rsidRPr="003C3D76">
        <w:rPr>
          <w:rFonts w:asciiTheme="minorHAnsi" w:eastAsia="Arial" w:hAnsiTheme="minorHAnsi" w:cstheme="minorHAnsi"/>
          <w:color w:val="000000"/>
          <w:spacing w:val="-3"/>
          <w:szCs w:val="24"/>
        </w:rPr>
        <w:t>sula</w:t>
      </w:r>
      <w:r w:rsidRPr="003C3D76">
        <w:rPr>
          <w:rFonts w:asciiTheme="minorHAnsi" w:hAnsiTheme="minorHAnsi" w:cstheme="minorHAnsi"/>
          <w:color w:val="000000"/>
          <w:spacing w:val="-3"/>
          <w:szCs w:val="24"/>
        </w:rPr>
        <w:t>, se e quando recolocadas no mercado, farão jus à Remuneração aplicável às demais Debêntures.</w:t>
      </w:r>
    </w:p>
    <w:p w14:paraId="2E93FCE3" w14:textId="77777777" w:rsidR="00FA6ED1" w:rsidRPr="003C3D76" w:rsidRDefault="00FA6ED1" w:rsidP="001E31C0">
      <w:pPr>
        <w:pStyle w:val="PargrafodaLista"/>
        <w:numPr>
          <w:ilvl w:val="0"/>
          <w:numId w:val="0"/>
        </w:numPr>
        <w:rPr>
          <w:rFonts w:asciiTheme="minorHAnsi" w:hAnsiTheme="minorHAnsi" w:cstheme="minorHAnsi"/>
          <w:szCs w:val="24"/>
        </w:rPr>
      </w:pPr>
      <w:bookmarkStart w:id="89" w:name="_Ref264230355"/>
      <w:bookmarkEnd w:id="88"/>
    </w:p>
    <w:p w14:paraId="7E595BB0" w14:textId="42D15255" w:rsidR="006722D3" w:rsidRPr="003C3D76" w:rsidRDefault="002C4F5D" w:rsidP="009C6FAC">
      <w:pPr>
        <w:pStyle w:val="Ttulo2"/>
        <w:rPr>
          <w:rFonts w:asciiTheme="minorHAnsi" w:hAnsiTheme="minorHAnsi" w:cstheme="minorHAnsi"/>
          <w:b w:val="0"/>
          <w:bCs/>
        </w:rPr>
      </w:pPr>
      <w:r w:rsidRPr="003C3D76">
        <w:rPr>
          <w:rFonts w:asciiTheme="minorHAnsi" w:hAnsiTheme="minorHAnsi" w:cstheme="minorHAnsi"/>
          <w:bCs/>
        </w:rPr>
        <w:t>VENCIMENTO ANTECIPADO</w:t>
      </w:r>
      <w:bookmarkStart w:id="90" w:name="_DV_M268"/>
      <w:bookmarkStart w:id="91" w:name="_DV_C317"/>
      <w:bookmarkEnd w:id="89"/>
      <w:bookmarkEnd w:id="90"/>
      <w:r w:rsidR="009526A3" w:rsidRPr="003C3D76">
        <w:rPr>
          <w:rStyle w:val="Refdenotaderodap"/>
          <w:rFonts w:asciiTheme="minorHAnsi" w:hAnsiTheme="minorHAnsi" w:cstheme="minorHAnsi"/>
          <w:bCs/>
        </w:rPr>
        <w:t xml:space="preserve"> </w:t>
      </w:r>
    </w:p>
    <w:p w14:paraId="451F7D3A" w14:textId="77777777" w:rsidR="00C57E40" w:rsidRPr="003C3D76" w:rsidRDefault="00C57E40" w:rsidP="001E31C0">
      <w:pPr>
        <w:suppressAutoHyphens/>
        <w:spacing w:line="320" w:lineRule="exact"/>
        <w:jc w:val="both"/>
        <w:rPr>
          <w:rFonts w:asciiTheme="minorHAnsi" w:eastAsia="Arial Unicode MS" w:hAnsiTheme="minorHAnsi" w:cstheme="minorHAnsi"/>
          <w:i/>
          <w:w w:val="0"/>
        </w:rPr>
      </w:pPr>
      <w:bookmarkStart w:id="92" w:name="_Ref264230601"/>
    </w:p>
    <w:bookmarkEnd w:id="92"/>
    <w:p w14:paraId="6413F182" w14:textId="7FF34515" w:rsidR="00B70716" w:rsidRPr="003C3D76" w:rsidRDefault="00023B66" w:rsidP="009C6FAC">
      <w:pPr>
        <w:pStyle w:val="PargrafodaLista"/>
        <w:rPr>
          <w:rFonts w:asciiTheme="minorHAnsi" w:hAnsiTheme="minorHAnsi" w:cstheme="minorHAnsi"/>
          <w:szCs w:val="24"/>
        </w:rPr>
      </w:pPr>
      <w:r w:rsidRPr="003C3D76">
        <w:rPr>
          <w:rFonts w:asciiTheme="minorHAnsi" w:hAnsiTheme="minorHAnsi" w:cstheme="minorHAnsi"/>
          <w:szCs w:val="24"/>
        </w:rPr>
        <w:t>O</w:t>
      </w:r>
      <w:r w:rsidR="00864E1A" w:rsidRPr="003C3D76">
        <w:rPr>
          <w:rFonts w:asciiTheme="minorHAnsi" w:hAnsiTheme="minorHAnsi" w:cstheme="minorHAnsi"/>
          <w:szCs w:val="24"/>
        </w:rPr>
        <w:t xml:space="preserve">bservado o disposto nas Cláusulas </w:t>
      </w:r>
      <w:r w:rsidR="009526A3" w:rsidRPr="003C3D76">
        <w:rPr>
          <w:rFonts w:asciiTheme="minorHAnsi" w:hAnsiTheme="minorHAnsi" w:cstheme="minorHAnsi"/>
          <w:szCs w:val="24"/>
        </w:rPr>
        <w:t>7</w:t>
      </w:r>
      <w:r w:rsidR="002C4F5D" w:rsidRPr="003C3D76">
        <w:rPr>
          <w:rFonts w:asciiTheme="minorHAnsi" w:hAnsiTheme="minorHAnsi" w:cstheme="minorHAnsi"/>
          <w:szCs w:val="24"/>
        </w:rPr>
        <w:t>.1</w:t>
      </w:r>
      <w:r w:rsidR="00185D7C" w:rsidRPr="003C3D76">
        <w:rPr>
          <w:rFonts w:asciiTheme="minorHAnsi" w:hAnsiTheme="minorHAnsi" w:cstheme="minorHAnsi"/>
          <w:szCs w:val="24"/>
        </w:rPr>
        <w:t>.1</w:t>
      </w:r>
      <w:r w:rsidR="00864E1A" w:rsidRPr="003C3D76">
        <w:rPr>
          <w:rFonts w:asciiTheme="minorHAnsi" w:hAnsiTheme="minorHAnsi" w:cstheme="minorHAnsi"/>
          <w:szCs w:val="24"/>
        </w:rPr>
        <w:t>,</w:t>
      </w:r>
      <w:r w:rsidR="00864E1A" w:rsidRPr="003C3D76">
        <w:rPr>
          <w:rFonts w:asciiTheme="minorHAnsi" w:hAnsiTheme="minorHAnsi" w:cstheme="minorHAnsi"/>
          <w:snapToGrid w:val="0"/>
          <w:szCs w:val="24"/>
        </w:rPr>
        <w:t xml:space="preserve"> </w:t>
      </w:r>
      <w:r w:rsidRPr="003C3D76">
        <w:rPr>
          <w:rFonts w:asciiTheme="minorHAnsi" w:hAnsiTheme="minorHAnsi" w:cstheme="minorHAnsi"/>
          <w:snapToGrid w:val="0"/>
          <w:szCs w:val="24"/>
        </w:rPr>
        <w:t xml:space="preserve">os Debenturistas, representados pelo Agente Fiduciário, terão o direito de declarar </w:t>
      </w:r>
      <w:r w:rsidR="00864E1A" w:rsidRPr="003C3D76">
        <w:rPr>
          <w:rFonts w:asciiTheme="minorHAnsi" w:hAnsiTheme="minorHAnsi" w:cstheme="minorHAnsi"/>
          <w:snapToGrid w:val="0"/>
          <w:szCs w:val="24"/>
        </w:rPr>
        <w:t xml:space="preserve">antecipadamente </w:t>
      </w:r>
      <w:r w:rsidR="00864E1A" w:rsidRPr="003C3D76">
        <w:rPr>
          <w:rFonts w:asciiTheme="minorHAnsi" w:hAnsiTheme="minorHAnsi" w:cstheme="minorHAnsi"/>
          <w:szCs w:val="24"/>
        </w:rPr>
        <w:t xml:space="preserve">vencidas </w:t>
      </w:r>
      <w:r w:rsidR="00864E1A" w:rsidRPr="003C3D76">
        <w:rPr>
          <w:rFonts w:asciiTheme="minorHAnsi" w:hAnsiTheme="minorHAnsi" w:cstheme="minorHAnsi"/>
          <w:snapToGrid w:val="0"/>
          <w:szCs w:val="24"/>
        </w:rPr>
        <w:t xml:space="preserve">todas as obrigações objeto da </w:t>
      </w:r>
      <w:r w:rsidR="00330B4C" w:rsidRPr="003C3D76">
        <w:rPr>
          <w:rFonts w:asciiTheme="minorHAnsi" w:hAnsiTheme="minorHAnsi" w:cstheme="minorHAnsi"/>
          <w:snapToGrid w:val="0"/>
          <w:szCs w:val="24"/>
        </w:rPr>
        <w:t>Escritura de Emissão</w:t>
      </w:r>
      <w:r w:rsidR="00864E1A" w:rsidRPr="003C3D76">
        <w:rPr>
          <w:rFonts w:asciiTheme="minorHAnsi" w:hAnsiTheme="minorHAnsi" w:cstheme="minorHAnsi"/>
          <w:snapToGrid w:val="0"/>
          <w:szCs w:val="24"/>
        </w:rPr>
        <w:t xml:space="preserve"> e exigir o imediato pagamento pela Emissora</w:t>
      </w:r>
      <w:r w:rsidR="00B367F2" w:rsidRPr="003C3D76">
        <w:rPr>
          <w:rFonts w:asciiTheme="minorHAnsi" w:hAnsiTheme="minorHAnsi" w:cstheme="minorHAnsi"/>
          <w:snapToGrid w:val="0"/>
          <w:szCs w:val="24"/>
        </w:rPr>
        <w:t xml:space="preserve"> </w:t>
      </w:r>
      <w:r w:rsidR="00864E1A" w:rsidRPr="003C3D76">
        <w:rPr>
          <w:rFonts w:asciiTheme="minorHAnsi" w:hAnsiTheme="minorHAnsi" w:cstheme="minorHAnsi"/>
          <w:szCs w:val="24"/>
        </w:rPr>
        <w:t xml:space="preserve">do </w:t>
      </w:r>
      <w:r w:rsidR="00EB3C57" w:rsidRPr="003C3D76">
        <w:rPr>
          <w:rFonts w:asciiTheme="minorHAnsi" w:hAnsiTheme="minorHAnsi" w:cstheme="minorHAnsi"/>
          <w:szCs w:val="24"/>
        </w:rPr>
        <w:t xml:space="preserve">Valor Nominal Unitário ou </w:t>
      </w:r>
      <w:r w:rsidR="00864E1A" w:rsidRPr="003C3D76">
        <w:rPr>
          <w:rFonts w:asciiTheme="minorHAnsi" w:hAnsiTheme="minorHAnsi" w:cstheme="minorHAnsi"/>
          <w:szCs w:val="24"/>
        </w:rPr>
        <w:t>saldo do Valor Nominal Unitário</w:t>
      </w:r>
      <w:r w:rsidR="00EB3C57" w:rsidRPr="003C3D76">
        <w:rPr>
          <w:rFonts w:asciiTheme="minorHAnsi" w:hAnsiTheme="minorHAnsi" w:cstheme="minorHAnsi"/>
          <w:szCs w:val="24"/>
        </w:rPr>
        <w:t>, conforme o caso,</w:t>
      </w:r>
      <w:r w:rsidR="00864E1A" w:rsidRPr="003C3D76">
        <w:rPr>
          <w:rFonts w:asciiTheme="minorHAnsi" w:hAnsiTheme="minorHAnsi" w:cstheme="minorHAnsi"/>
          <w:szCs w:val="24"/>
        </w:rPr>
        <w:t xml:space="preserve"> acrescido da Remuneração, calculad</w:t>
      </w:r>
      <w:r w:rsidR="00FC29E6" w:rsidRPr="003C3D76">
        <w:rPr>
          <w:rFonts w:asciiTheme="minorHAnsi" w:hAnsiTheme="minorHAnsi" w:cstheme="minorHAnsi"/>
          <w:szCs w:val="24"/>
        </w:rPr>
        <w:t>a</w:t>
      </w:r>
      <w:r w:rsidR="00864E1A" w:rsidRPr="003C3D76">
        <w:rPr>
          <w:rFonts w:asciiTheme="minorHAnsi" w:hAnsiTheme="minorHAnsi" w:cstheme="minorHAnsi"/>
          <w:szCs w:val="24"/>
        </w:rPr>
        <w:t xml:space="preserve"> </w:t>
      </w:r>
      <w:r w:rsidR="00864E1A" w:rsidRPr="003C3D76">
        <w:rPr>
          <w:rFonts w:asciiTheme="minorHAnsi" w:hAnsiTheme="minorHAnsi" w:cstheme="minorHAnsi"/>
          <w:i/>
          <w:szCs w:val="24"/>
        </w:rPr>
        <w:t xml:space="preserve">pro rata </w:t>
      </w:r>
      <w:proofErr w:type="spellStart"/>
      <w:r w:rsidR="00864E1A" w:rsidRPr="003C3D76">
        <w:rPr>
          <w:rFonts w:asciiTheme="minorHAnsi" w:hAnsiTheme="minorHAnsi" w:cstheme="minorHAnsi"/>
          <w:i/>
          <w:szCs w:val="24"/>
        </w:rPr>
        <w:t>temporis</w:t>
      </w:r>
      <w:proofErr w:type="spellEnd"/>
      <w:r w:rsidR="00864E1A" w:rsidRPr="003C3D76">
        <w:rPr>
          <w:rFonts w:asciiTheme="minorHAnsi" w:hAnsiTheme="minorHAnsi" w:cstheme="minorHAnsi"/>
          <w:szCs w:val="24"/>
        </w:rPr>
        <w:t xml:space="preserve"> a partir da Data de </w:t>
      </w:r>
      <w:r w:rsidR="006B1CE5" w:rsidRPr="003C3D76">
        <w:rPr>
          <w:rFonts w:asciiTheme="minorHAnsi" w:hAnsiTheme="minorHAnsi" w:cstheme="minorHAnsi"/>
          <w:szCs w:val="24"/>
        </w:rPr>
        <w:t xml:space="preserve">Integralização </w:t>
      </w:r>
      <w:r w:rsidR="005B3BC0" w:rsidRPr="003C3D76">
        <w:rPr>
          <w:rFonts w:asciiTheme="minorHAnsi" w:hAnsiTheme="minorHAnsi" w:cstheme="minorHAnsi"/>
          <w:szCs w:val="24"/>
        </w:rPr>
        <w:t xml:space="preserve">ou da </w:t>
      </w:r>
      <w:r w:rsidR="00694779" w:rsidRPr="003C3D76">
        <w:rPr>
          <w:rFonts w:asciiTheme="minorHAnsi" w:hAnsiTheme="minorHAnsi" w:cstheme="minorHAnsi"/>
          <w:szCs w:val="24"/>
        </w:rPr>
        <w:t>última D</w:t>
      </w:r>
      <w:r w:rsidR="005B3BC0" w:rsidRPr="003C3D76">
        <w:rPr>
          <w:rFonts w:asciiTheme="minorHAnsi" w:hAnsiTheme="minorHAnsi" w:cstheme="minorHAnsi"/>
          <w:szCs w:val="24"/>
        </w:rPr>
        <w:t>ata d</w:t>
      </w:r>
      <w:r w:rsidR="00694779" w:rsidRPr="003C3D76">
        <w:rPr>
          <w:rFonts w:asciiTheme="minorHAnsi" w:hAnsiTheme="minorHAnsi" w:cstheme="minorHAnsi"/>
          <w:szCs w:val="24"/>
        </w:rPr>
        <w:t>e</w:t>
      </w:r>
      <w:r w:rsidR="005B3BC0" w:rsidRPr="003C3D76">
        <w:rPr>
          <w:rFonts w:asciiTheme="minorHAnsi" w:hAnsiTheme="minorHAnsi" w:cstheme="minorHAnsi"/>
          <w:szCs w:val="24"/>
        </w:rPr>
        <w:t xml:space="preserve"> </w:t>
      </w:r>
      <w:r w:rsidR="00694779" w:rsidRPr="003C3D76">
        <w:rPr>
          <w:rFonts w:asciiTheme="minorHAnsi" w:hAnsiTheme="minorHAnsi" w:cstheme="minorHAnsi"/>
          <w:szCs w:val="24"/>
        </w:rPr>
        <w:t>P</w:t>
      </w:r>
      <w:r w:rsidR="005B3BC0" w:rsidRPr="003C3D76">
        <w:rPr>
          <w:rFonts w:asciiTheme="minorHAnsi" w:hAnsiTheme="minorHAnsi" w:cstheme="minorHAnsi"/>
          <w:szCs w:val="24"/>
        </w:rPr>
        <w:t xml:space="preserve">agamento </w:t>
      </w:r>
      <w:r w:rsidR="005112E6" w:rsidRPr="003C3D76">
        <w:rPr>
          <w:rFonts w:asciiTheme="minorHAnsi" w:hAnsiTheme="minorHAnsi" w:cstheme="minorHAnsi"/>
          <w:szCs w:val="24"/>
        </w:rPr>
        <w:t>da Remuneração</w:t>
      </w:r>
      <w:r w:rsidR="00185D7C" w:rsidRPr="003C3D76">
        <w:rPr>
          <w:rFonts w:asciiTheme="minorHAnsi" w:hAnsiTheme="minorHAnsi" w:cstheme="minorHAnsi"/>
          <w:szCs w:val="24"/>
        </w:rPr>
        <w:t xml:space="preserve"> </w:t>
      </w:r>
      <w:ins w:id="93" w:author="Luiz Girão" w:date="2022-09-13T18:51:00Z">
        <w:r w:rsidR="00F94DBC">
          <w:rPr>
            <w:rFonts w:asciiTheme="minorHAnsi" w:hAnsiTheme="minorHAnsi" w:cstheme="minorHAnsi"/>
            <w:szCs w:val="24"/>
          </w:rPr>
          <w:t xml:space="preserve">da respectiva série </w:t>
        </w:r>
      </w:ins>
      <w:r w:rsidR="00185D7C" w:rsidRPr="003C3D76">
        <w:rPr>
          <w:rFonts w:asciiTheme="minorHAnsi" w:hAnsiTheme="minorHAnsi" w:cstheme="minorHAnsi"/>
          <w:szCs w:val="24"/>
        </w:rPr>
        <w:t>(conforme o caso)</w:t>
      </w:r>
      <w:r w:rsidR="005112E6" w:rsidRPr="003C3D76">
        <w:rPr>
          <w:rFonts w:asciiTheme="minorHAnsi" w:hAnsiTheme="minorHAnsi" w:cstheme="minorHAnsi"/>
          <w:szCs w:val="24"/>
        </w:rPr>
        <w:t xml:space="preserve"> </w:t>
      </w:r>
      <w:r w:rsidR="00864E1A" w:rsidRPr="003C3D76">
        <w:rPr>
          <w:rFonts w:asciiTheme="minorHAnsi" w:hAnsiTheme="minorHAnsi" w:cstheme="minorHAnsi"/>
          <w:szCs w:val="24"/>
        </w:rPr>
        <w:t>até a data do efetivo pagamento,</w:t>
      </w:r>
      <w:r w:rsidR="00864E1A" w:rsidRPr="003C3D76">
        <w:rPr>
          <w:rFonts w:asciiTheme="minorHAnsi" w:hAnsiTheme="minorHAnsi" w:cstheme="minorHAnsi"/>
          <w:snapToGrid w:val="0"/>
          <w:szCs w:val="24"/>
        </w:rPr>
        <w:t xml:space="preserve"> </w:t>
      </w:r>
      <w:r w:rsidR="00FC29E6" w:rsidRPr="003C3D76">
        <w:rPr>
          <w:rFonts w:asciiTheme="minorHAnsi" w:hAnsiTheme="minorHAnsi" w:cstheme="minorHAnsi"/>
          <w:szCs w:val="24"/>
        </w:rPr>
        <w:t>e dos Encargos Moratórios, se houver</w:t>
      </w:r>
      <w:r w:rsidR="00156BD7" w:rsidRPr="003C3D76">
        <w:rPr>
          <w:rFonts w:asciiTheme="minorHAnsi" w:hAnsiTheme="minorHAnsi" w:cstheme="minorHAnsi"/>
          <w:szCs w:val="24"/>
        </w:rPr>
        <w:t xml:space="preserve"> (</w:t>
      </w:r>
      <w:r w:rsidR="00156BD7" w:rsidRPr="003C3D76">
        <w:rPr>
          <w:rFonts w:asciiTheme="minorHAnsi" w:hAnsiTheme="minorHAnsi" w:cstheme="minorHAnsi"/>
          <w:snapToGrid w:val="0"/>
          <w:szCs w:val="24"/>
        </w:rPr>
        <w:t>“</w:t>
      </w:r>
      <w:r w:rsidR="00156BD7" w:rsidRPr="003C3D76">
        <w:rPr>
          <w:rFonts w:asciiTheme="minorHAnsi" w:hAnsiTheme="minorHAnsi" w:cstheme="minorHAnsi"/>
          <w:snapToGrid w:val="0"/>
          <w:szCs w:val="24"/>
          <w:u w:val="single"/>
        </w:rPr>
        <w:t>Vencimento Antecipado</w:t>
      </w:r>
      <w:r w:rsidR="00156BD7" w:rsidRPr="003C3D76">
        <w:rPr>
          <w:rFonts w:asciiTheme="minorHAnsi" w:hAnsiTheme="minorHAnsi" w:cstheme="minorHAnsi"/>
          <w:snapToGrid w:val="0"/>
          <w:szCs w:val="24"/>
        </w:rPr>
        <w:t>”)</w:t>
      </w:r>
      <w:r w:rsidR="00FC29E6" w:rsidRPr="003C3D76">
        <w:rPr>
          <w:rFonts w:asciiTheme="minorHAnsi" w:hAnsiTheme="minorHAnsi" w:cstheme="minorHAnsi"/>
          <w:szCs w:val="24"/>
        </w:rPr>
        <w:t>,</w:t>
      </w:r>
      <w:r w:rsidR="00FC29E6" w:rsidRPr="003C3D76">
        <w:rPr>
          <w:rFonts w:asciiTheme="minorHAnsi" w:hAnsiTheme="minorHAnsi" w:cstheme="minorHAnsi"/>
          <w:snapToGrid w:val="0"/>
          <w:szCs w:val="24"/>
        </w:rPr>
        <w:t xml:space="preserve"> </w:t>
      </w:r>
      <w:r w:rsidR="00864E1A" w:rsidRPr="003C3D76">
        <w:rPr>
          <w:rFonts w:asciiTheme="minorHAnsi" w:hAnsiTheme="minorHAnsi" w:cstheme="minorHAnsi"/>
          <w:snapToGrid w:val="0"/>
          <w:szCs w:val="24"/>
        </w:rPr>
        <w:t xml:space="preserve">na ocorrência de quaisquer dos eventos </w:t>
      </w:r>
      <w:r w:rsidR="00510279" w:rsidRPr="003C3D76">
        <w:rPr>
          <w:rFonts w:asciiTheme="minorHAnsi" w:hAnsiTheme="minorHAnsi" w:cstheme="minorHAnsi"/>
          <w:snapToGrid w:val="0"/>
          <w:szCs w:val="24"/>
        </w:rPr>
        <w:t>previstos na</w:t>
      </w:r>
      <w:r w:rsidR="00E318CA" w:rsidRPr="003C3D76">
        <w:rPr>
          <w:rFonts w:asciiTheme="minorHAnsi" w:hAnsiTheme="minorHAnsi" w:cstheme="minorHAnsi"/>
          <w:snapToGrid w:val="0"/>
          <w:szCs w:val="24"/>
        </w:rPr>
        <w:t xml:space="preserve"> </w:t>
      </w:r>
      <w:r w:rsidR="002C4F5D" w:rsidRPr="003C3D76">
        <w:rPr>
          <w:rFonts w:asciiTheme="minorHAnsi" w:hAnsiTheme="minorHAnsi" w:cstheme="minorHAnsi"/>
          <w:szCs w:val="24"/>
        </w:rPr>
        <w:t xml:space="preserve">Cláusula </w:t>
      </w:r>
      <w:r w:rsidR="009526A3" w:rsidRPr="003C3D76">
        <w:rPr>
          <w:rFonts w:asciiTheme="minorHAnsi" w:hAnsiTheme="minorHAnsi" w:cstheme="minorHAnsi"/>
          <w:szCs w:val="24"/>
        </w:rPr>
        <w:t>7</w:t>
      </w:r>
      <w:r w:rsidR="002C4F5D" w:rsidRPr="003C3D76">
        <w:rPr>
          <w:rFonts w:asciiTheme="minorHAnsi" w:hAnsiTheme="minorHAnsi" w:cstheme="minorHAnsi"/>
          <w:szCs w:val="24"/>
        </w:rPr>
        <w:t xml:space="preserve">.1.1 </w:t>
      </w:r>
      <w:r w:rsidR="00510279" w:rsidRPr="003C3D76">
        <w:rPr>
          <w:rFonts w:asciiTheme="minorHAnsi" w:hAnsiTheme="minorHAnsi" w:cstheme="minorHAnsi"/>
          <w:snapToGrid w:val="0"/>
          <w:szCs w:val="24"/>
        </w:rPr>
        <w:t xml:space="preserve">abaixo </w:t>
      </w:r>
      <w:r w:rsidR="00864E1A" w:rsidRPr="003C3D76">
        <w:rPr>
          <w:rFonts w:asciiTheme="minorHAnsi" w:hAnsiTheme="minorHAnsi" w:cstheme="minorHAnsi"/>
          <w:snapToGrid w:val="0"/>
          <w:szCs w:val="24"/>
        </w:rPr>
        <w:t>(“</w:t>
      </w:r>
      <w:r w:rsidR="00864E1A" w:rsidRPr="003C3D76">
        <w:rPr>
          <w:rFonts w:asciiTheme="minorHAnsi" w:hAnsiTheme="minorHAnsi" w:cstheme="minorHAnsi"/>
          <w:snapToGrid w:val="0"/>
          <w:szCs w:val="24"/>
          <w:u w:val="single"/>
        </w:rPr>
        <w:t>Eventos</w:t>
      </w:r>
      <w:r w:rsidR="00F807A0" w:rsidRPr="003C3D76">
        <w:rPr>
          <w:rFonts w:asciiTheme="minorHAnsi" w:hAnsiTheme="minorHAnsi" w:cstheme="minorHAnsi"/>
          <w:snapToGrid w:val="0"/>
          <w:szCs w:val="24"/>
          <w:u w:val="single"/>
        </w:rPr>
        <w:t xml:space="preserve"> de </w:t>
      </w:r>
      <w:r w:rsidR="00864E1A" w:rsidRPr="003C3D76">
        <w:rPr>
          <w:rFonts w:asciiTheme="minorHAnsi" w:hAnsiTheme="minorHAnsi" w:cstheme="minorHAnsi"/>
          <w:snapToGrid w:val="0"/>
          <w:szCs w:val="24"/>
          <w:u w:val="single"/>
        </w:rPr>
        <w:t>Inadimplemento</w:t>
      </w:r>
      <w:r w:rsidR="00B87A76" w:rsidRPr="003C3D76">
        <w:rPr>
          <w:rFonts w:asciiTheme="minorHAnsi" w:hAnsiTheme="minorHAnsi" w:cstheme="minorHAnsi"/>
          <w:snapToGrid w:val="0"/>
          <w:szCs w:val="24"/>
        </w:rPr>
        <w:t>”</w:t>
      </w:r>
      <w:r w:rsidR="00156BD7" w:rsidRPr="003C3D76">
        <w:rPr>
          <w:rFonts w:asciiTheme="minorHAnsi" w:hAnsiTheme="minorHAnsi" w:cstheme="minorHAnsi"/>
          <w:snapToGrid w:val="0"/>
          <w:szCs w:val="24"/>
        </w:rPr>
        <w:t>)</w:t>
      </w:r>
      <w:r w:rsidR="00864E1A" w:rsidRPr="003C3D76">
        <w:rPr>
          <w:rFonts w:asciiTheme="minorHAnsi" w:hAnsiTheme="minorHAnsi" w:cstheme="minorHAnsi"/>
          <w:snapToGrid w:val="0"/>
          <w:szCs w:val="24"/>
        </w:rPr>
        <w:t>:</w:t>
      </w:r>
      <w:r w:rsidR="00827818" w:rsidRPr="003C3D76">
        <w:rPr>
          <w:rFonts w:asciiTheme="minorHAnsi" w:hAnsiTheme="minorHAnsi" w:cstheme="minorHAnsi"/>
          <w:snapToGrid w:val="0"/>
          <w:szCs w:val="24"/>
        </w:rPr>
        <w:t xml:space="preserve"> </w:t>
      </w:r>
    </w:p>
    <w:p w14:paraId="3C8F9A92" w14:textId="5BCB53E1" w:rsidR="003C74C9" w:rsidRPr="003C3D76" w:rsidRDefault="003C74C9" w:rsidP="003C74C9">
      <w:pPr>
        <w:pStyle w:val="PargrafodaLista"/>
        <w:numPr>
          <w:ilvl w:val="0"/>
          <w:numId w:val="0"/>
        </w:numPr>
        <w:rPr>
          <w:rFonts w:asciiTheme="minorHAnsi" w:hAnsiTheme="minorHAnsi" w:cstheme="minorHAnsi"/>
          <w:szCs w:val="24"/>
        </w:rPr>
      </w:pPr>
    </w:p>
    <w:p w14:paraId="029E1F00" w14:textId="069D6A12" w:rsidR="00E318CA" w:rsidRPr="003C3D76" w:rsidRDefault="00E318CA" w:rsidP="00023085">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A ocorrência de quaisquer dos Eventos de Inadimplemento indicados abaixo, e que não sejam sanados no prazo de cura</w:t>
      </w:r>
      <w:r w:rsidR="001A76AD">
        <w:rPr>
          <w:rFonts w:asciiTheme="minorHAnsi" w:hAnsiTheme="minorHAnsi" w:cstheme="minorHAnsi"/>
          <w:szCs w:val="24"/>
        </w:rPr>
        <w:t xml:space="preserve"> de 05 (cinco) Dias Úteis</w:t>
      </w:r>
      <w:r w:rsidRPr="003C3D76">
        <w:rPr>
          <w:rFonts w:asciiTheme="minorHAnsi" w:hAnsiTheme="minorHAnsi" w:cstheme="minorHAnsi"/>
          <w:szCs w:val="24"/>
        </w:rPr>
        <w:t xml:space="preserve"> acarretará o Vencimento Antecipado automático das Debêntures.</w:t>
      </w:r>
      <w:r w:rsidR="00BB6E9A">
        <w:rPr>
          <w:rFonts w:asciiTheme="minorHAnsi" w:hAnsiTheme="minorHAnsi" w:cstheme="minorHAnsi"/>
          <w:szCs w:val="24"/>
        </w:rPr>
        <w:t xml:space="preserve"> Nesta hipótese</w:t>
      </w:r>
      <w:r w:rsidRPr="003C3D76">
        <w:rPr>
          <w:rFonts w:asciiTheme="minorHAnsi" w:hAnsiTheme="minorHAnsi" w:cstheme="minorHAnsi"/>
          <w:szCs w:val="24"/>
        </w:rPr>
        <w:t xml:space="preserve">, o Agente Fiduciário deverá declarar vencidas, </w:t>
      </w:r>
      <w:r w:rsidRPr="003C3D76">
        <w:rPr>
          <w:rFonts w:asciiTheme="minorHAnsi" w:hAnsiTheme="minorHAnsi" w:cstheme="minorHAnsi"/>
          <w:color w:val="000000"/>
          <w:spacing w:val="-3"/>
          <w:szCs w:val="24"/>
        </w:rPr>
        <w:t>independentemente</w:t>
      </w:r>
      <w:r w:rsidRPr="003C3D76">
        <w:rPr>
          <w:rFonts w:asciiTheme="minorHAnsi" w:hAnsiTheme="minorHAnsi" w:cstheme="minorHAnsi"/>
          <w:szCs w:val="24"/>
        </w:rPr>
        <w:t xml:space="preserve"> de aviso, notificação ou interpelação judicial ou extrajudicial ou qualquer consulta aos Debenturistas, todas as obrigações decorrentes das Debêntures e exigir o pagamento do que for devido:</w:t>
      </w:r>
    </w:p>
    <w:p w14:paraId="2E12C803" w14:textId="77777777" w:rsidR="00972B71" w:rsidRPr="003C3D76" w:rsidRDefault="00972B71" w:rsidP="003C74C9">
      <w:pPr>
        <w:pStyle w:val="PargrafodaLista"/>
        <w:numPr>
          <w:ilvl w:val="0"/>
          <w:numId w:val="0"/>
        </w:numPr>
        <w:rPr>
          <w:rFonts w:asciiTheme="minorHAnsi" w:hAnsiTheme="minorHAnsi" w:cstheme="minorHAnsi"/>
          <w:szCs w:val="24"/>
        </w:rPr>
      </w:pPr>
    </w:p>
    <w:p w14:paraId="67A7D3B1" w14:textId="2319021E" w:rsidR="003C74C9" w:rsidRPr="003C3D76" w:rsidRDefault="003C74C9" w:rsidP="003C74C9">
      <w:pPr>
        <w:pStyle w:val="PargrafodaLista"/>
        <w:numPr>
          <w:ilvl w:val="6"/>
          <w:numId w:val="10"/>
        </w:numPr>
        <w:ind w:left="1418" w:hanging="567"/>
        <w:rPr>
          <w:rFonts w:asciiTheme="minorHAnsi" w:hAnsiTheme="minorHAnsi" w:cstheme="minorHAnsi"/>
          <w:szCs w:val="24"/>
        </w:rPr>
      </w:pPr>
      <w:bookmarkStart w:id="94" w:name="_Ref265619587"/>
      <w:r w:rsidRPr="003C3D76">
        <w:rPr>
          <w:rFonts w:asciiTheme="minorHAnsi" w:hAnsiTheme="minorHAnsi" w:cstheme="minorHAnsi"/>
          <w:szCs w:val="24"/>
        </w:rPr>
        <w:lastRenderedPageBreak/>
        <w:t>inadimplemento de obrigação pecuniária relativa às Debêntures;</w:t>
      </w:r>
    </w:p>
    <w:p w14:paraId="1172F24C"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2C7122DD" w14:textId="65E19D99"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vencimento antecipado de quaisquer dívidas da Emissora;</w:t>
      </w:r>
    </w:p>
    <w:p w14:paraId="24EDB19D"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0B5351E7" w14:textId="01C60656"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pedido/decretação de falência, recuperação judicial ou extrajudicial ou eventos análogos envolvendo a Emissora;</w:t>
      </w:r>
    </w:p>
    <w:p w14:paraId="63E47639"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1679C7B0" w14:textId="4DC3997F"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pedido de liquidação, dissolução ou extinção da Emissora;</w:t>
      </w:r>
    </w:p>
    <w:p w14:paraId="47D26642"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58EE6A53" w14:textId="4E9867C9"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transformação do tipo societário da Emissora;</w:t>
      </w:r>
    </w:p>
    <w:p w14:paraId="23AF9D1D"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4D71E59E" w14:textId="6DA9BC74"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alteração do objeto social da Emissora;</w:t>
      </w:r>
    </w:p>
    <w:p w14:paraId="46E324FC"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2582B4B8" w14:textId="232B1576"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inadimplemento de obrigação não pecuniária relativa às Debêntures;</w:t>
      </w:r>
    </w:p>
    <w:p w14:paraId="37B1DDE0"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225BB3EA" w14:textId="130EBE94"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alteração do atual controle acionário da Emissora;</w:t>
      </w:r>
    </w:p>
    <w:p w14:paraId="4D1C2E38"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3311CCE9" w14:textId="3D99B75D"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inadimplemento de outras dívidas da Emissora;</w:t>
      </w:r>
    </w:p>
    <w:p w14:paraId="46D2E131"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4CEEC343" w14:textId="03EA1554"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reorganização societária</w:t>
      </w:r>
      <w:r w:rsidR="00C05D34">
        <w:rPr>
          <w:rFonts w:asciiTheme="minorHAnsi" w:hAnsiTheme="minorHAnsi" w:cstheme="minorHAnsi"/>
          <w:szCs w:val="24"/>
        </w:rPr>
        <w:t xml:space="preserve"> que possa comprometer o cumprimento das obrigações pecuniárias estabelecidas nesta Escritura</w:t>
      </w:r>
      <w:r w:rsidRPr="003C3D76">
        <w:rPr>
          <w:rFonts w:asciiTheme="minorHAnsi" w:hAnsiTheme="minorHAnsi" w:cstheme="minorHAnsi"/>
          <w:szCs w:val="24"/>
        </w:rPr>
        <w:t>;</w:t>
      </w:r>
    </w:p>
    <w:p w14:paraId="1A2929FF"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7EC5B927" w14:textId="2315E61A"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cessão das obrigações da Emissora decorrentes desta Escritura a terceiros;</w:t>
      </w:r>
    </w:p>
    <w:p w14:paraId="113B4DB1"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5C8F2C49" w14:textId="46D304A7"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alienação ou oneração de ativos da Emissora (conforme o caso);</w:t>
      </w:r>
    </w:p>
    <w:p w14:paraId="6EB8379D"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7BA2D27E" w14:textId="3A767D78"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redução de capital da Emissora, observado a Lei das Sociedades por Ações;</w:t>
      </w:r>
    </w:p>
    <w:p w14:paraId="3ECF86E3"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30723425" w14:textId="0AAA3568"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protesto de títulos contra a Emissora (conforme o caso);</w:t>
      </w:r>
    </w:p>
    <w:p w14:paraId="575EE10D"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28473966" w14:textId="2C3A65C4"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descumprimento de decisão ou sentença judicial, administrativa e/ou arbitral pela Emissora;</w:t>
      </w:r>
    </w:p>
    <w:p w14:paraId="2657CBA2"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4F71BC3F" w14:textId="6DEC892F"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não obtenção, não renovação, cancelamento, revogação ou suspensão das autorizações, concessões, alvarás e/ou licenças necessárias para a atividade da Emissora (conforme o caso);</w:t>
      </w:r>
    </w:p>
    <w:p w14:paraId="7F8A10FC"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594F8D95" w14:textId="50EBC24E"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lastRenderedPageBreak/>
        <w:t>caso a Emissora esteja inadimplente em relação a qualquer obrigação pecuniária prevista nesta Escritura, e efetue pagamento de dividendos ou distribuição de juros sobre capital próprio acima do dividendo mínimo obrigatório (conforme o caso);</w:t>
      </w:r>
    </w:p>
    <w:p w14:paraId="05E2C897"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5BF77F05" w14:textId="6EBA8DE7"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falsidade ou incorreção das declarações ou garantias prestadas pela Emissora nos documentos da Oferta (conforme o caso);</w:t>
      </w:r>
    </w:p>
    <w:p w14:paraId="0BDC82B4"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40D0C041" w14:textId="684F8FA0"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destinação dos recursos da Emissão de forma diversa à prevista na Escritura de Emissão;</w:t>
      </w:r>
      <w:r w:rsidR="007C0881">
        <w:rPr>
          <w:rFonts w:asciiTheme="minorHAnsi" w:hAnsiTheme="minorHAnsi" w:cstheme="minorHAnsi"/>
          <w:szCs w:val="24"/>
        </w:rPr>
        <w:t xml:space="preserve"> e</w:t>
      </w:r>
    </w:p>
    <w:p w14:paraId="6D47966E" w14:textId="77777777" w:rsidR="003C74C9" w:rsidRPr="003C3D76" w:rsidRDefault="003C74C9" w:rsidP="003C74C9">
      <w:pPr>
        <w:pStyle w:val="PargrafodaLista"/>
        <w:numPr>
          <w:ilvl w:val="0"/>
          <w:numId w:val="0"/>
        </w:numPr>
        <w:ind w:left="1418"/>
        <w:rPr>
          <w:rFonts w:asciiTheme="minorHAnsi" w:hAnsiTheme="minorHAnsi" w:cstheme="minorHAnsi"/>
          <w:szCs w:val="24"/>
        </w:rPr>
      </w:pPr>
    </w:p>
    <w:p w14:paraId="175C1914" w14:textId="78EE6939" w:rsidR="003C74C9" w:rsidRPr="003C3D76" w:rsidRDefault="003C74C9" w:rsidP="003C74C9">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atuação em desconformidade com as disposições da Lei nº 12.846, de 01 de agosto de 2013 ou qualquer outra legislação que seja aplicável.</w:t>
      </w:r>
    </w:p>
    <w:p w14:paraId="2B4EF87B" w14:textId="77777777" w:rsidR="003C74C9" w:rsidRPr="003C3D76" w:rsidRDefault="003C74C9" w:rsidP="003C74C9">
      <w:pPr>
        <w:pStyle w:val="PargrafodaLista"/>
        <w:numPr>
          <w:ilvl w:val="0"/>
          <w:numId w:val="0"/>
        </w:numPr>
        <w:ind w:left="851"/>
        <w:rPr>
          <w:rFonts w:asciiTheme="minorHAnsi" w:hAnsiTheme="minorHAnsi" w:cstheme="minorHAnsi"/>
          <w:szCs w:val="24"/>
        </w:rPr>
      </w:pPr>
    </w:p>
    <w:p w14:paraId="68733EA9" w14:textId="38FACD4A" w:rsidR="0071314C" w:rsidRPr="003C3D76" w:rsidRDefault="0071314C" w:rsidP="0071314C">
      <w:pPr>
        <w:pStyle w:val="PargrafodaLista"/>
        <w:numPr>
          <w:ilvl w:val="2"/>
          <w:numId w:val="10"/>
        </w:numPr>
        <w:rPr>
          <w:rFonts w:asciiTheme="minorHAnsi" w:hAnsiTheme="minorHAnsi" w:cstheme="minorHAnsi"/>
          <w:szCs w:val="24"/>
        </w:rPr>
      </w:pPr>
      <w:bookmarkStart w:id="95" w:name="_DV_M301"/>
      <w:bookmarkEnd w:id="95"/>
      <w:bookmarkEnd w:id="91"/>
      <w:bookmarkEnd w:id="94"/>
      <w:r w:rsidRPr="003C3D76">
        <w:rPr>
          <w:rFonts w:asciiTheme="minorHAnsi" w:hAnsiTheme="minorHAnsi" w:cstheme="minorHAnsi"/>
          <w:szCs w:val="24"/>
        </w:rPr>
        <w:t>Na ocorrência dos eventos listados n</w:t>
      </w:r>
      <w:r w:rsidR="00023085" w:rsidRPr="003C3D76">
        <w:rPr>
          <w:rFonts w:asciiTheme="minorHAnsi" w:hAnsiTheme="minorHAnsi" w:cstheme="minorHAnsi"/>
          <w:szCs w:val="24"/>
        </w:rPr>
        <w:t>a</w:t>
      </w:r>
      <w:r w:rsidRPr="003C3D76">
        <w:rPr>
          <w:rFonts w:asciiTheme="minorHAnsi" w:hAnsiTheme="minorHAnsi" w:cstheme="minorHAnsi"/>
          <w:szCs w:val="24"/>
        </w:rPr>
        <w:t xml:space="preserve"> Cláusula 7.1.1, </w:t>
      </w:r>
      <w:r w:rsidR="00023B66" w:rsidRPr="003C3D76">
        <w:rPr>
          <w:rFonts w:asciiTheme="minorHAnsi" w:hAnsiTheme="minorHAnsi" w:cstheme="minorHAnsi"/>
          <w:szCs w:val="24"/>
        </w:rPr>
        <w:t xml:space="preserve">o Agente Fiduciário </w:t>
      </w:r>
      <w:r w:rsidR="003E139B" w:rsidRPr="003C3D76">
        <w:rPr>
          <w:rFonts w:asciiTheme="minorHAnsi" w:hAnsiTheme="minorHAnsi" w:cstheme="minorHAnsi"/>
          <w:szCs w:val="24"/>
        </w:rPr>
        <w:t>deverá convocar, em até 1 (um) Dia Útil contado da data em que tomar conhecimento do referido evento, uma Assembleia Geral de Debenturistas, para deliberar sobre a não declaração de Vencimento Antecipado das obrigações decorrentes das Debêntures.</w:t>
      </w:r>
    </w:p>
    <w:p w14:paraId="2187FE81" w14:textId="77777777" w:rsidR="003E139B" w:rsidRPr="003C3D76" w:rsidRDefault="003E139B" w:rsidP="003E139B">
      <w:pPr>
        <w:pStyle w:val="PargrafodaLista"/>
        <w:numPr>
          <w:ilvl w:val="0"/>
          <w:numId w:val="0"/>
        </w:numPr>
        <w:rPr>
          <w:rFonts w:asciiTheme="minorHAnsi" w:hAnsiTheme="minorHAnsi" w:cstheme="minorHAnsi"/>
          <w:szCs w:val="24"/>
        </w:rPr>
      </w:pPr>
    </w:p>
    <w:p w14:paraId="6FBF9318" w14:textId="7938A48F" w:rsidR="00FC29E6" w:rsidRPr="007C0881" w:rsidRDefault="00023B66" w:rsidP="00A16200">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Na Assembleia Geral de Debentur</w:t>
      </w:r>
      <w:r w:rsidR="00DD533F" w:rsidRPr="003C3D76">
        <w:rPr>
          <w:rFonts w:asciiTheme="minorHAnsi" w:hAnsiTheme="minorHAnsi" w:cstheme="minorHAnsi"/>
          <w:szCs w:val="24"/>
        </w:rPr>
        <w:t xml:space="preserve">istas mencionada na Cláusula </w:t>
      </w:r>
      <w:r w:rsidR="00023085" w:rsidRPr="003C3D76">
        <w:rPr>
          <w:rFonts w:asciiTheme="minorHAnsi" w:hAnsiTheme="minorHAnsi" w:cstheme="minorHAnsi"/>
          <w:szCs w:val="24"/>
        </w:rPr>
        <w:t>7</w:t>
      </w:r>
      <w:r w:rsidR="00C13EC3" w:rsidRPr="003C3D76">
        <w:rPr>
          <w:rFonts w:asciiTheme="minorHAnsi" w:hAnsiTheme="minorHAnsi" w:cstheme="minorHAnsi"/>
          <w:szCs w:val="24"/>
        </w:rPr>
        <w:t>.1.</w:t>
      </w:r>
      <w:r w:rsidR="00023085" w:rsidRPr="003C3D76">
        <w:rPr>
          <w:rFonts w:asciiTheme="minorHAnsi" w:hAnsiTheme="minorHAnsi" w:cstheme="minorHAnsi"/>
          <w:szCs w:val="24"/>
        </w:rPr>
        <w:t>1</w:t>
      </w:r>
      <w:r w:rsidRPr="003C3D76">
        <w:rPr>
          <w:rFonts w:asciiTheme="minorHAnsi" w:hAnsiTheme="minorHAnsi" w:cstheme="minorHAnsi"/>
          <w:szCs w:val="24"/>
        </w:rPr>
        <w:t xml:space="preserve"> acima, que será instalada de acordo </w:t>
      </w:r>
      <w:r w:rsidRPr="007C0881">
        <w:rPr>
          <w:rFonts w:asciiTheme="minorHAnsi" w:hAnsiTheme="minorHAnsi" w:cstheme="minorHAnsi"/>
          <w:szCs w:val="24"/>
        </w:rPr>
        <w:t xml:space="preserve">com os procedimentos previstos nesta </w:t>
      </w:r>
      <w:r w:rsidR="00330B4C" w:rsidRPr="007C0881">
        <w:rPr>
          <w:rFonts w:asciiTheme="minorHAnsi" w:hAnsiTheme="minorHAnsi" w:cstheme="minorHAnsi"/>
          <w:szCs w:val="24"/>
        </w:rPr>
        <w:t>Escritura de Emissão</w:t>
      </w:r>
      <w:r w:rsidRPr="007C0881">
        <w:rPr>
          <w:rFonts w:asciiTheme="minorHAnsi" w:hAnsiTheme="minorHAnsi" w:cstheme="minorHAnsi"/>
          <w:szCs w:val="24"/>
        </w:rPr>
        <w:t xml:space="preserve">, os Debenturistas poderão optar, por deliberação de </w:t>
      </w:r>
      <w:r w:rsidR="00ED0048" w:rsidRPr="007C0881">
        <w:rPr>
          <w:rFonts w:asciiTheme="minorHAnsi" w:hAnsiTheme="minorHAnsi" w:cstheme="minorHAnsi"/>
          <w:szCs w:val="24"/>
        </w:rPr>
        <w:t>T</w:t>
      </w:r>
      <w:r w:rsidRPr="007C0881">
        <w:rPr>
          <w:rFonts w:asciiTheme="minorHAnsi" w:hAnsiTheme="minorHAnsi" w:cstheme="minorHAnsi"/>
          <w:szCs w:val="24"/>
        </w:rPr>
        <w:t xml:space="preserve">itulares que representem, no mínimo, </w:t>
      </w:r>
      <w:r w:rsidR="005764D6" w:rsidRPr="007C0881">
        <w:rPr>
          <w:rFonts w:asciiTheme="minorHAnsi" w:hAnsiTheme="minorHAnsi" w:cstheme="minorHAnsi"/>
          <w:szCs w:val="24"/>
        </w:rPr>
        <w:t>80</w:t>
      </w:r>
      <w:r w:rsidR="00CB582F" w:rsidRPr="007C0881">
        <w:rPr>
          <w:rFonts w:asciiTheme="minorHAnsi" w:hAnsiTheme="minorHAnsi" w:cstheme="minorHAnsi"/>
          <w:szCs w:val="24"/>
        </w:rPr>
        <w:t>% (</w:t>
      </w:r>
      <w:r w:rsidR="005764D6" w:rsidRPr="007C0881">
        <w:rPr>
          <w:rFonts w:asciiTheme="minorHAnsi" w:hAnsiTheme="minorHAnsi" w:cstheme="minorHAnsi"/>
          <w:szCs w:val="24"/>
        </w:rPr>
        <w:t xml:space="preserve">oitenta </w:t>
      </w:r>
      <w:r w:rsidR="00CB582F" w:rsidRPr="007C0881">
        <w:rPr>
          <w:rFonts w:asciiTheme="minorHAnsi" w:hAnsiTheme="minorHAnsi" w:cstheme="minorHAnsi"/>
          <w:szCs w:val="24"/>
        </w:rPr>
        <w:t xml:space="preserve">por cento) </w:t>
      </w:r>
      <w:r w:rsidR="00AC5070" w:rsidRPr="007C0881">
        <w:rPr>
          <w:rFonts w:asciiTheme="minorHAnsi" w:hAnsiTheme="minorHAnsi" w:cstheme="minorHAnsi"/>
          <w:szCs w:val="24"/>
        </w:rPr>
        <w:t xml:space="preserve">mais 1 (uma) </w:t>
      </w:r>
      <w:r w:rsidRPr="007C0881">
        <w:rPr>
          <w:rFonts w:asciiTheme="minorHAnsi" w:hAnsiTheme="minorHAnsi" w:cstheme="minorHAnsi"/>
          <w:szCs w:val="24"/>
        </w:rPr>
        <w:t>das Debêntures em Circulação, por não declarar antecipa</w:t>
      </w:r>
      <w:r w:rsidR="001036CB" w:rsidRPr="007C0881">
        <w:rPr>
          <w:rFonts w:asciiTheme="minorHAnsi" w:hAnsiTheme="minorHAnsi" w:cstheme="minorHAnsi"/>
          <w:szCs w:val="24"/>
        </w:rPr>
        <w:t>damente vencidas as Debêntures.</w:t>
      </w:r>
      <w:r w:rsidR="00F322F1" w:rsidRPr="007C0881">
        <w:rPr>
          <w:rFonts w:asciiTheme="minorHAnsi" w:hAnsiTheme="minorHAnsi" w:cstheme="minorHAnsi"/>
          <w:szCs w:val="24"/>
        </w:rPr>
        <w:t xml:space="preserve"> </w:t>
      </w:r>
    </w:p>
    <w:p w14:paraId="237AFC7A" w14:textId="77777777" w:rsidR="00FC29E6" w:rsidRPr="003C3D76" w:rsidRDefault="00FC29E6" w:rsidP="001E31C0">
      <w:pPr>
        <w:spacing w:line="320" w:lineRule="exact"/>
        <w:rPr>
          <w:rFonts w:asciiTheme="minorHAnsi" w:hAnsiTheme="minorHAnsi" w:cstheme="minorHAnsi"/>
        </w:rPr>
      </w:pPr>
    </w:p>
    <w:p w14:paraId="4034986E" w14:textId="56CE8FB8" w:rsidR="00FC29E6" w:rsidRPr="003C3D76" w:rsidRDefault="00023B66" w:rsidP="00A16200">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 xml:space="preserve">Na hipótese (i) de não instalação da Assembleia Geral de Debenturistas mencionada na Cláusula </w:t>
      </w:r>
      <w:r w:rsidR="003650ED" w:rsidRPr="003C3D76">
        <w:rPr>
          <w:rFonts w:asciiTheme="minorHAnsi" w:hAnsiTheme="minorHAnsi" w:cstheme="minorHAnsi"/>
          <w:szCs w:val="24"/>
        </w:rPr>
        <w:t>7</w:t>
      </w:r>
      <w:r w:rsidR="00C13EC3" w:rsidRPr="003C3D76">
        <w:rPr>
          <w:rFonts w:asciiTheme="minorHAnsi" w:hAnsiTheme="minorHAnsi" w:cstheme="minorHAnsi"/>
          <w:szCs w:val="24"/>
        </w:rPr>
        <w:t>.</w:t>
      </w:r>
      <w:r w:rsidRPr="003C3D76">
        <w:rPr>
          <w:rFonts w:asciiTheme="minorHAnsi" w:hAnsiTheme="minorHAnsi" w:cstheme="minorHAnsi"/>
          <w:szCs w:val="24"/>
        </w:rPr>
        <w:t>1.</w:t>
      </w:r>
      <w:r w:rsidR="00F52E51" w:rsidRPr="003C3D76">
        <w:rPr>
          <w:rFonts w:asciiTheme="minorHAnsi" w:hAnsiTheme="minorHAnsi" w:cstheme="minorHAnsi"/>
          <w:szCs w:val="24"/>
        </w:rPr>
        <w:t>2</w:t>
      </w:r>
      <w:r w:rsidR="00C13EC3" w:rsidRPr="003C3D76">
        <w:rPr>
          <w:rFonts w:asciiTheme="minorHAnsi" w:hAnsiTheme="minorHAnsi" w:cstheme="minorHAnsi"/>
          <w:szCs w:val="24"/>
        </w:rPr>
        <w:t xml:space="preserve"> </w:t>
      </w:r>
      <w:r w:rsidR="00962767" w:rsidRPr="003C3D76">
        <w:rPr>
          <w:rFonts w:asciiTheme="minorHAnsi" w:hAnsiTheme="minorHAnsi" w:cstheme="minorHAnsi"/>
          <w:szCs w:val="24"/>
        </w:rPr>
        <w:t xml:space="preserve">acima </w:t>
      </w:r>
      <w:r w:rsidRPr="003C3D76">
        <w:rPr>
          <w:rFonts w:asciiTheme="minorHAnsi" w:hAnsiTheme="minorHAnsi" w:cstheme="minorHAnsi"/>
          <w:szCs w:val="24"/>
        </w:rPr>
        <w:t>por falta de quórum em segunda convocação; ou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de não ser aprovado o exercício da faculdade de não declarar o </w:t>
      </w:r>
      <w:r w:rsidR="00865E90" w:rsidRPr="003C3D76">
        <w:rPr>
          <w:rFonts w:asciiTheme="minorHAnsi" w:hAnsiTheme="minorHAnsi" w:cstheme="minorHAnsi"/>
          <w:szCs w:val="24"/>
        </w:rPr>
        <w:t xml:space="preserve">Vencimento Antecipado </w:t>
      </w:r>
      <w:r w:rsidRPr="003C3D76">
        <w:rPr>
          <w:rFonts w:asciiTheme="minorHAnsi" w:hAnsiTheme="minorHAnsi" w:cstheme="minorHAnsi"/>
          <w:szCs w:val="24"/>
        </w:rPr>
        <w:t xml:space="preserve">das Debêntures, prevista acima, o Agente Fiduciário deverá, imediatamente, declarar o </w:t>
      </w:r>
      <w:r w:rsidR="00865E90" w:rsidRPr="003C3D76">
        <w:rPr>
          <w:rFonts w:asciiTheme="minorHAnsi" w:hAnsiTheme="minorHAnsi" w:cstheme="minorHAnsi"/>
          <w:szCs w:val="24"/>
        </w:rPr>
        <w:t xml:space="preserve">Vencimento Antecipado </w:t>
      </w:r>
      <w:r w:rsidRPr="003C3D76">
        <w:rPr>
          <w:rFonts w:asciiTheme="minorHAnsi" w:hAnsiTheme="minorHAnsi" w:cstheme="minorHAnsi"/>
          <w:szCs w:val="24"/>
        </w:rPr>
        <w:t>das Debêntures.</w:t>
      </w:r>
    </w:p>
    <w:p w14:paraId="3CC89212" w14:textId="1AC76F9D" w:rsidR="00FC29E6" w:rsidRPr="003C3D76" w:rsidRDefault="00FC29E6" w:rsidP="001E31C0">
      <w:pPr>
        <w:spacing w:line="320" w:lineRule="exact"/>
        <w:rPr>
          <w:rFonts w:asciiTheme="minorHAnsi" w:hAnsiTheme="minorHAnsi" w:cstheme="minorHAnsi"/>
        </w:rPr>
      </w:pPr>
    </w:p>
    <w:p w14:paraId="70118BDC" w14:textId="477A96DA" w:rsidR="00C8603D" w:rsidRPr="003C3D76" w:rsidRDefault="00C8603D" w:rsidP="00C8603D">
      <w:pPr>
        <w:pStyle w:val="PargrafodaLista"/>
        <w:numPr>
          <w:ilvl w:val="3"/>
          <w:numId w:val="10"/>
        </w:numPr>
        <w:rPr>
          <w:rFonts w:asciiTheme="minorHAnsi" w:hAnsiTheme="minorHAnsi" w:cstheme="minorHAnsi"/>
          <w:szCs w:val="24"/>
        </w:rPr>
      </w:pPr>
      <w:r w:rsidRPr="003C3D76">
        <w:rPr>
          <w:rFonts w:asciiTheme="minorHAnsi" w:hAnsiTheme="minorHAnsi" w:cstheme="minorHAnsi"/>
          <w:szCs w:val="24"/>
        </w:rPr>
        <w:t xml:space="preserve">Em caso do vencimento antecipado, declarado pelo Agente Fiduciário, das obrigações decorrentes das Debêntures, a Emissora, obriga-se a resgatar a totalidade das Debêntures, com o seu consequente cancelamento, pelo Valor Nominal Unitário acrescido da Remuneração, calculada </w:t>
      </w:r>
      <w:r w:rsidRPr="003C3D76">
        <w:rPr>
          <w:rFonts w:asciiTheme="minorHAnsi" w:hAnsiTheme="minorHAnsi" w:cstheme="minorHAnsi"/>
          <w:i/>
          <w:iCs/>
          <w:szCs w:val="24"/>
        </w:rPr>
        <w:t xml:space="preserve">pro rata </w:t>
      </w:r>
      <w:proofErr w:type="spellStart"/>
      <w:r w:rsidRPr="003C3D76">
        <w:rPr>
          <w:rFonts w:asciiTheme="minorHAnsi" w:hAnsiTheme="minorHAnsi" w:cstheme="minorHAnsi"/>
          <w:i/>
          <w:iCs/>
          <w:szCs w:val="24"/>
        </w:rPr>
        <w:t>temporis</w:t>
      </w:r>
      <w:proofErr w:type="spellEnd"/>
      <w:r w:rsidRPr="003C3D76">
        <w:rPr>
          <w:rFonts w:asciiTheme="minorHAnsi" w:hAnsiTheme="minorHAnsi" w:cstheme="minorHAnsi"/>
          <w:szCs w:val="24"/>
        </w:rPr>
        <w:t xml:space="preserve">, desde a Data de </w:t>
      </w:r>
      <w:r w:rsidR="007C0881">
        <w:rPr>
          <w:rFonts w:asciiTheme="minorHAnsi" w:hAnsiTheme="minorHAnsi" w:cstheme="minorHAnsi"/>
          <w:szCs w:val="24"/>
        </w:rPr>
        <w:t>Integralização</w:t>
      </w:r>
      <w:r w:rsidRPr="003C3D76">
        <w:rPr>
          <w:rFonts w:asciiTheme="minorHAnsi" w:hAnsiTheme="minorHAnsi" w:cstheme="minorHAnsi"/>
          <w:szCs w:val="24"/>
        </w:rPr>
        <w:t xml:space="preserve"> ou da última Data de Pagamento da Remuneração</w:t>
      </w:r>
      <w:ins w:id="96" w:author="Luiz Girão" w:date="2022-09-13T18:51:00Z">
        <w:r w:rsidR="00F94DBC">
          <w:rPr>
            <w:rFonts w:asciiTheme="minorHAnsi" w:hAnsiTheme="minorHAnsi" w:cstheme="minorHAnsi"/>
            <w:szCs w:val="24"/>
          </w:rPr>
          <w:t xml:space="preserve"> da respectiva série</w:t>
        </w:r>
      </w:ins>
      <w:r w:rsidRPr="003C3D76">
        <w:rPr>
          <w:rFonts w:asciiTheme="minorHAnsi" w:hAnsiTheme="minorHAnsi" w:cstheme="minorHAnsi"/>
          <w:szCs w:val="24"/>
        </w:rPr>
        <w:t xml:space="preserve">, o que ocorrer por último, até a data do efetivo resgate, sem prejuízo do pagamento dos Encargos Moratórios, quando for </w:t>
      </w:r>
      <w:r w:rsidRPr="003C3D76">
        <w:rPr>
          <w:rFonts w:asciiTheme="minorHAnsi" w:hAnsiTheme="minorHAnsi" w:cstheme="minorHAnsi"/>
          <w:szCs w:val="24"/>
        </w:rPr>
        <w:lastRenderedPageBreak/>
        <w:t xml:space="preserve">o caso, e de quaisquer outros valores eventualmente devidos pela Emissora nos termos desta Escritura de Emissão, em até </w:t>
      </w:r>
      <w:r w:rsidR="00ED0048">
        <w:rPr>
          <w:rFonts w:asciiTheme="minorHAnsi" w:hAnsiTheme="minorHAnsi" w:cstheme="minorHAnsi"/>
          <w:szCs w:val="24"/>
        </w:rPr>
        <w:t>05</w:t>
      </w:r>
      <w:r w:rsidRPr="003C3D76">
        <w:rPr>
          <w:rFonts w:asciiTheme="minorHAnsi" w:hAnsiTheme="minorHAnsi" w:cstheme="minorHAnsi"/>
          <w:szCs w:val="24"/>
        </w:rPr>
        <w:t xml:space="preserve"> (</w:t>
      </w:r>
      <w:r w:rsidR="00ED0048">
        <w:rPr>
          <w:rFonts w:asciiTheme="minorHAnsi" w:hAnsiTheme="minorHAnsi" w:cstheme="minorHAnsi"/>
          <w:szCs w:val="24"/>
        </w:rPr>
        <w:t>cinco</w:t>
      </w:r>
      <w:r w:rsidRPr="003C3D76">
        <w:rPr>
          <w:rFonts w:asciiTheme="minorHAnsi" w:hAnsiTheme="minorHAnsi" w:cstheme="minorHAnsi"/>
          <w:szCs w:val="24"/>
        </w:rPr>
        <w:t>) Dias Úteis contados da data em que for declarado o vencimento antecipado das obrigações decorrentes das Debêntures, mediante comunicação por escrito a ser enviada pelo Agente Fiduciário à Emissora, sob pena de, em não o fazendo, ficar obrigada, ainda, ao pagamento dos Encargos Moratórios.</w:t>
      </w:r>
    </w:p>
    <w:p w14:paraId="400A6DF4" w14:textId="77777777" w:rsidR="00C8603D" w:rsidRPr="003C3D76" w:rsidRDefault="00C8603D" w:rsidP="00C8603D">
      <w:pPr>
        <w:pStyle w:val="PargrafodaLista"/>
        <w:numPr>
          <w:ilvl w:val="0"/>
          <w:numId w:val="0"/>
        </w:numPr>
        <w:rPr>
          <w:rFonts w:asciiTheme="minorHAnsi" w:hAnsiTheme="minorHAnsi" w:cstheme="minorHAnsi"/>
          <w:szCs w:val="24"/>
        </w:rPr>
      </w:pPr>
    </w:p>
    <w:p w14:paraId="75989BC5" w14:textId="00156AC7" w:rsidR="00FC29E6" w:rsidRPr="003C3D76" w:rsidRDefault="00023B66" w:rsidP="00A16200">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Em caso de declaração do </w:t>
      </w:r>
      <w:r w:rsidR="00865E90" w:rsidRPr="003C3D76">
        <w:rPr>
          <w:rFonts w:asciiTheme="minorHAnsi" w:hAnsiTheme="minorHAnsi" w:cstheme="minorHAnsi"/>
          <w:szCs w:val="24"/>
        </w:rPr>
        <w:t xml:space="preserve">Vencimento Antecipado </w:t>
      </w:r>
      <w:r w:rsidRPr="003C3D76">
        <w:rPr>
          <w:rFonts w:asciiTheme="minorHAnsi" w:hAnsiTheme="minorHAnsi" w:cstheme="minorHAnsi"/>
          <w:szCs w:val="24"/>
        </w:rPr>
        <w:t xml:space="preserve">automático ou não automático das Debêntures, </w:t>
      </w:r>
      <w:r w:rsidRPr="003C3D76">
        <w:rPr>
          <w:rFonts w:asciiTheme="minorHAnsi" w:eastAsia="Arial Unicode MS" w:hAnsiTheme="minorHAnsi" w:cstheme="minorHAnsi"/>
          <w:w w:val="0"/>
          <w:szCs w:val="24"/>
        </w:rPr>
        <w:t xml:space="preserve">o Agente Fiduciário deverá enviar </w:t>
      </w:r>
      <w:r w:rsidR="004C4BB7" w:rsidRPr="003C3D76">
        <w:rPr>
          <w:rFonts w:asciiTheme="minorHAnsi" w:eastAsia="Arial Unicode MS" w:hAnsiTheme="minorHAnsi" w:cstheme="minorHAnsi"/>
          <w:w w:val="0"/>
          <w:szCs w:val="24"/>
        </w:rPr>
        <w:t>em até 1 (um) Dia Útil</w:t>
      </w:r>
      <w:r w:rsidR="000E2440" w:rsidRPr="003C3D76">
        <w:rPr>
          <w:rFonts w:asciiTheme="minorHAnsi" w:eastAsia="Arial Unicode MS" w:hAnsiTheme="minorHAnsi" w:cstheme="minorHAnsi"/>
          <w:w w:val="0"/>
          <w:szCs w:val="24"/>
        </w:rPr>
        <w:t>,</w:t>
      </w:r>
      <w:r w:rsidRPr="003C3D76">
        <w:rPr>
          <w:rFonts w:asciiTheme="minorHAnsi" w:eastAsia="Arial Unicode MS" w:hAnsiTheme="minorHAnsi" w:cstheme="minorHAnsi"/>
          <w:w w:val="0"/>
          <w:szCs w:val="24"/>
        </w:rPr>
        <w:t xml:space="preserve"> carta protocolada à Emissora, com cópia à B3, informando tal evento, e </w:t>
      </w:r>
      <w:r w:rsidRPr="003C3D76">
        <w:rPr>
          <w:rFonts w:asciiTheme="minorHAnsi" w:hAnsiTheme="minorHAnsi" w:cstheme="minorHAnsi"/>
          <w:w w:val="0"/>
          <w:szCs w:val="24"/>
        </w:rPr>
        <w:t xml:space="preserve">a Emissora </w:t>
      </w:r>
      <w:r w:rsidRPr="003C3D76">
        <w:rPr>
          <w:rFonts w:asciiTheme="minorHAnsi" w:eastAsia="Arial Unicode MS" w:hAnsiTheme="minorHAnsi" w:cstheme="minorHAnsi"/>
          <w:w w:val="0"/>
          <w:szCs w:val="24"/>
        </w:rPr>
        <w:t xml:space="preserve">deverá, </w:t>
      </w:r>
      <w:r w:rsidRPr="003C3D76">
        <w:rPr>
          <w:rFonts w:asciiTheme="minorHAnsi" w:hAnsiTheme="minorHAnsi" w:cstheme="minorHAnsi"/>
          <w:szCs w:val="24"/>
        </w:rPr>
        <w:t xml:space="preserve">em até </w:t>
      </w:r>
      <w:r w:rsidR="00905977" w:rsidRPr="003C3D76">
        <w:rPr>
          <w:rFonts w:asciiTheme="minorHAnsi" w:hAnsiTheme="minorHAnsi" w:cstheme="minorHAnsi"/>
          <w:szCs w:val="24"/>
        </w:rPr>
        <w:t>3</w:t>
      </w:r>
      <w:r w:rsidRPr="003C3D76">
        <w:rPr>
          <w:rFonts w:asciiTheme="minorHAnsi" w:hAnsiTheme="minorHAnsi" w:cstheme="minorHAnsi"/>
          <w:szCs w:val="24"/>
        </w:rPr>
        <w:t xml:space="preserve"> (</w:t>
      </w:r>
      <w:r w:rsidR="00905977" w:rsidRPr="003C3D76">
        <w:rPr>
          <w:rFonts w:asciiTheme="minorHAnsi" w:hAnsiTheme="minorHAnsi" w:cstheme="minorHAnsi"/>
          <w:szCs w:val="24"/>
        </w:rPr>
        <w:t>três</w:t>
      </w:r>
      <w:r w:rsidR="004C4BB7" w:rsidRPr="003C3D76">
        <w:rPr>
          <w:rFonts w:asciiTheme="minorHAnsi" w:hAnsiTheme="minorHAnsi" w:cstheme="minorHAnsi"/>
          <w:szCs w:val="24"/>
        </w:rPr>
        <w:t>)</w:t>
      </w:r>
      <w:r w:rsidRPr="003C3D76">
        <w:rPr>
          <w:rFonts w:asciiTheme="minorHAnsi" w:hAnsiTheme="minorHAnsi" w:cstheme="minorHAnsi"/>
          <w:szCs w:val="24"/>
        </w:rPr>
        <w:t xml:space="preserve"> Dia</w:t>
      </w:r>
      <w:r w:rsidR="00905977" w:rsidRPr="003C3D76">
        <w:rPr>
          <w:rFonts w:asciiTheme="minorHAnsi" w:hAnsiTheme="minorHAnsi" w:cstheme="minorHAnsi"/>
          <w:szCs w:val="24"/>
        </w:rPr>
        <w:t>s</w:t>
      </w:r>
      <w:r w:rsidRPr="003C3D76">
        <w:rPr>
          <w:rFonts w:asciiTheme="minorHAnsi" w:hAnsiTheme="minorHAnsi" w:cstheme="minorHAnsi"/>
          <w:szCs w:val="24"/>
        </w:rPr>
        <w:t xml:space="preserve"> Út</w:t>
      </w:r>
      <w:r w:rsidR="00905977" w:rsidRPr="003C3D76">
        <w:rPr>
          <w:rFonts w:asciiTheme="minorHAnsi" w:hAnsiTheme="minorHAnsi" w:cstheme="minorHAnsi"/>
          <w:szCs w:val="24"/>
        </w:rPr>
        <w:t>eis</w:t>
      </w:r>
      <w:r w:rsidRPr="003C3D76">
        <w:rPr>
          <w:rFonts w:asciiTheme="minorHAnsi" w:hAnsiTheme="minorHAnsi" w:cstheme="minorHAnsi"/>
          <w:szCs w:val="24"/>
        </w:rPr>
        <w:t xml:space="preserve"> a contar do envio da notificação enviada pelo Agente Fiduciário sobre a ocorrência do </w:t>
      </w:r>
      <w:r w:rsidR="00865E90" w:rsidRPr="003C3D76">
        <w:rPr>
          <w:rFonts w:asciiTheme="minorHAnsi" w:hAnsiTheme="minorHAnsi" w:cstheme="minorHAnsi"/>
          <w:szCs w:val="24"/>
        </w:rPr>
        <w:t>Vencimento Antecipado</w:t>
      </w:r>
      <w:r w:rsidRPr="003C3D76">
        <w:rPr>
          <w:rFonts w:asciiTheme="minorHAnsi" w:hAnsiTheme="minorHAnsi" w:cstheme="minorHAnsi"/>
          <w:szCs w:val="24"/>
        </w:rPr>
        <w:t xml:space="preserve">, efetuar o pagamento do Valor Nominal Unitário ou do </w:t>
      </w:r>
      <w:r w:rsidR="00D37B1B" w:rsidRPr="003C3D76">
        <w:rPr>
          <w:rFonts w:asciiTheme="minorHAnsi" w:hAnsiTheme="minorHAnsi" w:cstheme="minorHAnsi"/>
          <w:szCs w:val="24"/>
        </w:rPr>
        <w:t>s</w:t>
      </w:r>
      <w:r w:rsidRPr="003C3D76">
        <w:rPr>
          <w:rFonts w:asciiTheme="minorHAnsi" w:hAnsiTheme="minorHAnsi" w:cstheme="minorHAnsi"/>
          <w:szCs w:val="24"/>
        </w:rPr>
        <w:t>aldo do Valor Nominal Unitário das Debêntures, conforme aplicável, acrescido da respectiva Remuneração devida e não paga, calculada</w:t>
      </w:r>
      <w:r w:rsidR="003E3312" w:rsidRPr="003C3D76">
        <w:rPr>
          <w:rFonts w:asciiTheme="minorHAnsi" w:hAnsiTheme="minorHAnsi" w:cstheme="minorHAnsi"/>
          <w:szCs w:val="24"/>
        </w:rPr>
        <w:t xml:space="preserve"> nos termos da Cláusula </w:t>
      </w:r>
      <w:r w:rsidR="004F6598" w:rsidRPr="003C3D76">
        <w:rPr>
          <w:rFonts w:asciiTheme="minorHAnsi" w:hAnsiTheme="minorHAnsi" w:cstheme="minorHAnsi"/>
          <w:szCs w:val="24"/>
        </w:rPr>
        <w:t>5</w:t>
      </w:r>
      <w:r w:rsidR="003E3312" w:rsidRPr="003C3D76">
        <w:rPr>
          <w:rFonts w:asciiTheme="minorHAnsi" w:hAnsiTheme="minorHAnsi" w:cstheme="minorHAnsi"/>
          <w:szCs w:val="24"/>
        </w:rPr>
        <w:t>.</w:t>
      </w:r>
      <w:r w:rsidR="00C13EC3" w:rsidRPr="003C3D76">
        <w:rPr>
          <w:rFonts w:asciiTheme="minorHAnsi" w:hAnsiTheme="minorHAnsi" w:cstheme="minorHAnsi"/>
          <w:szCs w:val="24"/>
        </w:rPr>
        <w:t>1</w:t>
      </w:r>
      <w:r w:rsidR="006D5E84">
        <w:rPr>
          <w:rFonts w:asciiTheme="minorHAnsi" w:hAnsiTheme="minorHAnsi" w:cstheme="minorHAnsi"/>
          <w:szCs w:val="24"/>
        </w:rPr>
        <w:t>2</w:t>
      </w:r>
      <w:r w:rsidR="003E3312" w:rsidRPr="003C3D76">
        <w:rPr>
          <w:rFonts w:asciiTheme="minorHAnsi" w:hAnsiTheme="minorHAnsi" w:cstheme="minorHAnsi"/>
          <w:szCs w:val="24"/>
        </w:rPr>
        <w:t xml:space="preserve"> acima</w:t>
      </w:r>
      <w:r w:rsidRPr="003C3D76">
        <w:rPr>
          <w:rFonts w:asciiTheme="minorHAnsi" w:hAnsiTheme="minorHAnsi" w:cstheme="minorHAnsi"/>
          <w:szCs w:val="24"/>
        </w:rPr>
        <w:t xml:space="preserve">, bem como de quaisquer outros valores eventualmente devidos pela Emissora nos termos desta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xml:space="preserve"> incluindo, mas não se limitando</w:t>
      </w:r>
      <w:r w:rsidR="00A70302" w:rsidRPr="003C3D76">
        <w:rPr>
          <w:rFonts w:asciiTheme="minorHAnsi" w:hAnsiTheme="minorHAnsi" w:cstheme="minorHAnsi"/>
          <w:szCs w:val="24"/>
        </w:rPr>
        <w:t>,</w:t>
      </w:r>
      <w:r w:rsidRPr="003C3D76">
        <w:rPr>
          <w:rFonts w:asciiTheme="minorHAnsi" w:hAnsiTheme="minorHAnsi" w:cstheme="minorHAnsi"/>
          <w:szCs w:val="24"/>
        </w:rPr>
        <w:t xml:space="preserve"> aos Encargos Moratórios, se aplicáveis.</w:t>
      </w:r>
    </w:p>
    <w:p w14:paraId="7A9CCF98" w14:textId="77777777" w:rsidR="00FC29E6" w:rsidRPr="003C3D76" w:rsidRDefault="00FC29E6" w:rsidP="001E31C0">
      <w:pPr>
        <w:suppressAutoHyphens/>
        <w:autoSpaceDE w:val="0"/>
        <w:autoSpaceDN w:val="0"/>
        <w:adjustRightInd w:val="0"/>
        <w:spacing w:line="320" w:lineRule="exact"/>
        <w:rPr>
          <w:rFonts w:asciiTheme="minorHAnsi" w:hAnsiTheme="minorHAnsi" w:cstheme="minorHAnsi"/>
        </w:rPr>
      </w:pPr>
    </w:p>
    <w:p w14:paraId="6CD5044F" w14:textId="77777777" w:rsidR="00FC29E6" w:rsidRPr="003C3D76" w:rsidRDefault="00023B66" w:rsidP="00A16200">
      <w:pPr>
        <w:pStyle w:val="PargrafodaLista"/>
        <w:numPr>
          <w:ilvl w:val="2"/>
          <w:numId w:val="10"/>
        </w:numPr>
        <w:rPr>
          <w:rFonts w:asciiTheme="minorHAnsi" w:hAnsiTheme="minorHAnsi" w:cstheme="minorHAnsi"/>
          <w:b/>
          <w:caps/>
          <w:szCs w:val="24"/>
        </w:rPr>
      </w:pPr>
      <w:r w:rsidRPr="003C3D76">
        <w:rPr>
          <w:rFonts w:asciiTheme="minorHAnsi" w:hAnsiTheme="minorHAnsi" w:cstheme="minorHAnsi"/>
          <w:szCs w:val="24"/>
        </w:rPr>
        <w:t xml:space="preserve">A B3 e o </w:t>
      </w:r>
      <w:r w:rsidR="00A43FDF" w:rsidRPr="003C3D76">
        <w:rPr>
          <w:rFonts w:asciiTheme="minorHAnsi" w:hAnsiTheme="minorHAnsi" w:cstheme="minorHAnsi"/>
          <w:szCs w:val="24"/>
        </w:rPr>
        <w:t>Agente de Liquidação</w:t>
      </w:r>
      <w:r w:rsidR="004C4BB7" w:rsidRPr="003C3D76">
        <w:rPr>
          <w:rFonts w:asciiTheme="minorHAnsi" w:hAnsiTheme="minorHAnsi" w:cstheme="minorHAnsi"/>
          <w:szCs w:val="24"/>
        </w:rPr>
        <w:t xml:space="preserve"> e </w:t>
      </w:r>
      <w:proofErr w:type="spellStart"/>
      <w:r w:rsidR="004C4BB7" w:rsidRPr="003C3D76">
        <w:rPr>
          <w:rFonts w:asciiTheme="minorHAnsi" w:hAnsiTheme="minorHAnsi" w:cstheme="minorHAnsi"/>
          <w:szCs w:val="24"/>
        </w:rPr>
        <w:t>Escriturador</w:t>
      </w:r>
      <w:proofErr w:type="spellEnd"/>
      <w:r w:rsidRPr="003C3D76">
        <w:rPr>
          <w:rFonts w:asciiTheme="minorHAnsi" w:hAnsiTheme="minorHAnsi" w:cstheme="minorHAnsi"/>
          <w:szCs w:val="24"/>
        </w:rPr>
        <w:t xml:space="preserve"> deverão ser imediatamente comunicados, por meio de correspondência encaminhada </w:t>
      </w:r>
      <w:r w:rsidR="00905977" w:rsidRPr="003C3D76">
        <w:rPr>
          <w:rFonts w:asciiTheme="minorHAnsi" w:hAnsiTheme="minorHAnsi" w:cstheme="minorHAnsi"/>
          <w:szCs w:val="24"/>
        </w:rPr>
        <w:t>pelo</w:t>
      </w:r>
      <w:r w:rsidRPr="003C3D76">
        <w:rPr>
          <w:rFonts w:asciiTheme="minorHAnsi" w:hAnsiTheme="minorHAnsi" w:cstheme="minorHAnsi"/>
          <w:szCs w:val="24"/>
        </w:rPr>
        <w:t xml:space="preserve"> Agente Fiduciário, da declaração do </w:t>
      </w:r>
      <w:r w:rsidR="00865E90" w:rsidRPr="003C3D76">
        <w:rPr>
          <w:rFonts w:asciiTheme="minorHAnsi" w:hAnsiTheme="minorHAnsi" w:cstheme="minorHAnsi"/>
          <w:szCs w:val="24"/>
        </w:rPr>
        <w:t xml:space="preserve">Vencimento Antecipado </w:t>
      </w:r>
      <w:r w:rsidRPr="003C3D76">
        <w:rPr>
          <w:rFonts w:asciiTheme="minorHAnsi" w:hAnsiTheme="minorHAnsi" w:cstheme="minorHAnsi"/>
          <w:szCs w:val="24"/>
        </w:rPr>
        <w:t>e realização do pagamento das Debêntures.</w:t>
      </w:r>
    </w:p>
    <w:p w14:paraId="4DD39441" w14:textId="77777777" w:rsidR="007901B4" w:rsidRPr="003C3D76" w:rsidRDefault="007901B4" w:rsidP="00C8603D">
      <w:pPr>
        <w:spacing w:line="320" w:lineRule="exact"/>
        <w:jc w:val="both"/>
        <w:rPr>
          <w:rFonts w:asciiTheme="minorHAnsi" w:hAnsiTheme="minorHAnsi" w:cstheme="minorHAnsi"/>
        </w:rPr>
      </w:pPr>
    </w:p>
    <w:p w14:paraId="48EB5F20" w14:textId="77777777" w:rsidR="006722D3" w:rsidRPr="003C3D76" w:rsidRDefault="00023B66" w:rsidP="001E31C0">
      <w:pPr>
        <w:pStyle w:val="Ttulo2"/>
        <w:rPr>
          <w:rFonts w:asciiTheme="minorHAnsi" w:eastAsia="Arial Unicode MS" w:hAnsiTheme="minorHAnsi" w:cstheme="minorHAnsi"/>
        </w:rPr>
      </w:pPr>
      <w:bookmarkStart w:id="97" w:name="_Ref264363915"/>
      <w:r w:rsidRPr="003C3D76">
        <w:rPr>
          <w:rFonts w:asciiTheme="minorHAnsi" w:eastAsia="Arial Unicode MS" w:hAnsiTheme="minorHAnsi" w:cstheme="minorHAnsi"/>
        </w:rPr>
        <w:t>DAS OBRIGAÇÕES ADICIONAIS DA EMISSORA</w:t>
      </w:r>
      <w:bookmarkStart w:id="98" w:name="_DV_M188"/>
      <w:bookmarkEnd w:id="98"/>
      <w:bookmarkEnd w:id="97"/>
    </w:p>
    <w:p w14:paraId="08AD1C7B" w14:textId="77777777" w:rsidR="006722D3" w:rsidRPr="003C3D76" w:rsidRDefault="006722D3" w:rsidP="001E31C0">
      <w:pPr>
        <w:suppressAutoHyphens/>
        <w:spacing w:line="320" w:lineRule="exact"/>
        <w:ind w:left="360"/>
        <w:jc w:val="both"/>
        <w:rPr>
          <w:rFonts w:asciiTheme="minorHAnsi" w:hAnsiTheme="minorHAnsi" w:cstheme="minorHAnsi"/>
        </w:rPr>
      </w:pPr>
    </w:p>
    <w:p w14:paraId="742A4397" w14:textId="77777777" w:rsidR="006722D3" w:rsidRPr="003C3D76" w:rsidRDefault="00023B66" w:rsidP="001E31C0">
      <w:pPr>
        <w:pStyle w:val="PargrafodaLista"/>
        <w:rPr>
          <w:rFonts w:asciiTheme="minorHAnsi" w:hAnsiTheme="minorHAnsi" w:cstheme="minorHAnsi"/>
          <w:szCs w:val="24"/>
        </w:rPr>
      </w:pPr>
      <w:bookmarkStart w:id="99" w:name="_Ref264554260"/>
      <w:r w:rsidRPr="003C3D76">
        <w:rPr>
          <w:rFonts w:asciiTheme="minorHAnsi" w:hAnsiTheme="minorHAnsi" w:cstheme="minorHAnsi"/>
          <w:w w:val="0"/>
          <w:szCs w:val="24"/>
        </w:rPr>
        <w:t xml:space="preserve">A Emissora, até a liquidação de todas as obrigações previstas nesta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adicionalmente obriga</w:t>
      </w:r>
      <w:r w:rsidR="00AA4210" w:rsidRPr="003C3D76">
        <w:rPr>
          <w:rFonts w:asciiTheme="minorHAnsi" w:hAnsiTheme="minorHAnsi" w:cstheme="minorHAnsi"/>
          <w:w w:val="0"/>
          <w:szCs w:val="24"/>
        </w:rPr>
        <w:t>-</w:t>
      </w:r>
      <w:r w:rsidR="00C46531" w:rsidRPr="003C3D76">
        <w:rPr>
          <w:rFonts w:asciiTheme="minorHAnsi" w:hAnsiTheme="minorHAnsi" w:cstheme="minorHAnsi"/>
          <w:w w:val="0"/>
          <w:szCs w:val="24"/>
        </w:rPr>
        <w:t xml:space="preserve">se </w:t>
      </w:r>
      <w:r w:rsidRPr="003C3D76">
        <w:rPr>
          <w:rFonts w:asciiTheme="minorHAnsi" w:hAnsiTheme="minorHAnsi" w:cstheme="minorHAnsi"/>
          <w:w w:val="0"/>
          <w:szCs w:val="24"/>
        </w:rPr>
        <w:t>a:</w:t>
      </w:r>
      <w:bookmarkEnd w:id="99"/>
    </w:p>
    <w:p w14:paraId="146FFECE" w14:textId="77777777" w:rsidR="00636B98" w:rsidRPr="003C3D76" w:rsidRDefault="00636B98" w:rsidP="001E31C0">
      <w:pPr>
        <w:spacing w:line="320" w:lineRule="exact"/>
        <w:rPr>
          <w:rFonts w:asciiTheme="minorHAnsi" w:eastAsia="Arial Unicode MS" w:hAnsiTheme="minorHAnsi" w:cstheme="minorHAnsi"/>
          <w:w w:val="0"/>
        </w:rPr>
      </w:pPr>
    </w:p>
    <w:p w14:paraId="278EDD8F" w14:textId="1673EEC2" w:rsidR="007B3235" w:rsidRPr="003C3D76" w:rsidRDefault="00023B66" w:rsidP="00A16200">
      <w:pPr>
        <w:pStyle w:val="PargrafodaLista"/>
        <w:numPr>
          <w:ilvl w:val="6"/>
          <w:numId w:val="10"/>
        </w:numPr>
        <w:ind w:left="1418" w:hanging="567"/>
        <w:rPr>
          <w:rFonts w:asciiTheme="minorHAnsi" w:hAnsiTheme="minorHAnsi" w:cstheme="minorHAnsi"/>
          <w:w w:val="0"/>
          <w:szCs w:val="24"/>
        </w:rPr>
      </w:pPr>
      <w:r w:rsidRPr="003C3D76">
        <w:rPr>
          <w:rFonts w:asciiTheme="minorHAnsi" w:hAnsiTheme="minorHAnsi" w:cstheme="minorHAnsi"/>
          <w:w w:val="0"/>
          <w:szCs w:val="24"/>
        </w:rPr>
        <w:t xml:space="preserve">enviar o seu organograma, os dados financeiros e atos societários necessários à realização do relatório anual, conforme </w:t>
      </w:r>
      <w:r w:rsidR="007479A0" w:rsidRPr="003C3D76">
        <w:rPr>
          <w:rFonts w:asciiTheme="minorHAnsi" w:hAnsiTheme="minorHAnsi" w:cstheme="minorHAnsi"/>
          <w:w w:val="0"/>
          <w:szCs w:val="24"/>
        </w:rPr>
        <w:t>Resol</w:t>
      </w:r>
      <w:r w:rsidR="00B327EF" w:rsidRPr="003C3D76">
        <w:rPr>
          <w:rFonts w:asciiTheme="minorHAnsi" w:hAnsiTheme="minorHAnsi" w:cstheme="minorHAnsi"/>
          <w:w w:val="0"/>
          <w:szCs w:val="24"/>
        </w:rPr>
        <w:t xml:space="preserve">ução CVM </w:t>
      </w:r>
      <w:bookmarkStart w:id="100" w:name="_Hlk90909682"/>
      <w:r w:rsidR="0040126B" w:rsidRPr="003C3D76">
        <w:rPr>
          <w:rFonts w:asciiTheme="minorHAnsi" w:hAnsiTheme="minorHAnsi" w:cstheme="minorHAnsi"/>
          <w:w w:val="0"/>
          <w:szCs w:val="24"/>
        </w:rPr>
        <w:t xml:space="preserve">Nº </w:t>
      </w:r>
      <w:r w:rsidR="004E20EB" w:rsidRPr="003C3D76">
        <w:rPr>
          <w:rFonts w:asciiTheme="minorHAnsi" w:hAnsiTheme="minorHAnsi" w:cstheme="minorHAnsi"/>
          <w:w w:val="0"/>
          <w:szCs w:val="24"/>
        </w:rPr>
        <w:t>17</w:t>
      </w:r>
      <w:bookmarkEnd w:id="100"/>
      <w:r w:rsidRPr="003C3D76">
        <w:rPr>
          <w:rFonts w:asciiTheme="minorHAnsi" w:hAnsiTheme="minorHAnsi" w:cstheme="minorHAnsi"/>
          <w:w w:val="0"/>
          <w:szCs w:val="24"/>
        </w:rPr>
        <w:t>, que venham a ser solicitados pelo Agente Fiduciário, os quais deverão ser encaminhados pela Emissora em até 30 (trinta) dias corridos antes do encerramento do prazo para disponibilização</w:t>
      </w:r>
      <w:r w:rsidR="008E2776" w:rsidRPr="003C3D76">
        <w:rPr>
          <w:rFonts w:asciiTheme="minorHAnsi" w:hAnsiTheme="minorHAnsi" w:cstheme="minorHAnsi"/>
          <w:w w:val="0"/>
          <w:szCs w:val="24"/>
        </w:rPr>
        <w:t xml:space="preserve"> na rede mundial de computadores do Agente Fiduciário</w:t>
      </w:r>
      <w:r w:rsidRPr="003C3D76">
        <w:rPr>
          <w:rFonts w:asciiTheme="minorHAnsi" w:hAnsiTheme="minorHAnsi" w:cstheme="minorHAnsi"/>
          <w:w w:val="0"/>
          <w:szCs w:val="24"/>
        </w:rPr>
        <w:t xml:space="preserve">. </w:t>
      </w:r>
    </w:p>
    <w:p w14:paraId="2ED67DAF" w14:textId="77777777" w:rsidR="00636B98" w:rsidRPr="003C3D76" w:rsidRDefault="00636B98" w:rsidP="001E31C0">
      <w:pPr>
        <w:pStyle w:val="sub"/>
        <w:widowControl/>
        <w:shd w:val="clear" w:color="auto" w:fill="FFFFFF"/>
        <w:tabs>
          <w:tab w:val="clear" w:pos="0"/>
          <w:tab w:val="clear" w:pos="1440"/>
          <w:tab w:val="clear" w:pos="2880"/>
          <w:tab w:val="clear" w:pos="4320"/>
        </w:tabs>
        <w:suppressAutoHyphens/>
        <w:spacing w:before="0" w:after="0" w:line="320" w:lineRule="exact"/>
        <w:ind w:left="720"/>
        <w:rPr>
          <w:rFonts w:asciiTheme="minorHAnsi" w:hAnsiTheme="minorHAnsi" w:cstheme="minorHAnsi"/>
          <w:sz w:val="24"/>
          <w:szCs w:val="24"/>
        </w:rPr>
      </w:pPr>
      <w:bookmarkStart w:id="101" w:name="_Hlk22560825"/>
    </w:p>
    <w:p w14:paraId="75A06808" w14:textId="77777777" w:rsidR="006722D3" w:rsidRPr="003C3D76" w:rsidRDefault="00023B66" w:rsidP="00A16200">
      <w:pPr>
        <w:pStyle w:val="PargrafodaLista"/>
        <w:numPr>
          <w:ilvl w:val="6"/>
          <w:numId w:val="10"/>
        </w:numPr>
        <w:ind w:left="1418" w:hanging="567"/>
        <w:rPr>
          <w:rFonts w:asciiTheme="minorHAnsi" w:hAnsiTheme="minorHAnsi" w:cstheme="minorHAnsi"/>
          <w:w w:val="0"/>
          <w:szCs w:val="24"/>
        </w:rPr>
      </w:pPr>
      <w:bookmarkStart w:id="102" w:name="_DV_M211"/>
      <w:bookmarkStart w:id="103" w:name="_DV_M76"/>
      <w:bookmarkStart w:id="104" w:name="_DV_M77"/>
      <w:bookmarkStart w:id="105" w:name="_DV_M78"/>
      <w:bookmarkStart w:id="106" w:name="_DV_M75"/>
      <w:bookmarkStart w:id="107" w:name="_DV_M79"/>
      <w:bookmarkStart w:id="108" w:name="_DV_M80"/>
      <w:bookmarkStart w:id="109" w:name="_Ref264234924"/>
      <w:bookmarkEnd w:id="102"/>
      <w:bookmarkEnd w:id="103"/>
      <w:bookmarkEnd w:id="104"/>
      <w:bookmarkEnd w:id="105"/>
      <w:bookmarkEnd w:id="106"/>
      <w:bookmarkEnd w:id="107"/>
      <w:bookmarkEnd w:id="108"/>
      <w:r w:rsidRPr="003C3D76">
        <w:rPr>
          <w:rFonts w:asciiTheme="minorHAnsi" w:hAnsiTheme="minorHAnsi" w:cstheme="minorHAnsi"/>
          <w:w w:val="0"/>
          <w:szCs w:val="24"/>
        </w:rPr>
        <w:t xml:space="preserve">atender integralmente as obrigações previstas </w:t>
      </w:r>
      <w:r w:rsidR="001252B6" w:rsidRPr="003C3D76">
        <w:rPr>
          <w:rFonts w:asciiTheme="minorHAnsi" w:hAnsiTheme="minorHAnsi" w:cstheme="minorHAnsi"/>
          <w:w w:val="0"/>
          <w:szCs w:val="24"/>
        </w:rPr>
        <w:t>n</w:t>
      </w:r>
      <w:r w:rsidRPr="003C3D76">
        <w:rPr>
          <w:rFonts w:asciiTheme="minorHAnsi" w:hAnsiTheme="minorHAnsi" w:cstheme="minorHAnsi"/>
          <w:w w:val="0"/>
          <w:szCs w:val="24"/>
        </w:rPr>
        <w:t xml:space="preserve">a Instrução CVM 476, </w:t>
      </w:r>
      <w:r w:rsidR="001252B6" w:rsidRPr="003C3D76">
        <w:rPr>
          <w:rFonts w:asciiTheme="minorHAnsi" w:hAnsiTheme="minorHAnsi" w:cstheme="minorHAnsi"/>
          <w:w w:val="0"/>
          <w:szCs w:val="24"/>
        </w:rPr>
        <w:t xml:space="preserve">incluindo, mas não se limitando, as obrigações previstas no artigo 17, conforme </w:t>
      </w:r>
      <w:r w:rsidRPr="003C3D76">
        <w:rPr>
          <w:rFonts w:asciiTheme="minorHAnsi" w:hAnsiTheme="minorHAnsi" w:cstheme="minorHAnsi"/>
          <w:w w:val="0"/>
          <w:szCs w:val="24"/>
        </w:rPr>
        <w:t>abaixo transcritas:</w:t>
      </w:r>
      <w:bookmarkEnd w:id="109"/>
    </w:p>
    <w:p w14:paraId="25C3E35C" w14:textId="77777777" w:rsidR="006722D3" w:rsidRPr="003C3D76" w:rsidRDefault="006722D3" w:rsidP="001E31C0">
      <w:pPr>
        <w:tabs>
          <w:tab w:val="left" w:pos="851"/>
        </w:tabs>
        <w:suppressAutoHyphens/>
        <w:spacing w:line="320" w:lineRule="exact"/>
        <w:ind w:left="900" w:hanging="900"/>
        <w:jc w:val="both"/>
        <w:rPr>
          <w:rFonts w:asciiTheme="minorHAnsi" w:eastAsia="Arial Unicode MS" w:hAnsiTheme="minorHAnsi" w:cstheme="minorHAnsi"/>
          <w:w w:val="0"/>
        </w:rPr>
      </w:pPr>
    </w:p>
    <w:p w14:paraId="66F5FBFD" w14:textId="77777777" w:rsidR="006722D3"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lastRenderedPageBreak/>
        <w:t>preparar demonstrações financeiras</w:t>
      </w:r>
      <w:bookmarkStart w:id="110" w:name="_DV_C53"/>
      <w:r w:rsidRPr="003C3D76">
        <w:rPr>
          <w:rFonts w:asciiTheme="minorHAnsi" w:hAnsiTheme="minorHAnsi" w:cstheme="minorHAnsi"/>
          <w:w w:val="0"/>
          <w:szCs w:val="24"/>
        </w:rPr>
        <w:t xml:space="preserve"> de encerramento de exercício</w:t>
      </w:r>
      <w:bookmarkStart w:id="111" w:name="_DV_M74"/>
      <w:bookmarkEnd w:id="110"/>
      <w:bookmarkEnd w:id="111"/>
      <w:r w:rsidRPr="003C3D76">
        <w:rPr>
          <w:rFonts w:asciiTheme="minorHAnsi" w:hAnsiTheme="minorHAnsi" w:cstheme="minorHAnsi"/>
          <w:w w:val="0"/>
          <w:szCs w:val="24"/>
        </w:rPr>
        <w:t xml:space="preserve"> e, se for o caso, demonstrações consolidadas, em conformidade com a Lei das Sociedades por Ações e com a</w:t>
      </w:r>
      <w:r w:rsidR="00AC3220" w:rsidRPr="003C3D76">
        <w:rPr>
          <w:rFonts w:asciiTheme="minorHAnsi" w:hAnsiTheme="minorHAnsi" w:cstheme="minorHAnsi"/>
          <w:w w:val="0"/>
          <w:szCs w:val="24"/>
        </w:rPr>
        <w:t>s regras emitidas pela</w:t>
      </w:r>
      <w:r w:rsidRPr="003C3D76">
        <w:rPr>
          <w:rFonts w:asciiTheme="minorHAnsi" w:hAnsiTheme="minorHAnsi" w:cstheme="minorHAnsi"/>
          <w:w w:val="0"/>
          <w:szCs w:val="24"/>
        </w:rPr>
        <w:t xml:space="preserve"> CVM;</w:t>
      </w:r>
    </w:p>
    <w:p w14:paraId="05D10243" w14:textId="77777777" w:rsidR="006722D3" w:rsidRPr="003C3D76" w:rsidRDefault="006722D3"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3E5086A7" w14:textId="77777777" w:rsidR="006722D3"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submeter suas demonstrações financeiras à auditoria, por auditor registrado na CVM;</w:t>
      </w:r>
    </w:p>
    <w:p w14:paraId="324A84FE" w14:textId="77777777" w:rsidR="006722D3" w:rsidRPr="003C3D76" w:rsidRDefault="006722D3"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6FDCD352" w14:textId="46B7FBCD" w:rsidR="00C65A41" w:rsidRPr="003C3D76" w:rsidRDefault="00023B66" w:rsidP="00A16200">
      <w:pPr>
        <w:pStyle w:val="PargrafodaLista"/>
        <w:numPr>
          <w:ilvl w:val="7"/>
          <w:numId w:val="10"/>
        </w:numPr>
        <w:ind w:left="1985" w:hanging="567"/>
        <w:rPr>
          <w:rFonts w:asciiTheme="minorHAnsi" w:hAnsiTheme="minorHAnsi" w:cstheme="minorHAnsi"/>
          <w:w w:val="0"/>
          <w:szCs w:val="24"/>
        </w:rPr>
      </w:pPr>
      <w:bookmarkStart w:id="112" w:name="_Ref264234904"/>
      <w:r w:rsidRPr="003C3D76">
        <w:rPr>
          <w:rFonts w:asciiTheme="minorHAnsi" w:hAnsiTheme="minorHAnsi" w:cstheme="minorHAnsi"/>
          <w:w w:val="0"/>
          <w:szCs w:val="24"/>
        </w:rPr>
        <w:t>divulga</w:t>
      </w:r>
      <w:r w:rsidR="002E33AD">
        <w:rPr>
          <w:rFonts w:asciiTheme="minorHAnsi" w:hAnsiTheme="minorHAnsi" w:cstheme="minorHAnsi"/>
          <w:w w:val="0"/>
          <w:szCs w:val="24"/>
        </w:rPr>
        <w:t>r</w:t>
      </w:r>
      <w:r w:rsidR="005907D0">
        <w:rPr>
          <w:rFonts w:asciiTheme="minorHAnsi" w:hAnsiTheme="minorHAnsi" w:cstheme="minorHAnsi"/>
          <w:w w:val="0"/>
          <w:szCs w:val="24"/>
        </w:rPr>
        <w:t xml:space="preserve">, </w:t>
      </w:r>
      <w:r w:rsidR="002E33AD">
        <w:rPr>
          <w:rFonts w:asciiTheme="minorHAnsi" w:hAnsiTheme="minorHAnsi" w:cstheme="minorHAnsi"/>
          <w:w w:val="0"/>
          <w:szCs w:val="24"/>
        </w:rPr>
        <w:t>junto à B3</w:t>
      </w:r>
      <w:r w:rsidR="005907D0">
        <w:rPr>
          <w:rFonts w:asciiTheme="minorHAnsi" w:hAnsiTheme="minorHAnsi" w:cstheme="minorHAnsi"/>
          <w:w w:val="0"/>
          <w:szCs w:val="24"/>
        </w:rPr>
        <w:t xml:space="preserve"> e n</w:t>
      </w:r>
      <w:r w:rsidR="00243565">
        <w:rPr>
          <w:rFonts w:asciiTheme="minorHAnsi" w:hAnsiTheme="minorHAnsi" w:cstheme="minorHAnsi"/>
          <w:w w:val="0"/>
          <w:szCs w:val="24"/>
        </w:rPr>
        <w:t>o</w:t>
      </w:r>
      <w:r w:rsidR="005907D0">
        <w:rPr>
          <w:rFonts w:asciiTheme="minorHAnsi" w:hAnsiTheme="minorHAnsi" w:cstheme="minorHAnsi"/>
          <w:w w:val="0"/>
          <w:szCs w:val="24"/>
        </w:rPr>
        <w:t xml:space="preserve"> </w:t>
      </w:r>
      <w:r w:rsidR="00243565">
        <w:rPr>
          <w:rFonts w:asciiTheme="minorHAnsi" w:hAnsiTheme="minorHAnsi" w:cstheme="minorHAnsi"/>
          <w:szCs w:val="24"/>
        </w:rPr>
        <w:t>Portal da</w:t>
      </w:r>
      <w:r w:rsidR="00243565" w:rsidRPr="00243565">
        <w:rPr>
          <w:rFonts w:asciiTheme="minorHAnsi" w:hAnsiTheme="minorHAnsi" w:cstheme="minorHAnsi"/>
          <w:szCs w:val="24"/>
        </w:rPr>
        <w:t xml:space="preserve"> Emissora</w:t>
      </w:r>
      <w:r w:rsidRPr="003C3D76">
        <w:rPr>
          <w:rFonts w:asciiTheme="minorHAnsi" w:hAnsiTheme="minorHAnsi" w:cstheme="minorHAnsi"/>
          <w:w w:val="0"/>
          <w:szCs w:val="24"/>
        </w:rPr>
        <w:t xml:space="preserve">, até o dia anterior ao início das negociações, as demonstrações financeiras, acompanhadas de notas explicativas e do relatório dos auditores independentes, relativas aos 3 (três) últimos exercícios sociais </w:t>
      </w:r>
      <w:r w:rsidR="00E6287C">
        <w:rPr>
          <w:rFonts w:asciiTheme="minorHAnsi" w:hAnsiTheme="minorHAnsi" w:cstheme="minorHAnsi"/>
          <w:w w:val="0"/>
          <w:szCs w:val="24"/>
        </w:rPr>
        <w:t xml:space="preserve">anuais </w:t>
      </w:r>
      <w:r w:rsidRPr="003C3D76">
        <w:rPr>
          <w:rFonts w:asciiTheme="minorHAnsi" w:hAnsiTheme="minorHAnsi" w:cstheme="minorHAnsi"/>
          <w:w w:val="0"/>
          <w:szCs w:val="24"/>
        </w:rPr>
        <w:t>encerrados</w:t>
      </w:r>
      <w:r w:rsidR="006722D3" w:rsidRPr="003C3D76">
        <w:rPr>
          <w:rFonts w:asciiTheme="minorHAnsi" w:hAnsiTheme="minorHAnsi" w:cstheme="minorHAnsi"/>
          <w:w w:val="0"/>
          <w:szCs w:val="24"/>
        </w:rPr>
        <w:t>;</w:t>
      </w:r>
      <w:bookmarkEnd w:id="112"/>
    </w:p>
    <w:p w14:paraId="05A3E2D5" w14:textId="77777777" w:rsidR="0019130D" w:rsidRPr="003C3D76" w:rsidRDefault="0019130D" w:rsidP="001E31C0">
      <w:pPr>
        <w:spacing w:line="320" w:lineRule="exact"/>
        <w:ind w:left="1985" w:hanging="567"/>
        <w:rPr>
          <w:rFonts w:asciiTheme="minorHAnsi" w:eastAsia="Arial Unicode MS" w:hAnsiTheme="minorHAnsi" w:cstheme="minorHAnsi"/>
          <w:w w:val="0"/>
        </w:rPr>
      </w:pPr>
    </w:p>
    <w:p w14:paraId="7B41CA89" w14:textId="3BE28E63" w:rsidR="0019130D" w:rsidRPr="003C3D76" w:rsidRDefault="005907D0"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divulga</w:t>
      </w:r>
      <w:r>
        <w:rPr>
          <w:rFonts w:asciiTheme="minorHAnsi" w:hAnsiTheme="minorHAnsi" w:cstheme="minorHAnsi"/>
          <w:w w:val="0"/>
          <w:szCs w:val="24"/>
        </w:rPr>
        <w:t>r anualmente, junto à B3 e n</w:t>
      </w:r>
      <w:r w:rsidR="00243565">
        <w:rPr>
          <w:rFonts w:asciiTheme="minorHAnsi" w:hAnsiTheme="minorHAnsi" w:cstheme="minorHAnsi"/>
          <w:w w:val="0"/>
          <w:szCs w:val="24"/>
        </w:rPr>
        <w:t>o</w:t>
      </w:r>
      <w:r>
        <w:rPr>
          <w:rFonts w:asciiTheme="minorHAnsi" w:hAnsiTheme="minorHAnsi" w:cstheme="minorHAnsi"/>
          <w:w w:val="0"/>
          <w:szCs w:val="24"/>
        </w:rPr>
        <w:t xml:space="preserve"> </w:t>
      </w:r>
      <w:r w:rsidR="00243565">
        <w:rPr>
          <w:rFonts w:asciiTheme="minorHAnsi" w:hAnsiTheme="minorHAnsi" w:cstheme="minorHAnsi"/>
          <w:szCs w:val="24"/>
        </w:rPr>
        <w:t>Portal da</w:t>
      </w:r>
      <w:r w:rsidR="00243565" w:rsidRPr="00243565">
        <w:rPr>
          <w:rFonts w:asciiTheme="minorHAnsi" w:hAnsiTheme="minorHAnsi" w:cstheme="minorHAnsi"/>
          <w:szCs w:val="24"/>
        </w:rPr>
        <w:t xml:space="preserve"> Emissora</w:t>
      </w:r>
      <w:r>
        <w:rPr>
          <w:rFonts w:asciiTheme="minorHAnsi" w:hAnsiTheme="minorHAnsi" w:cstheme="minorHAnsi"/>
          <w:w w:val="0"/>
          <w:szCs w:val="24"/>
        </w:rPr>
        <w:t>,</w:t>
      </w:r>
      <w:r w:rsidR="002E33AD">
        <w:rPr>
          <w:rFonts w:asciiTheme="minorHAnsi" w:hAnsiTheme="minorHAnsi" w:cstheme="minorHAnsi"/>
          <w:w w:val="0"/>
          <w:szCs w:val="24"/>
        </w:rPr>
        <w:t xml:space="preserve"> </w:t>
      </w:r>
      <w:r w:rsidR="00023B66" w:rsidRPr="003C3D76">
        <w:rPr>
          <w:rFonts w:asciiTheme="minorHAnsi" w:hAnsiTheme="minorHAnsi" w:cstheme="minorHAnsi"/>
          <w:w w:val="0"/>
          <w:szCs w:val="24"/>
        </w:rPr>
        <w:t>as demonstrações financeiras subsequentes, acompanhadas de notas explicativas e relatório dos auditores independentes, dentro de 3 (três) meses contados do encerramento do exercício social;</w:t>
      </w:r>
    </w:p>
    <w:p w14:paraId="2603DCB6" w14:textId="77777777" w:rsidR="00C65A41" w:rsidRPr="003C3D76" w:rsidRDefault="00C65A41"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7D36FE2A" w14:textId="77777777" w:rsidR="006722D3"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por um prazo de 3 (três) anos contados da respectiva data de divulgação, manter os documentos mencionados na alínea (</w:t>
      </w:r>
      <w:proofErr w:type="spellStart"/>
      <w:r w:rsidR="00D61A96" w:rsidRPr="003C3D76">
        <w:rPr>
          <w:rFonts w:asciiTheme="minorHAnsi" w:eastAsia="Arial Unicode MS" w:hAnsiTheme="minorHAnsi" w:cstheme="minorHAnsi"/>
          <w:w w:val="0"/>
          <w:szCs w:val="24"/>
        </w:rPr>
        <w:t>iii</w:t>
      </w:r>
      <w:proofErr w:type="spellEnd"/>
      <w:r w:rsidR="00D61A96" w:rsidRPr="003C3D76">
        <w:rPr>
          <w:rFonts w:asciiTheme="minorHAnsi" w:eastAsia="Arial Unicode MS" w:hAnsiTheme="minorHAnsi" w:cstheme="minorHAnsi"/>
          <w:w w:val="0"/>
          <w:szCs w:val="24"/>
        </w:rPr>
        <w:t>), (</w:t>
      </w:r>
      <w:proofErr w:type="spellStart"/>
      <w:r w:rsidR="00D61A96" w:rsidRPr="003C3D76">
        <w:rPr>
          <w:rFonts w:asciiTheme="minorHAnsi" w:eastAsia="Arial Unicode MS" w:hAnsiTheme="minorHAnsi" w:cstheme="minorHAnsi"/>
          <w:w w:val="0"/>
          <w:szCs w:val="24"/>
        </w:rPr>
        <w:t>iv</w:t>
      </w:r>
      <w:proofErr w:type="spellEnd"/>
      <w:r w:rsidR="00D61A96" w:rsidRPr="003C3D76">
        <w:rPr>
          <w:rFonts w:asciiTheme="minorHAnsi" w:eastAsia="Arial Unicode MS" w:hAnsiTheme="minorHAnsi" w:cstheme="minorHAnsi"/>
          <w:w w:val="0"/>
          <w:szCs w:val="24"/>
        </w:rPr>
        <w:t>) e (</w:t>
      </w:r>
      <w:proofErr w:type="spellStart"/>
      <w:r w:rsidR="00D61A96" w:rsidRPr="003C3D76">
        <w:rPr>
          <w:rFonts w:asciiTheme="minorHAnsi" w:eastAsia="Arial Unicode MS" w:hAnsiTheme="minorHAnsi" w:cstheme="minorHAnsi"/>
          <w:w w:val="0"/>
          <w:szCs w:val="24"/>
        </w:rPr>
        <w:t>vii</w:t>
      </w:r>
      <w:proofErr w:type="spellEnd"/>
      <w:r w:rsidR="00D61A96" w:rsidRPr="003C3D76">
        <w:rPr>
          <w:rFonts w:asciiTheme="minorHAnsi" w:eastAsia="Arial Unicode MS" w:hAnsiTheme="minorHAnsi" w:cstheme="minorHAnsi"/>
          <w:w w:val="0"/>
          <w:szCs w:val="24"/>
        </w:rPr>
        <w:t xml:space="preserve">) desta cláusula </w:t>
      </w:r>
      <w:r w:rsidR="00D61A96" w:rsidRPr="003C3D76">
        <w:rPr>
          <w:rFonts w:asciiTheme="minorHAnsi" w:eastAsia="Arial Unicode MS" w:hAnsiTheme="minorHAnsi" w:cstheme="minorHAnsi"/>
          <w:bCs/>
          <w:w w:val="0"/>
          <w:szCs w:val="24"/>
        </w:rPr>
        <w:t>(</w:t>
      </w:r>
      <w:r w:rsidR="00D91B11" w:rsidRPr="003C3D76">
        <w:rPr>
          <w:rFonts w:asciiTheme="minorHAnsi" w:eastAsia="Arial Unicode MS" w:hAnsiTheme="minorHAnsi" w:cstheme="minorHAnsi"/>
          <w:bCs/>
          <w:w w:val="0"/>
          <w:szCs w:val="24"/>
        </w:rPr>
        <w:t>b</w:t>
      </w:r>
      <w:r w:rsidR="00D61A96" w:rsidRPr="003C3D76">
        <w:rPr>
          <w:rFonts w:asciiTheme="minorHAnsi" w:eastAsia="Arial Unicode MS" w:hAnsiTheme="minorHAnsi" w:cstheme="minorHAnsi"/>
          <w:bCs/>
          <w:w w:val="0"/>
          <w:szCs w:val="24"/>
        </w:rPr>
        <w:t>) em sua página na rede mundial de computadores, mantendo-as disponíveis pelo período de 3 (três) anos, e (b) em sistema disponibilizado pela B3</w:t>
      </w:r>
      <w:r w:rsidRPr="003C3D76">
        <w:rPr>
          <w:rFonts w:asciiTheme="minorHAnsi" w:hAnsiTheme="minorHAnsi" w:cstheme="minorHAnsi"/>
          <w:w w:val="0"/>
          <w:szCs w:val="24"/>
        </w:rPr>
        <w:t>;</w:t>
      </w:r>
    </w:p>
    <w:p w14:paraId="41C19F79" w14:textId="77777777" w:rsidR="006722D3" w:rsidRPr="003C3D76" w:rsidRDefault="006722D3"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3C0FB581" w14:textId="77777777" w:rsidR="006722D3"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 xml:space="preserve">observar as disposições da </w:t>
      </w:r>
      <w:r w:rsidR="008B7D51" w:rsidRPr="003C3D76">
        <w:rPr>
          <w:rFonts w:asciiTheme="minorHAnsi" w:hAnsiTheme="minorHAnsi" w:cstheme="minorHAnsi"/>
          <w:w w:val="0"/>
          <w:szCs w:val="24"/>
        </w:rPr>
        <w:t>Resol</w:t>
      </w:r>
      <w:r w:rsidRPr="003C3D76">
        <w:rPr>
          <w:rFonts w:asciiTheme="minorHAnsi" w:hAnsiTheme="minorHAnsi" w:cstheme="minorHAnsi"/>
          <w:w w:val="0"/>
          <w:szCs w:val="24"/>
        </w:rPr>
        <w:t>ução CVM </w:t>
      </w:r>
      <w:r w:rsidR="008B7D51" w:rsidRPr="003C3D76">
        <w:rPr>
          <w:rFonts w:asciiTheme="minorHAnsi" w:hAnsiTheme="minorHAnsi" w:cstheme="minorHAnsi"/>
          <w:w w:val="0"/>
          <w:szCs w:val="24"/>
        </w:rPr>
        <w:t>Nº 44</w:t>
      </w:r>
      <w:r w:rsidRPr="003C3D76">
        <w:rPr>
          <w:rFonts w:asciiTheme="minorHAnsi" w:hAnsiTheme="minorHAnsi" w:cstheme="minorHAnsi"/>
          <w:w w:val="0"/>
          <w:szCs w:val="24"/>
        </w:rPr>
        <w:t>, no tocante ao dever de sigilo e vedações à negociação;</w:t>
      </w:r>
    </w:p>
    <w:p w14:paraId="41B2F9D1" w14:textId="77777777" w:rsidR="006722D3" w:rsidRPr="003C3D76" w:rsidRDefault="006722D3"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0A26AC9B" w14:textId="39E76C98" w:rsidR="006722D3"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 xml:space="preserve">divulgar </w:t>
      </w:r>
      <w:r w:rsidR="0020244D">
        <w:rPr>
          <w:rFonts w:asciiTheme="minorHAnsi" w:hAnsiTheme="minorHAnsi" w:cstheme="minorHAnsi"/>
          <w:w w:val="0"/>
          <w:szCs w:val="24"/>
        </w:rPr>
        <w:t xml:space="preserve">no Portal da Emissora </w:t>
      </w:r>
      <w:r w:rsidRPr="003C3D76">
        <w:rPr>
          <w:rFonts w:asciiTheme="minorHAnsi" w:hAnsiTheme="minorHAnsi" w:cstheme="minorHAnsi"/>
          <w:w w:val="0"/>
          <w:szCs w:val="24"/>
        </w:rPr>
        <w:t xml:space="preserve">a ocorrência de fato relevante, conforme definido pelo artigo 2º da </w:t>
      </w:r>
      <w:r w:rsidR="003A1EF8" w:rsidRPr="003C3D76">
        <w:rPr>
          <w:rFonts w:asciiTheme="minorHAnsi" w:hAnsiTheme="minorHAnsi" w:cstheme="minorHAnsi"/>
          <w:w w:val="0"/>
          <w:szCs w:val="24"/>
        </w:rPr>
        <w:t>Resol</w:t>
      </w:r>
      <w:r w:rsidRPr="003C3D76">
        <w:rPr>
          <w:rFonts w:asciiTheme="minorHAnsi" w:hAnsiTheme="minorHAnsi" w:cstheme="minorHAnsi"/>
          <w:w w:val="0"/>
          <w:szCs w:val="24"/>
        </w:rPr>
        <w:t>ução CVM </w:t>
      </w:r>
      <w:r w:rsidR="003A1EF8" w:rsidRPr="003C3D76">
        <w:rPr>
          <w:rFonts w:asciiTheme="minorHAnsi" w:hAnsiTheme="minorHAnsi" w:cstheme="minorHAnsi"/>
          <w:w w:val="0"/>
          <w:szCs w:val="24"/>
        </w:rPr>
        <w:t>Nº 44</w:t>
      </w:r>
      <w:r w:rsidRPr="003C3D76">
        <w:rPr>
          <w:rFonts w:asciiTheme="minorHAnsi" w:hAnsiTheme="minorHAnsi" w:cstheme="minorHAnsi"/>
          <w:w w:val="0"/>
          <w:szCs w:val="24"/>
        </w:rPr>
        <w:t>, comunicando imediatamente ao Coordenador Líder e o Agente Fiduciário;</w:t>
      </w:r>
    </w:p>
    <w:p w14:paraId="08B87C72" w14:textId="77777777" w:rsidR="006722D3" w:rsidRPr="003C3D76" w:rsidRDefault="006722D3"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288AD57E" w14:textId="77777777" w:rsidR="006722D3"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 xml:space="preserve"> fornecer as informações solicitadas pela CVM</w:t>
      </w:r>
      <w:r w:rsidR="0019130D" w:rsidRPr="003C3D76">
        <w:rPr>
          <w:rFonts w:asciiTheme="minorHAnsi" w:hAnsiTheme="minorHAnsi" w:cstheme="minorHAnsi"/>
          <w:w w:val="0"/>
          <w:szCs w:val="24"/>
        </w:rPr>
        <w:t>, pela B3 e/ou pela ANBIMA, conforme aplicável</w:t>
      </w:r>
      <w:r w:rsidR="00AC3220" w:rsidRPr="003C3D76">
        <w:rPr>
          <w:rFonts w:asciiTheme="minorHAnsi" w:hAnsiTheme="minorHAnsi" w:cstheme="minorHAnsi"/>
          <w:w w:val="0"/>
          <w:szCs w:val="24"/>
        </w:rPr>
        <w:t>; e</w:t>
      </w:r>
    </w:p>
    <w:p w14:paraId="712CFF76" w14:textId="77777777" w:rsidR="00AC3220" w:rsidRPr="003C3D76" w:rsidRDefault="00AC3220" w:rsidP="001E31C0">
      <w:pPr>
        <w:spacing w:line="320" w:lineRule="exact"/>
        <w:ind w:left="1985" w:hanging="567"/>
        <w:rPr>
          <w:rFonts w:asciiTheme="minorHAnsi" w:eastAsia="Arial Unicode MS" w:hAnsiTheme="minorHAnsi" w:cstheme="minorHAnsi"/>
          <w:w w:val="0"/>
        </w:rPr>
      </w:pPr>
    </w:p>
    <w:p w14:paraId="66515703" w14:textId="0C5EFCC4" w:rsidR="00AC3220" w:rsidRPr="003C3D76" w:rsidRDefault="00023B66" w:rsidP="00A16200">
      <w:pPr>
        <w:pStyle w:val="PargrafodaLista"/>
        <w:numPr>
          <w:ilvl w:val="7"/>
          <w:numId w:val="10"/>
        </w:numPr>
        <w:ind w:left="1985" w:hanging="567"/>
        <w:rPr>
          <w:rFonts w:asciiTheme="minorHAnsi" w:hAnsiTheme="minorHAnsi" w:cstheme="minorHAnsi"/>
          <w:w w:val="0"/>
          <w:szCs w:val="24"/>
        </w:rPr>
      </w:pPr>
      <w:r w:rsidRPr="003C3D76">
        <w:rPr>
          <w:rFonts w:asciiTheme="minorHAnsi" w:hAnsiTheme="minorHAnsi" w:cstheme="minorHAnsi"/>
          <w:w w:val="0"/>
          <w:szCs w:val="24"/>
        </w:rPr>
        <w:t xml:space="preserve">divulgar </w:t>
      </w:r>
      <w:r w:rsidR="00946F47">
        <w:rPr>
          <w:rFonts w:asciiTheme="minorHAnsi" w:hAnsiTheme="minorHAnsi" w:cstheme="minorHAnsi"/>
          <w:w w:val="0"/>
          <w:szCs w:val="24"/>
        </w:rPr>
        <w:t xml:space="preserve">no Portal da Emissora </w:t>
      </w:r>
      <w:r w:rsidRPr="003C3D76">
        <w:rPr>
          <w:rFonts w:asciiTheme="minorHAnsi" w:hAnsiTheme="minorHAnsi" w:cstheme="minorHAnsi"/>
          <w:w w:val="0"/>
          <w:szCs w:val="24"/>
        </w:rPr>
        <w:t xml:space="preserve">o relatório anual </w:t>
      </w:r>
      <w:r w:rsidR="00940F14" w:rsidRPr="003C3D76">
        <w:rPr>
          <w:rFonts w:asciiTheme="minorHAnsi" w:hAnsiTheme="minorHAnsi" w:cstheme="minorHAnsi"/>
          <w:w w:val="0"/>
          <w:szCs w:val="24"/>
        </w:rPr>
        <w:t xml:space="preserve">elaborado pelo Agente Fiduciário nos termos da Cláusula </w:t>
      </w:r>
      <w:r w:rsidR="001D5AE7">
        <w:rPr>
          <w:rFonts w:asciiTheme="minorHAnsi" w:hAnsiTheme="minorHAnsi" w:cstheme="minorHAnsi"/>
          <w:w w:val="0"/>
          <w:szCs w:val="24"/>
        </w:rPr>
        <w:t>9</w:t>
      </w:r>
      <w:r w:rsidR="00940F14" w:rsidRPr="003C3D76">
        <w:rPr>
          <w:rFonts w:asciiTheme="minorHAnsi" w:hAnsiTheme="minorHAnsi" w:cstheme="minorHAnsi"/>
          <w:w w:val="0"/>
          <w:szCs w:val="24"/>
        </w:rPr>
        <w:t>.</w:t>
      </w:r>
      <w:r w:rsidR="0014387B" w:rsidRPr="003C3D76">
        <w:rPr>
          <w:rFonts w:asciiTheme="minorHAnsi" w:hAnsiTheme="minorHAnsi" w:cstheme="minorHAnsi"/>
          <w:w w:val="0"/>
          <w:szCs w:val="24"/>
        </w:rPr>
        <w:t>3</w:t>
      </w:r>
      <w:r w:rsidR="00DC6D94" w:rsidRPr="003C3D76">
        <w:rPr>
          <w:rFonts w:asciiTheme="minorHAnsi" w:hAnsiTheme="minorHAnsi" w:cstheme="minorHAnsi"/>
          <w:w w:val="0"/>
          <w:szCs w:val="24"/>
        </w:rPr>
        <w:t xml:space="preserve"> </w:t>
      </w:r>
      <w:r w:rsidR="00940F14" w:rsidRPr="003C3D76">
        <w:rPr>
          <w:rFonts w:asciiTheme="minorHAnsi" w:hAnsiTheme="minorHAnsi" w:cstheme="minorHAnsi"/>
          <w:w w:val="0"/>
          <w:szCs w:val="24"/>
        </w:rPr>
        <w:t xml:space="preserve">abaixo </w:t>
      </w:r>
      <w:r w:rsidRPr="003C3D76">
        <w:rPr>
          <w:rFonts w:asciiTheme="minorHAnsi" w:hAnsiTheme="minorHAnsi" w:cstheme="minorHAnsi"/>
          <w:w w:val="0"/>
          <w:szCs w:val="24"/>
        </w:rPr>
        <w:t xml:space="preserve">e demais comunicações </w:t>
      </w:r>
      <w:r w:rsidRPr="003C3D76">
        <w:rPr>
          <w:rFonts w:asciiTheme="minorHAnsi" w:hAnsiTheme="minorHAnsi" w:cstheme="minorHAnsi"/>
          <w:w w:val="0"/>
          <w:szCs w:val="24"/>
        </w:rPr>
        <w:lastRenderedPageBreak/>
        <w:t>enviadas pelo Agente Fiduciári</w:t>
      </w:r>
      <w:r w:rsidR="00FA6A43" w:rsidRPr="003C3D76">
        <w:rPr>
          <w:rFonts w:asciiTheme="minorHAnsi" w:hAnsiTheme="minorHAnsi" w:cstheme="minorHAnsi"/>
          <w:w w:val="0"/>
          <w:szCs w:val="24"/>
        </w:rPr>
        <w:t>o</w:t>
      </w:r>
      <w:r w:rsidRPr="003C3D76">
        <w:rPr>
          <w:rFonts w:asciiTheme="minorHAnsi" w:hAnsiTheme="minorHAnsi" w:cstheme="minorHAnsi"/>
          <w:w w:val="0"/>
          <w:szCs w:val="24"/>
        </w:rPr>
        <w:t xml:space="preserve"> na mesma data do seu recebimento, observado ainda o disposto no item </w:t>
      </w:r>
      <w:r w:rsidR="00B73310" w:rsidRPr="003C3D76">
        <w:rPr>
          <w:rFonts w:asciiTheme="minorHAnsi" w:hAnsiTheme="minorHAnsi" w:cstheme="minorHAnsi"/>
          <w:w w:val="0"/>
          <w:szCs w:val="24"/>
        </w:rPr>
        <w:t>(</w:t>
      </w:r>
      <w:r w:rsidR="00503D9A" w:rsidRPr="003C3D76">
        <w:rPr>
          <w:rFonts w:asciiTheme="minorHAnsi" w:hAnsiTheme="minorHAnsi" w:cstheme="minorHAnsi"/>
          <w:w w:val="0"/>
          <w:szCs w:val="24"/>
        </w:rPr>
        <w:t>v</w:t>
      </w:r>
      <w:r w:rsidR="00B73310" w:rsidRPr="003C3D76">
        <w:rPr>
          <w:rFonts w:asciiTheme="minorHAnsi" w:hAnsiTheme="minorHAnsi" w:cstheme="minorHAnsi"/>
          <w:w w:val="0"/>
          <w:szCs w:val="24"/>
        </w:rPr>
        <w:t>)</w:t>
      </w:r>
      <w:r w:rsidRPr="003C3D76">
        <w:rPr>
          <w:rFonts w:asciiTheme="minorHAnsi" w:hAnsiTheme="minorHAnsi" w:cstheme="minorHAnsi"/>
          <w:w w:val="0"/>
          <w:szCs w:val="24"/>
        </w:rPr>
        <w:t xml:space="preserve"> acima</w:t>
      </w:r>
      <w:r w:rsidR="00966A44" w:rsidRPr="003C3D76">
        <w:rPr>
          <w:rFonts w:asciiTheme="minorHAnsi" w:hAnsiTheme="minorHAnsi" w:cstheme="minorHAnsi"/>
          <w:w w:val="0"/>
          <w:szCs w:val="24"/>
        </w:rPr>
        <w:t>.</w:t>
      </w:r>
    </w:p>
    <w:bookmarkEnd w:id="101"/>
    <w:p w14:paraId="598405C0" w14:textId="77777777" w:rsidR="006722D3" w:rsidRPr="003C3D76" w:rsidRDefault="006722D3" w:rsidP="001E31C0">
      <w:pPr>
        <w:tabs>
          <w:tab w:val="left" w:pos="1134"/>
        </w:tabs>
        <w:suppressAutoHyphens/>
        <w:spacing w:line="320" w:lineRule="exact"/>
        <w:ind w:left="1134" w:hanging="414"/>
        <w:jc w:val="both"/>
        <w:rPr>
          <w:rFonts w:asciiTheme="minorHAnsi" w:eastAsia="Arial Unicode MS" w:hAnsiTheme="minorHAnsi" w:cstheme="minorHAnsi"/>
          <w:w w:val="0"/>
        </w:rPr>
      </w:pPr>
    </w:p>
    <w:p w14:paraId="38DD73A9" w14:textId="77777777" w:rsidR="00B70716"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w w:val="0"/>
          <w:szCs w:val="24"/>
        </w:rPr>
        <w:t xml:space="preserve">enviar à </w:t>
      </w:r>
      <w:r w:rsidR="00A91A5A" w:rsidRPr="003C3D76">
        <w:rPr>
          <w:rFonts w:asciiTheme="minorHAnsi" w:hAnsiTheme="minorHAnsi" w:cstheme="minorHAnsi"/>
          <w:w w:val="0"/>
          <w:szCs w:val="24"/>
        </w:rPr>
        <w:t>B3</w:t>
      </w:r>
      <w:r w:rsidRPr="003C3D76">
        <w:rPr>
          <w:rFonts w:asciiTheme="minorHAnsi" w:hAnsiTheme="minorHAnsi" w:cstheme="minorHAnsi"/>
          <w:w w:val="0"/>
          <w:szCs w:val="24"/>
        </w:rPr>
        <w:t xml:space="preserve"> </w:t>
      </w:r>
      <w:r w:rsidR="004574DE" w:rsidRPr="003C3D76">
        <w:rPr>
          <w:rFonts w:asciiTheme="minorHAnsi" w:hAnsiTheme="minorHAnsi" w:cstheme="minorHAnsi"/>
          <w:w w:val="0"/>
          <w:szCs w:val="24"/>
        </w:rPr>
        <w:t xml:space="preserve">os </w:t>
      </w:r>
      <w:r w:rsidRPr="003C3D76">
        <w:rPr>
          <w:rFonts w:asciiTheme="minorHAnsi" w:hAnsiTheme="minorHAnsi" w:cstheme="minorHAnsi"/>
          <w:w w:val="0"/>
          <w:szCs w:val="24"/>
        </w:rPr>
        <w:t xml:space="preserve">documentos e informações exigidas por esta entidade no prazo solicitado; assim como atender integralmente as demais obrigações previstas no Comunicado </w:t>
      </w:r>
      <w:r w:rsidR="00A91A5A" w:rsidRPr="003C3D76">
        <w:rPr>
          <w:rFonts w:asciiTheme="minorHAnsi" w:hAnsiTheme="minorHAnsi" w:cstheme="minorHAnsi"/>
          <w:w w:val="0"/>
          <w:szCs w:val="24"/>
        </w:rPr>
        <w:t>B3</w:t>
      </w:r>
      <w:r w:rsidRPr="003C3D76">
        <w:rPr>
          <w:rFonts w:asciiTheme="minorHAnsi" w:hAnsiTheme="minorHAnsi" w:cstheme="minorHAnsi"/>
          <w:w w:val="0"/>
          <w:szCs w:val="24"/>
        </w:rPr>
        <w:t xml:space="preserve"> nº 028/09, de 02 de abril de 2009;</w:t>
      </w:r>
    </w:p>
    <w:p w14:paraId="22AAFD3A" w14:textId="77777777" w:rsidR="006722D3" w:rsidRPr="003C3D76" w:rsidRDefault="006722D3" w:rsidP="001E31C0">
      <w:pPr>
        <w:tabs>
          <w:tab w:val="left" w:pos="1418"/>
        </w:tabs>
        <w:suppressAutoHyphens/>
        <w:spacing w:line="320" w:lineRule="exact"/>
        <w:ind w:left="1418" w:hanging="567"/>
        <w:jc w:val="both"/>
        <w:rPr>
          <w:rFonts w:asciiTheme="minorHAnsi" w:eastAsia="Arial Unicode MS" w:hAnsiTheme="minorHAnsi" w:cstheme="minorHAnsi"/>
          <w:w w:val="0"/>
        </w:rPr>
      </w:pPr>
      <w:bookmarkStart w:id="113" w:name="_DV_M212"/>
      <w:bookmarkEnd w:id="113"/>
    </w:p>
    <w:p w14:paraId="14C163F4" w14:textId="77777777" w:rsidR="006722D3" w:rsidRPr="003C3D76" w:rsidRDefault="00023B66" w:rsidP="00A16200">
      <w:pPr>
        <w:pStyle w:val="PargrafodaLista"/>
        <w:numPr>
          <w:ilvl w:val="6"/>
          <w:numId w:val="10"/>
        </w:numPr>
        <w:tabs>
          <w:tab w:val="left" w:pos="1418"/>
        </w:tabs>
        <w:ind w:left="1418" w:hanging="567"/>
        <w:rPr>
          <w:rFonts w:asciiTheme="minorHAnsi" w:eastAsia="Arial Unicode MS" w:hAnsiTheme="minorHAnsi" w:cstheme="minorHAnsi"/>
          <w:w w:val="0"/>
          <w:szCs w:val="24"/>
        </w:rPr>
      </w:pPr>
      <w:r w:rsidRPr="003C3D76">
        <w:rPr>
          <w:rFonts w:asciiTheme="minorHAnsi" w:hAnsiTheme="minorHAnsi" w:cstheme="minorHAnsi"/>
          <w:szCs w:val="24"/>
        </w:rPr>
        <w:t xml:space="preserve">convocar, nos termos desta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Assembleia Geral de Debenturistas para deliberar sobre qualquer das matérias que se relacione</w:t>
      </w:r>
      <w:r w:rsidR="004574DE" w:rsidRPr="003C3D76">
        <w:rPr>
          <w:rFonts w:asciiTheme="minorHAnsi" w:hAnsiTheme="minorHAnsi" w:cstheme="minorHAnsi"/>
          <w:szCs w:val="24"/>
        </w:rPr>
        <w:t>m</w:t>
      </w:r>
      <w:r w:rsidRPr="003C3D76">
        <w:rPr>
          <w:rFonts w:asciiTheme="minorHAnsi" w:hAnsiTheme="minorHAnsi" w:cstheme="minorHAnsi"/>
          <w:szCs w:val="24"/>
        </w:rPr>
        <w:t xml:space="preserve"> com a presente Emissão caso o Agente Fiduciário deva fazer, nos termos da presente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mas não o faça</w:t>
      </w:r>
      <w:r w:rsidRPr="003C3D76">
        <w:rPr>
          <w:rFonts w:asciiTheme="minorHAnsi" w:eastAsia="Arial Unicode MS" w:hAnsiTheme="minorHAnsi" w:cstheme="minorHAnsi"/>
          <w:w w:val="0"/>
          <w:szCs w:val="24"/>
        </w:rPr>
        <w:t>;</w:t>
      </w:r>
      <w:bookmarkStart w:id="114" w:name="_DV_M213"/>
      <w:bookmarkEnd w:id="114"/>
    </w:p>
    <w:p w14:paraId="5A243EDD" w14:textId="77777777" w:rsidR="009F527B" w:rsidRPr="003C3D76" w:rsidRDefault="009F527B" w:rsidP="001E31C0">
      <w:pPr>
        <w:tabs>
          <w:tab w:val="left" w:pos="1418"/>
        </w:tabs>
        <w:suppressAutoHyphens/>
        <w:spacing w:line="320" w:lineRule="exact"/>
        <w:ind w:left="1418" w:hanging="567"/>
        <w:jc w:val="both"/>
        <w:rPr>
          <w:rFonts w:asciiTheme="minorHAnsi" w:eastAsia="Arial Unicode MS" w:hAnsiTheme="minorHAnsi" w:cstheme="minorHAnsi"/>
          <w:w w:val="0"/>
        </w:rPr>
      </w:pPr>
    </w:p>
    <w:p w14:paraId="3B8C791B" w14:textId="77777777" w:rsidR="009F527B" w:rsidRPr="003C3D76" w:rsidRDefault="00023B66" w:rsidP="00A16200">
      <w:pPr>
        <w:pStyle w:val="PargrafodaLista"/>
        <w:numPr>
          <w:ilvl w:val="6"/>
          <w:numId w:val="10"/>
        </w:numPr>
        <w:tabs>
          <w:tab w:val="left" w:pos="1418"/>
        </w:tabs>
        <w:ind w:left="1418" w:hanging="567"/>
        <w:rPr>
          <w:rFonts w:asciiTheme="minorHAnsi" w:eastAsia="Arial Unicode MS" w:hAnsiTheme="minorHAnsi" w:cstheme="minorHAnsi"/>
          <w:w w:val="0"/>
          <w:szCs w:val="24"/>
        </w:rPr>
      </w:pPr>
      <w:r w:rsidRPr="003C3D76">
        <w:rPr>
          <w:rFonts w:asciiTheme="minorHAnsi" w:hAnsiTheme="minorHAnsi" w:cstheme="minorHAnsi"/>
          <w:szCs w:val="24"/>
        </w:rPr>
        <w:t>informar por escrito ao Agente Fiduciário, na mesma data de sua ocorrência, a convocação de qualquer Assembleia Geral de Debenturistas convocada pel</w:t>
      </w:r>
      <w:r w:rsidR="004574DE" w:rsidRPr="003C3D76">
        <w:rPr>
          <w:rFonts w:asciiTheme="minorHAnsi" w:hAnsiTheme="minorHAnsi" w:cstheme="minorHAnsi"/>
          <w:szCs w:val="24"/>
        </w:rPr>
        <w:t>a Emissora</w:t>
      </w:r>
      <w:r w:rsidRPr="003C3D76">
        <w:rPr>
          <w:rFonts w:asciiTheme="minorHAnsi" w:hAnsiTheme="minorHAnsi" w:cstheme="minorHAnsi"/>
          <w:szCs w:val="24"/>
        </w:rPr>
        <w:t xml:space="preserve">; </w:t>
      </w:r>
    </w:p>
    <w:p w14:paraId="170ECBF7" w14:textId="77777777" w:rsidR="00D84A5D" w:rsidRPr="003C3D76" w:rsidRDefault="00D84A5D" w:rsidP="001E31C0">
      <w:pPr>
        <w:tabs>
          <w:tab w:val="left" w:pos="1418"/>
        </w:tabs>
        <w:spacing w:line="320" w:lineRule="exact"/>
        <w:ind w:left="1418" w:hanging="567"/>
        <w:rPr>
          <w:rFonts w:asciiTheme="minorHAnsi" w:hAnsiTheme="minorHAnsi" w:cstheme="minorHAnsi"/>
          <w:w w:val="0"/>
        </w:rPr>
      </w:pPr>
    </w:p>
    <w:p w14:paraId="2DB37D53" w14:textId="77777777" w:rsidR="00D84A5D"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w w:val="0"/>
          <w:szCs w:val="24"/>
        </w:rPr>
        <w:t xml:space="preserve">comparecer </w:t>
      </w:r>
      <w:r w:rsidR="00CB1242" w:rsidRPr="003C3D76">
        <w:rPr>
          <w:rFonts w:asciiTheme="minorHAnsi" w:hAnsiTheme="minorHAnsi" w:cstheme="minorHAnsi"/>
          <w:w w:val="0"/>
          <w:szCs w:val="24"/>
        </w:rPr>
        <w:t>às</w:t>
      </w:r>
      <w:r w:rsidRPr="003C3D76">
        <w:rPr>
          <w:rFonts w:asciiTheme="minorHAnsi" w:hAnsiTheme="minorHAnsi" w:cstheme="minorHAnsi"/>
          <w:w w:val="0"/>
          <w:szCs w:val="24"/>
        </w:rPr>
        <w:t xml:space="preserve"> Assembleias Gerais de Debenturistas sempre que</w:t>
      </w:r>
      <w:r w:rsidR="004C4C2F" w:rsidRPr="003C3D76">
        <w:rPr>
          <w:rFonts w:asciiTheme="minorHAnsi" w:hAnsiTheme="minorHAnsi" w:cstheme="minorHAnsi"/>
          <w:w w:val="0"/>
          <w:szCs w:val="24"/>
        </w:rPr>
        <w:t xml:space="preserve"> </w:t>
      </w:r>
      <w:r w:rsidRPr="003C3D76">
        <w:rPr>
          <w:rFonts w:asciiTheme="minorHAnsi" w:hAnsiTheme="minorHAnsi" w:cstheme="minorHAnsi"/>
          <w:w w:val="0"/>
          <w:szCs w:val="24"/>
        </w:rPr>
        <w:t>solicitad</w:t>
      </w:r>
      <w:r w:rsidR="00CB1242" w:rsidRPr="003C3D76">
        <w:rPr>
          <w:rFonts w:asciiTheme="minorHAnsi" w:hAnsiTheme="minorHAnsi" w:cstheme="minorHAnsi"/>
          <w:w w:val="0"/>
          <w:szCs w:val="24"/>
        </w:rPr>
        <w:t>a</w:t>
      </w:r>
      <w:r w:rsidRPr="003C3D76">
        <w:rPr>
          <w:rFonts w:asciiTheme="minorHAnsi" w:hAnsiTheme="minorHAnsi" w:cstheme="minorHAnsi"/>
          <w:w w:val="0"/>
          <w:szCs w:val="24"/>
        </w:rPr>
        <w:t xml:space="preserve"> e convocad</w:t>
      </w:r>
      <w:r w:rsidR="00CB1242" w:rsidRPr="003C3D76">
        <w:rPr>
          <w:rFonts w:asciiTheme="minorHAnsi" w:hAnsiTheme="minorHAnsi" w:cstheme="minorHAnsi"/>
          <w:w w:val="0"/>
          <w:szCs w:val="24"/>
        </w:rPr>
        <w:t>a</w:t>
      </w:r>
      <w:r w:rsidRPr="003C3D76">
        <w:rPr>
          <w:rFonts w:asciiTheme="minorHAnsi" w:hAnsiTheme="minorHAnsi" w:cstheme="minorHAnsi"/>
          <w:w w:val="0"/>
          <w:szCs w:val="24"/>
        </w:rPr>
        <w:t xml:space="preserve"> nos prazos previstos nesta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w:t>
      </w:r>
    </w:p>
    <w:p w14:paraId="59DBB4A3" w14:textId="77777777" w:rsidR="006722D3" w:rsidRPr="003C3D76" w:rsidRDefault="006722D3" w:rsidP="001E31C0">
      <w:pPr>
        <w:tabs>
          <w:tab w:val="left" w:pos="1418"/>
        </w:tabs>
        <w:suppressAutoHyphens/>
        <w:spacing w:line="320" w:lineRule="exact"/>
        <w:ind w:left="1418" w:hanging="567"/>
        <w:jc w:val="both"/>
        <w:rPr>
          <w:rFonts w:asciiTheme="minorHAnsi" w:eastAsia="Arial Unicode MS" w:hAnsiTheme="minorHAnsi" w:cstheme="minorHAnsi"/>
          <w:w w:val="0"/>
        </w:rPr>
      </w:pPr>
    </w:p>
    <w:p w14:paraId="5CADC919" w14:textId="77777777" w:rsidR="00900CA5"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w w:val="0"/>
          <w:szCs w:val="24"/>
        </w:rPr>
        <w:t>cumprir plenamente com as disposições do artigo 48 (com exceção do inciso III) da Instrução da CVM n.º 400, de 29 de dezembro de 2003, conforme alterada.</w:t>
      </w:r>
    </w:p>
    <w:p w14:paraId="1208B5E7" w14:textId="77777777" w:rsidR="004101A1" w:rsidRPr="003C3D76" w:rsidRDefault="004101A1" w:rsidP="001E31C0">
      <w:pPr>
        <w:tabs>
          <w:tab w:val="left" w:pos="1418"/>
        </w:tabs>
        <w:spacing w:line="320" w:lineRule="exact"/>
        <w:ind w:left="1418" w:hanging="567"/>
        <w:rPr>
          <w:rFonts w:asciiTheme="minorHAnsi" w:eastAsia="Arial Unicode MS" w:hAnsiTheme="minorHAnsi" w:cstheme="minorHAnsi"/>
          <w:w w:val="0"/>
        </w:rPr>
      </w:pPr>
    </w:p>
    <w:p w14:paraId="44A0F22B" w14:textId="77777777" w:rsidR="006722D3" w:rsidRPr="003C3D76" w:rsidRDefault="00023B66" w:rsidP="00A16200">
      <w:pPr>
        <w:pStyle w:val="PargrafodaLista"/>
        <w:numPr>
          <w:ilvl w:val="6"/>
          <w:numId w:val="10"/>
        </w:numPr>
        <w:tabs>
          <w:tab w:val="left" w:pos="1418"/>
        </w:tabs>
        <w:ind w:left="1418" w:hanging="567"/>
        <w:rPr>
          <w:rFonts w:asciiTheme="minorHAnsi" w:eastAsia="Arial Unicode MS" w:hAnsiTheme="minorHAnsi" w:cstheme="minorHAnsi"/>
          <w:w w:val="0"/>
          <w:szCs w:val="24"/>
        </w:rPr>
      </w:pPr>
      <w:r w:rsidRPr="003C3D76">
        <w:rPr>
          <w:rFonts w:asciiTheme="minorHAnsi" w:hAnsiTheme="minorHAnsi" w:cstheme="minorHAnsi"/>
          <w:w w:val="0"/>
          <w:szCs w:val="24"/>
        </w:rPr>
        <w:t>manter em adequado funcionamento serviço de atendimento aos Debenturistas, para assegurar-lhes tratamento eficiente, ou contratar instituições autorizadas a prestar este serviço</w:t>
      </w:r>
      <w:r w:rsidRPr="003C3D76">
        <w:rPr>
          <w:rFonts w:asciiTheme="minorHAnsi" w:eastAsia="Arial Unicode MS" w:hAnsiTheme="minorHAnsi" w:cstheme="minorHAnsi"/>
          <w:w w:val="0"/>
          <w:szCs w:val="24"/>
        </w:rPr>
        <w:t>;</w:t>
      </w:r>
      <w:bookmarkStart w:id="115" w:name="_DV_M217"/>
      <w:bookmarkEnd w:id="115"/>
    </w:p>
    <w:p w14:paraId="6D774651" w14:textId="77777777" w:rsidR="009969D3" w:rsidRPr="003C3D76" w:rsidRDefault="009969D3" w:rsidP="001E31C0">
      <w:pPr>
        <w:tabs>
          <w:tab w:val="left" w:pos="1418"/>
        </w:tabs>
        <w:spacing w:line="320" w:lineRule="exact"/>
        <w:ind w:left="1418" w:hanging="567"/>
        <w:rPr>
          <w:rFonts w:asciiTheme="minorHAnsi" w:eastAsia="Arial Unicode MS" w:hAnsiTheme="minorHAnsi" w:cstheme="minorHAnsi"/>
          <w:w w:val="0"/>
        </w:rPr>
      </w:pPr>
    </w:p>
    <w:p w14:paraId="13D18472" w14:textId="6B02D9DB" w:rsidR="009969D3" w:rsidRPr="003C3D76" w:rsidRDefault="00023B66" w:rsidP="00A16200">
      <w:pPr>
        <w:pStyle w:val="PargrafodaLista"/>
        <w:numPr>
          <w:ilvl w:val="6"/>
          <w:numId w:val="10"/>
        </w:numPr>
        <w:tabs>
          <w:tab w:val="left" w:pos="1418"/>
        </w:tabs>
        <w:ind w:left="1418" w:hanging="567"/>
        <w:rPr>
          <w:rFonts w:asciiTheme="minorHAnsi" w:eastAsia="Arial Unicode MS" w:hAnsiTheme="minorHAnsi" w:cstheme="minorHAnsi"/>
          <w:w w:val="0"/>
          <w:szCs w:val="24"/>
        </w:rPr>
      </w:pPr>
      <w:r w:rsidRPr="003C3D76">
        <w:rPr>
          <w:rFonts w:asciiTheme="minorHAnsi" w:hAnsiTheme="minorHAnsi" w:cstheme="minorHAnsi"/>
          <w:w w:val="0"/>
          <w:szCs w:val="24"/>
        </w:rPr>
        <w:t xml:space="preserve">notificar em até </w:t>
      </w:r>
      <w:r w:rsidR="004574DE" w:rsidRPr="003C3D76">
        <w:rPr>
          <w:rFonts w:asciiTheme="minorHAnsi" w:hAnsiTheme="minorHAnsi" w:cstheme="minorHAnsi"/>
          <w:w w:val="0"/>
          <w:szCs w:val="24"/>
        </w:rPr>
        <w:t>3</w:t>
      </w:r>
      <w:r w:rsidRPr="003C3D76">
        <w:rPr>
          <w:rFonts w:asciiTheme="minorHAnsi" w:hAnsiTheme="minorHAnsi" w:cstheme="minorHAnsi"/>
          <w:w w:val="0"/>
          <w:szCs w:val="24"/>
        </w:rPr>
        <w:t xml:space="preserve"> (</w:t>
      </w:r>
      <w:r w:rsidR="004574DE" w:rsidRPr="003C3D76">
        <w:rPr>
          <w:rFonts w:asciiTheme="minorHAnsi" w:hAnsiTheme="minorHAnsi" w:cstheme="minorHAnsi"/>
          <w:w w:val="0"/>
          <w:szCs w:val="24"/>
        </w:rPr>
        <w:t>três</w:t>
      </w:r>
      <w:r w:rsidRPr="003C3D76">
        <w:rPr>
          <w:rFonts w:asciiTheme="minorHAnsi" w:hAnsiTheme="minorHAnsi" w:cstheme="minorHAnsi"/>
          <w:w w:val="0"/>
          <w:szCs w:val="24"/>
        </w:rPr>
        <w:t>) Dia</w:t>
      </w:r>
      <w:r w:rsidR="004574DE" w:rsidRPr="003C3D76">
        <w:rPr>
          <w:rFonts w:asciiTheme="minorHAnsi" w:hAnsiTheme="minorHAnsi" w:cstheme="minorHAnsi"/>
          <w:w w:val="0"/>
          <w:szCs w:val="24"/>
        </w:rPr>
        <w:t>s</w:t>
      </w:r>
      <w:r w:rsidRPr="003C3D76">
        <w:rPr>
          <w:rFonts w:asciiTheme="minorHAnsi" w:hAnsiTheme="minorHAnsi" w:cstheme="minorHAnsi"/>
          <w:w w:val="0"/>
          <w:szCs w:val="24"/>
        </w:rPr>
        <w:t xml:space="preserve"> Út</w:t>
      </w:r>
      <w:r w:rsidR="004574DE" w:rsidRPr="003C3D76">
        <w:rPr>
          <w:rFonts w:asciiTheme="minorHAnsi" w:hAnsiTheme="minorHAnsi" w:cstheme="minorHAnsi"/>
          <w:w w:val="0"/>
          <w:szCs w:val="24"/>
        </w:rPr>
        <w:t>eis</w:t>
      </w:r>
      <w:r w:rsidRPr="003C3D76">
        <w:rPr>
          <w:rFonts w:asciiTheme="minorHAnsi" w:hAnsiTheme="minorHAnsi" w:cstheme="minorHAnsi"/>
          <w:w w:val="0"/>
          <w:szCs w:val="24"/>
        </w:rPr>
        <w:t xml:space="preserve"> o Agente Fiduciário sobre qualquer alteração </w:t>
      </w:r>
      <w:bookmarkStart w:id="116" w:name="_DV_C395"/>
      <w:r w:rsidRPr="003C3D76">
        <w:rPr>
          <w:rFonts w:asciiTheme="minorHAnsi" w:hAnsiTheme="minorHAnsi" w:cstheme="minorHAnsi"/>
          <w:szCs w:val="24"/>
        </w:rPr>
        <w:t>nas condições (financeiras ou outras) ou</w:t>
      </w:r>
      <w:bookmarkEnd w:id="116"/>
      <w:r w:rsidRPr="003C3D76">
        <w:rPr>
          <w:rFonts w:asciiTheme="minorHAnsi" w:hAnsiTheme="minorHAnsi" w:cstheme="minorHAnsi"/>
          <w:w w:val="0"/>
          <w:szCs w:val="24"/>
        </w:rPr>
        <w:t xml:space="preserve"> nos negócios da Emissora</w:t>
      </w:r>
      <w:r w:rsidR="00FE5AB2" w:rsidRPr="003C3D76">
        <w:rPr>
          <w:rFonts w:asciiTheme="minorHAnsi" w:hAnsiTheme="minorHAnsi" w:cstheme="minorHAnsi"/>
          <w:w w:val="0"/>
          <w:szCs w:val="24"/>
        </w:rPr>
        <w:t xml:space="preserve"> </w:t>
      </w:r>
      <w:r w:rsidRPr="003C3D76">
        <w:rPr>
          <w:rFonts w:asciiTheme="minorHAnsi" w:hAnsiTheme="minorHAnsi" w:cstheme="minorHAnsi"/>
          <w:w w:val="0"/>
          <w:szCs w:val="24"/>
        </w:rPr>
        <w:t>que</w:t>
      </w:r>
      <w:bookmarkStart w:id="117" w:name="_DV_C396"/>
      <w:r w:rsidRPr="003C3D76">
        <w:rPr>
          <w:rFonts w:asciiTheme="minorHAnsi" w:hAnsiTheme="minorHAnsi" w:cstheme="minorHAnsi"/>
          <w:szCs w:val="24"/>
        </w:rPr>
        <w:t xml:space="preserve"> </w:t>
      </w:r>
      <w:bookmarkEnd w:id="117"/>
      <w:r w:rsidRPr="003C3D76">
        <w:rPr>
          <w:rFonts w:asciiTheme="minorHAnsi" w:hAnsiTheme="minorHAnsi" w:cstheme="minorHAnsi"/>
          <w:w w:val="0"/>
          <w:szCs w:val="24"/>
        </w:rPr>
        <w:t xml:space="preserve">possa impossibilitar ou dificultar </w:t>
      </w:r>
      <w:r w:rsidR="004574DE" w:rsidRPr="003C3D76">
        <w:rPr>
          <w:rFonts w:asciiTheme="minorHAnsi" w:hAnsiTheme="minorHAnsi" w:cstheme="minorHAnsi"/>
          <w:w w:val="0"/>
          <w:szCs w:val="24"/>
        </w:rPr>
        <w:t xml:space="preserve">de </w:t>
      </w:r>
      <w:r w:rsidR="00372322" w:rsidRPr="003C3D76">
        <w:rPr>
          <w:rFonts w:asciiTheme="minorHAnsi" w:hAnsiTheme="minorHAnsi" w:cstheme="minorHAnsi"/>
          <w:w w:val="0"/>
          <w:szCs w:val="24"/>
        </w:rPr>
        <w:t>forma</w:t>
      </w:r>
      <w:r w:rsidR="003A1E87" w:rsidRPr="003C3D76">
        <w:rPr>
          <w:rFonts w:asciiTheme="minorHAnsi" w:hAnsiTheme="minorHAnsi" w:cstheme="minorHAnsi"/>
          <w:w w:val="0"/>
          <w:szCs w:val="24"/>
        </w:rPr>
        <w:t xml:space="preserve"> </w:t>
      </w:r>
      <w:r w:rsidRPr="003C3D76">
        <w:rPr>
          <w:rFonts w:asciiTheme="minorHAnsi" w:hAnsiTheme="minorHAnsi" w:cstheme="minorHAnsi"/>
          <w:w w:val="0"/>
          <w:szCs w:val="24"/>
        </w:rPr>
        <w:t xml:space="preserve">o cumprimento, pela Emissora, de suas obrigações principais e acessórias decorrentes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w:t>
      </w:r>
      <w:r w:rsidR="0025225D" w:rsidRPr="003C3D76">
        <w:rPr>
          <w:rFonts w:asciiTheme="minorHAnsi" w:hAnsiTheme="minorHAnsi" w:cstheme="minorHAnsi"/>
          <w:w w:val="0"/>
          <w:szCs w:val="24"/>
        </w:rPr>
        <w:t xml:space="preserve"> </w:t>
      </w:r>
    </w:p>
    <w:p w14:paraId="67D2B5FF" w14:textId="77777777" w:rsidR="009969D3" w:rsidRPr="003C3D76" w:rsidRDefault="009969D3" w:rsidP="001E31C0">
      <w:pPr>
        <w:tabs>
          <w:tab w:val="left" w:pos="1418"/>
        </w:tabs>
        <w:spacing w:line="320" w:lineRule="exact"/>
        <w:ind w:left="1418" w:hanging="567"/>
        <w:rPr>
          <w:rFonts w:asciiTheme="minorHAnsi" w:hAnsiTheme="minorHAnsi" w:cstheme="minorHAnsi"/>
          <w:w w:val="0"/>
        </w:rPr>
      </w:pPr>
    </w:p>
    <w:p w14:paraId="199CD467" w14:textId="52FCF043" w:rsidR="009969D3"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szCs w:val="24"/>
        </w:rPr>
        <w:t>não realizar operações fora do seu objeto social ou praticar qualquer ato em desacordo com seu estatuto social, com est</w:t>
      </w:r>
      <w:r w:rsidR="00FE5AB2" w:rsidRPr="003C3D76">
        <w:rPr>
          <w:rFonts w:asciiTheme="minorHAnsi" w:hAnsiTheme="minorHAnsi" w:cstheme="minorHAnsi"/>
          <w:szCs w:val="24"/>
        </w:rPr>
        <w:t>a</w:t>
      </w:r>
      <w:r w:rsidRPr="003C3D76">
        <w:rPr>
          <w:rFonts w:asciiTheme="minorHAnsi" w:hAnsiTheme="minorHAnsi" w:cstheme="minorHAnsi"/>
          <w:szCs w:val="24"/>
        </w:rPr>
        <w:t xml:space="preserve"> Escritura</w:t>
      </w:r>
      <w:r w:rsidR="00FE5AB2" w:rsidRPr="003C3D76">
        <w:rPr>
          <w:rFonts w:asciiTheme="minorHAnsi" w:hAnsiTheme="minorHAnsi" w:cstheme="minorHAnsi"/>
          <w:szCs w:val="24"/>
        </w:rPr>
        <w:t>;</w:t>
      </w:r>
    </w:p>
    <w:p w14:paraId="308D21F3" w14:textId="77777777" w:rsidR="009969D3" w:rsidRPr="003C3D76" w:rsidRDefault="009969D3" w:rsidP="001E31C0">
      <w:pPr>
        <w:tabs>
          <w:tab w:val="left" w:pos="1418"/>
        </w:tabs>
        <w:spacing w:line="320" w:lineRule="exact"/>
        <w:ind w:left="1418" w:hanging="567"/>
        <w:rPr>
          <w:rFonts w:asciiTheme="minorHAnsi" w:hAnsiTheme="minorHAnsi" w:cstheme="minorHAnsi"/>
          <w:w w:val="0"/>
        </w:rPr>
      </w:pPr>
    </w:p>
    <w:p w14:paraId="315C3966" w14:textId="23653C02" w:rsidR="00A2524D" w:rsidRPr="003C3D76" w:rsidRDefault="00023B66" w:rsidP="00A16200">
      <w:pPr>
        <w:pStyle w:val="PargrafodaLista"/>
        <w:numPr>
          <w:ilvl w:val="6"/>
          <w:numId w:val="10"/>
        </w:numPr>
        <w:tabs>
          <w:tab w:val="left" w:pos="1418"/>
        </w:tabs>
        <w:ind w:left="1418" w:hanging="567"/>
        <w:rPr>
          <w:rFonts w:asciiTheme="minorHAnsi" w:hAnsiTheme="minorHAnsi" w:cstheme="minorHAnsi"/>
          <w:color w:val="212121"/>
          <w:szCs w:val="24"/>
        </w:rPr>
      </w:pPr>
      <w:r w:rsidRPr="003C3D76">
        <w:rPr>
          <w:rFonts w:asciiTheme="minorHAnsi" w:hAnsiTheme="minorHAnsi" w:cstheme="minorHAnsi"/>
          <w:color w:val="212121"/>
          <w:szCs w:val="24"/>
        </w:rPr>
        <w:t xml:space="preserve">cumprir todas as Leis, regras, regulamentos e ordens aplicáveis em qualquer jurisdição na qual realize negócios ou possua ativos, </w:t>
      </w:r>
      <w:r w:rsidR="00886E59" w:rsidRPr="003C3D76">
        <w:rPr>
          <w:rFonts w:asciiTheme="minorHAnsi" w:hAnsiTheme="minorHAnsi" w:cstheme="minorHAnsi"/>
          <w:color w:val="212121"/>
          <w:szCs w:val="24"/>
        </w:rPr>
        <w:t xml:space="preserve">salvo aquelas Leis, </w:t>
      </w:r>
      <w:r w:rsidR="00886E59" w:rsidRPr="003C3D76">
        <w:rPr>
          <w:rFonts w:asciiTheme="minorHAnsi" w:hAnsiTheme="minorHAnsi" w:cstheme="minorHAnsi"/>
          <w:color w:val="212121"/>
          <w:szCs w:val="24"/>
        </w:rPr>
        <w:lastRenderedPageBreak/>
        <w:t xml:space="preserve">regras, regulamentos e/ou ordens cuja aplicação esteja sendo contestada de boa-fé em juízo ou administrativamente, conforme o caso, pela Emissora e que </w:t>
      </w:r>
      <w:r w:rsidR="0020244D" w:rsidRPr="003C3D76">
        <w:rPr>
          <w:rFonts w:asciiTheme="minorHAnsi" w:hAnsiTheme="minorHAnsi" w:cstheme="minorHAnsi"/>
          <w:color w:val="212121"/>
          <w:szCs w:val="24"/>
        </w:rPr>
        <w:t>se tenha</w:t>
      </w:r>
      <w:r w:rsidR="00886E59" w:rsidRPr="003C3D76">
        <w:rPr>
          <w:rFonts w:asciiTheme="minorHAnsi" w:hAnsiTheme="minorHAnsi" w:cstheme="minorHAnsi"/>
          <w:color w:val="212121"/>
          <w:szCs w:val="24"/>
        </w:rPr>
        <w:t xml:space="preserve"> obtido medida judicial com efeito suspensivo, ou medida administrativa com efeito similar;</w:t>
      </w:r>
    </w:p>
    <w:p w14:paraId="3A12DAE4" w14:textId="77777777" w:rsidR="00A2524D" w:rsidRPr="003C3D76" w:rsidRDefault="00A2524D" w:rsidP="001E31C0">
      <w:pPr>
        <w:tabs>
          <w:tab w:val="left" w:pos="1418"/>
        </w:tabs>
        <w:spacing w:line="320" w:lineRule="exact"/>
        <w:ind w:left="1418" w:hanging="567"/>
        <w:rPr>
          <w:rFonts w:asciiTheme="minorHAnsi" w:hAnsiTheme="minorHAnsi" w:cstheme="minorHAnsi"/>
          <w:w w:val="0"/>
        </w:rPr>
      </w:pPr>
    </w:p>
    <w:p w14:paraId="414ABA0C" w14:textId="4227F2A4" w:rsidR="00DB0E47"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w w:val="0"/>
          <w:szCs w:val="24"/>
        </w:rPr>
        <w:t xml:space="preserve">efetuar o pagamento de todas as despesas despendidas pelo Agente Fiduciário que venham a ser comprovadamente necessárias para proteger os direitos e interesses dos titulares de Debêntures ou para realizar seus créditos, inclusive honorários advocatícios e outras despesas e custos incorridos em virtude da cobrança de qualquer quantia devida aos titulares de Debêntures nos termos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w:t>
      </w:r>
    </w:p>
    <w:p w14:paraId="6AD03234" w14:textId="77777777" w:rsidR="00C62B1F" w:rsidRPr="003C3D76" w:rsidRDefault="00C62B1F" w:rsidP="001E31C0">
      <w:pPr>
        <w:tabs>
          <w:tab w:val="left" w:pos="1418"/>
        </w:tabs>
        <w:spacing w:line="320" w:lineRule="exact"/>
        <w:ind w:left="1418" w:hanging="567"/>
        <w:rPr>
          <w:rFonts w:asciiTheme="minorHAnsi" w:hAnsiTheme="minorHAnsi" w:cstheme="minorHAnsi"/>
          <w:w w:val="0"/>
        </w:rPr>
      </w:pPr>
    </w:p>
    <w:p w14:paraId="2A80FFE5" w14:textId="77777777" w:rsidR="00D47D5C"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w w:val="0"/>
          <w:szCs w:val="24"/>
        </w:rPr>
        <w:t>abster-se, até o envio d</w:t>
      </w:r>
      <w:r w:rsidR="0057147A" w:rsidRPr="003C3D76">
        <w:rPr>
          <w:rFonts w:asciiTheme="minorHAnsi" w:hAnsiTheme="minorHAnsi" w:cstheme="minorHAnsi"/>
          <w:w w:val="0"/>
          <w:szCs w:val="24"/>
        </w:rPr>
        <w:t>a</w:t>
      </w:r>
      <w:r w:rsidRPr="003C3D76">
        <w:rPr>
          <w:rFonts w:asciiTheme="minorHAnsi" w:hAnsiTheme="minorHAnsi" w:cstheme="minorHAnsi"/>
          <w:w w:val="0"/>
          <w:szCs w:val="24"/>
        </w:rPr>
        <w:t xml:space="preserve"> </w:t>
      </w:r>
      <w:r w:rsidR="0057147A" w:rsidRPr="003C3D76">
        <w:rPr>
          <w:rFonts w:asciiTheme="minorHAnsi" w:hAnsiTheme="minorHAnsi" w:cstheme="minorHAnsi"/>
          <w:w w:val="0"/>
          <w:szCs w:val="24"/>
        </w:rPr>
        <w:t xml:space="preserve">Comunicação </w:t>
      </w:r>
      <w:r w:rsidRPr="003C3D76">
        <w:rPr>
          <w:rFonts w:asciiTheme="minorHAnsi" w:hAnsiTheme="minorHAnsi" w:cstheme="minorHAnsi"/>
          <w:w w:val="0"/>
          <w:szCs w:val="24"/>
        </w:rPr>
        <w:t xml:space="preserve">de </w:t>
      </w:r>
      <w:r w:rsidR="0057147A" w:rsidRPr="003C3D76">
        <w:rPr>
          <w:rFonts w:asciiTheme="minorHAnsi" w:hAnsiTheme="minorHAnsi" w:cstheme="minorHAnsi"/>
          <w:w w:val="0"/>
          <w:szCs w:val="24"/>
        </w:rPr>
        <w:t>E</w:t>
      </w:r>
      <w:r w:rsidRPr="003C3D76">
        <w:rPr>
          <w:rFonts w:asciiTheme="minorHAnsi" w:hAnsiTheme="minorHAnsi" w:cstheme="minorHAnsi"/>
          <w:w w:val="0"/>
          <w:szCs w:val="24"/>
        </w:rPr>
        <w:t>ncerramento da Oferta</w:t>
      </w:r>
      <w:r w:rsidR="00A86F97" w:rsidRPr="003C3D76">
        <w:rPr>
          <w:rFonts w:asciiTheme="minorHAnsi" w:hAnsiTheme="minorHAnsi" w:cstheme="minorHAnsi"/>
          <w:w w:val="0"/>
          <w:szCs w:val="24"/>
        </w:rPr>
        <w:t xml:space="preserve"> Restrita</w:t>
      </w:r>
      <w:r w:rsidRPr="003C3D76">
        <w:rPr>
          <w:rFonts w:asciiTheme="minorHAnsi" w:hAnsiTheme="minorHAnsi" w:cstheme="minorHAnsi"/>
          <w:w w:val="0"/>
          <w:szCs w:val="24"/>
        </w:rPr>
        <w:t>, de (a) divulgar ao público informações referentes à Emissão e/ou à Oferta</w:t>
      </w:r>
      <w:r w:rsidR="00A86F97" w:rsidRPr="003C3D76">
        <w:rPr>
          <w:rFonts w:asciiTheme="minorHAnsi" w:hAnsiTheme="minorHAnsi" w:cstheme="minorHAnsi"/>
          <w:w w:val="0"/>
          <w:szCs w:val="24"/>
        </w:rPr>
        <w:t xml:space="preserve"> Restrita</w:t>
      </w:r>
      <w:r w:rsidRPr="003C3D76">
        <w:rPr>
          <w:rFonts w:asciiTheme="minorHAnsi" w:hAnsiTheme="minorHAnsi" w:cstheme="minorHAnsi"/>
          <w:w w:val="0"/>
          <w:szCs w:val="24"/>
        </w:rPr>
        <w:t xml:space="preserve">, exceto em relação às informações divulgadas no mercado no curso normal das atividades da Emissora, advertindo os </w:t>
      </w:r>
      <w:r w:rsidRPr="003C3D76">
        <w:rPr>
          <w:rFonts w:asciiTheme="minorHAnsi" w:hAnsiTheme="minorHAnsi" w:cstheme="minorHAnsi"/>
          <w:szCs w:val="24"/>
        </w:rPr>
        <w:t>destinatários</w:t>
      </w:r>
      <w:r w:rsidRPr="003C3D76">
        <w:rPr>
          <w:rFonts w:asciiTheme="minorHAnsi" w:hAnsiTheme="minorHAnsi" w:cstheme="minorHAnsi"/>
          <w:w w:val="0"/>
          <w:szCs w:val="24"/>
        </w:rPr>
        <w:t xml:space="preserve"> sobe o caráter reservado da informação transmitida; (b) utilizar as informações referentes à Emissão, exceto para fins estritamente relacionados com a preparação da Emissão; e (c) negociar valores mobiliários de sua emissão, salvo nas hipóteses previstas no artigo 48 da Instrução CVM 400;</w:t>
      </w:r>
    </w:p>
    <w:p w14:paraId="31E5CD0F" w14:textId="77777777" w:rsidR="005F2490" w:rsidRPr="003C3D76" w:rsidRDefault="005F2490" w:rsidP="001E31C0">
      <w:pPr>
        <w:tabs>
          <w:tab w:val="left" w:pos="1418"/>
        </w:tabs>
        <w:spacing w:line="320" w:lineRule="exact"/>
        <w:ind w:left="1418" w:hanging="567"/>
        <w:rPr>
          <w:rFonts w:asciiTheme="minorHAnsi" w:hAnsiTheme="minorHAnsi" w:cstheme="minorHAnsi"/>
          <w:w w:val="0"/>
        </w:rPr>
      </w:pPr>
    </w:p>
    <w:p w14:paraId="57F87C42" w14:textId="147B0A16" w:rsidR="00C65A41"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szCs w:val="24"/>
        </w:rPr>
        <w:t>arcar com todos os custos decorrentes: (i) da distribuição das Debêntures, incluindo todos os</w:t>
      </w:r>
      <w:r w:rsidRPr="003C3D76">
        <w:rPr>
          <w:rFonts w:asciiTheme="minorHAnsi" w:hAnsiTheme="minorHAnsi" w:cstheme="minorHAnsi"/>
          <w:w w:val="0"/>
          <w:szCs w:val="24"/>
        </w:rPr>
        <w:t xml:space="preserve"> </w:t>
      </w:r>
      <w:r w:rsidRPr="003C3D76">
        <w:rPr>
          <w:rFonts w:asciiTheme="minorHAnsi" w:hAnsiTheme="minorHAnsi" w:cstheme="minorHAnsi"/>
          <w:szCs w:val="24"/>
        </w:rPr>
        <w:t>custos relativos ao seu registro na B3</w:t>
      </w:r>
      <w:r w:rsidR="00AA4309" w:rsidRPr="003C3D76">
        <w:rPr>
          <w:rFonts w:asciiTheme="minorHAnsi" w:hAnsiTheme="minorHAnsi" w:cstheme="minorHAnsi"/>
          <w:szCs w:val="24"/>
        </w:rPr>
        <w:t xml:space="preserve"> e na ANBIMA</w:t>
      </w:r>
      <w:r w:rsidRPr="003C3D76">
        <w:rPr>
          <w:rFonts w:asciiTheme="minorHAnsi" w:hAnsiTheme="minorHAnsi" w:cstheme="minorHAnsi"/>
          <w:szCs w:val="24"/>
        </w:rPr>
        <w:t>;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de registro e de publicação das aprovações e dos</w:t>
      </w:r>
      <w:r w:rsidRPr="003C3D76">
        <w:rPr>
          <w:rFonts w:asciiTheme="minorHAnsi" w:hAnsiTheme="minorHAnsi" w:cstheme="minorHAnsi"/>
          <w:w w:val="0"/>
          <w:szCs w:val="24"/>
        </w:rPr>
        <w:t xml:space="preserve"> </w:t>
      </w:r>
      <w:r w:rsidRPr="003C3D76">
        <w:rPr>
          <w:rFonts w:asciiTheme="minorHAnsi" w:hAnsiTheme="minorHAnsi" w:cstheme="minorHAnsi"/>
          <w:szCs w:val="24"/>
        </w:rPr>
        <w:t>atos societários necessários à realização da Emissão e da Oferta</w:t>
      </w:r>
      <w:r w:rsidR="00A86F97" w:rsidRPr="003C3D76">
        <w:rPr>
          <w:rFonts w:asciiTheme="minorHAnsi" w:hAnsiTheme="minorHAnsi" w:cstheme="minorHAnsi"/>
          <w:szCs w:val="24"/>
        </w:rPr>
        <w:t xml:space="preserve"> Restrita</w:t>
      </w:r>
      <w:r w:rsidRPr="003C3D76">
        <w:rPr>
          <w:rFonts w:asciiTheme="minorHAnsi" w:hAnsiTheme="minorHAnsi" w:cstheme="minorHAnsi"/>
          <w:szCs w:val="24"/>
        </w:rPr>
        <w:t>; (</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xml:space="preserve">) de registro desta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xml:space="preserve"> e seus eventuais aditamentos, nos termos desta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w:t>
      </w:r>
      <w:proofErr w:type="spellStart"/>
      <w:r w:rsidRPr="003C3D76">
        <w:rPr>
          <w:rFonts w:asciiTheme="minorHAnsi" w:hAnsiTheme="minorHAnsi" w:cstheme="minorHAnsi"/>
          <w:szCs w:val="24"/>
        </w:rPr>
        <w:t>iv</w:t>
      </w:r>
      <w:proofErr w:type="spellEnd"/>
      <w:r w:rsidRPr="003C3D76">
        <w:rPr>
          <w:rFonts w:asciiTheme="minorHAnsi" w:hAnsiTheme="minorHAnsi" w:cstheme="minorHAnsi"/>
          <w:szCs w:val="24"/>
        </w:rPr>
        <w:t>) das despesas</w:t>
      </w:r>
      <w:r w:rsidRPr="003C3D76">
        <w:rPr>
          <w:rFonts w:asciiTheme="minorHAnsi" w:hAnsiTheme="minorHAnsi" w:cstheme="minorHAnsi"/>
          <w:w w:val="0"/>
          <w:szCs w:val="24"/>
        </w:rPr>
        <w:t xml:space="preserve"> </w:t>
      </w:r>
      <w:r w:rsidRPr="003C3D76">
        <w:rPr>
          <w:rFonts w:asciiTheme="minorHAnsi" w:hAnsiTheme="minorHAnsi" w:cstheme="minorHAnsi"/>
          <w:szCs w:val="24"/>
        </w:rPr>
        <w:t xml:space="preserve">com a contratação do Agente Fiduciário, do </w:t>
      </w:r>
      <w:r w:rsidR="00A43FDF" w:rsidRPr="003C3D76">
        <w:rPr>
          <w:rFonts w:asciiTheme="minorHAnsi" w:hAnsiTheme="minorHAnsi" w:cstheme="minorHAnsi"/>
          <w:szCs w:val="24"/>
        </w:rPr>
        <w:t>Agente de Liquidação</w:t>
      </w:r>
      <w:r w:rsidRPr="003C3D76">
        <w:rPr>
          <w:rFonts w:asciiTheme="minorHAnsi" w:hAnsiTheme="minorHAnsi" w:cstheme="minorHAnsi"/>
          <w:szCs w:val="24"/>
        </w:rPr>
        <w:t xml:space="preserve">, do </w:t>
      </w:r>
      <w:proofErr w:type="spellStart"/>
      <w:r w:rsidRPr="003C3D76">
        <w:rPr>
          <w:rFonts w:asciiTheme="minorHAnsi" w:hAnsiTheme="minorHAnsi" w:cstheme="minorHAnsi"/>
          <w:szCs w:val="24"/>
        </w:rPr>
        <w:t>Escriturador</w:t>
      </w:r>
      <w:proofErr w:type="spellEnd"/>
      <w:r w:rsidR="00D61A96" w:rsidRPr="003C3D76">
        <w:rPr>
          <w:rFonts w:asciiTheme="minorHAnsi" w:hAnsiTheme="minorHAnsi" w:cstheme="minorHAnsi"/>
          <w:szCs w:val="24"/>
        </w:rPr>
        <w:t>, do banco depositário</w:t>
      </w:r>
      <w:r w:rsidRPr="003C3D76">
        <w:rPr>
          <w:rFonts w:asciiTheme="minorHAnsi" w:hAnsiTheme="minorHAnsi" w:cstheme="minorHAnsi"/>
          <w:szCs w:val="24"/>
        </w:rPr>
        <w:t xml:space="preserve"> e das demais</w:t>
      </w:r>
      <w:r w:rsidRPr="003C3D76">
        <w:rPr>
          <w:rFonts w:asciiTheme="minorHAnsi" w:hAnsiTheme="minorHAnsi" w:cstheme="minorHAnsi"/>
          <w:w w:val="0"/>
          <w:szCs w:val="24"/>
        </w:rPr>
        <w:t xml:space="preserve"> </w:t>
      </w:r>
      <w:r w:rsidRPr="003C3D76">
        <w:rPr>
          <w:rFonts w:asciiTheme="minorHAnsi" w:hAnsiTheme="minorHAnsi" w:cstheme="minorHAnsi"/>
          <w:szCs w:val="24"/>
        </w:rPr>
        <w:t>partes envolvidas na realização da Emissão e da Oferta</w:t>
      </w:r>
      <w:r w:rsidR="00A86F97" w:rsidRPr="003C3D76">
        <w:rPr>
          <w:rFonts w:asciiTheme="minorHAnsi" w:hAnsiTheme="minorHAnsi" w:cstheme="minorHAnsi"/>
          <w:szCs w:val="24"/>
        </w:rPr>
        <w:t xml:space="preserve"> Restrita</w:t>
      </w:r>
      <w:r w:rsidR="008C3F5A" w:rsidRPr="003C3D76">
        <w:rPr>
          <w:rFonts w:asciiTheme="minorHAnsi" w:hAnsiTheme="minorHAnsi" w:cstheme="minorHAnsi"/>
          <w:szCs w:val="24"/>
        </w:rPr>
        <w:t>; e (v) da taxa de fiscalização</w:t>
      </w:r>
      <w:r w:rsidR="007E0C28" w:rsidRPr="003C3D76">
        <w:rPr>
          <w:rFonts w:asciiTheme="minorHAnsi" w:hAnsiTheme="minorHAnsi" w:cstheme="minorHAnsi"/>
          <w:szCs w:val="24"/>
        </w:rPr>
        <w:t xml:space="preserve"> da CVM, nos termos do artigo 4</w:t>
      </w:r>
      <w:r w:rsidR="00F0447B" w:rsidRPr="003C3D76">
        <w:rPr>
          <w:rFonts w:asciiTheme="minorHAnsi" w:hAnsiTheme="minorHAnsi" w:cstheme="minorHAnsi"/>
          <w:szCs w:val="24"/>
        </w:rPr>
        <w:t>º</w:t>
      </w:r>
      <w:r w:rsidR="007E0C28" w:rsidRPr="003C3D76">
        <w:rPr>
          <w:rFonts w:asciiTheme="minorHAnsi" w:hAnsiTheme="minorHAnsi" w:cstheme="minorHAnsi"/>
          <w:szCs w:val="24"/>
        </w:rPr>
        <w:t>, inciso II, da Lei nº 7.940, de 20 de dezembro de 1989, conforme alterada</w:t>
      </w:r>
      <w:r w:rsidR="00F0447B" w:rsidRPr="003C3D76">
        <w:rPr>
          <w:rFonts w:asciiTheme="minorHAnsi" w:hAnsiTheme="minorHAnsi" w:cstheme="minorHAnsi"/>
          <w:szCs w:val="24"/>
        </w:rPr>
        <w:t xml:space="preserve">, </w:t>
      </w:r>
      <w:r w:rsidR="007E0C28" w:rsidRPr="003C3D76">
        <w:rPr>
          <w:rFonts w:asciiTheme="minorHAnsi" w:hAnsiTheme="minorHAnsi" w:cstheme="minorHAnsi"/>
          <w:szCs w:val="24"/>
        </w:rPr>
        <w:t>regulada pela Resolução CVM nº</w:t>
      </w:r>
      <w:r w:rsidR="00F0447B" w:rsidRPr="003C3D76">
        <w:rPr>
          <w:rFonts w:asciiTheme="minorHAnsi" w:hAnsiTheme="minorHAnsi" w:cstheme="minorHAnsi"/>
          <w:szCs w:val="24"/>
        </w:rPr>
        <w:t> </w:t>
      </w:r>
      <w:r w:rsidR="007E0C28" w:rsidRPr="003C3D76">
        <w:rPr>
          <w:rFonts w:asciiTheme="minorHAnsi" w:hAnsiTheme="minorHAnsi" w:cstheme="minorHAnsi"/>
          <w:szCs w:val="24"/>
        </w:rPr>
        <w:t xml:space="preserve">61, de 27 de dezembro de 2021, e </w:t>
      </w:r>
      <w:r w:rsidR="00F0447B" w:rsidRPr="003C3D76">
        <w:rPr>
          <w:rFonts w:asciiTheme="minorHAnsi" w:hAnsiTheme="minorHAnsi" w:cstheme="minorHAnsi"/>
          <w:szCs w:val="24"/>
        </w:rPr>
        <w:t>pel</w:t>
      </w:r>
      <w:r w:rsidR="007E0C28" w:rsidRPr="003C3D76">
        <w:rPr>
          <w:rFonts w:asciiTheme="minorHAnsi" w:hAnsiTheme="minorHAnsi" w:cstheme="minorHAnsi"/>
          <w:szCs w:val="24"/>
        </w:rPr>
        <w:t>o Ofício-Circular nº 1/2022-CVM/SER;</w:t>
      </w:r>
    </w:p>
    <w:p w14:paraId="72C3D893" w14:textId="77777777" w:rsidR="00C65A41" w:rsidRPr="003C3D76" w:rsidRDefault="00C65A41" w:rsidP="001E31C0">
      <w:pPr>
        <w:tabs>
          <w:tab w:val="left" w:pos="1418"/>
        </w:tabs>
        <w:spacing w:line="320" w:lineRule="exact"/>
        <w:ind w:left="1418" w:hanging="567"/>
        <w:rPr>
          <w:rFonts w:asciiTheme="minorHAnsi" w:eastAsia="Arial Unicode MS" w:hAnsiTheme="minorHAnsi" w:cstheme="minorHAnsi"/>
        </w:rPr>
      </w:pPr>
    </w:p>
    <w:p w14:paraId="5E586F1E" w14:textId="77777777" w:rsidR="00C65A41"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szCs w:val="24"/>
        </w:rPr>
        <w:t>não realizar, nos termos do artigo 9º da Instrução CVM 476, outra oferta pública da mesma</w:t>
      </w:r>
      <w:r w:rsidRPr="003C3D76">
        <w:rPr>
          <w:rFonts w:asciiTheme="minorHAnsi" w:hAnsiTheme="minorHAnsi" w:cstheme="minorHAnsi"/>
          <w:w w:val="0"/>
          <w:szCs w:val="24"/>
        </w:rPr>
        <w:t xml:space="preserve"> </w:t>
      </w:r>
      <w:r w:rsidRPr="003C3D76">
        <w:rPr>
          <w:rFonts w:asciiTheme="minorHAnsi" w:hAnsiTheme="minorHAnsi" w:cstheme="minorHAnsi"/>
          <w:szCs w:val="24"/>
        </w:rPr>
        <w:t xml:space="preserve">espécie de valores mobiliários dentro do prazo de 4 </w:t>
      </w:r>
      <w:r w:rsidRPr="003C3D76">
        <w:rPr>
          <w:rFonts w:asciiTheme="minorHAnsi" w:hAnsiTheme="minorHAnsi" w:cstheme="minorHAnsi"/>
          <w:szCs w:val="24"/>
        </w:rPr>
        <w:lastRenderedPageBreak/>
        <w:t>(quatro) meses contados da data do</w:t>
      </w:r>
      <w:r w:rsidRPr="003C3D76">
        <w:rPr>
          <w:rFonts w:asciiTheme="minorHAnsi" w:hAnsiTheme="minorHAnsi" w:cstheme="minorHAnsi"/>
          <w:w w:val="0"/>
          <w:szCs w:val="24"/>
        </w:rPr>
        <w:t xml:space="preserve"> </w:t>
      </w:r>
      <w:r w:rsidRPr="003C3D76">
        <w:rPr>
          <w:rFonts w:asciiTheme="minorHAnsi" w:hAnsiTheme="minorHAnsi" w:cstheme="minorHAnsi"/>
          <w:szCs w:val="24"/>
        </w:rPr>
        <w:t>encerramento da Oferta</w:t>
      </w:r>
      <w:r w:rsidR="00A86F97" w:rsidRPr="003C3D76">
        <w:rPr>
          <w:rFonts w:asciiTheme="minorHAnsi" w:hAnsiTheme="minorHAnsi" w:cstheme="minorHAnsi"/>
          <w:szCs w:val="24"/>
        </w:rPr>
        <w:t xml:space="preserve"> Restrita</w:t>
      </w:r>
      <w:r w:rsidRPr="003C3D76">
        <w:rPr>
          <w:rFonts w:asciiTheme="minorHAnsi" w:hAnsiTheme="minorHAnsi" w:cstheme="minorHAnsi"/>
          <w:szCs w:val="24"/>
        </w:rPr>
        <w:t>, a menos que a nova oferta seja submetida a registro na</w:t>
      </w:r>
      <w:r w:rsidRPr="003C3D76">
        <w:rPr>
          <w:rFonts w:asciiTheme="minorHAnsi" w:hAnsiTheme="minorHAnsi" w:cstheme="minorHAnsi"/>
          <w:w w:val="0"/>
          <w:szCs w:val="24"/>
        </w:rPr>
        <w:t xml:space="preserve"> </w:t>
      </w:r>
      <w:r w:rsidRPr="003C3D76">
        <w:rPr>
          <w:rFonts w:asciiTheme="minorHAnsi" w:hAnsiTheme="minorHAnsi" w:cstheme="minorHAnsi"/>
          <w:szCs w:val="24"/>
        </w:rPr>
        <w:t>CVM;</w:t>
      </w:r>
    </w:p>
    <w:p w14:paraId="01ABCB83" w14:textId="77777777" w:rsidR="00C65A41" w:rsidRPr="003C3D76" w:rsidRDefault="00C65A41" w:rsidP="001E31C0">
      <w:pPr>
        <w:tabs>
          <w:tab w:val="left" w:pos="1418"/>
        </w:tabs>
        <w:spacing w:line="320" w:lineRule="exact"/>
        <w:ind w:left="1418" w:hanging="567"/>
        <w:rPr>
          <w:rFonts w:asciiTheme="minorHAnsi" w:eastAsia="Arial Unicode MS" w:hAnsiTheme="minorHAnsi" w:cstheme="minorHAnsi"/>
        </w:rPr>
      </w:pPr>
    </w:p>
    <w:p w14:paraId="36AB0C80" w14:textId="77777777" w:rsidR="00A658DF"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r w:rsidRPr="003C3D76">
        <w:rPr>
          <w:rFonts w:asciiTheme="minorHAnsi" w:hAnsiTheme="minorHAnsi" w:cstheme="minorHAnsi"/>
          <w:szCs w:val="24"/>
        </w:rPr>
        <w:t>manter em vigor todos os contratos necessários para a viabilidade da condução de seus</w:t>
      </w:r>
      <w:r w:rsidRPr="003C3D76">
        <w:rPr>
          <w:rFonts w:asciiTheme="minorHAnsi" w:hAnsiTheme="minorHAnsi" w:cstheme="minorHAnsi"/>
          <w:w w:val="0"/>
          <w:szCs w:val="24"/>
        </w:rPr>
        <w:t xml:space="preserve"> </w:t>
      </w:r>
      <w:r w:rsidRPr="003C3D76">
        <w:rPr>
          <w:rFonts w:asciiTheme="minorHAnsi" w:hAnsiTheme="minorHAnsi" w:cstheme="minorHAnsi"/>
          <w:szCs w:val="24"/>
        </w:rPr>
        <w:t>negócios;</w:t>
      </w:r>
      <w:r w:rsidR="00E07649" w:rsidRPr="003C3D76">
        <w:rPr>
          <w:rFonts w:asciiTheme="minorHAnsi" w:hAnsiTheme="minorHAnsi" w:cstheme="minorHAnsi"/>
          <w:szCs w:val="24"/>
        </w:rPr>
        <w:t xml:space="preserve"> </w:t>
      </w:r>
    </w:p>
    <w:p w14:paraId="5B0B4EE9" w14:textId="77777777" w:rsidR="00B239C0" w:rsidRPr="003C3D76" w:rsidRDefault="00B239C0" w:rsidP="001E31C0">
      <w:pPr>
        <w:tabs>
          <w:tab w:val="left" w:pos="1418"/>
          <w:tab w:val="left" w:pos="1800"/>
        </w:tabs>
        <w:suppressAutoHyphens/>
        <w:spacing w:line="320" w:lineRule="exact"/>
        <w:ind w:left="1418" w:hanging="567"/>
        <w:jc w:val="both"/>
        <w:rPr>
          <w:rFonts w:asciiTheme="minorHAnsi" w:eastAsia="Arial Unicode MS" w:hAnsiTheme="minorHAnsi" w:cstheme="minorHAnsi"/>
          <w:w w:val="0"/>
        </w:rPr>
      </w:pPr>
    </w:p>
    <w:p w14:paraId="5BDF2B44" w14:textId="77777777" w:rsidR="003D1A53" w:rsidRPr="003C3D76" w:rsidRDefault="00023B66" w:rsidP="00A16200">
      <w:pPr>
        <w:pStyle w:val="PargrafodaLista"/>
        <w:numPr>
          <w:ilvl w:val="6"/>
          <w:numId w:val="10"/>
        </w:numPr>
        <w:tabs>
          <w:tab w:val="left" w:pos="1418"/>
        </w:tabs>
        <w:ind w:left="1418" w:hanging="567"/>
        <w:rPr>
          <w:rFonts w:asciiTheme="minorHAnsi" w:hAnsiTheme="minorHAnsi" w:cstheme="minorHAnsi"/>
          <w:szCs w:val="24"/>
        </w:rPr>
      </w:pPr>
      <w:bookmarkStart w:id="118" w:name="_DV_M190"/>
      <w:bookmarkStart w:id="119" w:name="_DV_M191"/>
      <w:bookmarkStart w:id="120" w:name="_DV_C377"/>
      <w:bookmarkEnd w:id="118"/>
      <w:bookmarkEnd w:id="119"/>
      <w:r w:rsidRPr="003C3D76">
        <w:rPr>
          <w:rFonts w:asciiTheme="minorHAnsi" w:hAnsiTheme="minorHAnsi" w:cstheme="minorHAnsi"/>
          <w:szCs w:val="24"/>
        </w:rPr>
        <w:t>manter as Debêntures registradas para negociação no mercado secundário durante o prazo de vigência das Debêntures, arcando com os custos do referido registro</w:t>
      </w:r>
    </w:p>
    <w:p w14:paraId="1B8BBBC1" w14:textId="77777777" w:rsidR="00DC6D94" w:rsidRPr="003C3D76" w:rsidRDefault="00DC6D94" w:rsidP="001E31C0">
      <w:pPr>
        <w:pStyle w:val="PargrafodaLista"/>
        <w:numPr>
          <w:ilvl w:val="0"/>
          <w:numId w:val="0"/>
        </w:numPr>
        <w:tabs>
          <w:tab w:val="left" w:pos="1418"/>
        </w:tabs>
        <w:ind w:left="1418" w:hanging="567"/>
        <w:rPr>
          <w:rFonts w:asciiTheme="minorHAnsi" w:hAnsiTheme="minorHAnsi" w:cstheme="minorHAnsi"/>
          <w:szCs w:val="24"/>
        </w:rPr>
      </w:pPr>
    </w:p>
    <w:p w14:paraId="5AAE8BBE" w14:textId="77777777" w:rsidR="00DC6D94" w:rsidRPr="003C3D76" w:rsidRDefault="00023B66" w:rsidP="00A16200">
      <w:pPr>
        <w:pStyle w:val="PargrafodaLista"/>
        <w:numPr>
          <w:ilvl w:val="6"/>
          <w:numId w:val="10"/>
        </w:numPr>
        <w:tabs>
          <w:tab w:val="left" w:pos="1418"/>
        </w:tabs>
        <w:ind w:left="1418" w:hanging="567"/>
        <w:rPr>
          <w:rFonts w:asciiTheme="minorHAnsi" w:hAnsiTheme="minorHAnsi" w:cstheme="minorHAnsi"/>
          <w:w w:val="0"/>
          <w:szCs w:val="24"/>
        </w:rPr>
      </w:pPr>
      <w:proofErr w:type="spellStart"/>
      <w:r w:rsidRPr="003C3D76">
        <w:rPr>
          <w:rFonts w:asciiTheme="minorHAnsi" w:hAnsiTheme="minorHAnsi" w:cstheme="minorHAnsi"/>
          <w:w w:val="0"/>
          <w:szCs w:val="24"/>
        </w:rPr>
        <w:t>fornecer</w:t>
      </w:r>
      <w:proofErr w:type="spellEnd"/>
      <w:r w:rsidRPr="003C3D76">
        <w:rPr>
          <w:rFonts w:asciiTheme="minorHAnsi" w:hAnsiTheme="minorHAnsi" w:cstheme="minorHAnsi"/>
          <w:w w:val="0"/>
          <w:szCs w:val="24"/>
        </w:rPr>
        <w:t xml:space="preserve"> ao Agente Fiduciário os seguintes documentos e informações:</w:t>
      </w:r>
    </w:p>
    <w:p w14:paraId="7533CD70" w14:textId="77777777" w:rsidR="00DC6D94" w:rsidRPr="003C3D76" w:rsidRDefault="00DC6D94" w:rsidP="001E31C0">
      <w:pPr>
        <w:spacing w:line="320" w:lineRule="exact"/>
        <w:rPr>
          <w:rFonts w:asciiTheme="minorHAnsi" w:hAnsiTheme="minorHAnsi" w:cstheme="minorHAnsi"/>
        </w:rPr>
      </w:pPr>
    </w:p>
    <w:p w14:paraId="2EB860D3" w14:textId="4B4B048A" w:rsidR="00B239C0" w:rsidRPr="003C3D76" w:rsidRDefault="00023B66" w:rsidP="00A16200">
      <w:pPr>
        <w:pStyle w:val="PargrafodaLista"/>
        <w:numPr>
          <w:ilvl w:val="7"/>
          <w:numId w:val="10"/>
        </w:numPr>
        <w:ind w:left="1985" w:hanging="567"/>
        <w:rPr>
          <w:rFonts w:asciiTheme="minorHAnsi" w:hAnsiTheme="minorHAnsi" w:cstheme="minorHAnsi"/>
          <w:szCs w:val="24"/>
        </w:rPr>
      </w:pPr>
      <w:r w:rsidRPr="003C3D76">
        <w:rPr>
          <w:rFonts w:asciiTheme="minorHAnsi" w:hAnsiTheme="minorHAnsi" w:cstheme="minorHAnsi"/>
          <w:szCs w:val="24"/>
        </w:rPr>
        <w:t>dentro do prazo máximo de 90 (noventa) dias corridos da data de encerramento de cada exercício social: (</w:t>
      </w:r>
      <w:r w:rsidR="00DC6D94" w:rsidRPr="003C3D76">
        <w:rPr>
          <w:rFonts w:asciiTheme="minorHAnsi" w:hAnsiTheme="minorHAnsi" w:cstheme="minorHAnsi"/>
          <w:szCs w:val="24"/>
        </w:rPr>
        <w:t>a</w:t>
      </w:r>
      <w:r w:rsidRPr="003C3D76">
        <w:rPr>
          <w:rFonts w:asciiTheme="minorHAnsi" w:hAnsiTheme="minorHAnsi" w:cstheme="minorHAnsi"/>
          <w:szCs w:val="24"/>
        </w:rPr>
        <w:t>) cópia de suas demonstrações financeiras consolidadas e auditadas relativas ao respectivo exercício social, preparadas de acordo com os princípios contábeis geralmente aceitos no Brasil, conforme aplicável, acompanhadas do relatório da administração e do parecer de auditoria dos auditores independentes; (</w:t>
      </w:r>
      <w:r w:rsidR="00DC6D94" w:rsidRPr="003C3D76">
        <w:rPr>
          <w:rFonts w:asciiTheme="minorHAnsi" w:hAnsiTheme="minorHAnsi" w:cstheme="minorHAnsi"/>
          <w:szCs w:val="24"/>
        </w:rPr>
        <w:t>b</w:t>
      </w:r>
      <w:r w:rsidRPr="003C3D76">
        <w:rPr>
          <w:rFonts w:asciiTheme="minorHAnsi" w:hAnsiTheme="minorHAnsi" w:cstheme="minorHAnsi"/>
          <w:szCs w:val="24"/>
        </w:rPr>
        <w:t>) descrição sumarizada do uso de recursos da Emissão ao longo do exercício fiscal anterior; e (</w:t>
      </w:r>
      <w:r w:rsidR="00E4321A" w:rsidRPr="003C3D76">
        <w:rPr>
          <w:rFonts w:asciiTheme="minorHAnsi" w:hAnsiTheme="minorHAnsi" w:cstheme="minorHAnsi"/>
          <w:szCs w:val="24"/>
        </w:rPr>
        <w:t>c</w:t>
      </w:r>
      <w:r w:rsidRPr="003C3D76">
        <w:rPr>
          <w:rFonts w:asciiTheme="minorHAnsi" w:hAnsiTheme="minorHAnsi" w:cstheme="minorHAnsi"/>
          <w:szCs w:val="24"/>
        </w:rPr>
        <w:t>) declaração assinada por representantes legais da Emissora</w:t>
      </w:r>
      <w:r w:rsidR="000E31D9" w:rsidRPr="003C3D76">
        <w:rPr>
          <w:rFonts w:asciiTheme="minorHAnsi" w:hAnsiTheme="minorHAnsi" w:cstheme="minorHAnsi"/>
          <w:szCs w:val="24"/>
        </w:rPr>
        <w:t xml:space="preserve"> sendo um deles o diretor financeiro,</w:t>
      </w:r>
      <w:r w:rsidRPr="003C3D76">
        <w:rPr>
          <w:rFonts w:asciiTheme="minorHAnsi" w:hAnsiTheme="minorHAnsi" w:cstheme="minorHAnsi"/>
          <w:szCs w:val="24"/>
        </w:rPr>
        <w:t xml:space="preserve"> atestando que: (1) permanecem válidas as disposições contidas na Escritura de Emissão; (2) não ocorreu ou está ocorrendo qualquer Evento de Inadimplemento</w:t>
      </w:r>
      <w:r w:rsidR="00A31D51" w:rsidRPr="003C3D76">
        <w:rPr>
          <w:rFonts w:asciiTheme="minorHAnsi" w:hAnsiTheme="minorHAnsi" w:cstheme="minorHAnsi"/>
          <w:szCs w:val="24"/>
        </w:rPr>
        <w:t>, Evento de Vencimento Antecipado ou Mudança Adversa Relevante,</w:t>
      </w:r>
      <w:r w:rsidRPr="003C3D76">
        <w:rPr>
          <w:rFonts w:asciiTheme="minorHAnsi" w:hAnsiTheme="minorHAnsi" w:cstheme="minorHAnsi"/>
          <w:szCs w:val="24"/>
        </w:rPr>
        <w:t xml:space="preserve"> ou descumprimento de obrigações da Emissora perante os Debenturistas ou o Agente Fiduciário; (3) não foram praticados atos em desacordo com o estatuto social</w:t>
      </w:r>
      <w:bookmarkEnd w:id="120"/>
      <w:r w:rsidRPr="003C3D76">
        <w:rPr>
          <w:rFonts w:asciiTheme="minorHAnsi" w:hAnsiTheme="minorHAnsi" w:cstheme="minorHAnsi"/>
          <w:szCs w:val="24"/>
        </w:rPr>
        <w:t xml:space="preserve"> da Emissora</w:t>
      </w:r>
      <w:r w:rsidRPr="003C3D76">
        <w:rPr>
          <w:rFonts w:asciiTheme="minorHAnsi" w:eastAsia="Arial Unicode MS" w:hAnsiTheme="minorHAnsi" w:cstheme="minorHAnsi"/>
          <w:w w:val="0"/>
          <w:szCs w:val="24"/>
        </w:rPr>
        <w:t xml:space="preserve">; </w:t>
      </w:r>
      <w:r w:rsidRPr="003C3D76">
        <w:rPr>
          <w:rFonts w:asciiTheme="minorHAnsi" w:hAnsiTheme="minorHAnsi" w:cstheme="minorHAnsi"/>
          <w:szCs w:val="24"/>
        </w:rPr>
        <w:t>(4) as Obrigações Financeiras</w:t>
      </w:r>
      <w:r w:rsidR="00FB2922" w:rsidRPr="003C3D76">
        <w:rPr>
          <w:rFonts w:asciiTheme="minorHAnsi" w:hAnsiTheme="minorHAnsi" w:cstheme="minorHAnsi"/>
          <w:szCs w:val="24"/>
        </w:rPr>
        <w:t xml:space="preserve"> foram atendidas</w:t>
      </w:r>
      <w:r w:rsidRPr="003C3D76">
        <w:rPr>
          <w:rFonts w:asciiTheme="minorHAnsi" w:hAnsiTheme="minorHAnsi" w:cstheme="minorHAnsi"/>
          <w:szCs w:val="24"/>
        </w:rPr>
        <w:t xml:space="preserve">; (5) </w:t>
      </w:r>
      <w:r w:rsidR="000E31D9" w:rsidRPr="003C3D76">
        <w:rPr>
          <w:rFonts w:asciiTheme="minorHAnsi" w:hAnsiTheme="minorHAnsi" w:cstheme="minorHAnsi"/>
          <w:szCs w:val="24"/>
        </w:rPr>
        <w:t>as Demonstrações Financeiras Auditadas referentes ao exercício fiscal anterior estão completas, corretas e</w:t>
      </w:r>
      <w:r w:rsidR="00C10749" w:rsidRPr="003C3D76">
        <w:rPr>
          <w:rFonts w:asciiTheme="minorHAnsi" w:hAnsiTheme="minorHAnsi" w:cstheme="minorHAnsi"/>
          <w:szCs w:val="24"/>
        </w:rPr>
        <w:t xml:space="preserve"> representam apropriadamente todos os aspectos relevantes da condição financeira da Emissora em uma base consolidada em tal data</w:t>
      </w:r>
      <w:r w:rsidR="000440F4" w:rsidRPr="003C3D76">
        <w:rPr>
          <w:rFonts w:asciiTheme="minorHAnsi" w:eastAsia="Arial Unicode MS" w:hAnsiTheme="minorHAnsi" w:cstheme="minorHAnsi"/>
          <w:w w:val="0"/>
          <w:szCs w:val="24"/>
        </w:rPr>
        <w:t>; e</w:t>
      </w:r>
      <w:r w:rsidR="000035E6" w:rsidRPr="003C3D76">
        <w:rPr>
          <w:rFonts w:asciiTheme="minorHAnsi" w:hAnsiTheme="minorHAnsi" w:cstheme="minorHAnsi"/>
          <w:szCs w:val="24"/>
        </w:rPr>
        <w:t xml:space="preserve"> (6) </w:t>
      </w:r>
      <w:r w:rsidRPr="003C3D76">
        <w:rPr>
          <w:rFonts w:asciiTheme="minorHAnsi" w:hAnsiTheme="minorHAnsi" w:cstheme="minorHAnsi"/>
          <w:szCs w:val="24"/>
        </w:rPr>
        <w:t>seus bens foram mantidos devidamente assegurado</w:t>
      </w:r>
      <w:r w:rsidR="000257CD">
        <w:rPr>
          <w:rFonts w:asciiTheme="minorHAnsi" w:hAnsiTheme="minorHAnsi" w:cstheme="minorHAnsi"/>
          <w:szCs w:val="24"/>
        </w:rPr>
        <w:t>s</w:t>
      </w:r>
      <w:r w:rsidRPr="003C3D76">
        <w:rPr>
          <w:rFonts w:asciiTheme="minorHAnsi" w:hAnsiTheme="minorHAnsi" w:cstheme="minorHAnsi"/>
          <w:szCs w:val="24"/>
        </w:rPr>
        <w:t>;</w:t>
      </w:r>
      <w:r w:rsidR="003350A6" w:rsidRPr="003C3D76">
        <w:rPr>
          <w:rFonts w:asciiTheme="minorHAnsi" w:hAnsiTheme="minorHAnsi" w:cstheme="minorHAnsi"/>
          <w:szCs w:val="24"/>
        </w:rPr>
        <w:t xml:space="preserve"> e</w:t>
      </w:r>
    </w:p>
    <w:p w14:paraId="7267563E" w14:textId="77777777" w:rsidR="00B239C0" w:rsidRPr="003C3D76" w:rsidRDefault="00B239C0" w:rsidP="001E31C0">
      <w:pPr>
        <w:pStyle w:val="sub"/>
        <w:widowControl/>
        <w:shd w:val="clear" w:color="auto" w:fill="FFFFFF"/>
        <w:tabs>
          <w:tab w:val="clear" w:pos="0"/>
          <w:tab w:val="clear" w:pos="1440"/>
          <w:tab w:val="clear" w:pos="2880"/>
          <w:tab w:val="clear" w:pos="4320"/>
        </w:tabs>
        <w:suppressAutoHyphens/>
        <w:spacing w:before="0" w:after="0" w:line="320" w:lineRule="exact"/>
        <w:ind w:left="1985" w:hanging="567"/>
        <w:rPr>
          <w:rFonts w:asciiTheme="minorHAnsi" w:eastAsia="Arial Unicode MS" w:hAnsiTheme="minorHAnsi" w:cstheme="minorHAnsi"/>
          <w:w w:val="0"/>
          <w:sz w:val="24"/>
          <w:szCs w:val="24"/>
        </w:rPr>
      </w:pPr>
    </w:p>
    <w:p w14:paraId="01646F54" w14:textId="77777777" w:rsidR="00B239C0" w:rsidRPr="003C3D76" w:rsidRDefault="00023B66" w:rsidP="00A16200">
      <w:pPr>
        <w:pStyle w:val="PargrafodaLista"/>
        <w:numPr>
          <w:ilvl w:val="7"/>
          <w:numId w:val="10"/>
        </w:numPr>
        <w:ind w:left="1985" w:hanging="567"/>
        <w:rPr>
          <w:rFonts w:asciiTheme="minorHAnsi" w:eastAsia="Arial Unicode MS" w:hAnsiTheme="minorHAnsi" w:cstheme="minorHAnsi"/>
          <w:w w:val="0"/>
          <w:szCs w:val="24"/>
        </w:rPr>
      </w:pPr>
      <w:r w:rsidRPr="003C3D76">
        <w:rPr>
          <w:rFonts w:asciiTheme="minorHAnsi" w:hAnsiTheme="minorHAnsi" w:cstheme="minorHAnsi"/>
          <w:szCs w:val="24"/>
        </w:rPr>
        <w:t xml:space="preserve">no prazo de até 5 (cinco) Dias Úteis contados da respectiva solicitação, ou em prazo inferior caso necessário para o atendimento de solicitação por autoridade competente, qualquer informação relacionada com a presente Emissão que lhe venha a ser solicitada pelo Agente Fiduciário </w:t>
      </w:r>
      <w:r w:rsidRPr="003C3D76">
        <w:rPr>
          <w:rFonts w:asciiTheme="minorHAnsi" w:hAnsiTheme="minorHAnsi" w:cstheme="minorHAnsi"/>
          <w:szCs w:val="24"/>
        </w:rPr>
        <w:lastRenderedPageBreak/>
        <w:t>a fim de que este possa cumprir as suas obrigações nos termos desta Escritura de Emissão;</w:t>
      </w:r>
      <w:r w:rsidR="000D4ABB" w:rsidRPr="003C3D76">
        <w:rPr>
          <w:rFonts w:asciiTheme="minorHAnsi" w:hAnsiTheme="minorHAnsi" w:cstheme="minorHAnsi"/>
          <w:szCs w:val="24"/>
        </w:rPr>
        <w:t xml:space="preserve"> e</w:t>
      </w:r>
    </w:p>
    <w:p w14:paraId="050FA516" w14:textId="77777777" w:rsidR="00B239C0" w:rsidRPr="003C3D76" w:rsidRDefault="00B239C0" w:rsidP="001E31C0">
      <w:pPr>
        <w:spacing w:line="320" w:lineRule="exact"/>
        <w:ind w:left="1985" w:hanging="567"/>
        <w:rPr>
          <w:rFonts w:asciiTheme="minorHAnsi" w:eastAsia="Arial Unicode MS" w:hAnsiTheme="minorHAnsi" w:cstheme="minorHAnsi"/>
          <w:w w:val="0"/>
        </w:rPr>
      </w:pPr>
    </w:p>
    <w:p w14:paraId="5566A0A4" w14:textId="48791B23" w:rsidR="00B239C0" w:rsidRPr="003C3D76" w:rsidRDefault="00023B66" w:rsidP="00A16200">
      <w:pPr>
        <w:pStyle w:val="PargrafodaLista"/>
        <w:numPr>
          <w:ilvl w:val="6"/>
          <w:numId w:val="10"/>
        </w:numPr>
        <w:ind w:left="1418" w:hanging="567"/>
        <w:rPr>
          <w:rFonts w:asciiTheme="minorHAnsi" w:hAnsiTheme="minorHAnsi" w:cstheme="minorHAnsi"/>
          <w:w w:val="0"/>
          <w:szCs w:val="24"/>
        </w:rPr>
      </w:pPr>
      <w:r w:rsidRPr="003C3D76">
        <w:rPr>
          <w:rFonts w:asciiTheme="minorHAnsi" w:hAnsiTheme="minorHAnsi" w:cstheme="minorHAnsi"/>
          <w:w w:val="0"/>
          <w:szCs w:val="24"/>
        </w:rPr>
        <w:t xml:space="preserve">cumprir todas as </w:t>
      </w:r>
      <w:r w:rsidR="00B6693A" w:rsidRPr="003C3D76">
        <w:rPr>
          <w:rFonts w:asciiTheme="minorHAnsi" w:hAnsiTheme="minorHAnsi" w:cstheme="minorHAnsi"/>
          <w:w w:val="0"/>
          <w:szCs w:val="24"/>
        </w:rPr>
        <w:t xml:space="preserve">Leis </w:t>
      </w:r>
      <w:r w:rsidRPr="003C3D76">
        <w:rPr>
          <w:rFonts w:asciiTheme="minorHAnsi" w:hAnsiTheme="minorHAnsi" w:cstheme="minorHAnsi"/>
          <w:w w:val="0"/>
          <w:szCs w:val="24"/>
        </w:rPr>
        <w:t xml:space="preserve">aplicáveis no que tange a Violações OFAC (assim considerada uma </w:t>
      </w:r>
      <w:r w:rsidR="008E7D8C" w:rsidRPr="003C3D76">
        <w:rPr>
          <w:rFonts w:asciiTheme="minorHAnsi" w:hAnsiTheme="minorHAnsi" w:cstheme="minorHAnsi"/>
          <w:w w:val="0"/>
          <w:szCs w:val="24"/>
        </w:rPr>
        <w:t>Violação OFAC</w:t>
      </w:r>
      <w:r w:rsidRPr="003C3D76">
        <w:rPr>
          <w:rFonts w:asciiTheme="minorHAnsi" w:hAnsiTheme="minorHAnsi" w:cstheme="minorHAnsi"/>
          <w:w w:val="0"/>
          <w:szCs w:val="24"/>
        </w:rPr>
        <w:t xml:space="preserve"> independe</w:t>
      </w:r>
      <w:r w:rsidR="00373BBE" w:rsidRPr="003C3D76">
        <w:rPr>
          <w:rFonts w:asciiTheme="minorHAnsi" w:hAnsiTheme="minorHAnsi" w:cstheme="minorHAnsi"/>
          <w:w w:val="0"/>
          <w:szCs w:val="24"/>
        </w:rPr>
        <w:t>nte</w:t>
      </w:r>
      <w:r w:rsidRPr="003C3D76">
        <w:rPr>
          <w:rFonts w:asciiTheme="minorHAnsi" w:hAnsiTheme="minorHAnsi" w:cstheme="minorHAnsi"/>
          <w:w w:val="0"/>
          <w:szCs w:val="24"/>
        </w:rPr>
        <w:t xml:space="preserve">mente da parte envolvida em uma </w:t>
      </w:r>
      <w:r w:rsidR="002E00DF" w:rsidRPr="003C3D76">
        <w:rPr>
          <w:rFonts w:asciiTheme="minorHAnsi" w:hAnsiTheme="minorHAnsi" w:cstheme="minorHAnsi"/>
          <w:w w:val="0"/>
          <w:szCs w:val="24"/>
        </w:rPr>
        <w:t xml:space="preserve">Violação </w:t>
      </w:r>
      <w:r w:rsidRPr="003C3D76">
        <w:rPr>
          <w:rFonts w:asciiTheme="minorHAnsi" w:hAnsiTheme="minorHAnsi" w:cstheme="minorHAnsi"/>
          <w:w w:val="0"/>
          <w:szCs w:val="24"/>
        </w:rPr>
        <w:t xml:space="preserve">OFAC estar localizada na jurisdição dos Estados Unidos da América), incluindo, entre outros, as Leis Anticorrupção e as Leis </w:t>
      </w:r>
      <w:r w:rsidR="00373BBE" w:rsidRPr="003C3D76">
        <w:rPr>
          <w:rFonts w:asciiTheme="minorHAnsi" w:hAnsiTheme="minorHAnsi" w:cstheme="minorHAnsi"/>
          <w:w w:val="0"/>
          <w:szCs w:val="24"/>
        </w:rPr>
        <w:t>Antiterrorismo</w:t>
      </w:r>
      <w:r w:rsidRPr="003C3D76">
        <w:rPr>
          <w:rFonts w:asciiTheme="minorHAnsi" w:hAnsiTheme="minorHAnsi" w:cstheme="minorHAnsi"/>
          <w:w w:val="0"/>
          <w:szCs w:val="24"/>
        </w:rPr>
        <w:t xml:space="preserve"> e de Sanções Comerciais e Econômicas, assim consideradas aquelas as </w:t>
      </w:r>
      <w:r w:rsidR="00B6693A" w:rsidRPr="003C3D76">
        <w:rPr>
          <w:rFonts w:asciiTheme="minorHAnsi" w:hAnsiTheme="minorHAnsi" w:cstheme="minorHAnsi"/>
          <w:w w:val="0"/>
          <w:szCs w:val="24"/>
        </w:rPr>
        <w:t xml:space="preserve">Leis </w:t>
      </w:r>
      <w:r w:rsidRPr="003C3D76">
        <w:rPr>
          <w:rFonts w:asciiTheme="minorHAnsi" w:hAnsiTheme="minorHAnsi" w:cstheme="minorHAnsi"/>
          <w:w w:val="0"/>
          <w:szCs w:val="24"/>
        </w:rPr>
        <w:t>relacionadas a sanções econômicas ou comerciais, terrorismo ou lavagem de dinheiro, incluindo o Decreto Executivo (</w:t>
      </w:r>
      <w:proofErr w:type="spellStart"/>
      <w:r w:rsidRPr="003C3D76">
        <w:rPr>
          <w:rFonts w:asciiTheme="minorHAnsi" w:hAnsiTheme="minorHAnsi" w:cstheme="minorHAnsi"/>
          <w:w w:val="0"/>
          <w:szCs w:val="24"/>
        </w:rPr>
        <w:t>Executive</w:t>
      </w:r>
      <w:proofErr w:type="spellEnd"/>
      <w:r w:rsidRPr="003C3D76">
        <w:rPr>
          <w:rFonts w:asciiTheme="minorHAnsi" w:hAnsiTheme="minorHAnsi" w:cstheme="minorHAnsi"/>
          <w:w w:val="0"/>
          <w:szCs w:val="24"/>
        </w:rPr>
        <w:t xml:space="preserve"> </w:t>
      </w:r>
      <w:proofErr w:type="spellStart"/>
      <w:r w:rsidRPr="003C3D76">
        <w:rPr>
          <w:rFonts w:asciiTheme="minorHAnsi" w:hAnsiTheme="minorHAnsi" w:cstheme="minorHAnsi"/>
          <w:w w:val="0"/>
          <w:szCs w:val="24"/>
        </w:rPr>
        <w:t>Order</w:t>
      </w:r>
      <w:proofErr w:type="spellEnd"/>
      <w:r w:rsidRPr="003C3D76">
        <w:rPr>
          <w:rFonts w:asciiTheme="minorHAnsi" w:hAnsiTheme="minorHAnsi" w:cstheme="minorHAnsi"/>
          <w:w w:val="0"/>
          <w:szCs w:val="24"/>
        </w:rPr>
        <w:t xml:space="preserve">) nº 13224, o Decreto Patriótico (U.S. </w:t>
      </w:r>
      <w:proofErr w:type="spellStart"/>
      <w:r w:rsidRPr="003C3D76">
        <w:rPr>
          <w:rFonts w:asciiTheme="minorHAnsi" w:hAnsiTheme="minorHAnsi" w:cstheme="minorHAnsi"/>
          <w:w w:val="0"/>
          <w:szCs w:val="24"/>
        </w:rPr>
        <w:t>Patriot</w:t>
      </w:r>
      <w:proofErr w:type="spellEnd"/>
      <w:r w:rsidRPr="003C3D76">
        <w:rPr>
          <w:rFonts w:asciiTheme="minorHAnsi" w:hAnsiTheme="minorHAnsi" w:cstheme="minorHAnsi"/>
          <w:w w:val="0"/>
          <w:szCs w:val="24"/>
        </w:rPr>
        <w:t xml:space="preserve"> </w:t>
      </w:r>
      <w:proofErr w:type="spellStart"/>
      <w:r w:rsidRPr="003C3D76">
        <w:rPr>
          <w:rFonts w:asciiTheme="minorHAnsi" w:hAnsiTheme="minorHAnsi" w:cstheme="minorHAnsi"/>
          <w:w w:val="0"/>
          <w:szCs w:val="24"/>
        </w:rPr>
        <w:t>Act</w:t>
      </w:r>
      <w:proofErr w:type="spellEnd"/>
      <w:r w:rsidRPr="003C3D76">
        <w:rPr>
          <w:rFonts w:asciiTheme="minorHAnsi" w:hAnsiTheme="minorHAnsi" w:cstheme="minorHAnsi"/>
          <w:w w:val="0"/>
          <w:szCs w:val="24"/>
        </w:rPr>
        <w:t xml:space="preserve">), os decretos emitidos pelo Escritório de Controle de Ativos Estrangeiros (Office </w:t>
      </w:r>
      <w:proofErr w:type="spellStart"/>
      <w:r w:rsidRPr="003C3D76">
        <w:rPr>
          <w:rFonts w:asciiTheme="minorHAnsi" w:hAnsiTheme="minorHAnsi" w:cstheme="minorHAnsi"/>
          <w:w w:val="0"/>
          <w:szCs w:val="24"/>
        </w:rPr>
        <w:t>of</w:t>
      </w:r>
      <w:proofErr w:type="spellEnd"/>
      <w:r w:rsidRPr="003C3D76">
        <w:rPr>
          <w:rFonts w:asciiTheme="minorHAnsi" w:hAnsiTheme="minorHAnsi" w:cstheme="minorHAnsi"/>
          <w:w w:val="0"/>
          <w:szCs w:val="24"/>
        </w:rPr>
        <w:t xml:space="preserve"> </w:t>
      </w:r>
      <w:proofErr w:type="spellStart"/>
      <w:r w:rsidRPr="003C3D76">
        <w:rPr>
          <w:rFonts w:asciiTheme="minorHAnsi" w:hAnsiTheme="minorHAnsi" w:cstheme="minorHAnsi"/>
          <w:w w:val="0"/>
          <w:szCs w:val="24"/>
        </w:rPr>
        <w:t>Foreign</w:t>
      </w:r>
      <w:proofErr w:type="spellEnd"/>
      <w:r w:rsidRPr="003C3D76">
        <w:rPr>
          <w:rFonts w:asciiTheme="minorHAnsi" w:hAnsiTheme="minorHAnsi" w:cstheme="minorHAnsi"/>
          <w:w w:val="0"/>
          <w:szCs w:val="24"/>
        </w:rPr>
        <w:t xml:space="preserve"> </w:t>
      </w:r>
      <w:proofErr w:type="spellStart"/>
      <w:r w:rsidRPr="003C3D76">
        <w:rPr>
          <w:rFonts w:asciiTheme="minorHAnsi" w:hAnsiTheme="minorHAnsi" w:cstheme="minorHAnsi"/>
          <w:w w:val="0"/>
          <w:szCs w:val="24"/>
        </w:rPr>
        <w:t>Assets</w:t>
      </w:r>
      <w:proofErr w:type="spellEnd"/>
      <w:r w:rsidRPr="003C3D76">
        <w:rPr>
          <w:rFonts w:asciiTheme="minorHAnsi" w:hAnsiTheme="minorHAnsi" w:cstheme="minorHAnsi"/>
          <w:w w:val="0"/>
          <w:szCs w:val="24"/>
        </w:rPr>
        <w:t xml:space="preserve"> </w:t>
      </w:r>
      <w:proofErr w:type="spellStart"/>
      <w:r w:rsidRPr="003C3D76">
        <w:rPr>
          <w:rFonts w:asciiTheme="minorHAnsi" w:hAnsiTheme="minorHAnsi" w:cstheme="minorHAnsi"/>
          <w:w w:val="0"/>
          <w:szCs w:val="24"/>
        </w:rPr>
        <w:t>Control</w:t>
      </w:r>
      <w:proofErr w:type="spellEnd"/>
      <w:r w:rsidRPr="003C3D76">
        <w:rPr>
          <w:rFonts w:asciiTheme="minorHAnsi" w:hAnsiTheme="minorHAnsi" w:cstheme="minorHAnsi"/>
          <w:w w:val="0"/>
          <w:szCs w:val="24"/>
        </w:rPr>
        <w:t xml:space="preserve"> – OFAC), a Lei de Comércio com o Inimigo (</w:t>
      </w:r>
      <w:r w:rsidRPr="003C3D76">
        <w:rPr>
          <w:rFonts w:asciiTheme="minorHAnsi" w:hAnsiTheme="minorHAnsi" w:cstheme="minorHAnsi"/>
          <w:i/>
          <w:iCs/>
          <w:w w:val="0"/>
          <w:szCs w:val="24"/>
        </w:rPr>
        <w:t xml:space="preserve">Trading </w:t>
      </w:r>
      <w:proofErr w:type="spellStart"/>
      <w:r w:rsidRPr="003C3D76">
        <w:rPr>
          <w:rFonts w:asciiTheme="minorHAnsi" w:hAnsiTheme="minorHAnsi" w:cstheme="minorHAnsi"/>
          <w:i/>
          <w:iCs/>
          <w:w w:val="0"/>
          <w:szCs w:val="24"/>
        </w:rPr>
        <w:t>with</w:t>
      </w:r>
      <w:proofErr w:type="spellEnd"/>
      <w:r w:rsidRPr="003C3D76">
        <w:rPr>
          <w:rFonts w:asciiTheme="minorHAnsi" w:hAnsiTheme="minorHAnsi" w:cstheme="minorHAnsi"/>
          <w:i/>
          <w:iCs/>
          <w:w w:val="0"/>
          <w:szCs w:val="24"/>
        </w:rPr>
        <w:t xml:space="preserve"> </w:t>
      </w:r>
      <w:proofErr w:type="spellStart"/>
      <w:r w:rsidRPr="003C3D76">
        <w:rPr>
          <w:rFonts w:asciiTheme="minorHAnsi" w:hAnsiTheme="minorHAnsi" w:cstheme="minorHAnsi"/>
          <w:i/>
          <w:iCs/>
          <w:w w:val="0"/>
          <w:szCs w:val="24"/>
        </w:rPr>
        <w:t>the</w:t>
      </w:r>
      <w:proofErr w:type="spellEnd"/>
      <w:r w:rsidRPr="003C3D76">
        <w:rPr>
          <w:rFonts w:asciiTheme="minorHAnsi" w:hAnsiTheme="minorHAnsi" w:cstheme="minorHAnsi"/>
          <w:i/>
          <w:iCs/>
          <w:w w:val="0"/>
          <w:szCs w:val="24"/>
        </w:rPr>
        <w:t xml:space="preserve"> Enemy </w:t>
      </w:r>
      <w:proofErr w:type="spellStart"/>
      <w:r w:rsidRPr="003C3D76">
        <w:rPr>
          <w:rFonts w:asciiTheme="minorHAnsi" w:hAnsiTheme="minorHAnsi" w:cstheme="minorHAnsi"/>
          <w:i/>
          <w:iCs/>
          <w:w w:val="0"/>
          <w:szCs w:val="24"/>
        </w:rPr>
        <w:t>Act</w:t>
      </w:r>
      <w:proofErr w:type="spellEnd"/>
      <w:r w:rsidRPr="003C3D76">
        <w:rPr>
          <w:rFonts w:asciiTheme="minorHAnsi" w:hAnsiTheme="minorHAnsi" w:cstheme="minorHAnsi"/>
          <w:i/>
          <w:iCs/>
          <w:w w:val="0"/>
          <w:szCs w:val="24"/>
        </w:rPr>
        <w:t>, 12 U.S.C. § 95</w:t>
      </w:r>
      <w:r w:rsidRPr="003C3D76">
        <w:rPr>
          <w:rFonts w:asciiTheme="minorHAnsi" w:hAnsiTheme="minorHAnsi" w:cstheme="minorHAnsi"/>
          <w:w w:val="0"/>
          <w:szCs w:val="24"/>
        </w:rPr>
        <w:t>), a Lei de Poderes Econômicos para Emergências Internacionais (</w:t>
      </w:r>
      <w:proofErr w:type="spellStart"/>
      <w:r w:rsidRPr="003C3D76">
        <w:rPr>
          <w:rFonts w:asciiTheme="minorHAnsi" w:hAnsiTheme="minorHAnsi" w:cstheme="minorHAnsi"/>
          <w:i/>
          <w:iCs/>
          <w:w w:val="0"/>
          <w:szCs w:val="24"/>
        </w:rPr>
        <w:t>International</w:t>
      </w:r>
      <w:proofErr w:type="spellEnd"/>
      <w:r w:rsidRPr="003C3D76">
        <w:rPr>
          <w:rFonts w:asciiTheme="minorHAnsi" w:hAnsiTheme="minorHAnsi" w:cstheme="minorHAnsi"/>
          <w:i/>
          <w:iCs/>
          <w:w w:val="0"/>
          <w:szCs w:val="24"/>
        </w:rPr>
        <w:t xml:space="preserve"> </w:t>
      </w:r>
      <w:proofErr w:type="spellStart"/>
      <w:r w:rsidRPr="003C3D76">
        <w:rPr>
          <w:rFonts w:asciiTheme="minorHAnsi" w:hAnsiTheme="minorHAnsi" w:cstheme="minorHAnsi"/>
          <w:i/>
          <w:iCs/>
          <w:w w:val="0"/>
          <w:szCs w:val="24"/>
        </w:rPr>
        <w:t>Emergency</w:t>
      </w:r>
      <w:proofErr w:type="spellEnd"/>
      <w:r w:rsidRPr="003C3D76">
        <w:rPr>
          <w:rFonts w:asciiTheme="minorHAnsi" w:hAnsiTheme="minorHAnsi" w:cstheme="minorHAnsi"/>
          <w:i/>
          <w:iCs/>
          <w:w w:val="0"/>
          <w:szCs w:val="24"/>
        </w:rPr>
        <w:t xml:space="preserve"> Economic Powers </w:t>
      </w:r>
      <w:proofErr w:type="spellStart"/>
      <w:r w:rsidRPr="003C3D76">
        <w:rPr>
          <w:rFonts w:asciiTheme="minorHAnsi" w:hAnsiTheme="minorHAnsi" w:cstheme="minorHAnsi"/>
          <w:i/>
          <w:iCs/>
          <w:w w:val="0"/>
          <w:szCs w:val="24"/>
        </w:rPr>
        <w:t>Act</w:t>
      </w:r>
      <w:proofErr w:type="spellEnd"/>
      <w:r w:rsidRPr="003C3D76">
        <w:rPr>
          <w:rFonts w:asciiTheme="minorHAnsi" w:hAnsiTheme="minorHAnsi" w:cstheme="minorHAnsi"/>
          <w:i/>
          <w:iCs/>
          <w:w w:val="0"/>
          <w:szCs w:val="24"/>
        </w:rPr>
        <w:t>, 50 U.S.C. § 1701 1707</w:t>
      </w:r>
      <w:r w:rsidRPr="003C3D76">
        <w:rPr>
          <w:rFonts w:asciiTheme="minorHAnsi" w:hAnsiTheme="minorHAnsi" w:cstheme="minorHAnsi"/>
          <w:w w:val="0"/>
          <w:szCs w:val="24"/>
        </w:rPr>
        <w:t>), a Lei de Controle de Lavagem de Dinheiro de 1986 (</w:t>
      </w:r>
      <w:r w:rsidRPr="003C3D76">
        <w:rPr>
          <w:rFonts w:asciiTheme="minorHAnsi" w:hAnsiTheme="minorHAnsi" w:cstheme="minorHAnsi"/>
          <w:i/>
          <w:iCs/>
          <w:w w:val="0"/>
          <w:szCs w:val="24"/>
        </w:rPr>
        <w:t xml:space="preserve">Money </w:t>
      </w:r>
      <w:proofErr w:type="spellStart"/>
      <w:r w:rsidRPr="003C3D76">
        <w:rPr>
          <w:rFonts w:asciiTheme="minorHAnsi" w:hAnsiTheme="minorHAnsi" w:cstheme="minorHAnsi"/>
          <w:i/>
          <w:iCs/>
          <w:w w:val="0"/>
          <w:szCs w:val="24"/>
        </w:rPr>
        <w:t>Laundering</w:t>
      </w:r>
      <w:proofErr w:type="spellEnd"/>
      <w:r w:rsidRPr="003C3D76">
        <w:rPr>
          <w:rFonts w:asciiTheme="minorHAnsi" w:hAnsiTheme="minorHAnsi" w:cstheme="minorHAnsi"/>
          <w:i/>
          <w:iCs/>
          <w:w w:val="0"/>
          <w:szCs w:val="24"/>
        </w:rPr>
        <w:t xml:space="preserve"> </w:t>
      </w:r>
      <w:proofErr w:type="spellStart"/>
      <w:r w:rsidRPr="003C3D76">
        <w:rPr>
          <w:rFonts w:asciiTheme="minorHAnsi" w:hAnsiTheme="minorHAnsi" w:cstheme="minorHAnsi"/>
          <w:i/>
          <w:iCs/>
          <w:w w:val="0"/>
          <w:szCs w:val="24"/>
        </w:rPr>
        <w:t>Control</w:t>
      </w:r>
      <w:proofErr w:type="spellEnd"/>
      <w:r w:rsidRPr="003C3D76">
        <w:rPr>
          <w:rFonts w:asciiTheme="minorHAnsi" w:hAnsiTheme="minorHAnsi" w:cstheme="minorHAnsi"/>
          <w:i/>
          <w:iCs/>
          <w:w w:val="0"/>
          <w:szCs w:val="24"/>
        </w:rPr>
        <w:t xml:space="preserve"> </w:t>
      </w:r>
      <w:proofErr w:type="spellStart"/>
      <w:r w:rsidRPr="003C3D76">
        <w:rPr>
          <w:rFonts w:asciiTheme="minorHAnsi" w:hAnsiTheme="minorHAnsi" w:cstheme="minorHAnsi"/>
          <w:i/>
          <w:iCs/>
          <w:w w:val="0"/>
          <w:szCs w:val="24"/>
        </w:rPr>
        <w:t>Act</w:t>
      </w:r>
      <w:proofErr w:type="spellEnd"/>
      <w:r w:rsidRPr="003C3D76">
        <w:rPr>
          <w:rFonts w:asciiTheme="minorHAnsi" w:hAnsiTheme="minorHAnsi" w:cstheme="minorHAnsi"/>
          <w:i/>
          <w:iCs/>
          <w:w w:val="0"/>
          <w:szCs w:val="24"/>
        </w:rPr>
        <w:t xml:space="preserve"> 1986</w:t>
      </w:r>
      <w:r w:rsidRPr="003C3D76">
        <w:rPr>
          <w:rFonts w:asciiTheme="minorHAnsi" w:hAnsiTheme="minorHAnsi" w:cstheme="minorHAnsi"/>
          <w:w w:val="0"/>
          <w:szCs w:val="24"/>
        </w:rPr>
        <w:t>), a Lei de Sigilo Bancário de 1970 (</w:t>
      </w:r>
      <w:r w:rsidRPr="003C3D76">
        <w:rPr>
          <w:rFonts w:asciiTheme="minorHAnsi" w:hAnsiTheme="minorHAnsi" w:cstheme="minorHAnsi"/>
          <w:i/>
          <w:iCs/>
          <w:w w:val="0"/>
          <w:szCs w:val="24"/>
        </w:rPr>
        <w:t xml:space="preserve">Bank </w:t>
      </w:r>
      <w:proofErr w:type="spellStart"/>
      <w:r w:rsidRPr="003C3D76">
        <w:rPr>
          <w:rFonts w:asciiTheme="minorHAnsi" w:hAnsiTheme="minorHAnsi" w:cstheme="minorHAnsi"/>
          <w:i/>
          <w:iCs/>
          <w:w w:val="0"/>
          <w:szCs w:val="24"/>
        </w:rPr>
        <w:t>Secrecy</w:t>
      </w:r>
      <w:proofErr w:type="spellEnd"/>
      <w:r w:rsidRPr="003C3D76">
        <w:rPr>
          <w:rFonts w:asciiTheme="minorHAnsi" w:hAnsiTheme="minorHAnsi" w:cstheme="minorHAnsi"/>
          <w:i/>
          <w:iCs/>
          <w:w w:val="0"/>
          <w:szCs w:val="24"/>
        </w:rPr>
        <w:t xml:space="preserve"> </w:t>
      </w:r>
      <w:proofErr w:type="spellStart"/>
      <w:r w:rsidRPr="003C3D76">
        <w:rPr>
          <w:rFonts w:asciiTheme="minorHAnsi" w:hAnsiTheme="minorHAnsi" w:cstheme="minorHAnsi"/>
          <w:i/>
          <w:iCs/>
          <w:w w:val="0"/>
          <w:szCs w:val="24"/>
        </w:rPr>
        <w:t>Act</w:t>
      </w:r>
      <w:proofErr w:type="spellEnd"/>
      <w:r w:rsidRPr="003C3D76">
        <w:rPr>
          <w:rFonts w:asciiTheme="minorHAnsi" w:hAnsiTheme="minorHAnsi" w:cstheme="minorHAnsi"/>
          <w:i/>
          <w:iCs/>
          <w:w w:val="0"/>
          <w:szCs w:val="24"/>
        </w:rPr>
        <w:t xml:space="preserve"> 1970</w:t>
      </w:r>
      <w:r w:rsidRPr="003C3D76">
        <w:rPr>
          <w:rFonts w:asciiTheme="minorHAnsi" w:hAnsiTheme="minorHAnsi" w:cstheme="minorHAnsi"/>
          <w:w w:val="0"/>
          <w:szCs w:val="24"/>
        </w:rPr>
        <w:t xml:space="preserve">) dos Estados Unidos da América, bem como as Leis aplicáveis da União Europeia (incluindo aquelas editadas em relação à política externa e de segurança comum prevista no tratado constitutivo da União Europeia), da Organização das Nações Unidas – ONU (ou qualquer de seus órgãos ou entidades legislativas) e de quaisquer jurisdições em que </w:t>
      </w:r>
      <w:r w:rsidR="00801563" w:rsidRPr="003C3D76">
        <w:rPr>
          <w:rFonts w:asciiTheme="minorHAnsi" w:hAnsiTheme="minorHAnsi" w:cstheme="minorHAnsi"/>
          <w:w w:val="0"/>
          <w:szCs w:val="24"/>
        </w:rPr>
        <w:t>a Emissora</w:t>
      </w:r>
      <w:r w:rsidR="007907D2">
        <w:rPr>
          <w:rFonts w:asciiTheme="minorHAnsi" w:hAnsiTheme="minorHAnsi" w:cstheme="minorHAnsi"/>
          <w:w w:val="0"/>
          <w:szCs w:val="24"/>
        </w:rPr>
        <w:t xml:space="preserve"> tenha</w:t>
      </w:r>
      <w:r w:rsidRPr="003C3D76">
        <w:rPr>
          <w:rFonts w:asciiTheme="minorHAnsi" w:hAnsiTheme="minorHAnsi" w:cstheme="minorHAnsi"/>
          <w:w w:val="0"/>
          <w:szCs w:val="24"/>
        </w:rPr>
        <w:t xml:space="preserve"> atividades ou de onde os recursos utilizados para pagamento de suas obrigações sob a Escritura de Emissão sejam originados;</w:t>
      </w:r>
    </w:p>
    <w:p w14:paraId="5D2D85A0" w14:textId="77777777" w:rsidR="00B239C0" w:rsidRPr="003C3D76" w:rsidRDefault="00B239C0" w:rsidP="001E31C0">
      <w:pPr>
        <w:pStyle w:val="sub"/>
        <w:widowControl/>
        <w:shd w:val="clear" w:color="auto" w:fill="FFFFFF"/>
        <w:tabs>
          <w:tab w:val="clear" w:pos="0"/>
          <w:tab w:val="clear" w:pos="1440"/>
          <w:tab w:val="clear" w:pos="2880"/>
          <w:tab w:val="clear" w:pos="4320"/>
        </w:tabs>
        <w:suppressAutoHyphens/>
        <w:spacing w:before="0" w:after="0" w:line="320" w:lineRule="exact"/>
        <w:ind w:left="1418" w:hanging="567"/>
        <w:rPr>
          <w:rFonts w:asciiTheme="minorHAnsi" w:eastAsia="Arial Unicode MS" w:hAnsiTheme="minorHAnsi" w:cstheme="minorHAnsi"/>
          <w:w w:val="0"/>
          <w:sz w:val="24"/>
          <w:szCs w:val="24"/>
        </w:rPr>
      </w:pPr>
    </w:p>
    <w:p w14:paraId="366C20FE" w14:textId="26569C88" w:rsidR="00C43F39" w:rsidRPr="003C3D76" w:rsidRDefault="00023B66" w:rsidP="00A16200">
      <w:pPr>
        <w:pStyle w:val="PargrafodaLista"/>
        <w:numPr>
          <w:ilvl w:val="6"/>
          <w:numId w:val="10"/>
        </w:numPr>
        <w:ind w:left="1418" w:hanging="567"/>
        <w:rPr>
          <w:rFonts w:asciiTheme="minorHAnsi" w:eastAsia="Arial Unicode MS" w:hAnsiTheme="minorHAnsi" w:cstheme="minorHAnsi"/>
          <w:szCs w:val="24"/>
        </w:rPr>
      </w:pPr>
      <w:r w:rsidRPr="003C3D76">
        <w:rPr>
          <w:rFonts w:asciiTheme="minorHAnsi" w:eastAsia="Arial Unicode MS" w:hAnsiTheme="minorHAnsi" w:cstheme="minorHAnsi"/>
          <w:szCs w:val="24"/>
        </w:rPr>
        <w:t>pagar e cumprir</w:t>
      </w:r>
      <w:r w:rsidR="00BB08A0">
        <w:rPr>
          <w:rFonts w:asciiTheme="minorHAnsi" w:eastAsia="Arial Unicode MS" w:hAnsiTheme="minorHAnsi" w:cstheme="minorHAnsi"/>
          <w:szCs w:val="24"/>
        </w:rPr>
        <w:t xml:space="preserve">, quando </w:t>
      </w:r>
      <w:r w:rsidRPr="003C3D76">
        <w:rPr>
          <w:rFonts w:asciiTheme="minorHAnsi" w:eastAsia="Arial Unicode MS" w:hAnsiTheme="minorHAnsi" w:cstheme="minorHAnsi"/>
          <w:szCs w:val="24"/>
        </w:rPr>
        <w:t xml:space="preserve">devidas e pagáveis, todas as suas obrigações e responsabilidades relacionadas aos </w:t>
      </w:r>
      <w:r w:rsidR="002C2F77" w:rsidRPr="003C3D76">
        <w:rPr>
          <w:rFonts w:asciiTheme="minorHAnsi" w:eastAsia="Arial Unicode MS" w:hAnsiTheme="minorHAnsi" w:cstheme="minorHAnsi"/>
          <w:szCs w:val="24"/>
        </w:rPr>
        <w:t>d</w:t>
      </w:r>
      <w:r w:rsidRPr="003C3D76">
        <w:rPr>
          <w:rFonts w:asciiTheme="minorHAnsi" w:eastAsia="Arial Unicode MS" w:hAnsiTheme="minorHAnsi" w:cstheme="minorHAnsi"/>
          <w:szCs w:val="24"/>
        </w:rPr>
        <w:t>ocumentos d</w:t>
      </w:r>
      <w:r w:rsidR="00394A08" w:rsidRPr="003C3D76">
        <w:rPr>
          <w:rFonts w:asciiTheme="minorHAnsi" w:eastAsia="Arial Unicode MS" w:hAnsiTheme="minorHAnsi" w:cstheme="minorHAnsi"/>
          <w:szCs w:val="24"/>
        </w:rPr>
        <w:t>a Emissão</w:t>
      </w:r>
      <w:r w:rsidRPr="003C3D76">
        <w:rPr>
          <w:rFonts w:asciiTheme="minorHAnsi" w:eastAsia="Arial Unicode MS" w:hAnsiTheme="minorHAnsi" w:cstheme="minorHAnsi"/>
          <w:szCs w:val="24"/>
        </w:rPr>
        <w:t>;</w:t>
      </w:r>
    </w:p>
    <w:p w14:paraId="6D3A9041" w14:textId="77777777" w:rsidR="00194F0F" w:rsidRPr="003C3D76" w:rsidRDefault="00194F0F" w:rsidP="001E31C0">
      <w:pPr>
        <w:pStyle w:val="PargrafodaLista"/>
        <w:numPr>
          <w:ilvl w:val="0"/>
          <w:numId w:val="0"/>
        </w:numPr>
        <w:rPr>
          <w:rFonts w:asciiTheme="minorHAnsi" w:eastAsia="Arial Unicode MS" w:hAnsiTheme="minorHAnsi" w:cstheme="minorHAnsi"/>
          <w:szCs w:val="24"/>
        </w:rPr>
      </w:pPr>
    </w:p>
    <w:p w14:paraId="7ABD0199" w14:textId="77777777" w:rsidR="00194F0F" w:rsidRPr="003C3D76" w:rsidRDefault="00023B66" w:rsidP="00A16200">
      <w:pPr>
        <w:pStyle w:val="PargrafodaLista"/>
        <w:numPr>
          <w:ilvl w:val="6"/>
          <w:numId w:val="10"/>
        </w:numPr>
        <w:ind w:left="1418" w:hanging="567"/>
        <w:rPr>
          <w:rFonts w:asciiTheme="minorHAnsi" w:eastAsia="Arial Unicode MS" w:hAnsiTheme="minorHAnsi" w:cstheme="minorHAnsi"/>
          <w:szCs w:val="24"/>
        </w:rPr>
      </w:pPr>
      <w:r w:rsidRPr="003C3D76">
        <w:rPr>
          <w:rFonts w:asciiTheme="minorHAnsi" w:eastAsia="Arial Unicode MS" w:hAnsiTheme="minorHAnsi" w:cstheme="minorHAnsi"/>
          <w:szCs w:val="24"/>
        </w:rPr>
        <w:t xml:space="preserve">permitir que os representantes dos Debenturistas, </w:t>
      </w:r>
      <w:r w:rsidR="00597949" w:rsidRPr="003C3D76">
        <w:rPr>
          <w:rFonts w:asciiTheme="minorHAnsi" w:eastAsia="Arial Unicode MS" w:hAnsiTheme="minorHAnsi" w:cstheme="minorHAnsi"/>
          <w:szCs w:val="24"/>
        </w:rPr>
        <w:t>pratiquem</w:t>
      </w:r>
      <w:r w:rsidRPr="003C3D76">
        <w:rPr>
          <w:rFonts w:asciiTheme="minorHAnsi" w:eastAsia="Arial Unicode MS" w:hAnsiTheme="minorHAnsi" w:cstheme="minorHAnsi"/>
          <w:szCs w:val="24"/>
        </w:rPr>
        <w:t xml:space="preserve"> todos e quaisquer atos que estes, a seu exclusivo </w:t>
      </w:r>
      <w:r w:rsidR="00597949" w:rsidRPr="003C3D76">
        <w:rPr>
          <w:rFonts w:asciiTheme="minorHAnsi" w:eastAsia="Arial Unicode MS" w:hAnsiTheme="minorHAnsi" w:cstheme="minorHAnsi"/>
          <w:szCs w:val="24"/>
        </w:rPr>
        <w:t>critério</w:t>
      </w:r>
      <w:r w:rsidRPr="003C3D76">
        <w:rPr>
          <w:rFonts w:asciiTheme="minorHAnsi" w:eastAsia="Arial Unicode MS" w:hAnsiTheme="minorHAnsi" w:cstheme="minorHAnsi"/>
          <w:szCs w:val="24"/>
        </w:rPr>
        <w:t xml:space="preserve">, entenda necessário para o cumprimento de todas as </w:t>
      </w:r>
      <w:r w:rsidR="00B6693A" w:rsidRPr="003C3D76">
        <w:rPr>
          <w:rFonts w:asciiTheme="minorHAnsi" w:eastAsia="Arial Unicode MS" w:hAnsiTheme="minorHAnsi" w:cstheme="minorHAnsi"/>
          <w:szCs w:val="24"/>
        </w:rPr>
        <w:t xml:space="preserve">Leis </w:t>
      </w:r>
      <w:r w:rsidRPr="003C3D76">
        <w:rPr>
          <w:rFonts w:asciiTheme="minorHAnsi" w:eastAsia="Arial Unicode MS" w:hAnsiTheme="minorHAnsi" w:cstheme="minorHAnsi"/>
          <w:szCs w:val="24"/>
        </w:rPr>
        <w:t>aplicáveis no que tange a uma Viola</w:t>
      </w:r>
      <w:r w:rsidR="00FC2DA8" w:rsidRPr="003C3D76">
        <w:rPr>
          <w:rFonts w:asciiTheme="minorHAnsi" w:eastAsia="Arial Unicode MS" w:hAnsiTheme="minorHAnsi" w:cstheme="minorHAnsi"/>
          <w:szCs w:val="24"/>
        </w:rPr>
        <w:t>ção</w:t>
      </w:r>
      <w:r w:rsidRPr="003C3D76">
        <w:rPr>
          <w:rFonts w:asciiTheme="minorHAnsi" w:eastAsia="Arial Unicode MS" w:hAnsiTheme="minorHAnsi" w:cstheme="minorHAnsi"/>
          <w:szCs w:val="24"/>
        </w:rPr>
        <w:t xml:space="preserve"> OFAC, incluindo, entre outros, os requisitos previstos nas Leis Antiterrorismo e de Sanções Comerciais e Econômica</w:t>
      </w:r>
      <w:r w:rsidR="00597949" w:rsidRPr="003C3D76">
        <w:rPr>
          <w:rFonts w:asciiTheme="minorHAnsi" w:eastAsia="Arial Unicode MS" w:hAnsiTheme="minorHAnsi" w:cstheme="minorHAnsi"/>
          <w:szCs w:val="24"/>
        </w:rPr>
        <w:t xml:space="preserve"> (incluindo o congelamento e/ou o bloqueio de ativos);</w:t>
      </w:r>
      <w:r w:rsidRPr="003C3D76">
        <w:rPr>
          <w:rFonts w:asciiTheme="minorHAnsi" w:eastAsia="Arial Unicode MS" w:hAnsiTheme="minorHAnsi" w:cstheme="minorHAnsi"/>
          <w:szCs w:val="24"/>
        </w:rPr>
        <w:t xml:space="preserve"> </w:t>
      </w:r>
    </w:p>
    <w:p w14:paraId="3FF351AE" w14:textId="77777777" w:rsidR="00C43F39" w:rsidRPr="003C3D76" w:rsidRDefault="00C43F39" w:rsidP="001E31C0">
      <w:pPr>
        <w:pStyle w:val="PargrafodaLista"/>
        <w:numPr>
          <w:ilvl w:val="0"/>
          <w:numId w:val="0"/>
        </w:numPr>
        <w:ind w:left="1418" w:hanging="567"/>
        <w:rPr>
          <w:rFonts w:asciiTheme="minorHAnsi" w:eastAsia="Arial Unicode MS" w:hAnsiTheme="minorHAnsi" w:cstheme="minorHAnsi"/>
          <w:szCs w:val="24"/>
        </w:rPr>
      </w:pPr>
    </w:p>
    <w:p w14:paraId="55B8F638" w14:textId="162E4D40" w:rsidR="00C43F39" w:rsidRPr="003C3D76" w:rsidRDefault="00023B66" w:rsidP="00A16200">
      <w:pPr>
        <w:pStyle w:val="PargrafodaLista"/>
        <w:numPr>
          <w:ilvl w:val="6"/>
          <w:numId w:val="10"/>
        </w:numPr>
        <w:ind w:left="1418" w:hanging="567"/>
        <w:rPr>
          <w:rFonts w:asciiTheme="minorHAnsi" w:eastAsia="Arial Unicode MS" w:hAnsiTheme="minorHAnsi" w:cstheme="minorHAnsi"/>
          <w:szCs w:val="24"/>
        </w:rPr>
      </w:pPr>
      <w:r w:rsidRPr="003C3D76">
        <w:rPr>
          <w:rFonts w:asciiTheme="minorHAnsi" w:eastAsia="Arial Unicode MS" w:hAnsiTheme="minorHAnsi" w:cstheme="minorHAnsi"/>
          <w:szCs w:val="24"/>
        </w:rPr>
        <w:lastRenderedPageBreak/>
        <w:t xml:space="preserve">tomar as medidas necessárias para garantir que </w:t>
      </w:r>
      <w:r w:rsidR="00394A08" w:rsidRPr="003C3D76">
        <w:rPr>
          <w:rFonts w:asciiTheme="minorHAnsi" w:eastAsia="Arial Unicode MS" w:hAnsiTheme="minorHAnsi" w:cstheme="minorHAnsi"/>
          <w:szCs w:val="24"/>
        </w:rPr>
        <w:t xml:space="preserve">as Debêntures </w:t>
      </w:r>
      <w:r w:rsidRPr="003C3D76">
        <w:rPr>
          <w:rFonts w:asciiTheme="minorHAnsi" w:eastAsia="Arial Unicode MS" w:hAnsiTheme="minorHAnsi" w:cstheme="minorHAnsi"/>
          <w:szCs w:val="24"/>
        </w:rPr>
        <w:t>tenha</w:t>
      </w:r>
      <w:r w:rsidR="00394A08" w:rsidRPr="003C3D76">
        <w:rPr>
          <w:rFonts w:asciiTheme="minorHAnsi" w:eastAsia="Arial Unicode MS" w:hAnsiTheme="minorHAnsi" w:cstheme="minorHAnsi"/>
          <w:szCs w:val="24"/>
        </w:rPr>
        <w:t>m</w:t>
      </w:r>
      <w:r w:rsidRPr="003C3D76">
        <w:rPr>
          <w:rFonts w:asciiTheme="minorHAnsi" w:eastAsia="Arial Unicode MS" w:hAnsiTheme="minorHAnsi" w:cstheme="minorHAnsi"/>
          <w:szCs w:val="24"/>
        </w:rPr>
        <w:t xml:space="preserve"> a maior prioridade de pagamento permitida sob a </w:t>
      </w:r>
      <w:r w:rsidR="00820944" w:rsidRPr="003C3D76">
        <w:rPr>
          <w:rFonts w:asciiTheme="minorHAnsi" w:eastAsia="Arial Unicode MS" w:hAnsiTheme="minorHAnsi" w:cstheme="minorHAnsi"/>
          <w:szCs w:val="24"/>
        </w:rPr>
        <w:t xml:space="preserve">Lei </w:t>
      </w:r>
      <w:r w:rsidRPr="003C3D76">
        <w:rPr>
          <w:rFonts w:asciiTheme="minorHAnsi" w:eastAsia="Arial Unicode MS" w:hAnsiTheme="minorHAnsi" w:cstheme="minorHAnsi"/>
          <w:szCs w:val="24"/>
        </w:rPr>
        <w:t xml:space="preserve">aplicável sobre as demais dívidas </w:t>
      </w:r>
      <w:r w:rsidR="00394A08" w:rsidRPr="003C3D76">
        <w:rPr>
          <w:rFonts w:asciiTheme="minorHAnsi" w:eastAsia="Arial Unicode MS" w:hAnsiTheme="minorHAnsi" w:cstheme="minorHAnsi"/>
          <w:szCs w:val="24"/>
        </w:rPr>
        <w:t>da Emissora</w:t>
      </w:r>
      <w:r w:rsidRPr="003C3D76">
        <w:rPr>
          <w:rFonts w:asciiTheme="minorHAnsi" w:eastAsia="Arial Unicode MS" w:hAnsiTheme="minorHAnsi" w:cstheme="minorHAnsi"/>
          <w:szCs w:val="24"/>
        </w:rPr>
        <w:t>, se houver, existentes ou futuras;</w:t>
      </w:r>
    </w:p>
    <w:p w14:paraId="33CAB1B0" w14:textId="77777777" w:rsidR="00C43F39" w:rsidRPr="003C3D76" w:rsidRDefault="00C43F39" w:rsidP="001E31C0">
      <w:pPr>
        <w:pStyle w:val="PargrafodaLista"/>
        <w:numPr>
          <w:ilvl w:val="0"/>
          <w:numId w:val="0"/>
        </w:numPr>
        <w:ind w:left="1418" w:hanging="567"/>
        <w:rPr>
          <w:rFonts w:asciiTheme="minorHAnsi" w:eastAsia="Arial Unicode MS" w:hAnsiTheme="minorHAnsi" w:cstheme="minorHAnsi"/>
          <w:szCs w:val="24"/>
        </w:rPr>
      </w:pPr>
    </w:p>
    <w:p w14:paraId="639A0124" w14:textId="509143FE" w:rsidR="00C43F39" w:rsidRPr="00F112B1" w:rsidRDefault="00023B66" w:rsidP="00F112B1">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 xml:space="preserve">manter os Debenturistas e o Agente Fiduciário indenes </w:t>
      </w:r>
      <w:r w:rsidR="00BB08A0">
        <w:rPr>
          <w:rFonts w:asciiTheme="minorHAnsi" w:hAnsiTheme="minorHAnsi" w:cstheme="minorHAnsi"/>
          <w:szCs w:val="24"/>
        </w:rPr>
        <w:t>de passivos e contingências que, comprovadamente, sejam de responsabilidade da Emissora</w:t>
      </w:r>
      <w:r w:rsidR="00F62044" w:rsidRPr="003C3D76">
        <w:rPr>
          <w:rFonts w:asciiTheme="minorHAnsi" w:hAnsiTheme="minorHAnsi" w:cstheme="minorHAnsi"/>
          <w:szCs w:val="24"/>
        </w:rPr>
        <w:t>;</w:t>
      </w:r>
      <w:r w:rsidR="00F112B1">
        <w:rPr>
          <w:rFonts w:asciiTheme="minorHAnsi" w:hAnsiTheme="minorHAnsi" w:cstheme="minorHAnsi"/>
          <w:szCs w:val="24"/>
        </w:rPr>
        <w:t xml:space="preserve"> </w:t>
      </w:r>
      <w:r w:rsidR="001843D6" w:rsidRPr="00F112B1">
        <w:rPr>
          <w:rFonts w:asciiTheme="minorHAnsi" w:hAnsiTheme="minorHAnsi" w:cstheme="minorHAnsi"/>
          <w:szCs w:val="24"/>
        </w:rPr>
        <w:t>e</w:t>
      </w:r>
    </w:p>
    <w:p w14:paraId="262AA01D" w14:textId="77777777" w:rsidR="00C43F39" w:rsidRPr="003C3D76" w:rsidRDefault="00C43F39" w:rsidP="001E31C0">
      <w:pPr>
        <w:pStyle w:val="PargrafodaLista"/>
        <w:numPr>
          <w:ilvl w:val="0"/>
          <w:numId w:val="0"/>
        </w:numPr>
        <w:ind w:left="1418" w:hanging="567"/>
        <w:rPr>
          <w:rFonts w:asciiTheme="minorHAnsi" w:hAnsiTheme="minorHAnsi" w:cstheme="minorHAnsi"/>
          <w:szCs w:val="24"/>
        </w:rPr>
      </w:pPr>
    </w:p>
    <w:p w14:paraId="4C4D50CD" w14:textId="4AA12786" w:rsidR="0097506F" w:rsidRPr="003C3D76" w:rsidRDefault="00023B66" w:rsidP="00A16200">
      <w:pPr>
        <w:pStyle w:val="PargrafodaLista"/>
        <w:numPr>
          <w:ilvl w:val="6"/>
          <w:numId w:val="10"/>
        </w:numPr>
        <w:ind w:left="1418" w:hanging="567"/>
        <w:rPr>
          <w:rFonts w:asciiTheme="minorHAnsi" w:hAnsiTheme="minorHAnsi" w:cstheme="minorHAnsi"/>
          <w:szCs w:val="24"/>
        </w:rPr>
      </w:pPr>
      <w:r w:rsidRPr="003C3D76">
        <w:rPr>
          <w:rFonts w:asciiTheme="minorHAnsi" w:hAnsiTheme="minorHAnsi" w:cstheme="minorHAnsi"/>
          <w:szCs w:val="24"/>
        </w:rPr>
        <w:t>manter seus sistemas de contabilidade, de controle e de informações gerenciais, seus livros contábeis e demais registros em conformidade com os princípios contábeis normalmente aceitos no Brasil e de maneira que reflitam, fiel e adequadamente, a situa</w:t>
      </w:r>
      <w:r w:rsidR="002D61E7" w:rsidRPr="003C3D76">
        <w:rPr>
          <w:rFonts w:asciiTheme="minorHAnsi" w:hAnsiTheme="minorHAnsi" w:cstheme="minorHAnsi"/>
          <w:szCs w:val="24"/>
        </w:rPr>
        <w:t xml:space="preserve">ção financeira da Emissora </w:t>
      </w:r>
      <w:r w:rsidRPr="003C3D76">
        <w:rPr>
          <w:rFonts w:asciiTheme="minorHAnsi" w:hAnsiTheme="minorHAnsi" w:cstheme="minorHAnsi"/>
          <w:szCs w:val="24"/>
        </w:rPr>
        <w:t>e os resultados de suas respectivas operações</w:t>
      </w:r>
      <w:r w:rsidR="00617B13">
        <w:rPr>
          <w:rFonts w:asciiTheme="minorHAnsi" w:hAnsiTheme="minorHAnsi" w:cstheme="minorHAnsi"/>
          <w:szCs w:val="24"/>
        </w:rPr>
        <w:t>.</w:t>
      </w:r>
    </w:p>
    <w:p w14:paraId="4D21A143" w14:textId="77777777" w:rsidR="0097506F" w:rsidRPr="003C3D76" w:rsidRDefault="0097506F" w:rsidP="001E31C0">
      <w:pPr>
        <w:pStyle w:val="PargrafodaLista"/>
        <w:numPr>
          <w:ilvl w:val="0"/>
          <w:numId w:val="0"/>
        </w:numPr>
        <w:ind w:left="1418" w:hanging="567"/>
        <w:rPr>
          <w:rFonts w:asciiTheme="minorHAnsi" w:hAnsiTheme="minorHAnsi" w:cstheme="minorHAnsi"/>
          <w:szCs w:val="24"/>
        </w:rPr>
      </w:pPr>
    </w:p>
    <w:p w14:paraId="45399CCB" w14:textId="27AE5628" w:rsidR="006722D3" w:rsidRPr="003C3D76" w:rsidRDefault="00023B66" w:rsidP="001E31C0">
      <w:pPr>
        <w:pStyle w:val="Ttulo2"/>
        <w:rPr>
          <w:rFonts w:asciiTheme="minorHAnsi" w:eastAsia="Arial Unicode MS" w:hAnsiTheme="minorHAnsi" w:cstheme="minorHAnsi"/>
        </w:rPr>
      </w:pPr>
      <w:r w:rsidRPr="003C3D76">
        <w:rPr>
          <w:rFonts w:asciiTheme="minorHAnsi" w:eastAsia="Arial Unicode MS" w:hAnsiTheme="minorHAnsi" w:cstheme="minorHAnsi"/>
        </w:rPr>
        <w:t>O AGENTE FIDUCIÁRIO</w:t>
      </w:r>
      <w:bookmarkStart w:id="121" w:name="_DV_M231"/>
      <w:bookmarkStart w:id="122" w:name="_DV_M232"/>
      <w:bookmarkEnd w:id="121"/>
      <w:bookmarkEnd w:id="122"/>
      <w:r w:rsidRPr="003C3D76">
        <w:rPr>
          <w:rFonts w:asciiTheme="minorHAnsi" w:eastAsia="Arial Unicode MS" w:hAnsiTheme="minorHAnsi" w:cstheme="minorHAnsi"/>
        </w:rPr>
        <w:t xml:space="preserve"> </w:t>
      </w:r>
    </w:p>
    <w:p w14:paraId="4E40F3D5"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2CD71549" w14:textId="77777777"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A Emissora constitui e nomeia a </w:t>
      </w:r>
      <w:r w:rsidR="007D654C" w:rsidRPr="003C3D76">
        <w:rPr>
          <w:rFonts w:asciiTheme="minorHAnsi" w:hAnsiTheme="minorHAnsi" w:cstheme="minorHAnsi"/>
          <w:b/>
          <w:szCs w:val="24"/>
        </w:rPr>
        <w:t>OLIVEIRA TRUST DISTRIBUIDORA DE TÍTULOS E VALORES MOBILIÁRIOS S.A</w:t>
      </w:r>
      <w:r w:rsidR="00DB7F85" w:rsidRPr="003C3D76">
        <w:rPr>
          <w:rFonts w:asciiTheme="minorHAnsi" w:hAnsiTheme="minorHAnsi" w:cstheme="minorHAnsi"/>
          <w:b/>
          <w:szCs w:val="24"/>
        </w:rPr>
        <w:t>.</w:t>
      </w:r>
      <w:r w:rsidR="007D654C" w:rsidRPr="003C3D76">
        <w:rPr>
          <w:rFonts w:asciiTheme="minorHAnsi" w:hAnsiTheme="minorHAnsi" w:cstheme="minorHAnsi"/>
          <w:b/>
          <w:szCs w:val="24"/>
        </w:rPr>
        <w:t xml:space="preserve"> </w:t>
      </w:r>
      <w:r w:rsidRPr="003C3D76">
        <w:rPr>
          <w:rFonts w:asciiTheme="minorHAnsi" w:hAnsiTheme="minorHAnsi" w:cstheme="minorHAnsi"/>
          <w:szCs w:val="24"/>
        </w:rPr>
        <w:t>como</w:t>
      </w:r>
      <w:r w:rsidRPr="003C3D76">
        <w:rPr>
          <w:rFonts w:asciiTheme="minorHAnsi" w:hAnsiTheme="minorHAnsi" w:cstheme="minorHAnsi"/>
          <w:w w:val="0"/>
          <w:szCs w:val="24"/>
        </w:rPr>
        <w:t xml:space="preserve"> agente fiduciário desta Emissão, o qual expressamente</w:t>
      </w:r>
      <w:bookmarkStart w:id="123" w:name="_DV_M235"/>
      <w:bookmarkEnd w:id="123"/>
      <w:r w:rsidRPr="003C3D76">
        <w:rPr>
          <w:rFonts w:asciiTheme="minorHAnsi" w:hAnsiTheme="minorHAnsi" w:cstheme="minorHAnsi"/>
          <w:w w:val="0"/>
          <w:szCs w:val="24"/>
        </w:rPr>
        <w:t xml:space="preserve"> aceita a nomeação para, nos termos da legislação atualmente em vigor e da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representar a comunhão de </w:t>
      </w:r>
      <w:r w:rsidRPr="003C3D76">
        <w:rPr>
          <w:rFonts w:asciiTheme="minorHAnsi" w:hAnsiTheme="minorHAnsi" w:cstheme="minorHAnsi"/>
          <w:szCs w:val="24"/>
        </w:rPr>
        <w:t xml:space="preserve">Debenturistas </w:t>
      </w:r>
      <w:r w:rsidRPr="003C3D76">
        <w:rPr>
          <w:rFonts w:asciiTheme="minorHAnsi" w:hAnsiTheme="minorHAnsi" w:cstheme="minorHAnsi"/>
          <w:w w:val="0"/>
          <w:szCs w:val="24"/>
        </w:rPr>
        <w:t>perante a Emissora</w:t>
      </w:r>
      <w:bookmarkStart w:id="124" w:name="_DV_M238"/>
      <w:bookmarkEnd w:id="124"/>
      <w:r w:rsidRPr="003C3D76">
        <w:rPr>
          <w:rFonts w:asciiTheme="minorHAnsi" w:hAnsiTheme="minorHAnsi" w:cstheme="minorHAnsi"/>
          <w:w w:val="0"/>
          <w:szCs w:val="24"/>
        </w:rPr>
        <w:t>.</w:t>
      </w:r>
      <w:bookmarkStart w:id="125" w:name="_DV_M240"/>
      <w:bookmarkEnd w:id="125"/>
    </w:p>
    <w:p w14:paraId="5258625E"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23C2899D" w14:textId="77777777" w:rsidR="006722D3" w:rsidRPr="003C3D76" w:rsidRDefault="00023B66" w:rsidP="00A16200">
      <w:pPr>
        <w:pStyle w:val="PargrafodaLista"/>
        <w:numPr>
          <w:ilvl w:val="2"/>
          <w:numId w:val="10"/>
        </w:numPr>
        <w:rPr>
          <w:rFonts w:asciiTheme="minorHAnsi" w:hAnsiTheme="minorHAnsi" w:cstheme="minorHAnsi"/>
          <w:b/>
          <w:w w:val="0"/>
          <w:szCs w:val="24"/>
        </w:rPr>
      </w:pPr>
      <w:r w:rsidRPr="003C3D76">
        <w:rPr>
          <w:rFonts w:asciiTheme="minorHAnsi" w:hAnsiTheme="minorHAnsi" w:cstheme="minorHAnsi"/>
          <w:w w:val="0"/>
          <w:szCs w:val="24"/>
        </w:rPr>
        <w:t>O Agente Fiduciário declara</w:t>
      </w:r>
      <w:r w:rsidR="00661677" w:rsidRPr="003C3D76">
        <w:rPr>
          <w:rFonts w:asciiTheme="minorHAnsi" w:hAnsiTheme="minorHAnsi" w:cstheme="minorHAnsi"/>
          <w:w w:val="0"/>
          <w:szCs w:val="24"/>
        </w:rPr>
        <w:t>, nesta data</w:t>
      </w:r>
      <w:r w:rsidRPr="003C3D76">
        <w:rPr>
          <w:rFonts w:asciiTheme="minorHAnsi" w:hAnsiTheme="minorHAnsi" w:cstheme="minorHAnsi"/>
          <w:w w:val="0"/>
          <w:szCs w:val="24"/>
        </w:rPr>
        <w:t>:</w:t>
      </w:r>
    </w:p>
    <w:p w14:paraId="7926213A"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napToGrid/>
          <w:sz w:val="24"/>
          <w:szCs w:val="24"/>
        </w:rPr>
      </w:pPr>
      <w:bookmarkStart w:id="126" w:name="_DV_M241"/>
      <w:bookmarkEnd w:id="126"/>
    </w:p>
    <w:p w14:paraId="46D59C11"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não ter qualquer impedimento legal, nos termos do artigo 66, parágrafos 1º e 3º, da Lei das Sociedades por Ações, e do artigo 6º da </w:t>
      </w:r>
      <w:r w:rsidR="00536BED" w:rsidRPr="003C3D76">
        <w:rPr>
          <w:rFonts w:asciiTheme="minorHAnsi" w:eastAsia="Arial Unicode MS" w:hAnsiTheme="minorHAnsi" w:cstheme="minorHAnsi"/>
          <w:sz w:val="24"/>
          <w:szCs w:val="24"/>
        </w:rPr>
        <w:t>Resol</w:t>
      </w:r>
      <w:r w:rsidRPr="003C3D76">
        <w:rPr>
          <w:rFonts w:asciiTheme="minorHAnsi" w:eastAsia="Arial Unicode MS" w:hAnsiTheme="minorHAnsi" w:cstheme="minorHAnsi"/>
          <w:sz w:val="24"/>
          <w:szCs w:val="24"/>
        </w:rPr>
        <w:t>ução CVM</w:t>
      </w:r>
      <w:r w:rsidR="00570BE7" w:rsidRPr="003C3D76">
        <w:rPr>
          <w:rFonts w:asciiTheme="minorHAnsi" w:eastAsia="Arial Unicode MS" w:hAnsiTheme="minorHAnsi" w:cstheme="minorHAnsi"/>
          <w:sz w:val="24"/>
          <w:szCs w:val="24"/>
        </w:rPr>
        <w:t xml:space="preserve"> </w:t>
      </w:r>
      <w:r w:rsidR="00570BE7" w:rsidRPr="003C3D76">
        <w:rPr>
          <w:rFonts w:asciiTheme="minorHAnsi" w:hAnsiTheme="minorHAnsi" w:cstheme="minorHAnsi"/>
          <w:sz w:val="24"/>
          <w:szCs w:val="24"/>
        </w:rPr>
        <w:t>Nº 17</w:t>
      </w:r>
      <w:r w:rsidRPr="003C3D76">
        <w:rPr>
          <w:rFonts w:asciiTheme="minorHAnsi" w:eastAsia="Arial Unicode MS" w:hAnsiTheme="minorHAnsi" w:cstheme="minorHAnsi"/>
          <w:sz w:val="24"/>
          <w:szCs w:val="24"/>
        </w:rPr>
        <w:t>, para exercer a função que lhe é conferida;</w:t>
      </w:r>
    </w:p>
    <w:p w14:paraId="0BD10488" w14:textId="77777777" w:rsidR="00E555B6" w:rsidRPr="003C3D76" w:rsidRDefault="00E555B6" w:rsidP="001E31C0">
      <w:pPr>
        <w:pStyle w:val="p0"/>
        <w:widowControl/>
        <w:tabs>
          <w:tab w:val="num" w:pos="720"/>
        </w:tabs>
        <w:suppressAutoHyphens/>
        <w:spacing w:line="320" w:lineRule="exact"/>
        <w:ind w:left="1418" w:hanging="567"/>
        <w:rPr>
          <w:rFonts w:asciiTheme="minorHAnsi" w:eastAsia="Arial Unicode MS" w:hAnsiTheme="minorHAnsi" w:cstheme="minorHAnsi"/>
          <w:sz w:val="24"/>
          <w:szCs w:val="24"/>
        </w:rPr>
      </w:pPr>
    </w:p>
    <w:p w14:paraId="6CA78C67"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bookmarkStart w:id="127" w:name="_DV_M246"/>
      <w:bookmarkStart w:id="128" w:name="_DV_M247"/>
      <w:bookmarkEnd w:id="127"/>
      <w:bookmarkEnd w:id="128"/>
      <w:r w:rsidRPr="003C3D76">
        <w:rPr>
          <w:rFonts w:asciiTheme="minorHAnsi" w:eastAsia="Arial Unicode MS" w:hAnsiTheme="minorHAnsi" w:cstheme="minorHAnsi"/>
          <w:sz w:val="24"/>
          <w:szCs w:val="24"/>
        </w:rPr>
        <w:t xml:space="preserve">aceitar a função que lhe é conferida, assumindo integralmente os deveres e atribuições previstos na legislação específica e nesta </w:t>
      </w:r>
      <w:r w:rsidR="00330B4C" w:rsidRPr="003C3D76">
        <w:rPr>
          <w:rFonts w:asciiTheme="minorHAnsi" w:eastAsia="Arial Unicode MS" w:hAnsiTheme="minorHAnsi" w:cstheme="minorHAnsi"/>
          <w:sz w:val="24"/>
          <w:szCs w:val="24"/>
        </w:rPr>
        <w:t>Escritura de Emissão</w:t>
      </w:r>
      <w:r w:rsidRPr="003C3D76">
        <w:rPr>
          <w:rFonts w:asciiTheme="minorHAnsi" w:eastAsia="Arial Unicode MS" w:hAnsiTheme="minorHAnsi" w:cstheme="minorHAnsi"/>
          <w:sz w:val="24"/>
          <w:szCs w:val="24"/>
        </w:rPr>
        <w:t>;</w:t>
      </w:r>
    </w:p>
    <w:p w14:paraId="72C231B1" w14:textId="77777777" w:rsidR="006722D3" w:rsidRPr="003C3D76" w:rsidRDefault="006722D3" w:rsidP="001E31C0">
      <w:pPr>
        <w:shd w:val="clear" w:color="auto" w:fill="FFFFFF"/>
        <w:tabs>
          <w:tab w:val="left" w:pos="24"/>
          <w:tab w:val="left" w:pos="284"/>
          <w:tab w:val="num" w:pos="720"/>
          <w:tab w:val="left" w:pos="1800"/>
          <w:tab w:val="left" w:pos="2700"/>
          <w:tab w:val="left" w:pos="3600"/>
          <w:tab w:val="left" w:pos="4500"/>
          <w:tab w:val="left" w:pos="5400"/>
          <w:tab w:val="left" w:pos="6300"/>
          <w:tab w:val="left" w:pos="7200"/>
          <w:tab w:val="left" w:pos="8100"/>
          <w:tab w:val="left" w:pos="9000"/>
        </w:tabs>
        <w:suppressAutoHyphens/>
        <w:spacing w:line="320" w:lineRule="exact"/>
        <w:ind w:left="1418" w:hanging="567"/>
        <w:jc w:val="both"/>
        <w:rPr>
          <w:rFonts w:asciiTheme="minorHAnsi" w:eastAsia="Arial Unicode MS" w:hAnsiTheme="minorHAnsi" w:cstheme="minorHAnsi"/>
          <w:w w:val="0"/>
        </w:rPr>
      </w:pPr>
      <w:bookmarkStart w:id="129" w:name="_DV_M248"/>
      <w:bookmarkEnd w:id="129"/>
    </w:p>
    <w:p w14:paraId="1EF95142"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aceitar integralmente a presente </w:t>
      </w:r>
      <w:r w:rsidR="00330B4C" w:rsidRPr="003C3D76">
        <w:rPr>
          <w:rFonts w:asciiTheme="minorHAnsi" w:eastAsia="Arial Unicode MS" w:hAnsiTheme="minorHAnsi" w:cstheme="minorHAnsi"/>
          <w:sz w:val="24"/>
          <w:szCs w:val="24"/>
        </w:rPr>
        <w:t>Escritura de Emissão</w:t>
      </w:r>
      <w:r w:rsidRPr="003C3D76">
        <w:rPr>
          <w:rFonts w:asciiTheme="minorHAnsi" w:eastAsia="Arial Unicode MS" w:hAnsiTheme="minorHAnsi" w:cstheme="minorHAnsi"/>
          <w:sz w:val="24"/>
          <w:szCs w:val="24"/>
        </w:rPr>
        <w:t xml:space="preserve"> e todas as suas Cláusulas e condições; </w:t>
      </w:r>
    </w:p>
    <w:p w14:paraId="5DAF117D" w14:textId="77777777" w:rsidR="006722D3" w:rsidRPr="003C3D76" w:rsidRDefault="006722D3" w:rsidP="001E31C0">
      <w:pPr>
        <w:pStyle w:val="p0"/>
        <w:widowControl/>
        <w:tabs>
          <w:tab w:val="clear" w:pos="720"/>
        </w:tabs>
        <w:suppressAutoHyphens/>
        <w:spacing w:line="320" w:lineRule="exact"/>
        <w:ind w:left="1418" w:hanging="567"/>
        <w:rPr>
          <w:rFonts w:asciiTheme="minorHAnsi" w:eastAsia="Arial Unicode MS" w:hAnsiTheme="minorHAnsi" w:cstheme="minorHAnsi"/>
          <w:snapToGrid/>
          <w:sz w:val="24"/>
          <w:szCs w:val="24"/>
        </w:rPr>
      </w:pPr>
      <w:bookmarkStart w:id="130" w:name="_DV_M249"/>
      <w:bookmarkStart w:id="131" w:name="_DV_C441"/>
      <w:bookmarkEnd w:id="130"/>
    </w:p>
    <w:p w14:paraId="203ED150"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hAnsiTheme="minorHAnsi" w:cstheme="minorHAnsi"/>
          <w:sz w:val="24"/>
          <w:szCs w:val="24"/>
        </w:rPr>
      </w:pPr>
      <w:r w:rsidRPr="003C3D76">
        <w:rPr>
          <w:rFonts w:asciiTheme="minorHAnsi" w:hAnsiTheme="minorHAnsi" w:cstheme="minorHAnsi"/>
          <w:sz w:val="24"/>
          <w:szCs w:val="24"/>
        </w:rPr>
        <w:t>não ter qualquer ligação com a Emissora que o impeça de exercer suas funções;</w:t>
      </w:r>
    </w:p>
    <w:p w14:paraId="24F0A8EE" w14:textId="77777777" w:rsidR="006722D3" w:rsidRPr="003C3D76" w:rsidRDefault="006722D3" w:rsidP="001E31C0">
      <w:pPr>
        <w:tabs>
          <w:tab w:val="num" w:pos="720"/>
        </w:tabs>
        <w:suppressAutoHyphens/>
        <w:spacing w:line="320" w:lineRule="exact"/>
        <w:ind w:left="1418" w:hanging="567"/>
        <w:jc w:val="both"/>
        <w:rPr>
          <w:rFonts w:asciiTheme="minorHAnsi" w:hAnsiTheme="minorHAnsi" w:cstheme="minorHAnsi"/>
        </w:rPr>
      </w:pPr>
    </w:p>
    <w:p w14:paraId="3F8D7526" w14:textId="77777777" w:rsidR="005349D7"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não se encontrar em nenhuma das situações de conflito de interesse previstas no artigo </w:t>
      </w:r>
      <w:r w:rsidR="002216EE" w:rsidRPr="003C3D76">
        <w:rPr>
          <w:rFonts w:asciiTheme="minorHAnsi" w:hAnsiTheme="minorHAnsi" w:cstheme="minorHAnsi"/>
          <w:sz w:val="24"/>
          <w:szCs w:val="24"/>
        </w:rPr>
        <w:t>6</w:t>
      </w:r>
      <w:r w:rsidRPr="003C3D76">
        <w:rPr>
          <w:rFonts w:asciiTheme="minorHAnsi" w:hAnsiTheme="minorHAnsi" w:cstheme="minorHAnsi"/>
          <w:sz w:val="24"/>
          <w:szCs w:val="24"/>
        </w:rPr>
        <w:t xml:space="preserve"> da </w:t>
      </w:r>
      <w:r w:rsidR="000C05B1" w:rsidRPr="003C3D76">
        <w:rPr>
          <w:rFonts w:asciiTheme="minorHAnsi" w:hAnsiTheme="minorHAnsi" w:cstheme="minorHAnsi"/>
          <w:sz w:val="24"/>
          <w:szCs w:val="24"/>
        </w:rPr>
        <w:t>Resol</w:t>
      </w:r>
      <w:r w:rsidRPr="003C3D76">
        <w:rPr>
          <w:rFonts w:asciiTheme="minorHAnsi" w:hAnsiTheme="minorHAnsi" w:cstheme="minorHAnsi"/>
          <w:sz w:val="24"/>
          <w:szCs w:val="24"/>
        </w:rPr>
        <w:t xml:space="preserve">ução CVM </w:t>
      </w:r>
      <w:r w:rsidR="000C05B1" w:rsidRPr="003C3D76">
        <w:rPr>
          <w:rFonts w:asciiTheme="minorHAnsi" w:hAnsiTheme="minorHAnsi" w:cstheme="minorHAnsi"/>
          <w:sz w:val="24"/>
          <w:szCs w:val="24"/>
        </w:rPr>
        <w:t>Nº 17</w:t>
      </w:r>
      <w:r w:rsidRPr="003C3D76">
        <w:rPr>
          <w:rFonts w:asciiTheme="minorHAnsi" w:hAnsiTheme="minorHAnsi" w:cstheme="minorHAnsi"/>
          <w:sz w:val="24"/>
          <w:szCs w:val="24"/>
        </w:rPr>
        <w:t>;</w:t>
      </w:r>
    </w:p>
    <w:p w14:paraId="30D3FF9C" w14:textId="77777777" w:rsidR="005349D7" w:rsidRPr="003C3D76" w:rsidRDefault="005349D7" w:rsidP="001E31C0">
      <w:pPr>
        <w:pStyle w:val="PargrafodaLista"/>
        <w:numPr>
          <w:ilvl w:val="0"/>
          <w:numId w:val="0"/>
        </w:numPr>
        <w:ind w:left="1418" w:hanging="567"/>
        <w:rPr>
          <w:rFonts w:asciiTheme="minorHAnsi" w:hAnsiTheme="minorHAnsi" w:cstheme="minorHAnsi"/>
          <w:szCs w:val="24"/>
        </w:rPr>
      </w:pPr>
    </w:p>
    <w:p w14:paraId="5001BE1E" w14:textId="77777777" w:rsidR="00A128E1"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estar ciente da regulamentação aplicável emanada do Banco Central do Brasil e da CVM;</w:t>
      </w:r>
    </w:p>
    <w:p w14:paraId="6DE75272" w14:textId="77777777" w:rsidR="00A128E1" w:rsidRPr="003C3D76" w:rsidRDefault="00A128E1" w:rsidP="001E31C0">
      <w:pPr>
        <w:pStyle w:val="PargrafodaLista"/>
        <w:numPr>
          <w:ilvl w:val="0"/>
          <w:numId w:val="0"/>
        </w:numPr>
        <w:ind w:left="1418" w:hanging="567"/>
        <w:rPr>
          <w:rFonts w:asciiTheme="minorHAnsi" w:hAnsiTheme="minorHAnsi" w:cstheme="minorHAnsi"/>
          <w:szCs w:val="24"/>
        </w:rPr>
      </w:pPr>
    </w:p>
    <w:p w14:paraId="5E52DF8A" w14:textId="77777777" w:rsidR="00A128E1"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ser instituição financeira, estando devidamente organizado, constituído e existente de acordo com as </w:t>
      </w:r>
      <w:r w:rsidR="00820944" w:rsidRPr="003C3D76">
        <w:rPr>
          <w:rFonts w:asciiTheme="minorHAnsi" w:hAnsiTheme="minorHAnsi" w:cstheme="minorHAnsi"/>
          <w:sz w:val="24"/>
          <w:szCs w:val="24"/>
        </w:rPr>
        <w:t xml:space="preserve">Leis </w:t>
      </w:r>
      <w:r w:rsidRPr="003C3D76">
        <w:rPr>
          <w:rFonts w:asciiTheme="minorHAnsi" w:hAnsiTheme="minorHAnsi" w:cstheme="minorHAnsi"/>
          <w:sz w:val="24"/>
          <w:szCs w:val="24"/>
        </w:rPr>
        <w:t>brasileiras;</w:t>
      </w:r>
    </w:p>
    <w:p w14:paraId="2C56A25A" w14:textId="77777777" w:rsidR="00A128E1" w:rsidRPr="003C3D76" w:rsidRDefault="00A128E1" w:rsidP="001E31C0">
      <w:pPr>
        <w:pStyle w:val="PargrafodaLista"/>
        <w:numPr>
          <w:ilvl w:val="0"/>
          <w:numId w:val="0"/>
        </w:numPr>
        <w:ind w:left="1418" w:hanging="567"/>
        <w:rPr>
          <w:rFonts w:asciiTheme="minorHAnsi" w:hAnsiTheme="minorHAnsi" w:cstheme="minorHAnsi"/>
          <w:szCs w:val="24"/>
        </w:rPr>
      </w:pPr>
    </w:p>
    <w:p w14:paraId="129F1BC8"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estar devidamente autorizado a celebrar esta </w:t>
      </w:r>
      <w:r w:rsidR="00330B4C" w:rsidRPr="003C3D76">
        <w:rPr>
          <w:rFonts w:asciiTheme="minorHAnsi" w:hAnsiTheme="minorHAnsi" w:cstheme="minorHAnsi"/>
          <w:sz w:val="24"/>
          <w:szCs w:val="24"/>
        </w:rPr>
        <w:t>Escritura de Emissão</w:t>
      </w:r>
      <w:r w:rsidRPr="003C3D76">
        <w:rPr>
          <w:rFonts w:asciiTheme="minorHAnsi" w:hAnsiTheme="minorHAnsi" w:cstheme="minorHAnsi"/>
          <w:sz w:val="24"/>
          <w:szCs w:val="24"/>
        </w:rPr>
        <w:t xml:space="preserve"> e a cumprir com suas obrigações previstas neste instrumento, tendo sido satisfeitos todos os requisitos legais e estatutários necessários para tanto;</w:t>
      </w:r>
    </w:p>
    <w:p w14:paraId="7CF98D43" w14:textId="77777777" w:rsidR="006722D3" w:rsidRPr="003C3D76" w:rsidRDefault="006722D3" w:rsidP="001E31C0">
      <w:pPr>
        <w:pStyle w:val="p0"/>
        <w:widowControl/>
        <w:tabs>
          <w:tab w:val="clear" w:pos="720"/>
        </w:tabs>
        <w:suppressAutoHyphens/>
        <w:spacing w:line="320" w:lineRule="exact"/>
        <w:ind w:left="1418" w:hanging="567"/>
        <w:rPr>
          <w:rFonts w:asciiTheme="minorHAnsi" w:eastAsia="Arial Unicode MS" w:hAnsiTheme="minorHAnsi" w:cstheme="minorHAnsi"/>
          <w:snapToGrid/>
          <w:sz w:val="24"/>
          <w:szCs w:val="24"/>
        </w:rPr>
      </w:pPr>
    </w:p>
    <w:p w14:paraId="0CAD39BB"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estar devidamente qualificado a exercer as atividades de Agente Fiduciário, nos termos da regulamentação aplicável vigente;</w:t>
      </w:r>
    </w:p>
    <w:p w14:paraId="6C8C6E1B" w14:textId="77777777" w:rsidR="006722D3" w:rsidRPr="003C3D76" w:rsidRDefault="006722D3" w:rsidP="001E31C0">
      <w:pPr>
        <w:pStyle w:val="p0"/>
        <w:widowControl/>
        <w:tabs>
          <w:tab w:val="clear" w:pos="720"/>
        </w:tabs>
        <w:suppressAutoHyphens/>
        <w:spacing w:line="320" w:lineRule="exact"/>
        <w:ind w:left="1418" w:hanging="567"/>
        <w:rPr>
          <w:rFonts w:asciiTheme="minorHAnsi" w:eastAsia="Arial Unicode MS" w:hAnsiTheme="minorHAnsi" w:cstheme="minorHAnsi"/>
          <w:sz w:val="24"/>
          <w:szCs w:val="24"/>
        </w:rPr>
      </w:pPr>
    </w:p>
    <w:p w14:paraId="62690455" w14:textId="3EEB489C"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que esta </w:t>
      </w:r>
      <w:r w:rsidR="00330B4C" w:rsidRPr="003C3D76">
        <w:rPr>
          <w:rFonts w:asciiTheme="minorHAnsi" w:hAnsiTheme="minorHAnsi" w:cstheme="minorHAnsi"/>
          <w:sz w:val="24"/>
          <w:szCs w:val="24"/>
        </w:rPr>
        <w:t>Escritura de Emissão</w:t>
      </w:r>
      <w:r w:rsidR="0014005B" w:rsidRPr="003C3D76">
        <w:rPr>
          <w:rFonts w:asciiTheme="minorHAnsi" w:hAnsiTheme="minorHAnsi" w:cstheme="minorHAnsi"/>
          <w:sz w:val="24"/>
          <w:szCs w:val="24"/>
        </w:rPr>
        <w:t xml:space="preserve"> constitui</w:t>
      </w:r>
      <w:r w:rsidR="00183AA1" w:rsidRPr="003C3D76">
        <w:rPr>
          <w:rFonts w:asciiTheme="minorHAnsi" w:hAnsiTheme="minorHAnsi" w:cstheme="minorHAnsi"/>
          <w:sz w:val="24"/>
          <w:szCs w:val="24"/>
        </w:rPr>
        <w:t xml:space="preserve"> </w:t>
      </w:r>
      <w:r w:rsidRPr="003C3D76">
        <w:rPr>
          <w:rFonts w:asciiTheme="minorHAnsi" w:hAnsiTheme="minorHAnsi" w:cstheme="minorHAnsi"/>
          <w:sz w:val="24"/>
          <w:szCs w:val="24"/>
        </w:rPr>
        <w:t>obrigação legal, válida, vinculativa e eficaz do Agente Fiduciário, exequível de acordo com os seus termos e condições;</w:t>
      </w:r>
    </w:p>
    <w:p w14:paraId="71D81AE6" w14:textId="77777777" w:rsidR="006722D3" w:rsidRPr="003C3D76" w:rsidRDefault="006722D3" w:rsidP="001E31C0">
      <w:pPr>
        <w:pStyle w:val="p0"/>
        <w:widowControl/>
        <w:tabs>
          <w:tab w:val="num" w:pos="720"/>
        </w:tabs>
        <w:suppressAutoHyphens/>
        <w:spacing w:line="320" w:lineRule="exact"/>
        <w:ind w:left="1418" w:hanging="567"/>
        <w:rPr>
          <w:rFonts w:asciiTheme="minorHAnsi" w:eastAsia="Arial Unicode MS" w:hAnsiTheme="minorHAnsi" w:cstheme="minorHAnsi"/>
          <w:sz w:val="24"/>
          <w:szCs w:val="24"/>
        </w:rPr>
      </w:pPr>
    </w:p>
    <w:p w14:paraId="0A8CEA96" w14:textId="634D6821" w:rsidR="006722D3" w:rsidRPr="003C3D76" w:rsidRDefault="00023B66" w:rsidP="001E31C0">
      <w:pPr>
        <w:pStyle w:val="p0"/>
        <w:widowControl/>
        <w:numPr>
          <w:ilvl w:val="0"/>
          <w:numId w:val="3"/>
        </w:numPr>
        <w:suppressAutoHyphens/>
        <w:spacing w:line="320" w:lineRule="exact"/>
        <w:ind w:left="1418"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que a celebração desta </w:t>
      </w:r>
      <w:r w:rsidR="00330B4C" w:rsidRPr="003C3D76">
        <w:rPr>
          <w:rFonts w:asciiTheme="minorHAnsi" w:hAnsiTheme="minorHAnsi" w:cstheme="minorHAnsi"/>
          <w:sz w:val="24"/>
          <w:szCs w:val="24"/>
        </w:rPr>
        <w:t>Escritura de Emissão</w:t>
      </w:r>
      <w:r w:rsidR="00183AA1" w:rsidRPr="003C3D76">
        <w:rPr>
          <w:rFonts w:asciiTheme="minorHAnsi" w:hAnsiTheme="minorHAnsi" w:cstheme="minorHAnsi"/>
          <w:sz w:val="24"/>
          <w:szCs w:val="24"/>
        </w:rPr>
        <w:t>,</w:t>
      </w:r>
      <w:r w:rsidRPr="003C3D76">
        <w:rPr>
          <w:rFonts w:asciiTheme="minorHAnsi" w:hAnsiTheme="minorHAnsi" w:cstheme="minorHAnsi"/>
          <w:sz w:val="24"/>
          <w:szCs w:val="24"/>
        </w:rPr>
        <w:t xml:space="preserve"> </w:t>
      </w:r>
      <w:r w:rsidR="00183AA1" w:rsidRPr="003C3D76">
        <w:rPr>
          <w:rFonts w:asciiTheme="minorHAnsi" w:hAnsiTheme="minorHAnsi" w:cstheme="minorHAnsi"/>
          <w:sz w:val="24"/>
          <w:szCs w:val="24"/>
        </w:rPr>
        <w:t xml:space="preserve">bem como </w:t>
      </w:r>
      <w:r w:rsidRPr="003C3D76">
        <w:rPr>
          <w:rFonts w:asciiTheme="minorHAnsi" w:hAnsiTheme="minorHAnsi" w:cstheme="minorHAnsi"/>
          <w:sz w:val="24"/>
          <w:szCs w:val="24"/>
        </w:rPr>
        <w:t xml:space="preserve">o cumprimento de suas obrigações previstas </w:t>
      </w:r>
      <w:r w:rsidR="00183AA1" w:rsidRPr="003C3D76">
        <w:rPr>
          <w:rFonts w:asciiTheme="minorHAnsi" w:hAnsiTheme="minorHAnsi" w:cstheme="minorHAnsi"/>
          <w:sz w:val="24"/>
          <w:szCs w:val="24"/>
        </w:rPr>
        <w:t>em tais instrumentos</w:t>
      </w:r>
      <w:r w:rsidR="009A2369" w:rsidRPr="003C3D76">
        <w:rPr>
          <w:rFonts w:asciiTheme="minorHAnsi" w:hAnsiTheme="minorHAnsi" w:cstheme="minorHAnsi"/>
          <w:sz w:val="24"/>
          <w:szCs w:val="24"/>
        </w:rPr>
        <w:t>,</w:t>
      </w:r>
      <w:r w:rsidR="00183AA1" w:rsidRPr="003C3D76">
        <w:rPr>
          <w:rFonts w:asciiTheme="minorHAnsi" w:hAnsiTheme="minorHAnsi" w:cstheme="minorHAnsi"/>
          <w:sz w:val="24"/>
          <w:szCs w:val="24"/>
        </w:rPr>
        <w:t xml:space="preserve"> </w:t>
      </w:r>
      <w:r w:rsidRPr="003C3D76">
        <w:rPr>
          <w:rFonts w:asciiTheme="minorHAnsi" w:hAnsiTheme="minorHAnsi" w:cstheme="minorHAnsi"/>
          <w:sz w:val="24"/>
          <w:szCs w:val="24"/>
        </w:rPr>
        <w:t>não infringem qualquer obrigação anteriormente assumida pelo Agente Fiduciário;</w:t>
      </w:r>
    </w:p>
    <w:p w14:paraId="5B1027E0" w14:textId="77777777" w:rsidR="006722D3" w:rsidRPr="003C3D76" w:rsidRDefault="006722D3" w:rsidP="001E31C0">
      <w:pPr>
        <w:pStyle w:val="p0"/>
        <w:widowControl/>
        <w:tabs>
          <w:tab w:val="num" w:pos="720"/>
        </w:tabs>
        <w:suppressAutoHyphens/>
        <w:spacing w:line="320" w:lineRule="exact"/>
        <w:ind w:left="1418" w:hanging="567"/>
        <w:rPr>
          <w:rFonts w:asciiTheme="minorHAnsi" w:eastAsia="Arial Unicode MS" w:hAnsiTheme="minorHAnsi" w:cstheme="minorHAnsi"/>
          <w:sz w:val="24"/>
          <w:szCs w:val="24"/>
        </w:rPr>
      </w:pPr>
    </w:p>
    <w:p w14:paraId="15D69CBC" w14:textId="2BA0A390"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hAnsiTheme="minorHAnsi" w:cstheme="minorHAnsi"/>
          <w:sz w:val="24"/>
          <w:szCs w:val="24"/>
        </w:rPr>
      </w:pPr>
      <w:r w:rsidRPr="003C3D76">
        <w:rPr>
          <w:rFonts w:asciiTheme="minorHAnsi" w:hAnsiTheme="minorHAnsi" w:cstheme="minorHAnsi"/>
          <w:sz w:val="24"/>
          <w:szCs w:val="24"/>
        </w:rPr>
        <w:t xml:space="preserve">que verificou a veracidade das informações contidas </w:t>
      </w:r>
      <w:proofErr w:type="spellStart"/>
      <w:r w:rsidRPr="003C3D76">
        <w:rPr>
          <w:rFonts w:asciiTheme="minorHAnsi" w:hAnsiTheme="minorHAnsi" w:cstheme="minorHAnsi"/>
          <w:sz w:val="24"/>
          <w:szCs w:val="24"/>
        </w:rPr>
        <w:t>nesta</w:t>
      </w:r>
      <w:proofErr w:type="spellEnd"/>
      <w:r w:rsidRPr="003C3D76">
        <w:rPr>
          <w:rFonts w:asciiTheme="minorHAnsi" w:hAnsiTheme="minorHAnsi" w:cstheme="minorHAnsi"/>
          <w:sz w:val="24"/>
          <w:szCs w:val="24"/>
        </w:rPr>
        <w:t xml:space="preserve"> </w:t>
      </w:r>
      <w:r w:rsidR="00330B4C" w:rsidRPr="003C3D76">
        <w:rPr>
          <w:rFonts w:asciiTheme="minorHAnsi" w:hAnsiTheme="minorHAnsi" w:cstheme="minorHAnsi"/>
          <w:sz w:val="24"/>
          <w:szCs w:val="24"/>
        </w:rPr>
        <w:t>Escritura de Emissão</w:t>
      </w:r>
      <w:r w:rsidRPr="003C3D76">
        <w:rPr>
          <w:rFonts w:asciiTheme="minorHAnsi" w:eastAsia="Arial Unicode MS" w:hAnsiTheme="minorHAnsi" w:cstheme="minorHAnsi"/>
          <w:sz w:val="24"/>
          <w:szCs w:val="24"/>
        </w:rPr>
        <w:t>, diligenciando no sentido de que fossem sanadas as omissões, falhas ou defeitos de que tivesse conhecimento</w:t>
      </w:r>
      <w:r w:rsidRPr="003C3D76">
        <w:rPr>
          <w:rFonts w:asciiTheme="minorHAnsi" w:hAnsiTheme="minorHAnsi" w:cstheme="minorHAnsi"/>
          <w:sz w:val="24"/>
          <w:szCs w:val="24"/>
        </w:rPr>
        <w:t>;</w:t>
      </w:r>
    </w:p>
    <w:p w14:paraId="6547A266" w14:textId="77777777" w:rsidR="006722D3" w:rsidRPr="003C3D76" w:rsidRDefault="006722D3" w:rsidP="001E31C0">
      <w:pPr>
        <w:pStyle w:val="p0"/>
        <w:widowControl/>
        <w:tabs>
          <w:tab w:val="clear" w:pos="720"/>
        </w:tabs>
        <w:suppressAutoHyphens/>
        <w:spacing w:line="320" w:lineRule="exact"/>
        <w:ind w:left="1418" w:hanging="567"/>
        <w:rPr>
          <w:rFonts w:asciiTheme="minorHAnsi" w:hAnsiTheme="minorHAnsi" w:cstheme="minorHAnsi"/>
          <w:sz w:val="24"/>
          <w:szCs w:val="24"/>
        </w:rPr>
      </w:pPr>
    </w:p>
    <w:p w14:paraId="082E158D" w14:textId="77777777" w:rsidR="006722D3" w:rsidRPr="003C3D76" w:rsidRDefault="00023B66" w:rsidP="001E31C0">
      <w:pPr>
        <w:pStyle w:val="p0"/>
        <w:widowControl/>
        <w:numPr>
          <w:ilvl w:val="0"/>
          <w:numId w:val="3"/>
        </w:numPr>
        <w:tabs>
          <w:tab w:val="clear" w:pos="720"/>
        </w:tabs>
        <w:suppressAutoHyphens/>
        <w:spacing w:line="320" w:lineRule="exact"/>
        <w:ind w:left="1418"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a</w:t>
      </w:r>
      <w:r w:rsidR="000C651C" w:rsidRPr="003C3D76">
        <w:rPr>
          <w:rFonts w:asciiTheme="minorHAnsi" w:eastAsia="Arial Unicode MS" w:hAnsiTheme="minorHAnsi" w:cstheme="minorHAnsi"/>
          <w:sz w:val="24"/>
          <w:szCs w:val="24"/>
        </w:rPr>
        <w:t>s</w:t>
      </w:r>
      <w:r w:rsidRPr="003C3D76">
        <w:rPr>
          <w:rFonts w:asciiTheme="minorHAnsi" w:eastAsia="Arial Unicode MS" w:hAnsiTheme="minorHAnsi" w:cstheme="minorHAnsi"/>
          <w:sz w:val="24"/>
          <w:szCs w:val="24"/>
        </w:rPr>
        <w:t xml:space="preserve"> pessoa</w:t>
      </w:r>
      <w:r w:rsidR="000C651C" w:rsidRPr="003C3D76">
        <w:rPr>
          <w:rFonts w:asciiTheme="minorHAnsi" w:eastAsia="Arial Unicode MS" w:hAnsiTheme="minorHAnsi" w:cstheme="minorHAnsi"/>
          <w:sz w:val="24"/>
          <w:szCs w:val="24"/>
        </w:rPr>
        <w:t>s</w:t>
      </w:r>
      <w:r w:rsidRPr="003C3D76">
        <w:rPr>
          <w:rFonts w:asciiTheme="minorHAnsi" w:eastAsia="Arial Unicode MS" w:hAnsiTheme="minorHAnsi" w:cstheme="minorHAnsi"/>
          <w:sz w:val="24"/>
          <w:szCs w:val="24"/>
        </w:rPr>
        <w:t xml:space="preserve"> que o representa</w:t>
      </w:r>
      <w:r w:rsidR="000C651C" w:rsidRPr="003C3D76">
        <w:rPr>
          <w:rFonts w:asciiTheme="minorHAnsi" w:eastAsia="Arial Unicode MS" w:hAnsiTheme="minorHAnsi" w:cstheme="minorHAnsi"/>
          <w:sz w:val="24"/>
          <w:szCs w:val="24"/>
        </w:rPr>
        <w:t>m</w:t>
      </w:r>
      <w:r w:rsidRPr="003C3D76">
        <w:rPr>
          <w:rFonts w:asciiTheme="minorHAnsi" w:eastAsia="Arial Unicode MS" w:hAnsiTheme="minorHAnsi" w:cstheme="minorHAnsi"/>
          <w:sz w:val="24"/>
          <w:szCs w:val="24"/>
        </w:rPr>
        <w:t xml:space="preserve"> na assinatura desta </w:t>
      </w:r>
      <w:r w:rsidR="00330B4C" w:rsidRPr="003C3D76">
        <w:rPr>
          <w:rFonts w:asciiTheme="minorHAnsi" w:eastAsia="Arial Unicode MS" w:hAnsiTheme="minorHAnsi" w:cstheme="minorHAnsi"/>
          <w:sz w:val="24"/>
          <w:szCs w:val="24"/>
        </w:rPr>
        <w:t>Escritura de Emissão</w:t>
      </w:r>
      <w:r w:rsidRPr="003C3D76">
        <w:rPr>
          <w:rFonts w:asciiTheme="minorHAnsi" w:eastAsia="Arial Unicode MS" w:hAnsiTheme="minorHAnsi" w:cstheme="minorHAnsi"/>
          <w:sz w:val="24"/>
          <w:szCs w:val="24"/>
        </w:rPr>
        <w:t xml:space="preserve"> </w:t>
      </w:r>
      <w:r w:rsidR="000C651C" w:rsidRPr="003C3D76">
        <w:rPr>
          <w:rFonts w:asciiTheme="minorHAnsi" w:eastAsia="Arial Unicode MS" w:hAnsiTheme="minorHAnsi" w:cstheme="minorHAnsi"/>
          <w:sz w:val="24"/>
          <w:szCs w:val="24"/>
        </w:rPr>
        <w:t xml:space="preserve">têm </w:t>
      </w:r>
      <w:r w:rsidRPr="003C3D76">
        <w:rPr>
          <w:rFonts w:asciiTheme="minorHAnsi" w:eastAsia="Arial Unicode MS" w:hAnsiTheme="minorHAnsi" w:cstheme="minorHAnsi"/>
          <w:sz w:val="24"/>
          <w:szCs w:val="24"/>
        </w:rPr>
        <w:t>poderes bastantes para tanto; e</w:t>
      </w:r>
    </w:p>
    <w:p w14:paraId="6AFD6450" w14:textId="77777777" w:rsidR="006722D3" w:rsidRPr="003C3D76" w:rsidRDefault="006722D3" w:rsidP="001E31C0">
      <w:pPr>
        <w:pStyle w:val="p0"/>
        <w:widowControl/>
        <w:tabs>
          <w:tab w:val="clear" w:pos="720"/>
        </w:tabs>
        <w:suppressAutoHyphens/>
        <w:spacing w:line="320" w:lineRule="exact"/>
        <w:ind w:left="1418" w:hanging="567"/>
        <w:rPr>
          <w:rFonts w:asciiTheme="minorHAnsi" w:eastAsia="Arial Unicode MS" w:hAnsiTheme="minorHAnsi" w:cstheme="minorHAnsi"/>
          <w:sz w:val="24"/>
          <w:szCs w:val="24"/>
        </w:rPr>
      </w:pPr>
    </w:p>
    <w:p w14:paraId="0619F024" w14:textId="5110253B" w:rsidR="007867C6" w:rsidRPr="007867C6" w:rsidRDefault="00663B89" w:rsidP="00D40FEA">
      <w:pPr>
        <w:pStyle w:val="p0"/>
        <w:widowControl/>
        <w:numPr>
          <w:ilvl w:val="0"/>
          <w:numId w:val="3"/>
        </w:numPr>
        <w:tabs>
          <w:tab w:val="clear" w:pos="720"/>
        </w:tabs>
        <w:suppressAutoHyphens/>
        <w:spacing w:line="320" w:lineRule="exact"/>
        <w:ind w:left="1418" w:hanging="567"/>
        <w:rPr>
          <w:ins w:id="132" w:author="Luiz Girão" w:date="2022-09-13T18:47:00Z"/>
          <w:rFonts w:asciiTheme="minorHAnsi" w:eastAsia="Arial Unicode MS" w:hAnsiTheme="minorHAnsi" w:cstheme="minorHAnsi"/>
          <w:rPrChange w:id="133" w:author="Luiz Girão" w:date="2022-09-13T18:47:00Z">
            <w:rPr>
              <w:ins w:id="134" w:author="Luiz Girão" w:date="2022-09-13T18:47:00Z"/>
              <w:rFonts w:asciiTheme="minorHAnsi" w:hAnsiTheme="minorHAnsi" w:cstheme="minorHAnsi"/>
              <w:sz w:val="24"/>
              <w:szCs w:val="24"/>
            </w:rPr>
          </w:rPrChange>
        </w:rPr>
      </w:pPr>
      <w:r w:rsidRPr="003C3D76">
        <w:rPr>
          <w:rFonts w:asciiTheme="minorHAnsi" w:hAnsiTheme="minorHAnsi" w:cstheme="minorHAnsi"/>
          <w:sz w:val="24"/>
          <w:szCs w:val="24"/>
        </w:rPr>
        <w:t>para fins do disposto na Resolução CVM Nº 17, conforme organograma enviado pela Emissora, na data de assinatura da presente Escritura de Emissão, que exerce a função de agente fiduciário na</w:t>
      </w:r>
      <w:ins w:id="135" w:author="Luiz Girão" w:date="2022-09-13T18:47:00Z">
        <w:r w:rsidR="007867C6">
          <w:rPr>
            <w:rFonts w:asciiTheme="minorHAnsi" w:hAnsiTheme="minorHAnsi" w:cstheme="minorHAnsi"/>
            <w:sz w:val="24"/>
            <w:szCs w:val="24"/>
          </w:rPr>
          <w:t>s</w:t>
        </w:r>
      </w:ins>
      <w:r w:rsidRPr="003C3D76">
        <w:rPr>
          <w:rFonts w:asciiTheme="minorHAnsi" w:hAnsiTheme="minorHAnsi" w:cstheme="minorHAnsi"/>
          <w:sz w:val="24"/>
          <w:szCs w:val="24"/>
        </w:rPr>
        <w:t xml:space="preserve"> </w:t>
      </w:r>
      <w:ins w:id="136" w:author="Luiz Girão" w:date="2022-09-13T18:47:00Z">
        <w:r w:rsidR="007867C6">
          <w:rPr>
            <w:rFonts w:asciiTheme="minorHAnsi" w:hAnsiTheme="minorHAnsi" w:cstheme="minorHAnsi"/>
            <w:sz w:val="24"/>
            <w:szCs w:val="24"/>
          </w:rPr>
          <w:t>seguintes Emissões da</w:t>
        </w:r>
      </w:ins>
      <w:del w:id="137" w:author="Luiz Girão" w:date="2022-09-13T18:47:00Z">
        <w:r w:rsidR="00D40FEA" w:rsidDel="007867C6">
          <w:rPr>
            <w:rFonts w:asciiTheme="minorHAnsi" w:hAnsiTheme="minorHAnsi" w:cstheme="minorHAnsi"/>
            <w:sz w:val="24"/>
            <w:szCs w:val="24"/>
          </w:rPr>
          <w:delText xml:space="preserve">presente </w:delText>
        </w:r>
        <w:r w:rsidRPr="003C3D76" w:rsidDel="007867C6">
          <w:rPr>
            <w:rFonts w:asciiTheme="minorHAnsi" w:hAnsiTheme="minorHAnsi" w:cstheme="minorHAnsi"/>
            <w:sz w:val="24"/>
            <w:szCs w:val="24"/>
          </w:rPr>
          <w:delText>Emissão</w:delText>
        </w:r>
      </w:del>
      <w:ins w:id="138" w:author="Luiz Girão" w:date="2022-09-13T18:47:00Z">
        <w:r w:rsidR="007867C6">
          <w:rPr>
            <w:rFonts w:asciiTheme="minorHAnsi" w:hAnsiTheme="minorHAnsi" w:cstheme="minorHAnsi"/>
            <w:sz w:val="24"/>
            <w:szCs w:val="24"/>
          </w:rPr>
          <w:t xml:space="preserve"> Emissora</w:t>
        </w:r>
      </w:ins>
      <w:ins w:id="139" w:author="Luiz Girão" w:date="2022-09-13T19:03:00Z">
        <w:r w:rsidR="00202D73">
          <w:rPr>
            <w:rFonts w:asciiTheme="minorHAnsi" w:hAnsiTheme="minorHAnsi" w:cstheme="minorHAnsi"/>
            <w:sz w:val="24"/>
            <w:szCs w:val="24"/>
          </w:rPr>
          <w:t xml:space="preserve"> e de suas coligadas</w:t>
        </w:r>
      </w:ins>
      <w:del w:id="140" w:author="Luiz Girão" w:date="2022-09-13T18:47:00Z">
        <w:r w:rsidR="00D40FEA" w:rsidDel="007867C6">
          <w:rPr>
            <w:rFonts w:asciiTheme="minorHAnsi" w:hAnsiTheme="minorHAnsi" w:cstheme="minorHAnsi"/>
            <w:sz w:val="24"/>
            <w:szCs w:val="24"/>
          </w:rPr>
          <w:delText>.</w:delText>
        </w:r>
      </w:del>
      <w:ins w:id="141" w:author="Luiz Girão" w:date="2022-09-13T18:47:00Z">
        <w:r w:rsidR="007867C6">
          <w:rPr>
            <w:rFonts w:asciiTheme="minorHAnsi" w:hAnsiTheme="minorHAnsi" w:cstheme="minorHAnsi"/>
            <w:sz w:val="24"/>
            <w:szCs w:val="24"/>
          </w:rPr>
          <w:t>:</w:t>
        </w:r>
      </w:ins>
    </w:p>
    <w:p w14:paraId="5148D58B" w14:textId="77777777" w:rsidR="007867C6" w:rsidRDefault="007867C6" w:rsidP="007867C6">
      <w:pPr>
        <w:pStyle w:val="PargrafodaLista"/>
        <w:numPr>
          <w:ilvl w:val="0"/>
          <w:numId w:val="0"/>
        </w:numPr>
        <w:rPr>
          <w:ins w:id="142" w:author="Luiz Girão" w:date="2022-09-13T18:47:00Z"/>
          <w:rFonts w:asciiTheme="minorHAnsi" w:hAnsiTheme="minorHAnsi" w:cstheme="minorHAnsi"/>
          <w:szCs w:val="24"/>
        </w:rPr>
      </w:pPr>
    </w:p>
    <w:p w14:paraId="49031DA9" w14:textId="77777777" w:rsidR="00196F63" w:rsidRPr="00196F63" w:rsidRDefault="00663B89" w:rsidP="007867C6">
      <w:pPr>
        <w:pStyle w:val="PargrafodaLista"/>
        <w:numPr>
          <w:ilvl w:val="0"/>
          <w:numId w:val="0"/>
        </w:numPr>
        <w:rPr>
          <w:ins w:id="143" w:author="Luiz Girão" w:date="2022-09-13T18:48:00Z"/>
          <w:rFonts w:asciiTheme="minorHAnsi" w:hAnsiTheme="minorHAnsi" w:cstheme="minorHAnsi"/>
          <w:szCs w:val="24"/>
        </w:rPr>
      </w:pPr>
      <w:r w:rsidRPr="007867C6">
        <w:rPr>
          <w:rFonts w:asciiTheme="minorHAnsi" w:hAnsiTheme="minorHAnsi" w:cstheme="minorHAnsi"/>
          <w:szCs w:val="24"/>
          <w:rPrChange w:id="144" w:author="Luiz Girão" w:date="2022-09-13T18:47:00Z">
            <w:rPr/>
          </w:rPrChange>
        </w:rPr>
        <w:t xml:space="preserve"> </w:t>
      </w:r>
      <w:bookmarkEnd w:id="131"/>
    </w:p>
    <w:tbl>
      <w:tblPr>
        <w:tblW w:w="0" w:type="auto"/>
        <w:shd w:val="clear" w:color="auto" w:fill="FFFFFF"/>
        <w:tblCellMar>
          <w:left w:w="0" w:type="dxa"/>
          <w:right w:w="0" w:type="dxa"/>
        </w:tblCellMar>
        <w:tblLook w:val="04A0" w:firstRow="1" w:lastRow="0" w:firstColumn="1" w:lastColumn="0" w:noHBand="0" w:noVBand="1"/>
        <w:tblPrChange w:id="145" w:author="Luiz Girão" w:date="2022-09-13T18:49:00Z">
          <w:tblPr>
            <w:tblW w:w="0" w:type="auto"/>
            <w:shd w:val="clear" w:color="auto" w:fill="FFFFFF"/>
            <w:tblCellMar>
              <w:left w:w="0" w:type="dxa"/>
              <w:right w:w="0" w:type="dxa"/>
            </w:tblCellMar>
            <w:tblLook w:val="04A0" w:firstRow="1" w:lastRow="0" w:firstColumn="1" w:lastColumn="0" w:noHBand="0" w:noVBand="1"/>
          </w:tblPr>
        </w:tblPrChange>
      </w:tblPr>
      <w:tblGrid>
        <w:gridCol w:w="4256"/>
        <w:gridCol w:w="4523"/>
        <w:tblGridChange w:id="146">
          <w:tblGrid>
            <w:gridCol w:w="4256"/>
            <w:gridCol w:w="4228"/>
          </w:tblGrid>
        </w:tblGridChange>
      </w:tblGrid>
      <w:tr w:rsidR="00196F63" w:rsidRPr="00196F63" w14:paraId="63FBBECC" w14:textId="77777777" w:rsidTr="00196F63">
        <w:trPr>
          <w:ins w:id="147" w:author="Luiz Girão" w:date="2022-09-13T18:48:00Z"/>
        </w:trPr>
        <w:tc>
          <w:tcPr>
            <w:tcW w:w="877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148" w:author="Luiz Girão" w:date="2022-09-13T18:49:00Z">
              <w:tcPr>
                <w:tcW w:w="848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1795AC32" w14:textId="77777777" w:rsidR="00196F63" w:rsidRPr="00196F63" w:rsidRDefault="00196F63" w:rsidP="00196F63">
            <w:pPr>
              <w:overflowPunct w:val="0"/>
              <w:autoSpaceDE w:val="0"/>
              <w:autoSpaceDN w:val="0"/>
              <w:adjustRightInd w:val="0"/>
              <w:spacing w:line="276" w:lineRule="auto"/>
              <w:rPr>
                <w:ins w:id="149" w:author="Luiz Girão" w:date="2022-09-13T18:48:00Z"/>
                <w:rFonts w:asciiTheme="minorHAnsi" w:hAnsiTheme="minorHAnsi" w:cstheme="minorHAnsi"/>
                <w:b/>
                <w:color w:val="222222"/>
                <w:sz w:val="18"/>
                <w:szCs w:val="18"/>
                <w:lang w:eastAsia="en-US"/>
                <w:rPrChange w:id="150" w:author="Luiz Girão" w:date="2022-09-13T18:48:00Z">
                  <w:rPr>
                    <w:ins w:id="151" w:author="Luiz Girão" w:date="2022-09-13T18:48:00Z"/>
                    <w:rFonts w:ascii="Arial" w:hAnsi="Arial"/>
                    <w:b/>
                    <w:color w:val="222222"/>
                    <w:sz w:val="18"/>
                    <w:szCs w:val="18"/>
                    <w:lang w:eastAsia="en-US"/>
                  </w:rPr>
                </w:rPrChange>
              </w:rPr>
            </w:pPr>
            <w:ins w:id="152" w:author="Luiz Girão" w:date="2022-09-13T18:48:00Z">
              <w:r w:rsidRPr="00196F63">
                <w:rPr>
                  <w:rFonts w:asciiTheme="minorHAnsi" w:hAnsiTheme="minorHAnsi" w:cstheme="minorHAnsi"/>
                  <w:b/>
                  <w:iCs/>
                  <w:color w:val="222222"/>
                  <w:sz w:val="18"/>
                  <w:szCs w:val="18"/>
                  <w:lang w:eastAsia="en-US"/>
                  <w:rPrChange w:id="153" w:author="Luiz Girão" w:date="2022-09-13T18:48:00Z">
                    <w:rPr>
                      <w:rFonts w:ascii="Arial" w:hAnsi="Arial"/>
                      <w:b/>
                      <w:iCs/>
                      <w:color w:val="222222"/>
                      <w:sz w:val="18"/>
                      <w:szCs w:val="18"/>
                      <w:lang w:eastAsia="en-US"/>
                    </w:rPr>
                  </w:rPrChange>
                </w:rPr>
                <w:t xml:space="preserve">Emissora: </w:t>
              </w:r>
              <w:r w:rsidRPr="00196F63">
                <w:rPr>
                  <w:rFonts w:asciiTheme="minorHAnsi" w:hAnsiTheme="minorHAnsi" w:cstheme="minorHAnsi"/>
                  <w:b/>
                  <w:color w:val="222222"/>
                  <w:sz w:val="18"/>
                  <w:szCs w:val="18"/>
                  <w:lang w:eastAsia="en-US"/>
                  <w:rPrChange w:id="154" w:author="Luiz Girão" w:date="2022-09-13T18:48:00Z">
                    <w:rPr>
                      <w:rFonts w:ascii="Arial" w:hAnsi="Arial"/>
                      <w:b/>
                      <w:color w:val="222222"/>
                      <w:sz w:val="18"/>
                      <w:szCs w:val="18"/>
                      <w:lang w:eastAsia="en-US"/>
                    </w:rPr>
                  </w:rPrChange>
                </w:rPr>
                <w:t>BANCO DIGIMAIS S.A.</w:t>
              </w:r>
            </w:ins>
          </w:p>
        </w:tc>
      </w:tr>
      <w:tr w:rsidR="00196F63" w:rsidRPr="00196F63" w14:paraId="0BFAAF9B" w14:textId="77777777" w:rsidTr="00196F63">
        <w:trPr>
          <w:ins w:id="155" w:author="Luiz Girão" w:date="2022-09-13T18:48:00Z"/>
        </w:trPr>
        <w:tc>
          <w:tcPr>
            <w:tcW w:w="877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156" w:author="Luiz Girão" w:date="2022-09-13T18:49:00Z">
              <w:tcPr>
                <w:tcW w:w="8484"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4BD380A2" w14:textId="4347A01D" w:rsidR="00196F63" w:rsidRPr="00196F63" w:rsidRDefault="00196F63" w:rsidP="00196F63">
            <w:pPr>
              <w:overflowPunct w:val="0"/>
              <w:autoSpaceDE w:val="0"/>
              <w:autoSpaceDN w:val="0"/>
              <w:adjustRightInd w:val="0"/>
              <w:spacing w:line="276" w:lineRule="auto"/>
              <w:rPr>
                <w:ins w:id="157" w:author="Luiz Girão" w:date="2022-09-13T18:48:00Z"/>
                <w:rFonts w:asciiTheme="minorHAnsi" w:hAnsiTheme="minorHAnsi" w:cstheme="minorHAnsi"/>
                <w:b/>
                <w:color w:val="222222"/>
                <w:sz w:val="18"/>
                <w:szCs w:val="18"/>
                <w:lang w:eastAsia="en-US"/>
                <w:rPrChange w:id="158" w:author="Luiz Girão" w:date="2022-09-13T18:48:00Z">
                  <w:rPr>
                    <w:ins w:id="159" w:author="Luiz Girão" w:date="2022-09-13T18:48:00Z"/>
                    <w:rFonts w:ascii="Arial" w:hAnsi="Arial"/>
                    <w:b/>
                    <w:color w:val="222222"/>
                    <w:sz w:val="18"/>
                    <w:szCs w:val="18"/>
                    <w:lang w:eastAsia="en-US"/>
                  </w:rPr>
                </w:rPrChange>
              </w:rPr>
            </w:pPr>
            <w:ins w:id="160" w:author="Luiz Girão" w:date="2022-09-13T18:48:00Z">
              <w:r w:rsidRPr="00196F63">
                <w:rPr>
                  <w:rFonts w:asciiTheme="minorHAnsi" w:hAnsiTheme="minorHAnsi" w:cstheme="minorHAnsi"/>
                  <w:b/>
                  <w:iCs/>
                  <w:color w:val="222222"/>
                  <w:sz w:val="18"/>
                  <w:szCs w:val="18"/>
                  <w:lang w:eastAsia="en-US"/>
                  <w:rPrChange w:id="161" w:author="Luiz Girão" w:date="2022-09-13T18:48:00Z">
                    <w:rPr>
                      <w:rFonts w:ascii="Arial" w:hAnsi="Arial"/>
                      <w:b/>
                      <w:iCs/>
                      <w:color w:val="222222"/>
                      <w:sz w:val="18"/>
                      <w:szCs w:val="18"/>
                      <w:lang w:eastAsia="en-US"/>
                    </w:rPr>
                  </w:rPrChange>
                </w:rPr>
                <w:t xml:space="preserve">Ativo: </w:t>
              </w:r>
              <w:r>
                <w:rPr>
                  <w:rFonts w:asciiTheme="minorHAnsi" w:hAnsiTheme="minorHAnsi" w:cstheme="minorHAnsi"/>
                  <w:b/>
                  <w:color w:val="222222"/>
                  <w:sz w:val="18"/>
                  <w:szCs w:val="18"/>
                  <w:lang w:eastAsia="en-US"/>
                </w:rPr>
                <w:t>LF</w:t>
              </w:r>
            </w:ins>
          </w:p>
        </w:tc>
      </w:tr>
      <w:tr w:rsidR="00196F63" w:rsidRPr="00196F63" w14:paraId="2DD1FF69" w14:textId="77777777" w:rsidTr="00196F63">
        <w:trPr>
          <w:ins w:id="162" w:author="Luiz Girão" w:date="2022-09-13T18:48:00Z"/>
        </w:trPr>
        <w:tc>
          <w:tcPr>
            <w:tcW w:w="4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163" w:author="Luiz Girão" w:date="2022-09-13T18:49:00Z">
              <w:tcPr>
                <w:tcW w:w="4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2B2F7E3D" w14:textId="77777777" w:rsidR="00196F63" w:rsidRPr="00196F63" w:rsidRDefault="00196F63" w:rsidP="00196F63">
            <w:pPr>
              <w:overflowPunct w:val="0"/>
              <w:autoSpaceDE w:val="0"/>
              <w:autoSpaceDN w:val="0"/>
              <w:adjustRightInd w:val="0"/>
              <w:spacing w:line="276" w:lineRule="auto"/>
              <w:rPr>
                <w:ins w:id="164" w:author="Luiz Girão" w:date="2022-09-13T18:48:00Z"/>
                <w:rFonts w:asciiTheme="minorHAnsi" w:hAnsiTheme="minorHAnsi" w:cstheme="minorHAnsi"/>
                <w:b/>
                <w:color w:val="222222"/>
                <w:sz w:val="18"/>
                <w:szCs w:val="18"/>
                <w:lang w:eastAsia="en-US"/>
                <w:rPrChange w:id="165" w:author="Luiz Girão" w:date="2022-09-13T18:48:00Z">
                  <w:rPr>
                    <w:ins w:id="166" w:author="Luiz Girão" w:date="2022-09-13T18:48:00Z"/>
                    <w:rFonts w:ascii="Arial" w:hAnsi="Arial"/>
                    <w:b/>
                    <w:color w:val="222222"/>
                    <w:sz w:val="18"/>
                    <w:szCs w:val="18"/>
                    <w:lang w:eastAsia="en-US"/>
                  </w:rPr>
                </w:rPrChange>
              </w:rPr>
            </w:pPr>
            <w:ins w:id="167" w:author="Luiz Girão" w:date="2022-09-13T18:48:00Z">
              <w:r w:rsidRPr="00196F63">
                <w:rPr>
                  <w:rFonts w:asciiTheme="minorHAnsi" w:hAnsiTheme="minorHAnsi" w:cstheme="minorHAnsi"/>
                  <w:b/>
                  <w:iCs/>
                  <w:color w:val="222222"/>
                  <w:sz w:val="18"/>
                  <w:szCs w:val="18"/>
                  <w:lang w:eastAsia="en-US"/>
                  <w:rPrChange w:id="168" w:author="Luiz Girão" w:date="2022-09-13T18:48:00Z">
                    <w:rPr>
                      <w:rFonts w:ascii="Arial" w:hAnsi="Arial"/>
                      <w:b/>
                      <w:iCs/>
                      <w:color w:val="222222"/>
                      <w:sz w:val="18"/>
                      <w:szCs w:val="18"/>
                      <w:lang w:eastAsia="en-US"/>
                    </w:rPr>
                  </w:rPrChange>
                </w:rPr>
                <w:lastRenderedPageBreak/>
                <w:t xml:space="preserve">Série: </w:t>
              </w:r>
              <w:r w:rsidRPr="00196F63">
                <w:rPr>
                  <w:rFonts w:asciiTheme="minorHAnsi" w:hAnsiTheme="minorHAnsi" w:cstheme="minorHAnsi"/>
                  <w:iCs/>
                  <w:color w:val="222222"/>
                  <w:sz w:val="18"/>
                  <w:szCs w:val="18"/>
                  <w:lang w:eastAsia="en-US"/>
                  <w:rPrChange w:id="169" w:author="Luiz Girão" w:date="2022-09-13T18:48:00Z">
                    <w:rPr>
                      <w:rFonts w:ascii="Arial" w:hAnsi="Arial"/>
                      <w:iCs/>
                      <w:color w:val="222222"/>
                      <w:sz w:val="18"/>
                      <w:szCs w:val="18"/>
                      <w:lang w:eastAsia="en-US"/>
                    </w:rPr>
                  </w:rPrChange>
                </w:rPr>
                <w:t>1</w:t>
              </w:r>
            </w:ins>
          </w:p>
        </w:tc>
        <w:tc>
          <w:tcPr>
            <w:tcW w:w="45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Change w:id="170" w:author="Luiz Girão" w:date="2022-09-13T18:49:00Z">
              <w:tcPr>
                <w:tcW w:w="42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tcPrChange>
          </w:tcPr>
          <w:p w14:paraId="580AB516" w14:textId="77777777" w:rsidR="00196F63" w:rsidRPr="00196F63" w:rsidRDefault="00196F63" w:rsidP="00196F63">
            <w:pPr>
              <w:overflowPunct w:val="0"/>
              <w:autoSpaceDE w:val="0"/>
              <w:autoSpaceDN w:val="0"/>
              <w:adjustRightInd w:val="0"/>
              <w:spacing w:line="276" w:lineRule="auto"/>
              <w:rPr>
                <w:ins w:id="171" w:author="Luiz Girão" w:date="2022-09-13T18:48:00Z"/>
                <w:rFonts w:asciiTheme="minorHAnsi" w:hAnsiTheme="minorHAnsi" w:cstheme="minorHAnsi"/>
                <w:b/>
                <w:color w:val="222222"/>
                <w:sz w:val="18"/>
                <w:szCs w:val="18"/>
                <w:lang w:eastAsia="en-US"/>
                <w:rPrChange w:id="172" w:author="Luiz Girão" w:date="2022-09-13T18:48:00Z">
                  <w:rPr>
                    <w:ins w:id="173" w:author="Luiz Girão" w:date="2022-09-13T18:48:00Z"/>
                    <w:rFonts w:ascii="Arial" w:hAnsi="Arial"/>
                    <w:b/>
                    <w:color w:val="222222"/>
                    <w:sz w:val="18"/>
                    <w:szCs w:val="18"/>
                    <w:lang w:eastAsia="en-US"/>
                  </w:rPr>
                </w:rPrChange>
              </w:rPr>
            </w:pPr>
            <w:ins w:id="174" w:author="Luiz Girão" w:date="2022-09-13T18:48:00Z">
              <w:r w:rsidRPr="00196F63">
                <w:rPr>
                  <w:rFonts w:asciiTheme="minorHAnsi" w:hAnsiTheme="minorHAnsi" w:cstheme="minorHAnsi"/>
                  <w:b/>
                  <w:iCs/>
                  <w:color w:val="222222"/>
                  <w:sz w:val="18"/>
                  <w:szCs w:val="18"/>
                  <w:lang w:eastAsia="en-US"/>
                  <w:rPrChange w:id="175" w:author="Luiz Girão" w:date="2022-09-13T18:48:00Z">
                    <w:rPr>
                      <w:rFonts w:ascii="Arial" w:hAnsi="Arial"/>
                      <w:b/>
                      <w:iCs/>
                      <w:color w:val="222222"/>
                      <w:sz w:val="18"/>
                      <w:szCs w:val="18"/>
                      <w:lang w:eastAsia="en-US"/>
                    </w:rPr>
                  </w:rPrChange>
                </w:rPr>
                <w:t xml:space="preserve">Emissão: </w:t>
              </w:r>
              <w:r w:rsidRPr="00196F63">
                <w:rPr>
                  <w:rFonts w:asciiTheme="minorHAnsi" w:hAnsiTheme="minorHAnsi" w:cstheme="minorHAnsi"/>
                  <w:iCs/>
                  <w:color w:val="222222"/>
                  <w:sz w:val="18"/>
                  <w:szCs w:val="18"/>
                  <w:lang w:eastAsia="en-US"/>
                  <w:rPrChange w:id="176" w:author="Luiz Girão" w:date="2022-09-13T18:48:00Z">
                    <w:rPr>
                      <w:rFonts w:ascii="Arial" w:hAnsi="Arial"/>
                      <w:iCs/>
                      <w:color w:val="222222"/>
                      <w:sz w:val="18"/>
                      <w:szCs w:val="18"/>
                      <w:lang w:eastAsia="en-US"/>
                    </w:rPr>
                  </w:rPrChange>
                </w:rPr>
                <w:t>2</w:t>
              </w:r>
            </w:ins>
          </w:p>
        </w:tc>
      </w:tr>
      <w:tr w:rsidR="00196F63" w:rsidRPr="00196F63" w14:paraId="2EF2E858" w14:textId="77777777" w:rsidTr="00196F63">
        <w:trPr>
          <w:ins w:id="177" w:author="Luiz Girão" w:date="2022-09-13T18:48:00Z"/>
        </w:trPr>
        <w:tc>
          <w:tcPr>
            <w:tcW w:w="4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178" w:author="Luiz Girão" w:date="2022-09-13T18:49:00Z">
              <w:tcPr>
                <w:tcW w:w="42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6C4020A1" w14:textId="77777777" w:rsidR="00196F63" w:rsidRPr="00196F63" w:rsidRDefault="00196F63" w:rsidP="00196F63">
            <w:pPr>
              <w:overflowPunct w:val="0"/>
              <w:autoSpaceDE w:val="0"/>
              <w:autoSpaceDN w:val="0"/>
              <w:adjustRightInd w:val="0"/>
              <w:spacing w:line="276" w:lineRule="auto"/>
              <w:rPr>
                <w:ins w:id="179" w:author="Luiz Girão" w:date="2022-09-13T18:48:00Z"/>
                <w:rFonts w:asciiTheme="minorHAnsi" w:hAnsiTheme="minorHAnsi" w:cstheme="minorHAnsi"/>
                <w:b/>
                <w:color w:val="222222"/>
                <w:sz w:val="18"/>
                <w:szCs w:val="18"/>
                <w:lang w:eastAsia="en-US"/>
                <w:rPrChange w:id="180" w:author="Luiz Girão" w:date="2022-09-13T18:48:00Z">
                  <w:rPr>
                    <w:ins w:id="181" w:author="Luiz Girão" w:date="2022-09-13T18:48:00Z"/>
                    <w:rFonts w:ascii="Arial" w:hAnsi="Arial"/>
                    <w:b/>
                    <w:color w:val="222222"/>
                    <w:sz w:val="18"/>
                    <w:szCs w:val="18"/>
                    <w:lang w:eastAsia="en-US"/>
                  </w:rPr>
                </w:rPrChange>
              </w:rPr>
            </w:pPr>
            <w:ins w:id="182" w:author="Luiz Girão" w:date="2022-09-13T18:48:00Z">
              <w:r w:rsidRPr="00196F63">
                <w:rPr>
                  <w:rFonts w:asciiTheme="minorHAnsi" w:hAnsiTheme="minorHAnsi" w:cstheme="minorHAnsi"/>
                  <w:b/>
                  <w:iCs/>
                  <w:color w:val="222222"/>
                  <w:sz w:val="18"/>
                  <w:szCs w:val="18"/>
                  <w:lang w:eastAsia="en-US"/>
                  <w:rPrChange w:id="183" w:author="Luiz Girão" w:date="2022-09-13T18:48:00Z">
                    <w:rPr>
                      <w:rFonts w:ascii="Arial" w:hAnsi="Arial"/>
                      <w:b/>
                      <w:iCs/>
                      <w:color w:val="222222"/>
                      <w:sz w:val="18"/>
                      <w:szCs w:val="18"/>
                      <w:lang w:eastAsia="en-US"/>
                    </w:rPr>
                  </w:rPrChange>
                </w:rPr>
                <w:t xml:space="preserve">Volume na Data de Emissão: </w:t>
              </w:r>
              <w:r w:rsidRPr="00196F63">
                <w:rPr>
                  <w:rFonts w:asciiTheme="minorHAnsi" w:hAnsiTheme="minorHAnsi" w:cstheme="minorHAnsi"/>
                  <w:iCs/>
                  <w:color w:val="222222"/>
                  <w:sz w:val="18"/>
                  <w:szCs w:val="18"/>
                  <w:lang w:eastAsia="en-US"/>
                  <w:rPrChange w:id="184" w:author="Luiz Girão" w:date="2022-09-13T18:48:00Z">
                    <w:rPr>
                      <w:rFonts w:ascii="Arial" w:hAnsi="Arial"/>
                      <w:iCs/>
                      <w:color w:val="222222"/>
                      <w:sz w:val="18"/>
                      <w:szCs w:val="18"/>
                      <w:lang w:eastAsia="en-US"/>
                    </w:rPr>
                  </w:rPrChange>
                </w:rPr>
                <w:t>R$ 50.000.000,00</w:t>
              </w:r>
            </w:ins>
          </w:p>
        </w:tc>
        <w:tc>
          <w:tcPr>
            <w:tcW w:w="45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Change w:id="185" w:author="Luiz Girão" w:date="2022-09-13T18:49:00Z">
              <w:tcPr>
                <w:tcW w:w="42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tcPrChange>
          </w:tcPr>
          <w:p w14:paraId="7330B73F" w14:textId="77777777" w:rsidR="00196F63" w:rsidRPr="00196F63" w:rsidRDefault="00196F63" w:rsidP="00196F63">
            <w:pPr>
              <w:overflowPunct w:val="0"/>
              <w:autoSpaceDE w:val="0"/>
              <w:autoSpaceDN w:val="0"/>
              <w:adjustRightInd w:val="0"/>
              <w:spacing w:line="276" w:lineRule="auto"/>
              <w:rPr>
                <w:ins w:id="186" w:author="Luiz Girão" w:date="2022-09-13T18:48:00Z"/>
                <w:rFonts w:asciiTheme="minorHAnsi" w:hAnsiTheme="minorHAnsi" w:cstheme="minorHAnsi"/>
                <w:b/>
                <w:color w:val="222222"/>
                <w:sz w:val="18"/>
                <w:szCs w:val="18"/>
                <w:lang w:eastAsia="en-US"/>
                <w:rPrChange w:id="187" w:author="Luiz Girão" w:date="2022-09-13T18:48:00Z">
                  <w:rPr>
                    <w:ins w:id="188" w:author="Luiz Girão" w:date="2022-09-13T18:48:00Z"/>
                    <w:rFonts w:ascii="Arial" w:hAnsi="Arial"/>
                    <w:b/>
                    <w:color w:val="222222"/>
                    <w:sz w:val="18"/>
                    <w:szCs w:val="18"/>
                    <w:lang w:eastAsia="en-US"/>
                  </w:rPr>
                </w:rPrChange>
              </w:rPr>
            </w:pPr>
            <w:ins w:id="189" w:author="Luiz Girão" w:date="2022-09-13T18:48:00Z">
              <w:r w:rsidRPr="00196F63">
                <w:rPr>
                  <w:rFonts w:asciiTheme="minorHAnsi" w:hAnsiTheme="minorHAnsi" w:cstheme="minorHAnsi"/>
                  <w:b/>
                  <w:iCs/>
                  <w:color w:val="222222"/>
                  <w:sz w:val="18"/>
                  <w:szCs w:val="18"/>
                  <w:lang w:eastAsia="en-US"/>
                  <w:rPrChange w:id="190" w:author="Luiz Girão" w:date="2022-09-13T18:48:00Z">
                    <w:rPr>
                      <w:rFonts w:ascii="Arial" w:hAnsi="Arial"/>
                      <w:b/>
                      <w:iCs/>
                      <w:color w:val="222222"/>
                      <w:sz w:val="18"/>
                      <w:szCs w:val="18"/>
                      <w:lang w:eastAsia="en-US"/>
                    </w:rPr>
                  </w:rPrChange>
                </w:rPr>
                <w:t xml:space="preserve">Quantidade de ativos: </w:t>
              </w:r>
              <w:r w:rsidRPr="00196F63">
                <w:rPr>
                  <w:rFonts w:asciiTheme="minorHAnsi" w:hAnsiTheme="minorHAnsi" w:cstheme="minorHAnsi"/>
                  <w:iCs/>
                  <w:color w:val="222222"/>
                  <w:sz w:val="18"/>
                  <w:szCs w:val="18"/>
                  <w:lang w:eastAsia="en-US"/>
                  <w:rPrChange w:id="191" w:author="Luiz Girão" w:date="2022-09-13T18:48:00Z">
                    <w:rPr>
                      <w:rFonts w:ascii="Arial" w:hAnsi="Arial"/>
                      <w:iCs/>
                      <w:color w:val="222222"/>
                      <w:sz w:val="18"/>
                      <w:szCs w:val="18"/>
                      <w:lang w:eastAsia="en-US"/>
                    </w:rPr>
                  </w:rPrChange>
                </w:rPr>
                <w:t>100</w:t>
              </w:r>
            </w:ins>
          </w:p>
        </w:tc>
      </w:tr>
      <w:tr w:rsidR="00196F63" w:rsidRPr="00196F63" w14:paraId="19481746" w14:textId="77777777" w:rsidTr="00196F63">
        <w:trPr>
          <w:ins w:id="192" w:author="Luiz Girão" w:date="2022-09-13T18:48:00Z"/>
        </w:trPr>
        <w:tc>
          <w:tcPr>
            <w:tcW w:w="877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193" w:author="Luiz Girão" w:date="2022-09-13T18:49:00Z">
              <w:tcPr>
                <w:tcW w:w="848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37C84692" w14:textId="77777777" w:rsidR="00196F63" w:rsidRPr="00196F63" w:rsidRDefault="00196F63" w:rsidP="00196F63">
            <w:pPr>
              <w:overflowPunct w:val="0"/>
              <w:autoSpaceDE w:val="0"/>
              <w:autoSpaceDN w:val="0"/>
              <w:adjustRightInd w:val="0"/>
              <w:spacing w:line="276" w:lineRule="auto"/>
              <w:rPr>
                <w:ins w:id="194" w:author="Luiz Girão" w:date="2022-09-13T18:48:00Z"/>
                <w:rFonts w:asciiTheme="minorHAnsi" w:hAnsiTheme="minorHAnsi" w:cstheme="minorHAnsi"/>
                <w:b/>
                <w:color w:val="222222"/>
                <w:sz w:val="18"/>
                <w:szCs w:val="18"/>
                <w:lang w:eastAsia="en-US"/>
                <w:rPrChange w:id="195" w:author="Luiz Girão" w:date="2022-09-13T18:48:00Z">
                  <w:rPr>
                    <w:ins w:id="196" w:author="Luiz Girão" w:date="2022-09-13T18:48:00Z"/>
                    <w:rFonts w:ascii="Arial" w:hAnsi="Arial"/>
                    <w:b/>
                    <w:color w:val="222222"/>
                    <w:sz w:val="18"/>
                    <w:szCs w:val="18"/>
                    <w:lang w:eastAsia="en-US"/>
                  </w:rPr>
                </w:rPrChange>
              </w:rPr>
            </w:pPr>
            <w:ins w:id="197" w:author="Luiz Girão" w:date="2022-09-13T18:48:00Z">
              <w:r w:rsidRPr="00196F63">
                <w:rPr>
                  <w:rFonts w:asciiTheme="minorHAnsi" w:hAnsiTheme="minorHAnsi" w:cstheme="minorHAnsi"/>
                  <w:b/>
                  <w:iCs/>
                  <w:color w:val="222222"/>
                  <w:sz w:val="18"/>
                  <w:szCs w:val="18"/>
                  <w:lang w:eastAsia="en-US"/>
                  <w:rPrChange w:id="198" w:author="Luiz Girão" w:date="2022-09-13T18:48:00Z">
                    <w:rPr>
                      <w:rFonts w:ascii="Arial" w:hAnsi="Arial"/>
                      <w:b/>
                      <w:iCs/>
                      <w:color w:val="222222"/>
                      <w:sz w:val="18"/>
                      <w:szCs w:val="18"/>
                      <w:lang w:eastAsia="en-US"/>
                    </w:rPr>
                  </w:rPrChange>
                </w:rPr>
                <w:t xml:space="preserve">Data de Vencimento: </w:t>
              </w:r>
              <w:r w:rsidRPr="00196F63">
                <w:rPr>
                  <w:rFonts w:asciiTheme="minorHAnsi" w:hAnsiTheme="minorHAnsi" w:cstheme="minorHAnsi"/>
                  <w:iCs/>
                  <w:color w:val="222222"/>
                  <w:sz w:val="18"/>
                  <w:szCs w:val="18"/>
                  <w:lang w:eastAsia="en-US"/>
                  <w:rPrChange w:id="199" w:author="Luiz Girão" w:date="2022-09-13T18:48:00Z">
                    <w:rPr>
                      <w:rFonts w:ascii="Arial" w:hAnsi="Arial"/>
                      <w:iCs/>
                      <w:color w:val="222222"/>
                      <w:sz w:val="18"/>
                      <w:szCs w:val="18"/>
                      <w:lang w:eastAsia="en-US"/>
                    </w:rPr>
                  </w:rPrChange>
                </w:rPr>
                <w:t>08/07/2029</w:t>
              </w:r>
            </w:ins>
          </w:p>
        </w:tc>
      </w:tr>
      <w:tr w:rsidR="00196F63" w:rsidRPr="00196F63" w14:paraId="1FE68E3B" w14:textId="77777777" w:rsidTr="00196F63">
        <w:trPr>
          <w:ins w:id="200" w:author="Luiz Girão" w:date="2022-09-13T18:48:00Z"/>
        </w:trPr>
        <w:tc>
          <w:tcPr>
            <w:tcW w:w="877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Change w:id="201" w:author="Luiz Girão" w:date="2022-09-13T18:49:00Z">
              <w:tcPr>
                <w:tcW w:w="8484"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tcPrChange>
          </w:tcPr>
          <w:p w14:paraId="7DB18FCC" w14:textId="77777777" w:rsidR="00196F63" w:rsidRPr="00196F63" w:rsidRDefault="00196F63" w:rsidP="00196F63">
            <w:pPr>
              <w:overflowPunct w:val="0"/>
              <w:autoSpaceDE w:val="0"/>
              <w:autoSpaceDN w:val="0"/>
              <w:adjustRightInd w:val="0"/>
              <w:spacing w:line="276" w:lineRule="auto"/>
              <w:rPr>
                <w:ins w:id="202" w:author="Luiz Girão" w:date="2022-09-13T18:48:00Z"/>
                <w:rFonts w:asciiTheme="minorHAnsi" w:hAnsiTheme="minorHAnsi" w:cstheme="minorHAnsi"/>
                <w:b/>
                <w:color w:val="222222"/>
                <w:sz w:val="18"/>
                <w:szCs w:val="18"/>
                <w:lang w:eastAsia="en-US"/>
                <w:rPrChange w:id="203" w:author="Luiz Girão" w:date="2022-09-13T18:48:00Z">
                  <w:rPr>
                    <w:ins w:id="204" w:author="Luiz Girão" w:date="2022-09-13T18:48:00Z"/>
                    <w:rFonts w:ascii="Arial" w:hAnsi="Arial"/>
                    <w:b/>
                    <w:color w:val="222222"/>
                    <w:sz w:val="18"/>
                    <w:szCs w:val="18"/>
                    <w:lang w:eastAsia="en-US"/>
                  </w:rPr>
                </w:rPrChange>
              </w:rPr>
            </w:pPr>
            <w:ins w:id="205" w:author="Luiz Girão" w:date="2022-09-13T18:48:00Z">
              <w:r w:rsidRPr="00196F63">
                <w:rPr>
                  <w:rFonts w:asciiTheme="minorHAnsi" w:hAnsiTheme="minorHAnsi" w:cstheme="minorHAnsi"/>
                  <w:b/>
                  <w:iCs/>
                  <w:color w:val="222222"/>
                  <w:sz w:val="18"/>
                  <w:szCs w:val="18"/>
                  <w:lang w:eastAsia="en-US"/>
                  <w:rPrChange w:id="206" w:author="Luiz Girão" w:date="2022-09-13T18:48:00Z">
                    <w:rPr>
                      <w:rFonts w:ascii="Arial" w:hAnsi="Arial"/>
                      <w:b/>
                      <w:iCs/>
                      <w:color w:val="222222"/>
                      <w:sz w:val="18"/>
                      <w:szCs w:val="18"/>
                      <w:lang w:eastAsia="en-US"/>
                    </w:rPr>
                  </w:rPrChange>
                </w:rPr>
                <w:t>Taxa de Juros: 100% do CDI + 133% a.a. na base 252.</w:t>
              </w:r>
            </w:ins>
          </w:p>
        </w:tc>
      </w:tr>
      <w:tr w:rsidR="00196F63" w:rsidRPr="00196F63" w14:paraId="5BB0416A" w14:textId="77777777" w:rsidTr="00196F63">
        <w:trPr>
          <w:ins w:id="207" w:author="Luiz Girão" w:date="2022-09-13T18:48:00Z"/>
        </w:trPr>
        <w:tc>
          <w:tcPr>
            <w:tcW w:w="877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208" w:author="Luiz Girão" w:date="2022-09-13T18:49:00Z">
              <w:tcPr>
                <w:tcW w:w="848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6AEB307E" w14:textId="77777777" w:rsidR="00196F63" w:rsidRPr="00196F63" w:rsidRDefault="00196F63" w:rsidP="00196F63">
            <w:pPr>
              <w:overflowPunct w:val="0"/>
              <w:autoSpaceDE w:val="0"/>
              <w:autoSpaceDN w:val="0"/>
              <w:adjustRightInd w:val="0"/>
              <w:spacing w:line="276" w:lineRule="auto"/>
              <w:jc w:val="both"/>
              <w:rPr>
                <w:ins w:id="209" w:author="Luiz Girão" w:date="2022-09-13T18:48:00Z"/>
                <w:rFonts w:asciiTheme="minorHAnsi" w:hAnsiTheme="minorHAnsi" w:cstheme="minorHAnsi"/>
                <w:b/>
                <w:iCs/>
                <w:color w:val="222222"/>
                <w:sz w:val="18"/>
                <w:szCs w:val="18"/>
                <w:lang w:eastAsia="en-US"/>
                <w:rPrChange w:id="210" w:author="Luiz Girão" w:date="2022-09-13T18:48:00Z">
                  <w:rPr>
                    <w:ins w:id="211" w:author="Luiz Girão" w:date="2022-09-13T18:48:00Z"/>
                    <w:rFonts w:ascii="Arial" w:hAnsi="Arial"/>
                    <w:b/>
                    <w:iCs/>
                    <w:color w:val="222222"/>
                    <w:sz w:val="18"/>
                    <w:szCs w:val="18"/>
                    <w:lang w:eastAsia="en-US"/>
                  </w:rPr>
                </w:rPrChange>
              </w:rPr>
            </w:pPr>
            <w:ins w:id="212" w:author="Luiz Girão" w:date="2022-09-13T18:48:00Z">
              <w:r w:rsidRPr="00196F63">
                <w:rPr>
                  <w:rFonts w:asciiTheme="minorHAnsi" w:hAnsiTheme="minorHAnsi" w:cstheme="minorHAnsi"/>
                  <w:b/>
                  <w:sz w:val="18"/>
                  <w:szCs w:val="18"/>
                  <w:lang w:eastAsia="en-US"/>
                  <w:rPrChange w:id="213" w:author="Luiz Girão" w:date="2022-09-13T18:48:00Z">
                    <w:rPr>
                      <w:rFonts w:ascii="Arial" w:hAnsi="Arial"/>
                      <w:b/>
                      <w:sz w:val="18"/>
                      <w:szCs w:val="18"/>
                      <w:lang w:eastAsia="en-US"/>
                    </w:rPr>
                  </w:rPrChange>
                </w:rPr>
                <w:t xml:space="preserve">Status: </w:t>
              </w:r>
              <w:r w:rsidRPr="00196F63">
                <w:rPr>
                  <w:rFonts w:asciiTheme="minorHAnsi" w:hAnsiTheme="minorHAnsi" w:cstheme="minorHAnsi"/>
                  <w:iCs/>
                  <w:color w:val="222222"/>
                  <w:sz w:val="18"/>
                  <w:szCs w:val="18"/>
                  <w:lang w:eastAsia="en-US"/>
                  <w:rPrChange w:id="214" w:author="Luiz Girão" w:date="2022-09-13T18:48:00Z">
                    <w:rPr>
                      <w:rFonts w:ascii="Arial" w:hAnsi="Arial"/>
                      <w:iCs/>
                      <w:color w:val="222222"/>
                      <w:sz w:val="18"/>
                      <w:szCs w:val="18"/>
                      <w:lang w:eastAsia="en-US"/>
                    </w:rPr>
                  </w:rPrChange>
                </w:rPr>
                <w:t>ATIVO</w:t>
              </w:r>
            </w:ins>
          </w:p>
        </w:tc>
      </w:tr>
      <w:tr w:rsidR="00196F63" w:rsidRPr="00196F63" w14:paraId="588CD211" w14:textId="77777777" w:rsidTr="00196F63">
        <w:trPr>
          <w:ins w:id="215" w:author="Luiz Girão" w:date="2022-09-13T18:48:00Z"/>
        </w:trPr>
        <w:tc>
          <w:tcPr>
            <w:tcW w:w="877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Change w:id="216" w:author="Luiz Girão" w:date="2022-09-13T18:49:00Z">
              <w:tcPr>
                <w:tcW w:w="8484"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tcPrChange>
          </w:tcPr>
          <w:p w14:paraId="13CA723A" w14:textId="77777777" w:rsidR="00196F63" w:rsidRPr="00196F63" w:rsidRDefault="00196F63" w:rsidP="00196F63">
            <w:pPr>
              <w:overflowPunct w:val="0"/>
              <w:autoSpaceDE w:val="0"/>
              <w:autoSpaceDN w:val="0"/>
              <w:adjustRightInd w:val="0"/>
              <w:spacing w:line="276" w:lineRule="auto"/>
              <w:jc w:val="both"/>
              <w:rPr>
                <w:ins w:id="217" w:author="Luiz Girão" w:date="2022-09-13T18:48:00Z"/>
                <w:rFonts w:asciiTheme="minorHAnsi" w:hAnsiTheme="minorHAnsi" w:cstheme="minorHAnsi"/>
                <w:b/>
                <w:iCs/>
                <w:color w:val="222222"/>
                <w:sz w:val="18"/>
                <w:szCs w:val="18"/>
                <w:lang w:eastAsia="en-US"/>
                <w:rPrChange w:id="218" w:author="Luiz Girão" w:date="2022-09-13T18:48:00Z">
                  <w:rPr>
                    <w:ins w:id="219" w:author="Luiz Girão" w:date="2022-09-13T18:48:00Z"/>
                    <w:rFonts w:ascii="Arial" w:hAnsi="Arial"/>
                    <w:b/>
                    <w:iCs/>
                    <w:color w:val="222222"/>
                    <w:sz w:val="18"/>
                    <w:szCs w:val="18"/>
                    <w:lang w:eastAsia="en-US"/>
                  </w:rPr>
                </w:rPrChange>
              </w:rPr>
            </w:pPr>
            <w:ins w:id="220" w:author="Luiz Girão" w:date="2022-09-13T18:48:00Z">
              <w:r w:rsidRPr="00196F63">
                <w:rPr>
                  <w:rFonts w:asciiTheme="minorHAnsi" w:hAnsiTheme="minorHAnsi" w:cstheme="minorHAnsi"/>
                  <w:b/>
                  <w:sz w:val="18"/>
                  <w:szCs w:val="18"/>
                  <w:lang w:eastAsia="en-US"/>
                  <w:rPrChange w:id="221" w:author="Luiz Girão" w:date="2022-09-13T18:48:00Z">
                    <w:rPr>
                      <w:rFonts w:ascii="Arial" w:hAnsi="Arial"/>
                      <w:b/>
                      <w:sz w:val="18"/>
                      <w:szCs w:val="18"/>
                      <w:lang w:eastAsia="en-US"/>
                    </w:rPr>
                  </w:rPrChange>
                </w:rPr>
                <w:t xml:space="preserve">Inadimplementos no período: </w:t>
              </w:r>
              <w:r w:rsidRPr="00196F63">
                <w:rPr>
                  <w:rFonts w:asciiTheme="minorHAnsi" w:hAnsiTheme="minorHAnsi" w:cstheme="minorHAnsi"/>
                  <w:iCs/>
                  <w:color w:val="222222"/>
                  <w:sz w:val="18"/>
                  <w:szCs w:val="18"/>
                  <w:lang w:eastAsia="en-US"/>
                  <w:rPrChange w:id="222" w:author="Luiz Girão" w:date="2022-09-13T18:48:00Z">
                    <w:rPr>
                      <w:rFonts w:ascii="Arial" w:hAnsi="Arial"/>
                      <w:iCs/>
                      <w:color w:val="222222"/>
                      <w:sz w:val="18"/>
                      <w:szCs w:val="18"/>
                      <w:lang w:eastAsia="en-US"/>
                    </w:rPr>
                  </w:rPrChange>
                </w:rPr>
                <w:t>Não ocorreram inadimplementos no período.</w:t>
              </w:r>
            </w:ins>
          </w:p>
        </w:tc>
      </w:tr>
      <w:tr w:rsidR="00196F63" w:rsidRPr="00196F63" w14:paraId="664185A8" w14:textId="77777777" w:rsidTr="00196F63">
        <w:trPr>
          <w:ins w:id="223" w:author="Luiz Girão" w:date="2022-09-13T18:48:00Z"/>
        </w:trPr>
        <w:tc>
          <w:tcPr>
            <w:tcW w:w="877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Change w:id="224" w:author="Luiz Girão" w:date="2022-09-13T18:49:00Z">
              <w:tcPr>
                <w:tcW w:w="848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tcPrChange>
          </w:tcPr>
          <w:p w14:paraId="2D63BC74" w14:textId="77777777" w:rsidR="00196F63" w:rsidRPr="00196F63" w:rsidRDefault="00196F63" w:rsidP="00196F63">
            <w:pPr>
              <w:overflowPunct w:val="0"/>
              <w:autoSpaceDE w:val="0"/>
              <w:autoSpaceDN w:val="0"/>
              <w:adjustRightInd w:val="0"/>
              <w:spacing w:line="276" w:lineRule="auto"/>
              <w:jc w:val="both"/>
              <w:rPr>
                <w:ins w:id="225" w:author="Luiz Girão" w:date="2022-09-13T18:48:00Z"/>
                <w:rFonts w:asciiTheme="minorHAnsi" w:hAnsiTheme="minorHAnsi" w:cstheme="minorHAnsi"/>
                <w:b/>
                <w:color w:val="222222"/>
                <w:sz w:val="18"/>
                <w:szCs w:val="18"/>
                <w:lang w:eastAsia="en-US"/>
                <w:rPrChange w:id="226" w:author="Luiz Girão" w:date="2022-09-13T18:48:00Z">
                  <w:rPr>
                    <w:ins w:id="227" w:author="Luiz Girão" w:date="2022-09-13T18:48:00Z"/>
                    <w:rFonts w:ascii="Arial" w:hAnsi="Arial"/>
                    <w:b/>
                    <w:color w:val="222222"/>
                    <w:sz w:val="18"/>
                    <w:szCs w:val="18"/>
                    <w:lang w:eastAsia="en-US"/>
                  </w:rPr>
                </w:rPrChange>
              </w:rPr>
            </w:pPr>
            <w:ins w:id="228" w:author="Luiz Girão" w:date="2022-09-13T18:48:00Z">
              <w:r w:rsidRPr="00196F63">
                <w:rPr>
                  <w:rFonts w:asciiTheme="minorHAnsi" w:hAnsiTheme="minorHAnsi" w:cstheme="minorHAnsi"/>
                  <w:b/>
                  <w:iCs/>
                  <w:color w:val="222222"/>
                  <w:sz w:val="18"/>
                  <w:szCs w:val="18"/>
                  <w:lang w:eastAsia="en-US"/>
                  <w:rPrChange w:id="229" w:author="Luiz Girão" w:date="2022-09-13T18:48:00Z">
                    <w:rPr>
                      <w:rFonts w:ascii="Arial" w:hAnsi="Arial"/>
                      <w:b/>
                      <w:iCs/>
                      <w:color w:val="222222"/>
                      <w:sz w:val="18"/>
                      <w:szCs w:val="18"/>
                      <w:lang w:eastAsia="en-US"/>
                    </w:rPr>
                  </w:rPrChange>
                </w:rPr>
                <w:t xml:space="preserve">Garantias: </w:t>
              </w:r>
              <w:r w:rsidRPr="00196F63">
                <w:rPr>
                  <w:rFonts w:asciiTheme="minorHAnsi" w:hAnsiTheme="minorHAnsi" w:cstheme="minorHAnsi"/>
                  <w:bCs/>
                  <w:iCs/>
                  <w:color w:val="222222"/>
                  <w:sz w:val="18"/>
                  <w:szCs w:val="18"/>
                  <w:lang w:eastAsia="en-US"/>
                  <w:rPrChange w:id="230" w:author="Luiz Girão" w:date="2022-09-13T18:48:00Z">
                    <w:rPr>
                      <w:rFonts w:ascii="Arial" w:hAnsi="Arial"/>
                      <w:bCs/>
                      <w:iCs/>
                      <w:color w:val="222222"/>
                      <w:sz w:val="18"/>
                      <w:szCs w:val="18"/>
                      <w:lang w:eastAsia="en-US"/>
                    </w:rPr>
                  </w:rPrChange>
                </w:rPr>
                <w:t>As LFSN serão da espécie quirografária, não contando com garantias de qualquer espécie.</w:t>
              </w:r>
              <w:r w:rsidRPr="00196F63">
                <w:rPr>
                  <w:rFonts w:asciiTheme="minorHAnsi" w:hAnsiTheme="minorHAnsi" w:cstheme="minorHAnsi"/>
                  <w:b/>
                  <w:iCs/>
                  <w:color w:val="222222"/>
                  <w:sz w:val="18"/>
                  <w:szCs w:val="18"/>
                  <w:lang w:eastAsia="en-US"/>
                  <w:rPrChange w:id="231" w:author="Luiz Girão" w:date="2022-09-13T18:48:00Z">
                    <w:rPr>
                      <w:rFonts w:ascii="Arial" w:hAnsi="Arial"/>
                      <w:b/>
                      <w:iCs/>
                      <w:color w:val="222222"/>
                      <w:sz w:val="18"/>
                      <w:szCs w:val="18"/>
                      <w:lang w:eastAsia="en-US"/>
                    </w:rPr>
                  </w:rPrChange>
                </w:rPr>
                <w:t xml:space="preserve"> </w:t>
              </w:r>
            </w:ins>
          </w:p>
        </w:tc>
      </w:tr>
    </w:tbl>
    <w:p w14:paraId="7AB15DDC" w14:textId="77777777" w:rsidR="00196F63" w:rsidRPr="00196F63" w:rsidRDefault="00196F63" w:rsidP="00196F63">
      <w:pPr>
        <w:overflowPunct w:val="0"/>
        <w:autoSpaceDE w:val="0"/>
        <w:autoSpaceDN w:val="0"/>
        <w:adjustRightInd w:val="0"/>
        <w:rPr>
          <w:ins w:id="232" w:author="Luiz Girão" w:date="2022-09-13T18:48:00Z"/>
          <w:rFonts w:asciiTheme="minorHAnsi" w:hAnsiTheme="minorHAnsi" w:cstheme="minorHAnsi"/>
          <w:sz w:val="18"/>
          <w:szCs w:val="18"/>
          <w:rPrChange w:id="233" w:author="Luiz Girão" w:date="2022-09-13T18:48:00Z">
            <w:rPr>
              <w:ins w:id="234" w:author="Luiz Girão" w:date="2022-09-13T18:48:00Z"/>
              <w:rFonts w:ascii="Arial" w:hAnsi="Arial"/>
              <w:sz w:val="18"/>
              <w:szCs w:val="18"/>
            </w:rPr>
          </w:rPrChange>
        </w:rPr>
      </w:pPr>
    </w:p>
    <w:tbl>
      <w:tblPr>
        <w:tblW w:w="0" w:type="auto"/>
        <w:shd w:val="clear" w:color="auto" w:fill="FFFFFF"/>
        <w:tblCellMar>
          <w:left w:w="0" w:type="dxa"/>
          <w:right w:w="0" w:type="dxa"/>
        </w:tblCellMar>
        <w:tblLook w:val="04A0" w:firstRow="1" w:lastRow="0" w:firstColumn="1" w:lastColumn="0" w:noHBand="0" w:noVBand="1"/>
      </w:tblPr>
      <w:tblGrid>
        <w:gridCol w:w="4427"/>
        <w:gridCol w:w="4393"/>
      </w:tblGrid>
      <w:tr w:rsidR="00196F63" w:rsidRPr="00196F63" w14:paraId="7954455D" w14:textId="77777777" w:rsidTr="009B5265">
        <w:trPr>
          <w:ins w:id="235" w:author="Luiz Girão" w:date="2022-09-13T18:48:00Z"/>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6ACD57" w14:textId="77777777" w:rsidR="00196F63" w:rsidRPr="00196F63" w:rsidRDefault="00196F63" w:rsidP="00196F63">
            <w:pPr>
              <w:overflowPunct w:val="0"/>
              <w:autoSpaceDE w:val="0"/>
              <w:autoSpaceDN w:val="0"/>
              <w:adjustRightInd w:val="0"/>
              <w:spacing w:line="276" w:lineRule="auto"/>
              <w:rPr>
                <w:ins w:id="236" w:author="Luiz Girão" w:date="2022-09-13T18:48:00Z"/>
                <w:rFonts w:asciiTheme="minorHAnsi" w:hAnsiTheme="minorHAnsi" w:cstheme="minorHAnsi"/>
                <w:b/>
                <w:color w:val="222222"/>
                <w:sz w:val="18"/>
                <w:szCs w:val="18"/>
                <w:lang w:eastAsia="en-US"/>
                <w:rPrChange w:id="237" w:author="Luiz Girão" w:date="2022-09-13T18:49:00Z">
                  <w:rPr>
                    <w:ins w:id="238" w:author="Luiz Girão" w:date="2022-09-13T18:48:00Z"/>
                    <w:rFonts w:ascii="Arial" w:hAnsi="Arial"/>
                    <w:b/>
                    <w:color w:val="222222"/>
                    <w:sz w:val="18"/>
                    <w:szCs w:val="18"/>
                    <w:lang w:eastAsia="en-US"/>
                  </w:rPr>
                </w:rPrChange>
              </w:rPr>
            </w:pPr>
            <w:ins w:id="239" w:author="Luiz Girão" w:date="2022-09-13T18:48:00Z">
              <w:r w:rsidRPr="00196F63">
                <w:rPr>
                  <w:rFonts w:asciiTheme="minorHAnsi" w:hAnsiTheme="minorHAnsi" w:cstheme="minorHAnsi"/>
                  <w:b/>
                  <w:iCs/>
                  <w:color w:val="222222"/>
                  <w:sz w:val="18"/>
                  <w:szCs w:val="18"/>
                  <w:lang w:eastAsia="en-US"/>
                  <w:rPrChange w:id="240" w:author="Luiz Girão" w:date="2022-09-13T18:49:00Z">
                    <w:rPr>
                      <w:rFonts w:ascii="Arial" w:hAnsi="Arial"/>
                      <w:b/>
                      <w:iCs/>
                      <w:color w:val="222222"/>
                      <w:sz w:val="18"/>
                      <w:szCs w:val="18"/>
                      <w:lang w:eastAsia="en-US"/>
                    </w:rPr>
                  </w:rPrChange>
                </w:rPr>
                <w:t xml:space="preserve">Emissora: </w:t>
              </w:r>
              <w:r w:rsidRPr="00196F63">
                <w:rPr>
                  <w:rFonts w:asciiTheme="minorHAnsi" w:hAnsiTheme="minorHAnsi" w:cstheme="minorHAnsi"/>
                  <w:b/>
                  <w:color w:val="222222"/>
                  <w:sz w:val="18"/>
                  <w:szCs w:val="18"/>
                  <w:lang w:eastAsia="en-US"/>
                  <w:rPrChange w:id="241" w:author="Luiz Girão" w:date="2022-09-13T18:49:00Z">
                    <w:rPr>
                      <w:rFonts w:ascii="Arial" w:hAnsi="Arial"/>
                      <w:b/>
                      <w:color w:val="222222"/>
                      <w:sz w:val="18"/>
                      <w:szCs w:val="18"/>
                      <w:lang w:eastAsia="en-US"/>
                    </w:rPr>
                  </w:rPrChange>
                </w:rPr>
                <w:t>BANCO DIGIMAIS S.A.</w:t>
              </w:r>
            </w:ins>
          </w:p>
        </w:tc>
      </w:tr>
      <w:tr w:rsidR="00196F63" w:rsidRPr="00196F63" w14:paraId="67A7F198" w14:textId="77777777" w:rsidTr="009B5265">
        <w:trPr>
          <w:ins w:id="242" w:author="Luiz Girão" w:date="2022-09-13T18:48:00Z"/>
        </w:trPr>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F5FAEC" w14:textId="77777777" w:rsidR="00196F63" w:rsidRPr="00196F63" w:rsidRDefault="00196F63" w:rsidP="00196F63">
            <w:pPr>
              <w:overflowPunct w:val="0"/>
              <w:autoSpaceDE w:val="0"/>
              <w:autoSpaceDN w:val="0"/>
              <w:adjustRightInd w:val="0"/>
              <w:spacing w:line="276" w:lineRule="auto"/>
              <w:rPr>
                <w:ins w:id="243" w:author="Luiz Girão" w:date="2022-09-13T18:48:00Z"/>
                <w:rFonts w:asciiTheme="minorHAnsi" w:hAnsiTheme="minorHAnsi" w:cstheme="minorHAnsi"/>
                <w:b/>
                <w:color w:val="222222"/>
                <w:sz w:val="18"/>
                <w:szCs w:val="18"/>
                <w:lang w:eastAsia="en-US"/>
                <w:rPrChange w:id="244" w:author="Luiz Girão" w:date="2022-09-13T18:49:00Z">
                  <w:rPr>
                    <w:ins w:id="245" w:author="Luiz Girão" w:date="2022-09-13T18:48:00Z"/>
                    <w:rFonts w:ascii="Arial" w:hAnsi="Arial"/>
                    <w:b/>
                    <w:color w:val="222222"/>
                    <w:sz w:val="18"/>
                    <w:szCs w:val="18"/>
                    <w:lang w:eastAsia="en-US"/>
                  </w:rPr>
                </w:rPrChange>
              </w:rPr>
            </w:pPr>
            <w:ins w:id="246" w:author="Luiz Girão" w:date="2022-09-13T18:48:00Z">
              <w:r w:rsidRPr="00196F63">
                <w:rPr>
                  <w:rFonts w:asciiTheme="minorHAnsi" w:hAnsiTheme="minorHAnsi" w:cstheme="minorHAnsi"/>
                  <w:b/>
                  <w:iCs/>
                  <w:color w:val="222222"/>
                  <w:sz w:val="18"/>
                  <w:szCs w:val="18"/>
                  <w:lang w:eastAsia="en-US"/>
                  <w:rPrChange w:id="247" w:author="Luiz Girão" w:date="2022-09-13T18:49:00Z">
                    <w:rPr>
                      <w:rFonts w:ascii="Arial" w:hAnsi="Arial"/>
                      <w:b/>
                      <w:iCs/>
                      <w:color w:val="222222"/>
                      <w:sz w:val="18"/>
                      <w:szCs w:val="18"/>
                      <w:lang w:eastAsia="en-US"/>
                    </w:rPr>
                  </w:rPrChange>
                </w:rPr>
                <w:t xml:space="preserve">Ativo: </w:t>
              </w:r>
              <w:r w:rsidRPr="00196F63">
                <w:rPr>
                  <w:rFonts w:asciiTheme="minorHAnsi" w:hAnsiTheme="minorHAnsi" w:cstheme="minorHAnsi"/>
                  <w:b/>
                  <w:color w:val="222222"/>
                  <w:sz w:val="18"/>
                  <w:szCs w:val="18"/>
                  <w:lang w:eastAsia="en-US"/>
                  <w:rPrChange w:id="248" w:author="Luiz Girão" w:date="2022-09-13T18:49:00Z">
                    <w:rPr>
                      <w:rFonts w:ascii="Arial" w:hAnsi="Arial"/>
                      <w:b/>
                      <w:color w:val="222222"/>
                      <w:sz w:val="18"/>
                      <w:szCs w:val="18"/>
                      <w:lang w:eastAsia="en-US"/>
                    </w:rPr>
                  </w:rPrChange>
                </w:rPr>
                <w:t>LF</w:t>
              </w:r>
            </w:ins>
          </w:p>
        </w:tc>
      </w:tr>
      <w:tr w:rsidR="00196F63" w:rsidRPr="00196F63" w14:paraId="4CB50296" w14:textId="77777777" w:rsidTr="009B5265">
        <w:trPr>
          <w:ins w:id="249" w:author="Luiz Girão" w:date="2022-09-13T18:48:00Z"/>
        </w:trPr>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EC4776" w14:textId="77777777" w:rsidR="00196F63" w:rsidRPr="00196F63" w:rsidRDefault="00196F63" w:rsidP="00196F63">
            <w:pPr>
              <w:overflowPunct w:val="0"/>
              <w:autoSpaceDE w:val="0"/>
              <w:autoSpaceDN w:val="0"/>
              <w:adjustRightInd w:val="0"/>
              <w:spacing w:line="276" w:lineRule="auto"/>
              <w:rPr>
                <w:ins w:id="250" w:author="Luiz Girão" w:date="2022-09-13T18:48:00Z"/>
                <w:rFonts w:asciiTheme="minorHAnsi" w:hAnsiTheme="minorHAnsi" w:cstheme="minorHAnsi"/>
                <w:b/>
                <w:color w:val="222222"/>
                <w:sz w:val="18"/>
                <w:szCs w:val="18"/>
                <w:lang w:eastAsia="en-US"/>
                <w:rPrChange w:id="251" w:author="Luiz Girão" w:date="2022-09-13T18:49:00Z">
                  <w:rPr>
                    <w:ins w:id="252" w:author="Luiz Girão" w:date="2022-09-13T18:48:00Z"/>
                    <w:rFonts w:ascii="Arial" w:hAnsi="Arial"/>
                    <w:b/>
                    <w:color w:val="222222"/>
                    <w:sz w:val="18"/>
                    <w:szCs w:val="18"/>
                    <w:lang w:eastAsia="en-US"/>
                  </w:rPr>
                </w:rPrChange>
              </w:rPr>
            </w:pPr>
            <w:ins w:id="253" w:author="Luiz Girão" w:date="2022-09-13T18:48:00Z">
              <w:r w:rsidRPr="00196F63">
                <w:rPr>
                  <w:rFonts w:asciiTheme="minorHAnsi" w:hAnsiTheme="minorHAnsi" w:cstheme="minorHAnsi"/>
                  <w:b/>
                  <w:iCs/>
                  <w:color w:val="222222"/>
                  <w:sz w:val="18"/>
                  <w:szCs w:val="18"/>
                  <w:lang w:eastAsia="en-US"/>
                  <w:rPrChange w:id="254" w:author="Luiz Girão" w:date="2022-09-13T18:49:00Z">
                    <w:rPr>
                      <w:rFonts w:ascii="Arial" w:hAnsi="Arial"/>
                      <w:b/>
                      <w:iCs/>
                      <w:color w:val="222222"/>
                      <w:sz w:val="18"/>
                      <w:szCs w:val="18"/>
                      <w:lang w:eastAsia="en-US"/>
                    </w:rPr>
                  </w:rPrChange>
                </w:rPr>
                <w:t xml:space="preserve">Série: </w:t>
              </w:r>
              <w:r w:rsidRPr="00196F63">
                <w:rPr>
                  <w:rFonts w:asciiTheme="minorHAnsi" w:hAnsiTheme="minorHAnsi" w:cstheme="minorHAnsi"/>
                  <w:iCs/>
                  <w:color w:val="222222"/>
                  <w:sz w:val="18"/>
                  <w:szCs w:val="18"/>
                  <w:lang w:eastAsia="en-US"/>
                  <w:rPrChange w:id="255" w:author="Luiz Girão" w:date="2022-09-13T18:49:00Z">
                    <w:rPr>
                      <w:rFonts w:ascii="Arial" w:hAnsi="Arial"/>
                      <w:iCs/>
                      <w:color w:val="222222"/>
                      <w:sz w:val="18"/>
                      <w:szCs w:val="18"/>
                      <w:lang w:eastAsia="en-US"/>
                    </w:rPr>
                  </w:rPrChange>
                </w:rPr>
                <w:t>1</w:t>
              </w:r>
            </w:ins>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7E3B47" w14:textId="77777777" w:rsidR="00196F63" w:rsidRPr="00196F63" w:rsidRDefault="00196F63" w:rsidP="00196F63">
            <w:pPr>
              <w:overflowPunct w:val="0"/>
              <w:autoSpaceDE w:val="0"/>
              <w:autoSpaceDN w:val="0"/>
              <w:adjustRightInd w:val="0"/>
              <w:spacing w:line="276" w:lineRule="auto"/>
              <w:rPr>
                <w:ins w:id="256" w:author="Luiz Girão" w:date="2022-09-13T18:48:00Z"/>
                <w:rFonts w:asciiTheme="minorHAnsi" w:hAnsiTheme="minorHAnsi" w:cstheme="minorHAnsi"/>
                <w:b/>
                <w:color w:val="222222"/>
                <w:sz w:val="18"/>
                <w:szCs w:val="18"/>
                <w:lang w:eastAsia="en-US"/>
                <w:rPrChange w:id="257" w:author="Luiz Girão" w:date="2022-09-13T18:49:00Z">
                  <w:rPr>
                    <w:ins w:id="258" w:author="Luiz Girão" w:date="2022-09-13T18:48:00Z"/>
                    <w:rFonts w:ascii="Arial" w:hAnsi="Arial"/>
                    <w:b/>
                    <w:color w:val="222222"/>
                    <w:sz w:val="18"/>
                    <w:szCs w:val="18"/>
                    <w:lang w:eastAsia="en-US"/>
                  </w:rPr>
                </w:rPrChange>
              </w:rPr>
            </w:pPr>
            <w:ins w:id="259" w:author="Luiz Girão" w:date="2022-09-13T18:48:00Z">
              <w:r w:rsidRPr="00196F63">
                <w:rPr>
                  <w:rFonts w:asciiTheme="minorHAnsi" w:hAnsiTheme="minorHAnsi" w:cstheme="minorHAnsi"/>
                  <w:b/>
                  <w:iCs/>
                  <w:color w:val="222222"/>
                  <w:sz w:val="18"/>
                  <w:szCs w:val="18"/>
                  <w:lang w:eastAsia="en-US"/>
                  <w:rPrChange w:id="260" w:author="Luiz Girão" w:date="2022-09-13T18:49:00Z">
                    <w:rPr>
                      <w:rFonts w:ascii="Arial" w:hAnsi="Arial"/>
                      <w:b/>
                      <w:iCs/>
                      <w:color w:val="222222"/>
                      <w:sz w:val="18"/>
                      <w:szCs w:val="18"/>
                      <w:lang w:eastAsia="en-US"/>
                    </w:rPr>
                  </w:rPrChange>
                </w:rPr>
                <w:t xml:space="preserve">Emissão: </w:t>
              </w:r>
              <w:r w:rsidRPr="00196F63">
                <w:rPr>
                  <w:rFonts w:asciiTheme="minorHAnsi" w:hAnsiTheme="minorHAnsi" w:cstheme="minorHAnsi"/>
                  <w:iCs/>
                  <w:color w:val="222222"/>
                  <w:sz w:val="18"/>
                  <w:szCs w:val="18"/>
                  <w:lang w:eastAsia="en-US"/>
                  <w:rPrChange w:id="261" w:author="Luiz Girão" w:date="2022-09-13T18:49:00Z">
                    <w:rPr>
                      <w:rFonts w:ascii="Arial" w:hAnsi="Arial"/>
                      <w:iCs/>
                      <w:color w:val="222222"/>
                      <w:sz w:val="18"/>
                      <w:szCs w:val="18"/>
                      <w:lang w:eastAsia="en-US"/>
                    </w:rPr>
                  </w:rPrChange>
                </w:rPr>
                <w:t>1</w:t>
              </w:r>
            </w:ins>
          </w:p>
        </w:tc>
      </w:tr>
      <w:tr w:rsidR="00196F63" w:rsidRPr="00196F63" w14:paraId="1672362D" w14:textId="77777777" w:rsidTr="009B5265">
        <w:trPr>
          <w:ins w:id="262" w:author="Luiz Girão" w:date="2022-09-13T18:48:00Z"/>
        </w:trPr>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310EA1" w14:textId="77777777" w:rsidR="00196F63" w:rsidRPr="00196F63" w:rsidRDefault="00196F63" w:rsidP="00196F63">
            <w:pPr>
              <w:overflowPunct w:val="0"/>
              <w:autoSpaceDE w:val="0"/>
              <w:autoSpaceDN w:val="0"/>
              <w:adjustRightInd w:val="0"/>
              <w:spacing w:line="276" w:lineRule="auto"/>
              <w:rPr>
                <w:ins w:id="263" w:author="Luiz Girão" w:date="2022-09-13T18:48:00Z"/>
                <w:rFonts w:asciiTheme="minorHAnsi" w:hAnsiTheme="minorHAnsi" w:cstheme="minorHAnsi"/>
                <w:b/>
                <w:color w:val="222222"/>
                <w:sz w:val="18"/>
                <w:szCs w:val="18"/>
                <w:lang w:eastAsia="en-US"/>
                <w:rPrChange w:id="264" w:author="Luiz Girão" w:date="2022-09-13T18:49:00Z">
                  <w:rPr>
                    <w:ins w:id="265" w:author="Luiz Girão" w:date="2022-09-13T18:48:00Z"/>
                    <w:rFonts w:ascii="Arial" w:hAnsi="Arial"/>
                    <w:b/>
                    <w:color w:val="222222"/>
                    <w:sz w:val="18"/>
                    <w:szCs w:val="18"/>
                    <w:lang w:eastAsia="en-US"/>
                  </w:rPr>
                </w:rPrChange>
              </w:rPr>
            </w:pPr>
            <w:ins w:id="266" w:author="Luiz Girão" w:date="2022-09-13T18:48:00Z">
              <w:r w:rsidRPr="00196F63">
                <w:rPr>
                  <w:rFonts w:asciiTheme="minorHAnsi" w:hAnsiTheme="minorHAnsi" w:cstheme="minorHAnsi"/>
                  <w:b/>
                  <w:iCs/>
                  <w:color w:val="222222"/>
                  <w:sz w:val="18"/>
                  <w:szCs w:val="18"/>
                  <w:lang w:eastAsia="en-US"/>
                  <w:rPrChange w:id="267" w:author="Luiz Girão" w:date="2022-09-13T18:49:00Z">
                    <w:rPr>
                      <w:rFonts w:ascii="Arial" w:hAnsi="Arial"/>
                      <w:b/>
                      <w:iCs/>
                      <w:color w:val="222222"/>
                      <w:sz w:val="18"/>
                      <w:szCs w:val="18"/>
                      <w:lang w:eastAsia="en-US"/>
                    </w:rPr>
                  </w:rPrChange>
                </w:rPr>
                <w:t xml:space="preserve">Volume na Data de Emissão: </w:t>
              </w:r>
              <w:r w:rsidRPr="00196F63">
                <w:rPr>
                  <w:rFonts w:asciiTheme="minorHAnsi" w:hAnsiTheme="minorHAnsi" w:cstheme="minorHAnsi"/>
                  <w:iCs/>
                  <w:color w:val="222222"/>
                  <w:sz w:val="18"/>
                  <w:szCs w:val="18"/>
                  <w:lang w:eastAsia="en-US"/>
                  <w:rPrChange w:id="268" w:author="Luiz Girão" w:date="2022-09-13T18:49:00Z">
                    <w:rPr>
                      <w:rFonts w:ascii="Arial" w:hAnsi="Arial"/>
                      <w:iCs/>
                      <w:color w:val="222222"/>
                      <w:sz w:val="18"/>
                      <w:szCs w:val="18"/>
                      <w:lang w:eastAsia="en-US"/>
                    </w:rPr>
                  </w:rPrChange>
                </w:rPr>
                <w:t>R$ 200.000.000,00</w:t>
              </w:r>
            </w:ins>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0B2409" w14:textId="77777777" w:rsidR="00196F63" w:rsidRPr="00196F63" w:rsidRDefault="00196F63" w:rsidP="00196F63">
            <w:pPr>
              <w:overflowPunct w:val="0"/>
              <w:autoSpaceDE w:val="0"/>
              <w:autoSpaceDN w:val="0"/>
              <w:adjustRightInd w:val="0"/>
              <w:spacing w:line="276" w:lineRule="auto"/>
              <w:rPr>
                <w:ins w:id="269" w:author="Luiz Girão" w:date="2022-09-13T18:48:00Z"/>
                <w:rFonts w:asciiTheme="minorHAnsi" w:hAnsiTheme="minorHAnsi" w:cstheme="minorHAnsi"/>
                <w:b/>
                <w:color w:val="222222"/>
                <w:sz w:val="18"/>
                <w:szCs w:val="18"/>
                <w:lang w:eastAsia="en-US"/>
                <w:rPrChange w:id="270" w:author="Luiz Girão" w:date="2022-09-13T18:49:00Z">
                  <w:rPr>
                    <w:ins w:id="271" w:author="Luiz Girão" w:date="2022-09-13T18:48:00Z"/>
                    <w:rFonts w:ascii="Arial" w:hAnsi="Arial"/>
                    <w:b/>
                    <w:color w:val="222222"/>
                    <w:sz w:val="18"/>
                    <w:szCs w:val="18"/>
                    <w:lang w:eastAsia="en-US"/>
                  </w:rPr>
                </w:rPrChange>
              </w:rPr>
            </w:pPr>
            <w:ins w:id="272" w:author="Luiz Girão" w:date="2022-09-13T18:48:00Z">
              <w:r w:rsidRPr="00196F63">
                <w:rPr>
                  <w:rFonts w:asciiTheme="minorHAnsi" w:hAnsiTheme="minorHAnsi" w:cstheme="minorHAnsi"/>
                  <w:b/>
                  <w:iCs/>
                  <w:color w:val="222222"/>
                  <w:sz w:val="18"/>
                  <w:szCs w:val="18"/>
                  <w:lang w:eastAsia="en-US"/>
                  <w:rPrChange w:id="273" w:author="Luiz Girão" w:date="2022-09-13T18:49:00Z">
                    <w:rPr>
                      <w:rFonts w:ascii="Arial" w:hAnsi="Arial"/>
                      <w:b/>
                      <w:iCs/>
                      <w:color w:val="222222"/>
                      <w:sz w:val="18"/>
                      <w:szCs w:val="18"/>
                      <w:lang w:eastAsia="en-US"/>
                    </w:rPr>
                  </w:rPrChange>
                </w:rPr>
                <w:t xml:space="preserve">Quantidade de ativos: </w:t>
              </w:r>
              <w:r w:rsidRPr="00196F63">
                <w:rPr>
                  <w:rFonts w:asciiTheme="minorHAnsi" w:hAnsiTheme="minorHAnsi" w:cstheme="minorHAnsi"/>
                  <w:iCs/>
                  <w:color w:val="222222"/>
                  <w:sz w:val="18"/>
                  <w:szCs w:val="18"/>
                  <w:lang w:eastAsia="en-US"/>
                  <w:rPrChange w:id="274" w:author="Luiz Girão" w:date="2022-09-13T18:49:00Z">
                    <w:rPr>
                      <w:rFonts w:ascii="Arial" w:hAnsi="Arial"/>
                      <w:iCs/>
                      <w:color w:val="222222"/>
                      <w:sz w:val="18"/>
                      <w:szCs w:val="18"/>
                      <w:lang w:eastAsia="en-US"/>
                    </w:rPr>
                  </w:rPrChange>
                </w:rPr>
                <w:t>200</w:t>
              </w:r>
            </w:ins>
          </w:p>
        </w:tc>
      </w:tr>
      <w:tr w:rsidR="00196F63" w:rsidRPr="00196F63" w14:paraId="13C89292" w14:textId="77777777" w:rsidTr="009B5265">
        <w:trPr>
          <w:ins w:id="275" w:author="Luiz Girão" w:date="2022-09-13T18:48:00Z"/>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952C12" w14:textId="77777777" w:rsidR="00196F63" w:rsidRPr="00196F63" w:rsidRDefault="00196F63" w:rsidP="00196F63">
            <w:pPr>
              <w:overflowPunct w:val="0"/>
              <w:autoSpaceDE w:val="0"/>
              <w:autoSpaceDN w:val="0"/>
              <w:adjustRightInd w:val="0"/>
              <w:spacing w:line="276" w:lineRule="auto"/>
              <w:rPr>
                <w:ins w:id="276" w:author="Luiz Girão" w:date="2022-09-13T18:48:00Z"/>
                <w:rFonts w:asciiTheme="minorHAnsi" w:hAnsiTheme="minorHAnsi" w:cstheme="minorHAnsi"/>
                <w:b/>
                <w:color w:val="222222"/>
                <w:sz w:val="18"/>
                <w:szCs w:val="18"/>
                <w:lang w:eastAsia="en-US"/>
                <w:rPrChange w:id="277" w:author="Luiz Girão" w:date="2022-09-13T18:49:00Z">
                  <w:rPr>
                    <w:ins w:id="278" w:author="Luiz Girão" w:date="2022-09-13T18:48:00Z"/>
                    <w:rFonts w:ascii="Arial" w:hAnsi="Arial"/>
                    <w:b/>
                    <w:color w:val="222222"/>
                    <w:sz w:val="18"/>
                    <w:szCs w:val="18"/>
                    <w:lang w:eastAsia="en-US"/>
                  </w:rPr>
                </w:rPrChange>
              </w:rPr>
            </w:pPr>
            <w:ins w:id="279" w:author="Luiz Girão" w:date="2022-09-13T18:48:00Z">
              <w:r w:rsidRPr="00196F63">
                <w:rPr>
                  <w:rFonts w:asciiTheme="minorHAnsi" w:hAnsiTheme="minorHAnsi" w:cstheme="minorHAnsi"/>
                  <w:b/>
                  <w:iCs/>
                  <w:color w:val="222222"/>
                  <w:sz w:val="18"/>
                  <w:szCs w:val="18"/>
                  <w:lang w:eastAsia="en-US"/>
                  <w:rPrChange w:id="280" w:author="Luiz Girão" w:date="2022-09-13T18:49:00Z">
                    <w:rPr>
                      <w:rFonts w:ascii="Arial" w:hAnsi="Arial"/>
                      <w:b/>
                      <w:iCs/>
                      <w:color w:val="222222"/>
                      <w:sz w:val="18"/>
                      <w:szCs w:val="18"/>
                      <w:lang w:eastAsia="en-US"/>
                    </w:rPr>
                  </w:rPrChange>
                </w:rPr>
                <w:t xml:space="preserve">Data de Vencimento: </w:t>
              </w:r>
              <w:r w:rsidRPr="00196F63">
                <w:rPr>
                  <w:rFonts w:asciiTheme="minorHAnsi" w:hAnsiTheme="minorHAnsi" w:cstheme="minorHAnsi"/>
                  <w:iCs/>
                  <w:color w:val="222222"/>
                  <w:sz w:val="18"/>
                  <w:szCs w:val="18"/>
                  <w:lang w:eastAsia="en-US"/>
                  <w:rPrChange w:id="281" w:author="Luiz Girão" w:date="2022-09-13T18:49:00Z">
                    <w:rPr>
                      <w:rFonts w:ascii="Arial" w:hAnsi="Arial"/>
                      <w:iCs/>
                      <w:color w:val="222222"/>
                      <w:sz w:val="18"/>
                      <w:szCs w:val="18"/>
                      <w:lang w:eastAsia="en-US"/>
                    </w:rPr>
                  </w:rPrChange>
                </w:rPr>
                <w:t>12/04/2029</w:t>
              </w:r>
            </w:ins>
          </w:p>
        </w:tc>
      </w:tr>
      <w:tr w:rsidR="00196F63" w:rsidRPr="00196F63" w14:paraId="25BE7F2B" w14:textId="77777777" w:rsidTr="009B5265">
        <w:trPr>
          <w:ins w:id="282" w:author="Luiz Girão" w:date="2022-09-13T18:48:00Z"/>
        </w:trPr>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0ABB153" w14:textId="77777777" w:rsidR="00196F63" w:rsidRPr="00196F63" w:rsidRDefault="00196F63" w:rsidP="00196F63">
            <w:pPr>
              <w:overflowPunct w:val="0"/>
              <w:autoSpaceDE w:val="0"/>
              <w:autoSpaceDN w:val="0"/>
              <w:adjustRightInd w:val="0"/>
              <w:spacing w:line="276" w:lineRule="auto"/>
              <w:rPr>
                <w:ins w:id="283" w:author="Luiz Girão" w:date="2022-09-13T18:48:00Z"/>
                <w:rFonts w:asciiTheme="minorHAnsi" w:hAnsiTheme="minorHAnsi" w:cstheme="minorHAnsi"/>
                <w:b/>
                <w:color w:val="222222"/>
                <w:sz w:val="18"/>
                <w:szCs w:val="18"/>
                <w:lang w:eastAsia="en-US"/>
                <w:rPrChange w:id="284" w:author="Luiz Girão" w:date="2022-09-13T18:49:00Z">
                  <w:rPr>
                    <w:ins w:id="285" w:author="Luiz Girão" w:date="2022-09-13T18:48:00Z"/>
                    <w:rFonts w:ascii="Arial" w:hAnsi="Arial"/>
                    <w:b/>
                    <w:color w:val="222222"/>
                    <w:sz w:val="18"/>
                    <w:szCs w:val="18"/>
                    <w:lang w:eastAsia="en-US"/>
                  </w:rPr>
                </w:rPrChange>
              </w:rPr>
            </w:pPr>
            <w:ins w:id="286" w:author="Luiz Girão" w:date="2022-09-13T18:48:00Z">
              <w:r w:rsidRPr="00196F63">
                <w:rPr>
                  <w:rFonts w:asciiTheme="minorHAnsi" w:hAnsiTheme="minorHAnsi" w:cstheme="minorHAnsi"/>
                  <w:b/>
                  <w:iCs/>
                  <w:color w:val="222222"/>
                  <w:sz w:val="18"/>
                  <w:szCs w:val="18"/>
                  <w:lang w:eastAsia="en-US"/>
                  <w:rPrChange w:id="287" w:author="Luiz Girão" w:date="2022-09-13T18:49:00Z">
                    <w:rPr>
                      <w:rFonts w:ascii="Arial" w:hAnsi="Arial"/>
                      <w:b/>
                      <w:iCs/>
                      <w:color w:val="222222"/>
                      <w:sz w:val="18"/>
                      <w:szCs w:val="18"/>
                      <w:lang w:eastAsia="en-US"/>
                    </w:rPr>
                  </w:rPrChange>
                </w:rPr>
                <w:t>Taxa de Juros: 100% do CDI + 1,25% a.a. na base 252.</w:t>
              </w:r>
            </w:ins>
          </w:p>
        </w:tc>
      </w:tr>
      <w:tr w:rsidR="00196F63" w:rsidRPr="00196F63" w14:paraId="4FFD1712" w14:textId="77777777" w:rsidTr="009B5265">
        <w:trPr>
          <w:ins w:id="288" w:author="Luiz Girão" w:date="2022-09-13T18:48:00Z"/>
        </w:trPr>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214913" w14:textId="77777777" w:rsidR="00196F63" w:rsidRPr="00196F63" w:rsidRDefault="00196F63" w:rsidP="00196F63">
            <w:pPr>
              <w:overflowPunct w:val="0"/>
              <w:autoSpaceDE w:val="0"/>
              <w:autoSpaceDN w:val="0"/>
              <w:adjustRightInd w:val="0"/>
              <w:spacing w:line="276" w:lineRule="auto"/>
              <w:jc w:val="both"/>
              <w:rPr>
                <w:ins w:id="289" w:author="Luiz Girão" w:date="2022-09-13T18:48:00Z"/>
                <w:rFonts w:asciiTheme="minorHAnsi" w:hAnsiTheme="minorHAnsi" w:cstheme="minorHAnsi"/>
                <w:b/>
                <w:iCs/>
                <w:color w:val="222222"/>
                <w:sz w:val="18"/>
                <w:szCs w:val="18"/>
                <w:lang w:eastAsia="en-US"/>
                <w:rPrChange w:id="290" w:author="Luiz Girão" w:date="2022-09-13T18:49:00Z">
                  <w:rPr>
                    <w:ins w:id="291" w:author="Luiz Girão" w:date="2022-09-13T18:48:00Z"/>
                    <w:rFonts w:ascii="Arial" w:hAnsi="Arial"/>
                    <w:b/>
                    <w:iCs/>
                    <w:color w:val="222222"/>
                    <w:sz w:val="18"/>
                    <w:szCs w:val="18"/>
                    <w:lang w:eastAsia="en-US"/>
                  </w:rPr>
                </w:rPrChange>
              </w:rPr>
            </w:pPr>
            <w:ins w:id="292" w:author="Luiz Girão" w:date="2022-09-13T18:48:00Z">
              <w:r w:rsidRPr="00196F63">
                <w:rPr>
                  <w:rFonts w:asciiTheme="minorHAnsi" w:hAnsiTheme="minorHAnsi" w:cstheme="minorHAnsi"/>
                  <w:b/>
                  <w:sz w:val="18"/>
                  <w:szCs w:val="18"/>
                  <w:lang w:eastAsia="en-US"/>
                  <w:rPrChange w:id="293" w:author="Luiz Girão" w:date="2022-09-13T18:49:00Z">
                    <w:rPr>
                      <w:rFonts w:ascii="Arial" w:hAnsi="Arial"/>
                      <w:b/>
                      <w:sz w:val="18"/>
                      <w:szCs w:val="18"/>
                      <w:lang w:eastAsia="en-US"/>
                    </w:rPr>
                  </w:rPrChange>
                </w:rPr>
                <w:t xml:space="preserve">Status: </w:t>
              </w:r>
              <w:r w:rsidRPr="00196F63">
                <w:rPr>
                  <w:rFonts w:asciiTheme="minorHAnsi" w:hAnsiTheme="minorHAnsi" w:cstheme="minorHAnsi"/>
                  <w:iCs/>
                  <w:color w:val="222222"/>
                  <w:sz w:val="18"/>
                  <w:szCs w:val="18"/>
                  <w:lang w:eastAsia="en-US"/>
                  <w:rPrChange w:id="294" w:author="Luiz Girão" w:date="2022-09-13T18:49:00Z">
                    <w:rPr>
                      <w:rFonts w:ascii="Arial" w:hAnsi="Arial"/>
                      <w:iCs/>
                      <w:color w:val="222222"/>
                      <w:sz w:val="18"/>
                      <w:szCs w:val="18"/>
                      <w:lang w:eastAsia="en-US"/>
                    </w:rPr>
                  </w:rPrChange>
                </w:rPr>
                <w:t>ATIVO</w:t>
              </w:r>
            </w:ins>
          </w:p>
        </w:tc>
      </w:tr>
      <w:tr w:rsidR="00196F63" w:rsidRPr="00196F63" w14:paraId="12A23EBA" w14:textId="77777777" w:rsidTr="009B5265">
        <w:trPr>
          <w:ins w:id="295" w:author="Luiz Girão" w:date="2022-09-13T18:48:00Z"/>
        </w:trPr>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6AFE15" w14:textId="77777777" w:rsidR="00196F63" w:rsidRPr="00196F63" w:rsidRDefault="00196F63" w:rsidP="00196F63">
            <w:pPr>
              <w:overflowPunct w:val="0"/>
              <w:autoSpaceDE w:val="0"/>
              <w:autoSpaceDN w:val="0"/>
              <w:adjustRightInd w:val="0"/>
              <w:spacing w:line="276" w:lineRule="auto"/>
              <w:jc w:val="both"/>
              <w:rPr>
                <w:ins w:id="296" w:author="Luiz Girão" w:date="2022-09-13T18:48:00Z"/>
                <w:rFonts w:asciiTheme="minorHAnsi" w:hAnsiTheme="minorHAnsi" w:cstheme="minorHAnsi"/>
                <w:b/>
                <w:iCs/>
                <w:color w:val="222222"/>
                <w:sz w:val="18"/>
                <w:szCs w:val="18"/>
                <w:lang w:eastAsia="en-US"/>
                <w:rPrChange w:id="297" w:author="Luiz Girão" w:date="2022-09-13T18:49:00Z">
                  <w:rPr>
                    <w:ins w:id="298" w:author="Luiz Girão" w:date="2022-09-13T18:48:00Z"/>
                    <w:rFonts w:ascii="Arial" w:hAnsi="Arial"/>
                    <w:b/>
                    <w:iCs/>
                    <w:color w:val="222222"/>
                    <w:sz w:val="18"/>
                    <w:szCs w:val="18"/>
                    <w:lang w:eastAsia="en-US"/>
                  </w:rPr>
                </w:rPrChange>
              </w:rPr>
            </w:pPr>
            <w:ins w:id="299" w:author="Luiz Girão" w:date="2022-09-13T18:48:00Z">
              <w:r w:rsidRPr="00196F63">
                <w:rPr>
                  <w:rFonts w:asciiTheme="minorHAnsi" w:hAnsiTheme="minorHAnsi" w:cstheme="minorHAnsi"/>
                  <w:b/>
                  <w:sz w:val="18"/>
                  <w:szCs w:val="18"/>
                  <w:lang w:eastAsia="en-US"/>
                  <w:rPrChange w:id="300" w:author="Luiz Girão" w:date="2022-09-13T18:49:00Z">
                    <w:rPr>
                      <w:rFonts w:ascii="Arial" w:hAnsi="Arial"/>
                      <w:b/>
                      <w:sz w:val="18"/>
                      <w:szCs w:val="18"/>
                      <w:lang w:eastAsia="en-US"/>
                    </w:rPr>
                  </w:rPrChange>
                </w:rPr>
                <w:t xml:space="preserve">Inadimplementos no período: </w:t>
              </w:r>
              <w:r w:rsidRPr="00196F63">
                <w:rPr>
                  <w:rFonts w:asciiTheme="minorHAnsi" w:hAnsiTheme="minorHAnsi" w:cstheme="minorHAnsi"/>
                  <w:iCs/>
                  <w:color w:val="222222"/>
                  <w:sz w:val="18"/>
                  <w:szCs w:val="18"/>
                  <w:lang w:eastAsia="en-US"/>
                  <w:rPrChange w:id="301" w:author="Luiz Girão" w:date="2022-09-13T18:49:00Z">
                    <w:rPr>
                      <w:rFonts w:ascii="Arial" w:hAnsi="Arial"/>
                      <w:iCs/>
                      <w:color w:val="222222"/>
                      <w:sz w:val="18"/>
                      <w:szCs w:val="18"/>
                      <w:lang w:eastAsia="en-US"/>
                    </w:rPr>
                  </w:rPrChange>
                </w:rPr>
                <w:t>Não ocorreram inadimplementos no período.</w:t>
              </w:r>
            </w:ins>
          </w:p>
        </w:tc>
      </w:tr>
      <w:tr w:rsidR="00196F63" w:rsidRPr="00196F63" w14:paraId="2C4D75EF" w14:textId="77777777" w:rsidTr="009B5265">
        <w:trPr>
          <w:ins w:id="302" w:author="Luiz Girão" w:date="2022-09-13T18:48:00Z"/>
        </w:trPr>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54D29E7" w14:textId="77777777" w:rsidR="00196F63" w:rsidRPr="00196F63" w:rsidRDefault="00196F63" w:rsidP="00196F63">
            <w:pPr>
              <w:overflowPunct w:val="0"/>
              <w:autoSpaceDE w:val="0"/>
              <w:autoSpaceDN w:val="0"/>
              <w:adjustRightInd w:val="0"/>
              <w:spacing w:line="276" w:lineRule="auto"/>
              <w:jc w:val="both"/>
              <w:rPr>
                <w:ins w:id="303" w:author="Luiz Girão" w:date="2022-09-13T18:48:00Z"/>
                <w:rFonts w:asciiTheme="minorHAnsi" w:hAnsiTheme="minorHAnsi" w:cstheme="minorHAnsi"/>
                <w:b/>
                <w:color w:val="222222"/>
                <w:sz w:val="18"/>
                <w:szCs w:val="18"/>
                <w:lang w:eastAsia="en-US"/>
                <w:rPrChange w:id="304" w:author="Luiz Girão" w:date="2022-09-13T18:49:00Z">
                  <w:rPr>
                    <w:ins w:id="305" w:author="Luiz Girão" w:date="2022-09-13T18:48:00Z"/>
                    <w:rFonts w:ascii="Arial" w:hAnsi="Arial"/>
                    <w:b/>
                    <w:color w:val="222222"/>
                    <w:sz w:val="18"/>
                    <w:szCs w:val="18"/>
                    <w:lang w:eastAsia="en-US"/>
                  </w:rPr>
                </w:rPrChange>
              </w:rPr>
            </w:pPr>
            <w:ins w:id="306" w:author="Luiz Girão" w:date="2022-09-13T18:48:00Z">
              <w:r w:rsidRPr="00196F63">
                <w:rPr>
                  <w:rFonts w:asciiTheme="minorHAnsi" w:hAnsiTheme="minorHAnsi" w:cstheme="minorHAnsi"/>
                  <w:b/>
                  <w:iCs/>
                  <w:color w:val="222222"/>
                  <w:sz w:val="18"/>
                  <w:szCs w:val="18"/>
                  <w:lang w:eastAsia="en-US"/>
                  <w:rPrChange w:id="307" w:author="Luiz Girão" w:date="2022-09-13T18:49:00Z">
                    <w:rPr>
                      <w:rFonts w:ascii="Arial" w:hAnsi="Arial"/>
                      <w:b/>
                      <w:iCs/>
                      <w:color w:val="222222"/>
                      <w:sz w:val="18"/>
                      <w:szCs w:val="18"/>
                      <w:lang w:eastAsia="en-US"/>
                    </w:rPr>
                  </w:rPrChange>
                </w:rPr>
                <w:t xml:space="preserve">Garantias: </w:t>
              </w:r>
              <w:r w:rsidRPr="00196F63">
                <w:rPr>
                  <w:rFonts w:asciiTheme="minorHAnsi" w:hAnsiTheme="minorHAnsi" w:cstheme="minorHAnsi"/>
                  <w:bCs/>
                  <w:iCs/>
                  <w:color w:val="222222"/>
                  <w:sz w:val="18"/>
                  <w:szCs w:val="18"/>
                  <w:lang w:eastAsia="en-US"/>
                  <w:rPrChange w:id="308" w:author="Luiz Girão" w:date="2022-09-13T18:49:00Z">
                    <w:rPr>
                      <w:rFonts w:ascii="Arial" w:hAnsi="Arial"/>
                      <w:bCs/>
                      <w:iCs/>
                      <w:color w:val="222222"/>
                      <w:sz w:val="18"/>
                      <w:szCs w:val="18"/>
                      <w:lang w:eastAsia="en-US"/>
                    </w:rPr>
                  </w:rPrChange>
                </w:rPr>
                <w:t>As LFSN não contam com qualquer tipo de garantia.</w:t>
              </w:r>
              <w:r w:rsidRPr="00196F63">
                <w:rPr>
                  <w:rFonts w:asciiTheme="minorHAnsi" w:hAnsiTheme="minorHAnsi" w:cstheme="minorHAnsi"/>
                  <w:b/>
                  <w:iCs/>
                  <w:color w:val="222222"/>
                  <w:sz w:val="18"/>
                  <w:szCs w:val="18"/>
                  <w:lang w:eastAsia="en-US"/>
                  <w:rPrChange w:id="309" w:author="Luiz Girão" w:date="2022-09-13T18:49:00Z">
                    <w:rPr>
                      <w:rFonts w:ascii="Arial" w:hAnsi="Arial"/>
                      <w:b/>
                      <w:iCs/>
                      <w:color w:val="222222"/>
                      <w:sz w:val="18"/>
                      <w:szCs w:val="18"/>
                      <w:lang w:eastAsia="en-US"/>
                    </w:rPr>
                  </w:rPrChange>
                </w:rPr>
                <w:t xml:space="preserve"> </w:t>
              </w:r>
            </w:ins>
          </w:p>
        </w:tc>
      </w:tr>
    </w:tbl>
    <w:p w14:paraId="6A498EC0" w14:textId="57B4AAA3" w:rsidR="00F13A1F" w:rsidRPr="007867C6" w:rsidRDefault="00F13A1F">
      <w:pPr>
        <w:pStyle w:val="PargrafodaLista"/>
        <w:numPr>
          <w:ilvl w:val="0"/>
          <w:numId w:val="0"/>
        </w:numPr>
        <w:rPr>
          <w:rFonts w:asciiTheme="minorHAnsi" w:hAnsiTheme="minorHAnsi" w:cstheme="minorHAnsi"/>
          <w:szCs w:val="24"/>
          <w:rPrChange w:id="310" w:author="Luiz Girão" w:date="2022-09-13T18:47:00Z">
            <w:rPr>
              <w:rFonts w:eastAsia="Arial Unicode MS"/>
            </w:rPr>
          </w:rPrChange>
        </w:rPr>
        <w:pPrChange w:id="311" w:author="Luiz Girão" w:date="2022-09-13T18:47:00Z">
          <w:pPr>
            <w:pStyle w:val="p0"/>
            <w:widowControl/>
            <w:numPr>
              <w:numId w:val="3"/>
            </w:numPr>
            <w:tabs>
              <w:tab w:val="clear" w:pos="720"/>
            </w:tabs>
            <w:suppressAutoHyphens/>
            <w:spacing w:line="320" w:lineRule="exact"/>
            <w:ind w:left="1418" w:hanging="567"/>
          </w:pPr>
        </w:pPrChange>
      </w:pPr>
    </w:p>
    <w:p w14:paraId="5E49C74C" w14:textId="77777777" w:rsidR="00F13A1F" w:rsidRPr="003C3D76" w:rsidRDefault="00F13A1F" w:rsidP="001E31C0">
      <w:pPr>
        <w:suppressAutoHyphens/>
        <w:spacing w:line="320" w:lineRule="exact"/>
        <w:jc w:val="both"/>
        <w:rPr>
          <w:rFonts w:asciiTheme="minorHAnsi" w:eastAsia="Arial Unicode MS" w:hAnsiTheme="minorHAnsi" w:cstheme="minorHAnsi"/>
        </w:rPr>
      </w:pPr>
    </w:p>
    <w:p w14:paraId="5A7A70CB" w14:textId="77777777" w:rsidR="006722D3" w:rsidRPr="003C3D76" w:rsidRDefault="00023B66" w:rsidP="001E31C0">
      <w:pPr>
        <w:pStyle w:val="PargrafodaLista"/>
        <w:rPr>
          <w:rFonts w:asciiTheme="minorHAnsi" w:hAnsiTheme="minorHAnsi" w:cstheme="minorHAnsi"/>
          <w:w w:val="0"/>
          <w:szCs w:val="24"/>
        </w:rPr>
      </w:pPr>
      <w:bookmarkStart w:id="312" w:name="_Ref264299685"/>
      <w:r w:rsidRPr="003C3D76">
        <w:rPr>
          <w:rFonts w:asciiTheme="minorHAnsi" w:hAnsiTheme="minorHAnsi" w:cstheme="minorHAnsi"/>
          <w:w w:val="0"/>
          <w:szCs w:val="24"/>
        </w:rPr>
        <w:t xml:space="preserve">Nas hipóteses de ausência e impedimentos temporários, renúncia, intervenção, liquidação, falência ou qualquer outro motivo de vacância do Agente Fiduciário, </w:t>
      </w:r>
      <w:r w:rsidR="006961BB" w:rsidRPr="003C3D76">
        <w:rPr>
          <w:rFonts w:asciiTheme="minorHAnsi" w:hAnsiTheme="minorHAnsi" w:cstheme="minorHAnsi"/>
          <w:w w:val="0"/>
          <w:szCs w:val="24"/>
        </w:rPr>
        <w:t xml:space="preserve">este deverá ser </w:t>
      </w:r>
      <w:r w:rsidR="00D14904" w:rsidRPr="003C3D76">
        <w:rPr>
          <w:rFonts w:asciiTheme="minorHAnsi" w:hAnsiTheme="minorHAnsi" w:cstheme="minorHAnsi"/>
          <w:w w:val="0"/>
          <w:szCs w:val="24"/>
        </w:rPr>
        <w:t xml:space="preserve">substituído </w:t>
      </w:r>
      <w:r w:rsidRPr="003C3D76">
        <w:rPr>
          <w:rFonts w:asciiTheme="minorHAnsi" w:hAnsiTheme="minorHAnsi" w:cstheme="minorHAnsi"/>
          <w:w w:val="0"/>
          <w:szCs w:val="24"/>
        </w:rPr>
        <w:t xml:space="preserve">dentro do prazo máximo de 30 (trinta) dias, </w:t>
      </w:r>
      <w:r w:rsidR="00D14904" w:rsidRPr="003C3D76">
        <w:rPr>
          <w:rFonts w:asciiTheme="minorHAnsi" w:hAnsiTheme="minorHAnsi" w:cstheme="minorHAnsi"/>
          <w:w w:val="0"/>
          <w:szCs w:val="24"/>
        </w:rPr>
        <w:t xml:space="preserve">mediante deliberação da </w:t>
      </w:r>
      <w:r w:rsidRPr="003C3D76">
        <w:rPr>
          <w:rFonts w:asciiTheme="minorHAnsi" w:hAnsiTheme="minorHAnsi" w:cstheme="minorHAnsi"/>
          <w:w w:val="0"/>
          <w:szCs w:val="24"/>
        </w:rPr>
        <w:t xml:space="preserve">Assembleia Geral de Debenturistas (conforme </w:t>
      </w:r>
      <w:r w:rsidR="00465379" w:rsidRPr="003C3D76">
        <w:rPr>
          <w:rFonts w:asciiTheme="minorHAnsi" w:hAnsiTheme="minorHAnsi" w:cstheme="minorHAnsi"/>
          <w:szCs w:val="24"/>
        </w:rPr>
        <w:t>abaixo definida</w:t>
      </w:r>
      <w:r w:rsidRPr="003C3D76">
        <w:rPr>
          <w:rFonts w:asciiTheme="minorHAnsi" w:hAnsiTheme="minorHAnsi" w:cstheme="minorHAnsi"/>
          <w:w w:val="0"/>
          <w:szCs w:val="24"/>
        </w:rPr>
        <w:t xml:space="preserve">) </w:t>
      </w:r>
      <w:r w:rsidR="00D14904" w:rsidRPr="003C3D76">
        <w:rPr>
          <w:rFonts w:asciiTheme="minorHAnsi" w:hAnsiTheme="minorHAnsi" w:cstheme="minorHAnsi"/>
          <w:w w:val="0"/>
          <w:szCs w:val="24"/>
        </w:rPr>
        <w:t xml:space="preserve">que deverá escolher </w:t>
      </w:r>
      <w:r w:rsidRPr="003C3D76">
        <w:rPr>
          <w:rFonts w:asciiTheme="minorHAnsi" w:hAnsiTheme="minorHAnsi" w:cstheme="minorHAnsi"/>
          <w:w w:val="0"/>
          <w:szCs w:val="24"/>
        </w:rPr>
        <w:t>novo agente fiduciário, a qual poderá ser convocada pelo próprio Agente Fiduciário a ser substituído</w:t>
      </w:r>
      <w:r w:rsidR="00D14904" w:rsidRPr="003C3D76">
        <w:rPr>
          <w:rFonts w:asciiTheme="minorHAnsi" w:hAnsiTheme="minorHAnsi" w:cstheme="minorHAnsi"/>
          <w:w w:val="0"/>
          <w:szCs w:val="24"/>
        </w:rPr>
        <w:t xml:space="preserve"> ou</w:t>
      </w:r>
      <w:r w:rsidRPr="003C3D76">
        <w:rPr>
          <w:rFonts w:asciiTheme="minorHAnsi" w:hAnsiTheme="minorHAnsi" w:cstheme="minorHAnsi"/>
          <w:w w:val="0"/>
          <w:szCs w:val="24"/>
        </w:rPr>
        <w:t xml:space="preserve"> por </w:t>
      </w:r>
      <w:r w:rsidRPr="003C3D76">
        <w:rPr>
          <w:rFonts w:asciiTheme="minorHAnsi" w:hAnsiTheme="minorHAnsi" w:cstheme="minorHAnsi"/>
          <w:szCs w:val="24"/>
        </w:rPr>
        <w:t xml:space="preserve">Debenturistas </w:t>
      </w:r>
      <w:r w:rsidRPr="003C3D76">
        <w:rPr>
          <w:rFonts w:asciiTheme="minorHAnsi" w:hAnsiTheme="minorHAnsi" w:cstheme="minorHAnsi"/>
          <w:w w:val="0"/>
          <w:szCs w:val="24"/>
        </w:rPr>
        <w:t>que representem 10% (dez por cento), no mínimo, das Debêntures em Circulação, ou pela CVM.</w:t>
      </w:r>
      <w:bookmarkStart w:id="313" w:name="_DV_M254"/>
      <w:bookmarkEnd w:id="312"/>
      <w:bookmarkEnd w:id="313"/>
    </w:p>
    <w:p w14:paraId="26461103"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69075DD4" w14:textId="42F7D86A"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Na hipótese </w:t>
      </w:r>
      <w:r w:rsidR="00B73310" w:rsidRPr="003C3D76">
        <w:rPr>
          <w:rFonts w:asciiTheme="minorHAnsi" w:hAnsiTheme="minorHAnsi" w:cstheme="minorHAnsi"/>
          <w:w w:val="0"/>
          <w:szCs w:val="24"/>
        </w:rPr>
        <w:t>de a</w:t>
      </w:r>
      <w:r w:rsidRPr="003C3D76">
        <w:rPr>
          <w:rFonts w:asciiTheme="minorHAnsi" w:hAnsiTheme="minorHAnsi" w:cstheme="minorHAnsi"/>
          <w:w w:val="0"/>
          <w:szCs w:val="24"/>
        </w:rPr>
        <w:t xml:space="preserve"> convocação não ocorrer até 15 (quinze) dias antes do término do prazo referido na Cláusula </w:t>
      </w:r>
      <w:r w:rsidR="006C2BEF">
        <w:rPr>
          <w:rFonts w:asciiTheme="minorHAnsi" w:hAnsiTheme="minorHAnsi" w:cstheme="minorHAnsi"/>
          <w:w w:val="0"/>
          <w:szCs w:val="24"/>
        </w:rPr>
        <w:t>10</w:t>
      </w:r>
      <w:r w:rsidRPr="003C3D76">
        <w:rPr>
          <w:rFonts w:asciiTheme="minorHAnsi" w:hAnsiTheme="minorHAnsi" w:cstheme="minorHAnsi"/>
          <w:w w:val="0"/>
          <w:szCs w:val="24"/>
        </w:rPr>
        <w:t>.</w:t>
      </w:r>
      <w:r w:rsidR="00BD3C7D" w:rsidRPr="003C3D76">
        <w:rPr>
          <w:rFonts w:asciiTheme="minorHAnsi" w:hAnsiTheme="minorHAnsi" w:cstheme="minorHAnsi"/>
          <w:w w:val="0"/>
          <w:szCs w:val="24"/>
        </w:rPr>
        <w:t xml:space="preserve">2 </w:t>
      </w:r>
      <w:r w:rsidRPr="003C3D76">
        <w:rPr>
          <w:rFonts w:asciiTheme="minorHAnsi" w:hAnsiTheme="minorHAnsi" w:cstheme="minorHAnsi"/>
          <w:w w:val="0"/>
          <w:szCs w:val="24"/>
        </w:rPr>
        <w:t>acima, caberá à Emissora efetuá-la</w:t>
      </w:r>
      <w:bookmarkStart w:id="314" w:name="_DV_C447"/>
      <w:r w:rsidRPr="003C3D76">
        <w:rPr>
          <w:rFonts w:asciiTheme="minorHAnsi" w:hAnsiTheme="minorHAnsi" w:cstheme="minorHAnsi"/>
          <w:w w:val="0"/>
          <w:szCs w:val="24"/>
        </w:rPr>
        <w:t>.</w:t>
      </w:r>
    </w:p>
    <w:p w14:paraId="5AA781A1"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6724E1BE" w14:textId="77777777" w:rsidR="006722D3" w:rsidRPr="003C3D76" w:rsidRDefault="00023B66" w:rsidP="00A16200">
      <w:pPr>
        <w:pStyle w:val="PargrafodaLista"/>
        <w:numPr>
          <w:ilvl w:val="2"/>
          <w:numId w:val="10"/>
        </w:numPr>
        <w:rPr>
          <w:rFonts w:asciiTheme="minorHAnsi" w:eastAsia="Arial Unicode MS" w:hAnsiTheme="minorHAnsi" w:cstheme="minorHAnsi"/>
          <w:w w:val="0"/>
          <w:szCs w:val="24"/>
        </w:rPr>
      </w:pPr>
      <w:r w:rsidRPr="003C3D76">
        <w:rPr>
          <w:rFonts w:asciiTheme="minorHAnsi" w:hAnsiTheme="minorHAnsi" w:cstheme="minorHAnsi"/>
          <w:szCs w:val="24"/>
        </w:rPr>
        <w:t>Em casos excepcionais, a CVM pode proceder à convocação da assembleia para a escolha de novo agente fiduciário ou nomear substituto provisório.</w:t>
      </w:r>
      <w:bookmarkStart w:id="315" w:name="_DV_M256"/>
      <w:bookmarkEnd w:id="314"/>
      <w:bookmarkEnd w:id="315"/>
    </w:p>
    <w:p w14:paraId="0CF51137" w14:textId="77777777" w:rsidR="006722D3" w:rsidRPr="003C3D76" w:rsidRDefault="006722D3" w:rsidP="001E31C0">
      <w:pPr>
        <w:autoSpaceDE w:val="0"/>
        <w:autoSpaceDN w:val="0"/>
        <w:adjustRightInd w:val="0"/>
        <w:spacing w:line="320" w:lineRule="exact"/>
        <w:rPr>
          <w:rFonts w:asciiTheme="minorHAnsi" w:eastAsia="Arial Unicode MS" w:hAnsiTheme="minorHAnsi" w:cstheme="minorHAnsi"/>
          <w:w w:val="0"/>
        </w:rPr>
      </w:pPr>
    </w:p>
    <w:p w14:paraId="30A220A1" w14:textId="77777777"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Na hipótese de o Agente Fiduciário não poder continuar a exercer as suas funções por circunstâncias supervenientes a 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deverá comunicar imediatamente o fato aos </w:t>
      </w:r>
      <w:r w:rsidRPr="003C3D76">
        <w:rPr>
          <w:rFonts w:asciiTheme="minorHAnsi" w:hAnsiTheme="minorHAnsi" w:cstheme="minorHAnsi"/>
          <w:szCs w:val="24"/>
        </w:rPr>
        <w:t>Debenturistas</w:t>
      </w:r>
      <w:r w:rsidRPr="003C3D76">
        <w:rPr>
          <w:rFonts w:asciiTheme="minorHAnsi" w:hAnsiTheme="minorHAnsi" w:cstheme="minorHAnsi"/>
          <w:w w:val="0"/>
          <w:szCs w:val="24"/>
        </w:rPr>
        <w:t>, solicitando sua substituição.</w:t>
      </w:r>
      <w:bookmarkStart w:id="316" w:name="_DV_M257"/>
      <w:bookmarkEnd w:id="316"/>
    </w:p>
    <w:p w14:paraId="56CA9C6D"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35DFD691" w14:textId="6886BD8E"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É facultado aos </w:t>
      </w:r>
      <w:r w:rsidRPr="003C3D76">
        <w:rPr>
          <w:rFonts w:asciiTheme="minorHAnsi" w:hAnsiTheme="minorHAnsi" w:cstheme="minorHAnsi"/>
          <w:szCs w:val="24"/>
        </w:rPr>
        <w:t>Debenturistas</w:t>
      </w:r>
      <w:r w:rsidRPr="003C3D76">
        <w:rPr>
          <w:rFonts w:asciiTheme="minorHAnsi" w:hAnsiTheme="minorHAnsi" w:cstheme="minorHAnsi"/>
          <w:w w:val="0"/>
          <w:szCs w:val="24"/>
        </w:rPr>
        <w:t xml:space="preserve">, após o encerramento </w:t>
      </w:r>
      <w:r w:rsidR="00D14904" w:rsidRPr="003C3D76">
        <w:rPr>
          <w:rFonts w:asciiTheme="minorHAnsi" w:hAnsiTheme="minorHAnsi" w:cstheme="minorHAnsi"/>
          <w:w w:val="0"/>
          <w:szCs w:val="24"/>
        </w:rPr>
        <w:t>da</w:t>
      </w:r>
      <w:r w:rsidRPr="003C3D76">
        <w:rPr>
          <w:rFonts w:asciiTheme="minorHAnsi" w:hAnsiTheme="minorHAnsi" w:cstheme="minorHAnsi"/>
          <w:w w:val="0"/>
          <w:szCs w:val="24"/>
        </w:rPr>
        <w:t xml:space="preserve"> distribuição das Debêntures, proceder à substituição do Agente Fiduciário e à indicação de seu eventual substituto, em Assembleia Geral de Debenturistas </w:t>
      </w:r>
      <w:r w:rsidRPr="003C3D76">
        <w:rPr>
          <w:rFonts w:asciiTheme="minorHAnsi" w:hAnsiTheme="minorHAnsi" w:cstheme="minorHAnsi"/>
          <w:szCs w:val="24"/>
        </w:rPr>
        <w:t xml:space="preserve">(conforme </w:t>
      </w:r>
      <w:r w:rsidR="00465379" w:rsidRPr="003C3D76">
        <w:rPr>
          <w:rFonts w:asciiTheme="minorHAnsi" w:hAnsiTheme="minorHAnsi" w:cstheme="minorHAnsi"/>
          <w:szCs w:val="24"/>
        </w:rPr>
        <w:t>abaixo definida</w:t>
      </w:r>
      <w:r w:rsidRPr="003C3D76">
        <w:rPr>
          <w:rFonts w:asciiTheme="minorHAnsi" w:hAnsiTheme="minorHAnsi" w:cstheme="minorHAnsi"/>
          <w:szCs w:val="24"/>
        </w:rPr>
        <w:t xml:space="preserve">) </w:t>
      </w:r>
      <w:r w:rsidRPr="003C3D76">
        <w:rPr>
          <w:rFonts w:asciiTheme="minorHAnsi" w:hAnsiTheme="minorHAnsi" w:cstheme="minorHAnsi"/>
          <w:w w:val="0"/>
          <w:szCs w:val="24"/>
        </w:rPr>
        <w:t xml:space="preserve">especialmente convocada </w:t>
      </w:r>
      <w:r w:rsidRPr="003C3D76">
        <w:rPr>
          <w:rFonts w:asciiTheme="minorHAnsi" w:hAnsiTheme="minorHAnsi" w:cstheme="minorHAnsi"/>
          <w:w w:val="0"/>
          <w:szCs w:val="24"/>
        </w:rPr>
        <w:lastRenderedPageBreak/>
        <w:t>para esse fim</w:t>
      </w:r>
      <w:r w:rsidR="00BD3C7D" w:rsidRPr="003C3D76">
        <w:rPr>
          <w:rFonts w:asciiTheme="minorHAnsi" w:hAnsiTheme="minorHAnsi" w:cstheme="minorHAnsi"/>
          <w:w w:val="0"/>
          <w:szCs w:val="24"/>
        </w:rPr>
        <w:t xml:space="preserve">, desde que a substituição não resulte em remuneração ao novo agente fiduciário superior </w:t>
      </w:r>
      <w:r w:rsidR="004A3791" w:rsidRPr="003C3D76">
        <w:rPr>
          <w:rFonts w:asciiTheme="minorHAnsi" w:hAnsiTheme="minorHAnsi" w:cstheme="minorHAnsi"/>
          <w:w w:val="0"/>
          <w:szCs w:val="24"/>
        </w:rPr>
        <w:t>a</w:t>
      </w:r>
      <w:r w:rsidR="00BD3C7D" w:rsidRPr="003C3D76">
        <w:rPr>
          <w:rFonts w:asciiTheme="minorHAnsi" w:hAnsiTheme="minorHAnsi" w:cstheme="minorHAnsi"/>
          <w:w w:val="0"/>
          <w:szCs w:val="24"/>
        </w:rPr>
        <w:t xml:space="preserve"> ora avençada</w:t>
      </w:r>
      <w:r w:rsidRPr="003C3D76">
        <w:rPr>
          <w:rFonts w:asciiTheme="minorHAnsi" w:hAnsiTheme="minorHAnsi" w:cstheme="minorHAnsi"/>
          <w:w w:val="0"/>
          <w:szCs w:val="24"/>
        </w:rPr>
        <w:t>.</w:t>
      </w:r>
      <w:bookmarkStart w:id="317" w:name="_DV_M258"/>
      <w:bookmarkEnd w:id="317"/>
      <w:r w:rsidR="00D14904" w:rsidRPr="003C3D76">
        <w:rPr>
          <w:rFonts w:asciiTheme="minorHAnsi" w:hAnsiTheme="minorHAnsi" w:cstheme="minorHAnsi"/>
          <w:w w:val="0"/>
          <w:szCs w:val="24"/>
        </w:rPr>
        <w:t xml:space="preserve"> </w:t>
      </w:r>
      <w:r w:rsidR="00D14904" w:rsidRPr="003C3D76">
        <w:rPr>
          <w:rFonts w:asciiTheme="minorHAnsi" w:hAnsiTheme="minorHAnsi" w:cstheme="minorHAnsi"/>
          <w:szCs w:val="24"/>
        </w:rPr>
        <w:t>Aplica-se à assembleia referida nest</w:t>
      </w:r>
      <w:r w:rsidR="00B73310" w:rsidRPr="003C3D76">
        <w:rPr>
          <w:rFonts w:asciiTheme="minorHAnsi" w:hAnsiTheme="minorHAnsi" w:cstheme="minorHAnsi"/>
          <w:szCs w:val="24"/>
        </w:rPr>
        <w:t>a Cláusula</w:t>
      </w:r>
      <w:r w:rsidR="00D14904" w:rsidRPr="003C3D76">
        <w:rPr>
          <w:rFonts w:asciiTheme="minorHAnsi" w:hAnsiTheme="minorHAnsi" w:cstheme="minorHAnsi"/>
          <w:szCs w:val="24"/>
        </w:rPr>
        <w:t xml:space="preserve"> o disposto na Cláusula </w:t>
      </w:r>
      <w:r w:rsidR="006C2BEF">
        <w:rPr>
          <w:rFonts w:asciiTheme="minorHAnsi" w:hAnsiTheme="minorHAnsi" w:cstheme="minorHAnsi"/>
          <w:szCs w:val="24"/>
        </w:rPr>
        <w:t>10</w:t>
      </w:r>
      <w:r w:rsidR="00D14904" w:rsidRPr="003C3D76">
        <w:rPr>
          <w:rFonts w:asciiTheme="minorHAnsi" w:hAnsiTheme="minorHAnsi" w:cstheme="minorHAnsi"/>
          <w:szCs w:val="24"/>
        </w:rPr>
        <w:t>.</w:t>
      </w:r>
      <w:r w:rsidR="00BD3C7D" w:rsidRPr="003C3D76">
        <w:rPr>
          <w:rFonts w:asciiTheme="minorHAnsi" w:hAnsiTheme="minorHAnsi" w:cstheme="minorHAnsi"/>
          <w:szCs w:val="24"/>
        </w:rPr>
        <w:t xml:space="preserve">2 </w:t>
      </w:r>
      <w:r w:rsidR="00D14904" w:rsidRPr="003C3D76">
        <w:rPr>
          <w:rFonts w:asciiTheme="minorHAnsi" w:hAnsiTheme="minorHAnsi" w:cstheme="minorHAnsi"/>
          <w:szCs w:val="24"/>
        </w:rPr>
        <w:t>acima.</w:t>
      </w:r>
    </w:p>
    <w:p w14:paraId="673751C3"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bookmarkStart w:id="318" w:name="_DV_M263"/>
      <w:bookmarkEnd w:id="318"/>
    </w:p>
    <w:p w14:paraId="5048A4EB" w14:textId="572F5C13"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A substituição</w:t>
      </w:r>
      <w:bookmarkStart w:id="319" w:name="_DV_X451"/>
      <w:bookmarkStart w:id="320" w:name="_DV_C457"/>
      <w:r w:rsidRPr="003C3D76">
        <w:rPr>
          <w:rFonts w:asciiTheme="minorHAnsi" w:hAnsiTheme="minorHAnsi" w:cstheme="minorHAnsi"/>
          <w:w w:val="0"/>
          <w:szCs w:val="24"/>
        </w:rPr>
        <w:t xml:space="preserve"> </w:t>
      </w:r>
      <w:bookmarkStart w:id="321" w:name="_DV_M264"/>
      <w:bookmarkEnd w:id="319"/>
      <w:bookmarkEnd w:id="320"/>
      <w:bookmarkEnd w:id="321"/>
      <w:r w:rsidRPr="003C3D76">
        <w:rPr>
          <w:rFonts w:asciiTheme="minorHAnsi" w:hAnsiTheme="minorHAnsi" w:cstheme="minorHAnsi"/>
          <w:w w:val="0"/>
          <w:szCs w:val="24"/>
        </w:rPr>
        <w:t xml:space="preserve">do Agente Fiduciário deverá ser objeto de aditamento à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w:t>
      </w:r>
      <w:bookmarkStart w:id="322" w:name="_DV_M265"/>
      <w:bookmarkEnd w:id="322"/>
      <w:r w:rsidR="00345A5F" w:rsidRPr="003C3D76">
        <w:rPr>
          <w:rFonts w:asciiTheme="minorHAnsi" w:hAnsiTheme="minorHAnsi" w:cstheme="minorHAnsi"/>
          <w:w w:val="0"/>
          <w:szCs w:val="24"/>
        </w:rPr>
        <w:t xml:space="preserve">observadas as formalidades previstas </w:t>
      </w:r>
      <w:bookmarkStart w:id="323" w:name="_DV_M266"/>
      <w:bookmarkEnd w:id="323"/>
      <w:r w:rsidR="00F13A1F">
        <w:rPr>
          <w:rFonts w:asciiTheme="minorHAnsi" w:hAnsiTheme="minorHAnsi" w:cstheme="minorHAnsi"/>
          <w:w w:val="0"/>
          <w:szCs w:val="24"/>
        </w:rPr>
        <w:t>na presente Escritura.</w:t>
      </w:r>
    </w:p>
    <w:p w14:paraId="0DEBA79C"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2489D627" w14:textId="77777777" w:rsidR="006722D3" w:rsidRPr="003C3D76" w:rsidRDefault="00023B66" w:rsidP="00A16200">
      <w:pPr>
        <w:pStyle w:val="PargrafodaLista"/>
        <w:numPr>
          <w:ilvl w:val="2"/>
          <w:numId w:val="10"/>
        </w:numPr>
        <w:rPr>
          <w:rFonts w:asciiTheme="minorHAnsi" w:eastAsia="Arial Unicode MS" w:hAnsiTheme="minorHAnsi" w:cstheme="minorHAnsi"/>
          <w:w w:val="0"/>
          <w:szCs w:val="24"/>
        </w:rPr>
      </w:pPr>
      <w:r w:rsidRPr="003C3D76">
        <w:rPr>
          <w:rFonts w:asciiTheme="minorHAnsi" w:hAnsiTheme="minorHAnsi" w:cstheme="minorHAnsi"/>
          <w:w w:val="0"/>
          <w:szCs w:val="24"/>
        </w:rPr>
        <w:t xml:space="preserve">O Agente Fiduciário iniciará o exercício de suas funções na data da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ou de eventual </w:t>
      </w:r>
      <w:r w:rsidR="00345A5F" w:rsidRPr="003C3D76">
        <w:rPr>
          <w:rFonts w:asciiTheme="minorHAnsi" w:hAnsiTheme="minorHAnsi" w:cstheme="minorHAnsi"/>
          <w:w w:val="0"/>
          <w:szCs w:val="24"/>
        </w:rPr>
        <w:t>a</w:t>
      </w:r>
      <w:r w:rsidRPr="003C3D76">
        <w:rPr>
          <w:rFonts w:asciiTheme="minorHAnsi" w:hAnsiTheme="minorHAnsi" w:cstheme="minorHAnsi"/>
          <w:w w:val="0"/>
          <w:szCs w:val="24"/>
        </w:rPr>
        <w:t xml:space="preserve">ditamento relativo à </w:t>
      </w:r>
      <w:r w:rsidR="00345A5F" w:rsidRPr="003C3D76">
        <w:rPr>
          <w:rFonts w:asciiTheme="minorHAnsi" w:hAnsiTheme="minorHAnsi" w:cstheme="minorHAnsi"/>
          <w:w w:val="0"/>
          <w:szCs w:val="24"/>
        </w:rPr>
        <w:t xml:space="preserve">sua </w:t>
      </w:r>
      <w:r w:rsidRPr="003C3D76">
        <w:rPr>
          <w:rFonts w:asciiTheme="minorHAnsi" w:hAnsiTheme="minorHAnsi" w:cstheme="minorHAnsi"/>
          <w:w w:val="0"/>
          <w:szCs w:val="24"/>
        </w:rPr>
        <w:t xml:space="preserve">substituição, devendo permanecer no exercício de suas funções até a data da quitação integral das obrigações da Emissora previstas na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ou até sua efetiva substituição</w:t>
      </w:r>
      <w:r w:rsidRPr="003C3D76">
        <w:rPr>
          <w:rFonts w:asciiTheme="minorHAnsi" w:eastAsia="Arial Unicode MS" w:hAnsiTheme="minorHAnsi" w:cstheme="minorHAnsi"/>
          <w:w w:val="0"/>
          <w:szCs w:val="24"/>
        </w:rPr>
        <w:t>.</w:t>
      </w:r>
      <w:bookmarkStart w:id="324" w:name="_DV_M267"/>
      <w:bookmarkEnd w:id="324"/>
    </w:p>
    <w:p w14:paraId="56E95EC6"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51E5AC25" w14:textId="77777777"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Aplicam-se às hipóteses de substituição do Agente Fiduciário as normas e preceitos da CVM.</w:t>
      </w:r>
      <w:bookmarkStart w:id="325" w:name="_DV_M269"/>
      <w:bookmarkEnd w:id="325"/>
    </w:p>
    <w:p w14:paraId="7309D597"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5B53ED00" w14:textId="77777777" w:rsidR="006C4FF2"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Caso ocorra a efetiva substituição do Agente Fiduciário, esse substituto receberá a mesma remuneração recebida pelo Agente Fiduciário em todos os seus termos e condições, sendo que a primeira parcela devida ao substituto será calculada </w:t>
      </w:r>
      <w:r w:rsidRPr="003C3D76">
        <w:rPr>
          <w:rFonts w:asciiTheme="minorHAnsi" w:hAnsiTheme="minorHAnsi" w:cstheme="minorHAnsi"/>
          <w:i/>
          <w:w w:val="0"/>
          <w:szCs w:val="24"/>
        </w:rPr>
        <w:t xml:space="preserve">pro rata </w:t>
      </w:r>
      <w:proofErr w:type="spellStart"/>
      <w:r w:rsidRPr="003C3D76">
        <w:rPr>
          <w:rFonts w:asciiTheme="minorHAnsi" w:hAnsiTheme="minorHAnsi" w:cstheme="minorHAnsi"/>
          <w:i/>
          <w:w w:val="0"/>
          <w:szCs w:val="24"/>
        </w:rPr>
        <w:t>temporis</w:t>
      </w:r>
      <w:proofErr w:type="spellEnd"/>
      <w:r w:rsidRPr="003C3D76">
        <w:rPr>
          <w:rFonts w:asciiTheme="minorHAnsi" w:hAnsiTheme="minorHAnsi" w:cstheme="minorHAnsi"/>
          <w:w w:val="0"/>
          <w:szCs w:val="24"/>
        </w:rPr>
        <w:t>, a partir da data de início do exercício de sua função como agente fiduciário. Esta remuneração poderá ser alterada de comum acordo entre a Emissora e o agente fiduciário substituto, desde que previamente aprovada pela Assembleia Geral de Debenturistas.</w:t>
      </w:r>
    </w:p>
    <w:p w14:paraId="3DB80F9D" w14:textId="77777777" w:rsidR="006C4FF2" w:rsidRPr="003C3D76" w:rsidRDefault="006C4FF2" w:rsidP="001E31C0">
      <w:pPr>
        <w:suppressAutoHyphens/>
        <w:spacing w:line="320" w:lineRule="exact"/>
        <w:jc w:val="both"/>
        <w:rPr>
          <w:rFonts w:asciiTheme="minorHAnsi" w:eastAsia="Arial Unicode MS" w:hAnsiTheme="minorHAnsi" w:cstheme="minorHAnsi"/>
          <w:w w:val="0"/>
        </w:rPr>
      </w:pPr>
    </w:p>
    <w:p w14:paraId="593BC21D"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Além de outros previstos em </w:t>
      </w:r>
      <w:r w:rsidR="00820944" w:rsidRPr="003C3D76">
        <w:rPr>
          <w:rFonts w:asciiTheme="minorHAnsi" w:hAnsiTheme="minorHAnsi" w:cstheme="minorHAnsi"/>
          <w:w w:val="0"/>
          <w:szCs w:val="24"/>
        </w:rPr>
        <w:t xml:space="preserve">Lei </w:t>
      </w:r>
      <w:r w:rsidRPr="003C3D76">
        <w:rPr>
          <w:rFonts w:asciiTheme="minorHAnsi" w:hAnsiTheme="minorHAnsi" w:cstheme="minorHAnsi"/>
          <w:w w:val="0"/>
          <w:szCs w:val="24"/>
        </w:rPr>
        <w:t xml:space="preserve">ou em ato normativo da CVM, </w:t>
      </w:r>
      <w:r w:rsidR="00EB1D07" w:rsidRPr="003C3D76">
        <w:rPr>
          <w:rFonts w:asciiTheme="minorHAnsi" w:hAnsiTheme="minorHAnsi" w:cstheme="minorHAnsi"/>
          <w:w w:val="0"/>
          <w:szCs w:val="24"/>
        </w:rPr>
        <w:t xml:space="preserve">em especial à </w:t>
      </w:r>
      <w:r w:rsidR="00C03D73" w:rsidRPr="003C3D76">
        <w:rPr>
          <w:rFonts w:asciiTheme="minorHAnsi" w:hAnsiTheme="minorHAnsi" w:cstheme="minorHAnsi"/>
          <w:w w:val="0"/>
          <w:szCs w:val="24"/>
        </w:rPr>
        <w:t>Resol</w:t>
      </w:r>
      <w:r w:rsidR="00EB1D07" w:rsidRPr="003C3D76">
        <w:rPr>
          <w:rFonts w:asciiTheme="minorHAnsi" w:hAnsiTheme="minorHAnsi" w:cstheme="minorHAnsi"/>
          <w:w w:val="0"/>
          <w:szCs w:val="24"/>
        </w:rPr>
        <w:t xml:space="preserve">ução CVM </w:t>
      </w:r>
      <w:r w:rsidR="00C03D73" w:rsidRPr="003C3D76">
        <w:rPr>
          <w:rFonts w:asciiTheme="minorHAnsi" w:hAnsiTheme="minorHAnsi" w:cstheme="minorHAnsi"/>
          <w:w w:val="0"/>
          <w:szCs w:val="24"/>
        </w:rPr>
        <w:t>Nº 17</w:t>
      </w:r>
      <w:r w:rsidR="00EB1D07" w:rsidRPr="003C3D76">
        <w:rPr>
          <w:rFonts w:asciiTheme="minorHAnsi" w:hAnsiTheme="minorHAnsi" w:cstheme="minorHAnsi"/>
          <w:w w:val="0"/>
          <w:szCs w:val="24"/>
        </w:rPr>
        <w:t xml:space="preserve">, e nesta </w:t>
      </w:r>
      <w:r w:rsidR="00330B4C" w:rsidRPr="003C3D76">
        <w:rPr>
          <w:rFonts w:asciiTheme="minorHAnsi" w:hAnsiTheme="minorHAnsi" w:cstheme="minorHAnsi"/>
          <w:w w:val="0"/>
          <w:szCs w:val="24"/>
        </w:rPr>
        <w:t>Escritura de Emissão</w:t>
      </w:r>
      <w:r w:rsidR="00EB1D07" w:rsidRPr="003C3D76">
        <w:rPr>
          <w:rFonts w:asciiTheme="minorHAnsi" w:hAnsiTheme="minorHAnsi" w:cstheme="minorHAnsi"/>
          <w:w w:val="0"/>
          <w:szCs w:val="24"/>
        </w:rPr>
        <w:t xml:space="preserve"> </w:t>
      </w:r>
      <w:r w:rsidRPr="003C3D76">
        <w:rPr>
          <w:rFonts w:asciiTheme="minorHAnsi" w:hAnsiTheme="minorHAnsi" w:cstheme="minorHAnsi"/>
          <w:w w:val="0"/>
          <w:szCs w:val="24"/>
        </w:rPr>
        <w:t>constituem deveres e atribuições do Agente Fiduciário:</w:t>
      </w:r>
    </w:p>
    <w:p w14:paraId="6492C8B2" w14:textId="77777777" w:rsidR="006722D3" w:rsidRPr="003C3D76" w:rsidRDefault="006722D3" w:rsidP="001E31C0">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jc w:val="both"/>
        <w:rPr>
          <w:rFonts w:asciiTheme="minorHAnsi" w:eastAsia="Arial Unicode MS" w:hAnsiTheme="minorHAnsi" w:cstheme="minorHAnsi"/>
          <w:w w:val="0"/>
        </w:rPr>
      </w:pPr>
      <w:bookmarkStart w:id="326" w:name="_DV_M270"/>
      <w:bookmarkEnd w:id="326"/>
    </w:p>
    <w:p w14:paraId="6E2A3FA9" w14:textId="77777777" w:rsidR="00EB1D07"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exercer suas atividades com boa fé, transparência e lealdade para com os Debenturistas;</w:t>
      </w:r>
    </w:p>
    <w:p w14:paraId="65D91EEB" w14:textId="77777777" w:rsidR="00EB1D07" w:rsidRPr="003C3D76" w:rsidRDefault="00EB1D07" w:rsidP="001E31C0">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55840632"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proteger os direitos e interesses dos Debenturistas, empregando, no exercício da função, o cuidado e a diligência que todo homem ativo e probo costuma empregar na administração de seus próprios bens</w:t>
      </w:r>
      <w:r w:rsidRPr="003C3D76">
        <w:rPr>
          <w:rFonts w:asciiTheme="minorHAnsi" w:eastAsia="Arial Unicode MS" w:hAnsiTheme="minorHAnsi" w:cstheme="minorHAnsi"/>
          <w:sz w:val="24"/>
          <w:szCs w:val="24"/>
        </w:rPr>
        <w:t>;</w:t>
      </w:r>
    </w:p>
    <w:p w14:paraId="44EE8A6D" w14:textId="77777777" w:rsidR="006722D3" w:rsidRPr="003C3D76" w:rsidRDefault="006722D3" w:rsidP="001E31C0">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uppressAutoHyphens/>
        <w:spacing w:line="320" w:lineRule="exact"/>
        <w:ind w:left="720" w:hanging="720"/>
        <w:jc w:val="both"/>
        <w:rPr>
          <w:rFonts w:asciiTheme="minorHAnsi" w:eastAsia="Arial Unicode MS" w:hAnsiTheme="minorHAnsi" w:cstheme="minorHAnsi"/>
          <w:w w:val="0"/>
        </w:rPr>
      </w:pPr>
    </w:p>
    <w:p w14:paraId="0E413E69"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bookmarkStart w:id="327" w:name="_DV_M272"/>
      <w:bookmarkStart w:id="328" w:name="_DV_M273"/>
      <w:bookmarkEnd w:id="327"/>
      <w:bookmarkEnd w:id="328"/>
      <w:r w:rsidRPr="003C3D76">
        <w:rPr>
          <w:rFonts w:asciiTheme="minorHAnsi" w:hAnsiTheme="minorHAnsi" w:cstheme="minorHAnsi"/>
          <w:sz w:val="24"/>
          <w:szCs w:val="24"/>
        </w:rPr>
        <w:t xml:space="preserve">renunciar à função, na hipótese de superveniência de conflito de interesses ou de qualquer outra modalidade de inaptidão e realizar a imediata convocação de Assembleia Geral de Debenturistas, na forma do artigo 7º da </w:t>
      </w:r>
      <w:r w:rsidR="000476F2" w:rsidRPr="003C3D76">
        <w:rPr>
          <w:rFonts w:asciiTheme="minorHAnsi" w:hAnsiTheme="minorHAnsi" w:cstheme="minorHAnsi"/>
          <w:sz w:val="24"/>
          <w:szCs w:val="24"/>
        </w:rPr>
        <w:t>Resol</w:t>
      </w:r>
      <w:r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0476F2" w:rsidRPr="003C3D76">
        <w:rPr>
          <w:rFonts w:asciiTheme="minorHAnsi" w:hAnsiTheme="minorHAnsi" w:cstheme="minorHAnsi"/>
          <w:sz w:val="24"/>
          <w:szCs w:val="24"/>
        </w:rPr>
        <w:t>Nº 17</w:t>
      </w:r>
      <w:r w:rsidRPr="003C3D76">
        <w:rPr>
          <w:rFonts w:asciiTheme="minorHAnsi" w:hAnsiTheme="minorHAnsi" w:cstheme="minorHAnsi"/>
          <w:sz w:val="24"/>
          <w:szCs w:val="24"/>
        </w:rPr>
        <w:t xml:space="preserve"> para deliberar sobre sua substituição</w:t>
      </w:r>
      <w:r w:rsidR="00EB1D07" w:rsidRPr="003C3D76">
        <w:rPr>
          <w:rFonts w:asciiTheme="minorHAnsi" w:eastAsia="Arial Unicode MS" w:hAnsiTheme="minorHAnsi" w:cstheme="minorHAnsi"/>
          <w:sz w:val="24"/>
          <w:szCs w:val="24"/>
        </w:rPr>
        <w:t>;</w:t>
      </w:r>
    </w:p>
    <w:p w14:paraId="7803E834"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p>
    <w:p w14:paraId="48F01D95"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responsabilizar-se integralmente pelos serviços contratados, nos termos da legislação vigente</w:t>
      </w:r>
      <w:r w:rsidRPr="003C3D76">
        <w:rPr>
          <w:rFonts w:asciiTheme="minorHAnsi" w:eastAsia="Arial Unicode MS" w:hAnsiTheme="minorHAnsi" w:cstheme="minorHAnsi"/>
          <w:sz w:val="24"/>
          <w:szCs w:val="24"/>
        </w:rPr>
        <w:t>;</w:t>
      </w:r>
    </w:p>
    <w:p w14:paraId="3EABBF5C"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29" w:name="_DV_M274"/>
      <w:bookmarkStart w:id="330" w:name="_DV_M275"/>
      <w:bookmarkEnd w:id="329"/>
      <w:bookmarkEnd w:id="330"/>
    </w:p>
    <w:p w14:paraId="5DD90B48"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c</w:t>
      </w:r>
      <w:r w:rsidR="00BA1715" w:rsidRPr="003C3D76">
        <w:rPr>
          <w:rFonts w:asciiTheme="minorHAnsi" w:hAnsiTheme="minorHAnsi" w:cstheme="minorHAnsi"/>
          <w:sz w:val="24"/>
          <w:szCs w:val="24"/>
        </w:rPr>
        <w:t>onservar em boa guarda toda a documentação relativa ao exercício de suas funções</w:t>
      </w:r>
      <w:r w:rsidRPr="003C3D76">
        <w:rPr>
          <w:rFonts w:asciiTheme="minorHAnsi" w:eastAsia="Arial Unicode MS" w:hAnsiTheme="minorHAnsi" w:cstheme="minorHAnsi"/>
          <w:sz w:val="24"/>
          <w:szCs w:val="24"/>
        </w:rPr>
        <w:t>;</w:t>
      </w:r>
    </w:p>
    <w:p w14:paraId="6A92A158"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31" w:name="_DV_M276"/>
      <w:bookmarkEnd w:id="331"/>
    </w:p>
    <w:p w14:paraId="1644A528" w14:textId="77777777" w:rsidR="001C7FFE"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v</w:t>
      </w:r>
      <w:r w:rsidR="00BA1715" w:rsidRPr="003C3D76">
        <w:rPr>
          <w:rFonts w:asciiTheme="minorHAnsi" w:hAnsiTheme="minorHAnsi" w:cstheme="minorHAnsi"/>
          <w:sz w:val="24"/>
          <w:szCs w:val="24"/>
        </w:rPr>
        <w:t xml:space="preserve">erificar no momento de aceitar a função, a veracidade e a consistência das informações contidas </w:t>
      </w:r>
      <w:proofErr w:type="spellStart"/>
      <w:r w:rsidR="00BA1715" w:rsidRPr="003C3D76">
        <w:rPr>
          <w:rFonts w:asciiTheme="minorHAnsi" w:hAnsiTheme="minorHAnsi" w:cstheme="minorHAnsi"/>
          <w:sz w:val="24"/>
          <w:szCs w:val="24"/>
        </w:rPr>
        <w:t>nesta</w:t>
      </w:r>
      <w:proofErr w:type="spellEnd"/>
      <w:r w:rsidR="00BA1715" w:rsidRPr="003C3D76">
        <w:rPr>
          <w:rFonts w:asciiTheme="minorHAnsi" w:hAnsiTheme="minorHAnsi" w:cstheme="minorHAnsi"/>
          <w:sz w:val="24"/>
          <w:szCs w:val="24"/>
        </w:rPr>
        <w:t xml:space="preserve"> </w:t>
      </w:r>
      <w:r w:rsidR="00330B4C" w:rsidRPr="003C3D76">
        <w:rPr>
          <w:rFonts w:asciiTheme="minorHAnsi" w:hAnsiTheme="minorHAnsi" w:cstheme="minorHAnsi"/>
          <w:sz w:val="24"/>
          <w:szCs w:val="24"/>
        </w:rPr>
        <w:t>Escritura de Emissão</w:t>
      </w:r>
      <w:r w:rsidR="00BA1715" w:rsidRPr="003C3D76">
        <w:rPr>
          <w:rFonts w:asciiTheme="minorHAnsi" w:hAnsiTheme="minorHAnsi" w:cstheme="minorHAnsi"/>
          <w:sz w:val="24"/>
          <w:szCs w:val="24"/>
        </w:rPr>
        <w:t>, diligenciando no sentido de que sejam sanadas as omissões, falhas ou defeitos de que tenha conhecimento</w:t>
      </w:r>
      <w:r w:rsidR="006722D3" w:rsidRPr="003C3D76">
        <w:rPr>
          <w:rFonts w:asciiTheme="minorHAnsi" w:eastAsia="Arial Unicode MS" w:hAnsiTheme="minorHAnsi" w:cstheme="minorHAnsi"/>
          <w:sz w:val="24"/>
          <w:szCs w:val="24"/>
        </w:rPr>
        <w:t>;</w:t>
      </w:r>
    </w:p>
    <w:p w14:paraId="6280B07E" w14:textId="77777777" w:rsidR="001C7FFE" w:rsidRPr="003C3D76" w:rsidRDefault="001C7FFE" w:rsidP="001E31C0">
      <w:pPr>
        <w:pStyle w:val="p0"/>
        <w:widowControl/>
        <w:tabs>
          <w:tab w:val="clear" w:pos="720"/>
        </w:tabs>
        <w:suppressAutoHyphens/>
        <w:spacing w:line="320" w:lineRule="exact"/>
        <w:rPr>
          <w:rFonts w:asciiTheme="minorHAnsi" w:eastAsia="Arial Unicode MS" w:hAnsiTheme="minorHAnsi" w:cstheme="minorHAnsi"/>
          <w:sz w:val="24"/>
          <w:szCs w:val="24"/>
        </w:rPr>
      </w:pPr>
    </w:p>
    <w:p w14:paraId="7DFFBE1E" w14:textId="5658E72D"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verificar o atendimento, pela Emissora, de todas as obrigações descritas nesta </w:t>
      </w:r>
      <w:r w:rsidR="00330B4C" w:rsidRPr="003C3D76">
        <w:rPr>
          <w:rFonts w:asciiTheme="minorHAnsi" w:eastAsia="Arial Unicode MS" w:hAnsiTheme="minorHAnsi" w:cstheme="minorHAnsi"/>
          <w:sz w:val="24"/>
          <w:szCs w:val="24"/>
        </w:rPr>
        <w:t>Escritura de Emissão</w:t>
      </w:r>
      <w:r w:rsidRPr="003C3D76">
        <w:rPr>
          <w:rFonts w:asciiTheme="minorHAnsi" w:eastAsia="Arial Unicode MS" w:hAnsiTheme="minorHAnsi" w:cstheme="minorHAnsi"/>
          <w:sz w:val="24"/>
          <w:szCs w:val="24"/>
        </w:rPr>
        <w:t>, conforme aplicável;</w:t>
      </w:r>
    </w:p>
    <w:p w14:paraId="572D77C3"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32" w:name="_DV_M277"/>
      <w:bookmarkStart w:id="333" w:name="_DV_M278"/>
      <w:bookmarkEnd w:id="332"/>
      <w:bookmarkEnd w:id="333"/>
    </w:p>
    <w:p w14:paraId="06585F37" w14:textId="34E5F920"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d</w:t>
      </w:r>
      <w:r w:rsidR="00BA1715" w:rsidRPr="003C3D76">
        <w:rPr>
          <w:rFonts w:asciiTheme="minorHAnsi" w:hAnsiTheme="minorHAnsi" w:cstheme="minorHAnsi"/>
          <w:sz w:val="24"/>
          <w:szCs w:val="24"/>
        </w:rPr>
        <w:t xml:space="preserve">iligenciar junto à Emissora para que esta </w:t>
      </w:r>
      <w:r w:rsidR="00330B4C" w:rsidRPr="003C3D76">
        <w:rPr>
          <w:rFonts w:asciiTheme="minorHAnsi" w:hAnsiTheme="minorHAnsi" w:cstheme="minorHAnsi"/>
          <w:sz w:val="24"/>
          <w:szCs w:val="24"/>
        </w:rPr>
        <w:t>Escritura de Emissão</w:t>
      </w:r>
      <w:r w:rsidR="00C731BE" w:rsidRPr="003C3D76">
        <w:rPr>
          <w:rFonts w:asciiTheme="minorHAnsi" w:hAnsiTheme="minorHAnsi" w:cstheme="minorHAnsi"/>
          <w:sz w:val="24"/>
          <w:szCs w:val="24"/>
        </w:rPr>
        <w:t xml:space="preserve"> </w:t>
      </w:r>
      <w:r w:rsidR="00BA1715" w:rsidRPr="003C3D76">
        <w:rPr>
          <w:rFonts w:asciiTheme="minorHAnsi" w:hAnsiTheme="minorHAnsi" w:cstheme="minorHAnsi"/>
          <w:sz w:val="24"/>
          <w:szCs w:val="24"/>
        </w:rPr>
        <w:t xml:space="preserve">e seus </w:t>
      </w:r>
      <w:r w:rsidR="00345A5F" w:rsidRPr="003C3D76">
        <w:rPr>
          <w:rFonts w:asciiTheme="minorHAnsi" w:hAnsiTheme="minorHAnsi" w:cstheme="minorHAnsi"/>
          <w:sz w:val="24"/>
          <w:szCs w:val="24"/>
        </w:rPr>
        <w:t xml:space="preserve">eventuais </w:t>
      </w:r>
      <w:r w:rsidR="00BA1715" w:rsidRPr="003C3D76">
        <w:rPr>
          <w:rFonts w:asciiTheme="minorHAnsi" w:hAnsiTheme="minorHAnsi" w:cstheme="minorHAnsi"/>
          <w:sz w:val="24"/>
          <w:szCs w:val="24"/>
        </w:rPr>
        <w:t xml:space="preserve">aditamentos, sejam registrados nos órgãos competentes, adotando, no caso de omissão da Emissora, as medidas eventualmente previstas em </w:t>
      </w:r>
      <w:r w:rsidR="00820944" w:rsidRPr="003C3D76">
        <w:rPr>
          <w:rFonts w:asciiTheme="minorHAnsi" w:hAnsiTheme="minorHAnsi" w:cstheme="minorHAnsi"/>
          <w:sz w:val="24"/>
          <w:szCs w:val="24"/>
        </w:rPr>
        <w:t>Lei</w:t>
      </w:r>
      <w:r w:rsidRPr="003C3D76">
        <w:rPr>
          <w:rFonts w:asciiTheme="minorHAnsi" w:eastAsia="Arial Unicode MS" w:hAnsiTheme="minorHAnsi" w:cstheme="minorHAnsi"/>
          <w:sz w:val="24"/>
          <w:szCs w:val="24"/>
        </w:rPr>
        <w:t>;</w:t>
      </w:r>
    </w:p>
    <w:p w14:paraId="07497FA0"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34" w:name="_DV_M279"/>
      <w:bookmarkStart w:id="335" w:name="_DV_M280"/>
      <w:bookmarkEnd w:id="334"/>
      <w:bookmarkEnd w:id="335"/>
    </w:p>
    <w:p w14:paraId="29B1CAE8"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a</w:t>
      </w:r>
      <w:r w:rsidR="00BA1715" w:rsidRPr="003C3D76">
        <w:rPr>
          <w:rFonts w:asciiTheme="minorHAnsi" w:hAnsiTheme="minorHAnsi" w:cstheme="minorHAnsi"/>
          <w:sz w:val="24"/>
          <w:szCs w:val="24"/>
        </w:rPr>
        <w:t>companhar a prestação das informações periódicas pela Emissora, e alertar os Debenturistas, no relatório anual de que tra</w:t>
      </w:r>
      <w:r w:rsidR="00A223E3" w:rsidRPr="003C3D76">
        <w:rPr>
          <w:rFonts w:asciiTheme="minorHAnsi" w:hAnsiTheme="minorHAnsi" w:cstheme="minorHAnsi"/>
          <w:sz w:val="24"/>
          <w:szCs w:val="24"/>
        </w:rPr>
        <w:t>t</w:t>
      </w:r>
      <w:r w:rsidR="00BA1715" w:rsidRPr="003C3D76">
        <w:rPr>
          <w:rFonts w:asciiTheme="minorHAnsi" w:hAnsiTheme="minorHAnsi" w:cstheme="minorHAnsi"/>
          <w:sz w:val="24"/>
          <w:szCs w:val="24"/>
        </w:rPr>
        <w:t xml:space="preserve">a o item </w:t>
      </w:r>
      <w:r w:rsidR="00A223E3" w:rsidRPr="003C3D76">
        <w:rPr>
          <w:rFonts w:asciiTheme="minorHAnsi" w:hAnsiTheme="minorHAnsi" w:cstheme="minorHAnsi"/>
          <w:sz w:val="24"/>
          <w:szCs w:val="24"/>
        </w:rPr>
        <w:t>(</w:t>
      </w:r>
      <w:proofErr w:type="spellStart"/>
      <w:r w:rsidR="00A223E3" w:rsidRPr="003C3D76">
        <w:rPr>
          <w:rFonts w:asciiTheme="minorHAnsi" w:hAnsiTheme="minorHAnsi" w:cstheme="minorHAnsi"/>
          <w:sz w:val="24"/>
          <w:szCs w:val="24"/>
        </w:rPr>
        <w:t>xv</w:t>
      </w:r>
      <w:proofErr w:type="spellEnd"/>
      <w:r w:rsidR="00A223E3" w:rsidRPr="003C3D76">
        <w:rPr>
          <w:rFonts w:asciiTheme="minorHAnsi" w:hAnsiTheme="minorHAnsi" w:cstheme="minorHAnsi"/>
          <w:sz w:val="24"/>
          <w:szCs w:val="24"/>
        </w:rPr>
        <w:t>)</w:t>
      </w:r>
      <w:r w:rsidR="00BA1715" w:rsidRPr="003C3D76">
        <w:rPr>
          <w:rFonts w:asciiTheme="minorHAnsi" w:hAnsiTheme="minorHAnsi" w:cstheme="minorHAnsi"/>
          <w:sz w:val="24"/>
          <w:szCs w:val="24"/>
        </w:rPr>
        <w:t xml:space="preserve"> desta Cláusula, sobre inconsistências ou omissões de que tenha conhecimento</w:t>
      </w:r>
      <w:r w:rsidRPr="003C3D76">
        <w:rPr>
          <w:rFonts w:asciiTheme="minorHAnsi" w:eastAsia="Arial Unicode MS" w:hAnsiTheme="minorHAnsi" w:cstheme="minorHAnsi"/>
          <w:sz w:val="24"/>
          <w:szCs w:val="24"/>
        </w:rPr>
        <w:t>;</w:t>
      </w:r>
    </w:p>
    <w:p w14:paraId="24C1FF73"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36" w:name="_DV_M281"/>
      <w:bookmarkEnd w:id="336"/>
    </w:p>
    <w:p w14:paraId="41719819"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o</w:t>
      </w:r>
      <w:r w:rsidR="00BA1715" w:rsidRPr="003C3D76">
        <w:rPr>
          <w:rFonts w:asciiTheme="minorHAnsi" w:hAnsiTheme="minorHAnsi" w:cstheme="minorHAnsi"/>
          <w:sz w:val="24"/>
          <w:szCs w:val="24"/>
        </w:rPr>
        <w:t>pinar sobre a suficiência das informações prestadas nas propostas de modificação das condições das Debêntures</w:t>
      </w:r>
      <w:r w:rsidRPr="003C3D76">
        <w:rPr>
          <w:rFonts w:asciiTheme="minorHAnsi" w:eastAsia="Arial Unicode MS" w:hAnsiTheme="minorHAnsi" w:cstheme="minorHAnsi"/>
          <w:sz w:val="24"/>
          <w:szCs w:val="24"/>
        </w:rPr>
        <w:t>;</w:t>
      </w:r>
      <w:bookmarkStart w:id="337" w:name="_DV_C480"/>
    </w:p>
    <w:p w14:paraId="3DE4CF33"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38" w:name="_DV_M282"/>
      <w:bookmarkEnd w:id="337"/>
      <w:bookmarkEnd w:id="338"/>
    </w:p>
    <w:p w14:paraId="0DEDA262"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s</w:t>
      </w:r>
      <w:r w:rsidR="00BA1715" w:rsidRPr="003C3D76">
        <w:rPr>
          <w:rFonts w:asciiTheme="minorHAnsi" w:hAnsiTheme="minorHAnsi" w:cstheme="minorHAnsi"/>
          <w:sz w:val="24"/>
          <w:szCs w:val="24"/>
        </w:rPr>
        <w:t>olicitar, quando julgar necessário para o fiel desempenho de suas funções, certidões atualizadas dos distribuidores cíveis, das Varas de Fazenda Pública, cartórios de protesto, Varas do Trabalho, Procuradoria da Fazenda Pública, da localidade do domicílio ou sede da Emissora</w:t>
      </w:r>
      <w:r w:rsidRPr="003C3D76">
        <w:rPr>
          <w:rFonts w:asciiTheme="minorHAnsi" w:eastAsia="Arial Unicode MS" w:hAnsiTheme="minorHAnsi" w:cstheme="minorHAnsi"/>
          <w:sz w:val="24"/>
          <w:szCs w:val="24"/>
        </w:rPr>
        <w:t>;</w:t>
      </w:r>
    </w:p>
    <w:p w14:paraId="707B4EAF"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p>
    <w:p w14:paraId="45867B8C"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s</w:t>
      </w:r>
      <w:r w:rsidR="00BA1715" w:rsidRPr="003C3D76">
        <w:rPr>
          <w:rFonts w:asciiTheme="minorHAnsi" w:hAnsiTheme="minorHAnsi" w:cstheme="minorHAnsi"/>
          <w:sz w:val="24"/>
          <w:szCs w:val="24"/>
        </w:rPr>
        <w:t>olicitar, quando considerar necessário, auditoria externa da Emissora, cujos custos deverão ser arcados pela Emissora</w:t>
      </w:r>
      <w:r w:rsidR="00BA1715" w:rsidRPr="003C3D76">
        <w:rPr>
          <w:rFonts w:asciiTheme="minorHAnsi" w:eastAsia="Arial Unicode MS" w:hAnsiTheme="minorHAnsi" w:cstheme="minorHAnsi"/>
          <w:sz w:val="24"/>
          <w:szCs w:val="24"/>
        </w:rPr>
        <w:t>;</w:t>
      </w:r>
    </w:p>
    <w:p w14:paraId="533E79F5"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trike/>
          <w:sz w:val="24"/>
          <w:szCs w:val="24"/>
        </w:rPr>
      </w:pPr>
      <w:bookmarkStart w:id="339" w:name="_DV_M283"/>
      <w:bookmarkEnd w:id="339"/>
    </w:p>
    <w:p w14:paraId="1ED98C84" w14:textId="67C2FB04"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c</w:t>
      </w:r>
      <w:r w:rsidR="00BA1715" w:rsidRPr="003C3D76">
        <w:rPr>
          <w:rFonts w:asciiTheme="minorHAnsi" w:hAnsiTheme="minorHAnsi" w:cstheme="minorHAnsi"/>
          <w:sz w:val="24"/>
          <w:szCs w:val="24"/>
        </w:rPr>
        <w:t xml:space="preserve">onvocar, quando necessário, a Assembleia Geral de Debenturistas, na forma do art. 10 da </w:t>
      </w:r>
      <w:r w:rsidR="003D1229"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3D1229" w:rsidRPr="003C3D76">
        <w:rPr>
          <w:rFonts w:asciiTheme="minorHAnsi" w:hAnsiTheme="minorHAnsi" w:cstheme="minorHAnsi"/>
          <w:sz w:val="24"/>
          <w:szCs w:val="24"/>
        </w:rPr>
        <w:t>Nº 17</w:t>
      </w:r>
      <w:r w:rsidR="00BA1715" w:rsidRPr="003C3D76">
        <w:rPr>
          <w:rFonts w:asciiTheme="minorHAnsi" w:hAnsiTheme="minorHAnsi" w:cstheme="minorHAnsi"/>
          <w:sz w:val="24"/>
          <w:szCs w:val="24"/>
        </w:rPr>
        <w:t xml:space="preserve"> e da Cláusula </w:t>
      </w:r>
      <w:r w:rsidR="003771FF">
        <w:rPr>
          <w:rFonts w:asciiTheme="minorHAnsi" w:hAnsiTheme="minorHAnsi" w:cstheme="minorHAnsi"/>
          <w:sz w:val="24"/>
          <w:szCs w:val="24"/>
        </w:rPr>
        <w:t>5</w:t>
      </w:r>
      <w:r w:rsidR="00BA1715" w:rsidRPr="003C3D76">
        <w:rPr>
          <w:rFonts w:asciiTheme="minorHAnsi" w:hAnsiTheme="minorHAnsi" w:cstheme="minorHAnsi"/>
          <w:sz w:val="24"/>
          <w:szCs w:val="24"/>
        </w:rPr>
        <w:t>.</w:t>
      </w:r>
      <w:r w:rsidR="00C13EC3" w:rsidRPr="003C3D76">
        <w:rPr>
          <w:rFonts w:asciiTheme="minorHAnsi" w:hAnsiTheme="minorHAnsi" w:cstheme="minorHAnsi"/>
          <w:sz w:val="24"/>
          <w:szCs w:val="24"/>
        </w:rPr>
        <w:t>19.1</w:t>
      </w:r>
      <w:r w:rsidR="00BA1715" w:rsidRPr="003C3D76">
        <w:rPr>
          <w:rFonts w:asciiTheme="minorHAnsi" w:hAnsiTheme="minorHAnsi" w:cstheme="minorHAnsi"/>
          <w:sz w:val="24"/>
          <w:szCs w:val="24"/>
        </w:rPr>
        <w:t xml:space="preserve"> desta </w:t>
      </w:r>
      <w:r w:rsidR="00330B4C" w:rsidRPr="003C3D76">
        <w:rPr>
          <w:rFonts w:asciiTheme="minorHAnsi" w:hAnsiTheme="minorHAnsi" w:cstheme="minorHAnsi"/>
          <w:sz w:val="24"/>
          <w:szCs w:val="24"/>
        </w:rPr>
        <w:t>Escritura de Emissão</w:t>
      </w:r>
      <w:r w:rsidR="00BA1715" w:rsidRPr="003C3D76">
        <w:rPr>
          <w:rFonts w:asciiTheme="minorHAnsi" w:hAnsiTheme="minorHAnsi" w:cstheme="minorHAnsi"/>
          <w:sz w:val="24"/>
          <w:szCs w:val="24"/>
        </w:rPr>
        <w:t>, respeitadas outras regras relacionadas à publicação constantes da Lei das Sociedades por Ações</w:t>
      </w:r>
      <w:r w:rsidRPr="003C3D76">
        <w:rPr>
          <w:rFonts w:asciiTheme="minorHAnsi" w:eastAsia="Arial Unicode MS" w:hAnsiTheme="minorHAnsi" w:cstheme="minorHAnsi"/>
          <w:sz w:val="24"/>
          <w:szCs w:val="24"/>
        </w:rPr>
        <w:t xml:space="preserve">; </w:t>
      </w:r>
    </w:p>
    <w:p w14:paraId="1AF055A2" w14:textId="77777777" w:rsidR="00A22DD8" w:rsidRPr="003C3D76" w:rsidRDefault="00A22DD8" w:rsidP="001E31C0">
      <w:pPr>
        <w:spacing w:line="320" w:lineRule="exact"/>
        <w:rPr>
          <w:rFonts w:asciiTheme="minorHAnsi" w:eastAsia="Arial Unicode MS" w:hAnsiTheme="minorHAnsi" w:cstheme="minorHAnsi"/>
        </w:rPr>
      </w:pPr>
    </w:p>
    <w:p w14:paraId="1111EBBD"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bookmarkStart w:id="340" w:name="_DV_M285"/>
      <w:bookmarkStart w:id="341" w:name="_DV_M286"/>
      <w:bookmarkEnd w:id="340"/>
      <w:bookmarkEnd w:id="341"/>
      <w:r w:rsidRPr="003C3D76">
        <w:rPr>
          <w:rFonts w:asciiTheme="minorHAnsi" w:hAnsiTheme="minorHAnsi" w:cstheme="minorHAnsi"/>
          <w:sz w:val="24"/>
          <w:szCs w:val="24"/>
        </w:rPr>
        <w:lastRenderedPageBreak/>
        <w:t>c</w:t>
      </w:r>
      <w:r w:rsidR="00BA1715" w:rsidRPr="003C3D76">
        <w:rPr>
          <w:rFonts w:asciiTheme="minorHAnsi" w:hAnsiTheme="minorHAnsi" w:cstheme="minorHAnsi"/>
          <w:sz w:val="24"/>
          <w:szCs w:val="24"/>
        </w:rPr>
        <w:t>omparecer à Assembleia Geral de Debenturistas a fim de prestar as informações que lhe forem solicitadas</w:t>
      </w:r>
      <w:r w:rsidRPr="003C3D76">
        <w:rPr>
          <w:rFonts w:asciiTheme="minorHAnsi" w:eastAsia="Arial Unicode MS" w:hAnsiTheme="minorHAnsi" w:cstheme="minorHAnsi"/>
          <w:sz w:val="24"/>
          <w:szCs w:val="24"/>
        </w:rPr>
        <w:t>;</w:t>
      </w:r>
    </w:p>
    <w:p w14:paraId="778D7ADD"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p>
    <w:p w14:paraId="09AF5BE3" w14:textId="2DCC388F" w:rsidR="006722D3" w:rsidRPr="003C3D76" w:rsidRDefault="00023B66" w:rsidP="00E54646">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bookmarkStart w:id="342" w:name="_DV_M287"/>
      <w:bookmarkStart w:id="343" w:name="_DV_M288"/>
      <w:bookmarkStart w:id="344" w:name="_Ref264235655"/>
      <w:bookmarkEnd w:id="342"/>
      <w:bookmarkEnd w:id="343"/>
      <w:r w:rsidRPr="003C3D76">
        <w:rPr>
          <w:rFonts w:asciiTheme="minorHAnsi" w:hAnsiTheme="minorHAnsi" w:cstheme="minorHAnsi"/>
          <w:sz w:val="24"/>
          <w:szCs w:val="24"/>
        </w:rPr>
        <w:t>e</w:t>
      </w:r>
      <w:r w:rsidR="00BA1715" w:rsidRPr="003C3D76">
        <w:rPr>
          <w:rFonts w:asciiTheme="minorHAnsi" w:hAnsiTheme="minorHAnsi" w:cstheme="minorHAnsi"/>
          <w:sz w:val="24"/>
          <w:szCs w:val="24"/>
        </w:rPr>
        <w:t xml:space="preserve">laborar relatório anual destinado aos Debenturistas, nos termos do artigo 68, parágrafo 1º, alínea (b), da Lei das Sociedades por Ações, e nos termos do </w:t>
      </w:r>
      <w:r w:rsidR="00380C19" w:rsidRPr="003C3D76">
        <w:rPr>
          <w:rFonts w:asciiTheme="minorHAnsi" w:hAnsiTheme="minorHAnsi" w:cstheme="minorHAnsi"/>
          <w:sz w:val="24"/>
          <w:szCs w:val="24"/>
        </w:rPr>
        <w:t>art</w:t>
      </w:r>
      <w:r w:rsidR="00B44AC0" w:rsidRPr="003C3D76">
        <w:rPr>
          <w:rFonts w:asciiTheme="minorHAnsi" w:hAnsiTheme="minorHAnsi" w:cstheme="minorHAnsi"/>
          <w:sz w:val="24"/>
          <w:szCs w:val="24"/>
        </w:rPr>
        <w:t>igo</w:t>
      </w:r>
      <w:r w:rsidR="00BA1715" w:rsidRPr="003C3D76">
        <w:rPr>
          <w:rFonts w:asciiTheme="minorHAnsi" w:hAnsiTheme="minorHAnsi" w:cstheme="minorHAnsi"/>
          <w:sz w:val="24"/>
          <w:szCs w:val="24"/>
        </w:rPr>
        <w:t xml:space="preserve"> 15 da </w:t>
      </w:r>
      <w:r w:rsidR="00380C19"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CVM </w:t>
      </w:r>
      <w:r w:rsidR="00380C19" w:rsidRPr="003C3D76">
        <w:rPr>
          <w:rFonts w:asciiTheme="minorHAnsi" w:hAnsiTheme="minorHAnsi" w:cstheme="minorHAnsi"/>
          <w:sz w:val="24"/>
          <w:szCs w:val="24"/>
        </w:rPr>
        <w:t>Nº 17</w:t>
      </w:r>
      <w:r w:rsidR="00BA1715" w:rsidRPr="003C3D76">
        <w:rPr>
          <w:rFonts w:asciiTheme="minorHAnsi" w:hAnsiTheme="minorHAnsi" w:cstheme="minorHAnsi"/>
          <w:sz w:val="24"/>
          <w:szCs w:val="24"/>
        </w:rPr>
        <w:t>, a fim de descrever os fatos relevantes ocorridos durante o exercício relativos à execução das obrigações assumidas pela Emissora</w:t>
      </w:r>
      <w:r w:rsidR="00BA1715" w:rsidRPr="003C3D76">
        <w:rPr>
          <w:rFonts w:asciiTheme="minorHAnsi" w:hAnsiTheme="minorHAnsi" w:cstheme="minorHAnsi"/>
          <w:color w:val="000000"/>
          <w:sz w:val="24"/>
          <w:szCs w:val="24"/>
        </w:rPr>
        <w:t>,</w:t>
      </w:r>
      <w:r w:rsidR="00BA1715" w:rsidRPr="003C3D76">
        <w:rPr>
          <w:rFonts w:asciiTheme="minorHAnsi" w:hAnsiTheme="minorHAnsi" w:cstheme="minorHAnsi"/>
          <w:sz w:val="24"/>
          <w:szCs w:val="24"/>
        </w:rPr>
        <w:t xml:space="preserve"> conforme aplicável, o qual deverá conter, ao menos, as seguintes informações</w:t>
      </w:r>
      <w:r w:rsidRPr="003C3D76">
        <w:rPr>
          <w:rFonts w:asciiTheme="minorHAnsi" w:eastAsia="Arial Unicode MS" w:hAnsiTheme="minorHAnsi" w:cstheme="minorHAnsi"/>
          <w:sz w:val="24"/>
          <w:szCs w:val="24"/>
        </w:rPr>
        <w:t>:</w:t>
      </w:r>
      <w:bookmarkEnd w:id="344"/>
    </w:p>
    <w:p w14:paraId="2764C0A6" w14:textId="77777777" w:rsidR="006722D3" w:rsidRPr="003C3D76" w:rsidRDefault="006722D3" w:rsidP="001E31C0">
      <w:pPr>
        <w:pStyle w:val="p0"/>
        <w:tabs>
          <w:tab w:val="clear" w:pos="720"/>
          <w:tab w:val="left" w:pos="4032"/>
        </w:tabs>
        <w:suppressAutoHyphens/>
        <w:spacing w:line="320" w:lineRule="exact"/>
        <w:ind w:left="1418" w:hanging="698"/>
        <w:rPr>
          <w:rFonts w:asciiTheme="minorHAnsi" w:eastAsia="Arial Unicode MS" w:hAnsiTheme="minorHAnsi" w:cstheme="minorHAnsi"/>
          <w:sz w:val="24"/>
          <w:szCs w:val="24"/>
        </w:rPr>
      </w:pPr>
      <w:bookmarkStart w:id="345" w:name="_DV_M289"/>
      <w:bookmarkEnd w:id="345"/>
    </w:p>
    <w:p w14:paraId="5F3F6816" w14:textId="77777777" w:rsidR="006722D3"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bookmarkStart w:id="346" w:name="_DV_M290"/>
      <w:bookmarkEnd w:id="346"/>
      <w:r w:rsidRPr="003C3D76">
        <w:rPr>
          <w:rFonts w:asciiTheme="minorHAnsi" w:hAnsiTheme="minorHAnsi" w:cstheme="minorHAnsi"/>
          <w:bCs/>
          <w:sz w:val="24"/>
          <w:szCs w:val="24"/>
        </w:rPr>
        <w:t>cumprimento pela Emissora das suas obrigações de prestação de informações periódicas, indicando as inconsistências</w:t>
      </w:r>
      <w:r w:rsidRPr="003C3D76">
        <w:rPr>
          <w:rFonts w:asciiTheme="minorHAnsi" w:hAnsiTheme="minorHAnsi" w:cstheme="minorHAnsi"/>
          <w:b/>
          <w:bCs/>
          <w:sz w:val="24"/>
          <w:szCs w:val="24"/>
        </w:rPr>
        <w:t xml:space="preserve"> </w:t>
      </w:r>
      <w:r w:rsidRPr="003C3D76">
        <w:rPr>
          <w:rFonts w:asciiTheme="minorHAnsi" w:hAnsiTheme="minorHAnsi" w:cstheme="minorHAnsi"/>
          <w:sz w:val="24"/>
          <w:szCs w:val="24"/>
        </w:rPr>
        <w:t>ou omissões de que tenha conhecimento</w:t>
      </w:r>
      <w:r w:rsidRPr="003C3D76">
        <w:rPr>
          <w:rFonts w:asciiTheme="minorHAnsi" w:eastAsia="Arial Unicode MS" w:hAnsiTheme="minorHAnsi" w:cstheme="minorHAnsi"/>
          <w:sz w:val="24"/>
          <w:szCs w:val="24"/>
        </w:rPr>
        <w:t>;</w:t>
      </w:r>
    </w:p>
    <w:p w14:paraId="1E88EE48" w14:textId="77777777" w:rsidR="006722D3" w:rsidRPr="003C3D76" w:rsidRDefault="006722D3" w:rsidP="001E31C0">
      <w:pPr>
        <w:pStyle w:val="p0"/>
        <w:suppressAutoHyphens/>
        <w:spacing w:line="320" w:lineRule="exact"/>
        <w:ind w:left="1134" w:hanging="567"/>
        <w:rPr>
          <w:rFonts w:asciiTheme="minorHAnsi" w:eastAsia="Arial Unicode MS" w:hAnsiTheme="minorHAnsi" w:cstheme="minorHAnsi"/>
          <w:sz w:val="24"/>
          <w:szCs w:val="24"/>
        </w:rPr>
      </w:pPr>
    </w:p>
    <w:p w14:paraId="062A1547" w14:textId="77777777" w:rsidR="006722D3"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bookmarkStart w:id="347" w:name="_DV_M291"/>
      <w:bookmarkEnd w:id="347"/>
      <w:r w:rsidRPr="003C3D76">
        <w:rPr>
          <w:rFonts w:asciiTheme="minorHAnsi" w:hAnsiTheme="minorHAnsi" w:cstheme="minorHAnsi"/>
          <w:sz w:val="24"/>
          <w:szCs w:val="24"/>
        </w:rPr>
        <w:t>alterações estatutárias ocorridas no exercício social com efeitos relevantes para os Debenturistas</w:t>
      </w:r>
      <w:r w:rsidRPr="003C3D76">
        <w:rPr>
          <w:rFonts w:asciiTheme="minorHAnsi" w:eastAsia="Arial Unicode MS" w:hAnsiTheme="minorHAnsi" w:cstheme="minorHAnsi"/>
          <w:sz w:val="24"/>
          <w:szCs w:val="24"/>
        </w:rPr>
        <w:t>;</w:t>
      </w:r>
    </w:p>
    <w:p w14:paraId="177F0575" w14:textId="77777777" w:rsidR="006722D3" w:rsidRPr="003C3D76" w:rsidRDefault="006722D3" w:rsidP="001E31C0">
      <w:pPr>
        <w:pStyle w:val="p0"/>
        <w:tabs>
          <w:tab w:val="clear" w:pos="720"/>
        </w:tabs>
        <w:suppressAutoHyphens/>
        <w:spacing w:line="320" w:lineRule="exact"/>
        <w:ind w:left="1134" w:hanging="567"/>
        <w:rPr>
          <w:rFonts w:asciiTheme="minorHAnsi" w:eastAsia="Arial Unicode MS" w:hAnsiTheme="minorHAnsi" w:cstheme="minorHAnsi"/>
          <w:sz w:val="24"/>
          <w:szCs w:val="24"/>
        </w:rPr>
      </w:pPr>
    </w:p>
    <w:p w14:paraId="7F0129F9" w14:textId="77777777" w:rsidR="006722D3"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bookmarkStart w:id="348" w:name="_DV_M293"/>
      <w:bookmarkStart w:id="349" w:name="_DV_M294"/>
      <w:bookmarkEnd w:id="348"/>
      <w:bookmarkEnd w:id="349"/>
      <w:r w:rsidRPr="003C3D76">
        <w:rPr>
          <w:rFonts w:asciiTheme="minorHAnsi" w:eastAsia="Arial Unicode MS" w:hAnsiTheme="minorHAnsi" w:cstheme="minorHAnsi"/>
          <w:sz w:val="24"/>
          <w:szCs w:val="24"/>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6AB438CE" w14:textId="77777777" w:rsidR="006722D3" w:rsidRPr="003C3D76" w:rsidRDefault="006722D3" w:rsidP="001E31C0">
      <w:pPr>
        <w:pStyle w:val="p0"/>
        <w:suppressAutoHyphens/>
        <w:spacing w:line="320" w:lineRule="exact"/>
        <w:ind w:left="1134" w:hanging="567"/>
        <w:rPr>
          <w:rFonts w:asciiTheme="minorHAnsi" w:eastAsia="Arial Unicode MS" w:hAnsiTheme="minorHAnsi" w:cstheme="minorHAnsi"/>
          <w:sz w:val="24"/>
          <w:szCs w:val="24"/>
        </w:rPr>
      </w:pPr>
      <w:bookmarkStart w:id="350" w:name="_DV_M295"/>
      <w:bookmarkStart w:id="351" w:name="_DV_M296"/>
      <w:bookmarkStart w:id="352" w:name="_DV_M297"/>
      <w:bookmarkStart w:id="353" w:name="_DV_M298"/>
      <w:bookmarkStart w:id="354" w:name="_DV_M299"/>
      <w:bookmarkStart w:id="355" w:name="_DV_M300"/>
      <w:bookmarkStart w:id="356" w:name="_DV_M302"/>
      <w:bookmarkStart w:id="357" w:name="_DV_M303"/>
      <w:bookmarkStart w:id="358" w:name="_DV_M304"/>
      <w:bookmarkStart w:id="359" w:name="_DV_M305"/>
      <w:bookmarkEnd w:id="350"/>
      <w:bookmarkEnd w:id="351"/>
      <w:bookmarkEnd w:id="352"/>
      <w:bookmarkEnd w:id="353"/>
      <w:bookmarkEnd w:id="354"/>
      <w:bookmarkEnd w:id="355"/>
      <w:bookmarkEnd w:id="356"/>
      <w:bookmarkEnd w:id="357"/>
      <w:bookmarkEnd w:id="358"/>
      <w:bookmarkEnd w:id="359"/>
    </w:p>
    <w:p w14:paraId="1EF420B6" w14:textId="77777777" w:rsidR="003212E9"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bookmarkStart w:id="360" w:name="_DV_M306"/>
      <w:bookmarkStart w:id="361" w:name="_DV_M307"/>
      <w:bookmarkEnd w:id="360"/>
      <w:bookmarkEnd w:id="361"/>
      <w:r w:rsidRPr="003C3D76">
        <w:rPr>
          <w:rFonts w:asciiTheme="minorHAnsi" w:hAnsiTheme="minorHAnsi" w:cstheme="minorHAnsi"/>
          <w:sz w:val="24"/>
          <w:szCs w:val="24"/>
        </w:rPr>
        <w:t>relação dos bens e valores eventualmente entregues à sua administração, quando houver</w:t>
      </w:r>
      <w:r w:rsidRPr="003C3D76">
        <w:rPr>
          <w:rFonts w:asciiTheme="minorHAnsi" w:eastAsia="Arial Unicode MS" w:hAnsiTheme="minorHAnsi" w:cstheme="minorHAnsi"/>
          <w:sz w:val="24"/>
          <w:szCs w:val="24"/>
        </w:rPr>
        <w:t>;</w:t>
      </w:r>
    </w:p>
    <w:p w14:paraId="1697B2D9" w14:textId="77777777" w:rsidR="003212E9" w:rsidRPr="003C3D76" w:rsidRDefault="003212E9" w:rsidP="001E31C0">
      <w:pPr>
        <w:pStyle w:val="p0"/>
        <w:tabs>
          <w:tab w:val="clear" w:pos="720"/>
        </w:tabs>
        <w:suppressAutoHyphens/>
        <w:spacing w:line="320" w:lineRule="exact"/>
        <w:ind w:left="1134"/>
        <w:rPr>
          <w:rFonts w:asciiTheme="minorHAnsi" w:eastAsia="Arial Unicode MS" w:hAnsiTheme="minorHAnsi" w:cstheme="minorHAnsi"/>
          <w:sz w:val="24"/>
          <w:szCs w:val="24"/>
        </w:rPr>
      </w:pPr>
    </w:p>
    <w:p w14:paraId="54B4E24F" w14:textId="77777777" w:rsidR="006722D3"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r w:rsidRPr="003C3D76">
        <w:rPr>
          <w:rFonts w:asciiTheme="minorHAnsi" w:hAnsiTheme="minorHAnsi" w:cstheme="minorHAnsi"/>
          <w:sz w:val="24"/>
          <w:szCs w:val="24"/>
        </w:rPr>
        <w:t>quantidade de Debêntures emitidas, quantidade de Debêntures em Circulação e saldo cancelado no período</w:t>
      </w:r>
      <w:r w:rsidR="003212E9" w:rsidRPr="003C3D76">
        <w:rPr>
          <w:rFonts w:asciiTheme="minorHAnsi" w:hAnsiTheme="minorHAnsi" w:cstheme="minorHAnsi"/>
          <w:sz w:val="24"/>
          <w:szCs w:val="24"/>
        </w:rPr>
        <w:t>;</w:t>
      </w:r>
    </w:p>
    <w:p w14:paraId="3A5AC25F" w14:textId="77777777" w:rsidR="006722D3" w:rsidRPr="003C3D76" w:rsidRDefault="006722D3" w:rsidP="001E31C0">
      <w:pPr>
        <w:pStyle w:val="p0"/>
        <w:suppressAutoHyphens/>
        <w:spacing w:line="320" w:lineRule="exact"/>
        <w:ind w:left="1134" w:hanging="567"/>
        <w:rPr>
          <w:rFonts w:asciiTheme="minorHAnsi" w:eastAsia="Arial Unicode MS" w:hAnsiTheme="minorHAnsi" w:cstheme="minorHAnsi"/>
          <w:sz w:val="24"/>
          <w:szCs w:val="24"/>
        </w:rPr>
      </w:pPr>
    </w:p>
    <w:p w14:paraId="46DF8FE7" w14:textId="77777777" w:rsidR="003212E9"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bookmarkStart w:id="362" w:name="_DV_M308"/>
      <w:bookmarkStart w:id="363" w:name="_DV_M309"/>
      <w:bookmarkEnd w:id="362"/>
      <w:bookmarkEnd w:id="363"/>
      <w:r w:rsidRPr="003C3D76">
        <w:rPr>
          <w:rFonts w:asciiTheme="minorHAnsi" w:hAnsiTheme="minorHAnsi" w:cstheme="minorHAnsi"/>
          <w:sz w:val="24"/>
          <w:szCs w:val="24"/>
        </w:rPr>
        <w:t>destinação dos recursos captados através da emissão de Debêntures, conforme informações prestadas pela Emissora</w:t>
      </w:r>
      <w:r w:rsidRPr="003C3D76">
        <w:rPr>
          <w:rFonts w:asciiTheme="minorHAnsi" w:eastAsia="Arial Unicode MS" w:hAnsiTheme="minorHAnsi" w:cstheme="minorHAnsi"/>
          <w:sz w:val="24"/>
          <w:szCs w:val="24"/>
        </w:rPr>
        <w:t>;</w:t>
      </w:r>
    </w:p>
    <w:p w14:paraId="09A05F26" w14:textId="77777777" w:rsidR="003212E9" w:rsidRPr="003C3D76" w:rsidRDefault="003212E9" w:rsidP="001E31C0">
      <w:pPr>
        <w:spacing w:line="320" w:lineRule="exact"/>
        <w:rPr>
          <w:rFonts w:asciiTheme="minorHAnsi" w:eastAsia="Arial Unicode MS" w:hAnsiTheme="minorHAnsi" w:cstheme="minorHAnsi"/>
        </w:rPr>
      </w:pPr>
    </w:p>
    <w:p w14:paraId="686EDA31" w14:textId="0567655A" w:rsidR="003212E9"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cumprimento de outras obrigações assumidas pela Emissora nesta </w:t>
      </w:r>
      <w:r w:rsidR="00330B4C" w:rsidRPr="003C3D76">
        <w:rPr>
          <w:rFonts w:asciiTheme="minorHAnsi" w:hAnsiTheme="minorHAnsi" w:cstheme="minorHAnsi"/>
          <w:sz w:val="24"/>
          <w:szCs w:val="24"/>
        </w:rPr>
        <w:t>Escritura de Emissão</w:t>
      </w:r>
      <w:r w:rsidRPr="003C3D76">
        <w:rPr>
          <w:rFonts w:asciiTheme="minorHAnsi" w:eastAsia="Arial Unicode MS" w:hAnsiTheme="minorHAnsi" w:cstheme="minorHAnsi"/>
          <w:sz w:val="24"/>
          <w:szCs w:val="24"/>
        </w:rPr>
        <w:t>;</w:t>
      </w:r>
    </w:p>
    <w:p w14:paraId="7FB57C23" w14:textId="77777777" w:rsidR="003212E9" w:rsidRPr="003C3D76" w:rsidRDefault="003212E9" w:rsidP="001E31C0">
      <w:pPr>
        <w:spacing w:line="320" w:lineRule="exact"/>
        <w:rPr>
          <w:rFonts w:asciiTheme="minorHAnsi" w:eastAsia="Arial Unicode MS" w:hAnsiTheme="minorHAnsi" w:cstheme="minorHAnsi"/>
        </w:rPr>
      </w:pPr>
    </w:p>
    <w:p w14:paraId="706851F5" w14:textId="77777777" w:rsidR="003212E9"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r w:rsidRPr="003C3D76">
        <w:rPr>
          <w:rFonts w:asciiTheme="minorHAnsi" w:hAnsiTheme="minorHAnsi" w:cstheme="minorHAnsi"/>
          <w:sz w:val="24"/>
          <w:szCs w:val="24"/>
        </w:rPr>
        <w:t>declaração sobre a não existência de situação de conflito de interesses que impeça o Agente Fiduciário de continuar exercendo a função;</w:t>
      </w:r>
    </w:p>
    <w:p w14:paraId="6D1D1EF5" w14:textId="77777777" w:rsidR="003212E9" w:rsidRPr="003C3D76" w:rsidRDefault="003212E9" w:rsidP="001E31C0">
      <w:pPr>
        <w:spacing w:line="320" w:lineRule="exact"/>
        <w:rPr>
          <w:rFonts w:asciiTheme="minorHAnsi" w:eastAsia="Arial Unicode MS" w:hAnsiTheme="minorHAnsi" w:cstheme="minorHAnsi"/>
        </w:rPr>
      </w:pPr>
    </w:p>
    <w:p w14:paraId="1722B435" w14:textId="77777777" w:rsidR="003212E9"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resgate, amortização, conversão, repactuação e pagamento de juros das </w:t>
      </w:r>
      <w:r w:rsidRPr="003C3D76">
        <w:rPr>
          <w:rFonts w:asciiTheme="minorHAnsi" w:hAnsiTheme="minorHAnsi" w:cstheme="minorHAnsi"/>
          <w:sz w:val="24"/>
          <w:szCs w:val="24"/>
        </w:rPr>
        <w:lastRenderedPageBreak/>
        <w:t>Debêntures realizados no período</w:t>
      </w:r>
      <w:r w:rsidRPr="003C3D76">
        <w:rPr>
          <w:rFonts w:asciiTheme="minorHAnsi" w:eastAsia="Arial Unicode MS" w:hAnsiTheme="minorHAnsi" w:cstheme="minorHAnsi"/>
          <w:sz w:val="24"/>
          <w:szCs w:val="24"/>
        </w:rPr>
        <w:t xml:space="preserve"> e </w:t>
      </w:r>
    </w:p>
    <w:p w14:paraId="2968073C" w14:textId="77777777" w:rsidR="003212E9" w:rsidRPr="003C3D76" w:rsidRDefault="003212E9" w:rsidP="001E31C0">
      <w:pPr>
        <w:spacing w:line="320" w:lineRule="exact"/>
        <w:rPr>
          <w:rFonts w:asciiTheme="minorHAnsi" w:eastAsia="Arial Unicode MS" w:hAnsiTheme="minorHAnsi" w:cstheme="minorHAnsi"/>
        </w:rPr>
      </w:pPr>
    </w:p>
    <w:p w14:paraId="16EA4232" w14:textId="591C9910" w:rsidR="006722D3" w:rsidRPr="003C3D76" w:rsidRDefault="00023B66" w:rsidP="001E31C0">
      <w:pPr>
        <w:pStyle w:val="p0"/>
        <w:numPr>
          <w:ilvl w:val="0"/>
          <w:numId w:val="7"/>
        </w:numPr>
        <w:tabs>
          <w:tab w:val="clear" w:pos="720"/>
        </w:tabs>
        <w:suppressAutoHyphens/>
        <w:spacing w:line="320" w:lineRule="exact"/>
        <w:ind w:left="1134" w:hanging="567"/>
        <w:rPr>
          <w:rFonts w:asciiTheme="minorHAnsi" w:eastAsia="Arial Unicode MS" w:hAnsiTheme="minorHAnsi" w:cstheme="minorHAnsi"/>
          <w:sz w:val="24"/>
          <w:szCs w:val="24"/>
        </w:rPr>
      </w:pPr>
      <w:r w:rsidRPr="003C3D76">
        <w:rPr>
          <w:rFonts w:asciiTheme="minorHAnsi" w:hAnsiTheme="minorHAnsi" w:cstheme="minorHAnsi"/>
          <w:sz w:val="24"/>
          <w:szCs w:val="24"/>
        </w:rPr>
        <w:t>existência de outras emissões de valores mobiliários, públicas ou privadas, feitas pela Emissora, por sociedade coligada, controlada, controladora ou integrante do mesmo grupo da Emissora em que tenha atuado no mesmo exercício como agente fiduciário, bem como os seguintes dados sobre tais emissões: (a) denominação da companhia ofertante; (b) valor da emissão; (c) quantidade de valores mobiliários emitidos; (d)</w:t>
      </w:r>
      <w:r w:rsidR="00701D2E">
        <w:rPr>
          <w:rFonts w:asciiTheme="minorHAnsi" w:hAnsiTheme="minorHAnsi" w:cstheme="minorHAnsi"/>
          <w:sz w:val="24"/>
          <w:szCs w:val="24"/>
        </w:rPr>
        <w:t xml:space="preserve"> </w:t>
      </w:r>
      <w:r w:rsidRPr="003C3D76">
        <w:rPr>
          <w:rFonts w:asciiTheme="minorHAnsi" w:hAnsiTheme="minorHAnsi" w:cstheme="minorHAnsi"/>
          <w:sz w:val="24"/>
          <w:szCs w:val="24"/>
        </w:rPr>
        <w:t>prazo de vencimento das debêntures e taxa de juros; e (</w:t>
      </w:r>
      <w:r w:rsidR="00701D2E">
        <w:rPr>
          <w:rFonts w:asciiTheme="minorHAnsi" w:hAnsiTheme="minorHAnsi" w:cstheme="minorHAnsi"/>
          <w:sz w:val="24"/>
          <w:szCs w:val="24"/>
        </w:rPr>
        <w:t>e</w:t>
      </w:r>
      <w:r w:rsidRPr="003C3D76">
        <w:rPr>
          <w:rFonts w:asciiTheme="minorHAnsi" w:hAnsiTheme="minorHAnsi" w:cstheme="minorHAnsi"/>
          <w:sz w:val="24"/>
          <w:szCs w:val="24"/>
        </w:rPr>
        <w:t>) inadimplemento no período</w:t>
      </w:r>
      <w:r w:rsidR="003212E9" w:rsidRPr="003C3D76">
        <w:rPr>
          <w:rFonts w:asciiTheme="minorHAnsi" w:eastAsia="Arial Unicode MS" w:hAnsiTheme="minorHAnsi" w:cstheme="minorHAnsi"/>
          <w:sz w:val="24"/>
          <w:szCs w:val="24"/>
        </w:rPr>
        <w:t>;</w:t>
      </w:r>
      <w:r w:rsidRPr="003C3D76">
        <w:rPr>
          <w:rFonts w:asciiTheme="minorHAnsi" w:eastAsia="Arial Unicode MS" w:hAnsiTheme="minorHAnsi" w:cstheme="minorHAnsi"/>
          <w:sz w:val="24"/>
          <w:szCs w:val="24"/>
        </w:rPr>
        <w:t xml:space="preserve"> </w:t>
      </w:r>
    </w:p>
    <w:p w14:paraId="33FA30E3" w14:textId="77777777" w:rsidR="006722D3" w:rsidRPr="003C3D76" w:rsidRDefault="006722D3" w:rsidP="001E31C0">
      <w:pPr>
        <w:pStyle w:val="p0"/>
        <w:tabs>
          <w:tab w:val="clear" w:pos="720"/>
        </w:tabs>
        <w:suppressAutoHyphens/>
        <w:spacing w:line="320" w:lineRule="exact"/>
        <w:ind w:left="1134" w:hanging="567"/>
        <w:rPr>
          <w:rFonts w:asciiTheme="minorHAnsi" w:eastAsia="Arial Unicode MS" w:hAnsiTheme="minorHAnsi" w:cstheme="minorHAnsi"/>
          <w:sz w:val="24"/>
          <w:szCs w:val="24"/>
        </w:rPr>
      </w:pPr>
    </w:p>
    <w:p w14:paraId="20323B33"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bookmarkStart w:id="364" w:name="_DV_M310"/>
      <w:bookmarkStart w:id="365" w:name="_Ref264235710"/>
      <w:bookmarkEnd w:id="364"/>
      <w:r w:rsidRPr="003C3D76">
        <w:rPr>
          <w:rFonts w:asciiTheme="minorHAnsi" w:hAnsiTheme="minorHAnsi" w:cstheme="minorHAnsi"/>
          <w:sz w:val="24"/>
          <w:szCs w:val="24"/>
        </w:rPr>
        <w:t>d</w:t>
      </w:r>
      <w:r w:rsidR="00BA1715" w:rsidRPr="003C3D76">
        <w:rPr>
          <w:rFonts w:asciiTheme="minorHAnsi" w:hAnsiTheme="minorHAnsi" w:cstheme="minorHAnsi"/>
          <w:sz w:val="24"/>
          <w:szCs w:val="24"/>
        </w:rPr>
        <w:t xml:space="preserve">ivulgar o relatório de que trata o item </w:t>
      </w:r>
      <w:r w:rsidR="00A223E3" w:rsidRPr="003C3D76">
        <w:rPr>
          <w:rFonts w:asciiTheme="minorHAnsi" w:hAnsiTheme="minorHAnsi" w:cstheme="minorHAnsi"/>
          <w:sz w:val="24"/>
          <w:szCs w:val="24"/>
        </w:rPr>
        <w:t>(</w:t>
      </w:r>
      <w:proofErr w:type="spellStart"/>
      <w:r w:rsidR="00A223E3" w:rsidRPr="003C3D76">
        <w:rPr>
          <w:rFonts w:asciiTheme="minorHAnsi" w:hAnsiTheme="minorHAnsi" w:cstheme="minorHAnsi"/>
          <w:sz w:val="24"/>
          <w:szCs w:val="24"/>
        </w:rPr>
        <w:t>xv</w:t>
      </w:r>
      <w:proofErr w:type="spellEnd"/>
      <w:r w:rsidR="00A223E3" w:rsidRPr="003C3D76">
        <w:rPr>
          <w:rFonts w:asciiTheme="minorHAnsi" w:hAnsiTheme="minorHAnsi" w:cstheme="minorHAnsi"/>
          <w:sz w:val="24"/>
          <w:szCs w:val="24"/>
        </w:rPr>
        <w:t>)</w:t>
      </w:r>
      <w:r w:rsidR="00BA1715" w:rsidRPr="003C3D76">
        <w:rPr>
          <w:rFonts w:asciiTheme="minorHAnsi" w:hAnsiTheme="minorHAnsi" w:cstheme="minorHAnsi"/>
          <w:sz w:val="24"/>
          <w:szCs w:val="24"/>
        </w:rPr>
        <w:t xml:space="preserve"> desta Cláusula, em sua página na rede mundial de computadores no prazo máximo de 4 (quatro) meses a contar do encerramento do exercício social da Emissora, na forma do artigo 15 da </w:t>
      </w:r>
      <w:r w:rsidR="00B44AC0"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B44AC0" w:rsidRPr="003C3D76">
        <w:rPr>
          <w:rFonts w:asciiTheme="minorHAnsi" w:hAnsiTheme="minorHAnsi" w:cstheme="minorHAnsi"/>
          <w:sz w:val="24"/>
          <w:szCs w:val="24"/>
        </w:rPr>
        <w:t>Nº 17</w:t>
      </w:r>
      <w:r w:rsidR="00BA1715" w:rsidRPr="003C3D76">
        <w:rPr>
          <w:rFonts w:asciiTheme="minorHAnsi" w:hAnsiTheme="minorHAnsi" w:cstheme="minorHAnsi"/>
          <w:sz w:val="24"/>
          <w:szCs w:val="24"/>
        </w:rPr>
        <w:t>, sendo certo que o Agente Fiduciário deverá manter o referido relatório disponível para consulta pública na sua página na rede mundial de computadores pelo prazo de 3 (três) anos</w:t>
      </w:r>
      <w:bookmarkEnd w:id="365"/>
      <w:r w:rsidR="003212E9" w:rsidRPr="003C3D76">
        <w:rPr>
          <w:rFonts w:asciiTheme="minorHAnsi" w:eastAsia="Arial Unicode MS" w:hAnsiTheme="minorHAnsi" w:cstheme="minorHAnsi"/>
          <w:sz w:val="24"/>
          <w:szCs w:val="24"/>
        </w:rPr>
        <w:t>;</w:t>
      </w:r>
    </w:p>
    <w:p w14:paraId="4215D8FC" w14:textId="77777777" w:rsidR="003212E9" w:rsidRPr="003C3D76" w:rsidRDefault="003212E9" w:rsidP="001E31C0">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5B3223FF" w14:textId="77777777" w:rsidR="00BA1715"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 xml:space="preserve">no mesmo prazo de que trata o </w:t>
      </w:r>
      <w:r w:rsidRPr="003C3D76">
        <w:rPr>
          <w:rFonts w:asciiTheme="minorHAnsi" w:hAnsiTheme="minorHAnsi" w:cstheme="minorHAnsi"/>
          <w:bCs/>
          <w:sz w:val="24"/>
          <w:szCs w:val="24"/>
        </w:rPr>
        <w:t>item acima</w:t>
      </w:r>
      <w:r w:rsidRPr="003C3D76">
        <w:rPr>
          <w:rFonts w:asciiTheme="minorHAnsi" w:hAnsiTheme="minorHAnsi" w:cstheme="minorHAnsi"/>
          <w:sz w:val="24"/>
          <w:szCs w:val="24"/>
        </w:rPr>
        <w:t xml:space="preserve">, enviar à Emissora o relatório anual de que trata o item </w:t>
      </w:r>
      <w:r w:rsidR="00345A5F" w:rsidRPr="003C3D76">
        <w:rPr>
          <w:rFonts w:asciiTheme="minorHAnsi" w:hAnsiTheme="minorHAnsi" w:cstheme="minorHAnsi"/>
          <w:sz w:val="24"/>
          <w:szCs w:val="24"/>
        </w:rPr>
        <w:t>“</w:t>
      </w:r>
      <w:r w:rsidR="00A223E3" w:rsidRPr="003C3D76">
        <w:rPr>
          <w:rFonts w:asciiTheme="minorHAnsi" w:hAnsiTheme="minorHAnsi" w:cstheme="minorHAnsi"/>
          <w:sz w:val="24"/>
          <w:szCs w:val="24"/>
        </w:rPr>
        <w:t>(</w:t>
      </w:r>
      <w:proofErr w:type="spellStart"/>
      <w:r w:rsidR="00A223E3" w:rsidRPr="003C3D76">
        <w:rPr>
          <w:rFonts w:asciiTheme="minorHAnsi" w:hAnsiTheme="minorHAnsi" w:cstheme="minorHAnsi"/>
          <w:sz w:val="24"/>
          <w:szCs w:val="24"/>
        </w:rPr>
        <w:t>xv</w:t>
      </w:r>
      <w:proofErr w:type="spellEnd"/>
      <w:r w:rsidR="00A223E3" w:rsidRPr="003C3D76">
        <w:rPr>
          <w:rFonts w:asciiTheme="minorHAnsi" w:hAnsiTheme="minorHAnsi" w:cstheme="minorHAnsi"/>
          <w:sz w:val="24"/>
          <w:szCs w:val="24"/>
        </w:rPr>
        <w:t>)</w:t>
      </w:r>
      <w:r w:rsidR="00345A5F" w:rsidRPr="003C3D76">
        <w:rPr>
          <w:rFonts w:asciiTheme="minorHAnsi" w:hAnsiTheme="minorHAnsi" w:cstheme="minorHAnsi"/>
          <w:sz w:val="24"/>
          <w:szCs w:val="24"/>
        </w:rPr>
        <w:t>”</w:t>
      </w:r>
      <w:r w:rsidRPr="003C3D76">
        <w:rPr>
          <w:rFonts w:asciiTheme="minorHAnsi" w:hAnsiTheme="minorHAnsi" w:cstheme="minorHAnsi"/>
          <w:sz w:val="24"/>
          <w:szCs w:val="24"/>
        </w:rPr>
        <w:t xml:space="preserve"> desta Cláusula, para divulgação na forma prevista na regulamentação específica;</w:t>
      </w:r>
    </w:p>
    <w:p w14:paraId="2D9BCF6B" w14:textId="77777777" w:rsidR="00BA1715" w:rsidRPr="003C3D76" w:rsidRDefault="00BA1715" w:rsidP="001E31C0">
      <w:pPr>
        <w:spacing w:line="320" w:lineRule="exact"/>
        <w:rPr>
          <w:rFonts w:asciiTheme="minorHAnsi" w:hAnsiTheme="minorHAnsi" w:cstheme="minorHAnsi"/>
        </w:rPr>
      </w:pPr>
    </w:p>
    <w:p w14:paraId="4D711748" w14:textId="77777777" w:rsidR="003212E9"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m</w:t>
      </w:r>
      <w:r w:rsidR="00BA1715" w:rsidRPr="003C3D76">
        <w:rPr>
          <w:rFonts w:asciiTheme="minorHAnsi" w:hAnsiTheme="minorHAnsi" w:cstheme="minorHAnsi"/>
          <w:sz w:val="24"/>
          <w:szCs w:val="24"/>
        </w:rPr>
        <w:t>anter disponível em sua página na rede mundial de computadores lista atualizada das emissões em que exerce a função de agente fiduciário</w:t>
      </w:r>
      <w:r w:rsidR="009811DE" w:rsidRPr="003C3D76">
        <w:rPr>
          <w:rFonts w:asciiTheme="minorHAnsi" w:hAnsiTheme="minorHAnsi" w:cstheme="minorHAnsi"/>
          <w:sz w:val="24"/>
          <w:szCs w:val="24"/>
        </w:rPr>
        <w:t>;</w:t>
      </w:r>
      <w:r w:rsidR="00BA1715" w:rsidRPr="003C3D76">
        <w:rPr>
          <w:rFonts w:asciiTheme="minorHAnsi" w:hAnsiTheme="minorHAnsi" w:cstheme="minorHAnsi"/>
          <w:sz w:val="24"/>
          <w:szCs w:val="24"/>
        </w:rPr>
        <w:t xml:space="preserve"> </w:t>
      </w:r>
    </w:p>
    <w:p w14:paraId="06971614" w14:textId="77777777" w:rsidR="006722D3" w:rsidRPr="003C3D76" w:rsidRDefault="006722D3" w:rsidP="001E31C0">
      <w:pPr>
        <w:pStyle w:val="p0"/>
        <w:suppressAutoHyphens/>
        <w:spacing w:line="320" w:lineRule="exact"/>
        <w:rPr>
          <w:rFonts w:asciiTheme="minorHAnsi" w:eastAsia="Arial Unicode MS" w:hAnsiTheme="minorHAnsi" w:cstheme="minorHAnsi"/>
          <w:sz w:val="24"/>
          <w:szCs w:val="24"/>
        </w:rPr>
      </w:pPr>
      <w:bookmarkStart w:id="366" w:name="_DV_M313"/>
      <w:bookmarkStart w:id="367" w:name="_DV_M315"/>
      <w:bookmarkStart w:id="368" w:name="_DV_M317"/>
      <w:bookmarkStart w:id="369" w:name="_DV_M318"/>
      <w:bookmarkEnd w:id="366"/>
      <w:bookmarkEnd w:id="367"/>
      <w:bookmarkEnd w:id="368"/>
      <w:bookmarkEnd w:id="369"/>
    </w:p>
    <w:p w14:paraId="6D36A679"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bookmarkStart w:id="370" w:name="_DV_M319"/>
      <w:bookmarkStart w:id="371" w:name="_DV_M320"/>
      <w:bookmarkEnd w:id="370"/>
      <w:bookmarkEnd w:id="371"/>
      <w:r w:rsidRPr="003C3D76">
        <w:rPr>
          <w:rFonts w:asciiTheme="minorHAnsi" w:hAnsiTheme="minorHAnsi" w:cstheme="minorHAnsi"/>
          <w:sz w:val="24"/>
          <w:szCs w:val="24"/>
        </w:rPr>
        <w:t>m</w:t>
      </w:r>
      <w:r w:rsidR="00BA1715" w:rsidRPr="003C3D76">
        <w:rPr>
          <w:rFonts w:asciiTheme="minorHAnsi" w:hAnsiTheme="minorHAnsi" w:cstheme="minorHAnsi"/>
          <w:sz w:val="24"/>
          <w:szCs w:val="24"/>
        </w:rPr>
        <w:t xml:space="preserve">anter atualizada a relação dos Debenturistas e de seus endereços, mediante, inclusive, gestões junto à Emissora, ao </w:t>
      </w:r>
      <w:r w:rsidR="00A43FDF" w:rsidRPr="003C3D76">
        <w:rPr>
          <w:rFonts w:asciiTheme="minorHAnsi" w:hAnsiTheme="minorHAnsi" w:cstheme="minorHAnsi"/>
          <w:sz w:val="24"/>
          <w:szCs w:val="24"/>
        </w:rPr>
        <w:t>Agente de Liquidação</w:t>
      </w:r>
      <w:r w:rsidR="00BA1715" w:rsidRPr="003C3D76">
        <w:rPr>
          <w:rFonts w:asciiTheme="minorHAnsi" w:hAnsiTheme="minorHAnsi" w:cstheme="minorHAnsi"/>
          <w:sz w:val="24"/>
          <w:szCs w:val="24"/>
        </w:rPr>
        <w:t xml:space="preserve">, ao </w:t>
      </w:r>
      <w:proofErr w:type="spellStart"/>
      <w:r w:rsidR="00BA1715" w:rsidRPr="003C3D76">
        <w:rPr>
          <w:rFonts w:asciiTheme="minorHAnsi" w:hAnsiTheme="minorHAnsi" w:cstheme="minorHAnsi"/>
          <w:sz w:val="24"/>
          <w:szCs w:val="24"/>
        </w:rPr>
        <w:t>Escriturador</w:t>
      </w:r>
      <w:proofErr w:type="spellEnd"/>
      <w:r w:rsidR="00BA1715" w:rsidRPr="003C3D76">
        <w:rPr>
          <w:rFonts w:asciiTheme="minorHAnsi" w:hAnsiTheme="minorHAnsi" w:cstheme="minorHAnsi"/>
          <w:sz w:val="24"/>
          <w:szCs w:val="24"/>
        </w:rPr>
        <w:t xml:space="preserve"> e à </w:t>
      </w:r>
      <w:r w:rsidR="00A91A5A" w:rsidRPr="003C3D76">
        <w:rPr>
          <w:rFonts w:asciiTheme="minorHAnsi" w:hAnsiTheme="minorHAnsi" w:cstheme="minorHAnsi"/>
          <w:sz w:val="24"/>
          <w:szCs w:val="24"/>
        </w:rPr>
        <w:t>B3</w:t>
      </w:r>
      <w:r w:rsidR="00BA1715" w:rsidRPr="003C3D76">
        <w:rPr>
          <w:rFonts w:asciiTheme="minorHAnsi" w:eastAsia="Arial Unicode MS" w:hAnsiTheme="minorHAnsi" w:cstheme="minorHAnsi"/>
          <w:sz w:val="24"/>
          <w:szCs w:val="24"/>
        </w:rPr>
        <w:t xml:space="preserve">, sendo que, para fins de atendimento ao disposto neste item, a Emissora e os Debenturistas, mediante subscrição e integralização das Debêntures, expressamente autorizam, desde já, o </w:t>
      </w:r>
      <w:r w:rsidR="00A43FDF" w:rsidRPr="003C3D76">
        <w:rPr>
          <w:rFonts w:asciiTheme="minorHAnsi" w:hAnsiTheme="minorHAnsi" w:cstheme="minorHAnsi"/>
          <w:sz w:val="24"/>
          <w:szCs w:val="24"/>
        </w:rPr>
        <w:t>Agente de Liquidação</w:t>
      </w:r>
      <w:r w:rsidR="00BA1715" w:rsidRPr="003C3D76">
        <w:rPr>
          <w:rFonts w:asciiTheme="minorHAnsi" w:hAnsiTheme="minorHAnsi" w:cstheme="minorHAnsi"/>
          <w:sz w:val="24"/>
          <w:szCs w:val="24"/>
        </w:rPr>
        <w:t xml:space="preserve">, o </w:t>
      </w:r>
      <w:proofErr w:type="spellStart"/>
      <w:r w:rsidR="00BA1715" w:rsidRPr="003C3D76">
        <w:rPr>
          <w:rFonts w:asciiTheme="minorHAnsi" w:hAnsiTheme="minorHAnsi" w:cstheme="minorHAnsi"/>
          <w:sz w:val="24"/>
          <w:szCs w:val="24"/>
        </w:rPr>
        <w:t>Escriturador</w:t>
      </w:r>
      <w:proofErr w:type="spellEnd"/>
      <w:r w:rsidR="00BA1715" w:rsidRPr="003C3D76">
        <w:rPr>
          <w:rFonts w:asciiTheme="minorHAnsi" w:hAnsiTheme="minorHAnsi" w:cstheme="minorHAnsi"/>
          <w:sz w:val="24"/>
          <w:szCs w:val="24"/>
        </w:rPr>
        <w:t xml:space="preserve"> </w:t>
      </w:r>
      <w:r w:rsidR="00BA1715" w:rsidRPr="003C3D76">
        <w:rPr>
          <w:rFonts w:asciiTheme="minorHAnsi" w:eastAsia="Arial Unicode MS" w:hAnsiTheme="minorHAnsi" w:cstheme="minorHAnsi"/>
          <w:sz w:val="24"/>
          <w:szCs w:val="24"/>
        </w:rPr>
        <w:t xml:space="preserve">e a </w:t>
      </w:r>
      <w:r w:rsidR="00A91A5A" w:rsidRPr="003C3D76">
        <w:rPr>
          <w:rFonts w:asciiTheme="minorHAnsi" w:eastAsia="Arial Unicode MS" w:hAnsiTheme="minorHAnsi" w:cstheme="minorHAnsi"/>
          <w:sz w:val="24"/>
          <w:szCs w:val="24"/>
        </w:rPr>
        <w:t>B3</w:t>
      </w:r>
      <w:r w:rsidR="00BA1715" w:rsidRPr="003C3D76">
        <w:rPr>
          <w:rFonts w:asciiTheme="minorHAnsi" w:eastAsia="Arial Unicode MS" w:hAnsiTheme="minorHAnsi" w:cstheme="minorHAnsi"/>
          <w:sz w:val="24"/>
          <w:szCs w:val="24"/>
        </w:rPr>
        <w:t xml:space="preserve"> a atenderem quaisquer solicitações feitas pelo Agente Fiduciário, inclusive referente à divulgação, a qualquer momento, da posição de Debêntures, e Debenturistas;</w:t>
      </w:r>
      <w:bookmarkStart w:id="372" w:name="_DV_M323"/>
      <w:bookmarkStart w:id="373" w:name="_DV_M324"/>
      <w:bookmarkEnd w:id="372"/>
      <w:bookmarkEnd w:id="373"/>
    </w:p>
    <w:p w14:paraId="649D6C69"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bookmarkStart w:id="374" w:name="_DV_M325"/>
      <w:bookmarkStart w:id="375" w:name="_DV_M326"/>
      <w:bookmarkEnd w:id="374"/>
      <w:bookmarkEnd w:id="375"/>
    </w:p>
    <w:p w14:paraId="0654ED1D" w14:textId="77777777" w:rsidR="006722D3"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f</w:t>
      </w:r>
      <w:r w:rsidR="00BA1715" w:rsidRPr="003C3D76">
        <w:rPr>
          <w:rFonts w:asciiTheme="minorHAnsi" w:hAnsiTheme="minorHAnsi" w:cstheme="minorHAnsi"/>
          <w:sz w:val="24"/>
          <w:szCs w:val="24"/>
        </w:rPr>
        <w:t xml:space="preserve">iscalizar o cumprimento das </w:t>
      </w:r>
      <w:r w:rsidR="00A223E3" w:rsidRPr="003C3D76">
        <w:rPr>
          <w:rFonts w:asciiTheme="minorHAnsi" w:hAnsiTheme="minorHAnsi" w:cstheme="minorHAnsi"/>
          <w:sz w:val="24"/>
          <w:szCs w:val="24"/>
        </w:rPr>
        <w:t>C</w:t>
      </w:r>
      <w:r w:rsidR="00BA1715" w:rsidRPr="003C3D76">
        <w:rPr>
          <w:rFonts w:asciiTheme="minorHAnsi" w:hAnsiTheme="minorHAnsi" w:cstheme="minorHAnsi"/>
          <w:sz w:val="24"/>
          <w:szCs w:val="24"/>
        </w:rPr>
        <w:t>láusulas constantes desta Escritura</w:t>
      </w:r>
      <w:r w:rsidR="00330B4C" w:rsidRPr="003C3D76">
        <w:rPr>
          <w:rFonts w:asciiTheme="minorHAnsi" w:hAnsiTheme="minorHAnsi" w:cstheme="minorHAnsi"/>
          <w:sz w:val="24"/>
          <w:szCs w:val="24"/>
        </w:rPr>
        <w:t xml:space="preserve"> de Emissão</w:t>
      </w:r>
      <w:r w:rsidR="00BA1715" w:rsidRPr="003C3D76">
        <w:rPr>
          <w:rFonts w:asciiTheme="minorHAnsi" w:hAnsiTheme="minorHAnsi" w:cstheme="minorHAnsi"/>
          <w:sz w:val="24"/>
          <w:szCs w:val="24"/>
        </w:rPr>
        <w:t>, especialmente daquelas impositivas de obrigações de fazer e de não fazer</w:t>
      </w:r>
      <w:r w:rsidRPr="003C3D76">
        <w:rPr>
          <w:rFonts w:asciiTheme="minorHAnsi" w:eastAsia="Arial Unicode MS" w:hAnsiTheme="minorHAnsi" w:cstheme="minorHAnsi"/>
          <w:sz w:val="24"/>
          <w:szCs w:val="24"/>
        </w:rPr>
        <w:t>;</w:t>
      </w:r>
      <w:bookmarkStart w:id="376" w:name="_DV_M331"/>
      <w:bookmarkEnd w:id="376"/>
    </w:p>
    <w:p w14:paraId="03191368"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p>
    <w:p w14:paraId="740A3427" w14:textId="43A2AF35" w:rsidR="006722D3" w:rsidRPr="003C3D76" w:rsidRDefault="00023B66" w:rsidP="00C10F9D">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c</w:t>
      </w:r>
      <w:r w:rsidR="00BA1715" w:rsidRPr="003C3D76">
        <w:rPr>
          <w:rFonts w:asciiTheme="minorHAnsi" w:hAnsiTheme="minorHAnsi" w:cstheme="minorHAnsi"/>
          <w:sz w:val="24"/>
          <w:szCs w:val="24"/>
        </w:rPr>
        <w:t xml:space="preserve">omunicar aos Debenturistas, no prazo máximo de </w:t>
      </w:r>
      <w:r w:rsidR="002B78C0" w:rsidRPr="003C3D76">
        <w:rPr>
          <w:rFonts w:asciiTheme="minorHAnsi" w:hAnsiTheme="minorHAnsi" w:cstheme="minorHAnsi"/>
          <w:sz w:val="24"/>
          <w:szCs w:val="24"/>
        </w:rPr>
        <w:t>5</w:t>
      </w:r>
      <w:r w:rsidR="00BA1715" w:rsidRPr="003C3D76">
        <w:rPr>
          <w:rFonts w:asciiTheme="minorHAnsi" w:hAnsiTheme="minorHAnsi" w:cstheme="minorHAnsi"/>
          <w:sz w:val="24"/>
          <w:szCs w:val="24"/>
        </w:rPr>
        <w:t xml:space="preserve"> (</w:t>
      </w:r>
      <w:r w:rsidR="002B78C0" w:rsidRPr="003C3D76">
        <w:rPr>
          <w:rFonts w:asciiTheme="minorHAnsi" w:hAnsiTheme="minorHAnsi" w:cstheme="minorHAnsi"/>
          <w:sz w:val="24"/>
          <w:szCs w:val="24"/>
        </w:rPr>
        <w:t>cinco</w:t>
      </w:r>
      <w:r w:rsidR="00BA1715" w:rsidRPr="003C3D76">
        <w:rPr>
          <w:rFonts w:asciiTheme="minorHAnsi" w:hAnsiTheme="minorHAnsi" w:cstheme="minorHAnsi"/>
          <w:sz w:val="24"/>
          <w:szCs w:val="24"/>
        </w:rPr>
        <w:t xml:space="preserve">) </w:t>
      </w:r>
      <w:r w:rsidR="002B78C0" w:rsidRPr="003C3D76">
        <w:rPr>
          <w:rFonts w:asciiTheme="minorHAnsi" w:hAnsiTheme="minorHAnsi" w:cstheme="minorHAnsi"/>
          <w:sz w:val="24"/>
          <w:szCs w:val="24"/>
        </w:rPr>
        <w:t>D</w:t>
      </w:r>
      <w:r w:rsidR="00BA1715" w:rsidRPr="003C3D76">
        <w:rPr>
          <w:rFonts w:asciiTheme="minorHAnsi" w:hAnsiTheme="minorHAnsi" w:cstheme="minorHAnsi"/>
          <w:sz w:val="24"/>
          <w:szCs w:val="24"/>
        </w:rPr>
        <w:t>ias</w:t>
      </w:r>
      <w:r w:rsidR="002B78C0" w:rsidRPr="003C3D76">
        <w:rPr>
          <w:rFonts w:asciiTheme="minorHAnsi" w:hAnsiTheme="minorHAnsi" w:cstheme="minorHAnsi"/>
          <w:sz w:val="24"/>
          <w:szCs w:val="24"/>
        </w:rPr>
        <w:t xml:space="preserve"> Úteis</w:t>
      </w:r>
      <w:r w:rsidR="00BA1715" w:rsidRPr="003C3D76">
        <w:rPr>
          <w:rFonts w:asciiTheme="minorHAnsi" w:hAnsiTheme="minorHAnsi" w:cstheme="minorHAnsi"/>
          <w:sz w:val="24"/>
          <w:szCs w:val="24"/>
        </w:rPr>
        <w:t xml:space="preserve">, da ciência pelo Agente Fiduciário qualquer inadimplemento pela Emissora, de obrigações financeiras assumidas nesta </w:t>
      </w:r>
      <w:r w:rsidR="00330B4C" w:rsidRPr="003C3D76">
        <w:rPr>
          <w:rFonts w:asciiTheme="minorHAnsi" w:hAnsiTheme="minorHAnsi" w:cstheme="minorHAnsi"/>
          <w:sz w:val="24"/>
          <w:szCs w:val="24"/>
        </w:rPr>
        <w:t>Escritura de Emissão</w:t>
      </w:r>
      <w:r w:rsidR="00BA1715" w:rsidRPr="003C3D76">
        <w:rPr>
          <w:rFonts w:asciiTheme="minorHAnsi" w:hAnsiTheme="minorHAnsi" w:cstheme="minorHAnsi"/>
          <w:sz w:val="24"/>
          <w:szCs w:val="24"/>
        </w:rPr>
        <w:t xml:space="preserve">, incluindo as cláusulas contratuais destinadas a </w:t>
      </w:r>
      <w:r w:rsidR="00BA1715" w:rsidRPr="003C3D76">
        <w:rPr>
          <w:rFonts w:asciiTheme="minorHAnsi" w:hAnsiTheme="minorHAnsi" w:cstheme="minorHAnsi"/>
          <w:sz w:val="24"/>
          <w:szCs w:val="24"/>
        </w:rPr>
        <w:lastRenderedPageBreak/>
        <w:t xml:space="preserve">proteger o interesse dos Debenturistas e que estabelecem condições que não devem ser descumpridas pela Emissora, indicando as consequências para os Debenturistas e as providências que pretende tomar a respeito do assunto, na forma do artigo 16, II da </w:t>
      </w:r>
      <w:r w:rsidR="00762890"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CVM</w:t>
      </w:r>
      <w:r w:rsidR="00762890" w:rsidRPr="003C3D76">
        <w:rPr>
          <w:rFonts w:asciiTheme="minorHAnsi" w:hAnsiTheme="minorHAnsi" w:cstheme="minorHAnsi"/>
          <w:sz w:val="24"/>
          <w:szCs w:val="24"/>
        </w:rPr>
        <w:t xml:space="preserve"> Nº 17</w:t>
      </w:r>
      <w:r w:rsidRPr="003C3D76">
        <w:rPr>
          <w:rFonts w:asciiTheme="minorHAnsi" w:eastAsia="Arial Unicode MS" w:hAnsiTheme="minorHAnsi" w:cstheme="minorHAnsi"/>
          <w:sz w:val="24"/>
          <w:szCs w:val="24"/>
        </w:rPr>
        <w:t xml:space="preserve">; </w:t>
      </w:r>
    </w:p>
    <w:p w14:paraId="467F9EED" w14:textId="77777777" w:rsidR="006722D3" w:rsidRPr="003C3D76" w:rsidRDefault="006722D3" w:rsidP="001E31C0">
      <w:pPr>
        <w:pStyle w:val="p0"/>
        <w:widowControl/>
        <w:tabs>
          <w:tab w:val="clear" w:pos="720"/>
        </w:tabs>
        <w:suppressAutoHyphens/>
        <w:spacing w:line="320" w:lineRule="exact"/>
        <w:ind w:left="567" w:hanging="567"/>
        <w:rPr>
          <w:rFonts w:asciiTheme="minorHAnsi" w:eastAsia="Arial Unicode MS" w:hAnsiTheme="minorHAnsi" w:cstheme="minorHAnsi"/>
          <w:sz w:val="24"/>
          <w:szCs w:val="24"/>
        </w:rPr>
      </w:pPr>
    </w:p>
    <w:p w14:paraId="2900C417" w14:textId="77777777" w:rsidR="003212E9"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n</w:t>
      </w:r>
      <w:r w:rsidR="00BA1715" w:rsidRPr="003C3D76">
        <w:rPr>
          <w:rFonts w:asciiTheme="minorHAnsi" w:hAnsiTheme="minorHAnsi" w:cstheme="minorHAnsi"/>
          <w:sz w:val="24"/>
          <w:szCs w:val="24"/>
        </w:rPr>
        <w:t xml:space="preserve">o caso de inadimplemento de quaisquer condições da emissão, o agente fiduciário deve usar de toda e qualquer medida prevista em </w:t>
      </w:r>
      <w:r w:rsidR="006F3B68" w:rsidRPr="003C3D76">
        <w:rPr>
          <w:rFonts w:asciiTheme="minorHAnsi" w:hAnsiTheme="minorHAnsi" w:cstheme="minorHAnsi"/>
          <w:sz w:val="24"/>
          <w:szCs w:val="24"/>
        </w:rPr>
        <w:t>L</w:t>
      </w:r>
      <w:r w:rsidR="00BA1715" w:rsidRPr="003C3D76">
        <w:rPr>
          <w:rFonts w:asciiTheme="minorHAnsi" w:hAnsiTheme="minorHAnsi" w:cstheme="minorHAnsi"/>
          <w:sz w:val="24"/>
          <w:szCs w:val="24"/>
        </w:rPr>
        <w:t xml:space="preserve">ei, nesta </w:t>
      </w:r>
      <w:r w:rsidR="00330B4C" w:rsidRPr="003C3D76">
        <w:rPr>
          <w:rFonts w:asciiTheme="minorHAnsi" w:hAnsiTheme="minorHAnsi" w:cstheme="minorHAnsi"/>
          <w:sz w:val="24"/>
          <w:szCs w:val="24"/>
        </w:rPr>
        <w:t>Escritura de Emissão</w:t>
      </w:r>
      <w:r w:rsidR="00BA1715" w:rsidRPr="003C3D76">
        <w:rPr>
          <w:rFonts w:asciiTheme="minorHAnsi" w:hAnsiTheme="minorHAnsi" w:cstheme="minorHAnsi"/>
          <w:sz w:val="24"/>
          <w:szCs w:val="24"/>
        </w:rPr>
        <w:t xml:space="preserve"> ou </w:t>
      </w:r>
      <w:r w:rsidR="00320151" w:rsidRPr="003C3D76">
        <w:rPr>
          <w:rFonts w:asciiTheme="minorHAnsi" w:hAnsiTheme="minorHAnsi" w:cstheme="minorHAnsi"/>
          <w:sz w:val="24"/>
          <w:szCs w:val="24"/>
        </w:rPr>
        <w:t xml:space="preserve">nos demais documentos da </w:t>
      </w:r>
      <w:r w:rsidR="002C2F77" w:rsidRPr="003C3D76">
        <w:rPr>
          <w:rFonts w:asciiTheme="minorHAnsi" w:hAnsiTheme="minorHAnsi" w:cstheme="minorHAnsi"/>
          <w:sz w:val="24"/>
          <w:szCs w:val="24"/>
        </w:rPr>
        <w:t>Emissão</w:t>
      </w:r>
      <w:r w:rsidR="00320151" w:rsidRPr="003C3D76">
        <w:rPr>
          <w:rFonts w:asciiTheme="minorHAnsi" w:hAnsiTheme="minorHAnsi" w:cstheme="minorHAnsi"/>
          <w:sz w:val="24"/>
          <w:szCs w:val="24"/>
        </w:rPr>
        <w:t xml:space="preserve"> </w:t>
      </w:r>
      <w:r w:rsidR="00BA1715" w:rsidRPr="003C3D76">
        <w:rPr>
          <w:rFonts w:asciiTheme="minorHAnsi" w:hAnsiTheme="minorHAnsi" w:cstheme="minorHAnsi"/>
          <w:sz w:val="24"/>
          <w:szCs w:val="24"/>
        </w:rPr>
        <w:t xml:space="preserve">para proteger direitos ou defender os interesses dos Debenturistas, na forma do artigo 12 da </w:t>
      </w:r>
      <w:r w:rsidR="00174BFF"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174BFF" w:rsidRPr="003C3D76">
        <w:rPr>
          <w:rFonts w:asciiTheme="minorHAnsi" w:hAnsiTheme="minorHAnsi" w:cstheme="minorHAnsi"/>
          <w:sz w:val="24"/>
          <w:szCs w:val="24"/>
        </w:rPr>
        <w:t>Nº 17</w:t>
      </w:r>
      <w:r w:rsidR="00913E5E" w:rsidRPr="003C3D76">
        <w:rPr>
          <w:rFonts w:asciiTheme="minorHAnsi" w:hAnsiTheme="minorHAnsi" w:cstheme="minorHAnsi"/>
          <w:sz w:val="24"/>
          <w:szCs w:val="24"/>
        </w:rPr>
        <w:t>;</w:t>
      </w:r>
    </w:p>
    <w:p w14:paraId="1D6F5F9A" w14:textId="77777777" w:rsidR="003212E9" w:rsidRPr="003C3D76" w:rsidRDefault="003212E9" w:rsidP="001E31C0">
      <w:pPr>
        <w:spacing w:line="320" w:lineRule="exact"/>
        <w:rPr>
          <w:rFonts w:asciiTheme="minorHAnsi" w:eastAsia="Arial Unicode MS" w:hAnsiTheme="minorHAnsi" w:cstheme="minorHAnsi"/>
        </w:rPr>
      </w:pPr>
    </w:p>
    <w:p w14:paraId="54B36817" w14:textId="77777777" w:rsidR="003212E9"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hAnsiTheme="minorHAnsi" w:cstheme="minorHAnsi"/>
          <w:sz w:val="24"/>
          <w:szCs w:val="24"/>
        </w:rPr>
        <w:t>p</w:t>
      </w:r>
      <w:r w:rsidR="00BA1715" w:rsidRPr="003C3D76">
        <w:rPr>
          <w:rFonts w:asciiTheme="minorHAnsi" w:hAnsiTheme="minorHAnsi" w:cstheme="minorHAnsi"/>
          <w:sz w:val="24"/>
          <w:szCs w:val="24"/>
        </w:rPr>
        <w:t xml:space="preserve">restar contas à Emissora das despesas necessárias à salvaguarda dos direitos e interesses dos Debenturistas descritas na </w:t>
      </w:r>
      <w:r w:rsidR="00735F05"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735F05" w:rsidRPr="003C3D76">
        <w:rPr>
          <w:rFonts w:asciiTheme="minorHAnsi" w:hAnsiTheme="minorHAnsi" w:cstheme="minorHAnsi"/>
          <w:sz w:val="24"/>
          <w:szCs w:val="24"/>
        </w:rPr>
        <w:t>Nº 17</w:t>
      </w:r>
      <w:r w:rsidR="00BA1715" w:rsidRPr="003C3D76">
        <w:rPr>
          <w:rFonts w:asciiTheme="minorHAnsi" w:hAnsiTheme="minorHAnsi" w:cstheme="minorHAnsi"/>
          <w:sz w:val="24"/>
          <w:szCs w:val="24"/>
        </w:rPr>
        <w:t xml:space="preserve">, para o fim de ser ressarcido, na forma do artigo 13 da </w:t>
      </w:r>
      <w:r w:rsidR="00735F05"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735F05" w:rsidRPr="003C3D76">
        <w:rPr>
          <w:rFonts w:asciiTheme="minorHAnsi" w:hAnsiTheme="minorHAnsi" w:cstheme="minorHAnsi"/>
          <w:sz w:val="24"/>
          <w:szCs w:val="24"/>
        </w:rPr>
        <w:t>Nº 17</w:t>
      </w:r>
      <w:r w:rsidRPr="003C3D76">
        <w:rPr>
          <w:rFonts w:asciiTheme="minorHAnsi" w:eastAsia="Arial Unicode MS" w:hAnsiTheme="minorHAnsi" w:cstheme="minorHAnsi"/>
          <w:sz w:val="24"/>
          <w:szCs w:val="24"/>
        </w:rPr>
        <w:t>;</w:t>
      </w:r>
    </w:p>
    <w:p w14:paraId="01AD2FB3" w14:textId="77777777" w:rsidR="003212E9" w:rsidRPr="003C3D76" w:rsidRDefault="003212E9" w:rsidP="001E31C0">
      <w:pPr>
        <w:spacing w:line="320" w:lineRule="exact"/>
        <w:rPr>
          <w:rFonts w:asciiTheme="minorHAnsi" w:eastAsia="Arial Unicode MS" w:hAnsiTheme="minorHAnsi" w:cstheme="minorHAnsi"/>
        </w:rPr>
      </w:pPr>
    </w:p>
    <w:p w14:paraId="6C0B845F" w14:textId="77777777" w:rsidR="00705C90"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napToGrid/>
          <w:sz w:val="24"/>
          <w:szCs w:val="24"/>
        </w:rPr>
      </w:pPr>
      <w:r w:rsidRPr="003C3D76">
        <w:rPr>
          <w:rFonts w:asciiTheme="minorHAnsi" w:hAnsiTheme="minorHAnsi" w:cstheme="minorHAnsi"/>
          <w:sz w:val="24"/>
          <w:szCs w:val="24"/>
        </w:rPr>
        <w:t>m</w:t>
      </w:r>
      <w:r w:rsidR="00BA1715" w:rsidRPr="003C3D76">
        <w:rPr>
          <w:rFonts w:asciiTheme="minorHAnsi" w:hAnsiTheme="minorHAnsi" w:cstheme="minorHAnsi"/>
          <w:sz w:val="24"/>
          <w:szCs w:val="24"/>
        </w:rPr>
        <w:t xml:space="preserve">anter, pelo prazo mínimo de 5 (cinco) anos, ou por prazo superior por determinação expressa da CVM, todos os documentos e informações exigidas nos termos da </w:t>
      </w:r>
      <w:r w:rsidR="00735F05" w:rsidRPr="003C3D76">
        <w:rPr>
          <w:rFonts w:asciiTheme="minorHAnsi" w:hAnsiTheme="minorHAnsi" w:cstheme="minorHAnsi"/>
          <w:sz w:val="24"/>
          <w:szCs w:val="24"/>
        </w:rPr>
        <w:t>Resol</w:t>
      </w:r>
      <w:r w:rsidR="00BA1715"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735F05" w:rsidRPr="003C3D76">
        <w:rPr>
          <w:rFonts w:asciiTheme="minorHAnsi" w:hAnsiTheme="minorHAnsi" w:cstheme="minorHAnsi"/>
          <w:sz w:val="24"/>
          <w:szCs w:val="24"/>
        </w:rPr>
        <w:t>Nº 17</w:t>
      </w:r>
      <w:r w:rsidR="00BA1715" w:rsidRPr="003C3D76">
        <w:rPr>
          <w:rFonts w:asciiTheme="minorHAnsi" w:hAnsiTheme="minorHAnsi" w:cstheme="minorHAnsi"/>
          <w:sz w:val="24"/>
          <w:szCs w:val="24"/>
        </w:rPr>
        <w:t>, em meio físico ou eletrônico, admitindo-se a substituição de documentos pelas respectivas imagens digitalizadas</w:t>
      </w:r>
      <w:r w:rsidRPr="003C3D76">
        <w:rPr>
          <w:rFonts w:asciiTheme="minorHAnsi" w:eastAsia="Arial Unicode MS" w:hAnsiTheme="minorHAnsi" w:cstheme="minorHAnsi"/>
          <w:snapToGrid/>
          <w:sz w:val="24"/>
          <w:szCs w:val="24"/>
        </w:rPr>
        <w:t>;</w:t>
      </w:r>
    </w:p>
    <w:p w14:paraId="10E22003" w14:textId="77777777" w:rsidR="00705C90" w:rsidRPr="003C3D76" w:rsidRDefault="00705C90" w:rsidP="001E31C0">
      <w:pPr>
        <w:spacing w:line="320" w:lineRule="exact"/>
        <w:rPr>
          <w:rFonts w:asciiTheme="minorHAnsi" w:hAnsiTheme="minorHAnsi" w:cstheme="minorHAnsi"/>
        </w:rPr>
      </w:pPr>
    </w:p>
    <w:p w14:paraId="4DF2C212" w14:textId="77777777" w:rsidR="00705C90" w:rsidRPr="003C3D76" w:rsidRDefault="00023B66" w:rsidP="001E31C0">
      <w:pPr>
        <w:pStyle w:val="p0"/>
        <w:widowControl/>
        <w:numPr>
          <w:ilvl w:val="0"/>
          <w:numId w:val="4"/>
        </w:numPr>
        <w:tabs>
          <w:tab w:val="clear" w:pos="720"/>
        </w:tabs>
        <w:suppressAutoHyphens/>
        <w:spacing w:line="320" w:lineRule="exact"/>
        <w:ind w:left="567" w:hanging="567"/>
        <w:rPr>
          <w:rFonts w:asciiTheme="minorHAnsi" w:eastAsia="Arial Unicode MS" w:hAnsiTheme="minorHAnsi" w:cstheme="minorHAnsi"/>
          <w:snapToGrid/>
          <w:sz w:val="24"/>
          <w:szCs w:val="24"/>
        </w:rPr>
      </w:pPr>
      <w:r w:rsidRPr="003C3D76">
        <w:rPr>
          <w:rFonts w:asciiTheme="minorHAnsi" w:hAnsiTheme="minorHAnsi" w:cstheme="minorHAnsi"/>
          <w:sz w:val="24"/>
          <w:szCs w:val="24"/>
        </w:rPr>
        <w:t xml:space="preserve">divulgar em sua página na rede mundial de computadores, as seguintes informações eventuais, na forma do artigo 16 da </w:t>
      </w:r>
      <w:r w:rsidR="00237B55" w:rsidRPr="003C3D76">
        <w:rPr>
          <w:rFonts w:asciiTheme="minorHAnsi" w:hAnsiTheme="minorHAnsi" w:cstheme="minorHAnsi"/>
          <w:sz w:val="24"/>
          <w:szCs w:val="24"/>
        </w:rPr>
        <w:t>Resol</w:t>
      </w:r>
      <w:r w:rsidRPr="003C3D76">
        <w:rPr>
          <w:rFonts w:asciiTheme="minorHAnsi" w:hAnsiTheme="minorHAnsi" w:cstheme="minorHAnsi"/>
          <w:sz w:val="24"/>
          <w:szCs w:val="24"/>
        </w:rPr>
        <w:t xml:space="preserve">ução </w:t>
      </w:r>
      <w:r w:rsidR="00345A5F" w:rsidRPr="003C3D76">
        <w:rPr>
          <w:rFonts w:asciiTheme="minorHAnsi" w:hAnsiTheme="minorHAnsi" w:cstheme="minorHAnsi"/>
          <w:sz w:val="24"/>
          <w:szCs w:val="24"/>
        </w:rPr>
        <w:t xml:space="preserve">CVM </w:t>
      </w:r>
      <w:r w:rsidR="00237B55" w:rsidRPr="003C3D76">
        <w:rPr>
          <w:rFonts w:asciiTheme="minorHAnsi" w:hAnsiTheme="minorHAnsi" w:cstheme="minorHAnsi"/>
          <w:sz w:val="24"/>
          <w:szCs w:val="24"/>
        </w:rPr>
        <w:t>Nº 17</w:t>
      </w:r>
      <w:r w:rsidR="009227F6" w:rsidRPr="003C3D76">
        <w:rPr>
          <w:rFonts w:asciiTheme="minorHAnsi" w:hAnsiTheme="minorHAnsi" w:cstheme="minorHAnsi"/>
          <w:sz w:val="24"/>
          <w:szCs w:val="24"/>
        </w:rPr>
        <w:t>, sendo certo que o Agente Fiduciário deverá manter tais informações disponíveis para consulta pública na sua página na rede mundial de computadores pelo prazo de 3 (três) anos</w:t>
      </w:r>
      <w:r w:rsidRPr="003C3D76">
        <w:rPr>
          <w:rFonts w:asciiTheme="minorHAnsi" w:hAnsiTheme="minorHAnsi" w:cstheme="minorHAnsi"/>
          <w:sz w:val="24"/>
          <w:szCs w:val="24"/>
        </w:rPr>
        <w:t>:</w:t>
      </w:r>
    </w:p>
    <w:p w14:paraId="750C021B" w14:textId="77777777" w:rsidR="00705C90" w:rsidRPr="003C3D76" w:rsidRDefault="00705C90" w:rsidP="001E31C0">
      <w:pPr>
        <w:autoSpaceDE w:val="0"/>
        <w:autoSpaceDN w:val="0"/>
        <w:adjustRightInd w:val="0"/>
        <w:spacing w:line="320" w:lineRule="exact"/>
        <w:jc w:val="both"/>
        <w:rPr>
          <w:rFonts w:asciiTheme="minorHAnsi" w:hAnsiTheme="minorHAnsi" w:cstheme="minorHAnsi"/>
        </w:rPr>
      </w:pPr>
    </w:p>
    <w:p w14:paraId="165D27CF" w14:textId="53285C85" w:rsidR="00705C90" w:rsidRPr="003C3D76" w:rsidRDefault="00023B66" w:rsidP="00A16200">
      <w:pPr>
        <w:pStyle w:val="PargrafodaLista"/>
        <w:numPr>
          <w:ilvl w:val="0"/>
          <w:numId w:val="8"/>
        </w:numPr>
        <w:autoSpaceDE w:val="0"/>
        <w:autoSpaceDN w:val="0"/>
        <w:adjustRightInd w:val="0"/>
        <w:contextualSpacing/>
        <w:rPr>
          <w:rFonts w:asciiTheme="minorHAnsi" w:hAnsiTheme="minorHAnsi" w:cstheme="minorHAnsi"/>
          <w:szCs w:val="24"/>
        </w:rPr>
      </w:pPr>
      <w:r w:rsidRPr="003C3D76">
        <w:rPr>
          <w:rFonts w:asciiTheme="minorHAnsi" w:hAnsiTheme="minorHAnsi" w:cstheme="minorHAnsi"/>
          <w:szCs w:val="24"/>
        </w:rPr>
        <w:t>comunicação sobre o inadimplemento, pel</w:t>
      </w:r>
      <w:r w:rsidR="00126E87" w:rsidRPr="003C3D76">
        <w:rPr>
          <w:rFonts w:asciiTheme="minorHAnsi" w:hAnsiTheme="minorHAnsi" w:cstheme="minorHAnsi"/>
          <w:szCs w:val="24"/>
        </w:rPr>
        <w:t>a Emissora</w:t>
      </w:r>
      <w:r w:rsidRPr="003C3D76">
        <w:rPr>
          <w:rFonts w:asciiTheme="minorHAnsi" w:hAnsiTheme="minorHAnsi" w:cstheme="minorHAnsi"/>
          <w:szCs w:val="24"/>
        </w:rPr>
        <w:t xml:space="preserve">, de obrigações financeiras assumidas na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xml:space="preserve">, conforme aplicável e a cláusulas contratuais destinadas a proteger o interesse dos Debenturistas e que estabelecem condições que não devem ser descumpridas pela Emissora, indicando as consequências para os Debenturistas e as providências que pretende tomar a respeito do assunto, em até 7 (sete) </w:t>
      </w:r>
      <w:r w:rsidR="00EA5DF8" w:rsidRPr="003C3D76">
        <w:rPr>
          <w:rFonts w:asciiTheme="minorHAnsi" w:hAnsiTheme="minorHAnsi" w:cstheme="minorHAnsi"/>
          <w:szCs w:val="24"/>
        </w:rPr>
        <w:t xml:space="preserve">Dias Úteis </w:t>
      </w:r>
      <w:r w:rsidRPr="003C3D76">
        <w:rPr>
          <w:rFonts w:asciiTheme="minorHAnsi" w:hAnsiTheme="minorHAnsi" w:cstheme="minorHAnsi"/>
          <w:szCs w:val="24"/>
        </w:rPr>
        <w:t>contados da ciência pelo Agente Fiduciário do inadimplemento</w:t>
      </w:r>
      <w:r w:rsidR="00FD6C44" w:rsidRPr="003C3D76">
        <w:rPr>
          <w:rFonts w:asciiTheme="minorHAnsi" w:hAnsiTheme="minorHAnsi" w:cstheme="minorHAnsi"/>
          <w:szCs w:val="24"/>
        </w:rPr>
        <w:t xml:space="preserve">. Esta informação deverá ser enviada também à Emissora para divulgação na forma prevista na regulamentação específica, ao </w:t>
      </w:r>
      <w:proofErr w:type="spellStart"/>
      <w:r w:rsidR="00FD6C44" w:rsidRPr="003C3D76">
        <w:rPr>
          <w:rFonts w:asciiTheme="minorHAnsi" w:hAnsiTheme="minorHAnsi" w:cstheme="minorHAnsi"/>
          <w:szCs w:val="24"/>
        </w:rPr>
        <w:t>Escriturador</w:t>
      </w:r>
      <w:proofErr w:type="spellEnd"/>
      <w:r w:rsidR="00FD6C44" w:rsidRPr="003C3D76">
        <w:rPr>
          <w:rFonts w:asciiTheme="minorHAnsi" w:hAnsiTheme="minorHAnsi" w:cstheme="minorHAnsi"/>
          <w:szCs w:val="24"/>
        </w:rPr>
        <w:t xml:space="preserve"> e à </w:t>
      </w:r>
      <w:r w:rsidR="00A91A5A" w:rsidRPr="003C3D76">
        <w:rPr>
          <w:rFonts w:asciiTheme="minorHAnsi" w:hAnsiTheme="minorHAnsi" w:cstheme="minorHAnsi"/>
          <w:szCs w:val="24"/>
        </w:rPr>
        <w:t>B3</w:t>
      </w:r>
      <w:r w:rsidRPr="003C3D76">
        <w:rPr>
          <w:rFonts w:asciiTheme="minorHAnsi" w:hAnsiTheme="minorHAnsi" w:cstheme="minorHAnsi"/>
          <w:szCs w:val="24"/>
        </w:rPr>
        <w:t>;</w:t>
      </w:r>
    </w:p>
    <w:p w14:paraId="0ECD00C0" w14:textId="77777777" w:rsidR="00EF3265" w:rsidRPr="003C3D76" w:rsidRDefault="00EF3265" w:rsidP="001E31C0">
      <w:pPr>
        <w:spacing w:line="320" w:lineRule="exact"/>
        <w:rPr>
          <w:rFonts w:asciiTheme="minorHAnsi" w:hAnsiTheme="minorHAnsi" w:cstheme="minorHAnsi"/>
        </w:rPr>
      </w:pPr>
    </w:p>
    <w:p w14:paraId="69A28357" w14:textId="77777777" w:rsidR="00EF3265" w:rsidRPr="003C3D76" w:rsidRDefault="00023B66" w:rsidP="00A16200">
      <w:pPr>
        <w:pStyle w:val="PargrafodaLista"/>
        <w:numPr>
          <w:ilvl w:val="0"/>
          <w:numId w:val="8"/>
        </w:numPr>
        <w:autoSpaceDE w:val="0"/>
        <w:autoSpaceDN w:val="0"/>
        <w:adjustRightInd w:val="0"/>
        <w:contextualSpacing/>
        <w:rPr>
          <w:rFonts w:asciiTheme="minorHAnsi" w:hAnsiTheme="minorHAnsi" w:cstheme="minorHAnsi"/>
          <w:szCs w:val="24"/>
        </w:rPr>
      </w:pPr>
      <w:r w:rsidRPr="003C3D76">
        <w:rPr>
          <w:rFonts w:asciiTheme="minorHAnsi" w:hAnsiTheme="minorHAnsi" w:cstheme="minorHAnsi"/>
          <w:szCs w:val="24"/>
        </w:rPr>
        <w:t xml:space="preserve">manifestação sobre proposta de alteração do estatuto </w:t>
      </w:r>
      <w:r w:rsidR="009227F6" w:rsidRPr="003C3D76">
        <w:rPr>
          <w:rFonts w:asciiTheme="minorHAnsi" w:hAnsiTheme="minorHAnsi" w:cstheme="minorHAnsi"/>
          <w:szCs w:val="24"/>
        </w:rPr>
        <w:t>da Emissora</w:t>
      </w:r>
      <w:r w:rsidRPr="003C3D76">
        <w:rPr>
          <w:rFonts w:asciiTheme="minorHAnsi" w:hAnsiTheme="minorHAnsi" w:cstheme="minorHAnsi"/>
          <w:szCs w:val="24"/>
        </w:rPr>
        <w:t xml:space="preserve"> que objetive mudar o objeto da </w:t>
      </w:r>
      <w:r w:rsidR="009227F6" w:rsidRPr="003C3D76">
        <w:rPr>
          <w:rFonts w:asciiTheme="minorHAnsi" w:hAnsiTheme="minorHAnsi" w:cstheme="minorHAnsi"/>
          <w:szCs w:val="24"/>
        </w:rPr>
        <w:t>Emissora</w:t>
      </w:r>
      <w:r w:rsidRPr="003C3D76">
        <w:rPr>
          <w:rFonts w:asciiTheme="minorHAnsi" w:hAnsiTheme="minorHAnsi" w:cstheme="minorHAnsi"/>
          <w:szCs w:val="24"/>
        </w:rPr>
        <w:t xml:space="preserve">, ou criar ações preferenciais ou </w:t>
      </w:r>
      <w:r w:rsidRPr="003C3D76">
        <w:rPr>
          <w:rFonts w:asciiTheme="minorHAnsi" w:hAnsiTheme="minorHAnsi" w:cstheme="minorHAnsi"/>
          <w:szCs w:val="24"/>
        </w:rPr>
        <w:lastRenderedPageBreak/>
        <w:t xml:space="preserve">modificar as vantagens das existentes, na mesma data de seu envio </w:t>
      </w:r>
      <w:r w:rsidR="003E192A" w:rsidRPr="003C3D76">
        <w:rPr>
          <w:rFonts w:asciiTheme="minorHAnsi" w:hAnsiTheme="minorHAnsi" w:cstheme="minorHAnsi"/>
          <w:szCs w:val="24"/>
        </w:rPr>
        <w:t>à E</w:t>
      </w:r>
      <w:r w:rsidRPr="003C3D76">
        <w:rPr>
          <w:rFonts w:asciiTheme="minorHAnsi" w:hAnsiTheme="minorHAnsi" w:cstheme="minorHAnsi"/>
          <w:szCs w:val="24"/>
        </w:rPr>
        <w:t>missor</w:t>
      </w:r>
      <w:r w:rsidR="003E192A" w:rsidRPr="003C3D76">
        <w:rPr>
          <w:rFonts w:asciiTheme="minorHAnsi" w:hAnsiTheme="minorHAnsi" w:cstheme="minorHAnsi"/>
          <w:szCs w:val="24"/>
        </w:rPr>
        <w:t>a</w:t>
      </w:r>
      <w:r w:rsidRPr="003C3D76">
        <w:rPr>
          <w:rFonts w:asciiTheme="minorHAnsi" w:hAnsiTheme="minorHAnsi" w:cstheme="minorHAnsi"/>
          <w:szCs w:val="24"/>
        </w:rPr>
        <w:t xml:space="preserve"> para divulgação na forma prevista na regulamentação específica;</w:t>
      </w:r>
    </w:p>
    <w:p w14:paraId="1A958649" w14:textId="77777777" w:rsidR="00705C90" w:rsidRPr="003C3D76" w:rsidRDefault="00705C90" w:rsidP="001E31C0">
      <w:pPr>
        <w:autoSpaceDE w:val="0"/>
        <w:autoSpaceDN w:val="0"/>
        <w:adjustRightInd w:val="0"/>
        <w:spacing w:line="320" w:lineRule="exact"/>
        <w:jc w:val="both"/>
        <w:rPr>
          <w:rFonts w:asciiTheme="minorHAnsi" w:hAnsiTheme="minorHAnsi" w:cstheme="minorHAnsi"/>
        </w:rPr>
      </w:pPr>
    </w:p>
    <w:p w14:paraId="754D64A6" w14:textId="77777777" w:rsidR="009B3D3D" w:rsidRPr="003C3D76" w:rsidRDefault="00023B66" w:rsidP="00A16200">
      <w:pPr>
        <w:pStyle w:val="PargrafodaLista"/>
        <w:numPr>
          <w:ilvl w:val="0"/>
          <w:numId w:val="8"/>
        </w:numPr>
        <w:autoSpaceDE w:val="0"/>
        <w:autoSpaceDN w:val="0"/>
        <w:adjustRightInd w:val="0"/>
        <w:contextualSpacing/>
        <w:rPr>
          <w:rFonts w:asciiTheme="minorHAnsi" w:hAnsiTheme="minorHAnsi" w:cstheme="minorHAnsi"/>
          <w:szCs w:val="24"/>
        </w:rPr>
      </w:pPr>
      <w:r w:rsidRPr="003C3D76">
        <w:rPr>
          <w:rFonts w:asciiTheme="minorHAnsi" w:hAnsiTheme="minorHAnsi" w:cstheme="minorHAnsi"/>
          <w:szCs w:val="24"/>
        </w:rPr>
        <w:t>editais de convocação e informações necessárias para o exercício do direito de voto nas Assembleias Gerais dos Debenturistas por ele convocadas, na mesma data da sua divulgação e envio à Emissora para divulgação na forma prevista na regulamentação específica</w:t>
      </w:r>
      <w:r w:rsidR="00705C90" w:rsidRPr="003C3D76">
        <w:rPr>
          <w:rFonts w:asciiTheme="minorHAnsi" w:hAnsiTheme="minorHAnsi" w:cstheme="minorHAnsi"/>
          <w:szCs w:val="24"/>
        </w:rPr>
        <w:t xml:space="preserve">; </w:t>
      </w:r>
    </w:p>
    <w:p w14:paraId="351B351B" w14:textId="77777777" w:rsidR="00041B0C" w:rsidRPr="003C3D76" w:rsidRDefault="00041B0C" w:rsidP="00041B0C">
      <w:pPr>
        <w:pStyle w:val="PargrafodaLista"/>
        <w:numPr>
          <w:ilvl w:val="0"/>
          <w:numId w:val="0"/>
        </w:numPr>
        <w:autoSpaceDE w:val="0"/>
        <w:autoSpaceDN w:val="0"/>
        <w:adjustRightInd w:val="0"/>
        <w:ind w:left="1437"/>
        <w:contextualSpacing/>
        <w:rPr>
          <w:rFonts w:asciiTheme="minorHAnsi" w:hAnsiTheme="minorHAnsi" w:cstheme="minorHAnsi"/>
          <w:szCs w:val="24"/>
        </w:rPr>
      </w:pPr>
    </w:p>
    <w:p w14:paraId="6FD12FF0" w14:textId="77777777" w:rsidR="00705C90" w:rsidRPr="003C3D76" w:rsidRDefault="00023B66" w:rsidP="00A16200">
      <w:pPr>
        <w:pStyle w:val="PargrafodaLista"/>
        <w:numPr>
          <w:ilvl w:val="0"/>
          <w:numId w:val="8"/>
        </w:numPr>
        <w:autoSpaceDE w:val="0"/>
        <w:autoSpaceDN w:val="0"/>
        <w:adjustRightInd w:val="0"/>
        <w:contextualSpacing/>
        <w:rPr>
          <w:rFonts w:asciiTheme="minorHAnsi" w:hAnsiTheme="minorHAnsi" w:cstheme="minorHAnsi"/>
          <w:szCs w:val="24"/>
        </w:rPr>
      </w:pPr>
      <w:r w:rsidRPr="003C3D76">
        <w:rPr>
          <w:rFonts w:asciiTheme="minorHAnsi" w:hAnsiTheme="minorHAnsi" w:cstheme="minorHAnsi"/>
          <w:szCs w:val="24"/>
        </w:rPr>
        <w:t xml:space="preserve">comunicações recebidas </w:t>
      </w:r>
      <w:r w:rsidR="00272FE0" w:rsidRPr="003C3D76">
        <w:rPr>
          <w:rFonts w:asciiTheme="minorHAnsi" w:hAnsiTheme="minorHAnsi" w:cstheme="minorHAnsi"/>
          <w:szCs w:val="24"/>
        </w:rPr>
        <w:t>da Emissora sobre a intenção</w:t>
      </w:r>
      <w:r w:rsidR="00FA7AB2" w:rsidRPr="003C3D76">
        <w:rPr>
          <w:rFonts w:asciiTheme="minorHAnsi" w:hAnsiTheme="minorHAnsi" w:cstheme="minorHAnsi"/>
          <w:szCs w:val="24"/>
        </w:rPr>
        <w:t xml:space="preserve"> de </w:t>
      </w:r>
      <w:r w:rsidR="00A43B87" w:rsidRPr="003C3D76">
        <w:rPr>
          <w:rFonts w:asciiTheme="minorHAnsi" w:hAnsiTheme="minorHAnsi" w:cstheme="minorHAnsi"/>
          <w:szCs w:val="24"/>
        </w:rPr>
        <w:t>aquisição</w:t>
      </w:r>
      <w:r w:rsidR="00FA7AB2" w:rsidRPr="003C3D76">
        <w:rPr>
          <w:rFonts w:asciiTheme="minorHAnsi" w:hAnsiTheme="minorHAnsi" w:cstheme="minorHAnsi"/>
          <w:szCs w:val="24"/>
        </w:rPr>
        <w:t xml:space="preserve"> de Debêntures</w:t>
      </w:r>
      <w:r w:rsidR="00AC1CA5" w:rsidRPr="003C3D76">
        <w:rPr>
          <w:rFonts w:asciiTheme="minorHAnsi" w:hAnsiTheme="minorHAnsi" w:cstheme="minorHAnsi"/>
          <w:szCs w:val="24"/>
        </w:rPr>
        <w:t>, nos te</w:t>
      </w:r>
      <w:r w:rsidR="00401DE0" w:rsidRPr="003C3D76">
        <w:rPr>
          <w:rFonts w:asciiTheme="minorHAnsi" w:hAnsiTheme="minorHAnsi" w:cstheme="minorHAnsi"/>
          <w:szCs w:val="24"/>
        </w:rPr>
        <w:t>rm</w:t>
      </w:r>
      <w:r w:rsidR="00AC1CA5" w:rsidRPr="003C3D76">
        <w:rPr>
          <w:rFonts w:asciiTheme="minorHAnsi" w:hAnsiTheme="minorHAnsi" w:cstheme="minorHAnsi"/>
          <w:szCs w:val="24"/>
        </w:rPr>
        <w:t xml:space="preserve">os da regulamentação </w:t>
      </w:r>
      <w:r w:rsidR="00A43B87" w:rsidRPr="003C3D76">
        <w:rPr>
          <w:rFonts w:asciiTheme="minorHAnsi" w:hAnsiTheme="minorHAnsi" w:cstheme="minorHAnsi"/>
          <w:szCs w:val="24"/>
        </w:rPr>
        <w:t>específica</w:t>
      </w:r>
      <w:r w:rsidR="00041B0C" w:rsidRPr="003C3D76">
        <w:rPr>
          <w:rFonts w:asciiTheme="minorHAnsi" w:hAnsiTheme="minorHAnsi" w:cstheme="minorHAnsi"/>
          <w:szCs w:val="24"/>
        </w:rPr>
        <w:t xml:space="preserve">; </w:t>
      </w:r>
      <w:r w:rsidRPr="003C3D76">
        <w:rPr>
          <w:rFonts w:asciiTheme="minorHAnsi" w:hAnsiTheme="minorHAnsi" w:cstheme="minorHAnsi"/>
          <w:szCs w:val="24"/>
        </w:rPr>
        <w:t xml:space="preserve">e </w:t>
      </w:r>
    </w:p>
    <w:p w14:paraId="4728EFF1" w14:textId="77777777" w:rsidR="00705C90" w:rsidRPr="003C3D76" w:rsidRDefault="00705C90" w:rsidP="001E31C0">
      <w:pPr>
        <w:spacing w:line="320" w:lineRule="exact"/>
        <w:rPr>
          <w:rFonts w:asciiTheme="minorHAnsi" w:hAnsiTheme="minorHAnsi" w:cstheme="minorHAnsi"/>
        </w:rPr>
      </w:pPr>
    </w:p>
    <w:p w14:paraId="0889BDCE" w14:textId="77777777" w:rsidR="006722D3" w:rsidRPr="003C3D76" w:rsidRDefault="00023B66" w:rsidP="00A16200">
      <w:pPr>
        <w:pStyle w:val="PargrafodaLista"/>
        <w:numPr>
          <w:ilvl w:val="0"/>
          <w:numId w:val="8"/>
        </w:numPr>
        <w:autoSpaceDE w:val="0"/>
        <w:autoSpaceDN w:val="0"/>
        <w:adjustRightInd w:val="0"/>
        <w:contextualSpacing/>
        <w:rPr>
          <w:rFonts w:asciiTheme="minorHAnsi" w:hAnsiTheme="minorHAnsi" w:cstheme="minorHAnsi"/>
          <w:szCs w:val="24"/>
        </w:rPr>
      </w:pPr>
      <w:r w:rsidRPr="003C3D76">
        <w:rPr>
          <w:rFonts w:asciiTheme="minorHAnsi" w:hAnsiTheme="minorHAnsi" w:cstheme="minorHAnsi"/>
          <w:szCs w:val="24"/>
        </w:rPr>
        <w:t>outras informações consideradas relevantes</w:t>
      </w:r>
      <w:r w:rsidR="00705C90" w:rsidRPr="003C3D76">
        <w:rPr>
          <w:rFonts w:asciiTheme="minorHAnsi" w:hAnsiTheme="minorHAnsi" w:cstheme="minorHAnsi"/>
          <w:szCs w:val="24"/>
        </w:rPr>
        <w:t>.</w:t>
      </w:r>
    </w:p>
    <w:p w14:paraId="274345BB" w14:textId="77777777" w:rsidR="006722D3" w:rsidRPr="003C3D76" w:rsidRDefault="006722D3" w:rsidP="001E31C0">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uppressAutoHyphens/>
        <w:spacing w:line="320" w:lineRule="exact"/>
        <w:jc w:val="both"/>
        <w:rPr>
          <w:rFonts w:asciiTheme="minorHAnsi" w:eastAsia="Arial Unicode MS" w:hAnsiTheme="minorHAnsi" w:cstheme="minorHAnsi"/>
          <w:w w:val="0"/>
        </w:rPr>
      </w:pPr>
    </w:p>
    <w:p w14:paraId="5AD6CBC2" w14:textId="77777777" w:rsidR="009227F6" w:rsidRPr="003C3D76" w:rsidRDefault="00023B66" w:rsidP="001E31C0">
      <w:pPr>
        <w:pStyle w:val="p0"/>
        <w:widowControl/>
        <w:numPr>
          <w:ilvl w:val="0"/>
          <w:numId w:val="4"/>
        </w:numPr>
        <w:tabs>
          <w:tab w:val="clear" w:pos="720"/>
        </w:tabs>
        <w:suppressAutoHyphens/>
        <w:spacing w:line="320" w:lineRule="exact"/>
        <w:ind w:left="567" w:hanging="567"/>
        <w:rPr>
          <w:rFonts w:asciiTheme="minorHAnsi" w:hAnsiTheme="minorHAnsi" w:cstheme="minorHAnsi"/>
          <w:sz w:val="24"/>
          <w:szCs w:val="24"/>
        </w:rPr>
      </w:pPr>
      <w:r w:rsidRPr="003C3D76">
        <w:rPr>
          <w:rFonts w:asciiTheme="minorHAnsi" w:hAnsiTheme="minorHAnsi" w:cstheme="minorHAnsi"/>
          <w:sz w:val="24"/>
          <w:szCs w:val="24"/>
        </w:rPr>
        <w:t>encaminhar aos Debenturistas sua manifestação sobre a suficiência das informações prestadas em proposta de modificação das condições das Debêntures na mesma data de seu envio à Emissora</w:t>
      </w:r>
      <w:r w:rsidR="00C25F46" w:rsidRPr="003C3D76">
        <w:rPr>
          <w:rFonts w:asciiTheme="minorHAnsi" w:hAnsiTheme="minorHAnsi" w:cstheme="minorHAnsi"/>
          <w:sz w:val="24"/>
          <w:szCs w:val="24"/>
        </w:rPr>
        <w:t>.</w:t>
      </w:r>
    </w:p>
    <w:p w14:paraId="7D53AD7C" w14:textId="77777777" w:rsidR="009227F6" w:rsidRPr="003C3D76" w:rsidRDefault="009227F6" w:rsidP="001E31C0">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uppressAutoHyphens/>
        <w:spacing w:line="320" w:lineRule="exact"/>
        <w:jc w:val="both"/>
        <w:rPr>
          <w:rFonts w:asciiTheme="minorHAnsi" w:eastAsia="Arial Unicode MS" w:hAnsiTheme="minorHAnsi" w:cstheme="minorHAnsi"/>
          <w:w w:val="0"/>
        </w:rPr>
      </w:pPr>
    </w:p>
    <w:p w14:paraId="6669DB60" w14:textId="54E94BF4" w:rsidR="006722D3" w:rsidRPr="00701D2E" w:rsidRDefault="00023B66" w:rsidP="00BA4AEC">
      <w:pPr>
        <w:pStyle w:val="PargrafodaLista"/>
        <w:rPr>
          <w:rFonts w:asciiTheme="minorHAnsi" w:eastAsia="Arial Unicode MS" w:hAnsiTheme="minorHAnsi" w:cstheme="minorHAnsi"/>
          <w:w w:val="0"/>
          <w:szCs w:val="24"/>
        </w:rPr>
      </w:pPr>
      <w:bookmarkStart w:id="377" w:name="_DV_M338"/>
      <w:bookmarkStart w:id="378" w:name="_Ref264236616"/>
      <w:bookmarkEnd w:id="377"/>
      <w:r w:rsidRPr="00701D2E">
        <w:rPr>
          <w:rFonts w:asciiTheme="minorHAnsi" w:hAnsiTheme="minorHAnsi" w:cstheme="minorHAnsi"/>
          <w:w w:val="0"/>
          <w:szCs w:val="24"/>
        </w:rPr>
        <w:t xml:space="preserve">O Agente Fiduciário usará de quaisquer procedimentos judiciais ou extrajudiciais contra a Emissora para a proteção e defesa dos interesses da comunhão dos Debenturistas e da realização de seus créditos, observados os termos desta </w:t>
      </w:r>
      <w:r w:rsidR="00330B4C" w:rsidRPr="00701D2E">
        <w:rPr>
          <w:rFonts w:asciiTheme="minorHAnsi" w:hAnsiTheme="minorHAnsi" w:cstheme="minorHAnsi"/>
          <w:w w:val="0"/>
          <w:szCs w:val="24"/>
        </w:rPr>
        <w:t>Escritura de Emissão</w:t>
      </w:r>
      <w:bookmarkStart w:id="379" w:name="_DV_M339"/>
      <w:bookmarkStart w:id="380" w:name="_DV_M343"/>
      <w:bookmarkStart w:id="381" w:name="_DV_M345"/>
      <w:bookmarkStart w:id="382" w:name="_DV_M346"/>
      <w:bookmarkStart w:id="383" w:name="_DV_M347"/>
      <w:bookmarkStart w:id="384" w:name="_DV_M348"/>
      <w:bookmarkStart w:id="385" w:name="_DV_M349"/>
      <w:bookmarkEnd w:id="378"/>
      <w:bookmarkEnd w:id="379"/>
      <w:bookmarkEnd w:id="380"/>
      <w:bookmarkEnd w:id="381"/>
      <w:bookmarkEnd w:id="382"/>
      <w:bookmarkEnd w:id="383"/>
      <w:bookmarkEnd w:id="384"/>
      <w:bookmarkEnd w:id="385"/>
      <w:r w:rsidR="00701D2E">
        <w:rPr>
          <w:rFonts w:asciiTheme="minorHAnsi" w:hAnsiTheme="minorHAnsi" w:cstheme="minorHAnsi"/>
          <w:w w:val="0"/>
          <w:szCs w:val="24"/>
        </w:rPr>
        <w:t>.</w:t>
      </w:r>
    </w:p>
    <w:p w14:paraId="1513BF36" w14:textId="77777777" w:rsidR="00701D2E" w:rsidRPr="003C3D76" w:rsidRDefault="00701D2E" w:rsidP="00701D2E">
      <w:pPr>
        <w:pStyle w:val="PargrafodaLista"/>
        <w:numPr>
          <w:ilvl w:val="0"/>
          <w:numId w:val="0"/>
        </w:numPr>
        <w:rPr>
          <w:rFonts w:asciiTheme="minorHAnsi" w:eastAsia="Arial Unicode MS" w:hAnsiTheme="minorHAnsi" w:cstheme="minorHAnsi"/>
          <w:w w:val="0"/>
          <w:szCs w:val="24"/>
        </w:rPr>
      </w:pPr>
    </w:p>
    <w:p w14:paraId="0611D1F0" w14:textId="389F1291" w:rsidR="00705C90" w:rsidRPr="003C3D76" w:rsidRDefault="00663B89" w:rsidP="001E31C0">
      <w:pPr>
        <w:pStyle w:val="PargrafodaLista"/>
        <w:rPr>
          <w:rFonts w:asciiTheme="minorHAnsi" w:hAnsiTheme="minorHAnsi" w:cstheme="minorHAnsi"/>
          <w:w w:val="0"/>
          <w:szCs w:val="24"/>
        </w:rPr>
      </w:pPr>
      <w:bookmarkStart w:id="386" w:name="_Ref264236728"/>
      <w:r w:rsidRPr="003C3D76">
        <w:rPr>
          <w:rFonts w:asciiTheme="minorHAnsi" w:hAnsiTheme="minorHAnsi" w:cstheme="minorHAnsi"/>
          <w:szCs w:val="24"/>
        </w:rPr>
        <w:t xml:space="preserve">A título de remuneração pelos serviços prestados de Agente Fiduciário, serão devidas parcelas trimestrais no valor de </w:t>
      </w:r>
      <w:r w:rsidR="00A87D30" w:rsidRPr="003C3D76">
        <w:rPr>
          <w:rFonts w:asciiTheme="minorHAnsi" w:hAnsiTheme="minorHAnsi" w:cstheme="minorHAnsi"/>
          <w:szCs w:val="24"/>
        </w:rPr>
        <w:t>R$</w:t>
      </w:r>
      <w:r w:rsidR="00A87D30">
        <w:rPr>
          <w:rFonts w:asciiTheme="minorHAnsi" w:hAnsiTheme="minorHAnsi" w:cstheme="minorHAnsi"/>
          <w:szCs w:val="24"/>
        </w:rPr>
        <w:t>3.250,00</w:t>
      </w:r>
      <w:r w:rsidR="00A87D30" w:rsidRPr="003C3D76">
        <w:rPr>
          <w:rFonts w:asciiTheme="minorHAnsi" w:hAnsiTheme="minorHAnsi" w:cstheme="minorHAnsi"/>
          <w:szCs w:val="24"/>
        </w:rPr>
        <w:t xml:space="preserve"> (</w:t>
      </w:r>
      <w:r w:rsidR="00A87D30">
        <w:rPr>
          <w:rFonts w:asciiTheme="minorHAnsi" w:hAnsiTheme="minorHAnsi" w:cstheme="minorHAnsi"/>
          <w:szCs w:val="24"/>
        </w:rPr>
        <w:t>três mil, duzentos e cinquenta</w:t>
      </w:r>
      <w:r w:rsidR="00A87D30" w:rsidRPr="003C3D76">
        <w:rPr>
          <w:rFonts w:asciiTheme="minorHAnsi" w:hAnsiTheme="minorHAnsi" w:cstheme="minorHAnsi"/>
          <w:szCs w:val="24"/>
        </w:rPr>
        <w:t xml:space="preserve"> reais)</w:t>
      </w:r>
      <w:r w:rsidRPr="003C3D76">
        <w:rPr>
          <w:rFonts w:asciiTheme="minorHAnsi" w:hAnsiTheme="minorHAnsi" w:cstheme="minorHAnsi"/>
          <w:bCs/>
          <w:szCs w:val="24"/>
        </w:rPr>
        <w:t>,</w:t>
      </w:r>
      <w:r w:rsidRPr="003C3D76">
        <w:rPr>
          <w:rFonts w:asciiTheme="minorHAnsi" w:hAnsiTheme="minorHAnsi" w:cstheme="minorHAnsi"/>
          <w:b/>
          <w:bCs/>
          <w:szCs w:val="24"/>
        </w:rPr>
        <w:t xml:space="preserve"> </w:t>
      </w:r>
      <w:r w:rsidRPr="003C3D76">
        <w:rPr>
          <w:rFonts w:asciiTheme="minorHAnsi" w:hAnsiTheme="minorHAnsi" w:cstheme="minorHAnsi"/>
          <w:szCs w:val="24"/>
        </w:rPr>
        <w:t xml:space="preserve">sendo que o primeiro pagamento deverá ser realizado em até </w:t>
      </w:r>
      <w:r w:rsidR="00A87D30">
        <w:rPr>
          <w:rFonts w:asciiTheme="minorHAnsi" w:hAnsiTheme="minorHAnsi" w:cstheme="minorHAnsi"/>
          <w:szCs w:val="24"/>
        </w:rPr>
        <w:t>05</w:t>
      </w:r>
      <w:r w:rsidRPr="003C3D76">
        <w:rPr>
          <w:rFonts w:asciiTheme="minorHAnsi" w:hAnsiTheme="minorHAnsi" w:cstheme="minorHAnsi"/>
          <w:szCs w:val="24"/>
        </w:rPr>
        <w:t xml:space="preserve"> (</w:t>
      </w:r>
      <w:r w:rsidR="00A87D30">
        <w:rPr>
          <w:rFonts w:asciiTheme="minorHAnsi" w:hAnsiTheme="minorHAnsi" w:cstheme="minorHAnsi"/>
          <w:szCs w:val="24"/>
        </w:rPr>
        <w:t>cinco</w:t>
      </w:r>
      <w:r w:rsidRPr="003C3D76">
        <w:rPr>
          <w:rFonts w:asciiTheme="minorHAnsi" w:hAnsiTheme="minorHAnsi" w:cstheme="minorHAnsi"/>
          <w:szCs w:val="24"/>
        </w:rPr>
        <w:t>) dias corridos da data de assinatura dos documentos da respectiva Emissão e as demais parcelas serão devidas nas mesmas datas dos trimestres subsequentes. Tais pagamentos serão devidos até a liquidação integral das Debêntures, caso estas não sejam quitadas na data de seu vencimento</w:t>
      </w:r>
      <w:bookmarkEnd w:id="386"/>
      <w:r w:rsidR="00A87D30">
        <w:rPr>
          <w:rFonts w:asciiTheme="minorHAnsi" w:hAnsiTheme="minorHAnsi" w:cstheme="minorHAnsi"/>
          <w:szCs w:val="24"/>
        </w:rPr>
        <w:t xml:space="preserve">. Em nenhuma hipótese será cabível pagamento </w:t>
      </w:r>
      <w:r w:rsidR="00A87D30" w:rsidRPr="00A35B41">
        <w:rPr>
          <w:rFonts w:asciiTheme="minorHAnsi" w:hAnsiTheme="minorHAnsi" w:cstheme="minorHAnsi"/>
          <w:i/>
          <w:iCs/>
          <w:szCs w:val="24"/>
        </w:rPr>
        <w:t>pro rata</w:t>
      </w:r>
      <w:r w:rsidR="00A87D30">
        <w:rPr>
          <w:rFonts w:asciiTheme="minorHAnsi" w:hAnsiTheme="minorHAnsi" w:cstheme="minorHAnsi"/>
          <w:szCs w:val="24"/>
        </w:rPr>
        <w:t xml:space="preserve"> de tais parcelas.</w:t>
      </w:r>
    </w:p>
    <w:p w14:paraId="74AF926A"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0E90EF7C" w14:textId="7E9D503B" w:rsidR="006722D3" w:rsidRPr="003C3D76" w:rsidRDefault="00023B66" w:rsidP="00A16200">
      <w:pPr>
        <w:pStyle w:val="PargrafodaLista"/>
        <w:numPr>
          <w:ilvl w:val="2"/>
          <w:numId w:val="10"/>
        </w:numPr>
        <w:rPr>
          <w:rFonts w:asciiTheme="minorHAnsi" w:eastAsia="Arial Unicode MS" w:hAnsiTheme="minorHAnsi" w:cstheme="minorHAnsi"/>
          <w:w w:val="0"/>
          <w:szCs w:val="24"/>
        </w:rPr>
      </w:pPr>
      <w:r w:rsidRPr="003C3D76">
        <w:rPr>
          <w:rFonts w:asciiTheme="minorHAnsi" w:hAnsiTheme="minorHAnsi" w:cstheme="minorHAnsi"/>
          <w:szCs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devidos ao Agente Fiduciário, adicionalmente, o valor de R$</w:t>
      </w:r>
      <w:r w:rsidR="00AD4DEE">
        <w:rPr>
          <w:rFonts w:asciiTheme="minorHAnsi" w:hAnsiTheme="minorHAnsi" w:cstheme="minorHAnsi"/>
          <w:szCs w:val="24"/>
        </w:rPr>
        <w:t>500,00</w:t>
      </w:r>
      <w:r w:rsidR="00995954" w:rsidRPr="003C3D76">
        <w:rPr>
          <w:rFonts w:asciiTheme="minorHAnsi" w:hAnsiTheme="minorHAnsi" w:cstheme="minorHAnsi"/>
          <w:szCs w:val="24"/>
        </w:rPr>
        <w:t xml:space="preserve"> </w:t>
      </w:r>
      <w:r w:rsidRPr="003C3D76">
        <w:rPr>
          <w:rFonts w:asciiTheme="minorHAnsi" w:hAnsiTheme="minorHAnsi" w:cstheme="minorHAnsi"/>
          <w:szCs w:val="24"/>
        </w:rPr>
        <w:t>(</w:t>
      </w:r>
      <w:r w:rsidR="00AD4DEE">
        <w:rPr>
          <w:rFonts w:asciiTheme="minorHAnsi" w:hAnsiTheme="minorHAnsi" w:cstheme="minorHAnsi"/>
          <w:szCs w:val="24"/>
        </w:rPr>
        <w:t>quinhentos</w:t>
      </w:r>
      <w:r w:rsidR="00995954" w:rsidRPr="003C3D76">
        <w:rPr>
          <w:rFonts w:asciiTheme="minorHAnsi" w:hAnsiTheme="minorHAnsi" w:cstheme="minorHAnsi"/>
          <w:szCs w:val="24"/>
        </w:rPr>
        <w:t xml:space="preserve"> </w:t>
      </w:r>
      <w:r w:rsidRPr="003C3D76">
        <w:rPr>
          <w:rFonts w:asciiTheme="minorHAnsi" w:hAnsiTheme="minorHAnsi" w:cstheme="minorHAnsi"/>
          <w:szCs w:val="24"/>
        </w:rPr>
        <w:t>reais</w:t>
      </w:r>
      <w:r w:rsidRPr="003C3D76">
        <w:rPr>
          <w:rFonts w:asciiTheme="minorHAnsi" w:hAnsiTheme="minorHAnsi" w:cstheme="minorHAnsi"/>
          <w:bCs/>
          <w:szCs w:val="24"/>
        </w:rPr>
        <w:t>)</w:t>
      </w:r>
      <w:r w:rsidRPr="003C3D76">
        <w:rPr>
          <w:rFonts w:asciiTheme="minorHAnsi" w:hAnsiTheme="minorHAnsi" w:cstheme="minorHAnsi"/>
          <w:szCs w:val="24"/>
        </w:rPr>
        <w:t xml:space="preserve"> por hora-homem de trabalho dedicado a tais fatos bem como a (i) comentários aos documentos da Emissão durante a estruturação da mesma, caso a operação não venha a se efetivar;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w:t>
      </w:r>
      <w:r w:rsidR="00995954" w:rsidRPr="003C3D76">
        <w:rPr>
          <w:rFonts w:asciiTheme="minorHAnsi" w:hAnsiTheme="minorHAnsi" w:cstheme="minorHAnsi"/>
          <w:szCs w:val="24"/>
        </w:rPr>
        <w:t xml:space="preserve"> </w:t>
      </w:r>
      <w:r w:rsidRPr="003C3D76">
        <w:rPr>
          <w:rFonts w:asciiTheme="minorHAnsi" w:hAnsiTheme="minorHAnsi" w:cstheme="minorHAnsi"/>
          <w:szCs w:val="24"/>
        </w:rPr>
        <w:t>participação em reuniões formais ou virtuais com a Emissora e/ou com investidores; e (</w:t>
      </w:r>
      <w:proofErr w:type="spellStart"/>
      <w:r w:rsidRPr="003C3D76">
        <w:rPr>
          <w:rFonts w:asciiTheme="minorHAnsi" w:hAnsiTheme="minorHAnsi" w:cstheme="minorHAnsi"/>
          <w:szCs w:val="24"/>
        </w:rPr>
        <w:t>i</w:t>
      </w:r>
      <w:r w:rsidR="007A1D3A"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implementação das consequentes decisões tomadas em tais eventos, pagas 5 (cinco) dias após comprovação da entrega, pelo Agente Fiduciário, </w:t>
      </w:r>
      <w:r w:rsidRPr="003C3D76">
        <w:rPr>
          <w:rFonts w:asciiTheme="minorHAnsi" w:hAnsiTheme="minorHAnsi" w:cstheme="minorHAnsi"/>
          <w:szCs w:val="24"/>
        </w:rPr>
        <w:lastRenderedPageBreak/>
        <w:t>de "relatório de horas" à Emissora. Entende-se por reestruturação das Debêntures os eventos relacionados a alteração (i)</w:t>
      </w:r>
      <w:r w:rsidR="00AA385D">
        <w:rPr>
          <w:rFonts w:asciiTheme="minorHAnsi" w:hAnsiTheme="minorHAnsi" w:cstheme="minorHAnsi"/>
          <w:szCs w:val="24"/>
        </w:rPr>
        <w:t xml:space="preserve"> dos</w:t>
      </w:r>
      <w:r w:rsidRPr="003C3D76">
        <w:rPr>
          <w:rFonts w:asciiTheme="minorHAnsi" w:hAnsiTheme="minorHAnsi" w:cstheme="minorHAnsi"/>
          <w:szCs w:val="24"/>
        </w:rPr>
        <w:t xml:space="preserve"> prazos de pagamento</w:t>
      </w:r>
      <w:r w:rsidR="00AA385D">
        <w:rPr>
          <w:rFonts w:asciiTheme="minorHAnsi" w:hAnsiTheme="minorHAnsi" w:cstheme="minorHAnsi"/>
          <w:szCs w:val="24"/>
        </w:rPr>
        <w:t>;</w:t>
      </w:r>
      <w:r w:rsidRPr="003C3D76">
        <w:rPr>
          <w:rFonts w:asciiTheme="minorHAnsi" w:hAnsiTheme="minorHAnsi" w:cstheme="minorHAnsi"/>
          <w:szCs w:val="24"/>
        </w:rPr>
        <w:t xml:space="preserve"> e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w:t>
      </w:r>
      <w:r w:rsidR="00AA385D">
        <w:rPr>
          <w:rFonts w:asciiTheme="minorHAnsi" w:hAnsiTheme="minorHAnsi" w:cstheme="minorHAnsi"/>
          <w:szCs w:val="24"/>
        </w:rPr>
        <w:t xml:space="preserve">das </w:t>
      </w:r>
      <w:r w:rsidRPr="003C3D76">
        <w:rPr>
          <w:rFonts w:asciiTheme="minorHAnsi" w:hAnsiTheme="minorHAnsi" w:cstheme="minorHAnsi"/>
          <w:szCs w:val="24"/>
        </w:rPr>
        <w:t>condições relacionadas ao vencimento antecipado das Debêntures. Os eventos relacionados a amortização das Debêntures não são considerados reestruturação das Debêntures.</w:t>
      </w:r>
    </w:p>
    <w:p w14:paraId="69402F00"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5E5813BA" w14:textId="2FCF6F99" w:rsidR="006722D3" w:rsidRPr="003C3D76" w:rsidRDefault="00023B66" w:rsidP="00A16200">
      <w:pPr>
        <w:pStyle w:val="PargrafodaLista"/>
        <w:numPr>
          <w:ilvl w:val="2"/>
          <w:numId w:val="10"/>
        </w:numPr>
        <w:rPr>
          <w:rFonts w:asciiTheme="minorHAnsi" w:hAnsiTheme="minorHAnsi" w:cstheme="minorHAnsi"/>
          <w:szCs w:val="24"/>
        </w:rPr>
      </w:pPr>
      <w:r w:rsidRPr="003C3D76">
        <w:rPr>
          <w:rFonts w:asciiTheme="minorHAnsi" w:hAnsiTheme="minorHAnsi" w:cstheme="minorHAnsi"/>
          <w:szCs w:val="24"/>
        </w:rPr>
        <w:t xml:space="preserve">No caso de celebração de aditamentos à Escritura de Emissão, bem como nas horas externas ao escritório do Agente Fiduciário, serão cobradas, adicionalmente, o valor de </w:t>
      </w:r>
      <w:r w:rsidR="00AD4DEE" w:rsidRPr="003C3D76">
        <w:rPr>
          <w:rFonts w:asciiTheme="minorHAnsi" w:hAnsiTheme="minorHAnsi" w:cstheme="minorHAnsi"/>
          <w:szCs w:val="24"/>
        </w:rPr>
        <w:t>R$</w:t>
      </w:r>
      <w:r w:rsidR="00AD4DEE">
        <w:rPr>
          <w:rFonts w:asciiTheme="minorHAnsi" w:hAnsiTheme="minorHAnsi" w:cstheme="minorHAnsi"/>
          <w:szCs w:val="24"/>
        </w:rPr>
        <w:t>500,00</w:t>
      </w:r>
      <w:r w:rsidR="00AD4DEE" w:rsidRPr="003C3D76">
        <w:rPr>
          <w:rFonts w:asciiTheme="minorHAnsi" w:hAnsiTheme="minorHAnsi" w:cstheme="minorHAnsi"/>
          <w:szCs w:val="24"/>
        </w:rPr>
        <w:t xml:space="preserve"> (</w:t>
      </w:r>
      <w:r w:rsidR="00AD4DEE">
        <w:rPr>
          <w:rFonts w:asciiTheme="minorHAnsi" w:hAnsiTheme="minorHAnsi" w:cstheme="minorHAnsi"/>
          <w:szCs w:val="24"/>
        </w:rPr>
        <w:t>quinhentos</w:t>
      </w:r>
      <w:r w:rsidR="00AD4DEE" w:rsidRPr="003C3D76">
        <w:rPr>
          <w:rFonts w:asciiTheme="minorHAnsi" w:hAnsiTheme="minorHAnsi" w:cstheme="minorHAnsi"/>
          <w:szCs w:val="24"/>
        </w:rPr>
        <w:t xml:space="preserve"> reais</w:t>
      </w:r>
      <w:r w:rsidR="00AD4DEE" w:rsidRPr="003C3D76">
        <w:rPr>
          <w:rFonts w:asciiTheme="minorHAnsi" w:hAnsiTheme="minorHAnsi" w:cstheme="minorHAnsi"/>
          <w:bCs/>
          <w:szCs w:val="24"/>
        </w:rPr>
        <w:t>)</w:t>
      </w:r>
      <w:r w:rsidR="00AD4DEE">
        <w:rPr>
          <w:rFonts w:asciiTheme="minorHAnsi" w:hAnsiTheme="minorHAnsi" w:cstheme="minorHAnsi"/>
          <w:bCs/>
          <w:szCs w:val="24"/>
        </w:rPr>
        <w:t xml:space="preserve"> </w:t>
      </w:r>
      <w:r w:rsidRPr="003C3D76">
        <w:rPr>
          <w:rFonts w:asciiTheme="minorHAnsi" w:hAnsiTheme="minorHAnsi" w:cstheme="minorHAnsi"/>
          <w:szCs w:val="24"/>
        </w:rPr>
        <w:t>por hora-homem de trabalho dedicado a tais alterações/serviços.</w:t>
      </w:r>
    </w:p>
    <w:p w14:paraId="118A9FF9" w14:textId="77777777" w:rsidR="00601C0C" w:rsidRPr="003C3D76" w:rsidRDefault="00601C0C" w:rsidP="001E31C0">
      <w:pPr>
        <w:suppressAutoHyphens/>
        <w:spacing w:line="320" w:lineRule="exact"/>
        <w:jc w:val="both"/>
        <w:rPr>
          <w:rFonts w:asciiTheme="minorHAnsi" w:eastAsia="Arial Unicode MS" w:hAnsiTheme="minorHAnsi" w:cstheme="minorHAnsi"/>
          <w:w w:val="0"/>
        </w:rPr>
      </w:pPr>
    </w:p>
    <w:p w14:paraId="0E27D95E" w14:textId="5DDF88EB" w:rsidR="006722D3" w:rsidRPr="003C3D76" w:rsidRDefault="00AD4DEE"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O</w:t>
      </w:r>
      <w:r>
        <w:rPr>
          <w:rFonts w:asciiTheme="minorHAnsi" w:hAnsiTheme="minorHAnsi" w:cstheme="minorHAnsi"/>
          <w:w w:val="0"/>
          <w:szCs w:val="24"/>
        </w:rPr>
        <w:t>s</w:t>
      </w:r>
      <w:r w:rsidRPr="003C3D76">
        <w:rPr>
          <w:rFonts w:asciiTheme="minorHAnsi" w:hAnsiTheme="minorHAnsi" w:cstheme="minorHAnsi"/>
          <w:w w:val="0"/>
          <w:szCs w:val="24"/>
        </w:rPr>
        <w:t xml:space="preserve"> ressarcimento</w:t>
      </w:r>
      <w:r>
        <w:rPr>
          <w:rFonts w:asciiTheme="minorHAnsi" w:hAnsiTheme="minorHAnsi" w:cstheme="minorHAnsi"/>
          <w:w w:val="0"/>
          <w:szCs w:val="24"/>
        </w:rPr>
        <w:t>s</w:t>
      </w:r>
      <w:r w:rsidRPr="003C3D76">
        <w:rPr>
          <w:rFonts w:asciiTheme="minorHAnsi" w:hAnsiTheme="minorHAnsi" w:cstheme="minorHAnsi"/>
          <w:w w:val="0"/>
          <w:szCs w:val="24"/>
        </w:rPr>
        <w:t xml:space="preserve"> a que se refere</w:t>
      </w:r>
      <w:r>
        <w:rPr>
          <w:rFonts w:asciiTheme="minorHAnsi" w:hAnsiTheme="minorHAnsi" w:cstheme="minorHAnsi"/>
          <w:w w:val="0"/>
          <w:szCs w:val="24"/>
        </w:rPr>
        <w:t>m</w:t>
      </w:r>
      <w:r w:rsidRPr="003C3D76">
        <w:rPr>
          <w:rFonts w:asciiTheme="minorHAnsi" w:hAnsiTheme="minorHAnsi" w:cstheme="minorHAnsi"/>
          <w:w w:val="0"/>
          <w:szCs w:val="24"/>
        </w:rPr>
        <w:t xml:space="preserve"> à</w:t>
      </w:r>
      <w:r>
        <w:rPr>
          <w:rFonts w:asciiTheme="minorHAnsi" w:hAnsiTheme="minorHAnsi" w:cstheme="minorHAnsi"/>
          <w:w w:val="0"/>
          <w:szCs w:val="24"/>
        </w:rPr>
        <w:t>s</w:t>
      </w:r>
      <w:r w:rsidRPr="003C3D76">
        <w:rPr>
          <w:rFonts w:asciiTheme="minorHAnsi" w:hAnsiTheme="minorHAnsi" w:cstheme="minorHAnsi"/>
          <w:w w:val="0"/>
          <w:szCs w:val="24"/>
        </w:rPr>
        <w:t xml:space="preserve"> Cláusula</w:t>
      </w:r>
      <w:r>
        <w:rPr>
          <w:rFonts w:asciiTheme="minorHAnsi" w:hAnsiTheme="minorHAnsi" w:cstheme="minorHAnsi"/>
          <w:w w:val="0"/>
          <w:szCs w:val="24"/>
        </w:rPr>
        <w:t>s</w:t>
      </w:r>
      <w:r w:rsidRPr="003C3D76">
        <w:rPr>
          <w:rFonts w:asciiTheme="minorHAnsi" w:hAnsiTheme="minorHAnsi" w:cstheme="minorHAnsi"/>
          <w:w w:val="0"/>
          <w:szCs w:val="24"/>
        </w:rPr>
        <w:t> 9.5</w:t>
      </w:r>
      <w:r>
        <w:rPr>
          <w:rFonts w:asciiTheme="minorHAnsi" w:hAnsiTheme="minorHAnsi" w:cstheme="minorHAnsi"/>
          <w:w w:val="0"/>
          <w:szCs w:val="24"/>
        </w:rPr>
        <w:t>.1 e 9.5.2</w:t>
      </w:r>
      <w:r w:rsidRPr="003C3D76">
        <w:rPr>
          <w:rFonts w:asciiTheme="minorHAnsi" w:hAnsiTheme="minorHAnsi" w:cstheme="minorHAnsi"/>
          <w:w w:val="0"/>
          <w:szCs w:val="24"/>
        </w:rPr>
        <w:t xml:space="preserve"> acima ser</w:t>
      </w:r>
      <w:r>
        <w:rPr>
          <w:rFonts w:asciiTheme="minorHAnsi" w:hAnsiTheme="minorHAnsi" w:cstheme="minorHAnsi"/>
          <w:w w:val="0"/>
          <w:szCs w:val="24"/>
        </w:rPr>
        <w:t>ão</w:t>
      </w:r>
      <w:r w:rsidRPr="003C3D76">
        <w:rPr>
          <w:rFonts w:asciiTheme="minorHAnsi" w:hAnsiTheme="minorHAnsi" w:cstheme="minorHAnsi"/>
          <w:w w:val="0"/>
          <w:szCs w:val="24"/>
        </w:rPr>
        <w:t xml:space="preserve"> efetuado</w:t>
      </w:r>
      <w:r>
        <w:rPr>
          <w:rFonts w:asciiTheme="minorHAnsi" w:hAnsiTheme="minorHAnsi" w:cstheme="minorHAnsi"/>
          <w:w w:val="0"/>
          <w:szCs w:val="24"/>
        </w:rPr>
        <w:t>s</w:t>
      </w:r>
      <w:r w:rsidRPr="003C3D76">
        <w:rPr>
          <w:rFonts w:asciiTheme="minorHAnsi" w:hAnsiTheme="minorHAnsi" w:cstheme="minorHAnsi"/>
          <w:w w:val="0"/>
          <w:szCs w:val="24"/>
        </w:rPr>
        <w:t xml:space="preserve"> em até </w:t>
      </w:r>
      <w:r>
        <w:rPr>
          <w:rFonts w:asciiTheme="minorHAnsi" w:hAnsiTheme="minorHAnsi" w:cstheme="minorHAnsi"/>
          <w:w w:val="0"/>
          <w:szCs w:val="24"/>
        </w:rPr>
        <w:t>5</w:t>
      </w:r>
      <w:r w:rsidRPr="003C3D76">
        <w:rPr>
          <w:rFonts w:asciiTheme="minorHAnsi" w:hAnsiTheme="minorHAnsi" w:cstheme="minorHAnsi"/>
          <w:szCs w:val="24"/>
        </w:rPr>
        <w:t xml:space="preserve"> (</w:t>
      </w:r>
      <w:r>
        <w:rPr>
          <w:rFonts w:asciiTheme="minorHAnsi" w:hAnsiTheme="minorHAnsi" w:cstheme="minorHAnsi"/>
          <w:szCs w:val="24"/>
        </w:rPr>
        <w:t>cinco</w:t>
      </w:r>
      <w:r w:rsidRPr="003C3D76">
        <w:rPr>
          <w:rFonts w:asciiTheme="minorHAnsi" w:hAnsiTheme="minorHAnsi" w:cstheme="minorHAnsi"/>
          <w:w w:val="0"/>
          <w:szCs w:val="24"/>
        </w:rPr>
        <w:t>) Dias Úteis após a realização da respectiva prestação de contas à Emissora</w:t>
      </w:r>
      <w:r>
        <w:rPr>
          <w:rFonts w:asciiTheme="minorHAnsi" w:hAnsiTheme="minorHAnsi" w:cstheme="minorHAnsi"/>
          <w:w w:val="0"/>
          <w:szCs w:val="24"/>
        </w:rPr>
        <w:t>.</w:t>
      </w:r>
    </w:p>
    <w:p w14:paraId="29CAB0AF"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5FE8F2A1"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O Agente Fiduciário não será obrigado a efetuar nenhuma verificação de suficiência, validade, qualidade, veracidade ou completude das informações técnicas e financeiras constantes em qualquer documento que lhe seja enviado com o fim de informar, complementar, esclarecer, retificar ou ratificar as informações presentes na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e nos demais documentos relacionados à Oferta</w:t>
      </w:r>
      <w:r w:rsidR="00A86F97" w:rsidRPr="003C3D76">
        <w:rPr>
          <w:rFonts w:asciiTheme="minorHAnsi" w:hAnsiTheme="minorHAnsi" w:cstheme="minorHAnsi"/>
          <w:w w:val="0"/>
          <w:szCs w:val="24"/>
        </w:rPr>
        <w:t xml:space="preserve"> Restrita</w:t>
      </w:r>
      <w:r w:rsidRPr="003C3D76">
        <w:rPr>
          <w:rFonts w:asciiTheme="minorHAnsi" w:hAnsiTheme="minorHAnsi" w:cstheme="minorHAnsi"/>
          <w:w w:val="0"/>
          <w:szCs w:val="24"/>
        </w:rPr>
        <w:t xml:space="preserve">, bem como nas deliberações societárias e em atos da administração da </w:t>
      </w:r>
      <w:r w:rsidR="00B2366E" w:rsidRPr="003C3D76">
        <w:rPr>
          <w:rFonts w:asciiTheme="minorHAnsi" w:hAnsiTheme="minorHAnsi" w:cstheme="minorHAnsi"/>
          <w:w w:val="0"/>
          <w:szCs w:val="24"/>
        </w:rPr>
        <w:t xml:space="preserve">Emissora </w:t>
      </w:r>
      <w:r w:rsidRPr="003C3D76">
        <w:rPr>
          <w:rFonts w:asciiTheme="minorHAnsi" w:hAnsiTheme="minorHAnsi" w:cstheme="minorHAnsi"/>
          <w:w w:val="0"/>
          <w:szCs w:val="24"/>
        </w:rPr>
        <w:t xml:space="preserve">ou ainda em qualquer documento ou registro que considere autêntico e que lhe tenha sido encaminhado pela </w:t>
      </w:r>
      <w:r w:rsidR="00B2366E" w:rsidRPr="003C3D76">
        <w:rPr>
          <w:rFonts w:asciiTheme="minorHAnsi" w:hAnsiTheme="minorHAnsi" w:cstheme="minorHAnsi"/>
          <w:w w:val="0"/>
          <w:szCs w:val="24"/>
        </w:rPr>
        <w:t xml:space="preserve">Emissora </w:t>
      </w:r>
      <w:r w:rsidRPr="003C3D76">
        <w:rPr>
          <w:rFonts w:asciiTheme="minorHAnsi" w:hAnsiTheme="minorHAnsi" w:cstheme="minorHAnsi"/>
          <w:w w:val="0"/>
          <w:szCs w:val="24"/>
        </w:rPr>
        <w:t xml:space="preserve">ou por terceiros a seu pedido, para se basear nas suas decisões, exceto por aqueles já previstos na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Não será ainda, sob qualquer hipótese, responsável pela elaboração de documentos societários da Emissora, que permanecerão sob obrigação legal e regulamentar da Emissora elaborá-los, nos termos da legislação aplicável.</w:t>
      </w:r>
    </w:p>
    <w:p w14:paraId="06B0E827"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4BC6D597" w14:textId="77777777" w:rsidR="00345A5F"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w:t>
      </w:r>
    </w:p>
    <w:p w14:paraId="25FCEF41" w14:textId="77777777" w:rsidR="00345A5F" w:rsidRPr="003C3D76" w:rsidRDefault="00345A5F" w:rsidP="001E31C0">
      <w:pPr>
        <w:suppressAutoHyphens/>
        <w:spacing w:line="320" w:lineRule="exact"/>
        <w:jc w:val="both"/>
        <w:rPr>
          <w:rFonts w:asciiTheme="minorHAnsi" w:eastAsia="Arial Unicode MS" w:hAnsiTheme="minorHAnsi" w:cstheme="minorHAnsi"/>
          <w:w w:val="0"/>
        </w:rPr>
      </w:pPr>
    </w:p>
    <w:p w14:paraId="73734B94"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lastRenderedPageBreak/>
        <w:t xml:space="preserve">A atuação do Agente Fiduciário limita-se ao escopo da </w:t>
      </w:r>
      <w:r w:rsidR="009F0F06" w:rsidRPr="003C3D76">
        <w:rPr>
          <w:rFonts w:asciiTheme="minorHAnsi" w:hAnsiTheme="minorHAnsi" w:cstheme="minorHAnsi"/>
          <w:w w:val="0"/>
          <w:szCs w:val="24"/>
        </w:rPr>
        <w:t>Resol</w:t>
      </w:r>
      <w:r w:rsidRPr="003C3D76">
        <w:rPr>
          <w:rFonts w:asciiTheme="minorHAnsi" w:hAnsiTheme="minorHAnsi" w:cstheme="minorHAnsi"/>
          <w:w w:val="0"/>
          <w:szCs w:val="24"/>
        </w:rPr>
        <w:t>ução CVM</w:t>
      </w:r>
      <w:r w:rsidR="00345A5F" w:rsidRPr="003C3D76">
        <w:rPr>
          <w:rFonts w:asciiTheme="minorHAnsi" w:hAnsiTheme="minorHAnsi" w:cstheme="minorHAnsi"/>
          <w:w w:val="0"/>
          <w:szCs w:val="24"/>
        </w:rPr>
        <w:t xml:space="preserve"> </w:t>
      </w:r>
      <w:r w:rsidR="009F0F06" w:rsidRPr="003C3D76">
        <w:rPr>
          <w:rFonts w:asciiTheme="minorHAnsi" w:hAnsiTheme="minorHAnsi" w:cstheme="minorHAnsi"/>
          <w:w w:val="0"/>
          <w:szCs w:val="24"/>
        </w:rPr>
        <w:t>Nº 17</w:t>
      </w:r>
      <w:r w:rsidRPr="003C3D76">
        <w:rPr>
          <w:rFonts w:asciiTheme="minorHAnsi" w:hAnsiTheme="minorHAnsi" w:cstheme="minorHAnsi"/>
          <w:w w:val="0"/>
          <w:szCs w:val="24"/>
        </w:rPr>
        <w:t>, conforme alterada</w:t>
      </w:r>
      <w:r w:rsidR="00E11C35" w:rsidRPr="003C3D76">
        <w:rPr>
          <w:rFonts w:asciiTheme="minorHAnsi" w:hAnsiTheme="minorHAnsi" w:cstheme="minorHAnsi"/>
          <w:w w:val="0"/>
          <w:szCs w:val="24"/>
        </w:rPr>
        <w:t xml:space="preserve"> e demais normas ou orientações expedidas pela CVM</w:t>
      </w:r>
      <w:r w:rsidRPr="003C3D76">
        <w:rPr>
          <w:rFonts w:asciiTheme="minorHAnsi" w:hAnsiTheme="minorHAnsi" w:cstheme="minorHAnsi"/>
          <w:w w:val="0"/>
          <w:szCs w:val="24"/>
        </w:rPr>
        <w:t xml:space="preserve">,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e dos artigos aplicáveis da Lei das Sociedades por Ações, estando este isento, sob qualquer forma ou pretexto, de qualquer responsabilidade adicional que não tenha decorrido da legislação aplicável e/ou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w:t>
      </w:r>
    </w:p>
    <w:p w14:paraId="29276B19"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68445B25" w14:textId="77777777" w:rsidR="006722D3" w:rsidRPr="003C3D76" w:rsidRDefault="00023B66" w:rsidP="001E31C0">
      <w:pPr>
        <w:pStyle w:val="Ttulo2"/>
        <w:rPr>
          <w:rFonts w:asciiTheme="minorHAnsi" w:eastAsia="Arial Unicode MS" w:hAnsiTheme="minorHAnsi" w:cstheme="minorHAnsi"/>
        </w:rPr>
      </w:pPr>
      <w:bookmarkStart w:id="387" w:name="_Ref264238347"/>
      <w:r w:rsidRPr="003C3D76">
        <w:rPr>
          <w:rFonts w:asciiTheme="minorHAnsi" w:hAnsiTheme="minorHAnsi" w:cstheme="minorHAnsi"/>
        </w:rPr>
        <w:t>DA ASSEMBLEIA GERAL DE DEBENTURISTAS</w:t>
      </w:r>
      <w:bookmarkStart w:id="388" w:name="_DV_C607"/>
      <w:bookmarkEnd w:id="387"/>
      <w:r w:rsidRPr="003C3D76">
        <w:rPr>
          <w:rFonts w:asciiTheme="minorHAnsi" w:hAnsiTheme="minorHAnsi" w:cstheme="minorHAnsi"/>
        </w:rPr>
        <w:t xml:space="preserve"> </w:t>
      </w:r>
    </w:p>
    <w:p w14:paraId="21699C12" w14:textId="77777777" w:rsidR="00151221" w:rsidRPr="003C3D76" w:rsidRDefault="00151221" w:rsidP="001E31C0">
      <w:pPr>
        <w:suppressAutoHyphens/>
        <w:spacing w:line="320" w:lineRule="exact"/>
        <w:jc w:val="both"/>
        <w:rPr>
          <w:rFonts w:asciiTheme="minorHAnsi" w:eastAsia="Arial Unicode MS" w:hAnsiTheme="minorHAnsi" w:cstheme="minorHAnsi"/>
          <w:b/>
          <w:w w:val="0"/>
        </w:rPr>
      </w:pPr>
    </w:p>
    <w:p w14:paraId="6B951B27" w14:textId="3F3C05A6" w:rsidR="00F72EF7"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Os Debenturistas </w:t>
      </w:r>
      <w:r w:rsidR="00E17DD7" w:rsidRPr="003C3D76">
        <w:rPr>
          <w:rFonts w:asciiTheme="minorHAnsi" w:hAnsiTheme="minorHAnsi" w:cstheme="minorHAnsi"/>
          <w:w w:val="0"/>
          <w:szCs w:val="24"/>
        </w:rPr>
        <w:t>poderão</w:t>
      </w:r>
      <w:r w:rsidRPr="003C3D76">
        <w:rPr>
          <w:rFonts w:asciiTheme="minorHAnsi" w:hAnsiTheme="minorHAnsi" w:cstheme="minorHAnsi"/>
          <w:w w:val="0"/>
          <w:szCs w:val="24"/>
        </w:rPr>
        <w:t xml:space="preserve">, a qualquer tempo, reunir-se em assembleia geral, </w:t>
      </w:r>
      <w:r w:rsidR="00345A5F" w:rsidRPr="003C3D76">
        <w:rPr>
          <w:rFonts w:asciiTheme="minorHAnsi" w:hAnsiTheme="minorHAnsi" w:cstheme="minorHAnsi"/>
          <w:w w:val="0"/>
          <w:szCs w:val="24"/>
        </w:rPr>
        <w:t xml:space="preserve">de acordo com o disposto no artigo 71 da Lei das Sociedade por Ações, </w:t>
      </w:r>
      <w:r w:rsidRPr="003C3D76">
        <w:rPr>
          <w:rFonts w:asciiTheme="minorHAnsi" w:hAnsiTheme="minorHAnsi" w:cstheme="minorHAnsi"/>
          <w:szCs w:val="24"/>
        </w:rPr>
        <w:t>(“</w:t>
      </w:r>
      <w:r w:rsidRPr="003C3D76">
        <w:rPr>
          <w:rFonts w:asciiTheme="minorHAnsi" w:hAnsiTheme="minorHAnsi" w:cstheme="minorHAnsi"/>
          <w:szCs w:val="24"/>
          <w:u w:val="single"/>
        </w:rPr>
        <w:t>Assembleia Geral de Debenturistas</w:t>
      </w:r>
      <w:r w:rsidRPr="003C3D76">
        <w:rPr>
          <w:rFonts w:asciiTheme="minorHAnsi" w:hAnsiTheme="minorHAnsi" w:cstheme="minorHAnsi"/>
          <w:szCs w:val="24"/>
        </w:rPr>
        <w:t>”)</w:t>
      </w:r>
      <w:r w:rsidR="0038395D" w:rsidRPr="003C3D76">
        <w:rPr>
          <w:rFonts w:asciiTheme="minorHAnsi" w:hAnsiTheme="minorHAnsi" w:cstheme="minorHAnsi"/>
          <w:w w:val="0"/>
          <w:szCs w:val="24"/>
        </w:rPr>
        <w:t xml:space="preserve"> a fim de deliberar sobre matéria de interesse da comunhão dos Debenturistas.</w:t>
      </w:r>
    </w:p>
    <w:bookmarkEnd w:id="388"/>
    <w:p w14:paraId="523FA559" w14:textId="77777777" w:rsidR="006722D3" w:rsidRPr="003C3D76" w:rsidRDefault="006722D3" w:rsidP="001E31C0">
      <w:pPr>
        <w:suppressAutoHyphens/>
        <w:spacing w:line="320" w:lineRule="exact"/>
        <w:jc w:val="both"/>
        <w:rPr>
          <w:rStyle w:val="DeltaViewInsertion"/>
          <w:rFonts w:asciiTheme="minorHAnsi" w:eastAsia="Calibri" w:hAnsiTheme="minorHAnsi" w:cstheme="minorHAnsi"/>
          <w:color w:val="auto"/>
        </w:rPr>
      </w:pPr>
    </w:p>
    <w:p w14:paraId="6EB71CAC" w14:textId="77777777"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Aplica-se à </w:t>
      </w:r>
      <w:r w:rsidRPr="003C3D76">
        <w:rPr>
          <w:rFonts w:asciiTheme="minorHAnsi" w:hAnsiTheme="minorHAnsi" w:cstheme="minorHAnsi"/>
          <w:szCs w:val="24"/>
        </w:rPr>
        <w:t>Assembleia</w:t>
      </w:r>
      <w:r w:rsidRPr="003C3D76">
        <w:rPr>
          <w:rFonts w:asciiTheme="minorHAnsi" w:hAnsiTheme="minorHAnsi" w:cstheme="minorHAnsi"/>
          <w:w w:val="0"/>
          <w:szCs w:val="24"/>
        </w:rPr>
        <w:t xml:space="preserve"> Geral de Debenturistas, no que couber, além do disposto na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o disposto na Lei das Sociedades por Ações sobre assembleia geral de acionistas.</w:t>
      </w:r>
      <w:bookmarkStart w:id="389" w:name="_DV_M375"/>
      <w:bookmarkEnd w:id="389"/>
    </w:p>
    <w:p w14:paraId="01D3EE6B"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3A6E4322" w14:textId="77777777"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A </w:t>
      </w:r>
      <w:r w:rsidRPr="003C3D76">
        <w:rPr>
          <w:rFonts w:asciiTheme="minorHAnsi" w:hAnsiTheme="minorHAnsi" w:cstheme="minorHAnsi"/>
          <w:szCs w:val="24"/>
        </w:rPr>
        <w:t>Assembleia</w:t>
      </w:r>
      <w:r w:rsidRPr="003C3D76">
        <w:rPr>
          <w:rFonts w:asciiTheme="minorHAnsi" w:hAnsiTheme="minorHAnsi" w:cstheme="minorHAnsi"/>
          <w:w w:val="0"/>
          <w:szCs w:val="24"/>
        </w:rPr>
        <w:t xml:space="preserve"> Geral de Debenturistas pode ser convocada: (i)</w:t>
      </w:r>
      <w:bookmarkStart w:id="390" w:name="_DV_M376"/>
      <w:bookmarkEnd w:id="390"/>
      <w:r w:rsidRPr="003C3D76">
        <w:rPr>
          <w:rFonts w:asciiTheme="minorHAnsi" w:hAnsiTheme="minorHAnsi" w:cstheme="minorHAnsi"/>
          <w:w w:val="0"/>
          <w:szCs w:val="24"/>
        </w:rPr>
        <w:t xml:space="preserve"> pelo Agente Fiduciário</w:t>
      </w:r>
      <w:bookmarkStart w:id="391" w:name="_DV_C615"/>
      <w:r w:rsidRPr="003C3D76">
        <w:rPr>
          <w:rFonts w:asciiTheme="minorHAnsi" w:hAnsiTheme="minorHAnsi" w:cstheme="minorHAnsi"/>
          <w:w w:val="0"/>
          <w:szCs w:val="24"/>
        </w:rPr>
        <w:t xml:space="preserve">; </w:t>
      </w:r>
      <w:bookmarkStart w:id="392" w:name="_DV_M377"/>
      <w:bookmarkEnd w:id="391"/>
      <w:bookmarkEnd w:id="392"/>
      <w:r w:rsidRPr="003C3D76">
        <w:rPr>
          <w:rFonts w:asciiTheme="minorHAnsi" w:hAnsiTheme="minorHAnsi" w:cstheme="minorHAnsi"/>
          <w:w w:val="0"/>
          <w:szCs w:val="24"/>
        </w:rPr>
        <w:t>(</w:t>
      </w:r>
      <w:proofErr w:type="spellStart"/>
      <w:r w:rsidRPr="003C3D76">
        <w:rPr>
          <w:rFonts w:asciiTheme="minorHAnsi" w:hAnsiTheme="minorHAnsi" w:cstheme="minorHAnsi"/>
          <w:w w:val="0"/>
          <w:szCs w:val="24"/>
        </w:rPr>
        <w:t>ii</w:t>
      </w:r>
      <w:proofErr w:type="spellEnd"/>
      <w:r w:rsidRPr="003C3D76">
        <w:rPr>
          <w:rFonts w:asciiTheme="minorHAnsi" w:hAnsiTheme="minorHAnsi" w:cstheme="minorHAnsi"/>
          <w:w w:val="0"/>
          <w:szCs w:val="24"/>
        </w:rPr>
        <w:t>) pela Emissora</w:t>
      </w:r>
      <w:bookmarkStart w:id="393" w:name="_DV_M378"/>
      <w:bookmarkEnd w:id="393"/>
      <w:r w:rsidRPr="003C3D76">
        <w:rPr>
          <w:rFonts w:asciiTheme="minorHAnsi" w:hAnsiTheme="minorHAnsi" w:cstheme="minorHAnsi"/>
          <w:w w:val="0"/>
          <w:szCs w:val="24"/>
        </w:rPr>
        <w:t>; (</w:t>
      </w:r>
      <w:proofErr w:type="spellStart"/>
      <w:r w:rsidRPr="003C3D76">
        <w:rPr>
          <w:rFonts w:asciiTheme="minorHAnsi" w:hAnsiTheme="minorHAnsi" w:cstheme="minorHAnsi"/>
          <w:w w:val="0"/>
          <w:szCs w:val="24"/>
        </w:rPr>
        <w:t>iii</w:t>
      </w:r>
      <w:proofErr w:type="spellEnd"/>
      <w:r w:rsidRPr="003C3D76">
        <w:rPr>
          <w:rFonts w:asciiTheme="minorHAnsi" w:hAnsiTheme="minorHAnsi" w:cstheme="minorHAnsi"/>
          <w:w w:val="0"/>
          <w:szCs w:val="24"/>
        </w:rPr>
        <w:t xml:space="preserve">) por </w:t>
      </w:r>
      <w:r w:rsidRPr="003C3D76">
        <w:rPr>
          <w:rFonts w:asciiTheme="minorHAnsi" w:hAnsiTheme="minorHAnsi" w:cstheme="minorHAnsi"/>
          <w:szCs w:val="24"/>
        </w:rPr>
        <w:t xml:space="preserve">Debenturistas </w:t>
      </w:r>
      <w:r w:rsidRPr="003C3D76">
        <w:rPr>
          <w:rFonts w:asciiTheme="minorHAnsi" w:hAnsiTheme="minorHAnsi" w:cstheme="minorHAnsi"/>
          <w:w w:val="0"/>
          <w:szCs w:val="24"/>
        </w:rPr>
        <w:t>que representem 10% (dez por cento), no mínimo, das Debêntures em Circulação</w:t>
      </w:r>
      <w:bookmarkStart w:id="394" w:name="_DV_C619"/>
      <w:r w:rsidRPr="003C3D76">
        <w:rPr>
          <w:rFonts w:asciiTheme="minorHAnsi" w:hAnsiTheme="minorHAnsi" w:cstheme="minorHAnsi"/>
          <w:w w:val="0"/>
          <w:szCs w:val="24"/>
        </w:rPr>
        <w:t>; ou</w:t>
      </w:r>
      <w:bookmarkStart w:id="395" w:name="_DV_M379"/>
      <w:bookmarkStart w:id="396" w:name="_DV_M380"/>
      <w:bookmarkEnd w:id="394"/>
      <w:bookmarkEnd w:id="395"/>
      <w:bookmarkEnd w:id="396"/>
      <w:r w:rsidRPr="003C3D76">
        <w:rPr>
          <w:rFonts w:asciiTheme="minorHAnsi" w:hAnsiTheme="minorHAnsi" w:cstheme="minorHAnsi"/>
          <w:w w:val="0"/>
          <w:szCs w:val="24"/>
        </w:rPr>
        <w:t xml:space="preserve"> (</w:t>
      </w:r>
      <w:proofErr w:type="spellStart"/>
      <w:r w:rsidRPr="003C3D76">
        <w:rPr>
          <w:rFonts w:asciiTheme="minorHAnsi" w:hAnsiTheme="minorHAnsi" w:cstheme="minorHAnsi"/>
          <w:w w:val="0"/>
          <w:szCs w:val="24"/>
        </w:rPr>
        <w:t>iv</w:t>
      </w:r>
      <w:proofErr w:type="spellEnd"/>
      <w:r w:rsidRPr="003C3D76">
        <w:rPr>
          <w:rFonts w:asciiTheme="minorHAnsi" w:hAnsiTheme="minorHAnsi" w:cstheme="minorHAnsi"/>
          <w:w w:val="0"/>
          <w:szCs w:val="24"/>
        </w:rPr>
        <w:t>) pela CVM.</w:t>
      </w:r>
      <w:bookmarkStart w:id="397" w:name="_DV_M382"/>
      <w:bookmarkEnd w:id="397"/>
    </w:p>
    <w:p w14:paraId="3312350A"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5C898843" w14:textId="6A6F11DF" w:rsidR="00345A5F"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A convocação das Assembleias Gerais de Debenturistas dar-se-á em observância ao </w:t>
      </w:r>
      <w:r w:rsidRPr="00274324">
        <w:rPr>
          <w:rFonts w:asciiTheme="minorHAnsi" w:hAnsiTheme="minorHAnsi" w:cstheme="minorHAnsi"/>
          <w:w w:val="0"/>
          <w:szCs w:val="24"/>
        </w:rPr>
        <w:t xml:space="preserve">disposto na Cláusula </w:t>
      </w:r>
      <w:r w:rsidR="00274324" w:rsidRPr="00274324">
        <w:rPr>
          <w:rFonts w:asciiTheme="minorHAnsi" w:hAnsiTheme="minorHAnsi" w:cstheme="minorHAnsi"/>
          <w:w w:val="0"/>
          <w:szCs w:val="24"/>
        </w:rPr>
        <w:t>5</w:t>
      </w:r>
      <w:r w:rsidRPr="00274324">
        <w:rPr>
          <w:rFonts w:asciiTheme="minorHAnsi" w:hAnsiTheme="minorHAnsi" w:cstheme="minorHAnsi"/>
          <w:w w:val="0"/>
          <w:szCs w:val="24"/>
        </w:rPr>
        <w:t>.</w:t>
      </w:r>
      <w:r w:rsidR="00C13EC3" w:rsidRPr="00274324">
        <w:rPr>
          <w:rFonts w:asciiTheme="minorHAnsi" w:hAnsiTheme="minorHAnsi" w:cstheme="minorHAnsi"/>
          <w:w w:val="0"/>
          <w:szCs w:val="24"/>
        </w:rPr>
        <w:t>19</w:t>
      </w:r>
      <w:r w:rsidRPr="00274324">
        <w:rPr>
          <w:rFonts w:asciiTheme="minorHAnsi" w:hAnsiTheme="minorHAnsi" w:cstheme="minorHAnsi"/>
          <w:w w:val="0"/>
          <w:szCs w:val="24"/>
        </w:rPr>
        <w:t xml:space="preserve"> acima, respeitadas outras regras relacionadas à publicação de</w:t>
      </w:r>
      <w:r w:rsidRPr="003C3D76">
        <w:rPr>
          <w:rFonts w:asciiTheme="minorHAnsi" w:hAnsiTheme="minorHAnsi" w:cstheme="minorHAnsi"/>
          <w:w w:val="0"/>
          <w:szCs w:val="24"/>
        </w:rPr>
        <w:t xml:space="preserve"> anúncio de convocação de assembleias gerais constantes da Lei das Sociedades por Ações, da regulamentação aplicável e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ficando dispensadas as formalidades de convocação no caso da presença da totalidade dos Debenturistas.</w:t>
      </w:r>
    </w:p>
    <w:p w14:paraId="233D650F" w14:textId="77777777" w:rsidR="00345A5F" w:rsidRPr="003C3D76" w:rsidRDefault="00345A5F" w:rsidP="001E31C0">
      <w:pPr>
        <w:suppressAutoHyphens/>
        <w:spacing w:line="320" w:lineRule="exact"/>
        <w:jc w:val="both"/>
        <w:rPr>
          <w:rFonts w:asciiTheme="minorHAnsi" w:eastAsia="Arial Unicode MS" w:hAnsiTheme="minorHAnsi" w:cstheme="minorHAnsi"/>
          <w:b/>
          <w:w w:val="0"/>
        </w:rPr>
      </w:pPr>
    </w:p>
    <w:p w14:paraId="055AA773" w14:textId="4F3B43D5" w:rsidR="00345A5F" w:rsidRPr="003F029E" w:rsidRDefault="00023B66" w:rsidP="001E31C0">
      <w:pPr>
        <w:pStyle w:val="PargrafodaLista"/>
        <w:rPr>
          <w:rFonts w:asciiTheme="minorHAnsi" w:hAnsiTheme="minorHAnsi" w:cstheme="minorHAnsi"/>
          <w:b/>
          <w:w w:val="0"/>
          <w:szCs w:val="24"/>
        </w:rPr>
      </w:pPr>
      <w:r w:rsidRPr="003F029E">
        <w:rPr>
          <w:rFonts w:asciiTheme="minorHAnsi" w:hAnsiTheme="minorHAnsi" w:cstheme="minorHAnsi"/>
          <w:w w:val="0"/>
          <w:szCs w:val="24"/>
        </w:rPr>
        <w:t xml:space="preserve">A Assembleia Geral de Debenturistas deverá ser realizada no prazo de 8 (oito) dias, contados da primeira publicação do edital de convocação ou, caso não se verifique quórum para realização da Assembleia Geral de Debenturistas em primeira convocação, no prazo de 5 (cinco) </w:t>
      </w:r>
      <w:r w:rsidR="00C039C5">
        <w:rPr>
          <w:rFonts w:asciiTheme="minorHAnsi" w:hAnsiTheme="minorHAnsi" w:cstheme="minorHAnsi"/>
          <w:w w:val="0"/>
          <w:szCs w:val="24"/>
        </w:rPr>
        <w:t>D</w:t>
      </w:r>
      <w:r w:rsidRPr="003F029E">
        <w:rPr>
          <w:rFonts w:asciiTheme="minorHAnsi" w:hAnsiTheme="minorHAnsi" w:cstheme="minorHAnsi"/>
          <w:w w:val="0"/>
          <w:szCs w:val="24"/>
        </w:rPr>
        <w:t>ias</w:t>
      </w:r>
      <w:r w:rsidR="00C039C5">
        <w:rPr>
          <w:rFonts w:asciiTheme="minorHAnsi" w:hAnsiTheme="minorHAnsi" w:cstheme="minorHAnsi"/>
          <w:w w:val="0"/>
          <w:szCs w:val="24"/>
        </w:rPr>
        <w:t xml:space="preserve"> Úteis</w:t>
      </w:r>
      <w:r w:rsidRPr="003F029E">
        <w:rPr>
          <w:rFonts w:asciiTheme="minorHAnsi" w:hAnsiTheme="minorHAnsi" w:cstheme="minorHAnsi"/>
          <w:w w:val="0"/>
          <w:szCs w:val="24"/>
        </w:rPr>
        <w:t>, contados da primeira publicação do edital de segunda convocação.</w:t>
      </w:r>
    </w:p>
    <w:p w14:paraId="01D6A6B2" w14:textId="77777777" w:rsidR="00345A5F" w:rsidRPr="003C3D76" w:rsidRDefault="00345A5F" w:rsidP="001E31C0">
      <w:pPr>
        <w:suppressAutoHyphens/>
        <w:spacing w:line="320" w:lineRule="exact"/>
        <w:jc w:val="both"/>
        <w:rPr>
          <w:rFonts w:asciiTheme="minorHAnsi" w:eastAsia="Arial Unicode MS" w:hAnsiTheme="minorHAnsi" w:cstheme="minorHAnsi"/>
          <w:b/>
          <w:w w:val="0"/>
        </w:rPr>
      </w:pPr>
    </w:p>
    <w:p w14:paraId="22C5ABD2" w14:textId="77777777" w:rsidR="001747EB" w:rsidRPr="003C3D76" w:rsidRDefault="00023B66" w:rsidP="001E31C0">
      <w:pPr>
        <w:pStyle w:val="PargrafodaLista"/>
        <w:suppressAutoHyphens/>
        <w:rPr>
          <w:rFonts w:asciiTheme="minorHAnsi" w:hAnsiTheme="minorHAnsi" w:cstheme="minorHAnsi"/>
          <w:b/>
          <w:w w:val="0"/>
          <w:szCs w:val="24"/>
        </w:rPr>
      </w:pPr>
      <w:r w:rsidRPr="003C3D76">
        <w:rPr>
          <w:rFonts w:asciiTheme="minorHAnsi" w:hAnsiTheme="minorHAnsi" w:cstheme="minorHAnsi"/>
          <w:w w:val="0"/>
          <w:szCs w:val="24"/>
        </w:rPr>
        <w:t xml:space="preserve">A </w:t>
      </w:r>
      <w:r w:rsidRPr="003C3D76">
        <w:rPr>
          <w:rFonts w:asciiTheme="minorHAnsi" w:hAnsiTheme="minorHAnsi" w:cstheme="minorHAnsi"/>
          <w:szCs w:val="24"/>
        </w:rPr>
        <w:t>Assembleia</w:t>
      </w:r>
      <w:r w:rsidRPr="003C3D76">
        <w:rPr>
          <w:rFonts w:asciiTheme="minorHAnsi" w:hAnsiTheme="minorHAnsi" w:cstheme="minorHAnsi"/>
          <w:w w:val="0"/>
          <w:szCs w:val="24"/>
        </w:rPr>
        <w:t xml:space="preserve"> Geral de Debenturistas</w:t>
      </w:r>
      <w:r w:rsidR="00E11C35" w:rsidRPr="003C3D76">
        <w:rPr>
          <w:rFonts w:asciiTheme="minorHAnsi" w:hAnsiTheme="minorHAnsi" w:cstheme="minorHAnsi"/>
          <w:w w:val="0"/>
          <w:szCs w:val="24"/>
        </w:rPr>
        <w:t xml:space="preserve"> se instalará</w:t>
      </w:r>
      <w:r w:rsidRPr="003C3D76">
        <w:rPr>
          <w:rFonts w:asciiTheme="minorHAnsi" w:hAnsiTheme="minorHAnsi" w:cstheme="minorHAnsi"/>
          <w:w w:val="0"/>
          <w:szCs w:val="24"/>
        </w:rPr>
        <w:t xml:space="preserve">, em primeira convocação, com a presença de </w:t>
      </w:r>
      <w:r w:rsidRPr="003C3D76">
        <w:rPr>
          <w:rFonts w:asciiTheme="minorHAnsi" w:hAnsiTheme="minorHAnsi" w:cstheme="minorHAnsi"/>
          <w:szCs w:val="24"/>
        </w:rPr>
        <w:t xml:space="preserve">Debenturistas </w:t>
      </w:r>
      <w:r w:rsidRPr="003C3D76">
        <w:rPr>
          <w:rFonts w:asciiTheme="minorHAnsi" w:hAnsiTheme="minorHAnsi" w:cstheme="minorHAnsi"/>
          <w:w w:val="0"/>
          <w:szCs w:val="24"/>
        </w:rPr>
        <w:t xml:space="preserve">que representem a metade, no mínimo, das Debêntures em Circulação e, em segunda convocação, com qualquer número de </w:t>
      </w:r>
      <w:r w:rsidRPr="003C3D76">
        <w:rPr>
          <w:rFonts w:asciiTheme="minorHAnsi" w:hAnsiTheme="minorHAnsi" w:cstheme="minorHAnsi"/>
          <w:szCs w:val="24"/>
        </w:rPr>
        <w:t>Debenturistas</w:t>
      </w:r>
      <w:r w:rsidRPr="003C3D76">
        <w:rPr>
          <w:rFonts w:asciiTheme="minorHAnsi" w:hAnsiTheme="minorHAnsi" w:cstheme="minorHAnsi"/>
          <w:w w:val="0"/>
          <w:szCs w:val="24"/>
        </w:rPr>
        <w:t>.</w:t>
      </w:r>
    </w:p>
    <w:p w14:paraId="145D50C4" w14:textId="77777777" w:rsidR="006722D3" w:rsidRPr="003C3D76" w:rsidRDefault="006722D3" w:rsidP="001E31C0">
      <w:pPr>
        <w:pStyle w:val="PargrafodaLista"/>
        <w:numPr>
          <w:ilvl w:val="0"/>
          <w:numId w:val="0"/>
        </w:numPr>
        <w:suppressAutoHyphens/>
        <w:rPr>
          <w:rFonts w:asciiTheme="minorHAnsi" w:eastAsia="Arial Unicode MS" w:hAnsiTheme="minorHAnsi" w:cstheme="minorHAnsi"/>
          <w:b/>
          <w:w w:val="0"/>
          <w:szCs w:val="24"/>
        </w:rPr>
      </w:pPr>
    </w:p>
    <w:p w14:paraId="5AF01F88" w14:textId="77777777"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Será facultada a presença dos representantes legais </w:t>
      </w:r>
      <w:r w:rsidR="0014387B" w:rsidRPr="003C3D76">
        <w:rPr>
          <w:rFonts w:asciiTheme="minorHAnsi" w:hAnsiTheme="minorHAnsi" w:cstheme="minorHAnsi"/>
          <w:w w:val="0"/>
          <w:szCs w:val="24"/>
        </w:rPr>
        <w:t xml:space="preserve">e de assessores </w:t>
      </w:r>
      <w:r w:rsidRPr="003C3D76">
        <w:rPr>
          <w:rFonts w:asciiTheme="minorHAnsi" w:hAnsiTheme="minorHAnsi" w:cstheme="minorHAnsi"/>
          <w:w w:val="0"/>
          <w:szCs w:val="24"/>
        </w:rPr>
        <w:t xml:space="preserve">da Emissora nas </w:t>
      </w:r>
      <w:r w:rsidRPr="003C3D76">
        <w:rPr>
          <w:rFonts w:asciiTheme="minorHAnsi" w:hAnsiTheme="minorHAnsi" w:cstheme="minorHAnsi"/>
          <w:szCs w:val="24"/>
        </w:rPr>
        <w:t>Assembleia</w:t>
      </w:r>
      <w:r w:rsidRPr="003C3D76">
        <w:rPr>
          <w:rFonts w:asciiTheme="minorHAnsi" w:hAnsiTheme="minorHAnsi" w:cstheme="minorHAnsi"/>
          <w:w w:val="0"/>
          <w:szCs w:val="24"/>
        </w:rPr>
        <w:t>s Gerais de Debenturistas.</w:t>
      </w:r>
    </w:p>
    <w:p w14:paraId="48F68450"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343EDE16" w14:textId="77777777"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snapToGrid w:val="0"/>
          <w:w w:val="0"/>
          <w:szCs w:val="24"/>
        </w:rPr>
        <w:t xml:space="preserve">O Agente Fiduciário deverá comparecer à </w:t>
      </w:r>
      <w:r w:rsidRPr="003C3D76">
        <w:rPr>
          <w:rFonts w:asciiTheme="minorHAnsi" w:hAnsiTheme="minorHAnsi" w:cstheme="minorHAnsi"/>
          <w:szCs w:val="24"/>
        </w:rPr>
        <w:t>Assembleia</w:t>
      </w:r>
      <w:r w:rsidRPr="003C3D76">
        <w:rPr>
          <w:rFonts w:asciiTheme="minorHAnsi" w:hAnsiTheme="minorHAnsi" w:cstheme="minorHAnsi"/>
          <w:snapToGrid w:val="0"/>
          <w:w w:val="0"/>
          <w:szCs w:val="24"/>
        </w:rPr>
        <w:t xml:space="preserve"> Geral de Debenturistas e prestar aos </w:t>
      </w:r>
      <w:r w:rsidRPr="003C3D76">
        <w:rPr>
          <w:rFonts w:asciiTheme="minorHAnsi" w:hAnsiTheme="minorHAnsi" w:cstheme="minorHAnsi"/>
          <w:szCs w:val="24"/>
        </w:rPr>
        <w:t xml:space="preserve">Debenturistas </w:t>
      </w:r>
      <w:r w:rsidRPr="003C3D76">
        <w:rPr>
          <w:rFonts w:asciiTheme="minorHAnsi" w:hAnsiTheme="minorHAnsi" w:cstheme="minorHAnsi"/>
          <w:snapToGrid w:val="0"/>
          <w:w w:val="0"/>
          <w:szCs w:val="24"/>
        </w:rPr>
        <w:t>as informações que lhe forem solicitadas.</w:t>
      </w:r>
      <w:bookmarkStart w:id="398" w:name="_DV_M384"/>
      <w:bookmarkEnd w:id="398"/>
    </w:p>
    <w:p w14:paraId="6ADAB07B" w14:textId="77777777" w:rsidR="006722D3" w:rsidRPr="003C3D76" w:rsidRDefault="006722D3" w:rsidP="001E31C0">
      <w:pPr>
        <w:suppressAutoHyphens/>
        <w:spacing w:line="320" w:lineRule="exact"/>
        <w:jc w:val="both"/>
        <w:rPr>
          <w:rFonts w:asciiTheme="minorHAnsi" w:eastAsia="Arial Unicode MS" w:hAnsiTheme="minorHAnsi" w:cstheme="minorHAnsi"/>
          <w:b/>
          <w:w w:val="0"/>
        </w:rPr>
      </w:pPr>
    </w:p>
    <w:p w14:paraId="62B14B41" w14:textId="77777777" w:rsidR="006722D3" w:rsidRPr="003C3D76" w:rsidRDefault="00023B66" w:rsidP="001E31C0">
      <w:pPr>
        <w:pStyle w:val="PargrafodaLista"/>
        <w:rPr>
          <w:rFonts w:asciiTheme="minorHAnsi" w:eastAsia="Arial Unicode MS" w:hAnsiTheme="minorHAnsi" w:cstheme="minorHAnsi"/>
          <w:b/>
          <w:w w:val="0"/>
          <w:szCs w:val="24"/>
        </w:rPr>
      </w:pPr>
      <w:r w:rsidRPr="003C3D76">
        <w:rPr>
          <w:rFonts w:asciiTheme="minorHAnsi" w:hAnsiTheme="minorHAnsi" w:cstheme="minorHAnsi"/>
          <w:w w:val="0"/>
          <w:szCs w:val="24"/>
        </w:rPr>
        <w:t xml:space="preserve">A presidência da Assembleia Geral de Debenturistas caberá à pessoa eleita pelos </w:t>
      </w:r>
      <w:proofErr w:type="gramStart"/>
      <w:r w:rsidRPr="003C3D76">
        <w:rPr>
          <w:rFonts w:asciiTheme="minorHAnsi" w:hAnsiTheme="minorHAnsi" w:cstheme="minorHAnsi"/>
          <w:w w:val="0"/>
          <w:szCs w:val="24"/>
        </w:rPr>
        <w:t>demais Debenturistas</w:t>
      </w:r>
      <w:proofErr w:type="gramEnd"/>
      <w:r w:rsidRPr="003C3D76">
        <w:rPr>
          <w:rFonts w:asciiTheme="minorHAnsi" w:hAnsiTheme="minorHAnsi" w:cstheme="minorHAnsi"/>
          <w:w w:val="0"/>
          <w:szCs w:val="24"/>
        </w:rPr>
        <w:t xml:space="preserve"> ou àquele que for designado pela CVM</w:t>
      </w:r>
      <w:r w:rsidRPr="003C3D76">
        <w:rPr>
          <w:rFonts w:asciiTheme="minorHAnsi" w:eastAsia="Arial Unicode MS" w:hAnsiTheme="minorHAnsi" w:cstheme="minorHAnsi"/>
          <w:snapToGrid w:val="0"/>
          <w:w w:val="0"/>
          <w:szCs w:val="24"/>
        </w:rPr>
        <w:t>.</w:t>
      </w:r>
    </w:p>
    <w:p w14:paraId="46A0DE18" w14:textId="77777777" w:rsidR="00B90726" w:rsidRPr="003C3D76" w:rsidRDefault="00B90726" w:rsidP="001E31C0">
      <w:pPr>
        <w:tabs>
          <w:tab w:val="left" w:pos="2430"/>
        </w:tabs>
        <w:suppressAutoHyphens/>
        <w:spacing w:line="320" w:lineRule="exact"/>
        <w:jc w:val="both"/>
        <w:rPr>
          <w:rFonts w:asciiTheme="minorHAnsi" w:eastAsia="Arial Unicode MS" w:hAnsiTheme="minorHAnsi" w:cstheme="minorHAnsi"/>
          <w:b/>
          <w:w w:val="0"/>
        </w:rPr>
      </w:pPr>
    </w:p>
    <w:p w14:paraId="247524A0" w14:textId="26FD1858" w:rsidR="006722D3" w:rsidRPr="003C3D76" w:rsidRDefault="00023B66" w:rsidP="001E31C0">
      <w:pPr>
        <w:pStyle w:val="PargrafodaLista"/>
        <w:rPr>
          <w:rFonts w:asciiTheme="minorHAnsi" w:eastAsia="Arial Unicode MS" w:hAnsiTheme="minorHAnsi" w:cstheme="minorHAnsi"/>
          <w:w w:val="0"/>
          <w:szCs w:val="24"/>
        </w:rPr>
      </w:pPr>
      <w:r w:rsidRPr="003C3D76">
        <w:rPr>
          <w:rFonts w:asciiTheme="minorHAnsi" w:hAnsiTheme="minorHAnsi" w:cstheme="minorHAnsi"/>
          <w:w w:val="0"/>
          <w:szCs w:val="24"/>
        </w:rPr>
        <w:t>E</w:t>
      </w:r>
      <w:r w:rsidR="00B90726" w:rsidRPr="003C3D76">
        <w:rPr>
          <w:rFonts w:asciiTheme="minorHAnsi" w:hAnsiTheme="minorHAnsi" w:cstheme="minorHAnsi"/>
          <w:w w:val="0"/>
          <w:szCs w:val="24"/>
        </w:rPr>
        <w:t xml:space="preserve">xceto </w:t>
      </w:r>
      <w:r w:rsidR="00974DCB" w:rsidRPr="003C3D76">
        <w:rPr>
          <w:rFonts w:asciiTheme="minorHAnsi" w:hAnsiTheme="minorHAnsi" w:cstheme="minorHAnsi"/>
          <w:w w:val="0"/>
          <w:szCs w:val="24"/>
        </w:rPr>
        <w:t>pe</w:t>
      </w:r>
      <w:r w:rsidR="00F46049" w:rsidRPr="003C3D76">
        <w:rPr>
          <w:rFonts w:asciiTheme="minorHAnsi" w:hAnsiTheme="minorHAnsi" w:cstheme="minorHAnsi"/>
          <w:w w:val="0"/>
          <w:szCs w:val="24"/>
        </w:rPr>
        <w:t>l</w:t>
      </w:r>
      <w:r w:rsidR="00974DCB" w:rsidRPr="003C3D76">
        <w:rPr>
          <w:rFonts w:asciiTheme="minorHAnsi" w:hAnsiTheme="minorHAnsi" w:cstheme="minorHAnsi"/>
          <w:w w:val="0"/>
          <w:szCs w:val="24"/>
        </w:rPr>
        <w:t xml:space="preserve">o disposto na Cláusula </w:t>
      </w:r>
      <w:r w:rsidR="00CB2A25" w:rsidRPr="003C3D76">
        <w:rPr>
          <w:rFonts w:asciiTheme="minorHAnsi" w:hAnsiTheme="minorHAnsi" w:cstheme="minorHAnsi"/>
          <w:w w:val="0"/>
          <w:szCs w:val="24"/>
        </w:rPr>
        <w:t>10</w:t>
      </w:r>
      <w:r w:rsidR="00974DCB" w:rsidRPr="003C3D76">
        <w:rPr>
          <w:rFonts w:asciiTheme="minorHAnsi" w:hAnsiTheme="minorHAnsi" w:cstheme="minorHAnsi"/>
          <w:w w:val="0"/>
          <w:szCs w:val="24"/>
        </w:rPr>
        <w:t>.1</w:t>
      </w:r>
      <w:r w:rsidR="00F46049" w:rsidRPr="003C3D76">
        <w:rPr>
          <w:rFonts w:asciiTheme="minorHAnsi" w:hAnsiTheme="minorHAnsi" w:cstheme="minorHAnsi"/>
          <w:w w:val="0"/>
          <w:szCs w:val="24"/>
        </w:rPr>
        <w:t>1</w:t>
      </w:r>
      <w:r w:rsidR="00974DCB" w:rsidRPr="003C3D76">
        <w:rPr>
          <w:rFonts w:asciiTheme="minorHAnsi" w:hAnsiTheme="minorHAnsi" w:cstheme="minorHAnsi"/>
          <w:w w:val="0"/>
          <w:szCs w:val="24"/>
        </w:rPr>
        <w:t xml:space="preserve"> abaixo e por cláusulas que possuam quórum específico, </w:t>
      </w:r>
      <w:r w:rsidR="00B90726" w:rsidRPr="003C3D76">
        <w:rPr>
          <w:rFonts w:asciiTheme="minorHAnsi" w:hAnsiTheme="minorHAnsi" w:cstheme="minorHAnsi"/>
          <w:w w:val="0"/>
          <w:szCs w:val="24"/>
        </w:rPr>
        <w:t xml:space="preserve">quaisquer deliberações serão tomadas por Debenturistas que representem, no mínimo, </w:t>
      </w:r>
      <w:r w:rsidR="005764D6" w:rsidRPr="003C3D76">
        <w:rPr>
          <w:rFonts w:asciiTheme="minorHAnsi" w:hAnsiTheme="minorHAnsi" w:cstheme="minorHAnsi"/>
          <w:w w:val="0"/>
          <w:szCs w:val="24"/>
        </w:rPr>
        <w:t>80</w:t>
      </w:r>
      <w:r w:rsidR="009623E0" w:rsidRPr="003C3D76">
        <w:rPr>
          <w:rFonts w:asciiTheme="minorHAnsi" w:hAnsiTheme="minorHAnsi" w:cstheme="minorHAnsi"/>
          <w:w w:val="0"/>
          <w:szCs w:val="24"/>
        </w:rPr>
        <w:t>% (</w:t>
      </w:r>
      <w:r w:rsidR="005764D6" w:rsidRPr="003C3D76">
        <w:rPr>
          <w:rFonts w:asciiTheme="minorHAnsi" w:hAnsiTheme="minorHAnsi" w:cstheme="minorHAnsi"/>
          <w:w w:val="0"/>
          <w:szCs w:val="24"/>
        </w:rPr>
        <w:t>oitenta</w:t>
      </w:r>
      <w:r w:rsidR="009623E0" w:rsidRPr="003C3D76">
        <w:rPr>
          <w:rFonts w:asciiTheme="minorHAnsi" w:hAnsiTheme="minorHAnsi" w:cstheme="minorHAnsi"/>
          <w:w w:val="0"/>
          <w:szCs w:val="24"/>
        </w:rPr>
        <w:t xml:space="preserve"> por cento)</w:t>
      </w:r>
      <w:r w:rsidR="00B90726" w:rsidRPr="003C3D76">
        <w:rPr>
          <w:rFonts w:asciiTheme="minorHAnsi" w:hAnsiTheme="minorHAnsi" w:cstheme="minorHAnsi"/>
          <w:w w:val="0"/>
          <w:szCs w:val="24"/>
        </w:rPr>
        <w:t xml:space="preserve"> </w:t>
      </w:r>
      <w:r w:rsidR="00E71A42" w:rsidRPr="003C3D76">
        <w:rPr>
          <w:rFonts w:asciiTheme="minorHAnsi" w:hAnsiTheme="minorHAnsi" w:cstheme="minorHAnsi"/>
          <w:w w:val="0"/>
          <w:szCs w:val="24"/>
        </w:rPr>
        <w:t xml:space="preserve">mais (1) uma </w:t>
      </w:r>
      <w:r w:rsidR="00B90726" w:rsidRPr="003C3D76">
        <w:rPr>
          <w:rFonts w:asciiTheme="minorHAnsi" w:hAnsiTheme="minorHAnsi" w:cstheme="minorHAnsi"/>
          <w:w w:val="0"/>
          <w:szCs w:val="24"/>
        </w:rPr>
        <w:t>das Debêntures em Circulação</w:t>
      </w:r>
      <w:r w:rsidR="00F72EF7" w:rsidRPr="003C3D76">
        <w:rPr>
          <w:rFonts w:asciiTheme="minorHAnsi" w:hAnsiTheme="minorHAnsi" w:cstheme="minorHAnsi"/>
          <w:w w:val="0"/>
          <w:szCs w:val="24"/>
        </w:rPr>
        <w:t>.</w:t>
      </w:r>
      <w:r w:rsidR="00627BBA" w:rsidRPr="003C3D76">
        <w:rPr>
          <w:rFonts w:asciiTheme="minorHAnsi" w:hAnsiTheme="minorHAnsi" w:cstheme="minorHAnsi"/>
          <w:w w:val="0"/>
          <w:szCs w:val="24"/>
        </w:rPr>
        <w:t xml:space="preserve"> </w:t>
      </w:r>
    </w:p>
    <w:p w14:paraId="3D0AC2CD" w14:textId="77777777" w:rsidR="001747EB" w:rsidRPr="003C3D76" w:rsidRDefault="001747EB" w:rsidP="001E31C0">
      <w:pPr>
        <w:pStyle w:val="PargrafodaLista"/>
        <w:numPr>
          <w:ilvl w:val="0"/>
          <w:numId w:val="0"/>
        </w:numPr>
        <w:rPr>
          <w:rFonts w:asciiTheme="minorHAnsi" w:hAnsiTheme="minorHAnsi" w:cstheme="minorHAnsi"/>
          <w:w w:val="0"/>
          <w:szCs w:val="24"/>
        </w:rPr>
      </w:pPr>
    </w:p>
    <w:p w14:paraId="60E0008C" w14:textId="4E6A881F"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Quaisquer das seguintes </w:t>
      </w:r>
      <w:r w:rsidR="001B5708" w:rsidRPr="003C3D76">
        <w:rPr>
          <w:rFonts w:asciiTheme="minorHAnsi" w:hAnsiTheme="minorHAnsi" w:cstheme="minorHAnsi"/>
          <w:w w:val="0"/>
          <w:szCs w:val="24"/>
        </w:rPr>
        <w:t>matérias</w:t>
      </w:r>
      <w:r w:rsidRPr="003C3D76">
        <w:rPr>
          <w:rFonts w:asciiTheme="minorHAnsi" w:hAnsiTheme="minorHAnsi" w:cstheme="minorHAnsi"/>
          <w:w w:val="0"/>
          <w:szCs w:val="24"/>
        </w:rPr>
        <w:t xml:space="preserve"> dependerão da aprovação de 90% (noventa por cento) das Debêntures em Circulação: </w:t>
      </w:r>
      <w:r w:rsidR="00B90726" w:rsidRPr="003C3D76">
        <w:rPr>
          <w:rFonts w:asciiTheme="minorHAnsi" w:hAnsiTheme="minorHAnsi" w:cstheme="minorHAnsi"/>
          <w:w w:val="0"/>
          <w:szCs w:val="24"/>
        </w:rPr>
        <w:t xml:space="preserve">alteração da Data de Vencimento, alteração do cronograma de amortização </w:t>
      </w:r>
      <w:r w:rsidRPr="003C3D76">
        <w:rPr>
          <w:rFonts w:asciiTheme="minorHAnsi" w:hAnsiTheme="minorHAnsi" w:cstheme="minorHAnsi"/>
          <w:w w:val="0"/>
          <w:szCs w:val="24"/>
        </w:rPr>
        <w:t>e/</w:t>
      </w:r>
      <w:r w:rsidR="00B90726" w:rsidRPr="003C3D76">
        <w:rPr>
          <w:rFonts w:asciiTheme="minorHAnsi" w:hAnsiTheme="minorHAnsi" w:cstheme="minorHAnsi"/>
          <w:w w:val="0"/>
          <w:szCs w:val="24"/>
        </w:rPr>
        <w:t xml:space="preserve">ou </w:t>
      </w:r>
      <w:r w:rsidR="001B5708" w:rsidRPr="003C3D76">
        <w:rPr>
          <w:rFonts w:asciiTheme="minorHAnsi" w:hAnsiTheme="minorHAnsi" w:cstheme="minorHAnsi"/>
          <w:w w:val="0"/>
          <w:szCs w:val="24"/>
        </w:rPr>
        <w:t xml:space="preserve">de pagamento da </w:t>
      </w:r>
      <w:r w:rsidR="00B90726" w:rsidRPr="003C3D76">
        <w:rPr>
          <w:rFonts w:asciiTheme="minorHAnsi" w:hAnsiTheme="minorHAnsi" w:cstheme="minorHAnsi"/>
          <w:w w:val="0"/>
          <w:szCs w:val="24"/>
        </w:rPr>
        <w:t xml:space="preserve">Remuneração, a alteração da Remuneração, alterações nas condições de </w:t>
      </w:r>
      <w:r w:rsidR="001F0120" w:rsidRPr="003C3D76">
        <w:rPr>
          <w:rFonts w:asciiTheme="minorHAnsi" w:hAnsiTheme="minorHAnsi" w:cstheme="minorHAnsi"/>
          <w:w w:val="0"/>
          <w:szCs w:val="24"/>
        </w:rPr>
        <w:t>Amortização Extraordinária Faculta</w:t>
      </w:r>
      <w:r w:rsidR="003222D9" w:rsidRPr="003C3D76">
        <w:rPr>
          <w:rFonts w:asciiTheme="minorHAnsi" w:hAnsiTheme="minorHAnsi" w:cstheme="minorHAnsi"/>
          <w:w w:val="0"/>
          <w:szCs w:val="24"/>
        </w:rPr>
        <w:t>t</w:t>
      </w:r>
      <w:r w:rsidR="001F0120" w:rsidRPr="003C3D76">
        <w:rPr>
          <w:rFonts w:asciiTheme="minorHAnsi" w:hAnsiTheme="minorHAnsi" w:cstheme="minorHAnsi"/>
          <w:w w:val="0"/>
          <w:szCs w:val="24"/>
        </w:rPr>
        <w:t xml:space="preserve">iva, </w:t>
      </w:r>
      <w:r w:rsidR="00AF430E" w:rsidRPr="003C3D76">
        <w:rPr>
          <w:rFonts w:asciiTheme="minorHAnsi" w:hAnsiTheme="minorHAnsi" w:cstheme="minorHAnsi"/>
          <w:w w:val="0"/>
          <w:szCs w:val="24"/>
        </w:rPr>
        <w:t>Amortização Extraordinária</w:t>
      </w:r>
      <w:r w:rsidR="001F0120" w:rsidRPr="003C3D76">
        <w:rPr>
          <w:rFonts w:asciiTheme="minorHAnsi" w:hAnsiTheme="minorHAnsi" w:cstheme="minorHAnsi"/>
          <w:w w:val="0"/>
          <w:szCs w:val="24"/>
        </w:rPr>
        <w:t xml:space="preserve"> Obrigatória</w:t>
      </w:r>
      <w:r w:rsidR="00C109C9" w:rsidRPr="003C3D76">
        <w:rPr>
          <w:rFonts w:asciiTheme="minorHAnsi" w:hAnsiTheme="minorHAnsi" w:cstheme="minorHAnsi"/>
          <w:w w:val="0"/>
          <w:szCs w:val="24"/>
        </w:rPr>
        <w:t xml:space="preserve">, </w:t>
      </w:r>
      <w:r w:rsidR="00C109C9" w:rsidRPr="003C3D76">
        <w:rPr>
          <w:rFonts w:asciiTheme="minorHAnsi" w:hAnsiTheme="minorHAnsi" w:cstheme="minorHAnsi"/>
          <w:szCs w:val="24"/>
        </w:rPr>
        <w:t>Resgate Antecipado Total Obrigatório</w:t>
      </w:r>
      <w:r w:rsidR="00AF430E" w:rsidRPr="003C3D76">
        <w:rPr>
          <w:rFonts w:asciiTheme="minorHAnsi" w:hAnsiTheme="minorHAnsi" w:cstheme="minorHAnsi"/>
          <w:w w:val="0"/>
          <w:szCs w:val="24"/>
        </w:rPr>
        <w:t xml:space="preserve"> ou </w:t>
      </w:r>
      <w:r w:rsidR="001F0120" w:rsidRPr="003C3D76">
        <w:rPr>
          <w:rFonts w:asciiTheme="minorHAnsi" w:hAnsiTheme="minorHAnsi" w:cstheme="minorHAnsi"/>
          <w:w w:val="0"/>
          <w:szCs w:val="24"/>
        </w:rPr>
        <w:t>Resgate Antecipado Total</w:t>
      </w:r>
      <w:r w:rsidR="00B90726" w:rsidRPr="003C3D76">
        <w:rPr>
          <w:rFonts w:asciiTheme="minorHAnsi" w:hAnsiTheme="minorHAnsi" w:cstheme="minorHAnsi"/>
          <w:w w:val="0"/>
          <w:szCs w:val="24"/>
        </w:rPr>
        <w:t xml:space="preserve">, criação de qualquer evento de resgate antecipado (além das condições previstas nesta </w:t>
      </w:r>
      <w:r w:rsidR="00330B4C" w:rsidRPr="003C3D76">
        <w:rPr>
          <w:rFonts w:asciiTheme="minorHAnsi" w:hAnsiTheme="minorHAnsi" w:cstheme="minorHAnsi"/>
          <w:w w:val="0"/>
          <w:szCs w:val="24"/>
        </w:rPr>
        <w:t>Escritura de Emissão</w:t>
      </w:r>
      <w:r w:rsidR="00B90726" w:rsidRPr="003C3D76">
        <w:rPr>
          <w:rFonts w:asciiTheme="minorHAnsi" w:hAnsiTheme="minorHAnsi" w:cstheme="minorHAnsi"/>
          <w:w w:val="0"/>
          <w:szCs w:val="24"/>
        </w:rPr>
        <w:t>)</w:t>
      </w:r>
      <w:r w:rsidR="001B5708" w:rsidRPr="003C3D76">
        <w:rPr>
          <w:rFonts w:asciiTheme="minorHAnsi" w:hAnsiTheme="minorHAnsi" w:cstheme="minorHAnsi"/>
          <w:w w:val="0"/>
          <w:szCs w:val="24"/>
        </w:rPr>
        <w:t xml:space="preserve">, alterações </w:t>
      </w:r>
      <w:proofErr w:type="spellStart"/>
      <w:r w:rsidR="001B5708" w:rsidRPr="003C3D76">
        <w:rPr>
          <w:rFonts w:asciiTheme="minorHAnsi" w:hAnsiTheme="minorHAnsi" w:cstheme="minorHAnsi"/>
          <w:w w:val="0"/>
          <w:szCs w:val="24"/>
        </w:rPr>
        <w:t>nessa</w:t>
      </w:r>
      <w:proofErr w:type="spellEnd"/>
      <w:r w:rsidR="001B5708" w:rsidRPr="003C3D76">
        <w:rPr>
          <w:rFonts w:asciiTheme="minorHAnsi" w:hAnsiTheme="minorHAnsi" w:cstheme="minorHAnsi"/>
          <w:w w:val="0"/>
          <w:szCs w:val="24"/>
        </w:rPr>
        <w:t xml:space="preserve"> Cláusula </w:t>
      </w:r>
      <w:r w:rsidR="009526C7" w:rsidRPr="003C3D76">
        <w:rPr>
          <w:rFonts w:asciiTheme="minorHAnsi" w:hAnsiTheme="minorHAnsi" w:cstheme="minorHAnsi"/>
          <w:w w:val="0"/>
          <w:szCs w:val="24"/>
        </w:rPr>
        <w:t>10</w:t>
      </w:r>
      <w:r w:rsidR="00974DCB" w:rsidRPr="003C3D76">
        <w:rPr>
          <w:rFonts w:asciiTheme="minorHAnsi" w:hAnsiTheme="minorHAnsi" w:cstheme="minorHAnsi"/>
          <w:w w:val="0"/>
          <w:szCs w:val="24"/>
        </w:rPr>
        <w:t>,</w:t>
      </w:r>
      <w:r w:rsidR="001B5708" w:rsidRPr="003C3D76">
        <w:rPr>
          <w:rFonts w:asciiTheme="minorHAnsi" w:hAnsiTheme="minorHAnsi" w:cstheme="minorHAnsi"/>
          <w:w w:val="0"/>
          <w:szCs w:val="24"/>
        </w:rPr>
        <w:t xml:space="preserve"> alterações nas Obrigações Financeiras</w:t>
      </w:r>
      <w:r w:rsidR="00974DCB" w:rsidRPr="003C3D76">
        <w:rPr>
          <w:rFonts w:asciiTheme="minorHAnsi" w:hAnsiTheme="minorHAnsi" w:cstheme="minorHAnsi"/>
          <w:w w:val="0"/>
          <w:szCs w:val="24"/>
        </w:rPr>
        <w:t xml:space="preserve">, </w:t>
      </w:r>
      <w:r w:rsidR="00D80001" w:rsidRPr="003C3D76">
        <w:rPr>
          <w:rFonts w:asciiTheme="minorHAnsi" w:hAnsiTheme="minorHAnsi" w:cstheme="minorHAnsi"/>
          <w:w w:val="0"/>
          <w:szCs w:val="24"/>
        </w:rPr>
        <w:t>alterações</w:t>
      </w:r>
      <w:r w:rsidR="00974DCB" w:rsidRPr="003C3D76">
        <w:rPr>
          <w:rFonts w:asciiTheme="minorHAnsi" w:hAnsiTheme="minorHAnsi" w:cstheme="minorHAnsi"/>
          <w:w w:val="0"/>
          <w:szCs w:val="24"/>
        </w:rPr>
        <w:t xml:space="preserve"> dos quóruns previstos nesta Escritura de Emissão, a renúncia ou o perdão temporário a um Evento de Inadimplemento, alterações da espécie das Debêntures e criação de evento de repactuação</w:t>
      </w:r>
      <w:r w:rsidR="001B5708" w:rsidRPr="003C3D76">
        <w:rPr>
          <w:rFonts w:asciiTheme="minorHAnsi" w:hAnsiTheme="minorHAnsi" w:cstheme="minorHAnsi"/>
          <w:w w:val="0"/>
          <w:szCs w:val="24"/>
        </w:rPr>
        <w:t>.</w:t>
      </w:r>
    </w:p>
    <w:p w14:paraId="0C81DF0B"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6D5656DA"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Nas deliberações da Assembleia Geral de Debenturistas, a cada Debênture caberá um voto.</w:t>
      </w:r>
    </w:p>
    <w:p w14:paraId="244EC955" w14:textId="77777777" w:rsidR="006722D3" w:rsidRPr="003C3D76" w:rsidRDefault="006722D3" w:rsidP="001E31C0">
      <w:pPr>
        <w:suppressAutoHyphens/>
        <w:spacing w:line="320" w:lineRule="exact"/>
        <w:jc w:val="both"/>
        <w:rPr>
          <w:rFonts w:asciiTheme="minorHAnsi" w:eastAsia="Arial Unicode MS" w:hAnsiTheme="minorHAnsi" w:cstheme="minorHAnsi"/>
          <w:w w:val="0"/>
        </w:rPr>
      </w:pPr>
    </w:p>
    <w:p w14:paraId="7D8E7726"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As deliberações tomadas pelos Debenturistas, no âmbito de sua competência legal, observados os </w:t>
      </w:r>
      <w:r w:rsidR="00AC656B" w:rsidRPr="003C3D76">
        <w:rPr>
          <w:rFonts w:asciiTheme="minorHAnsi" w:hAnsiTheme="minorHAnsi" w:cstheme="minorHAnsi"/>
          <w:w w:val="0"/>
          <w:szCs w:val="24"/>
        </w:rPr>
        <w:t>quóruns</w:t>
      </w:r>
      <w:r w:rsidRPr="003C3D76">
        <w:rPr>
          <w:rFonts w:asciiTheme="minorHAnsi" w:hAnsiTheme="minorHAnsi" w:cstheme="minorHAnsi"/>
          <w:i/>
          <w:w w:val="0"/>
          <w:szCs w:val="24"/>
        </w:rPr>
        <w:t xml:space="preserve"> </w:t>
      </w:r>
      <w:r w:rsidRPr="003C3D76">
        <w:rPr>
          <w:rFonts w:asciiTheme="minorHAnsi" w:hAnsiTheme="minorHAnsi" w:cstheme="minorHAnsi"/>
          <w:w w:val="0"/>
          <w:szCs w:val="24"/>
        </w:rPr>
        <w:t xml:space="preserve">e termos estabelecidos nesta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serão existentes, válidas e eficazes perante a Emissora, bem como vincularão a Emissora e obrigarão todos os titulares de Debêntures, independentemente de terem comparecido à Assembleia Geral de Debenturistas ou do voto proferido nas respectivas Assembleias Gerais de Debenturistas.</w:t>
      </w:r>
    </w:p>
    <w:p w14:paraId="5D7DF2A0" w14:textId="77777777" w:rsidR="002B78C0" w:rsidRPr="003C3D76" w:rsidRDefault="002B78C0" w:rsidP="001E31C0">
      <w:pPr>
        <w:suppressAutoHyphens/>
        <w:spacing w:line="320" w:lineRule="exact"/>
        <w:jc w:val="both"/>
        <w:rPr>
          <w:rFonts w:asciiTheme="minorHAnsi" w:eastAsia="Arial Unicode MS" w:hAnsiTheme="minorHAnsi" w:cstheme="minorHAnsi"/>
          <w:w w:val="0"/>
        </w:rPr>
      </w:pPr>
    </w:p>
    <w:p w14:paraId="43D1CDD9" w14:textId="53C1D795" w:rsidR="002B78C0" w:rsidRPr="003C3D76" w:rsidRDefault="00023B66" w:rsidP="001E31C0">
      <w:pPr>
        <w:pStyle w:val="PargrafodaLista"/>
        <w:rPr>
          <w:rFonts w:asciiTheme="minorHAnsi" w:eastAsia="Arial Unicode MS" w:hAnsiTheme="minorHAnsi" w:cstheme="minorHAnsi"/>
          <w:w w:val="0"/>
          <w:szCs w:val="24"/>
        </w:rPr>
      </w:pPr>
      <w:r w:rsidRPr="003C3D76">
        <w:rPr>
          <w:rFonts w:asciiTheme="minorHAnsi" w:hAnsiTheme="minorHAnsi" w:cstheme="minorHAnsi"/>
          <w:szCs w:val="24"/>
        </w:rPr>
        <w:t>Para efeitos da presente Emissão, consideram-se “</w:t>
      </w:r>
      <w:r w:rsidRPr="003C3D76">
        <w:rPr>
          <w:rFonts w:asciiTheme="minorHAnsi" w:hAnsiTheme="minorHAnsi" w:cstheme="minorHAnsi"/>
          <w:szCs w:val="24"/>
          <w:u w:val="single"/>
        </w:rPr>
        <w:t>Debêntures em Circulação</w:t>
      </w:r>
      <w:r w:rsidRPr="003C3D76">
        <w:rPr>
          <w:rFonts w:asciiTheme="minorHAnsi" w:hAnsiTheme="minorHAnsi" w:cstheme="minorHAnsi"/>
          <w:szCs w:val="24"/>
        </w:rPr>
        <w:t>”, para fins de quórum, todas as Debêntures subscritas, mas não resgatadas, excluídas aquelas Debêntures: (i) mantidas em tesouraria pela Emissora; ou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de titularidade de: (a) empresas controladas</w:t>
      </w:r>
      <w:r w:rsidR="001B5708" w:rsidRPr="003C3D76">
        <w:rPr>
          <w:rFonts w:asciiTheme="minorHAnsi" w:hAnsiTheme="minorHAnsi" w:cstheme="minorHAnsi"/>
          <w:szCs w:val="24"/>
        </w:rPr>
        <w:t xml:space="preserve"> (direta ou indiretamente)</w:t>
      </w:r>
      <w:r w:rsidRPr="003C3D76">
        <w:rPr>
          <w:rFonts w:asciiTheme="minorHAnsi" w:hAnsiTheme="minorHAnsi" w:cstheme="minorHAnsi"/>
          <w:szCs w:val="24"/>
        </w:rPr>
        <w:t xml:space="preserve"> pela Emissora</w:t>
      </w:r>
      <w:r w:rsidR="00C5373F" w:rsidRPr="003C3D76">
        <w:rPr>
          <w:rFonts w:asciiTheme="minorHAnsi" w:hAnsiTheme="minorHAnsi" w:cstheme="minorHAnsi"/>
          <w:szCs w:val="24"/>
        </w:rPr>
        <w:t xml:space="preserve">; </w:t>
      </w:r>
      <w:r w:rsidRPr="003C3D76">
        <w:rPr>
          <w:rFonts w:asciiTheme="minorHAnsi" w:hAnsiTheme="minorHAnsi" w:cstheme="minorHAnsi"/>
          <w:szCs w:val="24"/>
        </w:rPr>
        <w:t>(b) Controladoras (ou grupo de controle) da Emissora</w:t>
      </w:r>
      <w:r w:rsidR="006903F3" w:rsidRPr="003C3D76">
        <w:rPr>
          <w:rFonts w:asciiTheme="minorHAnsi" w:hAnsiTheme="minorHAnsi" w:cstheme="minorHAnsi"/>
          <w:szCs w:val="24"/>
        </w:rPr>
        <w:t>;</w:t>
      </w:r>
      <w:r w:rsidRPr="003C3D76">
        <w:rPr>
          <w:rFonts w:asciiTheme="minorHAnsi" w:hAnsiTheme="minorHAnsi" w:cstheme="minorHAnsi"/>
          <w:szCs w:val="24"/>
        </w:rPr>
        <w:t xml:space="preserve"> (c) administradores, diretores da Emissora</w:t>
      </w:r>
      <w:r w:rsidR="001B5708" w:rsidRPr="003C3D76">
        <w:rPr>
          <w:rFonts w:asciiTheme="minorHAnsi" w:hAnsiTheme="minorHAnsi" w:cstheme="minorHAnsi"/>
          <w:szCs w:val="24"/>
        </w:rPr>
        <w:t xml:space="preserve">, </w:t>
      </w:r>
      <w:r w:rsidRPr="003C3D76">
        <w:rPr>
          <w:rFonts w:asciiTheme="minorHAnsi" w:hAnsiTheme="minorHAnsi" w:cstheme="minorHAnsi"/>
          <w:szCs w:val="24"/>
        </w:rPr>
        <w:t xml:space="preserve">incluindo, </w:t>
      </w:r>
      <w:r w:rsidR="006E4AB8" w:rsidRPr="003C3D76">
        <w:rPr>
          <w:rFonts w:asciiTheme="minorHAnsi" w:hAnsiTheme="minorHAnsi" w:cstheme="minorHAnsi"/>
          <w:szCs w:val="24"/>
        </w:rPr>
        <w:t xml:space="preserve">seus </w:t>
      </w:r>
      <w:r w:rsidR="006E4AB8" w:rsidRPr="003C3D76">
        <w:rPr>
          <w:rFonts w:asciiTheme="minorHAnsi" w:hAnsiTheme="minorHAnsi" w:cstheme="minorHAnsi"/>
          <w:szCs w:val="24"/>
        </w:rPr>
        <w:lastRenderedPageBreak/>
        <w:t xml:space="preserve">cônjuges, companheiros ou parentes até o 2º (segundo) grau de </w:t>
      </w:r>
      <w:r w:rsidRPr="003C3D76">
        <w:rPr>
          <w:rFonts w:asciiTheme="minorHAnsi" w:hAnsiTheme="minorHAnsi" w:cstheme="minorHAnsi"/>
          <w:szCs w:val="24"/>
        </w:rPr>
        <w:t>qua</w:t>
      </w:r>
      <w:r w:rsidR="006E4AB8" w:rsidRPr="003C3D76">
        <w:rPr>
          <w:rFonts w:asciiTheme="minorHAnsi" w:hAnsiTheme="minorHAnsi" w:cstheme="minorHAnsi"/>
          <w:szCs w:val="24"/>
        </w:rPr>
        <w:t>is</w:t>
      </w:r>
      <w:r w:rsidRPr="003C3D76">
        <w:rPr>
          <w:rFonts w:asciiTheme="minorHAnsi" w:hAnsiTheme="minorHAnsi" w:cstheme="minorHAnsi"/>
          <w:szCs w:val="24"/>
        </w:rPr>
        <w:t>quer das pessoas anteriormente mencionadas, (d) sociedades sob controle comum da Emissora</w:t>
      </w:r>
      <w:r w:rsidR="006903F3" w:rsidRPr="003C3D76">
        <w:rPr>
          <w:rFonts w:asciiTheme="minorHAnsi" w:hAnsiTheme="minorHAnsi" w:cstheme="minorHAnsi"/>
          <w:szCs w:val="24"/>
        </w:rPr>
        <w:t xml:space="preserve">; </w:t>
      </w:r>
      <w:r w:rsidR="00735812" w:rsidRPr="003C3D76">
        <w:rPr>
          <w:rFonts w:asciiTheme="minorHAnsi" w:hAnsiTheme="minorHAnsi" w:cstheme="minorHAnsi"/>
          <w:szCs w:val="24"/>
        </w:rPr>
        <w:t xml:space="preserve">ou </w:t>
      </w:r>
      <w:r w:rsidRPr="003C3D76">
        <w:rPr>
          <w:rFonts w:asciiTheme="minorHAnsi" w:hAnsiTheme="minorHAnsi" w:cstheme="minorHAnsi"/>
          <w:szCs w:val="24"/>
        </w:rPr>
        <w:t>(e) coligadas da Emissora</w:t>
      </w:r>
      <w:r w:rsidR="006903F3" w:rsidRPr="003C3D76">
        <w:rPr>
          <w:rFonts w:asciiTheme="minorHAnsi" w:hAnsiTheme="minorHAnsi" w:cstheme="minorHAnsi"/>
          <w:szCs w:val="24"/>
        </w:rPr>
        <w:t xml:space="preserve">, </w:t>
      </w:r>
      <w:r w:rsidRPr="003C3D76">
        <w:rPr>
          <w:rFonts w:asciiTheme="minorHAnsi" w:hAnsiTheme="minorHAnsi" w:cstheme="minorHAnsi"/>
          <w:szCs w:val="24"/>
        </w:rPr>
        <w:t>conforme definido pela Lei das Sociedades por Ações</w:t>
      </w:r>
      <w:r w:rsidR="00735812" w:rsidRPr="003C3D76">
        <w:rPr>
          <w:rFonts w:asciiTheme="minorHAnsi" w:hAnsiTheme="minorHAnsi" w:cstheme="minorHAnsi"/>
          <w:szCs w:val="24"/>
        </w:rPr>
        <w:t>.</w:t>
      </w:r>
      <w:r w:rsidR="00A67D3F" w:rsidRPr="003C3D76">
        <w:rPr>
          <w:rFonts w:asciiTheme="minorHAnsi" w:hAnsiTheme="minorHAnsi" w:cstheme="minorHAnsi"/>
          <w:szCs w:val="24"/>
        </w:rPr>
        <w:t xml:space="preserve"> </w:t>
      </w:r>
    </w:p>
    <w:p w14:paraId="62D2E2FC" w14:textId="77777777" w:rsidR="00974DCB" w:rsidRPr="003C3D76" w:rsidRDefault="00974DCB" w:rsidP="001E31C0">
      <w:pPr>
        <w:pStyle w:val="PargrafodaLista"/>
        <w:numPr>
          <w:ilvl w:val="0"/>
          <w:numId w:val="0"/>
        </w:numPr>
        <w:rPr>
          <w:rFonts w:asciiTheme="minorHAnsi" w:eastAsia="Arial Unicode MS" w:hAnsiTheme="minorHAnsi" w:cstheme="minorHAnsi"/>
          <w:w w:val="0"/>
          <w:szCs w:val="24"/>
        </w:rPr>
      </w:pPr>
    </w:p>
    <w:p w14:paraId="4F5ABFA1" w14:textId="77777777" w:rsidR="00974DCB" w:rsidRPr="003C3D76" w:rsidRDefault="00023B66" w:rsidP="001E31C0">
      <w:pPr>
        <w:pStyle w:val="PargrafodaLista"/>
        <w:rPr>
          <w:rFonts w:asciiTheme="minorHAnsi" w:hAnsiTheme="minorHAnsi" w:cstheme="minorHAnsi"/>
          <w:szCs w:val="24"/>
        </w:rPr>
      </w:pPr>
      <w:r w:rsidRPr="003C3D76">
        <w:rPr>
          <w:rFonts w:asciiTheme="minorHAnsi" w:hAnsiTheme="minorHAnsi" w:cstheme="minorHAnsi"/>
          <w:szCs w:val="24"/>
        </w:rPr>
        <w:t>Fica desde já dispensada a realização de assembleia geral de Debenturistas para deliberar sobre (i) correção de erro grosseiro, de digitação ou aritmético;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alterações a esta Escritura de Emissão já expressamente permitidas nos termos desta Escritura de Emissão; (</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alterações a esta Escritura de Emissão em decorrência de exigências formuladas pela CVM, pela B3 ou pela ANBIMA; ou (</w:t>
      </w:r>
      <w:proofErr w:type="spellStart"/>
      <w:r w:rsidRPr="003C3D76">
        <w:rPr>
          <w:rFonts w:asciiTheme="minorHAnsi" w:hAnsiTheme="minorHAnsi" w:cstheme="minorHAnsi"/>
          <w:szCs w:val="24"/>
        </w:rPr>
        <w:t>iv</w:t>
      </w:r>
      <w:proofErr w:type="spellEnd"/>
      <w:r w:rsidRPr="003C3D76">
        <w:rPr>
          <w:rFonts w:asciiTheme="minorHAnsi" w:hAnsiTheme="minorHAnsi" w:cstheme="minorHAnsi"/>
          <w:szCs w:val="24"/>
        </w:rPr>
        <w:t>) alterações a esta Escritura de Emissão em decorrência da atualização dos dados cadastrais das Partes, tais como alteração na razão social, endereço e telefone, entre outros, desde que as alterações ou correções referidas nos itens (i),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e (</w:t>
      </w:r>
      <w:proofErr w:type="spellStart"/>
      <w:r w:rsidRPr="003C3D76">
        <w:rPr>
          <w:rFonts w:asciiTheme="minorHAnsi" w:hAnsiTheme="minorHAnsi" w:cstheme="minorHAnsi"/>
          <w:szCs w:val="24"/>
        </w:rPr>
        <w:t>iv</w:t>
      </w:r>
      <w:proofErr w:type="spellEnd"/>
      <w:r w:rsidRPr="003C3D76">
        <w:rPr>
          <w:rFonts w:asciiTheme="minorHAnsi" w:hAnsiTheme="minorHAnsi" w:cstheme="minorHAnsi"/>
          <w:szCs w:val="24"/>
        </w:rPr>
        <w:t xml:space="preserve">) acima não possam acarretar qualquer prejuízo aos Debenturistas e/ou à </w:t>
      </w:r>
      <w:r w:rsidR="00126307" w:rsidRPr="003C3D76">
        <w:rPr>
          <w:rFonts w:asciiTheme="minorHAnsi" w:hAnsiTheme="minorHAnsi" w:cstheme="minorHAnsi"/>
          <w:szCs w:val="24"/>
        </w:rPr>
        <w:t xml:space="preserve">Emissora </w:t>
      </w:r>
      <w:r w:rsidRPr="003C3D76">
        <w:rPr>
          <w:rFonts w:asciiTheme="minorHAnsi" w:hAnsiTheme="minorHAnsi" w:cstheme="minorHAnsi"/>
          <w:szCs w:val="24"/>
        </w:rPr>
        <w:t>ou qualquer alteração no fluxo das Debêntures, e desde que não haja qualquer custo ou despesa adicional para os Debenturistas.</w:t>
      </w:r>
    </w:p>
    <w:p w14:paraId="67765469" w14:textId="77777777" w:rsidR="001A2E29" w:rsidRPr="003C3D76" w:rsidRDefault="001A2E29" w:rsidP="006140B7">
      <w:pPr>
        <w:pStyle w:val="PargrafodaLista"/>
        <w:numPr>
          <w:ilvl w:val="0"/>
          <w:numId w:val="0"/>
        </w:numPr>
        <w:rPr>
          <w:rFonts w:asciiTheme="minorHAnsi" w:hAnsiTheme="minorHAnsi" w:cstheme="minorHAnsi"/>
          <w:szCs w:val="24"/>
        </w:rPr>
      </w:pPr>
    </w:p>
    <w:p w14:paraId="41912094" w14:textId="2A3D05C6" w:rsidR="001A2E29" w:rsidRPr="003C3D76" w:rsidRDefault="003F029E" w:rsidP="001E31C0">
      <w:pPr>
        <w:pStyle w:val="PargrafodaLista"/>
        <w:rPr>
          <w:rFonts w:asciiTheme="minorHAnsi" w:hAnsiTheme="minorHAnsi" w:cstheme="minorHAnsi"/>
          <w:szCs w:val="24"/>
        </w:rPr>
      </w:pPr>
      <w:r w:rsidRPr="003C3D76">
        <w:rPr>
          <w:rFonts w:asciiTheme="minorHAnsi" w:hAnsiTheme="minorHAnsi" w:cstheme="minorHAnsi"/>
          <w:szCs w:val="24"/>
        </w:rPr>
        <w:t xml:space="preserve">Será permitida a realização de Assembleia Geral de Debenturistas exclusivamente e/ou parcialmente digitais, devendo ser observado o disposto na </w:t>
      </w:r>
      <w:r>
        <w:rPr>
          <w:rFonts w:asciiTheme="minorHAnsi" w:hAnsiTheme="minorHAnsi" w:cstheme="minorHAnsi"/>
          <w:szCs w:val="24"/>
        </w:rPr>
        <w:t>Resolução</w:t>
      </w:r>
      <w:r w:rsidRPr="003C3D76">
        <w:rPr>
          <w:rFonts w:asciiTheme="minorHAnsi" w:hAnsiTheme="minorHAnsi" w:cstheme="minorHAnsi"/>
          <w:szCs w:val="24"/>
        </w:rPr>
        <w:t xml:space="preserve"> CVM nº </w:t>
      </w:r>
      <w:r>
        <w:rPr>
          <w:rFonts w:asciiTheme="minorHAnsi" w:hAnsiTheme="minorHAnsi" w:cstheme="minorHAnsi"/>
          <w:szCs w:val="24"/>
        </w:rPr>
        <w:t>81</w:t>
      </w:r>
      <w:r w:rsidRPr="003C3D76">
        <w:rPr>
          <w:rFonts w:asciiTheme="minorHAnsi" w:hAnsiTheme="minorHAnsi" w:cstheme="minorHAnsi"/>
          <w:szCs w:val="24"/>
        </w:rPr>
        <w:t xml:space="preserve">, de </w:t>
      </w:r>
      <w:r>
        <w:rPr>
          <w:rFonts w:asciiTheme="minorHAnsi" w:hAnsiTheme="minorHAnsi" w:cstheme="minorHAnsi"/>
          <w:szCs w:val="24"/>
        </w:rPr>
        <w:t>29</w:t>
      </w:r>
      <w:r w:rsidRPr="003C3D76">
        <w:rPr>
          <w:rFonts w:asciiTheme="minorHAnsi" w:hAnsiTheme="minorHAnsi" w:cstheme="minorHAnsi"/>
          <w:szCs w:val="24"/>
        </w:rPr>
        <w:t xml:space="preserve"> de ma</w:t>
      </w:r>
      <w:r>
        <w:rPr>
          <w:rFonts w:asciiTheme="minorHAnsi" w:hAnsiTheme="minorHAnsi" w:cstheme="minorHAnsi"/>
          <w:szCs w:val="24"/>
        </w:rPr>
        <w:t>rço</w:t>
      </w:r>
      <w:r w:rsidRPr="003C3D76">
        <w:rPr>
          <w:rFonts w:asciiTheme="minorHAnsi" w:hAnsiTheme="minorHAnsi" w:cstheme="minorHAnsi"/>
          <w:szCs w:val="24"/>
        </w:rPr>
        <w:t xml:space="preserve"> de 202</w:t>
      </w:r>
      <w:r>
        <w:rPr>
          <w:rFonts w:asciiTheme="minorHAnsi" w:hAnsiTheme="minorHAnsi" w:cstheme="minorHAnsi"/>
          <w:szCs w:val="24"/>
        </w:rPr>
        <w:t>2</w:t>
      </w:r>
      <w:r w:rsidRPr="003C3D76">
        <w:rPr>
          <w:rFonts w:asciiTheme="minorHAnsi" w:hAnsiTheme="minorHAnsi" w:cstheme="minorHAnsi"/>
          <w:szCs w:val="24"/>
        </w:rPr>
        <w:t>, conforme alterada</w:t>
      </w:r>
      <w:r w:rsidR="00023B66" w:rsidRPr="003C3D76">
        <w:rPr>
          <w:rFonts w:asciiTheme="minorHAnsi" w:hAnsiTheme="minorHAnsi" w:cstheme="minorHAnsi"/>
          <w:szCs w:val="24"/>
        </w:rPr>
        <w:t>.</w:t>
      </w:r>
    </w:p>
    <w:p w14:paraId="779B9ED6" w14:textId="070377EC" w:rsidR="00AA1E4E" w:rsidRDefault="00AA1E4E" w:rsidP="001E31C0">
      <w:pPr>
        <w:suppressAutoHyphens/>
        <w:spacing w:line="320" w:lineRule="exact"/>
        <w:jc w:val="both"/>
        <w:rPr>
          <w:rFonts w:asciiTheme="minorHAnsi" w:eastAsia="Arial Unicode MS" w:hAnsiTheme="minorHAnsi" w:cstheme="minorHAnsi"/>
          <w:b/>
          <w:w w:val="0"/>
        </w:rPr>
      </w:pPr>
    </w:p>
    <w:p w14:paraId="2B1C5DD2" w14:textId="77777777" w:rsidR="00BE3666" w:rsidRPr="003C3D76" w:rsidRDefault="00BE3666" w:rsidP="001E31C0">
      <w:pPr>
        <w:suppressAutoHyphens/>
        <w:spacing w:line="320" w:lineRule="exact"/>
        <w:jc w:val="both"/>
        <w:rPr>
          <w:rFonts w:asciiTheme="minorHAnsi" w:eastAsia="Arial Unicode MS" w:hAnsiTheme="minorHAnsi" w:cstheme="minorHAnsi"/>
          <w:b/>
          <w:w w:val="0"/>
        </w:rPr>
      </w:pPr>
    </w:p>
    <w:p w14:paraId="439D129B" w14:textId="7335ED26" w:rsidR="00A17C47" w:rsidRPr="003C3D76" w:rsidRDefault="00023B66" w:rsidP="00A17C47">
      <w:pPr>
        <w:pStyle w:val="Ttulo2"/>
        <w:rPr>
          <w:rFonts w:asciiTheme="minorHAnsi" w:hAnsiTheme="minorHAnsi" w:cstheme="minorHAnsi"/>
        </w:rPr>
      </w:pPr>
      <w:r w:rsidRPr="003C3D76">
        <w:rPr>
          <w:rFonts w:asciiTheme="minorHAnsi" w:hAnsiTheme="minorHAnsi" w:cstheme="minorHAnsi"/>
        </w:rPr>
        <w:t>DECLARAÇÕES E GARANTIAS DA EMISSORA</w:t>
      </w:r>
      <w:bookmarkStart w:id="399" w:name="_DV_M394"/>
      <w:bookmarkEnd w:id="399"/>
      <w:r w:rsidR="008757C2" w:rsidRPr="003C3D76">
        <w:rPr>
          <w:rFonts w:asciiTheme="minorHAnsi" w:hAnsiTheme="minorHAnsi" w:cstheme="minorHAnsi"/>
        </w:rPr>
        <w:t xml:space="preserve"> </w:t>
      </w:r>
    </w:p>
    <w:p w14:paraId="76D7D066" w14:textId="77777777" w:rsidR="00A17C47" w:rsidRPr="003C3D76" w:rsidRDefault="00A17C47" w:rsidP="00A17C47">
      <w:pPr>
        <w:rPr>
          <w:rFonts w:asciiTheme="minorHAnsi" w:eastAsia="Arial Unicode MS" w:hAnsiTheme="minorHAnsi" w:cstheme="minorHAnsi"/>
        </w:rPr>
      </w:pPr>
    </w:p>
    <w:p w14:paraId="2E0BD1C7" w14:textId="211A156D"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A Emissora</w:t>
      </w:r>
      <w:r w:rsidR="003A7827" w:rsidRPr="003C3D76">
        <w:rPr>
          <w:rFonts w:asciiTheme="minorHAnsi" w:hAnsiTheme="minorHAnsi" w:cstheme="minorHAnsi"/>
          <w:w w:val="0"/>
          <w:szCs w:val="24"/>
        </w:rPr>
        <w:t xml:space="preserve"> </w:t>
      </w:r>
      <w:r w:rsidRPr="003C3D76">
        <w:rPr>
          <w:rFonts w:asciiTheme="minorHAnsi" w:hAnsiTheme="minorHAnsi" w:cstheme="minorHAnsi"/>
          <w:w w:val="0"/>
          <w:szCs w:val="24"/>
        </w:rPr>
        <w:t>declara e garant</w:t>
      </w:r>
      <w:r w:rsidR="00352B73">
        <w:rPr>
          <w:rFonts w:asciiTheme="minorHAnsi" w:hAnsiTheme="minorHAnsi" w:cstheme="minorHAnsi"/>
          <w:w w:val="0"/>
          <w:szCs w:val="24"/>
        </w:rPr>
        <w:t>e</w:t>
      </w:r>
      <w:r w:rsidR="00354611" w:rsidRPr="003C3D76">
        <w:rPr>
          <w:rFonts w:asciiTheme="minorHAnsi" w:hAnsiTheme="minorHAnsi" w:cstheme="minorHAnsi"/>
          <w:w w:val="0"/>
          <w:szCs w:val="24"/>
        </w:rPr>
        <w:t xml:space="preserve">, nesta data </w:t>
      </w:r>
      <w:r w:rsidR="00E754C1" w:rsidRPr="003C3D76">
        <w:rPr>
          <w:rFonts w:asciiTheme="minorHAnsi" w:hAnsiTheme="minorHAnsi" w:cstheme="minorHAnsi"/>
          <w:w w:val="0"/>
          <w:szCs w:val="24"/>
        </w:rPr>
        <w:t>e na Data de Integralização</w:t>
      </w:r>
      <w:r w:rsidR="00B71E0A" w:rsidRPr="003C3D76">
        <w:rPr>
          <w:rFonts w:asciiTheme="minorHAnsi" w:hAnsiTheme="minorHAnsi" w:cstheme="minorHAnsi"/>
          <w:w w:val="0"/>
          <w:szCs w:val="24"/>
        </w:rPr>
        <w:t>, que</w:t>
      </w:r>
      <w:r w:rsidRPr="003C3D76">
        <w:rPr>
          <w:rFonts w:asciiTheme="minorHAnsi" w:hAnsiTheme="minorHAnsi" w:cstheme="minorHAnsi"/>
          <w:w w:val="0"/>
          <w:szCs w:val="24"/>
        </w:rPr>
        <w:t>:</w:t>
      </w:r>
    </w:p>
    <w:p w14:paraId="1EA72586" w14:textId="77777777" w:rsidR="00A17C47" w:rsidRPr="003C3D76" w:rsidRDefault="00A17C47" w:rsidP="00A17C47">
      <w:pPr>
        <w:pStyle w:val="p0"/>
        <w:suppressAutoHyphens/>
        <w:spacing w:line="320" w:lineRule="exact"/>
        <w:rPr>
          <w:rFonts w:asciiTheme="minorHAnsi" w:eastAsia="Arial Unicode MS" w:hAnsiTheme="minorHAnsi" w:cstheme="minorHAnsi"/>
          <w:sz w:val="24"/>
          <w:szCs w:val="24"/>
        </w:rPr>
      </w:pPr>
    </w:p>
    <w:p w14:paraId="79F3F936" w14:textId="2B9F032A" w:rsidR="00A17C47" w:rsidRPr="003C3D76" w:rsidRDefault="00A17C47" w:rsidP="00235AA1">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proofErr w:type="spellStart"/>
      <w:r w:rsidRPr="003C3D76">
        <w:rPr>
          <w:rFonts w:asciiTheme="minorHAnsi" w:eastAsia="Arial Unicode MS" w:hAnsiTheme="minorHAnsi" w:cstheme="minorHAnsi"/>
          <w:sz w:val="24"/>
          <w:szCs w:val="24"/>
        </w:rPr>
        <w:t>é</w:t>
      </w:r>
      <w:proofErr w:type="spellEnd"/>
      <w:r w:rsidRPr="003C3D76">
        <w:rPr>
          <w:rFonts w:asciiTheme="minorHAnsi" w:eastAsia="Arial Unicode MS" w:hAnsiTheme="minorHAnsi" w:cstheme="minorHAnsi"/>
          <w:sz w:val="24"/>
          <w:szCs w:val="24"/>
        </w:rPr>
        <w:t xml:space="preserve"> sociedade anônima devidamente organizada, constituída e existente de acordo com as leis da República Federativa do Brasil;</w:t>
      </w:r>
    </w:p>
    <w:p w14:paraId="6D091AC1" w14:textId="77777777" w:rsidR="00235AA1" w:rsidRPr="003C3D76" w:rsidRDefault="00235AA1" w:rsidP="00235AA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1FAC948A" w14:textId="25E8693C" w:rsidR="00A17C47" w:rsidRPr="003C3D76" w:rsidRDefault="00A17C47" w:rsidP="00235AA1">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obteve todas as licenças e autorizações necessárias, inclusive societárias e regulatórias, para celebrar a Escritura de Emissão;</w:t>
      </w:r>
    </w:p>
    <w:p w14:paraId="30195D86" w14:textId="77777777" w:rsidR="00235AA1" w:rsidRPr="003C3D76" w:rsidRDefault="00235AA1" w:rsidP="00235AA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2FE05BAE" w14:textId="32CAFB59" w:rsidR="00961D47" w:rsidRPr="003C3D76" w:rsidRDefault="00A17C47" w:rsidP="00235AA1">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tem plena capacidade para cumprir com todas as suas obrigações previstas na Escritura de Emissão;</w:t>
      </w:r>
    </w:p>
    <w:p w14:paraId="38CAA8D4" w14:textId="77777777" w:rsidR="00235AA1" w:rsidRPr="003C3D76" w:rsidRDefault="00235AA1" w:rsidP="00235AA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1A4F401C" w14:textId="77777777" w:rsidR="00645F28" w:rsidRPr="003C3D76" w:rsidRDefault="00023B66" w:rsidP="001E31C0">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os representantes legais que assinam esta </w:t>
      </w:r>
      <w:r w:rsidR="00330B4C" w:rsidRPr="003C3D76">
        <w:rPr>
          <w:rFonts w:asciiTheme="minorHAnsi" w:eastAsia="Arial Unicode MS" w:hAnsiTheme="minorHAnsi" w:cstheme="minorHAnsi"/>
          <w:sz w:val="24"/>
          <w:szCs w:val="24"/>
        </w:rPr>
        <w:t>Escritura de Emissão</w:t>
      </w:r>
      <w:r w:rsidRPr="003C3D76">
        <w:rPr>
          <w:rFonts w:asciiTheme="minorHAnsi" w:eastAsia="Arial Unicode MS" w:hAnsiTheme="minorHAnsi" w:cstheme="minorHAnsi"/>
          <w:sz w:val="24"/>
          <w:szCs w:val="24"/>
        </w:rPr>
        <w:t xml:space="preserve"> têm poderes estatutários e/ou delegados para assumir, em seu nome, as obrigações ora estabelecidas e, sendo mandatários, tiveram os poderes legitimamente outorgados, estando os respectivos mandatos em pleno vigor e efeito</w:t>
      </w:r>
      <w:r w:rsidR="00B90A06" w:rsidRPr="003C3D76">
        <w:rPr>
          <w:rFonts w:asciiTheme="minorHAnsi" w:eastAsia="Arial Unicode MS" w:hAnsiTheme="minorHAnsi" w:cstheme="minorHAnsi"/>
          <w:sz w:val="24"/>
          <w:szCs w:val="24"/>
        </w:rPr>
        <w:t>;</w:t>
      </w:r>
    </w:p>
    <w:p w14:paraId="6D5B3ED2" w14:textId="7AD78D4D" w:rsidR="009C5A11" w:rsidRPr="003C3D76" w:rsidRDefault="009C5A11" w:rsidP="001926D5">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6828C17D" w14:textId="01FB9C9D"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lastRenderedPageBreak/>
        <w:t>a celebração da Escritura</w:t>
      </w:r>
      <w:r w:rsidR="001926D5" w:rsidRPr="003C3D76">
        <w:rPr>
          <w:rFonts w:asciiTheme="minorHAnsi" w:eastAsia="Arial Unicode MS" w:hAnsiTheme="minorHAnsi" w:cstheme="minorHAnsi"/>
          <w:sz w:val="24"/>
          <w:szCs w:val="24"/>
        </w:rPr>
        <w:t xml:space="preserve"> </w:t>
      </w:r>
      <w:r w:rsidRPr="005062FD">
        <w:rPr>
          <w:rFonts w:asciiTheme="minorHAnsi" w:eastAsia="Arial Unicode MS" w:hAnsiTheme="minorHAnsi" w:cstheme="minorHAnsi"/>
          <w:sz w:val="24"/>
          <w:szCs w:val="24"/>
        </w:rPr>
        <w:t>e o cumprimento das obrigações previstas em tal instrumento não infringem o seu estatuto social ou disposição legal, regulamentar, contrato ou instrumento do qual a Emissora</w:t>
      </w:r>
      <w:r w:rsidR="001926D5" w:rsidRPr="003C3D76">
        <w:rPr>
          <w:rFonts w:asciiTheme="minorHAnsi" w:eastAsia="Arial Unicode MS" w:hAnsiTheme="minorHAnsi" w:cstheme="minorHAnsi"/>
          <w:sz w:val="24"/>
          <w:szCs w:val="24"/>
        </w:rPr>
        <w:t xml:space="preserve"> se</w:t>
      </w:r>
      <w:r w:rsidRPr="005062FD">
        <w:rPr>
          <w:rFonts w:asciiTheme="minorHAnsi" w:eastAsia="Arial Unicode MS" w:hAnsiTheme="minorHAnsi" w:cstheme="minorHAnsi"/>
          <w:sz w:val="24"/>
          <w:szCs w:val="24"/>
        </w:rPr>
        <w:t>ja parte, nem resulta (i) em vencimento antecipado, rescisão e/ou inadimplemento de obrigação prevista nesses instrumentos ou (</w:t>
      </w:r>
      <w:proofErr w:type="spellStart"/>
      <w:r w:rsidRPr="005062FD">
        <w:rPr>
          <w:rFonts w:asciiTheme="minorHAnsi" w:eastAsia="Arial Unicode MS" w:hAnsiTheme="minorHAnsi" w:cstheme="minorHAnsi"/>
          <w:sz w:val="24"/>
          <w:szCs w:val="24"/>
        </w:rPr>
        <w:t>ii</w:t>
      </w:r>
      <w:proofErr w:type="spellEnd"/>
      <w:r w:rsidRPr="005062FD">
        <w:rPr>
          <w:rFonts w:asciiTheme="minorHAnsi" w:eastAsia="Arial Unicode MS" w:hAnsiTheme="minorHAnsi" w:cstheme="minorHAnsi"/>
          <w:sz w:val="24"/>
          <w:szCs w:val="24"/>
        </w:rPr>
        <w:t xml:space="preserve">) em ônus ou gravame sobre ativos ou bens da Emissora; </w:t>
      </w:r>
    </w:p>
    <w:p w14:paraId="7E93C294" w14:textId="77777777" w:rsidR="005062FD" w:rsidRPr="005062FD" w:rsidRDefault="005062FD" w:rsidP="001926D5">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059CB6BC" w14:textId="3094B813"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está cumprindo todas as leis, regulamentos, normas e determinações dos órgãos governamentais, autarquias ou tribunais competentes; </w:t>
      </w:r>
    </w:p>
    <w:p w14:paraId="653C8ABB" w14:textId="77777777" w:rsidR="001926D5" w:rsidRPr="003C3D76" w:rsidRDefault="001926D5" w:rsidP="001926D5">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6C0E030D" w14:textId="5E9CC3E2"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as demonstrações financeiras disponibilizadas representam corretamente a sua posição financeira; </w:t>
      </w:r>
    </w:p>
    <w:p w14:paraId="7097FB63"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1193F3F0" w14:textId="7B0CBA43"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tem plena ciência e concorda integralmente que a forma de cálculo da Remuneração foi acordada por livre vontade da Emissora, em observância ao princípio da boa-fé; </w:t>
      </w:r>
    </w:p>
    <w:p w14:paraId="7401F21C"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09B217A8" w14:textId="27FE5ECB"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está adimplente com o cumprimento das obrigações constantes da Escritura e não ocorreu e não está em curso qualquer Evento de Vencimento Antecipado; </w:t>
      </w:r>
    </w:p>
    <w:p w14:paraId="104248B3"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59EBA523" w14:textId="353804B7"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não tem conhecimento de qualquer ação judicial, procedimento administrativo ou arbitral, inquérito ou outro procedimento de investigação governamental que possa afetar a Emissão ou os negócios da Emissora; </w:t>
      </w:r>
    </w:p>
    <w:p w14:paraId="402B0CB3"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4E9318D3" w14:textId="78A8FACF"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não tem conhecimento de fato que impeça o Agente Fiduciário de exercer, plenamente, suas funções, nos termos da Lei das Sociedades por Ações, e demais normas aplicáveis, inclusive regulamentares; </w:t>
      </w:r>
    </w:p>
    <w:p w14:paraId="7C2C42C5"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490A83E4" w14:textId="3C0BC592"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a Escritura e as obrigações previstas nesse instrumento constituem obrigações lícitas, válidas, vinculantes e eficazes da Emissora</w:t>
      </w:r>
      <w:r w:rsidR="00890383" w:rsidRPr="003C3D76">
        <w:rPr>
          <w:rFonts w:asciiTheme="minorHAnsi" w:eastAsia="Arial Unicode MS" w:hAnsiTheme="minorHAnsi" w:cstheme="minorHAnsi"/>
          <w:sz w:val="24"/>
          <w:szCs w:val="24"/>
        </w:rPr>
        <w:t xml:space="preserve">, </w:t>
      </w:r>
      <w:r w:rsidRPr="005062FD">
        <w:rPr>
          <w:rFonts w:asciiTheme="minorHAnsi" w:eastAsia="Arial Unicode MS" w:hAnsiTheme="minorHAnsi" w:cstheme="minorHAnsi"/>
          <w:sz w:val="24"/>
          <w:szCs w:val="24"/>
        </w:rPr>
        <w:t xml:space="preserve">exequíveis nos termos da Escritura; </w:t>
      </w:r>
    </w:p>
    <w:p w14:paraId="33729347"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4D88CF47" w14:textId="683B7D6C"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as informações prestadas pela Emissora são verdadeiras, consistentes, precisas, completas, corretas e suficientes; </w:t>
      </w:r>
    </w:p>
    <w:p w14:paraId="1484B162" w14:textId="77777777" w:rsidR="005062FD" w:rsidRPr="005062FD" w:rsidRDefault="005062FD" w:rsidP="00662771">
      <w:pPr>
        <w:pStyle w:val="p0"/>
        <w:widowControl/>
        <w:tabs>
          <w:tab w:val="clear" w:pos="720"/>
        </w:tabs>
        <w:suppressAutoHyphens/>
        <w:spacing w:line="320" w:lineRule="exact"/>
        <w:ind w:left="567"/>
        <w:rPr>
          <w:rFonts w:asciiTheme="minorHAnsi" w:eastAsia="Arial Unicode MS" w:hAnsiTheme="minorHAnsi" w:cstheme="minorHAnsi"/>
          <w:sz w:val="24"/>
          <w:szCs w:val="24"/>
        </w:rPr>
      </w:pPr>
    </w:p>
    <w:p w14:paraId="4195C73B" w14:textId="68D9A72D" w:rsidR="005062FD" w:rsidRPr="005062FD" w:rsidRDefault="005062FD" w:rsidP="005062FD">
      <w:pPr>
        <w:pStyle w:val="p0"/>
        <w:widowControl/>
        <w:numPr>
          <w:ilvl w:val="0"/>
          <w:numId w:val="5"/>
        </w:numPr>
        <w:tabs>
          <w:tab w:val="clear" w:pos="720"/>
        </w:tabs>
        <w:suppressAutoHyphens/>
        <w:spacing w:line="320" w:lineRule="exact"/>
        <w:ind w:left="567" w:hanging="567"/>
        <w:rPr>
          <w:rFonts w:asciiTheme="minorHAnsi" w:eastAsia="Arial Unicode MS" w:hAnsiTheme="minorHAnsi" w:cstheme="minorHAnsi"/>
          <w:sz w:val="24"/>
          <w:szCs w:val="24"/>
        </w:rPr>
      </w:pPr>
      <w:r w:rsidRPr="005062FD">
        <w:rPr>
          <w:rFonts w:asciiTheme="minorHAnsi" w:eastAsia="Arial Unicode MS" w:hAnsiTheme="minorHAnsi" w:cstheme="minorHAnsi"/>
          <w:sz w:val="24"/>
          <w:szCs w:val="24"/>
        </w:rPr>
        <w:t xml:space="preserve">a Emissora tem todas as autorizações, alvarás e licenças exigidas pelas autoridades federais, estaduais e municipais para o exercício de suas atividades; </w:t>
      </w:r>
    </w:p>
    <w:p w14:paraId="3A54B7F0" w14:textId="77777777" w:rsidR="005062FD" w:rsidRPr="003C3D76" w:rsidRDefault="005062FD" w:rsidP="001E31C0">
      <w:pPr>
        <w:spacing w:line="320" w:lineRule="exact"/>
        <w:rPr>
          <w:rFonts w:asciiTheme="minorHAnsi" w:eastAsia="Arial Unicode MS" w:hAnsiTheme="minorHAnsi" w:cstheme="minorHAnsi"/>
        </w:rPr>
      </w:pPr>
    </w:p>
    <w:p w14:paraId="17994F56" w14:textId="77777777" w:rsidR="00F74264" w:rsidRPr="003C3D76" w:rsidRDefault="00023B66" w:rsidP="001E31C0">
      <w:pPr>
        <w:pStyle w:val="PargrafodaLista"/>
        <w:rPr>
          <w:rFonts w:asciiTheme="minorHAnsi" w:hAnsiTheme="minorHAnsi" w:cstheme="minorHAnsi"/>
          <w:szCs w:val="24"/>
        </w:rPr>
      </w:pPr>
      <w:r w:rsidRPr="003C3D76">
        <w:rPr>
          <w:rFonts w:asciiTheme="minorHAnsi" w:hAnsiTheme="minorHAnsi" w:cstheme="minorHAnsi"/>
          <w:szCs w:val="24"/>
        </w:rPr>
        <w:t xml:space="preserve">A Emissora declara, ainda, (i) não ter qualquer ligação com o Agente Fiduciário que o impeça de exercer plenamente, suas funções conforme descritas nesta </w:t>
      </w:r>
      <w:r w:rsidR="00330B4C" w:rsidRPr="003C3D76">
        <w:rPr>
          <w:rFonts w:asciiTheme="minorHAnsi" w:hAnsiTheme="minorHAnsi" w:cstheme="minorHAnsi"/>
          <w:szCs w:val="24"/>
        </w:rPr>
        <w:t xml:space="preserve">Escritura de </w:t>
      </w:r>
      <w:r w:rsidR="00330B4C" w:rsidRPr="003C3D76">
        <w:rPr>
          <w:rFonts w:asciiTheme="minorHAnsi" w:hAnsiTheme="minorHAnsi" w:cstheme="minorHAnsi"/>
          <w:szCs w:val="24"/>
        </w:rPr>
        <w:lastRenderedPageBreak/>
        <w:t>Emissão</w:t>
      </w:r>
      <w:r w:rsidRPr="003C3D76">
        <w:rPr>
          <w:rFonts w:asciiTheme="minorHAnsi" w:hAnsiTheme="minorHAnsi" w:cstheme="minorHAnsi"/>
          <w:szCs w:val="24"/>
        </w:rPr>
        <w:t xml:space="preserve"> e na </w:t>
      </w:r>
      <w:r w:rsidR="005F2E94" w:rsidRPr="003C3D76">
        <w:rPr>
          <w:rFonts w:asciiTheme="minorHAnsi" w:hAnsiTheme="minorHAnsi" w:cstheme="minorHAnsi"/>
          <w:szCs w:val="24"/>
        </w:rPr>
        <w:t>Resol</w:t>
      </w:r>
      <w:r w:rsidRPr="003C3D76">
        <w:rPr>
          <w:rFonts w:asciiTheme="minorHAnsi" w:hAnsiTheme="minorHAnsi" w:cstheme="minorHAnsi"/>
          <w:szCs w:val="24"/>
        </w:rPr>
        <w:t xml:space="preserve">ução CVM </w:t>
      </w:r>
      <w:r w:rsidR="002D2150" w:rsidRPr="003C3D76">
        <w:rPr>
          <w:rFonts w:asciiTheme="minorHAnsi" w:hAnsiTheme="minorHAnsi" w:cstheme="minorHAnsi"/>
          <w:w w:val="0"/>
          <w:szCs w:val="24"/>
        </w:rPr>
        <w:t>Nº 17</w:t>
      </w:r>
      <w:r w:rsidRPr="003C3D76">
        <w:rPr>
          <w:rFonts w:asciiTheme="minorHAnsi" w:hAnsiTheme="minorHAnsi" w:cstheme="minorHAnsi"/>
          <w:szCs w:val="24"/>
        </w:rPr>
        <w:t>; (</w:t>
      </w:r>
      <w:proofErr w:type="spellStart"/>
      <w:r w:rsidRPr="003C3D76">
        <w:rPr>
          <w:rFonts w:asciiTheme="minorHAnsi" w:hAnsiTheme="minorHAnsi" w:cstheme="minorHAnsi"/>
          <w:szCs w:val="24"/>
        </w:rPr>
        <w:t>ii</w:t>
      </w:r>
      <w:proofErr w:type="spellEnd"/>
      <w:r w:rsidRPr="003C3D76">
        <w:rPr>
          <w:rFonts w:asciiTheme="minorHAnsi" w:hAnsiTheme="minorHAnsi" w:cstheme="minorHAnsi"/>
          <w:szCs w:val="24"/>
        </w:rPr>
        <w:t xml:space="preserve">) ter ciência de todas as disposições da </w:t>
      </w:r>
      <w:r w:rsidR="005F2E94" w:rsidRPr="003C3D76">
        <w:rPr>
          <w:rFonts w:asciiTheme="minorHAnsi" w:hAnsiTheme="minorHAnsi" w:cstheme="minorHAnsi"/>
          <w:szCs w:val="24"/>
        </w:rPr>
        <w:t>Resol</w:t>
      </w:r>
      <w:r w:rsidRPr="003C3D76">
        <w:rPr>
          <w:rFonts w:asciiTheme="minorHAnsi" w:hAnsiTheme="minorHAnsi" w:cstheme="minorHAnsi"/>
          <w:szCs w:val="24"/>
        </w:rPr>
        <w:t xml:space="preserve">ução CVM </w:t>
      </w:r>
      <w:r w:rsidR="002D2150" w:rsidRPr="003C3D76">
        <w:rPr>
          <w:rFonts w:asciiTheme="minorHAnsi" w:hAnsiTheme="minorHAnsi" w:cstheme="minorHAnsi"/>
          <w:w w:val="0"/>
          <w:szCs w:val="24"/>
        </w:rPr>
        <w:t>Nº 17</w:t>
      </w:r>
      <w:r w:rsidRPr="003C3D76">
        <w:rPr>
          <w:rFonts w:asciiTheme="minorHAnsi" w:hAnsiTheme="minorHAnsi" w:cstheme="minorHAnsi"/>
          <w:szCs w:val="24"/>
        </w:rPr>
        <w:t xml:space="preserve"> a serem cumpridas pelo Agente Fiduciário; (</w:t>
      </w:r>
      <w:proofErr w:type="spellStart"/>
      <w:r w:rsidRPr="003C3D76">
        <w:rPr>
          <w:rFonts w:asciiTheme="minorHAnsi" w:hAnsiTheme="minorHAnsi" w:cstheme="minorHAnsi"/>
          <w:szCs w:val="24"/>
        </w:rPr>
        <w:t>iii</w:t>
      </w:r>
      <w:proofErr w:type="spellEnd"/>
      <w:r w:rsidRPr="003C3D76">
        <w:rPr>
          <w:rFonts w:asciiTheme="minorHAnsi" w:hAnsiTheme="minorHAnsi" w:cstheme="minorHAnsi"/>
          <w:szCs w:val="24"/>
        </w:rPr>
        <w:t>) que cumprirá todas as determinações do Agente Fiduciário vinculadas ao cumprimento das disposições previstas naquela Instrução; e (</w:t>
      </w:r>
      <w:proofErr w:type="spellStart"/>
      <w:r w:rsidRPr="003C3D76">
        <w:rPr>
          <w:rFonts w:asciiTheme="minorHAnsi" w:hAnsiTheme="minorHAnsi" w:cstheme="minorHAnsi"/>
          <w:szCs w:val="24"/>
        </w:rPr>
        <w:t>iv</w:t>
      </w:r>
      <w:proofErr w:type="spellEnd"/>
      <w:r w:rsidRPr="003C3D76">
        <w:rPr>
          <w:rFonts w:asciiTheme="minorHAnsi" w:hAnsiTheme="minorHAnsi" w:cstheme="minorHAnsi"/>
          <w:szCs w:val="24"/>
        </w:rPr>
        <w:t>) não existir nenhum impedimento legal contratual ou acordo de acionistas que impeça a presente Emissão.</w:t>
      </w:r>
    </w:p>
    <w:p w14:paraId="6F856630" w14:textId="77777777" w:rsidR="00FC5740" w:rsidRPr="003C3D76" w:rsidRDefault="00FC5740" w:rsidP="001E31C0">
      <w:pPr>
        <w:pStyle w:val="p0"/>
        <w:widowControl/>
        <w:tabs>
          <w:tab w:val="clear" w:pos="720"/>
        </w:tabs>
        <w:suppressAutoHyphens/>
        <w:spacing w:line="320" w:lineRule="exact"/>
        <w:ind w:left="567"/>
        <w:rPr>
          <w:rFonts w:asciiTheme="minorHAnsi" w:eastAsia="Arial Unicode MS" w:hAnsiTheme="minorHAnsi" w:cstheme="minorHAnsi"/>
          <w:snapToGrid/>
          <w:sz w:val="24"/>
          <w:szCs w:val="24"/>
        </w:rPr>
      </w:pPr>
    </w:p>
    <w:p w14:paraId="6BAE385F" w14:textId="6019DB11" w:rsidR="00F74264" w:rsidRPr="003C3D76" w:rsidRDefault="00023B66" w:rsidP="001E31C0">
      <w:pPr>
        <w:pStyle w:val="PargrafodaLista"/>
        <w:rPr>
          <w:rFonts w:asciiTheme="minorHAnsi" w:hAnsiTheme="minorHAnsi" w:cstheme="minorHAnsi"/>
          <w:szCs w:val="24"/>
        </w:rPr>
      </w:pPr>
      <w:r w:rsidRPr="003C3D76">
        <w:rPr>
          <w:rFonts w:asciiTheme="minorHAnsi" w:hAnsiTheme="minorHAnsi" w:cstheme="minorHAnsi"/>
          <w:szCs w:val="24"/>
        </w:rPr>
        <w:t>A Emissora</w:t>
      </w:r>
      <w:r w:rsidR="002A2D27" w:rsidRPr="003C3D76">
        <w:rPr>
          <w:rFonts w:asciiTheme="minorHAnsi" w:hAnsiTheme="minorHAnsi" w:cstheme="minorHAnsi"/>
          <w:szCs w:val="24"/>
        </w:rPr>
        <w:t xml:space="preserve"> </w:t>
      </w:r>
      <w:r w:rsidR="00DD187F" w:rsidRPr="003C3D76">
        <w:rPr>
          <w:rFonts w:asciiTheme="minorHAnsi" w:hAnsiTheme="minorHAnsi" w:cstheme="minorHAnsi"/>
          <w:szCs w:val="24"/>
        </w:rPr>
        <w:t>obriga-se</w:t>
      </w:r>
      <w:r w:rsidRPr="003C3D76">
        <w:rPr>
          <w:rFonts w:asciiTheme="minorHAnsi" w:hAnsiTheme="minorHAnsi" w:cstheme="minorHAnsi"/>
          <w:szCs w:val="24"/>
        </w:rPr>
        <w:t xml:space="preserve">, de forma </w:t>
      </w:r>
      <w:r w:rsidR="002A2D27" w:rsidRPr="003C3D76">
        <w:rPr>
          <w:rFonts w:asciiTheme="minorHAnsi" w:hAnsiTheme="minorHAnsi" w:cstheme="minorHAnsi"/>
          <w:szCs w:val="24"/>
        </w:rPr>
        <w:t xml:space="preserve">solidária, </w:t>
      </w:r>
      <w:r w:rsidRPr="003C3D76">
        <w:rPr>
          <w:rFonts w:asciiTheme="minorHAnsi" w:hAnsiTheme="minorHAnsi" w:cstheme="minorHAnsi"/>
          <w:szCs w:val="24"/>
        </w:rPr>
        <w:t xml:space="preserve">irrevogável e irretratável, a indenizar os Debenturistas e o Agente Fiduciário por todos e quaisquer prejuízos, danos, perdas, custos e/ou despesas (incluindo custas judiciais e honorários advocatícios) incorridos pelos Debenturistas e pelo Agente Fiduciário em razão </w:t>
      </w:r>
      <w:r w:rsidR="00E903CD" w:rsidRPr="003C3D76">
        <w:rPr>
          <w:rFonts w:asciiTheme="minorHAnsi" w:hAnsiTheme="minorHAnsi" w:cstheme="minorHAnsi"/>
          <w:szCs w:val="24"/>
        </w:rPr>
        <w:t xml:space="preserve">de qualquer ação judicial ou processo administrativo relativo a, ou decorrente da Escritura </w:t>
      </w:r>
      <w:r w:rsidR="00E150EA" w:rsidRPr="003C3D76">
        <w:rPr>
          <w:rFonts w:asciiTheme="minorHAnsi" w:hAnsiTheme="minorHAnsi" w:cstheme="minorHAnsi"/>
          <w:szCs w:val="24"/>
        </w:rPr>
        <w:t xml:space="preserve">de Emissão </w:t>
      </w:r>
      <w:r w:rsidR="00E903CD" w:rsidRPr="003C3D76">
        <w:rPr>
          <w:rFonts w:asciiTheme="minorHAnsi" w:hAnsiTheme="minorHAnsi" w:cstheme="minorHAnsi"/>
          <w:szCs w:val="24"/>
        </w:rPr>
        <w:t xml:space="preserve">ou do uso dos recursos da Emissão (exceto por fatos resultantes de dolo ou culpa </w:t>
      </w:r>
      <w:r w:rsidR="00E150EA" w:rsidRPr="003C3D76">
        <w:rPr>
          <w:rFonts w:asciiTheme="minorHAnsi" w:hAnsiTheme="minorHAnsi" w:cstheme="minorHAnsi"/>
          <w:szCs w:val="24"/>
        </w:rPr>
        <w:t xml:space="preserve">do Agente Fiduciário ou </w:t>
      </w:r>
      <w:r w:rsidR="00E903CD" w:rsidRPr="003C3D76">
        <w:rPr>
          <w:rFonts w:asciiTheme="minorHAnsi" w:hAnsiTheme="minorHAnsi" w:cstheme="minorHAnsi"/>
          <w:szCs w:val="24"/>
        </w:rPr>
        <w:t xml:space="preserve">dos Debenturistas) ou </w:t>
      </w:r>
      <w:r w:rsidRPr="003C3D76">
        <w:rPr>
          <w:rFonts w:asciiTheme="minorHAnsi" w:hAnsiTheme="minorHAnsi" w:cstheme="minorHAnsi"/>
          <w:szCs w:val="24"/>
        </w:rPr>
        <w:t>da</w:t>
      </w:r>
      <w:r w:rsidR="002A2D27" w:rsidRPr="003C3D76">
        <w:rPr>
          <w:rFonts w:asciiTheme="minorHAnsi" w:hAnsiTheme="minorHAnsi" w:cstheme="minorHAnsi"/>
          <w:szCs w:val="24"/>
        </w:rPr>
        <w:t xml:space="preserve"> falsidade,</w:t>
      </w:r>
      <w:r w:rsidRPr="003C3D76">
        <w:rPr>
          <w:rFonts w:asciiTheme="minorHAnsi" w:hAnsiTheme="minorHAnsi" w:cstheme="minorHAnsi"/>
          <w:szCs w:val="24"/>
        </w:rPr>
        <w:t xml:space="preserve"> inveracidade ou incorreção de quaisquer das declarações prestadas nos termos da</w:t>
      </w:r>
      <w:r w:rsidR="002A2D27" w:rsidRPr="003C3D76">
        <w:rPr>
          <w:rFonts w:asciiTheme="minorHAnsi" w:hAnsiTheme="minorHAnsi" w:cstheme="minorHAnsi"/>
          <w:szCs w:val="24"/>
        </w:rPr>
        <w:t>s</w:t>
      </w:r>
      <w:r w:rsidRPr="003C3D76">
        <w:rPr>
          <w:rFonts w:asciiTheme="minorHAnsi" w:hAnsiTheme="minorHAnsi" w:cstheme="minorHAnsi"/>
          <w:szCs w:val="24"/>
        </w:rPr>
        <w:t xml:space="preserve"> Cláusula</w:t>
      </w:r>
      <w:r w:rsidR="002A2D27" w:rsidRPr="003C3D76">
        <w:rPr>
          <w:rFonts w:asciiTheme="minorHAnsi" w:hAnsiTheme="minorHAnsi" w:cstheme="minorHAnsi"/>
          <w:szCs w:val="24"/>
        </w:rPr>
        <w:t>s</w:t>
      </w:r>
      <w:r w:rsidRPr="003C3D76">
        <w:rPr>
          <w:rFonts w:asciiTheme="minorHAnsi" w:hAnsiTheme="minorHAnsi" w:cstheme="minorHAnsi"/>
          <w:szCs w:val="24"/>
        </w:rPr>
        <w:t xml:space="preserve"> </w:t>
      </w:r>
      <w:r w:rsidR="00C13EC3" w:rsidRPr="003C3D76">
        <w:rPr>
          <w:rFonts w:asciiTheme="minorHAnsi" w:hAnsiTheme="minorHAnsi" w:cstheme="minorHAnsi"/>
          <w:szCs w:val="24"/>
        </w:rPr>
        <w:t>1</w:t>
      </w:r>
      <w:r w:rsidR="00DD187F" w:rsidRPr="003C3D76">
        <w:rPr>
          <w:rFonts w:asciiTheme="minorHAnsi" w:hAnsiTheme="minorHAnsi" w:cstheme="minorHAnsi"/>
          <w:szCs w:val="24"/>
        </w:rPr>
        <w:t>1</w:t>
      </w:r>
      <w:r w:rsidRPr="003C3D76">
        <w:rPr>
          <w:rFonts w:asciiTheme="minorHAnsi" w:hAnsiTheme="minorHAnsi" w:cstheme="minorHAnsi"/>
          <w:szCs w:val="24"/>
        </w:rPr>
        <w:t xml:space="preserve">.1 </w:t>
      </w:r>
      <w:r w:rsidR="002A2D27" w:rsidRPr="003C3D76">
        <w:rPr>
          <w:rFonts w:asciiTheme="minorHAnsi" w:hAnsiTheme="minorHAnsi" w:cstheme="minorHAnsi"/>
          <w:szCs w:val="24"/>
        </w:rPr>
        <w:t xml:space="preserve">e </w:t>
      </w:r>
      <w:r w:rsidR="00C13EC3" w:rsidRPr="003C3D76">
        <w:rPr>
          <w:rFonts w:asciiTheme="minorHAnsi" w:hAnsiTheme="minorHAnsi" w:cstheme="minorHAnsi"/>
          <w:szCs w:val="24"/>
        </w:rPr>
        <w:t>1</w:t>
      </w:r>
      <w:r w:rsidR="00DD187F" w:rsidRPr="003C3D76">
        <w:rPr>
          <w:rFonts w:asciiTheme="minorHAnsi" w:hAnsiTheme="minorHAnsi" w:cstheme="minorHAnsi"/>
          <w:szCs w:val="24"/>
        </w:rPr>
        <w:t>1</w:t>
      </w:r>
      <w:r w:rsidR="002A2D27" w:rsidRPr="003C3D76">
        <w:rPr>
          <w:rFonts w:asciiTheme="minorHAnsi" w:hAnsiTheme="minorHAnsi" w:cstheme="minorHAnsi"/>
          <w:szCs w:val="24"/>
        </w:rPr>
        <w:t>.</w:t>
      </w:r>
      <w:r w:rsidR="00DD533F" w:rsidRPr="003C3D76">
        <w:rPr>
          <w:rFonts w:asciiTheme="minorHAnsi" w:hAnsiTheme="minorHAnsi" w:cstheme="minorHAnsi"/>
          <w:szCs w:val="24"/>
        </w:rPr>
        <w:t>2</w:t>
      </w:r>
      <w:r w:rsidR="002A2D27" w:rsidRPr="003C3D76">
        <w:rPr>
          <w:rFonts w:asciiTheme="minorHAnsi" w:hAnsiTheme="minorHAnsi" w:cstheme="minorHAnsi"/>
          <w:szCs w:val="24"/>
        </w:rPr>
        <w:t xml:space="preserve"> </w:t>
      </w:r>
      <w:r w:rsidRPr="003C3D76">
        <w:rPr>
          <w:rFonts w:asciiTheme="minorHAnsi" w:hAnsiTheme="minorHAnsi" w:cstheme="minorHAnsi"/>
          <w:szCs w:val="24"/>
        </w:rPr>
        <w:t>acima.</w:t>
      </w:r>
    </w:p>
    <w:p w14:paraId="15B574F3" w14:textId="77777777" w:rsidR="00F74264" w:rsidRPr="003C3D76" w:rsidRDefault="00F74264" w:rsidP="001E31C0">
      <w:pPr>
        <w:pStyle w:val="p0"/>
        <w:suppressAutoHyphens/>
        <w:spacing w:line="320" w:lineRule="exact"/>
        <w:rPr>
          <w:rFonts w:asciiTheme="minorHAnsi" w:eastAsia="Arial Unicode MS" w:hAnsiTheme="minorHAnsi" w:cstheme="minorHAnsi"/>
          <w:snapToGrid/>
          <w:sz w:val="24"/>
          <w:szCs w:val="24"/>
        </w:rPr>
      </w:pPr>
    </w:p>
    <w:p w14:paraId="6D54390F" w14:textId="00B4CDBE" w:rsidR="00F74264" w:rsidRPr="003C3D76" w:rsidRDefault="00023B66" w:rsidP="001E31C0">
      <w:pPr>
        <w:pStyle w:val="PargrafodaLista"/>
        <w:rPr>
          <w:rFonts w:asciiTheme="minorHAnsi" w:hAnsiTheme="minorHAnsi" w:cstheme="minorHAnsi"/>
          <w:szCs w:val="24"/>
        </w:rPr>
      </w:pPr>
      <w:r w:rsidRPr="003C3D76">
        <w:rPr>
          <w:rFonts w:asciiTheme="minorHAnsi" w:hAnsiTheme="minorHAnsi" w:cstheme="minorHAnsi"/>
          <w:szCs w:val="24"/>
        </w:rPr>
        <w:t xml:space="preserve">Sem prejuízo do disposto na Cláusula </w:t>
      </w:r>
      <w:r w:rsidR="00C13EC3" w:rsidRPr="003C3D76">
        <w:rPr>
          <w:rFonts w:asciiTheme="minorHAnsi" w:hAnsiTheme="minorHAnsi" w:cstheme="minorHAnsi"/>
          <w:szCs w:val="24"/>
        </w:rPr>
        <w:t>1</w:t>
      </w:r>
      <w:r w:rsidR="00DD187F" w:rsidRPr="003C3D76">
        <w:rPr>
          <w:rFonts w:asciiTheme="minorHAnsi" w:hAnsiTheme="minorHAnsi" w:cstheme="minorHAnsi"/>
          <w:szCs w:val="24"/>
        </w:rPr>
        <w:t>1</w:t>
      </w:r>
      <w:r w:rsidRPr="003C3D76">
        <w:rPr>
          <w:rFonts w:asciiTheme="minorHAnsi" w:hAnsiTheme="minorHAnsi" w:cstheme="minorHAnsi"/>
          <w:szCs w:val="24"/>
        </w:rPr>
        <w:t xml:space="preserve">.3 acima, a Emissora </w:t>
      </w:r>
      <w:r w:rsidR="00660B7D" w:rsidRPr="003C3D76">
        <w:rPr>
          <w:rFonts w:asciiTheme="minorHAnsi" w:hAnsiTheme="minorHAnsi" w:cstheme="minorHAnsi"/>
          <w:szCs w:val="24"/>
        </w:rPr>
        <w:t>obriga</w:t>
      </w:r>
      <w:r w:rsidRPr="003C3D76">
        <w:rPr>
          <w:rFonts w:asciiTheme="minorHAnsi" w:hAnsiTheme="minorHAnsi" w:cstheme="minorHAnsi"/>
          <w:szCs w:val="24"/>
        </w:rPr>
        <w:t xml:space="preserve">-se a notificar o Agente Fiduciário e aos Debenturistas </w:t>
      </w:r>
      <w:r w:rsidR="00913970" w:rsidRPr="003C3D76">
        <w:rPr>
          <w:rFonts w:asciiTheme="minorHAnsi" w:hAnsiTheme="minorHAnsi" w:cstheme="minorHAnsi"/>
          <w:szCs w:val="24"/>
        </w:rPr>
        <w:t>em até 3 (três) Dias Úteis contados da data em que tomar conhecimento de que</w:t>
      </w:r>
      <w:r w:rsidRPr="003C3D76">
        <w:rPr>
          <w:rFonts w:asciiTheme="minorHAnsi" w:hAnsiTheme="minorHAnsi" w:cstheme="minorHAnsi"/>
          <w:szCs w:val="24"/>
        </w:rPr>
        <w:t xml:space="preserve"> quaisquer das declarações aqui prestadas </w:t>
      </w:r>
      <w:r w:rsidR="002A2D27" w:rsidRPr="003C3D76">
        <w:rPr>
          <w:rFonts w:asciiTheme="minorHAnsi" w:hAnsiTheme="minorHAnsi" w:cstheme="minorHAnsi"/>
          <w:szCs w:val="24"/>
        </w:rPr>
        <w:t xml:space="preserve">pela Emissora </w:t>
      </w:r>
      <w:r w:rsidRPr="003C3D76">
        <w:rPr>
          <w:rFonts w:asciiTheme="minorHAnsi" w:hAnsiTheme="minorHAnsi" w:cstheme="minorHAnsi"/>
          <w:szCs w:val="24"/>
        </w:rPr>
        <w:t xml:space="preserve">mostrem-se </w:t>
      </w:r>
      <w:r w:rsidR="002A2D27" w:rsidRPr="003C3D76">
        <w:rPr>
          <w:rFonts w:asciiTheme="minorHAnsi" w:hAnsiTheme="minorHAnsi" w:cstheme="minorHAnsi"/>
          <w:szCs w:val="24"/>
        </w:rPr>
        <w:t xml:space="preserve">falsas, </w:t>
      </w:r>
      <w:r w:rsidRPr="003C3D76">
        <w:rPr>
          <w:rFonts w:asciiTheme="minorHAnsi" w:hAnsiTheme="minorHAnsi" w:cstheme="minorHAnsi"/>
          <w:szCs w:val="24"/>
        </w:rPr>
        <w:t>inverídicas ou incorretas.</w:t>
      </w:r>
    </w:p>
    <w:p w14:paraId="531DE9C9" w14:textId="77777777" w:rsidR="00F74264" w:rsidRPr="003C3D76" w:rsidRDefault="00F74264" w:rsidP="001E31C0">
      <w:pPr>
        <w:pStyle w:val="p0"/>
        <w:suppressAutoHyphens/>
        <w:spacing w:line="320" w:lineRule="exact"/>
        <w:rPr>
          <w:rFonts w:asciiTheme="minorHAnsi" w:eastAsia="Arial Unicode MS" w:hAnsiTheme="minorHAnsi" w:cstheme="minorHAnsi"/>
          <w:snapToGrid/>
          <w:sz w:val="24"/>
          <w:szCs w:val="24"/>
        </w:rPr>
      </w:pPr>
    </w:p>
    <w:p w14:paraId="3D9EAF3E" w14:textId="77777777" w:rsidR="00C65A41" w:rsidRPr="003C3D76" w:rsidRDefault="00023B66" w:rsidP="001E31C0">
      <w:pPr>
        <w:pStyle w:val="PargrafodaLista"/>
        <w:rPr>
          <w:rFonts w:asciiTheme="minorHAnsi" w:hAnsiTheme="minorHAnsi" w:cstheme="minorHAnsi"/>
          <w:szCs w:val="24"/>
        </w:rPr>
      </w:pPr>
      <w:r w:rsidRPr="003C3D76">
        <w:rPr>
          <w:rFonts w:asciiTheme="minorHAnsi" w:hAnsiTheme="minorHAnsi" w:cstheme="minorHAnsi"/>
          <w:szCs w:val="24"/>
        </w:rPr>
        <w:t>A Emissora obriga-se, neste ato, em caráter irrevogável e irretratável, a cuidar para que as</w:t>
      </w:r>
      <w:r w:rsidR="00F74264" w:rsidRPr="003C3D76">
        <w:rPr>
          <w:rFonts w:asciiTheme="minorHAnsi" w:hAnsiTheme="minorHAnsi" w:cstheme="minorHAnsi"/>
          <w:szCs w:val="24"/>
        </w:rPr>
        <w:t xml:space="preserve"> </w:t>
      </w:r>
      <w:r w:rsidRPr="003C3D76">
        <w:rPr>
          <w:rFonts w:asciiTheme="minorHAnsi" w:hAnsiTheme="minorHAnsi" w:cstheme="minorHAnsi"/>
          <w:szCs w:val="24"/>
        </w:rPr>
        <w:t>operações que venha a praticar no ambiente B3 sejam sempre amparadas pelas boas práticas de</w:t>
      </w:r>
      <w:r w:rsidR="00F74264" w:rsidRPr="003C3D76">
        <w:rPr>
          <w:rFonts w:asciiTheme="minorHAnsi" w:hAnsiTheme="minorHAnsi" w:cstheme="minorHAnsi"/>
          <w:szCs w:val="24"/>
        </w:rPr>
        <w:t xml:space="preserve"> </w:t>
      </w:r>
      <w:r w:rsidRPr="003C3D76">
        <w:rPr>
          <w:rFonts w:asciiTheme="minorHAnsi" w:hAnsiTheme="minorHAnsi" w:cstheme="minorHAnsi"/>
          <w:szCs w:val="24"/>
        </w:rPr>
        <w:t>mercado, com plena e perfeita observância das normas aplicáveis à matéria, isentando o Agente</w:t>
      </w:r>
      <w:r w:rsidR="00F74264" w:rsidRPr="003C3D76">
        <w:rPr>
          <w:rFonts w:asciiTheme="minorHAnsi" w:hAnsiTheme="minorHAnsi" w:cstheme="minorHAnsi"/>
          <w:szCs w:val="24"/>
        </w:rPr>
        <w:t xml:space="preserve"> </w:t>
      </w:r>
      <w:r w:rsidRPr="003C3D76">
        <w:rPr>
          <w:rFonts w:asciiTheme="minorHAnsi" w:hAnsiTheme="minorHAnsi" w:cstheme="minorHAnsi"/>
          <w:szCs w:val="24"/>
        </w:rPr>
        <w:t>Fiduciário de toda e qualquer responsabilidade por reclamações, prejuízos, perdas e danos, lucros</w:t>
      </w:r>
      <w:r w:rsidR="00F74264" w:rsidRPr="003C3D76">
        <w:rPr>
          <w:rFonts w:asciiTheme="minorHAnsi" w:hAnsiTheme="minorHAnsi" w:cstheme="minorHAnsi"/>
          <w:szCs w:val="24"/>
        </w:rPr>
        <w:t xml:space="preserve"> </w:t>
      </w:r>
      <w:r w:rsidRPr="003C3D76">
        <w:rPr>
          <w:rFonts w:asciiTheme="minorHAnsi" w:hAnsiTheme="minorHAnsi" w:cstheme="minorHAnsi"/>
          <w:szCs w:val="24"/>
        </w:rPr>
        <w:t>cessantes e/ou emergentes a que o não respeito às referidas normas der causa, desde que</w:t>
      </w:r>
      <w:r w:rsidR="00F74264" w:rsidRPr="003C3D76">
        <w:rPr>
          <w:rFonts w:asciiTheme="minorHAnsi" w:hAnsiTheme="minorHAnsi" w:cstheme="minorHAnsi"/>
          <w:szCs w:val="24"/>
        </w:rPr>
        <w:t xml:space="preserve"> </w:t>
      </w:r>
      <w:r w:rsidRPr="003C3D76">
        <w:rPr>
          <w:rFonts w:asciiTheme="minorHAnsi" w:hAnsiTheme="minorHAnsi" w:cstheme="minorHAnsi"/>
          <w:szCs w:val="24"/>
        </w:rPr>
        <w:t>comprovadamente não tenham sido gerados por culpa ou dolo do Agente Fiduciário.</w:t>
      </w:r>
    </w:p>
    <w:p w14:paraId="0BB5B498" w14:textId="77777777" w:rsidR="005C5BBA" w:rsidRPr="003C3D76" w:rsidRDefault="005C5BBA" w:rsidP="001E31C0">
      <w:pPr>
        <w:pStyle w:val="p0"/>
        <w:widowControl/>
        <w:tabs>
          <w:tab w:val="clear" w:pos="720"/>
        </w:tabs>
        <w:suppressAutoHyphens/>
        <w:spacing w:line="320" w:lineRule="exact"/>
        <w:rPr>
          <w:rFonts w:asciiTheme="minorHAnsi" w:eastAsia="Arial Unicode MS" w:hAnsiTheme="minorHAnsi" w:cstheme="minorHAnsi"/>
          <w:sz w:val="24"/>
          <w:szCs w:val="24"/>
        </w:rPr>
      </w:pPr>
    </w:p>
    <w:p w14:paraId="54DDE13E" w14:textId="77777777" w:rsidR="006722D3" w:rsidRPr="003C3D76" w:rsidRDefault="00023B66" w:rsidP="001E31C0">
      <w:pPr>
        <w:pStyle w:val="Ttulo2"/>
        <w:rPr>
          <w:rFonts w:asciiTheme="minorHAnsi" w:hAnsiTheme="minorHAnsi" w:cstheme="minorHAnsi"/>
        </w:rPr>
      </w:pPr>
      <w:r w:rsidRPr="003C3D76">
        <w:rPr>
          <w:rFonts w:asciiTheme="minorHAnsi" w:hAnsiTheme="minorHAnsi" w:cstheme="minorHAnsi"/>
        </w:rPr>
        <w:t>DAS DISPOSIÇÕES GERAIS</w:t>
      </w:r>
      <w:bookmarkStart w:id="400" w:name="_DV_M165"/>
      <w:bookmarkEnd w:id="400"/>
    </w:p>
    <w:p w14:paraId="5F16DFF0" w14:textId="77777777" w:rsidR="006722D3" w:rsidRPr="003C3D76" w:rsidRDefault="006722D3" w:rsidP="001E31C0">
      <w:pPr>
        <w:suppressAutoHyphens/>
        <w:spacing w:line="320" w:lineRule="exact"/>
        <w:jc w:val="both"/>
        <w:rPr>
          <w:rFonts w:asciiTheme="minorHAnsi" w:hAnsiTheme="minorHAnsi" w:cstheme="minorHAnsi"/>
          <w:b/>
          <w:w w:val="0"/>
        </w:rPr>
      </w:pPr>
    </w:p>
    <w:p w14:paraId="0B99E0EB" w14:textId="77777777" w:rsidR="006722D3" w:rsidRPr="003C3D76" w:rsidRDefault="00023B66" w:rsidP="001E31C0">
      <w:pPr>
        <w:pStyle w:val="PargrafodaLista"/>
        <w:rPr>
          <w:rFonts w:asciiTheme="minorHAnsi" w:hAnsiTheme="minorHAnsi" w:cstheme="minorHAnsi"/>
          <w:b/>
          <w:w w:val="0"/>
          <w:szCs w:val="24"/>
        </w:rPr>
      </w:pPr>
      <w:r w:rsidRPr="003C3D76">
        <w:rPr>
          <w:rFonts w:asciiTheme="minorHAnsi" w:hAnsiTheme="minorHAnsi" w:cstheme="minorHAnsi"/>
          <w:w w:val="0"/>
          <w:szCs w:val="24"/>
        </w:rPr>
        <w:t xml:space="preserve">As comunicações a serem enviadas por qualquer das Partes nos termos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deverão ser encaminhadas para os seguintes endereços: </w:t>
      </w:r>
    </w:p>
    <w:p w14:paraId="29564BF9" w14:textId="77777777" w:rsidR="006722D3" w:rsidRPr="003C3D76" w:rsidRDefault="006722D3" w:rsidP="001E31C0">
      <w:pPr>
        <w:pStyle w:val="p0"/>
        <w:suppressAutoHyphens/>
        <w:spacing w:line="320" w:lineRule="exact"/>
        <w:rPr>
          <w:rFonts w:asciiTheme="minorHAnsi" w:eastAsia="Arial Unicode MS" w:hAnsiTheme="minorHAnsi" w:cstheme="minorHAnsi"/>
          <w:snapToGrid/>
          <w:sz w:val="24"/>
          <w:szCs w:val="24"/>
        </w:rPr>
      </w:pPr>
      <w:bookmarkStart w:id="401" w:name="_DV_M166"/>
      <w:bookmarkEnd w:id="401"/>
    </w:p>
    <w:p w14:paraId="6EAD5690" w14:textId="77777777" w:rsidR="006722D3" w:rsidRPr="003C3D76" w:rsidRDefault="00023B66" w:rsidP="00A16200">
      <w:pPr>
        <w:pStyle w:val="p0"/>
        <w:numPr>
          <w:ilvl w:val="0"/>
          <w:numId w:val="9"/>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Para a Emissora:</w:t>
      </w:r>
      <w:r w:rsidR="00A82A76" w:rsidRPr="003C3D76">
        <w:rPr>
          <w:rFonts w:asciiTheme="minorHAnsi" w:eastAsia="Arial Unicode MS" w:hAnsiTheme="minorHAnsi" w:cstheme="minorHAnsi"/>
          <w:sz w:val="24"/>
          <w:szCs w:val="24"/>
        </w:rPr>
        <w:t xml:space="preserve"> </w:t>
      </w:r>
    </w:p>
    <w:p w14:paraId="203CA95F" w14:textId="77777777" w:rsidR="00493C40" w:rsidRPr="003C3D76" w:rsidRDefault="00493C40" w:rsidP="001E31C0">
      <w:pPr>
        <w:pStyle w:val="p0"/>
        <w:suppressAutoHyphens/>
        <w:spacing w:line="320" w:lineRule="exact"/>
        <w:ind w:left="567"/>
        <w:rPr>
          <w:rFonts w:asciiTheme="minorHAnsi" w:eastAsia="Arial Unicode MS" w:hAnsiTheme="minorHAnsi" w:cstheme="minorHAnsi"/>
          <w:b/>
          <w:sz w:val="24"/>
          <w:szCs w:val="24"/>
        </w:rPr>
      </w:pPr>
      <w:r w:rsidRPr="003C3D76">
        <w:rPr>
          <w:rFonts w:asciiTheme="minorHAnsi" w:eastAsia="Arial Unicode MS" w:hAnsiTheme="minorHAnsi" w:cstheme="minorHAnsi"/>
          <w:b/>
          <w:sz w:val="24"/>
          <w:szCs w:val="24"/>
        </w:rPr>
        <w:t>B.A. – EMPREENDIMENTOS E PARTICIPAÇÕES S/A.</w:t>
      </w:r>
    </w:p>
    <w:p w14:paraId="62322F9E" w14:textId="5EA09A97" w:rsidR="00493C40" w:rsidRPr="003C3D76" w:rsidRDefault="00023B66" w:rsidP="001E31C0">
      <w:pPr>
        <w:pStyle w:val="p0"/>
        <w:suppressAutoHyphens/>
        <w:spacing w:line="320" w:lineRule="exact"/>
        <w:ind w:left="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Endereço: </w:t>
      </w:r>
      <w:r w:rsidR="00493C40" w:rsidRPr="003C3D76">
        <w:rPr>
          <w:rFonts w:asciiTheme="minorHAnsi" w:eastAsia="Arial Unicode MS" w:hAnsiTheme="minorHAnsi" w:cstheme="minorHAnsi"/>
          <w:sz w:val="24"/>
          <w:szCs w:val="24"/>
        </w:rPr>
        <w:t xml:space="preserve">Rua Elvira Ferraz, n.º 250 – Conjunto 1116 – Vila olímpia </w:t>
      </w:r>
    </w:p>
    <w:p w14:paraId="1AF15765" w14:textId="2EED5713" w:rsidR="009250A7" w:rsidRPr="003C3D76" w:rsidRDefault="00023B66" w:rsidP="001E31C0">
      <w:pPr>
        <w:pStyle w:val="p0"/>
        <w:suppressAutoHyphens/>
        <w:spacing w:line="320" w:lineRule="exact"/>
        <w:ind w:left="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São Paulo, SP</w:t>
      </w:r>
    </w:p>
    <w:p w14:paraId="37B2877F" w14:textId="1B946584" w:rsidR="009250A7" w:rsidRPr="003C3D76" w:rsidRDefault="00023B66" w:rsidP="001E31C0">
      <w:pPr>
        <w:pStyle w:val="p0"/>
        <w:suppressAutoHyphens/>
        <w:spacing w:line="320" w:lineRule="exact"/>
        <w:ind w:left="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CEP: </w:t>
      </w:r>
      <w:r w:rsidR="00493C40" w:rsidRPr="003C3D76">
        <w:rPr>
          <w:rFonts w:asciiTheme="minorHAnsi" w:eastAsia="Arial Unicode MS" w:hAnsiTheme="minorHAnsi" w:cstheme="minorHAnsi"/>
          <w:sz w:val="24"/>
          <w:szCs w:val="24"/>
        </w:rPr>
        <w:t>04552-040</w:t>
      </w:r>
    </w:p>
    <w:p w14:paraId="5704E9C1" w14:textId="60EA2835" w:rsidR="009250A7" w:rsidRPr="003C3D76" w:rsidRDefault="00023B66" w:rsidP="00163AA5">
      <w:pPr>
        <w:pStyle w:val="p0"/>
        <w:suppressAutoHyphens/>
        <w:spacing w:line="320" w:lineRule="exact"/>
        <w:ind w:left="567" w:right="-232"/>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lastRenderedPageBreak/>
        <w:t xml:space="preserve">E-mail: </w:t>
      </w:r>
      <w:hyperlink r:id="rId43" w:history="1">
        <w:r w:rsidR="005B0309" w:rsidRPr="004772D7">
          <w:rPr>
            <w:rStyle w:val="Hyperlink"/>
            <w:rFonts w:asciiTheme="minorHAnsi" w:eastAsia="Arial Unicode MS" w:hAnsiTheme="minorHAnsi" w:cstheme="minorHAnsi"/>
            <w:sz w:val="24"/>
            <w:szCs w:val="24"/>
          </w:rPr>
          <w:t>joao_campos@bancodigimais.com.br</w:t>
        </w:r>
      </w:hyperlink>
      <w:r w:rsidR="005B0309">
        <w:rPr>
          <w:rFonts w:asciiTheme="minorHAnsi" w:eastAsia="Arial Unicode MS" w:hAnsiTheme="minorHAnsi" w:cstheme="minorHAnsi"/>
          <w:sz w:val="24"/>
          <w:szCs w:val="24"/>
        </w:rPr>
        <w:t xml:space="preserve"> / </w:t>
      </w:r>
      <w:hyperlink r:id="rId44" w:history="1">
        <w:r w:rsidR="00163AA5" w:rsidRPr="004772D7">
          <w:rPr>
            <w:rStyle w:val="Hyperlink"/>
            <w:rFonts w:asciiTheme="minorHAnsi" w:eastAsia="Arial Unicode MS" w:hAnsiTheme="minorHAnsi" w:cstheme="minorHAnsi"/>
            <w:sz w:val="24"/>
            <w:szCs w:val="24"/>
          </w:rPr>
          <w:t>matheus_sperb@bancodigimais.com.br</w:t>
        </w:r>
      </w:hyperlink>
      <w:r w:rsidR="00163AA5">
        <w:rPr>
          <w:rFonts w:asciiTheme="minorHAnsi" w:eastAsia="Arial Unicode MS" w:hAnsiTheme="minorHAnsi" w:cstheme="minorHAnsi"/>
          <w:sz w:val="24"/>
          <w:szCs w:val="24"/>
        </w:rPr>
        <w:t xml:space="preserve"> </w:t>
      </w:r>
    </w:p>
    <w:p w14:paraId="765965DD" w14:textId="329BEC15" w:rsidR="009250A7" w:rsidRPr="003C3D76" w:rsidRDefault="00023B66" w:rsidP="001E31C0">
      <w:pPr>
        <w:pStyle w:val="p0"/>
        <w:suppressAutoHyphens/>
        <w:spacing w:line="320" w:lineRule="exact"/>
        <w:ind w:left="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At.: </w:t>
      </w:r>
      <w:r w:rsidR="005B0309">
        <w:rPr>
          <w:rFonts w:asciiTheme="minorHAnsi" w:eastAsia="Arial Unicode MS" w:hAnsiTheme="minorHAnsi" w:cstheme="minorHAnsi"/>
          <w:sz w:val="24"/>
          <w:szCs w:val="24"/>
        </w:rPr>
        <w:t xml:space="preserve">João Alves de Campos / </w:t>
      </w:r>
      <w:r w:rsidR="00163AA5">
        <w:rPr>
          <w:rFonts w:asciiTheme="minorHAnsi" w:eastAsia="Arial Unicode MS" w:hAnsiTheme="minorHAnsi" w:cstheme="minorHAnsi"/>
          <w:sz w:val="24"/>
          <w:szCs w:val="24"/>
        </w:rPr>
        <w:t xml:space="preserve">Matheus </w:t>
      </w:r>
      <w:proofErr w:type="spellStart"/>
      <w:r w:rsidR="00163AA5">
        <w:rPr>
          <w:rFonts w:asciiTheme="minorHAnsi" w:eastAsia="Arial Unicode MS" w:hAnsiTheme="minorHAnsi" w:cstheme="minorHAnsi"/>
          <w:sz w:val="24"/>
          <w:szCs w:val="24"/>
        </w:rPr>
        <w:t>Sperb</w:t>
      </w:r>
      <w:proofErr w:type="spellEnd"/>
    </w:p>
    <w:p w14:paraId="0AEE12F8" w14:textId="77777777" w:rsidR="00493C40" w:rsidRPr="003C3D76" w:rsidRDefault="00493C40" w:rsidP="001E31C0">
      <w:pPr>
        <w:pStyle w:val="p0"/>
        <w:suppressAutoHyphens/>
        <w:spacing w:line="320" w:lineRule="exact"/>
        <w:ind w:left="567"/>
        <w:rPr>
          <w:rFonts w:asciiTheme="minorHAnsi" w:eastAsia="Arial Unicode MS" w:hAnsiTheme="minorHAnsi" w:cstheme="minorHAnsi"/>
          <w:sz w:val="24"/>
          <w:szCs w:val="24"/>
        </w:rPr>
      </w:pPr>
    </w:p>
    <w:p w14:paraId="5EA5B3EA" w14:textId="77777777" w:rsidR="006722D3" w:rsidRPr="003C3D76" w:rsidRDefault="00023B66" w:rsidP="00A16200">
      <w:pPr>
        <w:pStyle w:val="p0"/>
        <w:numPr>
          <w:ilvl w:val="0"/>
          <w:numId w:val="9"/>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Para o Agente Fiduciário:</w:t>
      </w:r>
      <w:r w:rsidR="00492F8C" w:rsidRPr="003C3D76">
        <w:rPr>
          <w:rFonts w:asciiTheme="minorHAnsi" w:eastAsia="Arial Unicode MS" w:hAnsiTheme="minorHAnsi" w:cstheme="minorHAnsi"/>
          <w:sz w:val="24"/>
          <w:szCs w:val="24"/>
        </w:rPr>
        <w:t xml:space="preserve"> </w:t>
      </w:r>
    </w:p>
    <w:p w14:paraId="15F3EFC0" w14:textId="77777777" w:rsidR="00E11C35" w:rsidRPr="003C3D76" w:rsidRDefault="00023B66" w:rsidP="001E31C0">
      <w:pPr>
        <w:pStyle w:val="p0"/>
        <w:suppressAutoHyphens/>
        <w:spacing w:line="320" w:lineRule="exact"/>
        <w:ind w:left="567"/>
        <w:rPr>
          <w:rFonts w:asciiTheme="minorHAnsi" w:hAnsiTheme="minorHAnsi" w:cstheme="minorHAnsi"/>
          <w:b/>
          <w:snapToGrid/>
          <w:w w:val="100"/>
          <w:sz w:val="24"/>
          <w:szCs w:val="24"/>
        </w:rPr>
      </w:pPr>
      <w:bookmarkStart w:id="402" w:name="_DV_M174"/>
      <w:bookmarkEnd w:id="402"/>
      <w:r w:rsidRPr="003C3D76">
        <w:rPr>
          <w:rFonts w:asciiTheme="minorHAnsi" w:hAnsiTheme="minorHAnsi" w:cstheme="minorHAnsi"/>
          <w:b/>
          <w:snapToGrid/>
          <w:w w:val="100"/>
          <w:sz w:val="24"/>
          <w:szCs w:val="24"/>
        </w:rPr>
        <w:t xml:space="preserve">OLIVEIRA TRUST DISTRIBUIDORA DE TÍTULOS E VALORES MOBILIÁRIOS S.A. </w:t>
      </w:r>
    </w:p>
    <w:p w14:paraId="4A416720" w14:textId="77777777" w:rsidR="00E11C35" w:rsidRPr="003C3D76" w:rsidRDefault="00023B66" w:rsidP="001E31C0">
      <w:pPr>
        <w:pStyle w:val="p0"/>
        <w:suppressAutoHyphens/>
        <w:spacing w:line="320" w:lineRule="exact"/>
        <w:ind w:left="567"/>
        <w:rPr>
          <w:rFonts w:asciiTheme="minorHAnsi" w:hAnsiTheme="minorHAnsi" w:cstheme="minorHAnsi"/>
          <w:snapToGrid/>
          <w:w w:val="100"/>
          <w:sz w:val="24"/>
          <w:szCs w:val="24"/>
        </w:rPr>
      </w:pPr>
      <w:r w:rsidRPr="003C3D76">
        <w:rPr>
          <w:rFonts w:asciiTheme="minorHAnsi" w:hAnsiTheme="minorHAnsi" w:cstheme="minorHAnsi"/>
          <w:snapToGrid/>
          <w:w w:val="100"/>
          <w:sz w:val="24"/>
          <w:szCs w:val="24"/>
        </w:rPr>
        <w:t>Av. das Américas, 3434, bloco 7, 2º andar</w:t>
      </w:r>
    </w:p>
    <w:p w14:paraId="4A1E1050" w14:textId="77777777" w:rsidR="00E11C35" w:rsidRPr="003C3D76" w:rsidRDefault="00023B66" w:rsidP="001E31C0">
      <w:pPr>
        <w:pStyle w:val="p0"/>
        <w:suppressAutoHyphens/>
        <w:spacing w:line="320" w:lineRule="exact"/>
        <w:ind w:left="567"/>
        <w:rPr>
          <w:rFonts w:asciiTheme="minorHAnsi" w:hAnsiTheme="minorHAnsi" w:cstheme="minorHAnsi"/>
          <w:snapToGrid/>
          <w:w w:val="100"/>
          <w:sz w:val="24"/>
          <w:szCs w:val="24"/>
        </w:rPr>
      </w:pPr>
      <w:r w:rsidRPr="003C3D76">
        <w:rPr>
          <w:rFonts w:asciiTheme="minorHAnsi" w:hAnsiTheme="minorHAnsi" w:cstheme="minorHAnsi"/>
          <w:snapToGrid/>
          <w:w w:val="100"/>
          <w:sz w:val="24"/>
          <w:szCs w:val="24"/>
        </w:rPr>
        <w:t>Barra da Tijuca, Rio de Janeiro, RJ CEP: 22640-102</w:t>
      </w:r>
    </w:p>
    <w:p w14:paraId="7E64B728" w14:textId="77777777" w:rsidR="00E11C35" w:rsidRPr="003C3D76" w:rsidRDefault="00023B66" w:rsidP="001E31C0">
      <w:pPr>
        <w:pStyle w:val="p0"/>
        <w:suppressAutoHyphens/>
        <w:spacing w:line="320" w:lineRule="exact"/>
        <w:ind w:left="567"/>
        <w:rPr>
          <w:rFonts w:asciiTheme="minorHAnsi" w:hAnsiTheme="minorHAnsi" w:cstheme="minorHAnsi"/>
          <w:snapToGrid/>
          <w:w w:val="100"/>
          <w:sz w:val="24"/>
          <w:szCs w:val="24"/>
        </w:rPr>
      </w:pPr>
      <w:r w:rsidRPr="003C3D76">
        <w:rPr>
          <w:rFonts w:asciiTheme="minorHAnsi" w:hAnsiTheme="minorHAnsi" w:cstheme="minorHAnsi"/>
          <w:snapToGrid/>
          <w:w w:val="100"/>
          <w:sz w:val="24"/>
          <w:szCs w:val="24"/>
        </w:rPr>
        <w:t>Tel.: (21) 3514-0000</w:t>
      </w:r>
    </w:p>
    <w:p w14:paraId="7B906194" w14:textId="0407B091" w:rsidR="00561A5D" w:rsidRPr="003C3D76" w:rsidRDefault="00561A5D" w:rsidP="00561A5D">
      <w:pPr>
        <w:pStyle w:val="PargrafodaLista"/>
        <w:numPr>
          <w:ilvl w:val="0"/>
          <w:numId w:val="0"/>
        </w:numPr>
        <w:ind w:left="567"/>
        <w:rPr>
          <w:rFonts w:asciiTheme="minorHAnsi" w:eastAsia="Arial Unicode MS" w:hAnsiTheme="minorHAnsi" w:cstheme="minorHAnsi"/>
          <w:szCs w:val="24"/>
        </w:rPr>
      </w:pPr>
      <w:bookmarkStart w:id="403" w:name="_DV_M167"/>
      <w:bookmarkStart w:id="404" w:name="_DV_M168"/>
      <w:bookmarkStart w:id="405" w:name="_DV_M170"/>
      <w:bookmarkStart w:id="406" w:name="_DV_M171"/>
      <w:bookmarkStart w:id="407" w:name="_DV_M172"/>
      <w:bookmarkStart w:id="408" w:name="_DV_M173"/>
      <w:bookmarkEnd w:id="403"/>
      <w:bookmarkEnd w:id="404"/>
      <w:bookmarkEnd w:id="405"/>
      <w:bookmarkEnd w:id="406"/>
      <w:bookmarkEnd w:id="407"/>
      <w:bookmarkEnd w:id="408"/>
      <w:r w:rsidRPr="003C3D76">
        <w:rPr>
          <w:rFonts w:asciiTheme="minorHAnsi" w:hAnsiTheme="minorHAnsi" w:cstheme="minorHAnsi"/>
          <w:snapToGrid w:val="0"/>
          <w:w w:val="0"/>
          <w:szCs w:val="24"/>
        </w:rPr>
        <w:t xml:space="preserve">E-mail: </w:t>
      </w:r>
      <w:hyperlink r:id="rId45" w:history="1">
        <w:r w:rsidR="00FE269F" w:rsidRPr="004772D7">
          <w:rPr>
            <w:rStyle w:val="Hyperlink"/>
            <w:rFonts w:asciiTheme="minorHAnsi" w:hAnsiTheme="minorHAnsi" w:cstheme="minorHAnsi"/>
            <w:snapToGrid w:val="0"/>
            <w:w w:val="0"/>
            <w:szCs w:val="24"/>
          </w:rPr>
          <w:t>af.controles@oliveiratrust.com.br</w:t>
        </w:r>
      </w:hyperlink>
      <w:r w:rsidR="00FE269F">
        <w:rPr>
          <w:rFonts w:asciiTheme="minorHAnsi" w:hAnsiTheme="minorHAnsi" w:cstheme="minorHAnsi"/>
          <w:snapToGrid w:val="0"/>
          <w:w w:val="0"/>
          <w:szCs w:val="24"/>
        </w:rPr>
        <w:t xml:space="preserve"> </w:t>
      </w:r>
    </w:p>
    <w:p w14:paraId="6CFC57DC" w14:textId="77777777" w:rsidR="00561A5D" w:rsidRPr="003C3D76" w:rsidRDefault="00561A5D" w:rsidP="00561A5D">
      <w:pPr>
        <w:pStyle w:val="p0"/>
        <w:suppressAutoHyphens/>
        <w:spacing w:line="320" w:lineRule="exact"/>
        <w:ind w:left="567"/>
        <w:rPr>
          <w:rFonts w:asciiTheme="minorHAnsi" w:hAnsiTheme="minorHAnsi" w:cstheme="minorHAnsi"/>
          <w:snapToGrid/>
          <w:w w:val="100"/>
          <w:sz w:val="24"/>
          <w:szCs w:val="24"/>
        </w:rPr>
      </w:pPr>
      <w:r w:rsidRPr="003C3D76">
        <w:rPr>
          <w:rFonts w:asciiTheme="minorHAnsi" w:hAnsiTheme="minorHAnsi" w:cstheme="minorHAnsi"/>
          <w:snapToGrid/>
          <w:w w:val="100"/>
          <w:sz w:val="24"/>
          <w:szCs w:val="24"/>
        </w:rPr>
        <w:t xml:space="preserve">At.: </w:t>
      </w:r>
      <w:r>
        <w:rPr>
          <w:rFonts w:asciiTheme="minorHAnsi" w:hAnsiTheme="minorHAnsi" w:cstheme="minorHAnsi"/>
          <w:snapToGrid/>
          <w:w w:val="100"/>
          <w:sz w:val="24"/>
          <w:szCs w:val="24"/>
        </w:rPr>
        <w:t>Maria Carolina Abrantes</w:t>
      </w:r>
    </w:p>
    <w:p w14:paraId="20A0D20F" w14:textId="77777777" w:rsidR="004441A2" w:rsidRPr="003C3D76" w:rsidRDefault="004441A2" w:rsidP="001E31C0">
      <w:pPr>
        <w:pStyle w:val="PargrafodaLista"/>
        <w:numPr>
          <w:ilvl w:val="0"/>
          <w:numId w:val="0"/>
        </w:numPr>
        <w:rPr>
          <w:rFonts w:asciiTheme="minorHAnsi" w:eastAsia="Arial Unicode MS" w:hAnsiTheme="minorHAnsi" w:cstheme="minorHAnsi"/>
          <w:w w:val="0"/>
          <w:szCs w:val="24"/>
        </w:rPr>
      </w:pPr>
    </w:p>
    <w:p w14:paraId="1CB4FC8C" w14:textId="77777777" w:rsidR="006722D3" w:rsidRPr="003C3D76" w:rsidRDefault="00023B66" w:rsidP="00A16200">
      <w:pPr>
        <w:pStyle w:val="p0"/>
        <w:numPr>
          <w:ilvl w:val="0"/>
          <w:numId w:val="9"/>
        </w:numPr>
        <w:tabs>
          <w:tab w:val="clear" w:pos="720"/>
        </w:tabs>
        <w:suppressAutoHyphens/>
        <w:spacing w:line="320" w:lineRule="exact"/>
        <w:ind w:left="567" w:hanging="567"/>
        <w:rPr>
          <w:rFonts w:asciiTheme="minorHAnsi" w:hAnsiTheme="minorHAnsi" w:cstheme="minorHAnsi"/>
          <w:sz w:val="24"/>
          <w:szCs w:val="24"/>
        </w:rPr>
      </w:pPr>
      <w:r w:rsidRPr="003C3D76">
        <w:rPr>
          <w:rFonts w:asciiTheme="minorHAnsi" w:eastAsia="Arial Unicode MS" w:hAnsiTheme="minorHAnsi" w:cstheme="minorHAnsi"/>
          <w:sz w:val="24"/>
          <w:szCs w:val="24"/>
        </w:rPr>
        <w:t xml:space="preserve">Para o </w:t>
      </w:r>
      <w:r w:rsidR="00A43FDF" w:rsidRPr="003C3D76">
        <w:rPr>
          <w:rFonts w:asciiTheme="minorHAnsi" w:eastAsia="Arial Unicode MS" w:hAnsiTheme="minorHAnsi" w:cstheme="minorHAnsi"/>
          <w:sz w:val="24"/>
          <w:szCs w:val="24"/>
        </w:rPr>
        <w:t>Agente de Liquidação</w:t>
      </w:r>
      <w:r w:rsidR="00F72EF7" w:rsidRPr="003C3D76">
        <w:rPr>
          <w:rFonts w:asciiTheme="minorHAnsi" w:eastAsia="Arial Unicode MS" w:hAnsiTheme="minorHAnsi" w:cstheme="minorHAnsi"/>
          <w:sz w:val="24"/>
          <w:szCs w:val="24"/>
        </w:rPr>
        <w:t xml:space="preserve"> e o </w:t>
      </w:r>
      <w:proofErr w:type="spellStart"/>
      <w:r w:rsidR="00F72EF7" w:rsidRPr="003C3D76">
        <w:rPr>
          <w:rFonts w:asciiTheme="minorHAnsi" w:eastAsia="Arial Unicode MS" w:hAnsiTheme="minorHAnsi" w:cstheme="minorHAnsi"/>
          <w:sz w:val="24"/>
          <w:szCs w:val="24"/>
        </w:rPr>
        <w:t>Escriturador</w:t>
      </w:r>
      <w:proofErr w:type="spellEnd"/>
      <w:r w:rsidRPr="003C3D76">
        <w:rPr>
          <w:rFonts w:asciiTheme="minorHAnsi" w:eastAsia="Arial Unicode MS" w:hAnsiTheme="minorHAnsi" w:cstheme="minorHAnsi"/>
          <w:sz w:val="24"/>
          <w:szCs w:val="24"/>
        </w:rPr>
        <w:t>:</w:t>
      </w:r>
    </w:p>
    <w:p w14:paraId="66494247" w14:textId="77777777" w:rsidR="00E11C35" w:rsidRPr="003C3D76" w:rsidRDefault="00023B66" w:rsidP="001E31C0">
      <w:pPr>
        <w:spacing w:line="320" w:lineRule="exact"/>
        <w:ind w:left="567"/>
        <w:jc w:val="both"/>
        <w:rPr>
          <w:rFonts w:asciiTheme="minorHAnsi" w:hAnsiTheme="minorHAnsi" w:cstheme="minorHAnsi"/>
          <w:b/>
        </w:rPr>
      </w:pPr>
      <w:r w:rsidRPr="003C3D76">
        <w:rPr>
          <w:rFonts w:asciiTheme="minorHAnsi" w:hAnsiTheme="minorHAnsi" w:cstheme="minorHAnsi"/>
          <w:b/>
        </w:rPr>
        <w:t>OLIVEIRA TRUST DISTRIBUIDORA DE TÍTULOS E VALORES MOBILIÁRIOS S.A.</w:t>
      </w:r>
    </w:p>
    <w:p w14:paraId="23807935" w14:textId="77777777" w:rsidR="00E11C35" w:rsidRPr="003C3D76" w:rsidRDefault="00023B66" w:rsidP="001E31C0">
      <w:pPr>
        <w:spacing w:line="320" w:lineRule="exact"/>
        <w:ind w:left="567"/>
        <w:jc w:val="both"/>
        <w:rPr>
          <w:rFonts w:asciiTheme="minorHAnsi" w:hAnsiTheme="minorHAnsi" w:cstheme="minorHAnsi"/>
        </w:rPr>
      </w:pPr>
      <w:r w:rsidRPr="003C3D76">
        <w:rPr>
          <w:rFonts w:asciiTheme="minorHAnsi" w:hAnsiTheme="minorHAnsi" w:cstheme="minorHAnsi"/>
        </w:rPr>
        <w:t>Av. das Américas, 3434, bloco 7, 2º andar</w:t>
      </w:r>
    </w:p>
    <w:p w14:paraId="12B6B0D0" w14:textId="77777777" w:rsidR="00E11C35" w:rsidRPr="003C3D76" w:rsidRDefault="00023B66" w:rsidP="001E31C0">
      <w:pPr>
        <w:spacing w:line="320" w:lineRule="exact"/>
        <w:ind w:left="567"/>
        <w:jc w:val="both"/>
        <w:rPr>
          <w:rFonts w:asciiTheme="minorHAnsi" w:hAnsiTheme="minorHAnsi" w:cstheme="minorHAnsi"/>
        </w:rPr>
      </w:pPr>
      <w:r w:rsidRPr="003C3D76">
        <w:rPr>
          <w:rFonts w:asciiTheme="minorHAnsi" w:hAnsiTheme="minorHAnsi" w:cstheme="minorHAnsi"/>
        </w:rPr>
        <w:t>Barra da Tijuca, Rio de Janeiro, RJ CEP: 22640-102</w:t>
      </w:r>
    </w:p>
    <w:p w14:paraId="5CEEB605" w14:textId="77777777" w:rsidR="00E11C35" w:rsidRPr="003C3D76" w:rsidRDefault="00023B66" w:rsidP="001E31C0">
      <w:pPr>
        <w:spacing w:line="320" w:lineRule="exact"/>
        <w:ind w:left="567"/>
        <w:jc w:val="both"/>
        <w:rPr>
          <w:rFonts w:asciiTheme="minorHAnsi" w:hAnsiTheme="minorHAnsi" w:cstheme="minorHAnsi"/>
        </w:rPr>
      </w:pPr>
      <w:r w:rsidRPr="003C3D76">
        <w:rPr>
          <w:rFonts w:asciiTheme="minorHAnsi" w:hAnsiTheme="minorHAnsi" w:cstheme="minorHAnsi"/>
        </w:rPr>
        <w:t>Tel.: (21) 3514-0000</w:t>
      </w:r>
    </w:p>
    <w:p w14:paraId="5FD1CA35" w14:textId="0DE9AD8F" w:rsidR="00FE269F" w:rsidRPr="003C3D76" w:rsidRDefault="00FE269F" w:rsidP="00FE269F">
      <w:pPr>
        <w:pStyle w:val="p0"/>
        <w:suppressAutoHyphens/>
        <w:spacing w:line="320" w:lineRule="exact"/>
        <w:ind w:left="567"/>
        <w:rPr>
          <w:rFonts w:asciiTheme="minorHAnsi" w:eastAsia="Arial Unicode MS" w:hAnsiTheme="minorHAnsi" w:cstheme="minorHAnsi"/>
          <w:sz w:val="24"/>
          <w:szCs w:val="24"/>
        </w:rPr>
      </w:pPr>
      <w:r w:rsidRPr="003C3D76">
        <w:rPr>
          <w:rFonts w:asciiTheme="minorHAnsi" w:hAnsiTheme="minorHAnsi" w:cstheme="minorHAnsi"/>
          <w:snapToGrid/>
          <w:w w:val="100"/>
          <w:sz w:val="24"/>
          <w:szCs w:val="24"/>
        </w:rPr>
        <w:t xml:space="preserve">E-mail: </w:t>
      </w:r>
      <w:hyperlink r:id="rId46" w:history="1">
        <w:r w:rsidRPr="004772D7">
          <w:rPr>
            <w:rStyle w:val="Hyperlink"/>
            <w:rFonts w:asciiTheme="minorHAnsi" w:hAnsiTheme="minorHAnsi" w:cstheme="minorHAnsi"/>
            <w:snapToGrid/>
            <w:w w:val="100"/>
            <w:sz w:val="24"/>
            <w:szCs w:val="24"/>
          </w:rPr>
          <w:t>sqescrituracao@oliveiratrust.com.br</w:t>
        </w:r>
      </w:hyperlink>
      <w:r>
        <w:rPr>
          <w:rFonts w:asciiTheme="minorHAnsi" w:hAnsiTheme="minorHAnsi" w:cstheme="minorHAnsi"/>
          <w:snapToGrid/>
          <w:w w:val="100"/>
          <w:sz w:val="24"/>
          <w:szCs w:val="24"/>
        </w:rPr>
        <w:t xml:space="preserve"> </w:t>
      </w:r>
    </w:p>
    <w:p w14:paraId="75A52B03" w14:textId="3FAC9BCD" w:rsidR="002214B8" w:rsidRDefault="00FE269F" w:rsidP="00FE269F">
      <w:pPr>
        <w:pStyle w:val="p0"/>
        <w:suppressAutoHyphens/>
        <w:spacing w:line="320" w:lineRule="exact"/>
        <w:ind w:left="567"/>
        <w:rPr>
          <w:rFonts w:asciiTheme="minorHAnsi" w:hAnsiTheme="minorHAnsi" w:cstheme="minorHAnsi"/>
        </w:rPr>
      </w:pPr>
      <w:r w:rsidRPr="003C3D76">
        <w:rPr>
          <w:rFonts w:asciiTheme="minorHAnsi" w:hAnsiTheme="minorHAnsi" w:cstheme="minorHAnsi"/>
        </w:rPr>
        <w:t xml:space="preserve">At.: </w:t>
      </w:r>
      <w:r w:rsidRPr="00FE269F">
        <w:rPr>
          <w:rFonts w:asciiTheme="minorHAnsi" w:hAnsiTheme="minorHAnsi" w:cstheme="minorHAnsi"/>
          <w:snapToGrid/>
          <w:w w:val="100"/>
          <w:sz w:val="24"/>
          <w:szCs w:val="24"/>
        </w:rPr>
        <w:t>Raphael</w:t>
      </w:r>
      <w:r>
        <w:rPr>
          <w:rFonts w:asciiTheme="minorHAnsi" w:hAnsiTheme="minorHAnsi" w:cstheme="minorHAnsi"/>
        </w:rPr>
        <w:t xml:space="preserve"> Morgado / João Bezerra</w:t>
      </w:r>
    </w:p>
    <w:p w14:paraId="0AC20092" w14:textId="77777777" w:rsidR="00FE269F" w:rsidRPr="003C3D76" w:rsidRDefault="00FE269F" w:rsidP="00FE269F">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ind w:hanging="567"/>
        <w:jc w:val="both"/>
        <w:rPr>
          <w:rFonts w:asciiTheme="minorHAnsi" w:eastAsia="Arial Unicode MS" w:hAnsiTheme="minorHAnsi" w:cstheme="minorHAnsi"/>
          <w:w w:val="0"/>
        </w:rPr>
      </w:pPr>
    </w:p>
    <w:p w14:paraId="5C701A4F" w14:textId="77777777" w:rsidR="006722D3" w:rsidRPr="003C3D76" w:rsidRDefault="00023B66" w:rsidP="00A16200">
      <w:pPr>
        <w:pStyle w:val="p0"/>
        <w:numPr>
          <w:ilvl w:val="0"/>
          <w:numId w:val="9"/>
        </w:numPr>
        <w:tabs>
          <w:tab w:val="clear" w:pos="720"/>
        </w:tabs>
        <w:suppressAutoHyphens/>
        <w:spacing w:line="320" w:lineRule="exact"/>
        <w:ind w:left="567" w:hanging="567"/>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Para a </w:t>
      </w:r>
      <w:r w:rsidR="00A91A5A" w:rsidRPr="003C3D76">
        <w:rPr>
          <w:rFonts w:asciiTheme="minorHAnsi" w:eastAsia="Arial Unicode MS" w:hAnsiTheme="minorHAnsi" w:cstheme="minorHAnsi"/>
          <w:sz w:val="24"/>
          <w:szCs w:val="24"/>
        </w:rPr>
        <w:t>B3</w:t>
      </w:r>
      <w:r w:rsidRPr="003C3D76">
        <w:rPr>
          <w:rFonts w:asciiTheme="minorHAnsi" w:eastAsia="Arial Unicode MS" w:hAnsiTheme="minorHAnsi" w:cstheme="minorHAnsi"/>
          <w:sz w:val="24"/>
          <w:szCs w:val="24"/>
        </w:rPr>
        <w:t>:</w:t>
      </w:r>
    </w:p>
    <w:p w14:paraId="5C17A8C2" w14:textId="77777777" w:rsidR="009C6FAC" w:rsidRPr="003C3D76" w:rsidRDefault="009C6FAC" w:rsidP="009C6FAC">
      <w:pPr>
        <w:spacing w:line="320" w:lineRule="exact"/>
        <w:ind w:left="567"/>
        <w:jc w:val="both"/>
        <w:rPr>
          <w:rFonts w:asciiTheme="minorHAnsi" w:hAnsiTheme="minorHAnsi" w:cstheme="minorHAnsi"/>
          <w:b/>
          <w:bCs/>
        </w:rPr>
      </w:pPr>
      <w:r w:rsidRPr="003C3D76">
        <w:rPr>
          <w:rFonts w:asciiTheme="minorHAnsi" w:hAnsiTheme="minorHAnsi" w:cstheme="minorHAnsi"/>
          <w:b/>
          <w:bCs/>
        </w:rPr>
        <w:t xml:space="preserve">B3 S.A. – Brasil, Bolsa, Balcão </w:t>
      </w:r>
    </w:p>
    <w:p w14:paraId="12B20AF2" w14:textId="77777777" w:rsidR="009C6FAC" w:rsidRPr="003C3D76" w:rsidRDefault="009C6FAC" w:rsidP="009C6FAC">
      <w:pPr>
        <w:spacing w:line="320" w:lineRule="exact"/>
        <w:ind w:left="567"/>
        <w:jc w:val="both"/>
        <w:rPr>
          <w:rFonts w:asciiTheme="minorHAnsi" w:hAnsiTheme="minorHAnsi" w:cstheme="minorHAnsi"/>
          <w:b/>
          <w:bCs/>
        </w:rPr>
      </w:pPr>
      <w:r w:rsidRPr="003C3D76">
        <w:rPr>
          <w:rFonts w:asciiTheme="minorHAnsi" w:hAnsiTheme="minorHAnsi" w:cstheme="minorHAnsi"/>
          <w:b/>
          <w:bCs/>
        </w:rPr>
        <w:t xml:space="preserve">Balcão B3 </w:t>
      </w:r>
    </w:p>
    <w:p w14:paraId="535AB20A" w14:textId="77777777" w:rsidR="009C6FAC" w:rsidRPr="003C3D76" w:rsidRDefault="009C6FAC" w:rsidP="009C6FAC">
      <w:pPr>
        <w:spacing w:line="320" w:lineRule="exact"/>
        <w:ind w:left="567"/>
        <w:jc w:val="both"/>
        <w:rPr>
          <w:rFonts w:asciiTheme="minorHAnsi" w:hAnsiTheme="minorHAnsi" w:cstheme="minorHAnsi"/>
        </w:rPr>
      </w:pPr>
      <w:r w:rsidRPr="003C3D76">
        <w:rPr>
          <w:rFonts w:asciiTheme="minorHAnsi" w:hAnsiTheme="minorHAnsi" w:cstheme="minorHAnsi"/>
        </w:rPr>
        <w:t>Praça Antônio Prado, 48 – 6º andar</w:t>
      </w:r>
    </w:p>
    <w:p w14:paraId="596D1873" w14:textId="77777777" w:rsidR="009C6FAC" w:rsidRPr="003C3D76" w:rsidRDefault="009C6FAC" w:rsidP="009C6FAC">
      <w:pPr>
        <w:spacing w:line="320" w:lineRule="exact"/>
        <w:ind w:left="567"/>
        <w:jc w:val="both"/>
        <w:rPr>
          <w:rFonts w:asciiTheme="minorHAnsi" w:hAnsiTheme="minorHAnsi" w:cstheme="minorHAnsi"/>
        </w:rPr>
      </w:pPr>
      <w:r w:rsidRPr="003C3D76">
        <w:rPr>
          <w:rFonts w:asciiTheme="minorHAnsi" w:hAnsiTheme="minorHAnsi" w:cstheme="minorHAnsi"/>
        </w:rPr>
        <w:t>At.: Superintendência de Ofertas de Títulos Corporativos e Fundos - SCF</w:t>
      </w:r>
    </w:p>
    <w:p w14:paraId="494FE66B" w14:textId="77777777" w:rsidR="009C6FAC" w:rsidRPr="003C3D76" w:rsidRDefault="009C6FAC" w:rsidP="009C6FAC">
      <w:pPr>
        <w:spacing w:line="320" w:lineRule="exact"/>
        <w:ind w:left="567"/>
        <w:jc w:val="both"/>
        <w:rPr>
          <w:rFonts w:asciiTheme="minorHAnsi" w:hAnsiTheme="minorHAnsi" w:cstheme="minorHAnsi"/>
        </w:rPr>
      </w:pPr>
      <w:r w:rsidRPr="003C3D76">
        <w:rPr>
          <w:rFonts w:asciiTheme="minorHAnsi" w:hAnsiTheme="minorHAnsi" w:cstheme="minorHAnsi"/>
        </w:rPr>
        <w:t>Telefone: 11 2565-5061</w:t>
      </w:r>
    </w:p>
    <w:p w14:paraId="19476D44" w14:textId="4D9BB8CB" w:rsidR="009C6FAC" w:rsidRPr="003C3D76" w:rsidRDefault="009C6FAC" w:rsidP="009C6FAC">
      <w:pPr>
        <w:spacing w:line="320" w:lineRule="exact"/>
        <w:ind w:left="567"/>
        <w:jc w:val="both"/>
        <w:rPr>
          <w:rFonts w:asciiTheme="minorHAnsi" w:hAnsiTheme="minorHAnsi" w:cstheme="minorHAnsi"/>
        </w:rPr>
      </w:pPr>
      <w:r w:rsidRPr="003C3D76">
        <w:rPr>
          <w:rFonts w:asciiTheme="minorHAnsi" w:hAnsiTheme="minorHAnsi" w:cstheme="minorHAnsi"/>
        </w:rPr>
        <w:t xml:space="preserve">E-mail: </w:t>
      </w:r>
      <w:hyperlink r:id="rId47" w:history="1">
        <w:r w:rsidR="00163AA5" w:rsidRPr="004772D7">
          <w:rPr>
            <w:rStyle w:val="Hyperlink"/>
            <w:rFonts w:asciiTheme="minorHAnsi" w:hAnsiTheme="minorHAnsi" w:cstheme="minorHAnsi"/>
          </w:rPr>
          <w:t>valores.mobiliarios@b3.com.br</w:t>
        </w:r>
      </w:hyperlink>
      <w:r w:rsidRPr="003C3D76">
        <w:rPr>
          <w:rFonts w:asciiTheme="minorHAnsi" w:hAnsiTheme="minorHAnsi" w:cstheme="minorHAnsi"/>
        </w:rPr>
        <w:t xml:space="preserve"> </w:t>
      </w:r>
    </w:p>
    <w:p w14:paraId="03007984" w14:textId="77777777" w:rsidR="006722D3" w:rsidRPr="003C3D76" w:rsidRDefault="006722D3" w:rsidP="001E31C0">
      <w:pPr>
        <w:tabs>
          <w:tab w:val="left" w:pos="0"/>
          <w:tab w:val="left" w:pos="360"/>
        </w:tabs>
        <w:suppressAutoHyphens/>
        <w:spacing w:line="320" w:lineRule="exact"/>
        <w:jc w:val="both"/>
        <w:rPr>
          <w:rFonts w:asciiTheme="minorHAnsi" w:eastAsia="Arial Unicode MS" w:hAnsiTheme="minorHAnsi" w:cstheme="minorHAnsi"/>
          <w:w w:val="0"/>
        </w:rPr>
      </w:pPr>
    </w:p>
    <w:p w14:paraId="44425DB2" w14:textId="77777777"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As comunicações serão consideradas entregues quando recebidas sob protocolo ou com aviso de recebimento expedido pelo correio ou ainda por telegrama enviado aos endereços acima.</w:t>
      </w:r>
      <w:bookmarkStart w:id="409" w:name="_DV_M182"/>
      <w:bookmarkEnd w:id="409"/>
    </w:p>
    <w:p w14:paraId="41115DF8" w14:textId="77777777" w:rsidR="006722D3" w:rsidRPr="003C3D76" w:rsidRDefault="006722D3" w:rsidP="001E31C0">
      <w:pPr>
        <w:tabs>
          <w:tab w:val="left" w:pos="0"/>
          <w:tab w:val="left" w:pos="360"/>
        </w:tabs>
        <w:suppressAutoHyphens/>
        <w:spacing w:line="320" w:lineRule="exact"/>
        <w:jc w:val="both"/>
        <w:rPr>
          <w:rFonts w:asciiTheme="minorHAnsi" w:eastAsia="Arial Unicode MS" w:hAnsiTheme="minorHAnsi" w:cstheme="minorHAnsi"/>
          <w:w w:val="0"/>
        </w:rPr>
      </w:pPr>
    </w:p>
    <w:p w14:paraId="524EB794" w14:textId="77777777"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t xml:space="preserve">As comunicações feitas por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w:t>
      </w:r>
      <w:r w:rsidR="00EA5DF8" w:rsidRPr="003C3D76">
        <w:rPr>
          <w:rFonts w:asciiTheme="minorHAnsi" w:hAnsiTheme="minorHAnsi" w:cstheme="minorHAnsi"/>
          <w:w w:val="0"/>
          <w:szCs w:val="24"/>
        </w:rPr>
        <w:t xml:space="preserve">Dias Úteis </w:t>
      </w:r>
      <w:r w:rsidRPr="003C3D76">
        <w:rPr>
          <w:rFonts w:asciiTheme="minorHAnsi" w:hAnsiTheme="minorHAnsi" w:cstheme="minorHAnsi"/>
          <w:w w:val="0"/>
          <w:szCs w:val="24"/>
        </w:rPr>
        <w:t>após o envio da mensagem.</w:t>
      </w:r>
      <w:bookmarkStart w:id="410" w:name="_DV_M183"/>
      <w:bookmarkEnd w:id="410"/>
    </w:p>
    <w:p w14:paraId="30E5835B" w14:textId="77777777" w:rsidR="006722D3" w:rsidRPr="003C3D76" w:rsidRDefault="006722D3" w:rsidP="001E31C0">
      <w:pPr>
        <w:tabs>
          <w:tab w:val="left" w:pos="0"/>
          <w:tab w:val="left" w:pos="360"/>
        </w:tabs>
        <w:suppressAutoHyphens/>
        <w:spacing w:line="320" w:lineRule="exact"/>
        <w:jc w:val="both"/>
        <w:rPr>
          <w:rFonts w:asciiTheme="minorHAnsi" w:eastAsia="Arial Unicode MS" w:hAnsiTheme="minorHAnsi" w:cstheme="minorHAnsi"/>
          <w:w w:val="0"/>
        </w:rPr>
      </w:pPr>
    </w:p>
    <w:p w14:paraId="6FED04AF" w14:textId="77777777" w:rsidR="006722D3" w:rsidRPr="003C3D76" w:rsidRDefault="00023B66" w:rsidP="00A16200">
      <w:pPr>
        <w:pStyle w:val="PargrafodaLista"/>
        <w:numPr>
          <w:ilvl w:val="2"/>
          <w:numId w:val="10"/>
        </w:numPr>
        <w:rPr>
          <w:rFonts w:asciiTheme="minorHAnsi" w:hAnsiTheme="minorHAnsi" w:cstheme="minorHAnsi"/>
          <w:w w:val="0"/>
          <w:szCs w:val="24"/>
        </w:rPr>
      </w:pPr>
      <w:r w:rsidRPr="003C3D76">
        <w:rPr>
          <w:rFonts w:asciiTheme="minorHAnsi" w:hAnsiTheme="minorHAnsi" w:cstheme="minorHAnsi"/>
          <w:w w:val="0"/>
          <w:szCs w:val="24"/>
        </w:rPr>
        <w:lastRenderedPageBreak/>
        <w:t>A mudança de qualquer dos endereços acima deverá ser comunicada às demais Partes.</w:t>
      </w:r>
    </w:p>
    <w:p w14:paraId="72D9AA7A" w14:textId="77777777" w:rsidR="004441A2" w:rsidRPr="003C3D76" w:rsidRDefault="004441A2" w:rsidP="001E31C0">
      <w:pPr>
        <w:tabs>
          <w:tab w:val="left" w:pos="0"/>
          <w:tab w:val="left" w:pos="360"/>
        </w:tabs>
        <w:suppressAutoHyphens/>
        <w:spacing w:line="320" w:lineRule="exact"/>
        <w:jc w:val="both"/>
        <w:rPr>
          <w:rFonts w:asciiTheme="minorHAnsi" w:eastAsia="Arial Unicode MS" w:hAnsiTheme="minorHAnsi" w:cstheme="minorHAnsi"/>
          <w:w w:val="0"/>
        </w:rPr>
      </w:pPr>
    </w:p>
    <w:p w14:paraId="236E02BB" w14:textId="135800C0"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Não se presume a renúncia a qualquer dos direitos decorrentes da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Desta forma, nenhum atraso, omissão ou liberalidade no exercício de qualquer direito ou faculdade que caiba aos </w:t>
      </w:r>
      <w:r w:rsidRPr="003C3D76">
        <w:rPr>
          <w:rFonts w:asciiTheme="minorHAnsi" w:hAnsiTheme="minorHAnsi" w:cstheme="minorHAnsi"/>
          <w:szCs w:val="24"/>
        </w:rPr>
        <w:t xml:space="preserve">Debenturistas </w:t>
      </w:r>
      <w:r w:rsidRPr="003C3D76">
        <w:rPr>
          <w:rFonts w:asciiTheme="minorHAnsi" w:hAnsiTheme="minorHAnsi" w:cstheme="minorHAnsi"/>
          <w:w w:val="0"/>
          <w:szCs w:val="24"/>
        </w:rPr>
        <w:t>em razão de qualquer inadimplemento da Emissora prejudicará o exercício de tal direito ou faculdade, ou será interpretado como renúncia ao mesmo, nem constituirá novação ou precedente no tocante a qualquer outro inadimplemento ou atraso.</w:t>
      </w:r>
      <w:r w:rsidR="001568C0" w:rsidRPr="003C3D76">
        <w:rPr>
          <w:rFonts w:asciiTheme="minorHAnsi" w:hAnsiTheme="minorHAnsi" w:cstheme="minorHAnsi"/>
          <w:w w:val="0"/>
          <w:szCs w:val="24"/>
        </w:rPr>
        <w:t xml:space="preserve"> Os direitos e medidas estabelecidos na Escritura </w:t>
      </w:r>
      <w:r w:rsidR="00E150EA" w:rsidRPr="003C3D76">
        <w:rPr>
          <w:rFonts w:asciiTheme="minorHAnsi" w:hAnsiTheme="minorHAnsi" w:cstheme="minorHAnsi"/>
          <w:w w:val="0"/>
          <w:szCs w:val="24"/>
        </w:rPr>
        <w:t xml:space="preserve">de Emissão </w:t>
      </w:r>
      <w:r w:rsidR="001568C0" w:rsidRPr="003C3D76">
        <w:rPr>
          <w:rFonts w:asciiTheme="minorHAnsi" w:hAnsiTheme="minorHAnsi" w:cstheme="minorHAnsi"/>
          <w:w w:val="0"/>
          <w:szCs w:val="24"/>
        </w:rPr>
        <w:t xml:space="preserve">são cumulativos e não prejudicam nenhum outro direito ou medida prevista na </w:t>
      </w:r>
      <w:r w:rsidR="000A67EB" w:rsidRPr="003C3D76">
        <w:rPr>
          <w:rFonts w:asciiTheme="minorHAnsi" w:hAnsiTheme="minorHAnsi" w:cstheme="minorHAnsi"/>
          <w:w w:val="0"/>
          <w:szCs w:val="24"/>
        </w:rPr>
        <w:t>L</w:t>
      </w:r>
      <w:r w:rsidR="001568C0" w:rsidRPr="003C3D76">
        <w:rPr>
          <w:rFonts w:asciiTheme="minorHAnsi" w:hAnsiTheme="minorHAnsi" w:cstheme="minorHAnsi"/>
          <w:w w:val="0"/>
          <w:szCs w:val="24"/>
        </w:rPr>
        <w:t>ei. Nenhum aviso ou notificação para a Emissora, em qualquer caso, concederá o direito à Emissora</w:t>
      </w:r>
      <w:r w:rsidR="0002610B" w:rsidRPr="003C3D76">
        <w:rPr>
          <w:rFonts w:asciiTheme="minorHAnsi" w:hAnsiTheme="minorHAnsi" w:cstheme="minorHAnsi"/>
          <w:w w:val="0"/>
          <w:szCs w:val="24"/>
        </w:rPr>
        <w:t xml:space="preserve"> </w:t>
      </w:r>
      <w:r w:rsidR="001568C0" w:rsidRPr="003C3D76">
        <w:rPr>
          <w:rFonts w:asciiTheme="minorHAnsi" w:hAnsiTheme="minorHAnsi" w:cstheme="minorHAnsi"/>
          <w:w w:val="0"/>
          <w:szCs w:val="24"/>
        </w:rPr>
        <w:t xml:space="preserve">de receber qualquer outro aviso ou notificação em situações ou circunstâncias similares e não deverá ser interpretado como uma renúncia aos direitos </w:t>
      </w:r>
      <w:r w:rsidR="00E903CD" w:rsidRPr="003C3D76">
        <w:rPr>
          <w:rFonts w:asciiTheme="minorHAnsi" w:hAnsiTheme="minorHAnsi" w:cstheme="minorHAnsi"/>
          <w:w w:val="0"/>
          <w:szCs w:val="24"/>
        </w:rPr>
        <w:t xml:space="preserve">dos Debenturistas </w:t>
      </w:r>
      <w:r w:rsidR="001568C0" w:rsidRPr="003C3D76">
        <w:rPr>
          <w:rFonts w:asciiTheme="minorHAnsi" w:hAnsiTheme="minorHAnsi" w:cstheme="minorHAnsi"/>
          <w:w w:val="0"/>
          <w:szCs w:val="24"/>
        </w:rPr>
        <w:t>a qualquer ato subsequente em quaisquer circunstâncias independentemente de qualquer aviso.</w:t>
      </w:r>
    </w:p>
    <w:p w14:paraId="4E6B95E0" w14:textId="77777777" w:rsidR="006722D3" w:rsidRPr="003C3D76" w:rsidRDefault="006722D3" w:rsidP="001E31C0">
      <w:pPr>
        <w:tabs>
          <w:tab w:val="left" w:pos="24"/>
          <w:tab w:val="left" w:pos="360"/>
        </w:tabs>
        <w:suppressAutoHyphens/>
        <w:spacing w:line="320" w:lineRule="exact"/>
        <w:jc w:val="both"/>
        <w:rPr>
          <w:rFonts w:asciiTheme="minorHAnsi" w:eastAsia="Arial Unicode MS" w:hAnsiTheme="minorHAnsi" w:cstheme="minorHAnsi"/>
          <w:w w:val="0"/>
        </w:rPr>
      </w:pPr>
    </w:p>
    <w:p w14:paraId="10619954"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0B43F506" w14:textId="77777777" w:rsidR="0068589C" w:rsidRPr="003C3D76" w:rsidRDefault="0068589C" w:rsidP="001E31C0">
      <w:pPr>
        <w:tabs>
          <w:tab w:val="left" w:pos="24"/>
          <w:tab w:val="left" w:pos="360"/>
        </w:tabs>
        <w:suppressAutoHyphens/>
        <w:spacing w:line="320" w:lineRule="exact"/>
        <w:jc w:val="both"/>
        <w:rPr>
          <w:rFonts w:asciiTheme="minorHAnsi" w:eastAsia="Arial Unicode MS" w:hAnsiTheme="minorHAnsi" w:cstheme="minorHAnsi"/>
          <w:w w:val="0"/>
        </w:rPr>
      </w:pPr>
    </w:p>
    <w:p w14:paraId="491BA1EC" w14:textId="77777777" w:rsidR="0068589C"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As Partes concordam que a presente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assim como os demais </w:t>
      </w:r>
      <w:r w:rsidR="002C2F77" w:rsidRPr="003C3D76">
        <w:rPr>
          <w:rFonts w:asciiTheme="minorHAnsi" w:hAnsiTheme="minorHAnsi" w:cstheme="minorHAnsi"/>
          <w:w w:val="0"/>
          <w:szCs w:val="24"/>
        </w:rPr>
        <w:t>d</w:t>
      </w:r>
      <w:r w:rsidRPr="003C3D76">
        <w:rPr>
          <w:rFonts w:asciiTheme="minorHAnsi" w:hAnsiTheme="minorHAnsi" w:cstheme="minorHAnsi"/>
          <w:w w:val="0"/>
          <w:szCs w:val="24"/>
        </w:rPr>
        <w:t xml:space="preserve">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w:t>
      </w:r>
      <w:r w:rsidR="00A91A5A" w:rsidRPr="003C3D76">
        <w:rPr>
          <w:rFonts w:asciiTheme="minorHAnsi" w:hAnsiTheme="minorHAnsi" w:cstheme="minorHAnsi"/>
          <w:w w:val="0"/>
          <w:szCs w:val="24"/>
        </w:rPr>
        <w:t>B3</w:t>
      </w:r>
      <w:r w:rsidR="00DA2A94" w:rsidRPr="003C3D76">
        <w:rPr>
          <w:rFonts w:asciiTheme="minorHAnsi" w:hAnsiTheme="minorHAnsi" w:cstheme="minorHAnsi"/>
          <w:w w:val="0"/>
          <w:szCs w:val="24"/>
        </w:rPr>
        <w:t xml:space="preserve"> ou</w:t>
      </w:r>
      <w:r w:rsidR="00F30185" w:rsidRPr="003C3D76">
        <w:rPr>
          <w:rFonts w:asciiTheme="minorHAnsi" w:hAnsiTheme="minorHAnsi" w:cstheme="minorHAnsi"/>
          <w:w w:val="0"/>
          <w:szCs w:val="24"/>
        </w:rPr>
        <w:t xml:space="preserve"> </w:t>
      </w:r>
      <w:r w:rsidRPr="003C3D76">
        <w:rPr>
          <w:rFonts w:asciiTheme="minorHAnsi" w:hAnsiTheme="minorHAnsi" w:cstheme="minorHAnsi"/>
          <w:w w:val="0"/>
          <w:szCs w:val="24"/>
        </w:rPr>
        <w:t>ANBIMA; (</w:t>
      </w:r>
      <w:proofErr w:type="spellStart"/>
      <w:r w:rsidRPr="003C3D76">
        <w:rPr>
          <w:rFonts w:asciiTheme="minorHAnsi" w:hAnsiTheme="minorHAnsi" w:cstheme="minorHAnsi"/>
          <w:w w:val="0"/>
          <w:szCs w:val="24"/>
        </w:rPr>
        <w:t>ii</w:t>
      </w:r>
      <w:proofErr w:type="spellEnd"/>
      <w:r w:rsidRPr="003C3D76">
        <w:rPr>
          <w:rFonts w:asciiTheme="minorHAnsi" w:hAnsiTheme="minorHAnsi" w:cstheme="minorHAnsi"/>
          <w:w w:val="0"/>
          <w:szCs w:val="24"/>
        </w:rPr>
        <w:t xml:space="preserve">) quando verificado erro material, seja ele um erro grosseiro, de digitação ou aritmético; </w:t>
      </w:r>
      <w:r w:rsidR="00A631BE" w:rsidRPr="003C3D76">
        <w:rPr>
          <w:rFonts w:asciiTheme="minorHAnsi" w:hAnsiTheme="minorHAnsi" w:cstheme="minorHAnsi"/>
          <w:w w:val="0"/>
          <w:szCs w:val="24"/>
        </w:rPr>
        <w:t xml:space="preserve">ou </w:t>
      </w:r>
      <w:r w:rsidRPr="003C3D76">
        <w:rPr>
          <w:rFonts w:asciiTheme="minorHAnsi" w:hAnsiTheme="minorHAnsi" w:cstheme="minorHAnsi"/>
          <w:w w:val="0"/>
          <w:szCs w:val="24"/>
        </w:rPr>
        <w:t>(</w:t>
      </w:r>
      <w:proofErr w:type="spellStart"/>
      <w:r w:rsidRPr="003C3D76">
        <w:rPr>
          <w:rFonts w:asciiTheme="minorHAnsi" w:hAnsiTheme="minorHAnsi" w:cstheme="minorHAnsi"/>
          <w:w w:val="0"/>
          <w:szCs w:val="24"/>
        </w:rPr>
        <w:t>iii</w:t>
      </w:r>
      <w:proofErr w:type="spellEnd"/>
      <w:r w:rsidRPr="003C3D76">
        <w:rPr>
          <w:rFonts w:asciiTheme="minorHAnsi" w:hAnsiTheme="minorHAnsi" w:cstheme="minorHAnsi"/>
          <w:w w:val="0"/>
          <w:szCs w:val="24"/>
        </w:rPr>
        <w:t>) em virtude da atualização dos dados cadastrais das Partes, tais como alteração na razão social, endereço e telefone, entre outros, desde que não haja qualquer custo ou despesa adicional para os Debenturistas.</w:t>
      </w:r>
    </w:p>
    <w:p w14:paraId="441FC429" w14:textId="77777777" w:rsidR="006722D3" w:rsidRPr="003C3D76" w:rsidRDefault="006722D3" w:rsidP="001E31C0">
      <w:pPr>
        <w:tabs>
          <w:tab w:val="left" w:pos="24"/>
          <w:tab w:val="left" w:pos="360"/>
        </w:tabs>
        <w:suppressAutoHyphens/>
        <w:spacing w:line="320" w:lineRule="exact"/>
        <w:jc w:val="both"/>
        <w:rPr>
          <w:rFonts w:asciiTheme="minorHAnsi" w:eastAsia="Arial Unicode MS" w:hAnsiTheme="minorHAnsi" w:cstheme="minorHAnsi"/>
          <w:b/>
          <w:w w:val="0"/>
        </w:rPr>
      </w:pPr>
    </w:p>
    <w:p w14:paraId="11B5222D"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é regida pelas Leis da República Federativa do Brasil.</w:t>
      </w:r>
    </w:p>
    <w:p w14:paraId="6CECE48C" w14:textId="77777777" w:rsidR="006722D3" w:rsidRPr="003C3D76" w:rsidRDefault="006722D3" w:rsidP="001E31C0">
      <w:pPr>
        <w:tabs>
          <w:tab w:val="left" w:pos="24"/>
          <w:tab w:val="left" w:pos="360"/>
        </w:tabs>
        <w:suppressAutoHyphens/>
        <w:spacing w:line="320" w:lineRule="exact"/>
        <w:jc w:val="both"/>
        <w:rPr>
          <w:rFonts w:asciiTheme="minorHAnsi" w:eastAsia="Arial Unicode MS" w:hAnsiTheme="minorHAnsi" w:cstheme="minorHAnsi"/>
          <w:w w:val="0"/>
        </w:rPr>
      </w:pPr>
    </w:p>
    <w:p w14:paraId="5708C4A5"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e as Debêntures constituem títulos executivos extrajudiciais nos termos </w:t>
      </w:r>
      <w:r w:rsidR="00467C91" w:rsidRPr="003C3D76">
        <w:rPr>
          <w:rFonts w:asciiTheme="minorHAnsi" w:hAnsiTheme="minorHAnsi" w:cstheme="minorHAnsi"/>
          <w:w w:val="0"/>
          <w:szCs w:val="24"/>
        </w:rPr>
        <w:t xml:space="preserve">do inciso </w:t>
      </w:r>
      <w:r w:rsidR="007B0FD6" w:rsidRPr="003C3D76">
        <w:rPr>
          <w:rFonts w:asciiTheme="minorHAnsi" w:hAnsiTheme="minorHAnsi" w:cstheme="minorHAnsi"/>
          <w:w w:val="0"/>
          <w:szCs w:val="24"/>
        </w:rPr>
        <w:t xml:space="preserve">I e </w:t>
      </w:r>
      <w:r w:rsidR="00467C91" w:rsidRPr="003C3D76">
        <w:rPr>
          <w:rFonts w:asciiTheme="minorHAnsi" w:hAnsiTheme="minorHAnsi" w:cstheme="minorHAnsi"/>
          <w:w w:val="0"/>
          <w:szCs w:val="24"/>
        </w:rPr>
        <w:t xml:space="preserve">III do artigo 784 </w:t>
      </w:r>
      <w:r w:rsidR="00136CBF" w:rsidRPr="003C3D76">
        <w:rPr>
          <w:rFonts w:asciiTheme="minorHAnsi" w:hAnsiTheme="minorHAnsi" w:cstheme="minorHAnsi"/>
          <w:w w:val="0"/>
          <w:szCs w:val="24"/>
        </w:rPr>
        <w:t xml:space="preserve">do </w:t>
      </w:r>
      <w:r w:rsidR="007B0FD6" w:rsidRPr="003C3D76">
        <w:rPr>
          <w:rFonts w:asciiTheme="minorHAnsi" w:hAnsiTheme="minorHAnsi" w:cstheme="minorHAnsi"/>
          <w:szCs w:val="24"/>
          <w:u w:val="single"/>
        </w:rPr>
        <w:t>Código de Processo Civil</w:t>
      </w:r>
      <w:r w:rsidRPr="003C3D76">
        <w:rPr>
          <w:rFonts w:asciiTheme="minorHAnsi" w:hAnsiTheme="minorHAnsi" w:cstheme="minorHAnsi"/>
          <w:w w:val="0"/>
          <w:szCs w:val="24"/>
        </w:rPr>
        <w:t xml:space="preserve">, reconhecendo as Partes desde já que, independentemente de quaisquer outras medidas cabíveis, as obrigações assumidas nos termos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comportam execução específica e se submetem às disposições </w:t>
      </w:r>
      <w:r w:rsidR="00467C91" w:rsidRPr="003C3D76">
        <w:rPr>
          <w:rFonts w:asciiTheme="minorHAnsi" w:hAnsiTheme="minorHAnsi" w:cstheme="minorHAnsi"/>
          <w:w w:val="0"/>
          <w:szCs w:val="24"/>
        </w:rPr>
        <w:t xml:space="preserve">do artigo 815 e seguintes do Código de </w:t>
      </w:r>
      <w:r w:rsidR="00467C91" w:rsidRPr="003C3D76">
        <w:rPr>
          <w:rFonts w:asciiTheme="minorHAnsi" w:hAnsiTheme="minorHAnsi" w:cstheme="minorHAnsi"/>
          <w:w w:val="0"/>
          <w:szCs w:val="24"/>
        </w:rPr>
        <w:lastRenderedPageBreak/>
        <w:t>Processo Civil</w:t>
      </w:r>
      <w:r w:rsidRPr="003C3D76">
        <w:rPr>
          <w:rFonts w:asciiTheme="minorHAnsi" w:hAnsiTheme="minorHAnsi" w:cstheme="minorHAnsi"/>
          <w:w w:val="0"/>
          <w:szCs w:val="24"/>
        </w:rPr>
        <w:t xml:space="preserve">, sem prejuízo do direito de declarar o </w:t>
      </w:r>
      <w:r w:rsidR="00E150EA" w:rsidRPr="003C3D76">
        <w:rPr>
          <w:rFonts w:asciiTheme="minorHAnsi" w:hAnsiTheme="minorHAnsi" w:cstheme="minorHAnsi"/>
          <w:w w:val="0"/>
          <w:szCs w:val="24"/>
        </w:rPr>
        <w:t xml:space="preserve">Vencimento Antecipado </w:t>
      </w:r>
      <w:r w:rsidRPr="003C3D76">
        <w:rPr>
          <w:rFonts w:asciiTheme="minorHAnsi" w:hAnsiTheme="minorHAnsi" w:cstheme="minorHAnsi"/>
          <w:w w:val="0"/>
          <w:szCs w:val="24"/>
        </w:rPr>
        <w:t xml:space="preserve">das Debêntures, nos termos desta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w:t>
      </w:r>
    </w:p>
    <w:p w14:paraId="066CDC77" w14:textId="77777777" w:rsidR="006722D3" w:rsidRPr="003C3D76" w:rsidRDefault="006722D3" w:rsidP="001E31C0">
      <w:pPr>
        <w:tabs>
          <w:tab w:val="left" w:pos="24"/>
          <w:tab w:val="left" w:pos="360"/>
        </w:tabs>
        <w:suppressAutoHyphens/>
        <w:spacing w:line="320" w:lineRule="exact"/>
        <w:jc w:val="both"/>
        <w:rPr>
          <w:rFonts w:asciiTheme="minorHAnsi" w:eastAsia="Arial Unicode MS" w:hAnsiTheme="minorHAnsi" w:cstheme="minorHAnsi"/>
          <w:w w:val="0"/>
        </w:rPr>
      </w:pPr>
    </w:p>
    <w:p w14:paraId="195271A3" w14:textId="77777777" w:rsidR="006722D3" w:rsidRPr="003C3D76" w:rsidRDefault="00023B66" w:rsidP="001E31C0">
      <w:pPr>
        <w:pStyle w:val="PargrafodaLista"/>
        <w:rPr>
          <w:rFonts w:asciiTheme="minorHAnsi" w:hAnsiTheme="minorHAnsi" w:cstheme="minorHAnsi"/>
          <w:w w:val="0"/>
          <w:szCs w:val="24"/>
        </w:rPr>
      </w:pPr>
      <w:r w:rsidRPr="003C3D76">
        <w:rPr>
          <w:rFonts w:asciiTheme="minorHAnsi" w:hAnsiTheme="minorHAnsi" w:cstheme="minorHAnsi"/>
          <w:w w:val="0"/>
          <w:szCs w:val="24"/>
        </w:rPr>
        <w:t xml:space="preserve">Esta </w:t>
      </w:r>
      <w:r w:rsidR="00330B4C" w:rsidRPr="003C3D76">
        <w:rPr>
          <w:rFonts w:asciiTheme="minorHAnsi" w:hAnsiTheme="minorHAnsi" w:cstheme="minorHAnsi"/>
          <w:w w:val="0"/>
          <w:szCs w:val="24"/>
        </w:rPr>
        <w:t>Escritura de Emissão</w:t>
      </w:r>
      <w:r w:rsidRPr="003C3D76">
        <w:rPr>
          <w:rFonts w:asciiTheme="minorHAnsi" w:hAnsiTheme="minorHAnsi" w:cstheme="minorHAnsi"/>
          <w:w w:val="0"/>
          <w:szCs w:val="24"/>
        </w:rPr>
        <w:t xml:space="preserve"> é firmada em caráter irrevogável e irretratável, obrigando as Partes por si e seus sucessores.</w:t>
      </w:r>
      <w:bookmarkStart w:id="411" w:name="_DV_M413"/>
      <w:bookmarkEnd w:id="411"/>
    </w:p>
    <w:p w14:paraId="0ADE3ABB" w14:textId="77777777" w:rsidR="00AD0787" w:rsidRPr="003C3D76" w:rsidRDefault="00AD0787" w:rsidP="001E31C0">
      <w:pPr>
        <w:tabs>
          <w:tab w:val="left" w:pos="24"/>
          <w:tab w:val="left" w:pos="360"/>
        </w:tabs>
        <w:suppressAutoHyphens/>
        <w:spacing w:line="320" w:lineRule="exact"/>
        <w:jc w:val="both"/>
        <w:rPr>
          <w:rFonts w:asciiTheme="minorHAnsi" w:hAnsiTheme="minorHAnsi" w:cstheme="minorHAnsi"/>
        </w:rPr>
      </w:pPr>
    </w:p>
    <w:p w14:paraId="0A7FDA79" w14:textId="34990140" w:rsidR="006722D3" w:rsidRDefault="00023B66" w:rsidP="001E31C0">
      <w:pPr>
        <w:pStyle w:val="PargrafodaLista"/>
        <w:rPr>
          <w:rFonts w:asciiTheme="minorHAnsi" w:hAnsiTheme="minorHAnsi" w:cstheme="minorHAnsi"/>
          <w:szCs w:val="24"/>
        </w:rPr>
      </w:pPr>
      <w:r w:rsidRPr="003C3D76">
        <w:rPr>
          <w:rFonts w:asciiTheme="minorHAnsi" w:hAnsiTheme="minorHAnsi" w:cstheme="minorHAnsi"/>
          <w:szCs w:val="24"/>
        </w:rPr>
        <w:t xml:space="preserve">Fica eleito o foro da Comarca de São Paulo, Estado de São Paulo, para dirimir </w:t>
      </w:r>
      <w:r w:rsidR="00E903CD" w:rsidRPr="003C3D76">
        <w:rPr>
          <w:rFonts w:asciiTheme="minorHAnsi" w:hAnsiTheme="minorHAnsi" w:cstheme="minorHAnsi"/>
          <w:szCs w:val="24"/>
        </w:rPr>
        <w:t xml:space="preserve">todas e </w:t>
      </w:r>
      <w:r w:rsidRPr="003C3D76">
        <w:rPr>
          <w:rFonts w:asciiTheme="minorHAnsi" w:hAnsiTheme="minorHAnsi" w:cstheme="minorHAnsi"/>
          <w:szCs w:val="24"/>
        </w:rPr>
        <w:t xml:space="preserve">quaisquer dúvidas ou controvérsias oriundas desta </w:t>
      </w:r>
      <w:r w:rsidR="00330B4C" w:rsidRPr="003C3D76">
        <w:rPr>
          <w:rFonts w:asciiTheme="minorHAnsi" w:hAnsiTheme="minorHAnsi" w:cstheme="minorHAnsi"/>
          <w:szCs w:val="24"/>
        </w:rPr>
        <w:t>Escritura de Emissão</w:t>
      </w:r>
      <w:r w:rsidRPr="003C3D76">
        <w:rPr>
          <w:rFonts w:asciiTheme="minorHAnsi" w:hAnsiTheme="minorHAnsi" w:cstheme="minorHAnsi"/>
          <w:szCs w:val="24"/>
        </w:rPr>
        <w:t>, com renúncia a qualquer outro, por mais privilegiado que seja.</w:t>
      </w:r>
    </w:p>
    <w:p w14:paraId="6CD1C266" w14:textId="77777777" w:rsidR="00656EC5" w:rsidRDefault="00656EC5" w:rsidP="00656EC5">
      <w:pPr>
        <w:pStyle w:val="PargrafodaLista"/>
        <w:numPr>
          <w:ilvl w:val="0"/>
          <w:numId w:val="0"/>
        </w:numPr>
        <w:rPr>
          <w:rFonts w:asciiTheme="minorHAnsi" w:hAnsiTheme="minorHAnsi" w:cstheme="minorHAnsi"/>
          <w:szCs w:val="24"/>
        </w:rPr>
      </w:pPr>
    </w:p>
    <w:p w14:paraId="2ABD209D" w14:textId="7081CA5C" w:rsidR="00656EC5" w:rsidRPr="003C3D76" w:rsidRDefault="00A87906" w:rsidP="001E31C0">
      <w:pPr>
        <w:pStyle w:val="PargrafodaLista"/>
        <w:rPr>
          <w:rFonts w:asciiTheme="minorHAnsi" w:hAnsiTheme="minorHAnsi" w:cstheme="minorHAnsi"/>
          <w:szCs w:val="24"/>
        </w:rPr>
      </w:pPr>
      <w:r w:rsidRPr="00375556">
        <w:rPr>
          <w:rFonts w:asciiTheme="minorHAnsi" w:hAnsiTheme="minorHAnsi" w:cstheme="minorHAnsi"/>
          <w:w w:val="0"/>
          <w:szCs w:val="24"/>
        </w:rPr>
        <w:t>As Partes concordam que, nos termos da “Declaração de Direitos de Liberdade Econômica”, segundo garantias de livre mercado, conforme previsto na Lei nº 13.874, de 20 de setembro de 2019, conforme alterada, bem como da Medida Provisória 2.200- 2</w:t>
      </w:r>
      <w:r>
        <w:rPr>
          <w:rFonts w:asciiTheme="minorHAnsi" w:hAnsiTheme="minorHAnsi" w:cstheme="minorHAnsi"/>
          <w:w w:val="0"/>
          <w:szCs w:val="24"/>
        </w:rPr>
        <w:t xml:space="preserve">, de 24 de agosto de </w:t>
      </w:r>
      <w:r w:rsidRPr="00375556">
        <w:rPr>
          <w:rFonts w:asciiTheme="minorHAnsi" w:hAnsiTheme="minorHAnsi" w:cstheme="minorHAnsi"/>
          <w:w w:val="0"/>
          <w:szCs w:val="24"/>
        </w:rPr>
        <w:t xml:space="preserve">2001, este instrumento poderá ser firmado de maneira digital por todas os seus signatários, devendo, em qualquer hipótese, ser emitido com certificado digital nos padrões ICP-Brasil. 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 </w:t>
      </w:r>
      <w:r>
        <w:rPr>
          <w:rFonts w:asciiTheme="minorHAnsi" w:hAnsiTheme="minorHAnsi" w:cstheme="minorHAnsi"/>
          <w:w w:val="0"/>
          <w:szCs w:val="24"/>
        </w:rPr>
        <w:t>Destarte</w:t>
      </w:r>
      <w:r w:rsidRPr="00375556">
        <w:rPr>
          <w:rFonts w:asciiTheme="minorHAnsi" w:hAnsiTheme="minorHAnsi" w:cstheme="minorHAnsi"/>
          <w:w w:val="0"/>
          <w:szCs w:val="24"/>
        </w:rPr>
        <w:t>, a assinatura física de documentos, bem como a existência física (impressa), de tais documentos não serão exigidas para fins de cumprimento de obrigações previstas neste instrumento</w:t>
      </w:r>
      <w:r w:rsidR="00656EC5" w:rsidRPr="00656EC5">
        <w:rPr>
          <w:rFonts w:asciiTheme="minorHAnsi" w:hAnsiTheme="minorHAnsi" w:cstheme="minorHAnsi"/>
          <w:szCs w:val="24"/>
        </w:rPr>
        <w:t>.</w:t>
      </w:r>
    </w:p>
    <w:p w14:paraId="65ED12D2" w14:textId="77777777" w:rsidR="006722D3" w:rsidRPr="003C3D76" w:rsidRDefault="006722D3" w:rsidP="001E31C0">
      <w:pPr>
        <w:pStyle w:val="sub"/>
        <w:widowControl/>
        <w:shd w:val="clear" w:color="auto" w:fill="FFFFFF"/>
        <w:tabs>
          <w:tab w:val="left" w:pos="708"/>
        </w:tabs>
        <w:suppressAutoHyphens/>
        <w:spacing w:before="0" w:after="0" w:line="320" w:lineRule="exact"/>
        <w:rPr>
          <w:rFonts w:asciiTheme="minorHAnsi" w:eastAsia="Arial Unicode MS" w:hAnsiTheme="minorHAnsi" w:cstheme="minorHAnsi"/>
          <w:w w:val="0"/>
          <w:sz w:val="24"/>
          <w:szCs w:val="24"/>
        </w:rPr>
      </w:pPr>
    </w:p>
    <w:p w14:paraId="52F7EB56" w14:textId="77777777" w:rsidR="006722D3" w:rsidRPr="003C3D76" w:rsidRDefault="00023B66" w:rsidP="001E31C0">
      <w:pPr>
        <w:pStyle w:val="sub"/>
        <w:widowControl/>
        <w:shd w:val="clear" w:color="auto" w:fill="FFFFFF"/>
        <w:tabs>
          <w:tab w:val="clear" w:pos="0"/>
          <w:tab w:val="left" w:pos="708"/>
        </w:tabs>
        <w:suppressAutoHyphens/>
        <w:spacing w:before="0" w:after="0" w:line="320" w:lineRule="exact"/>
        <w:rPr>
          <w:rFonts w:asciiTheme="minorHAnsi" w:eastAsia="Arial Unicode MS" w:hAnsiTheme="minorHAnsi" w:cstheme="minorHAnsi"/>
          <w:w w:val="0"/>
          <w:sz w:val="24"/>
          <w:szCs w:val="24"/>
        </w:rPr>
      </w:pPr>
      <w:r w:rsidRPr="003C3D76">
        <w:rPr>
          <w:rFonts w:asciiTheme="minorHAnsi" w:eastAsia="Arial Unicode MS" w:hAnsiTheme="minorHAnsi" w:cstheme="minorHAnsi"/>
          <w:w w:val="0"/>
          <w:sz w:val="24"/>
          <w:szCs w:val="24"/>
        </w:rPr>
        <w:t xml:space="preserve">E por estarem assim justas e contratadas, as Partes firmam a presente </w:t>
      </w:r>
      <w:r w:rsidR="00330B4C" w:rsidRPr="003C3D76">
        <w:rPr>
          <w:rFonts w:asciiTheme="minorHAnsi" w:eastAsia="Arial Unicode MS" w:hAnsiTheme="minorHAnsi" w:cstheme="minorHAnsi"/>
          <w:w w:val="0"/>
          <w:sz w:val="24"/>
          <w:szCs w:val="24"/>
        </w:rPr>
        <w:t>Escritura de Emissão</w:t>
      </w:r>
      <w:r w:rsidRPr="003C3D76">
        <w:rPr>
          <w:rFonts w:asciiTheme="minorHAnsi" w:eastAsia="Arial Unicode MS" w:hAnsiTheme="minorHAnsi" w:cstheme="minorHAnsi"/>
          <w:w w:val="0"/>
          <w:sz w:val="24"/>
          <w:szCs w:val="24"/>
        </w:rPr>
        <w:t xml:space="preserve">, em </w:t>
      </w:r>
      <w:r w:rsidR="00531CCB" w:rsidRPr="003C3D76">
        <w:rPr>
          <w:rFonts w:asciiTheme="minorHAnsi" w:eastAsia="Arial Unicode MS" w:hAnsiTheme="minorHAnsi" w:cstheme="minorHAnsi"/>
          <w:w w:val="0"/>
          <w:sz w:val="24"/>
          <w:szCs w:val="24"/>
        </w:rPr>
        <w:t xml:space="preserve">7 (sete) </w:t>
      </w:r>
      <w:r w:rsidRPr="003C3D76">
        <w:rPr>
          <w:rFonts w:asciiTheme="minorHAnsi" w:eastAsia="Arial Unicode MS" w:hAnsiTheme="minorHAnsi" w:cstheme="minorHAnsi"/>
          <w:w w:val="0"/>
          <w:sz w:val="24"/>
          <w:szCs w:val="24"/>
        </w:rPr>
        <w:t>vias de igual teor e forma, na presença de 2 (duas) testemunhas.</w:t>
      </w:r>
      <w:bookmarkStart w:id="412" w:name="_DV_M416"/>
      <w:bookmarkEnd w:id="412"/>
    </w:p>
    <w:p w14:paraId="0C0C3569" w14:textId="77777777" w:rsidR="006722D3" w:rsidRPr="003C3D76" w:rsidRDefault="006722D3" w:rsidP="001E31C0">
      <w:pPr>
        <w:pStyle w:val="sub"/>
        <w:widowControl/>
        <w:shd w:val="clear" w:color="auto" w:fill="FFFFFF"/>
        <w:tabs>
          <w:tab w:val="clear" w:pos="0"/>
          <w:tab w:val="left" w:pos="708"/>
        </w:tabs>
        <w:suppressAutoHyphens/>
        <w:spacing w:before="0" w:after="0" w:line="320" w:lineRule="exact"/>
        <w:rPr>
          <w:rFonts w:asciiTheme="minorHAnsi" w:eastAsia="Arial Unicode MS" w:hAnsiTheme="minorHAnsi" w:cstheme="minorHAnsi"/>
          <w:w w:val="0"/>
          <w:sz w:val="24"/>
          <w:szCs w:val="24"/>
        </w:rPr>
      </w:pPr>
    </w:p>
    <w:p w14:paraId="4B69B797" w14:textId="07199604" w:rsidR="006722D3" w:rsidRPr="003C3D76" w:rsidRDefault="00023B66" w:rsidP="001E31C0">
      <w:pPr>
        <w:pStyle w:val="p0"/>
        <w:suppressAutoHyphens/>
        <w:spacing w:line="320" w:lineRule="exact"/>
        <w:jc w:val="center"/>
        <w:rPr>
          <w:rFonts w:asciiTheme="minorHAnsi" w:eastAsia="Arial Unicode MS" w:hAnsiTheme="minorHAnsi" w:cstheme="minorHAnsi"/>
          <w:sz w:val="24"/>
          <w:szCs w:val="24"/>
        </w:rPr>
      </w:pPr>
      <w:r w:rsidRPr="003C3D76">
        <w:rPr>
          <w:rFonts w:asciiTheme="minorHAnsi" w:eastAsia="Arial Unicode MS" w:hAnsiTheme="minorHAnsi" w:cstheme="minorHAnsi"/>
          <w:sz w:val="24"/>
          <w:szCs w:val="24"/>
        </w:rPr>
        <w:t xml:space="preserve">São Paulo, </w:t>
      </w:r>
      <w:r w:rsidR="00BE3666">
        <w:rPr>
          <w:rFonts w:asciiTheme="minorHAnsi" w:eastAsia="Arial Unicode MS" w:hAnsiTheme="minorHAnsi" w:cstheme="minorHAnsi"/>
          <w:sz w:val="24"/>
          <w:szCs w:val="24"/>
        </w:rPr>
        <w:t>13</w:t>
      </w:r>
      <w:r w:rsidR="0078758D" w:rsidRPr="003C3D76">
        <w:rPr>
          <w:rFonts w:asciiTheme="minorHAnsi" w:eastAsia="Arial Unicode MS" w:hAnsiTheme="minorHAnsi" w:cstheme="minorHAnsi"/>
          <w:sz w:val="24"/>
          <w:szCs w:val="24"/>
        </w:rPr>
        <w:t xml:space="preserve"> </w:t>
      </w:r>
      <w:r w:rsidR="0079587E" w:rsidRPr="003C3D76">
        <w:rPr>
          <w:rFonts w:asciiTheme="minorHAnsi" w:eastAsia="Arial Unicode MS" w:hAnsiTheme="minorHAnsi" w:cstheme="minorHAnsi"/>
          <w:sz w:val="24"/>
          <w:szCs w:val="24"/>
        </w:rPr>
        <w:t xml:space="preserve">de </w:t>
      </w:r>
      <w:r w:rsidR="00617B13" w:rsidRPr="00BE3666">
        <w:rPr>
          <w:rFonts w:asciiTheme="minorHAnsi" w:eastAsia="Arial Unicode MS" w:hAnsiTheme="minorHAnsi" w:cstheme="minorHAnsi"/>
          <w:sz w:val="24"/>
          <w:szCs w:val="24"/>
        </w:rPr>
        <w:t>setembro</w:t>
      </w:r>
      <w:r w:rsidR="00C15997" w:rsidRPr="003C3D76">
        <w:rPr>
          <w:rFonts w:asciiTheme="minorHAnsi" w:eastAsia="Arial Unicode MS" w:hAnsiTheme="minorHAnsi" w:cstheme="minorHAnsi"/>
          <w:sz w:val="24"/>
          <w:szCs w:val="24"/>
        </w:rPr>
        <w:t xml:space="preserve"> </w:t>
      </w:r>
      <w:r w:rsidR="0079587E" w:rsidRPr="003C3D76">
        <w:rPr>
          <w:rFonts w:asciiTheme="minorHAnsi" w:eastAsia="Arial Unicode MS" w:hAnsiTheme="minorHAnsi" w:cstheme="minorHAnsi"/>
          <w:iCs/>
          <w:sz w:val="24"/>
          <w:szCs w:val="24"/>
        </w:rPr>
        <w:t xml:space="preserve">de </w:t>
      </w:r>
      <w:r w:rsidR="00AF7C2C" w:rsidRPr="003C3D76">
        <w:rPr>
          <w:rFonts w:asciiTheme="minorHAnsi" w:eastAsia="Arial Unicode MS" w:hAnsiTheme="minorHAnsi" w:cstheme="minorHAnsi"/>
          <w:iCs/>
          <w:sz w:val="24"/>
          <w:szCs w:val="24"/>
        </w:rPr>
        <w:t>20</w:t>
      </w:r>
      <w:r w:rsidR="00BA1F87" w:rsidRPr="003C3D76">
        <w:rPr>
          <w:rFonts w:asciiTheme="minorHAnsi" w:eastAsia="Arial Unicode MS" w:hAnsiTheme="minorHAnsi" w:cstheme="minorHAnsi"/>
          <w:iCs/>
          <w:sz w:val="24"/>
          <w:szCs w:val="24"/>
        </w:rPr>
        <w:t>22</w:t>
      </w:r>
      <w:r w:rsidR="0079587E" w:rsidRPr="003C3D76">
        <w:rPr>
          <w:rFonts w:asciiTheme="minorHAnsi" w:eastAsia="Arial Unicode MS" w:hAnsiTheme="minorHAnsi" w:cstheme="minorHAnsi"/>
          <w:iCs/>
          <w:sz w:val="24"/>
          <w:szCs w:val="24"/>
        </w:rPr>
        <w:t>.</w:t>
      </w:r>
    </w:p>
    <w:p w14:paraId="22D6EFDE" w14:textId="77777777" w:rsidR="005F73BA" w:rsidRDefault="005F73BA" w:rsidP="001E31C0">
      <w:pPr>
        <w:pStyle w:val="p0"/>
        <w:suppressAutoHyphens/>
        <w:spacing w:line="320" w:lineRule="exact"/>
        <w:jc w:val="center"/>
        <w:rPr>
          <w:rFonts w:asciiTheme="minorHAnsi" w:eastAsia="Arial Unicode MS" w:hAnsiTheme="minorHAnsi" w:cstheme="minorHAnsi"/>
          <w:i/>
          <w:sz w:val="24"/>
          <w:szCs w:val="24"/>
        </w:rPr>
      </w:pPr>
    </w:p>
    <w:p w14:paraId="27959EA0" w14:textId="77777777" w:rsidR="005F73BA" w:rsidRDefault="005F73BA" w:rsidP="001E31C0">
      <w:pPr>
        <w:pStyle w:val="p0"/>
        <w:suppressAutoHyphens/>
        <w:spacing w:line="320" w:lineRule="exact"/>
        <w:jc w:val="center"/>
        <w:rPr>
          <w:rFonts w:asciiTheme="minorHAnsi" w:eastAsia="Arial Unicode MS" w:hAnsiTheme="minorHAnsi" w:cstheme="minorHAnsi"/>
          <w:i/>
          <w:sz w:val="24"/>
          <w:szCs w:val="24"/>
        </w:rPr>
      </w:pPr>
    </w:p>
    <w:p w14:paraId="31B4E968" w14:textId="2ABCC9C7" w:rsidR="008A0BCF" w:rsidRPr="003C3D76" w:rsidRDefault="00023B66" w:rsidP="001E31C0">
      <w:pPr>
        <w:pStyle w:val="p0"/>
        <w:suppressAutoHyphens/>
        <w:spacing w:line="320" w:lineRule="exact"/>
        <w:jc w:val="center"/>
        <w:rPr>
          <w:rFonts w:asciiTheme="minorHAnsi" w:eastAsia="Arial Unicode MS" w:hAnsiTheme="minorHAnsi" w:cstheme="minorHAnsi"/>
          <w:i/>
          <w:sz w:val="24"/>
          <w:szCs w:val="24"/>
        </w:rPr>
      </w:pPr>
      <w:r w:rsidRPr="003C3D76">
        <w:rPr>
          <w:rFonts w:asciiTheme="minorHAnsi" w:eastAsia="Arial Unicode MS" w:hAnsiTheme="minorHAnsi" w:cstheme="minorHAnsi"/>
          <w:i/>
          <w:sz w:val="24"/>
          <w:szCs w:val="24"/>
        </w:rPr>
        <w:t xml:space="preserve">[Restante da página intencionalmente deixado em branco. Assinaturas </w:t>
      </w:r>
      <w:r w:rsidR="00151221" w:rsidRPr="003C3D76">
        <w:rPr>
          <w:rFonts w:asciiTheme="minorHAnsi" w:eastAsia="Arial Unicode MS" w:hAnsiTheme="minorHAnsi" w:cstheme="minorHAnsi"/>
          <w:i/>
          <w:sz w:val="24"/>
          <w:szCs w:val="24"/>
        </w:rPr>
        <w:t>seguem nas próximas páginas</w:t>
      </w:r>
      <w:r w:rsidRPr="003C3D76">
        <w:rPr>
          <w:rFonts w:asciiTheme="minorHAnsi" w:eastAsia="Arial Unicode MS" w:hAnsiTheme="minorHAnsi" w:cstheme="minorHAnsi"/>
          <w:i/>
          <w:sz w:val="24"/>
          <w:szCs w:val="24"/>
        </w:rPr>
        <w:t>.]</w:t>
      </w:r>
    </w:p>
    <w:p w14:paraId="046B148D" w14:textId="77777777" w:rsidR="00736B6B" w:rsidRPr="003C3D76" w:rsidRDefault="00736B6B" w:rsidP="001E31C0">
      <w:pPr>
        <w:pStyle w:val="p0"/>
        <w:suppressAutoHyphens/>
        <w:spacing w:line="320" w:lineRule="exact"/>
        <w:jc w:val="center"/>
        <w:rPr>
          <w:rFonts w:asciiTheme="minorHAnsi" w:eastAsia="Arial Unicode MS" w:hAnsiTheme="minorHAnsi" w:cstheme="minorHAnsi"/>
          <w:i/>
          <w:sz w:val="24"/>
          <w:szCs w:val="24"/>
        </w:rPr>
        <w:sectPr w:rsidR="00736B6B" w:rsidRPr="003C3D76" w:rsidSect="001A03B0">
          <w:headerReference w:type="even" r:id="rId48"/>
          <w:headerReference w:type="default" r:id="rId49"/>
          <w:footerReference w:type="even" r:id="rId50"/>
          <w:footerReference w:type="default" r:id="rId51"/>
          <w:headerReference w:type="first" r:id="rId52"/>
          <w:footerReference w:type="first" r:id="rId53"/>
          <w:pgSz w:w="12242" w:h="15842" w:code="1"/>
          <w:pgMar w:top="1985" w:right="1701" w:bottom="1260" w:left="1701" w:header="720" w:footer="720" w:gutter="0"/>
          <w:cols w:space="708"/>
          <w:titlePg/>
          <w:docGrid w:linePitch="360"/>
        </w:sectPr>
      </w:pPr>
    </w:p>
    <w:p w14:paraId="1B000991" w14:textId="49606CFE" w:rsidR="00BA2F00" w:rsidRPr="003C3D76" w:rsidRDefault="00023B66" w:rsidP="001E31C0">
      <w:pPr>
        <w:pStyle w:val="Cabealho"/>
        <w:suppressAutoHyphens/>
        <w:spacing w:line="320" w:lineRule="exact"/>
        <w:jc w:val="both"/>
        <w:rPr>
          <w:rFonts w:asciiTheme="minorHAnsi" w:hAnsiTheme="minorHAnsi" w:cstheme="minorHAnsi"/>
          <w:b/>
          <w:sz w:val="24"/>
          <w:szCs w:val="24"/>
        </w:rPr>
      </w:pPr>
      <w:r w:rsidRPr="003C3D76">
        <w:rPr>
          <w:rFonts w:asciiTheme="minorHAnsi" w:hAnsiTheme="minorHAnsi" w:cstheme="minorHAnsi"/>
          <w:b/>
          <w:caps/>
          <w:sz w:val="24"/>
          <w:szCs w:val="24"/>
        </w:rPr>
        <w:lastRenderedPageBreak/>
        <w:t>[PÁGINA DE ASSINATURAS 1/</w:t>
      </w:r>
      <w:r w:rsidR="002C51F5" w:rsidRPr="003C3D76">
        <w:rPr>
          <w:rFonts w:asciiTheme="minorHAnsi" w:hAnsiTheme="minorHAnsi" w:cstheme="minorHAnsi"/>
          <w:b/>
          <w:caps/>
          <w:sz w:val="24"/>
          <w:szCs w:val="24"/>
        </w:rPr>
        <w:t>4</w:t>
      </w:r>
      <w:r w:rsidR="00316330" w:rsidRPr="003C3D76">
        <w:rPr>
          <w:rFonts w:asciiTheme="minorHAnsi" w:hAnsiTheme="minorHAnsi" w:cstheme="minorHAnsi"/>
          <w:b/>
          <w:caps/>
          <w:sz w:val="24"/>
          <w:szCs w:val="24"/>
        </w:rPr>
        <w:t xml:space="preserve"> DO </w:t>
      </w:r>
      <w:r w:rsidR="003C3D76" w:rsidRPr="003C3D76">
        <w:rPr>
          <w:rFonts w:asciiTheme="minorHAnsi" w:hAnsiTheme="minorHAnsi" w:cstheme="minorHAnsi"/>
          <w:b/>
          <w:caps/>
          <w:sz w:val="24"/>
          <w:szCs w:val="24"/>
        </w:rPr>
        <w:t xml:space="preserve">Instrumento Particular de Escritura da PRIMEIRA Emissão de Debêntures Simples, Não Conversíveis em Ações, </w:t>
      </w:r>
      <w:r w:rsidR="003C3D76" w:rsidRPr="003C3D76">
        <w:rPr>
          <w:rFonts w:asciiTheme="minorHAnsi" w:hAnsiTheme="minorHAnsi" w:cstheme="minorHAnsi"/>
          <w:b/>
          <w:sz w:val="24"/>
          <w:szCs w:val="24"/>
        </w:rPr>
        <w:t xml:space="preserve">DA ESPÉCIE QUIROGRAFÁRIA, </w:t>
      </w:r>
      <w:r w:rsidR="003C3D76" w:rsidRPr="003C3D76">
        <w:rPr>
          <w:rFonts w:asciiTheme="minorHAnsi" w:hAnsiTheme="minorHAnsi" w:cstheme="minorHAnsi"/>
          <w:b/>
          <w:bCs/>
          <w:caps/>
          <w:sz w:val="24"/>
          <w:szCs w:val="24"/>
        </w:rPr>
        <w:t xml:space="preserve">em ATÉ DUAS SÉRIES, PARA </w:t>
      </w:r>
      <w:r w:rsidR="003C3D76" w:rsidRPr="003C3D76">
        <w:rPr>
          <w:rFonts w:asciiTheme="minorHAnsi" w:hAnsiTheme="minorHAnsi" w:cstheme="minorHAnsi"/>
          <w:b/>
          <w:caps/>
          <w:sz w:val="24"/>
          <w:szCs w:val="24"/>
        </w:rPr>
        <w:t xml:space="preserve">Distribuição Pública com Esforços Restritos de DISTRIBUIÇÃO, sob o Regime </w:t>
      </w:r>
      <w:r w:rsidR="00F442E1">
        <w:rPr>
          <w:rFonts w:asciiTheme="minorHAnsi" w:hAnsiTheme="minorHAnsi" w:cstheme="minorHAnsi"/>
          <w:b/>
          <w:caps/>
          <w:sz w:val="24"/>
          <w:szCs w:val="24"/>
        </w:rPr>
        <w:t xml:space="preserve">de </w:t>
      </w:r>
      <w:r w:rsidR="003C3D76" w:rsidRPr="003C3D76">
        <w:rPr>
          <w:rFonts w:asciiTheme="minorHAnsi" w:hAnsiTheme="minorHAnsi" w:cstheme="minorHAnsi"/>
          <w:b/>
          <w:caps/>
          <w:sz w:val="24"/>
          <w:szCs w:val="24"/>
        </w:rPr>
        <w:t xml:space="preserve">Melhores Esforços de Colocação, da </w:t>
      </w:r>
      <w:r w:rsidR="003C3D76" w:rsidRPr="003C3D76">
        <w:rPr>
          <w:rFonts w:asciiTheme="minorHAnsi" w:hAnsiTheme="minorHAnsi" w:cstheme="minorHAnsi"/>
          <w:b/>
          <w:sz w:val="24"/>
          <w:szCs w:val="24"/>
        </w:rPr>
        <w:t>B.A. – EMPREENDIMENTOS E PARTICIPAÇÕES S/A</w:t>
      </w:r>
      <w:r w:rsidR="00316330" w:rsidRPr="003C3D76">
        <w:rPr>
          <w:rFonts w:asciiTheme="minorHAnsi" w:hAnsiTheme="minorHAnsi" w:cstheme="minorHAnsi"/>
          <w:b/>
          <w:sz w:val="24"/>
          <w:szCs w:val="24"/>
        </w:rPr>
        <w:t>]</w:t>
      </w:r>
    </w:p>
    <w:p w14:paraId="6B7BB6D2" w14:textId="77777777" w:rsidR="00B2366E" w:rsidRPr="003C3D76" w:rsidRDefault="00B2366E" w:rsidP="001E31C0">
      <w:pPr>
        <w:pStyle w:val="p0"/>
        <w:suppressAutoHyphens/>
        <w:spacing w:line="320" w:lineRule="exact"/>
        <w:jc w:val="center"/>
        <w:rPr>
          <w:rFonts w:asciiTheme="minorHAnsi" w:eastAsia="Arial Unicode MS" w:hAnsiTheme="minorHAnsi" w:cstheme="minorHAnsi"/>
          <w:i/>
          <w:sz w:val="24"/>
          <w:szCs w:val="24"/>
        </w:rPr>
      </w:pPr>
    </w:p>
    <w:p w14:paraId="04218A82" w14:textId="77777777" w:rsidR="00E700F8" w:rsidRPr="003C3D76" w:rsidRDefault="00E700F8" w:rsidP="001E31C0">
      <w:pPr>
        <w:suppressAutoHyphens/>
        <w:spacing w:line="320" w:lineRule="exact"/>
        <w:rPr>
          <w:rFonts w:asciiTheme="minorHAnsi" w:eastAsia="Arial Unicode MS" w:hAnsiTheme="minorHAnsi" w:cstheme="minorHAnsi"/>
          <w:w w:val="0"/>
        </w:rPr>
      </w:pPr>
      <w:bookmarkStart w:id="416" w:name="_DV_X0"/>
    </w:p>
    <w:p w14:paraId="15CB4637" w14:textId="77777777" w:rsidR="00E700F8" w:rsidRPr="003C3D76" w:rsidRDefault="00023B66" w:rsidP="001E31C0">
      <w:pPr>
        <w:suppressAutoHyphens/>
        <w:spacing w:line="320" w:lineRule="exact"/>
        <w:rPr>
          <w:rFonts w:asciiTheme="minorHAnsi" w:eastAsia="Arial Unicode MS" w:hAnsiTheme="minorHAnsi" w:cstheme="minorHAnsi"/>
          <w:w w:val="0"/>
        </w:rPr>
      </w:pPr>
      <w:r w:rsidRPr="003C3D76">
        <w:rPr>
          <w:rFonts w:asciiTheme="minorHAnsi" w:eastAsia="Arial Unicode MS" w:hAnsiTheme="minorHAnsi" w:cstheme="minorHAnsi"/>
          <w:w w:val="0"/>
        </w:rPr>
        <w:t>PELA EMISSORA:</w:t>
      </w:r>
    </w:p>
    <w:p w14:paraId="32516D2B" w14:textId="77777777" w:rsidR="00E700F8" w:rsidRPr="003C3D76" w:rsidRDefault="00E700F8" w:rsidP="001E31C0">
      <w:pPr>
        <w:suppressAutoHyphens/>
        <w:spacing w:line="320" w:lineRule="exact"/>
        <w:rPr>
          <w:rFonts w:asciiTheme="minorHAnsi" w:eastAsia="Arial Unicode MS" w:hAnsiTheme="minorHAnsi" w:cstheme="minorHAnsi"/>
          <w:w w:val="0"/>
        </w:rPr>
      </w:pPr>
    </w:p>
    <w:p w14:paraId="78D5E582" w14:textId="77777777" w:rsidR="006722D3" w:rsidRPr="003C3D76" w:rsidRDefault="006722D3" w:rsidP="001E31C0">
      <w:pPr>
        <w:suppressAutoHyphens/>
        <w:spacing w:line="320" w:lineRule="exact"/>
        <w:rPr>
          <w:rFonts w:asciiTheme="minorHAnsi" w:eastAsia="Arial Unicode MS" w:hAnsiTheme="minorHAnsi" w:cstheme="minorHAnsi"/>
          <w:w w:val="0"/>
        </w:rPr>
      </w:pPr>
    </w:p>
    <w:bookmarkEnd w:id="416"/>
    <w:p w14:paraId="6953D5FD" w14:textId="0E9CAB07" w:rsidR="00E700F8" w:rsidRPr="003C3D76" w:rsidRDefault="003C3D76" w:rsidP="001E31C0">
      <w:pPr>
        <w:suppressAutoHyphens/>
        <w:spacing w:line="320" w:lineRule="exact"/>
        <w:rPr>
          <w:rFonts w:asciiTheme="minorHAnsi" w:eastAsia="Arial Unicode MS" w:hAnsiTheme="minorHAnsi" w:cstheme="minorHAnsi"/>
          <w:b/>
          <w:w w:val="0"/>
        </w:rPr>
      </w:pPr>
      <w:r>
        <w:rPr>
          <w:rFonts w:asciiTheme="minorHAnsi" w:hAnsiTheme="minorHAnsi" w:cstheme="minorHAnsi"/>
          <w:b/>
        </w:rPr>
        <w:t>B</w:t>
      </w:r>
      <w:r w:rsidRPr="003C3D76">
        <w:rPr>
          <w:rFonts w:asciiTheme="minorHAnsi" w:hAnsiTheme="minorHAnsi" w:cstheme="minorHAnsi"/>
          <w:b/>
        </w:rPr>
        <w:t>.A. – EMPREENDIMENTOS E PARTICIPAÇÕES S/A</w:t>
      </w:r>
    </w:p>
    <w:p w14:paraId="504544BE" w14:textId="77777777" w:rsidR="006722D3" w:rsidRPr="003C3D76" w:rsidRDefault="006722D3" w:rsidP="001E31C0">
      <w:pPr>
        <w:suppressAutoHyphens/>
        <w:spacing w:line="320" w:lineRule="exact"/>
        <w:rPr>
          <w:rFonts w:asciiTheme="minorHAnsi" w:hAnsiTheme="minorHAnsi" w:cstheme="minorHAnsi"/>
          <w:smallCaps/>
        </w:rPr>
      </w:pPr>
    </w:p>
    <w:p w14:paraId="0C6B1434" w14:textId="77777777" w:rsidR="00C65D9A" w:rsidRPr="003C3D76" w:rsidRDefault="00C65D9A" w:rsidP="001E31C0">
      <w:pPr>
        <w:suppressAutoHyphens/>
        <w:spacing w:line="320" w:lineRule="exact"/>
        <w:rPr>
          <w:rFonts w:asciiTheme="minorHAnsi" w:hAnsiTheme="minorHAnsi" w:cstheme="minorHAnsi"/>
          <w:smallCaps/>
        </w:rPr>
      </w:pPr>
    </w:p>
    <w:tbl>
      <w:tblPr>
        <w:tblW w:w="4820" w:type="dxa"/>
        <w:tblLayout w:type="fixed"/>
        <w:tblCellMar>
          <w:left w:w="71" w:type="dxa"/>
          <w:right w:w="71" w:type="dxa"/>
        </w:tblCellMar>
        <w:tblLook w:val="0000" w:firstRow="0" w:lastRow="0" w:firstColumn="0" w:lastColumn="0" w:noHBand="0" w:noVBand="0"/>
      </w:tblPr>
      <w:tblGrid>
        <w:gridCol w:w="3491"/>
        <w:gridCol w:w="1329"/>
      </w:tblGrid>
      <w:tr w:rsidR="003F5171" w:rsidRPr="003C3D76" w14:paraId="716DAACE" w14:textId="77777777" w:rsidTr="003F5171">
        <w:trPr>
          <w:cantSplit/>
        </w:trPr>
        <w:tc>
          <w:tcPr>
            <w:tcW w:w="3491" w:type="dxa"/>
            <w:tcBorders>
              <w:top w:val="single" w:sz="6" w:space="0" w:color="auto"/>
            </w:tcBorders>
          </w:tcPr>
          <w:p w14:paraId="02F2C6F1" w14:textId="3A8EAEE0" w:rsidR="003F5171" w:rsidRPr="003C3D76" w:rsidRDefault="003F5171" w:rsidP="001E31C0">
            <w:pPr>
              <w:suppressAutoHyphens/>
              <w:spacing w:line="320" w:lineRule="exact"/>
              <w:rPr>
                <w:rFonts w:asciiTheme="minorHAnsi" w:hAnsiTheme="minorHAnsi" w:cstheme="minorHAnsi"/>
              </w:rPr>
            </w:pPr>
            <w:r w:rsidRPr="003C3D76">
              <w:rPr>
                <w:rFonts w:asciiTheme="minorHAnsi" w:hAnsiTheme="minorHAnsi" w:cstheme="minorHAnsi"/>
              </w:rPr>
              <w:t xml:space="preserve">Nome: </w:t>
            </w:r>
            <w:r w:rsidR="00D0088B" w:rsidRPr="00D0088B">
              <w:rPr>
                <w:rFonts w:asciiTheme="minorHAnsi" w:hAnsiTheme="minorHAnsi" w:cstheme="minorHAnsi"/>
              </w:rPr>
              <w:t xml:space="preserve">João Luiz </w:t>
            </w:r>
            <w:proofErr w:type="spellStart"/>
            <w:r w:rsidR="00D0088B" w:rsidRPr="00D0088B">
              <w:rPr>
                <w:rFonts w:asciiTheme="minorHAnsi" w:hAnsiTheme="minorHAnsi" w:cstheme="minorHAnsi"/>
              </w:rPr>
              <w:t>Urbaneja</w:t>
            </w:r>
            <w:proofErr w:type="spellEnd"/>
            <w:r w:rsidRPr="003C3D76">
              <w:rPr>
                <w:rFonts w:asciiTheme="minorHAnsi" w:hAnsiTheme="minorHAnsi" w:cstheme="minorHAnsi"/>
              </w:rPr>
              <w:br/>
              <w:t xml:space="preserve">Cargo: </w:t>
            </w:r>
            <w:r w:rsidR="00D0088B">
              <w:rPr>
                <w:rFonts w:asciiTheme="minorHAnsi" w:hAnsiTheme="minorHAnsi" w:cstheme="minorHAnsi"/>
              </w:rPr>
              <w:t>Diretor</w:t>
            </w:r>
          </w:p>
        </w:tc>
        <w:tc>
          <w:tcPr>
            <w:tcW w:w="1329" w:type="dxa"/>
          </w:tcPr>
          <w:p w14:paraId="36C6B9EF" w14:textId="77777777" w:rsidR="003F5171" w:rsidRPr="003C3D76" w:rsidRDefault="003F5171" w:rsidP="001E31C0">
            <w:pPr>
              <w:suppressAutoHyphens/>
              <w:spacing w:line="320" w:lineRule="exact"/>
              <w:rPr>
                <w:rFonts w:asciiTheme="minorHAnsi" w:hAnsiTheme="minorHAnsi" w:cstheme="minorHAnsi"/>
              </w:rPr>
            </w:pPr>
          </w:p>
        </w:tc>
      </w:tr>
    </w:tbl>
    <w:p w14:paraId="173E9940" w14:textId="7D31F13D" w:rsidR="00E700F8" w:rsidRDefault="00E700F8" w:rsidP="001E31C0">
      <w:pPr>
        <w:tabs>
          <w:tab w:val="left" w:pos="7020"/>
        </w:tabs>
        <w:suppressAutoHyphens/>
        <w:spacing w:line="320" w:lineRule="exact"/>
        <w:jc w:val="both"/>
        <w:rPr>
          <w:rFonts w:asciiTheme="minorHAnsi" w:eastAsia="Arial Unicode MS" w:hAnsiTheme="minorHAnsi" w:cstheme="minorHAnsi"/>
          <w:w w:val="0"/>
        </w:rPr>
      </w:pPr>
    </w:p>
    <w:p w14:paraId="372DBCB0" w14:textId="0EB3233A" w:rsidR="00D0088B" w:rsidRDefault="00D0088B" w:rsidP="00D0088B">
      <w:pPr>
        <w:suppressAutoHyphens/>
        <w:spacing w:line="320" w:lineRule="exact"/>
        <w:rPr>
          <w:rFonts w:asciiTheme="minorHAnsi" w:hAnsiTheme="minorHAnsi" w:cstheme="minorHAnsi"/>
          <w:smallCaps/>
        </w:rPr>
      </w:pPr>
    </w:p>
    <w:p w14:paraId="095B1DCC" w14:textId="77777777" w:rsidR="00617B13" w:rsidRPr="003C3D76" w:rsidRDefault="00617B13" w:rsidP="00D0088B">
      <w:pPr>
        <w:suppressAutoHyphens/>
        <w:spacing w:line="320" w:lineRule="exact"/>
        <w:rPr>
          <w:rFonts w:asciiTheme="minorHAnsi" w:hAnsiTheme="minorHAnsi" w:cstheme="minorHAnsi"/>
          <w:smallCaps/>
        </w:rPr>
      </w:pPr>
    </w:p>
    <w:tbl>
      <w:tblPr>
        <w:tblW w:w="4820" w:type="dxa"/>
        <w:tblLayout w:type="fixed"/>
        <w:tblCellMar>
          <w:left w:w="71" w:type="dxa"/>
          <w:right w:w="71" w:type="dxa"/>
        </w:tblCellMar>
        <w:tblLook w:val="0000" w:firstRow="0" w:lastRow="0" w:firstColumn="0" w:lastColumn="0" w:noHBand="0" w:noVBand="0"/>
      </w:tblPr>
      <w:tblGrid>
        <w:gridCol w:w="3491"/>
        <w:gridCol w:w="1329"/>
      </w:tblGrid>
      <w:tr w:rsidR="00D0088B" w:rsidRPr="003C3D76" w14:paraId="1272D808" w14:textId="77777777" w:rsidTr="001A0D97">
        <w:trPr>
          <w:cantSplit/>
        </w:trPr>
        <w:tc>
          <w:tcPr>
            <w:tcW w:w="3491" w:type="dxa"/>
            <w:tcBorders>
              <w:top w:val="single" w:sz="6" w:space="0" w:color="auto"/>
            </w:tcBorders>
          </w:tcPr>
          <w:p w14:paraId="70AC6CAD" w14:textId="445F3833" w:rsidR="00D0088B" w:rsidRPr="003C3D76" w:rsidRDefault="00D0088B" w:rsidP="001A0D97">
            <w:pPr>
              <w:suppressAutoHyphens/>
              <w:spacing w:line="320" w:lineRule="exact"/>
              <w:rPr>
                <w:rFonts w:asciiTheme="minorHAnsi" w:hAnsiTheme="minorHAnsi" w:cstheme="minorHAnsi"/>
              </w:rPr>
            </w:pPr>
            <w:r w:rsidRPr="003C3D76">
              <w:rPr>
                <w:rFonts w:asciiTheme="minorHAnsi" w:hAnsiTheme="minorHAnsi" w:cstheme="minorHAnsi"/>
              </w:rPr>
              <w:t xml:space="preserve">Nome: </w:t>
            </w:r>
            <w:r w:rsidRPr="00D0088B">
              <w:rPr>
                <w:rFonts w:asciiTheme="minorHAnsi" w:hAnsiTheme="minorHAnsi" w:cstheme="minorHAnsi"/>
              </w:rPr>
              <w:t xml:space="preserve">Thiago Rodrigues </w:t>
            </w:r>
            <w:proofErr w:type="spellStart"/>
            <w:r w:rsidRPr="00D0088B">
              <w:rPr>
                <w:rFonts w:asciiTheme="minorHAnsi" w:hAnsiTheme="minorHAnsi" w:cstheme="minorHAnsi"/>
              </w:rPr>
              <w:t>Urbaneja</w:t>
            </w:r>
            <w:proofErr w:type="spellEnd"/>
            <w:r w:rsidRPr="003C3D76">
              <w:rPr>
                <w:rFonts w:asciiTheme="minorHAnsi" w:hAnsiTheme="minorHAnsi" w:cstheme="minorHAnsi"/>
              </w:rPr>
              <w:br/>
              <w:t xml:space="preserve">Cargo: </w:t>
            </w:r>
            <w:r>
              <w:rPr>
                <w:rFonts w:asciiTheme="minorHAnsi" w:hAnsiTheme="minorHAnsi" w:cstheme="minorHAnsi"/>
              </w:rPr>
              <w:t>Diretor</w:t>
            </w:r>
          </w:p>
        </w:tc>
        <w:tc>
          <w:tcPr>
            <w:tcW w:w="1329" w:type="dxa"/>
          </w:tcPr>
          <w:p w14:paraId="21D20E14" w14:textId="77777777" w:rsidR="00D0088B" w:rsidRPr="003C3D76" w:rsidRDefault="00D0088B" w:rsidP="001A0D97">
            <w:pPr>
              <w:suppressAutoHyphens/>
              <w:spacing w:line="320" w:lineRule="exact"/>
              <w:rPr>
                <w:rFonts w:asciiTheme="minorHAnsi" w:hAnsiTheme="minorHAnsi" w:cstheme="minorHAnsi"/>
              </w:rPr>
            </w:pPr>
          </w:p>
        </w:tc>
      </w:tr>
    </w:tbl>
    <w:p w14:paraId="0000BBB5" w14:textId="77777777" w:rsidR="00D0088B" w:rsidRPr="003C3D76" w:rsidRDefault="00D0088B" w:rsidP="001E31C0">
      <w:pPr>
        <w:tabs>
          <w:tab w:val="left" w:pos="7020"/>
        </w:tabs>
        <w:suppressAutoHyphens/>
        <w:spacing w:line="320" w:lineRule="exact"/>
        <w:jc w:val="both"/>
        <w:rPr>
          <w:rFonts w:asciiTheme="minorHAnsi" w:eastAsia="Arial Unicode MS" w:hAnsiTheme="minorHAnsi" w:cstheme="minorHAnsi"/>
          <w:w w:val="0"/>
        </w:rPr>
      </w:pPr>
    </w:p>
    <w:p w14:paraId="5789E75E" w14:textId="77777777" w:rsidR="00AA1E4E" w:rsidRPr="003C3D76" w:rsidRDefault="00AA1E4E" w:rsidP="001E31C0">
      <w:pPr>
        <w:tabs>
          <w:tab w:val="left" w:pos="7020"/>
        </w:tabs>
        <w:suppressAutoHyphens/>
        <w:spacing w:line="320" w:lineRule="exact"/>
        <w:jc w:val="both"/>
        <w:rPr>
          <w:rFonts w:asciiTheme="minorHAnsi" w:eastAsia="Arial Unicode MS" w:hAnsiTheme="minorHAnsi" w:cstheme="minorHAnsi"/>
          <w:w w:val="0"/>
        </w:rPr>
      </w:pPr>
    </w:p>
    <w:p w14:paraId="607DE70D" w14:textId="77777777" w:rsidR="00AA1E4E" w:rsidRPr="003C3D76" w:rsidRDefault="00023B66" w:rsidP="001E31C0">
      <w:pPr>
        <w:tabs>
          <w:tab w:val="left" w:pos="7020"/>
        </w:tabs>
        <w:suppressAutoHyphens/>
        <w:spacing w:line="320" w:lineRule="exact"/>
        <w:jc w:val="center"/>
        <w:rPr>
          <w:rFonts w:asciiTheme="minorHAnsi" w:eastAsia="Arial Unicode MS" w:hAnsiTheme="minorHAnsi" w:cstheme="minorHAnsi"/>
          <w:i/>
        </w:rPr>
      </w:pPr>
      <w:r w:rsidRPr="003C3D76">
        <w:rPr>
          <w:rFonts w:asciiTheme="minorHAnsi" w:eastAsia="Arial Unicode MS" w:hAnsiTheme="minorHAnsi" w:cstheme="minorHAnsi"/>
          <w:i/>
        </w:rPr>
        <w:t>[Restante da página intencionalmente deixado em branco]</w:t>
      </w:r>
    </w:p>
    <w:p w14:paraId="5915B8C2" w14:textId="77777777" w:rsidR="00736B6B" w:rsidRPr="003C3D76" w:rsidRDefault="00736B6B" w:rsidP="001E31C0">
      <w:pPr>
        <w:tabs>
          <w:tab w:val="left" w:pos="7020"/>
        </w:tabs>
        <w:suppressAutoHyphens/>
        <w:spacing w:line="320" w:lineRule="exact"/>
        <w:jc w:val="both"/>
        <w:rPr>
          <w:rFonts w:asciiTheme="minorHAnsi" w:eastAsia="Arial Unicode MS" w:hAnsiTheme="minorHAnsi" w:cstheme="minorHAnsi"/>
          <w:w w:val="0"/>
        </w:rPr>
        <w:sectPr w:rsidR="00736B6B" w:rsidRPr="003C3D76" w:rsidSect="00065B6F">
          <w:headerReference w:type="even" r:id="rId54"/>
          <w:headerReference w:type="default" r:id="rId55"/>
          <w:footerReference w:type="even" r:id="rId56"/>
          <w:footerReference w:type="default" r:id="rId57"/>
          <w:headerReference w:type="first" r:id="rId58"/>
          <w:footerReference w:type="first" r:id="rId59"/>
          <w:pgSz w:w="12242" w:h="15842" w:code="1"/>
          <w:pgMar w:top="1531" w:right="1701" w:bottom="1260" w:left="1701" w:header="720" w:footer="720" w:gutter="0"/>
          <w:cols w:space="708"/>
          <w:titlePg/>
          <w:docGrid w:linePitch="360"/>
        </w:sectPr>
      </w:pPr>
    </w:p>
    <w:p w14:paraId="315DDEEB" w14:textId="6D1028F2" w:rsidR="00BA2F00" w:rsidRPr="003C3D76" w:rsidRDefault="00023B66" w:rsidP="001E31C0">
      <w:pPr>
        <w:pStyle w:val="Cabealho"/>
        <w:suppressAutoHyphens/>
        <w:spacing w:line="320" w:lineRule="exact"/>
        <w:jc w:val="both"/>
        <w:rPr>
          <w:rFonts w:asciiTheme="minorHAnsi" w:hAnsiTheme="minorHAnsi" w:cstheme="minorHAnsi"/>
          <w:b/>
          <w:sz w:val="24"/>
          <w:szCs w:val="24"/>
        </w:rPr>
      </w:pPr>
      <w:r w:rsidRPr="003C3D76">
        <w:rPr>
          <w:rFonts w:asciiTheme="minorHAnsi" w:hAnsiTheme="minorHAnsi" w:cstheme="minorHAnsi"/>
          <w:b/>
          <w:caps/>
          <w:sz w:val="24"/>
          <w:szCs w:val="24"/>
        </w:rPr>
        <w:lastRenderedPageBreak/>
        <w:t>[PÁGINA DE ASSINATURAS 2/</w:t>
      </w:r>
      <w:r w:rsidR="002C51F5" w:rsidRPr="003C3D76">
        <w:rPr>
          <w:rFonts w:asciiTheme="minorHAnsi" w:hAnsiTheme="minorHAnsi" w:cstheme="minorHAnsi"/>
          <w:b/>
          <w:caps/>
          <w:sz w:val="24"/>
          <w:szCs w:val="24"/>
        </w:rPr>
        <w:t>4</w:t>
      </w:r>
      <w:r w:rsidR="00316330" w:rsidRPr="003C3D76">
        <w:rPr>
          <w:rFonts w:asciiTheme="minorHAnsi" w:hAnsiTheme="minorHAnsi" w:cstheme="minorHAnsi"/>
          <w:b/>
          <w:caps/>
          <w:sz w:val="24"/>
          <w:szCs w:val="24"/>
        </w:rPr>
        <w:t xml:space="preserve"> </w:t>
      </w:r>
      <w:r w:rsidR="00D0088B" w:rsidRPr="003C3D76">
        <w:rPr>
          <w:rFonts w:asciiTheme="minorHAnsi" w:hAnsiTheme="minorHAnsi" w:cstheme="minorHAnsi"/>
          <w:b/>
          <w:caps/>
          <w:sz w:val="24"/>
          <w:szCs w:val="24"/>
        </w:rPr>
        <w:t xml:space="preserve">DO Instrumento Particular de Escritura da PRIMEIRA Emissão de Debêntures Simples, Não Conversíveis em Ações, </w:t>
      </w:r>
      <w:r w:rsidR="00D0088B" w:rsidRPr="003C3D76">
        <w:rPr>
          <w:rFonts w:asciiTheme="minorHAnsi" w:hAnsiTheme="minorHAnsi" w:cstheme="minorHAnsi"/>
          <w:b/>
          <w:sz w:val="24"/>
          <w:szCs w:val="24"/>
        </w:rPr>
        <w:t xml:space="preserve">DA ESPÉCIE QUIROGRAFÁRIA, </w:t>
      </w:r>
      <w:r w:rsidR="00D0088B" w:rsidRPr="003C3D76">
        <w:rPr>
          <w:rFonts w:asciiTheme="minorHAnsi" w:hAnsiTheme="minorHAnsi" w:cstheme="minorHAnsi"/>
          <w:b/>
          <w:bCs/>
          <w:caps/>
          <w:sz w:val="24"/>
          <w:szCs w:val="24"/>
        </w:rPr>
        <w:t xml:space="preserve">em ATÉ DUAS SÉRIES, PARA </w:t>
      </w:r>
      <w:r w:rsidR="00D0088B" w:rsidRPr="003C3D76">
        <w:rPr>
          <w:rFonts w:asciiTheme="minorHAnsi" w:hAnsiTheme="minorHAnsi" w:cstheme="minorHAnsi"/>
          <w:b/>
          <w:caps/>
          <w:sz w:val="24"/>
          <w:szCs w:val="24"/>
        </w:rPr>
        <w:t xml:space="preserve">Distribuição Pública com Esforços Restritos de DISTRIBUIÇÃO, sob o Regime de Melhores Esforços de Colocação, da </w:t>
      </w:r>
      <w:r w:rsidR="00D0088B" w:rsidRPr="003C3D76">
        <w:rPr>
          <w:rFonts w:asciiTheme="minorHAnsi" w:hAnsiTheme="minorHAnsi" w:cstheme="minorHAnsi"/>
          <w:b/>
          <w:sz w:val="24"/>
          <w:szCs w:val="24"/>
        </w:rPr>
        <w:t>B.A. – EMPREENDIMENTOS E PARTICIPAÇÕES S/A</w:t>
      </w:r>
      <w:r w:rsidR="00316330" w:rsidRPr="003C3D76">
        <w:rPr>
          <w:rFonts w:asciiTheme="minorHAnsi" w:hAnsiTheme="minorHAnsi" w:cstheme="minorHAnsi"/>
          <w:b/>
          <w:sz w:val="24"/>
          <w:szCs w:val="24"/>
        </w:rPr>
        <w:t>]</w:t>
      </w:r>
    </w:p>
    <w:p w14:paraId="793D9B2F" w14:textId="77777777" w:rsidR="00B2366E" w:rsidRPr="003C3D76" w:rsidRDefault="00B2366E" w:rsidP="001E31C0">
      <w:pPr>
        <w:suppressAutoHyphens/>
        <w:spacing w:line="320" w:lineRule="exact"/>
        <w:jc w:val="both"/>
        <w:rPr>
          <w:rFonts w:asciiTheme="minorHAnsi" w:hAnsiTheme="minorHAnsi" w:cstheme="minorHAnsi"/>
          <w:i/>
        </w:rPr>
      </w:pPr>
    </w:p>
    <w:p w14:paraId="4B7754A8" w14:textId="77777777" w:rsidR="00B2366E" w:rsidRPr="003C3D76" w:rsidRDefault="00B2366E" w:rsidP="001E31C0">
      <w:pPr>
        <w:suppressAutoHyphens/>
        <w:spacing w:line="320" w:lineRule="exact"/>
        <w:jc w:val="both"/>
        <w:rPr>
          <w:rFonts w:asciiTheme="minorHAnsi" w:hAnsiTheme="minorHAnsi" w:cstheme="minorHAnsi"/>
        </w:rPr>
      </w:pPr>
    </w:p>
    <w:p w14:paraId="3BF7912A" w14:textId="77777777" w:rsidR="00B2366E" w:rsidRPr="003C3D76"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rPr>
        <w:t>PELO AGENTE FIDUCIÁRIO:</w:t>
      </w:r>
      <w:r w:rsidR="00BD71B8" w:rsidRPr="003C3D76">
        <w:rPr>
          <w:rFonts w:asciiTheme="minorHAnsi" w:hAnsiTheme="minorHAnsi" w:cstheme="minorHAnsi"/>
        </w:rPr>
        <w:t xml:space="preserve"> </w:t>
      </w:r>
    </w:p>
    <w:p w14:paraId="2388D3D2" w14:textId="77777777" w:rsidR="00B2366E" w:rsidRPr="003C3D76" w:rsidRDefault="00B2366E" w:rsidP="001E31C0">
      <w:pPr>
        <w:suppressAutoHyphens/>
        <w:spacing w:line="320" w:lineRule="exact"/>
        <w:jc w:val="both"/>
        <w:rPr>
          <w:rFonts w:asciiTheme="minorHAnsi" w:hAnsiTheme="minorHAnsi" w:cstheme="minorHAnsi"/>
        </w:rPr>
      </w:pPr>
    </w:p>
    <w:p w14:paraId="5332F7C7" w14:textId="77777777" w:rsidR="00B2366E" w:rsidRPr="003C3D76" w:rsidRDefault="00B2366E" w:rsidP="001E31C0">
      <w:pPr>
        <w:suppressAutoHyphens/>
        <w:spacing w:line="320" w:lineRule="exact"/>
        <w:jc w:val="center"/>
        <w:rPr>
          <w:rFonts w:asciiTheme="minorHAnsi" w:hAnsiTheme="minorHAnsi" w:cstheme="minorHAnsi"/>
        </w:rPr>
      </w:pPr>
    </w:p>
    <w:p w14:paraId="65587AFC" w14:textId="77777777" w:rsidR="00C65A41" w:rsidRPr="003C3D76" w:rsidRDefault="00023B66" w:rsidP="001E31C0">
      <w:pPr>
        <w:suppressAutoHyphens/>
        <w:spacing w:line="320" w:lineRule="exact"/>
        <w:jc w:val="center"/>
        <w:rPr>
          <w:rFonts w:asciiTheme="minorHAnsi" w:hAnsiTheme="minorHAnsi" w:cstheme="minorHAnsi"/>
          <w:b/>
        </w:rPr>
      </w:pPr>
      <w:r w:rsidRPr="003C3D76">
        <w:rPr>
          <w:rFonts w:asciiTheme="minorHAnsi" w:hAnsiTheme="minorHAnsi" w:cstheme="minorHAnsi"/>
          <w:b/>
        </w:rPr>
        <w:t xml:space="preserve">OLIVEIRA TRUST DISTRIBUIDORA DE TÍTULOS E VALORES MOBILIÁRIOS S.A. </w:t>
      </w:r>
    </w:p>
    <w:p w14:paraId="0E7312C1" w14:textId="0E791226" w:rsidR="00C65A41" w:rsidRPr="003C3D76" w:rsidRDefault="00C65A41" w:rsidP="001E31C0">
      <w:pPr>
        <w:suppressAutoHyphens/>
        <w:spacing w:line="320" w:lineRule="exact"/>
        <w:rPr>
          <w:rFonts w:asciiTheme="minorHAnsi" w:hAnsiTheme="minorHAnsi" w:cstheme="minorHAnsi"/>
          <w:b/>
        </w:rPr>
      </w:pPr>
    </w:p>
    <w:p w14:paraId="55B9F1FA" w14:textId="77777777" w:rsidR="00663B89" w:rsidRPr="003C3D76" w:rsidRDefault="00663B89" w:rsidP="001E31C0">
      <w:pPr>
        <w:suppressAutoHyphens/>
        <w:spacing w:line="320" w:lineRule="exact"/>
        <w:rPr>
          <w:rFonts w:asciiTheme="minorHAnsi" w:hAnsiTheme="minorHAnsi" w:cstheme="minorHAnsi"/>
          <w:b/>
        </w:rPr>
      </w:pPr>
    </w:p>
    <w:tbl>
      <w:tblPr>
        <w:tblW w:w="8171" w:type="dxa"/>
        <w:tblLayout w:type="fixed"/>
        <w:tblCellMar>
          <w:left w:w="71" w:type="dxa"/>
          <w:right w:w="71" w:type="dxa"/>
        </w:tblCellMar>
        <w:tblLook w:val="0000" w:firstRow="0" w:lastRow="0" w:firstColumn="0" w:lastColumn="0" w:noHBand="0" w:noVBand="0"/>
      </w:tblPr>
      <w:tblGrid>
        <w:gridCol w:w="3491"/>
        <w:gridCol w:w="1329"/>
        <w:gridCol w:w="3351"/>
      </w:tblGrid>
      <w:tr w:rsidR="00663B89" w:rsidRPr="003C3D76" w14:paraId="4C467416" w14:textId="77777777" w:rsidTr="00195A55">
        <w:trPr>
          <w:cantSplit/>
        </w:trPr>
        <w:tc>
          <w:tcPr>
            <w:tcW w:w="3491" w:type="dxa"/>
            <w:tcBorders>
              <w:top w:val="single" w:sz="6" w:space="0" w:color="auto"/>
            </w:tcBorders>
          </w:tcPr>
          <w:p w14:paraId="5D9A86D3" w14:textId="10927E7C" w:rsidR="00327703" w:rsidRPr="003C3D76" w:rsidRDefault="00663B89" w:rsidP="00195A55">
            <w:pPr>
              <w:suppressAutoHyphens/>
              <w:spacing w:line="320" w:lineRule="exact"/>
              <w:rPr>
                <w:rFonts w:asciiTheme="minorHAnsi" w:hAnsiTheme="minorHAnsi" w:cstheme="minorHAnsi"/>
              </w:rPr>
            </w:pPr>
            <w:r w:rsidRPr="003C3D76">
              <w:rPr>
                <w:rFonts w:asciiTheme="minorHAnsi" w:hAnsiTheme="minorHAnsi" w:cstheme="minorHAnsi"/>
              </w:rPr>
              <w:t>Nome:</w:t>
            </w:r>
            <w:r w:rsidR="009D4702" w:rsidRPr="003C3D76">
              <w:rPr>
                <w:rFonts w:asciiTheme="minorHAnsi" w:hAnsiTheme="minorHAnsi" w:cstheme="minorHAnsi"/>
              </w:rPr>
              <w:t xml:space="preserve"> </w:t>
            </w:r>
          </w:p>
          <w:p w14:paraId="2F6EA393" w14:textId="38E25318" w:rsidR="00663B89" w:rsidRPr="003C3D76" w:rsidRDefault="00663B89" w:rsidP="00195A55">
            <w:pPr>
              <w:suppressAutoHyphens/>
              <w:spacing w:line="320" w:lineRule="exact"/>
              <w:rPr>
                <w:rFonts w:asciiTheme="minorHAnsi" w:hAnsiTheme="minorHAnsi" w:cstheme="minorHAnsi"/>
              </w:rPr>
            </w:pPr>
            <w:r w:rsidRPr="003C3D76">
              <w:rPr>
                <w:rFonts w:asciiTheme="minorHAnsi" w:hAnsiTheme="minorHAnsi" w:cstheme="minorHAnsi"/>
              </w:rPr>
              <w:t>Cargo:</w:t>
            </w:r>
            <w:r w:rsidR="009D4702" w:rsidRPr="003C3D76">
              <w:rPr>
                <w:rFonts w:asciiTheme="minorHAnsi" w:hAnsiTheme="minorHAnsi" w:cstheme="minorHAnsi"/>
              </w:rPr>
              <w:t xml:space="preserve"> Procurador</w:t>
            </w:r>
          </w:p>
        </w:tc>
        <w:tc>
          <w:tcPr>
            <w:tcW w:w="1329" w:type="dxa"/>
          </w:tcPr>
          <w:p w14:paraId="4285FB18" w14:textId="77777777" w:rsidR="00663B89" w:rsidRPr="003C3D76" w:rsidRDefault="00663B89" w:rsidP="00195A55">
            <w:pPr>
              <w:suppressAutoHyphens/>
              <w:spacing w:line="320" w:lineRule="exact"/>
              <w:rPr>
                <w:rFonts w:asciiTheme="minorHAnsi" w:hAnsiTheme="minorHAnsi" w:cstheme="minorHAnsi"/>
              </w:rPr>
            </w:pPr>
          </w:p>
        </w:tc>
        <w:tc>
          <w:tcPr>
            <w:tcW w:w="3351" w:type="dxa"/>
            <w:tcBorders>
              <w:top w:val="single" w:sz="6" w:space="0" w:color="auto"/>
            </w:tcBorders>
          </w:tcPr>
          <w:p w14:paraId="1A6C5B74" w14:textId="5F0B2633" w:rsidR="00327703" w:rsidRPr="003C3D76" w:rsidRDefault="00663B89" w:rsidP="00195A55">
            <w:pPr>
              <w:suppressAutoHyphens/>
              <w:spacing w:line="320" w:lineRule="exact"/>
              <w:rPr>
                <w:rFonts w:asciiTheme="minorHAnsi" w:hAnsiTheme="minorHAnsi" w:cstheme="minorHAnsi"/>
              </w:rPr>
            </w:pPr>
            <w:r w:rsidRPr="003C3D76">
              <w:rPr>
                <w:rFonts w:asciiTheme="minorHAnsi" w:hAnsiTheme="minorHAnsi" w:cstheme="minorHAnsi"/>
              </w:rPr>
              <w:t>Nome:</w:t>
            </w:r>
            <w:r w:rsidR="00327703" w:rsidRPr="003C3D76">
              <w:rPr>
                <w:rFonts w:asciiTheme="minorHAnsi" w:hAnsiTheme="minorHAnsi" w:cstheme="minorHAnsi"/>
              </w:rPr>
              <w:t xml:space="preserve"> </w:t>
            </w:r>
          </w:p>
          <w:p w14:paraId="28FEA681" w14:textId="0B1CEDF8" w:rsidR="00663B89" w:rsidRPr="003C3D76" w:rsidRDefault="00663B89" w:rsidP="00327703">
            <w:pPr>
              <w:suppressAutoHyphens/>
              <w:spacing w:line="320" w:lineRule="exact"/>
              <w:rPr>
                <w:rFonts w:asciiTheme="minorHAnsi" w:hAnsiTheme="minorHAnsi" w:cstheme="minorHAnsi"/>
              </w:rPr>
            </w:pPr>
            <w:r w:rsidRPr="003C3D76">
              <w:rPr>
                <w:rFonts w:asciiTheme="minorHAnsi" w:hAnsiTheme="minorHAnsi" w:cstheme="minorHAnsi"/>
              </w:rPr>
              <w:t>Cargo:</w:t>
            </w:r>
            <w:r w:rsidR="00327703" w:rsidRPr="003C3D76">
              <w:rPr>
                <w:rFonts w:asciiTheme="minorHAnsi" w:hAnsiTheme="minorHAnsi" w:cstheme="minorHAnsi"/>
              </w:rPr>
              <w:t xml:space="preserve"> Procurador</w:t>
            </w:r>
          </w:p>
        </w:tc>
      </w:tr>
    </w:tbl>
    <w:p w14:paraId="6FA33D98" w14:textId="704349B3" w:rsidR="00C65A41" w:rsidRPr="003C3D76" w:rsidRDefault="00C65A41" w:rsidP="001E31C0">
      <w:pPr>
        <w:suppressAutoHyphens/>
        <w:spacing w:line="320" w:lineRule="exact"/>
        <w:rPr>
          <w:rFonts w:asciiTheme="minorHAnsi" w:hAnsiTheme="minorHAnsi" w:cstheme="minorHAnsi"/>
        </w:rPr>
      </w:pPr>
    </w:p>
    <w:p w14:paraId="68AC0D63" w14:textId="77777777" w:rsidR="00C65A41" w:rsidRPr="003C3D76" w:rsidRDefault="00C65A41" w:rsidP="001E31C0">
      <w:pPr>
        <w:suppressAutoHyphens/>
        <w:spacing w:line="320" w:lineRule="exact"/>
        <w:rPr>
          <w:rFonts w:asciiTheme="minorHAnsi" w:hAnsiTheme="minorHAnsi" w:cstheme="minorHAnsi"/>
        </w:rPr>
      </w:pPr>
    </w:p>
    <w:p w14:paraId="2B8A7206" w14:textId="77777777" w:rsidR="00E700F8" w:rsidRPr="003C3D76" w:rsidRDefault="00E700F8" w:rsidP="001E31C0">
      <w:pPr>
        <w:tabs>
          <w:tab w:val="left" w:pos="7020"/>
        </w:tabs>
        <w:suppressAutoHyphens/>
        <w:spacing w:line="320" w:lineRule="exact"/>
        <w:jc w:val="both"/>
        <w:rPr>
          <w:rFonts w:asciiTheme="minorHAnsi" w:hAnsiTheme="minorHAnsi" w:cstheme="minorHAnsi"/>
        </w:rPr>
      </w:pPr>
    </w:p>
    <w:p w14:paraId="79450899" w14:textId="77777777" w:rsidR="00AA1E4E" w:rsidRPr="003C3D76" w:rsidRDefault="00AA1E4E" w:rsidP="001E31C0">
      <w:pPr>
        <w:tabs>
          <w:tab w:val="left" w:pos="7020"/>
        </w:tabs>
        <w:suppressAutoHyphens/>
        <w:spacing w:line="320" w:lineRule="exact"/>
        <w:jc w:val="both"/>
        <w:rPr>
          <w:rFonts w:asciiTheme="minorHAnsi" w:hAnsiTheme="minorHAnsi" w:cstheme="minorHAnsi"/>
        </w:rPr>
      </w:pPr>
    </w:p>
    <w:p w14:paraId="6867CD2A" w14:textId="77777777" w:rsidR="00AA1E4E" w:rsidRPr="003C3D76" w:rsidRDefault="00023B66" w:rsidP="001E31C0">
      <w:pPr>
        <w:tabs>
          <w:tab w:val="left" w:pos="7020"/>
        </w:tabs>
        <w:suppressAutoHyphens/>
        <w:spacing w:line="320" w:lineRule="exact"/>
        <w:jc w:val="center"/>
        <w:rPr>
          <w:rFonts w:asciiTheme="minorHAnsi" w:eastAsia="Arial Unicode MS" w:hAnsiTheme="minorHAnsi" w:cstheme="minorHAnsi"/>
          <w:i/>
        </w:rPr>
      </w:pPr>
      <w:r w:rsidRPr="003C3D76">
        <w:rPr>
          <w:rFonts w:asciiTheme="minorHAnsi" w:eastAsia="Arial Unicode MS" w:hAnsiTheme="minorHAnsi" w:cstheme="minorHAnsi"/>
          <w:i/>
        </w:rPr>
        <w:t>[Restante da página intencionalmente deixado em branco]</w:t>
      </w:r>
    </w:p>
    <w:p w14:paraId="7136C090" w14:textId="77777777" w:rsidR="00736B6B" w:rsidRPr="003C3D76" w:rsidRDefault="00736B6B" w:rsidP="001E31C0">
      <w:pPr>
        <w:tabs>
          <w:tab w:val="left" w:pos="7020"/>
        </w:tabs>
        <w:suppressAutoHyphens/>
        <w:spacing w:line="320" w:lineRule="exact"/>
        <w:jc w:val="center"/>
        <w:rPr>
          <w:rFonts w:asciiTheme="minorHAnsi" w:hAnsiTheme="minorHAnsi" w:cstheme="minorHAnsi"/>
        </w:rPr>
        <w:sectPr w:rsidR="00736B6B" w:rsidRPr="003C3D76" w:rsidSect="00065B6F">
          <w:headerReference w:type="even" r:id="rId60"/>
          <w:headerReference w:type="default" r:id="rId61"/>
          <w:footerReference w:type="even" r:id="rId62"/>
          <w:footerReference w:type="default" r:id="rId63"/>
          <w:headerReference w:type="first" r:id="rId64"/>
          <w:footerReference w:type="first" r:id="rId65"/>
          <w:pgSz w:w="12242" w:h="15842" w:code="1"/>
          <w:pgMar w:top="1531" w:right="1701" w:bottom="1260" w:left="1701" w:header="720" w:footer="720" w:gutter="0"/>
          <w:cols w:space="708"/>
          <w:titlePg/>
          <w:docGrid w:linePitch="360"/>
        </w:sectPr>
      </w:pPr>
    </w:p>
    <w:p w14:paraId="5C863B43" w14:textId="57B5CAB4" w:rsidR="00BA2F00" w:rsidRPr="003C3D76" w:rsidRDefault="00023B66" w:rsidP="001E31C0">
      <w:pPr>
        <w:pStyle w:val="Cabealho"/>
        <w:suppressAutoHyphens/>
        <w:spacing w:line="320" w:lineRule="exact"/>
        <w:jc w:val="both"/>
        <w:rPr>
          <w:rFonts w:asciiTheme="minorHAnsi" w:hAnsiTheme="minorHAnsi" w:cstheme="minorHAnsi"/>
          <w:b/>
          <w:sz w:val="24"/>
          <w:szCs w:val="24"/>
        </w:rPr>
      </w:pPr>
      <w:r w:rsidRPr="003C3D76">
        <w:rPr>
          <w:rFonts w:asciiTheme="minorHAnsi" w:hAnsiTheme="minorHAnsi" w:cstheme="minorHAnsi"/>
          <w:b/>
          <w:caps/>
          <w:sz w:val="24"/>
          <w:szCs w:val="24"/>
        </w:rPr>
        <w:lastRenderedPageBreak/>
        <w:t>[PÁGINA DE ASSINATURAS 3/</w:t>
      </w:r>
      <w:r w:rsidR="002C51F5" w:rsidRPr="003C3D76">
        <w:rPr>
          <w:rFonts w:asciiTheme="minorHAnsi" w:hAnsiTheme="minorHAnsi" w:cstheme="minorHAnsi"/>
          <w:b/>
          <w:caps/>
          <w:sz w:val="24"/>
          <w:szCs w:val="24"/>
        </w:rPr>
        <w:t>4</w:t>
      </w:r>
      <w:r w:rsidRPr="003C3D76">
        <w:rPr>
          <w:rFonts w:asciiTheme="minorHAnsi" w:hAnsiTheme="minorHAnsi" w:cstheme="minorHAnsi"/>
          <w:b/>
          <w:caps/>
          <w:sz w:val="24"/>
          <w:szCs w:val="24"/>
        </w:rPr>
        <w:t xml:space="preserve"> </w:t>
      </w:r>
      <w:r w:rsidR="00D0088B" w:rsidRPr="003C3D76">
        <w:rPr>
          <w:rFonts w:asciiTheme="minorHAnsi" w:hAnsiTheme="minorHAnsi" w:cstheme="minorHAnsi"/>
          <w:b/>
          <w:caps/>
          <w:sz w:val="24"/>
          <w:szCs w:val="24"/>
        </w:rPr>
        <w:t xml:space="preserve">DO </w:t>
      </w:r>
      <w:bookmarkStart w:id="423" w:name="_Hlk112718899"/>
      <w:r w:rsidR="00D0088B" w:rsidRPr="003C3D76">
        <w:rPr>
          <w:rFonts w:asciiTheme="minorHAnsi" w:hAnsiTheme="minorHAnsi" w:cstheme="minorHAnsi"/>
          <w:b/>
          <w:caps/>
          <w:sz w:val="24"/>
          <w:szCs w:val="24"/>
        </w:rPr>
        <w:t xml:space="preserve">Instrumento Particular de Escritura da PRIMEIRA Emissão de Debêntures Simples, Não Conversíveis em Ações, </w:t>
      </w:r>
      <w:r w:rsidR="00D0088B" w:rsidRPr="003C3D76">
        <w:rPr>
          <w:rFonts w:asciiTheme="minorHAnsi" w:hAnsiTheme="minorHAnsi" w:cstheme="minorHAnsi"/>
          <w:b/>
          <w:sz w:val="24"/>
          <w:szCs w:val="24"/>
        </w:rPr>
        <w:t xml:space="preserve">DA ESPÉCIE QUIROGRAFÁRIA, </w:t>
      </w:r>
      <w:r w:rsidR="00D0088B" w:rsidRPr="003C3D76">
        <w:rPr>
          <w:rFonts w:asciiTheme="minorHAnsi" w:hAnsiTheme="minorHAnsi" w:cstheme="minorHAnsi"/>
          <w:b/>
          <w:bCs/>
          <w:caps/>
          <w:sz w:val="24"/>
          <w:szCs w:val="24"/>
        </w:rPr>
        <w:t xml:space="preserve">em ATÉ DUAS SÉRIES, PARA </w:t>
      </w:r>
      <w:r w:rsidR="00D0088B" w:rsidRPr="003C3D76">
        <w:rPr>
          <w:rFonts w:asciiTheme="minorHAnsi" w:hAnsiTheme="minorHAnsi" w:cstheme="minorHAnsi"/>
          <w:b/>
          <w:caps/>
          <w:sz w:val="24"/>
          <w:szCs w:val="24"/>
        </w:rPr>
        <w:t xml:space="preserve">Distribuição Pública com Esforços Restritos de DISTRIBUIÇÃO, sob o Regime de Melhores Esforços de Colocação, da </w:t>
      </w:r>
      <w:r w:rsidR="00D0088B" w:rsidRPr="003C3D76">
        <w:rPr>
          <w:rFonts w:asciiTheme="minorHAnsi" w:hAnsiTheme="minorHAnsi" w:cstheme="minorHAnsi"/>
          <w:b/>
          <w:sz w:val="24"/>
          <w:szCs w:val="24"/>
        </w:rPr>
        <w:t>B.A. – EMPREENDIMENTOS E PARTICIPAÇÕES S/A</w:t>
      </w:r>
      <w:bookmarkEnd w:id="423"/>
      <w:r w:rsidRPr="003C3D76">
        <w:rPr>
          <w:rFonts w:asciiTheme="minorHAnsi" w:hAnsiTheme="minorHAnsi" w:cstheme="minorHAnsi"/>
          <w:b/>
          <w:sz w:val="24"/>
          <w:szCs w:val="24"/>
        </w:rPr>
        <w:t>]</w:t>
      </w:r>
    </w:p>
    <w:p w14:paraId="249C695C" w14:textId="77777777" w:rsidR="00E700F8" w:rsidRPr="003C3D76" w:rsidRDefault="00E700F8" w:rsidP="001E31C0">
      <w:pPr>
        <w:pStyle w:val="para"/>
        <w:widowControl/>
        <w:tabs>
          <w:tab w:val="clear" w:pos="0"/>
          <w:tab w:val="clear" w:pos="1418"/>
          <w:tab w:val="clear" w:pos="2835"/>
          <w:tab w:val="clear" w:pos="4252"/>
        </w:tabs>
        <w:suppressAutoHyphens/>
        <w:spacing w:after="0" w:line="320" w:lineRule="exact"/>
        <w:rPr>
          <w:rFonts w:asciiTheme="minorHAnsi" w:hAnsiTheme="minorHAnsi" w:cstheme="minorHAnsi"/>
        </w:rPr>
      </w:pPr>
    </w:p>
    <w:p w14:paraId="5FCEA992" w14:textId="77777777" w:rsidR="00C851EE" w:rsidRPr="003C3D76" w:rsidRDefault="00C851EE" w:rsidP="001E31C0">
      <w:pPr>
        <w:pStyle w:val="para"/>
        <w:widowControl/>
        <w:tabs>
          <w:tab w:val="clear" w:pos="0"/>
          <w:tab w:val="clear" w:pos="1418"/>
          <w:tab w:val="clear" w:pos="2835"/>
          <w:tab w:val="clear" w:pos="4252"/>
        </w:tabs>
        <w:suppressAutoHyphens/>
        <w:spacing w:after="0" w:line="320" w:lineRule="exact"/>
        <w:rPr>
          <w:rFonts w:asciiTheme="minorHAnsi" w:hAnsiTheme="minorHAnsi" w:cstheme="minorHAnsi"/>
          <w:b/>
        </w:rPr>
      </w:pPr>
    </w:p>
    <w:p w14:paraId="164C3217" w14:textId="77777777" w:rsidR="006722D3" w:rsidRPr="003C3D76" w:rsidRDefault="00023B66" w:rsidP="001E31C0">
      <w:pPr>
        <w:pStyle w:val="para"/>
        <w:widowControl/>
        <w:tabs>
          <w:tab w:val="clear" w:pos="0"/>
          <w:tab w:val="clear" w:pos="1418"/>
          <w:tab w:val="clear" w:pos="2835"/>
          <w:tab w:val="clear" w:pos="4252"/>
        </w:tabs>
        <w:suppressAutoHyphens/>
        <w:spacing w:after="0" w:line="320" w:lineRule="exact"/>
        <w:rPr>
          <w:rFonts w:asciiTheme="minorHAnsi" w:hAnsiTheme="minorHAnsi" w:cstheme="minorHAnsi"/>
          <w:b/>
        </w:rPr>
      </w:pPr>
      <w:r w:rsidRPr="003C3D76">
        <w:rPr>
          <w:rFonts w:asciiTheme="minorHAnsi" w:hAnsiTheme="minorHAnsi" w:cstheme="minorHAnsi"/>
          <w:b/>
        </w:rPr>
        <w:t>TESTEMUNHAS:</w:t>
      </w:r>
    </w:p>
    <w:p w14:paraId="042A4CFD" w14:textId="77777777" w:rsidR="006722D3" w:rsidRPr="003C3D76" w:rsidRDefault="006722D3" w:rsidP="001E31C0">
      <w:pPr>
        <w:pStyle w:val="para"/>
        <w:widowControl/>
        <w:tabs>
          <w:tab w:val="clear" w:pos="0"/>
          <w:tab w:val="clear" w:pos="1418"/>
          <w:tab w:val="clear" w:pos="2835"/>
          <w:tab w:val="clear" w:pos="4252"/>
        </w:tabs>
        <w:suppressAutoHyphens/>
        <w:spacing w:after="0" w:line="320" w:lineRule="exact"/>
        <w:rPr>
          <w:rFonts w:asciiTheme="minorHAnsi" w:hAnsiTheme="minorHAnsi" w:cstheme="minorHAnsi"/>
        </w:rPr>
      </w:pPr>
    </w:p>
    <w:p w14:paraId="65D834F7" w14:textId="77777777" w:rsidR="006722D3" w:rsidRPr="003C3D76" w:rsidRDefault="006722D3" w:rsidP="001E31C0">
      <w:pPr>
        <w:pStyle w:val="para"/>
        <w:widowControl/>
        <w:tabs>
          <w:tab w:val="clear" w:pos="0"/>
          <w:tab w:val="clear" w:pos="1418"/>
          <w:tab w:val="clear" w:pos="2835"/>
          <w:tab w:val="clear" w:pos="4252"/>
        </w:tabs>
        <w:suppressAutoHyphens/>
        <w:spacing w:after="0" w:line="320" w:lineRule="exact"/>
        <w:rPr>
          <w:rFonts w:asciiTheme="minorHAnsi" w:hAnsiTheme="minorHAnsi" w:cstheme="minorHAnsi"/>
        </w:rPr>
      </w:pPr>
    </w:p>
    <w:tbl>
      <w:tblPr>
        <w:tblW w:w="8717" w:type="dxa"/>
        <w:tblLayout w:type="fixed"/>
        <w:tblCellMar>
          <w:left w:w="70" w:type="dxa"/>
          <w:right w:w="70" w:type="dxa"/>
        </w:tblCellMar>
        <w:tblLook w:val="0000" w:firstRow="0" w:lastRow="0" w:firstColumn="0" w:lastColumn="0" w:noHBand="0" w:noVBand="0"/>
      </w:tblPr>
      <w:tblGrid>
        <w:gridCol w:w="4323"/>
        <w:gridCol w:w="4394"/>
      </w:tblGrid>
      <w:tr w:rsidR="00835F77" w:rsidRPr="003C3D76" w14:paraId="6E3E3691" w14:textId="77777777" w:rsidTr="00657CC9">
        <w:tc>
          <w:tcPr>
            <w:tcW w:w="4323" w:type="dxa"/>
          </w:tcPr>
          <w:p w14:paraId="3274C445" w14:textId="77777777" w:rsidR="006722D3" w:rsidRPr="003C3D76"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rPr>
              <w:t>1.______________________________</w:t>
            </w:r>
          </w:p>
        </w:tc>
        <w:tc>
          <w:tcPr>
            <w:tcW w:w="4394" w:type="dxa"/>
          </w:tcPr>
          <w:p w14:paraId="449A4B0E" w14:textId="77777777" w:rsidR="006722D3" w:rsidRPr="003C3D76" w:rsidRDefault="00023B66" w:rsidP="001E31C0">
            <w:pPr>
              <w:suppressAutoHyphens/>
              <w:spacing w:line="320" w:lineRule="exact"/>
              <w:jc w:val="both"/>
              <w:rPr>
                <w:rFonts w:asciiTheme="minorHAnsi" w:hAnsiTheme="minorHAnsi" w:cstheme="minorHAnsi"/>
              </w:rPr>
            </w:pPr>
            <w:r w:rsidRPr="003C3D76">
              <w:rPr>
                <w:rFonts w:asciiTheme="minorHAnsi" w:hAnsiTheme="minorHAnsi" w:cstheme="minorHAnsi"/>
              </w:rPr>
              <w:t>2.______________________________</w:t>
            </w:r>
          </w:p>
        </w:tc>
      </w:tr>
      <w:tr w:rsidR="00835F77" w:rsidRPr="003C3D76" w14:paraId="2337C9CD" w14:textId="77777777" w:rsidTr="00657CC9">
        <w:tc>
          <w:tcPr>
            <w:tcW w:w="4323" w:type="dxa"/>
          </w:tcPr>
          <w:p w14:paraId="63C05AC0" w14:textId="4B4F02D1" w:rsidR="006722D3" w:rsidRPr="003C3D76" w:rsidRDefault="006722D3" w:rsidP="001E31C0">
            <w:pPr>
              <w:pStyle w:val="para"/>
              <w:widowControl/>
              <w:tabs>
                <w:tab w:val="clear" w:pos="0"/>
                <w:tab w:val="clear" w:pos="1418"/>
                <w:tab w:val="clear" w:pos="2835"/>
                <w:tab w:val="clear" w:pos="4252"/>
              </w:tabs>
              <w:suppressAutoHyphens/>
              <w:spacing w:after="0" w:line="320" w:lineRule="exact"/>
              <w:rPr>
                <w:rFonts w:asciiTheme="minorHAnsi" w:hAnsiTheme="minorHAnsi" w:cstheme="minorHAnsi"/>
              </w:rPr>
            </w:pPr>
          </w:p>
        </w:tc>
        <w:tc>
          <w:tcPr>
            <w:tcW w:w="4394" w:type="dxa"/>
          </w:tcPr>
          <w:p w14:paraId="65665E2D" w14:textId="3E0E7298" w:rsidR="006722D3" w:rsidRPr="003C3D76" w:rsidRDefault="006722D3" w:rsidP="001E31C0">
            <w:pPr>
              <w:suppressAutoHyphens/>
              <w:spacing w:line="320" w:lineRule="exact"/>
              <w:jc w:val="both"/>
              <w:rPr>
                <w:rFonts w:asciiTheme="minorHAnsi" w:hAnsiTheme="minorHAnsi" w:cstheme="minorHAnsi"/>
              </w:rPr>
            </w:pPr>
          </w:p>
        </w:tc>
      </w:tr>
      <w:tr w:rsidR="00835F77" w:rsidRPr="003C3D76" w14:paraId="139E01F8" w14:textId="77777777" w:rsidTr="00657CC9">
        <w:tc>
          <w:tcPr>
            <w:tcW w:w="4323" w:type="dxa"/>
          </w:tcPr>
          <w:p w14:paraId="2E459511" w14:textId="7AFDCEAD" w:rsidR="006722D3" w:rsidRPr="003C3D76" w:rsidRDefault="006722D3" w:rsidP="001E31C0">
            <w:pPr>
              <w:suppressAutoHyphens/>
              <w:spacing w:line="320" w:lineRule="exact"/>
              <w:jc w:val="both"/>
              <w:rPr>
                <w:rFonts w:asciiTheme="minorHAnsi" w:hAnsiTheme="minorHAnsi" w:cstheme="minorHAnsi"/>
              </w:rPr>
            </w:pPr>
          </w:p>
        </w:tc>
        <w:tc>
          <w:tcPr>
            <w:tcW w:w="4394" w:type="dxa"/>
          </w:tcPr>
          <w:p w14:paraId="3E746D9D" w14:textId="312BDE59" w:rsidR="006722D3" w:rsidRPr="003C3D76" w:rsidRDefault="006722D3" w:rsidP="001E31C0">
            <w:pPr>
              <w:suppressAutoHyphens/>
              <w:spacing w:line="320" w:lineRule="exact"/>
              <w:jc w:val="both"/>
              <w:rPr>
                <w:rFonts w:asciiTheme="minorHAnsi" w:hAnsiTheme="minorHAnsi" w:cstheme="minorHAnsi"/>
              </w:rPr>
            </w:pPr>
          </w:p>
        </w:tc>
      </w:tr>
    </w:tbl>
    <w:p w14:paraId="2FBE4A15" w14:textId="77777777" w:rsidR="00944A15" w:rsidRPr="003C3D76" w:rsidRDefault="00944A15" w:rsidP="001E31C0">
      <w:pPr>
        <w:suppressAutoHyphens/>
        <w:spacing w:line="320" w:lineRule="exact"/>
        <w:jc w:val="center"/>
        <w:rPr>
          <w:rFonts w:asciiTheme="minorHAnsi" w:hAnsiTheme="minorHAnsi" w:cstheme="minorHAnsi"/>
        </w:rPr>
      </w:pPr>
    </w:p>
    <w:p w14:paraId="322CC9F1" w14:textId="77777777" w:rsidR="00F34D3E" w:rsidRPr="003C3D76" w:rsidRDefault="00023B66" w:rsidP="001E31C0">
      <w:pPr>
        <w:spacing w:line="320" w:lineRule="exact"/>
        <w:rPr>
          <w:rFonts w:asciiTheme="minorHAnsi" w:hAnsiTheme="minorHAnsi" w:cstheme="minorHAnsi"/>
          <w:b/>
        </w:rPr>
      </w:pPr>
      <w:r w:rsidRPr="003C3D76">
        <w:rPr>
          <w:rFonts w:asciiTheme="minorHAnsi" w:hAnsiTheme="minorHAnsi" w:cstheme="minorHAnsi"/>
          <w:b/>
        </w:rPr>
        <w:br w:type="page"/>
      </w:r>
    </w:p>
    <w:p w14:paraId="35A7CD85" w14:textId="77777777" w:rsidR="000F2739" w:rsidRPr="003C3D76" w:rsidRDefault="000F2739" w:rsidP="000F2739">
      <w:pPr>
        <w:spacing w:line="320" w:lineRule="exact"/>
        <w:jc w:val="center"/>
        <w:rPr>
          <w:rFonts w:asciiTheme="minorHAnsi" w:hAnsiTheme="minorHAnsi" w:cstheme="minorHAnsi"/>
          <w:b/>
          <w:bCs/>
          <w:smallCaps/>
        </w:rPr>
      </w:pPr>
      <w:r w:rsidRPr="003C3D76">
        <w:rPr>
          <w:rFonts w:asciiTheme="minorHAnsi" w:hAnsiTheme="minorHAnsi" w:cstheme="minorHAnsi"/>
          <w:b/>
          <w:bCs/>
          <w:smallCaps/>
        </w:rPr>
        <w:lastRenderedPageBreak/>
        <w:t>Anexo I</w:t>
      </w:r>
    </w:p>
    <w:p w14:paraId="0184431C" w14:textId="77777777" w:rsidR="000F2739" w:rsidRPr="003C3D76" w:rsidRDefault="000F2739" w:rsidP="000F2739">
      <w:pPr>
        <w:spacing w:line="320" w:lineRule="exact"/>
        <w:jc w:val="center"/>
        <w:rPr>
          <w:rFonts w:asciiTheme="minorHAnsi" w:hAnsiTheme="minorHAnsi" w:cstheme="minorHAnsi"/>
          <w:b/>
          <w:bCs/>
          <w:smallCaps/>
        </w:rPr>
      </w:pPr>
      <w:r w:rsidRPr="003C3D76">
        <w:rPr>
          <w:rFonts w:asciiTheme="minorHAnsi" w:hAnsiTheme="minorHAnsi" w:cstheme="minorHAnsi"/>
          <w:b/>
          <w:bCs/>
          <w:smallCaps/>
        </w:rPr>
        <w:t xml:space="preserve">Termos Definidos </w:t>
      </w:r>
    </w:p>
    <w:p w14:paraId="4A0F29D7" w14:textId="77777777" w:rsidR="000F2739" w:rsidRPr="003C3D76" w:rsidRDefault="000F2739" w:rsidP="000F2739">
      <w:pPr>
        <w:spacing w:line="320" w:lineRule="exact"/>
        <w:jc w:val="both"/>
        <w:rPr>
          <w:rFonts w:asciiTheme="minorHAnsi" w:hAnsiTheme="minorHAnsi" w:cstheme="minorHAnsi"/>
        </w:rPr>
      </w:pPr>
    </w:p>
    <w:p w14:paraId="62873172"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AGE</w:t>
      </w:r>
      <w:r w:rsidRPr="00F50E72">
        <w:rPr>
          <w:rFonts w:asciiTheme="minorHAnsi" w:hAnsiTheme="minorHAnsi" w:cstheme="minorHAnsi"/>
        </w:rPr>
        <w:t>” possui o significado estabelecido na Cláusula 1.1. desta Escritura de Emissão.</w:t>
      </w:r>
    </w:p>
    <w:p w14:paraId="7780D786" w14:textId="77777777" w:rsidR="00850E63" w:rsidRPr="00F50E72" w:rsidRDefault="00850E63" w:rsidP="00850E63">
      <w:pPr>
        <w:spacing w:line="320" w:lineRule="exact"/>
        <w:jc w:val="both"/>
        <w:rPr>
          <w:rFonts w:asciiTheme="minorHAnsi" w:hAnsiTheme="minorHAnsi" w:cstheme="minorHAnsi"/>
        </w:rPr>
      </w:pPr>
    </w:p>
    <w:p w14:paraId="24D92C36"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Agente de Liquidação</w:t>
      </w:r>
      <w:r w:rsidRPr="00F50E72">
        <w:rPr>
          <w:rFonts w:asciiTheme="minorHAnsi" w:hAnsiTheme="minorHAnsi" w:cstheme="minorHAnsi"/>
        </w:rPr>
        <w:t>” possui o significado estabelecido na Cláusula 3.6.1. desta Escritura de Emissão.</w:t>
      </w:r>
    </w:p>
    <w:p w14:paraId="3A81E943" w14:textId="77777777" w:rsidR="00850E63" w:rsidRPr="00F50E72" w:rsidRDefault="00850E63" w:rsidP="00850E63">
      <w:pPr>
        <w:spacing w:line="320" w:lineRule="exact"/>
        <w:jc w:val="both"/>
        <w:rPr>
          <w:rFonts w:asciiTheme="minorHAnsi" w:hAnsiTheme="minorHAnsi" w:cstheme="minorHAnsi"/>
        </w:rPr>
      </w:pPr>
    </w:p>
    <w:p w14:paraId="24DE7A6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Agente Fiduciário</w:t>
      </w:r>
      <w:r w:rsidRPr="00F50E72">
        <w:rPr>
          <w:rFonts w:asciiTheme="minorHAnsi" w:hAnsiTheme="minorHAnsi" w:cstheme="minorHAnsi"/>
        </w:rPr>
        <w:t>” possui o significado que lhe é atribuído no preâmbulo desta Escritura de Emissão.</w:t>
      </w:r>
    </w:p>
    <w:p w14:paraId="060B34DD" w14:textId="77777777" w:rsidR="00850E63" w:rsidRPr="00F50E72" w:rsidRDefault="00850E63" w:rsidP="00850E63">
      <w:pPr>
        <w:spacing w:line="320" w:lineRule="exact"/>
        <w:jc w:val="both"/>
        <w:rPr>
          <w:rFonts w:asciiTheme="minorHAnsi" w:hAnsiTheme="minorHAnsi" w:cstheme="minorHAnsi"/>
        </w:rPr>
      </w:pPr>
    </w:p>
    <w:p w14:paraId="76F7BB87"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Amortização Extraordinária Facultativa</w:t>
      </w:r>
      <w:r w:rsidRPr="00F50E72">
        <w:rPr>
          <w:rFonts w:asciiTheme="minorHAnsi" w:hAnsiTheme="minorHAnsi" w:cstheme="minorHAnsi"/>
        </w:rPr>
        <w:t>” possui o significado estabelecido na Cláusula 6.2.1. desta Escritura de Emissão.</w:t>
      </w:r>
    </w:p>
    <w:p w14:paraId="18E2218E" w14:textId="77777777" w:rsidR="00850E63" w:rsidRPr="00F50E72" w:rsidRDefault="00850E63" w:rsidP="00850E63">
      <w:pPr>
        <w:spacing w:line="320" w:lineRule="exact"/>
        <w:jc w:val="both"/>
        <w:rPr>
          <w:rFonts w:asciiTheme="minorHAnsi" w:hAnsiTheme="minorHAnsi" w:cstheme="minorHAnsi"/>
        </w:rPr>
      </w:pPr>
    </w:p>
    <w:p w14:paraId="362E13A3"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Amortização Extraordinária Obrigatória</w:t>
      </w:r>
      <w:r w:rsidRPr="00F50E72">
        <w:rPr>
          <w:rFonts w:asciiTheme="minorHAnsi" w:hAnsiTheme="minorHAnsi" w:cstheme="minorHAnsi"/>
        </w:rPr>
        <w:t>” possui o significado estabelecido na Cláusula 6.3.1. desta Escritura de Emissão.</w:t>
      </w:r>
    </w:p>
    <w:p w14:paraId="20B41FE5" w14:textId="77777777" w:rsidR="00850E63" w:rsidRPr="00F50E72" w:rsidRDefault="00850E63" w:rsidP="00850E63">
      <w:pPr>
        <w:spacing w:line="320" w:lineRule="exact"/>
        <w:jc w:val="both"/>
        <w:rPr>
          <w:rFonts w:asciiTheme="minorHAnsi" w:hAnsiTheme="minorHAnsi" w:cstheme="minorHAnsi"/>
        </w:rPr>
      </w:pPr>
    </w:p>
    <w:p w14:paraId="39385933"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ANBIMA</w:t>
      </w:r>
      <w:r w:rsidRPr="00F50E72">
        <w:rPr>
          <w:rFonts w:asciiTheme="minorHAnsi" w:hAnsiTheme="minorHAnsi" w:cstheme="minorHAnsi"/>
        </w:rPr>
        <w:t>” significa a Associação Brasileira das Entidades dos Mercados Financeiro e de Capitais.</w:t>
      </w:r>
    </w:p>
    <w:p w14:paraId="41C2DE88" w14:textId="77777777" w:rsidR="00850E63" w:rsidRPr="00F50E72" w:rsidRDefault="00850E63" w:rsidP="00850E63">
      <w:pPr>
        <w:spacing w:line="320" w:lineRule="exact"/>
        <w:jc w:val="both"/>
        <w:rPr>
          <w:rFonts w:asciiTheme="minorHAnsi" w:hAnsiTheme="minorHAnsi" w:cstheme="minorHAnsi"/>
        </w:rPr>
      </w:pPr>
    </w:p>
    <w:p w14:paraId="6BDFDB8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Assembleia Geral de Debenturistas</w:t>
      </w:r>
      <w:r w:rsidRPr="00F50E72">
        <w:rPr>
          <w:rFonts w:asciiTheme="minorHAnsi" w:hAnsiTheme="minorHAnsi" w:cstheme="minorHAnsi"/>
        </w:rPr>
        <w:t xml:space="preserve">” possui o significado estabelecido na Cláusula 10.1. desta Escritura de Emissão. </w:t>
      </w:r>
    </w:p>
    <w:p w14:paraId="05F68964" w14:textId="77777777" w:rsidR="00850E63" w:rsidRPr="00F50E72" w:rsidRDefault="00850E63" w:rsidP="00850E63">
      <w:pPr>
        <w:spacing w:line="320" w:lineRule="exact"/>
        <w:jc w:val="both"/>
        <w:rPr>
          <w:rFonts w:asciiTheme="minorHAnsi" w:hAnsiTheme="minorHAnsi" w:cstheme="minorHAnsi"/>
        </w:rPr>
      </w:pPr>
    </w:p>
    <w:p w14:paraId="5E017AC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Atos Societários</w:t>
      </w:r>
      <w:r w:rsidRPr="00F50E72">
        <w:rPr>
          <w:rFonts w:asciiTheme="minorHAnsi" w:hAnsiTheme="minorHAnsi" w:cstheme="minorHAnsi"/>
        </w:rPr>
        <w:t>” possui o significado estabelecido na Cláusula 2.1.1.1.</w:t>
      </w:r>
    </w:p>
    <w:p w14:paraId="79D0CA29" w14:textId="77777777" w:rsidR="00850E63" w:rsidRPr="00F50E72" w:rsidRDefault="00850E63" w:rsidP="00850E63">
      <w:pPr>
        <w:spacing w:line="320" w:lineRule="exact"/>
        <w:jc w:val="both"/>
        <w:rPr>
          <w:rFonts w:asciiTheme="minorHAnsi" w:hAnsiTheme="minorHAnsi" w:cstheme="minorHAnsi"/>
        </w:rPr>
      </w:pPr>
    </w:p>
    <w:p w14:paraId="59E86FD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Autoridade Governamental</w:t>
      </w:r>
      <w:r w:rsidRPr="00F50E72">
        <w:rPr>
          <w:rFonts w:asciiTheme="minorHAnsi" w:hAnsiTheme="minorHAnsi" w:cstheme="minorHAnsi"/>
        </w:rPr>
        <w:t>” significa qualquer autoridade governamental brasileira ou estrangeira, reguladora ou administrativa com jurisdição municipal, estadual ou federal, agências ou comissões, ou qualquer outro tribunal, judicial ou arbitral, ou qualquer outra pessoa autorizada a atuar em nome das respectivas entidades.</w:t>
      </w:r>
    </w:p>
    <w:p w14:paraId="451883EB" w14:textId="77777777" w:rsidR="00850E63" w:rsidRPr="00F50E72" w:rsidRDefault="00850E63" w:rsidP="00850E63">
      <w:pPr>
        <w:spacing w:line="320" w:lineRule="exact"/>
        <w:jc w:val="both"/>
        <w:rPr>
          <w:rFonts w:asciiTheme="minorHAnsi" w:hAnsiTheme="minorHAnsi" w:cstheme="minorHAnsi"/>
        </w:rPr>
      </w:pPr>
    </w:p>
    <w:p w14:paraId="59AD2CE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Avisos aos Debenturistas</w:t>
      </w:r>
      <w:r w:rsidRPr="00F50E72">
        <w:rPr>
          <w:rFonts w:asciiTheme="minorHAnsi" w:hAnsiTheme="minorHAnsi" w:cstheme="minorHAnsi"/>
        </w:rPr>
        <w:t>” possui o significado estabelecido na Cláusula 5.20.1. desta Escritura de Emissão.</w:t>
      </w:r>
    </w:p>
    <w:p w14:paraId="63A13585" w14:textId="77777777" w:rsidR="00850E63" w:rsidRPr="00F50E72" w:rsidRDefault="00850E63" w:rsidP="00850E63">
      <w:pPr>
        <w:spacing w:line="320" w:lineRule="exact"/>
        <w:jc w:val="both"/>
        <w:rPr>
          <w:rFonts w:asciiTheme="minorHAnsi" w:hAnsiTheme="minorHAnsi" w:cstheme="minorHAnsi"/>
        </w:rPr>
      </w:pPr>
    </w:p>
    <w:p w14:paraId="3A8F1CB6"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B.A.</w:t>
      </w:r>
      <w:r w:rsidRPr="00F50E72">
        <w:rPr>
          <w:rFonts w:asciiTheme="minorHAnsi" w:hAnsiTheme="minorHAnsi" w:cstheme="minorHAnsi"/>
        </w:rPr>
        <w:t>” possui o significado que lhe é atribuído no preâmbulo desta Escritura de Emissão.</w:t>
      </w:r>
    </w:p>
    <w:p w14:paraId="1F4D5374" w14:textId="77777777" w:rsidR="00850E63" w:rsidRPr="00F50E72" w:rsidRDefault="00850E63" w:rsidP="00850E63">
      <w:pPr>
        <w:spacing w:line="320" w:lineRule="exact"/>
        <w:jc w:val="both"/>
        <w:rPr>
          <w:rFonts w:asciiTheme="minorHAnsi" w:hAnsiTheme="minorHAnsi" w:cstheme="minorHAnsi"/>
        </w:rPr>
      </w:pPr>
    </w:p>
    <w:p w14:paraId="74873AB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B3</w:t>
      </w:r>
      <w:r w:rsidRPr="00F50E72">
        <w:rPr>
          <w:rFonts w:asciiTheme="minorHAnsi" w:hAnsiTheme="minorHAnsi" w:cstheme="minorHAnsi"/>
        </w:rPr>
        <w:t xml:space="preserve">” </w:t>
      </w:r>
      <w:r w:rsidRPr="00F50E72">
        <w:rPr>
          <w:rFonts w:asciiTheme="minorHAnsi" w:hAnsiTheme="minorHAnsi" w:cstheme="minorHAnsi"/>
          <w:lang w:bidi="fa-IR"/>
        </w:rPr>
        <w:t>significa</w:t>
      </w:r>
      <w:r w:rsidRPr="00F50E72">
        <w:rPr>
          <w:rFonts w:asciiTheme="minorHAnsi" w:hAnsiTheme="minorHAnsi" w:cstheme="minorHAnsi"/>
        </w:rPr>
        <w:t xml:space="preserve"> a B3 S.A. – Brasil, Bolsa, </w:t>
      </w:r>
      <w:proofErr w:type="gramStart"/>
      <w:r w:rsidRPr="00F50E72">
        <w:rPr>
          <w:rFonts w:asciiTheme="minorHAnsi" w:hAnsiTheme="minorHAnsi" w:cstheme="minorHAnsi"/>
        </w:rPr>
        <w:t>Balcão  –</w:t>
      </w:r>
      <w:proofErr w:type="gramEnd"/>
      <w:r w:rsidRPr="00F50E72">
        <w:rPr>
          <w:rFonts w:asciiTheme="minorHAnsi" w:hAnsiTheme="minorHAnsi" w:cstheme="minorHAnsi"/>
        </w:rPr>
        <w:t xml:space="preserve"> Balcão B3.</w:t>
      </w:r>
    </w:p>
    <w:p w14:paraId="02E56E4F" w14:textId="77777777" w:rsidR="00850E63" w:rsidRPr="00F50E72" w:rsidRDefault="00850E63" w:rsidP="00850E63">
      <w:pPr>
        <w:spacing w:line="320" w:lineRule="exact"/>
        <w:jc w:val="both"/>
        <w:rPr>
          <w:rFonts w:asciiTheme="minorHAnsi" w:hAnsiTheme="minorHAnsi" w:cstheme="minorHAnsi"/>
        </w:rPr>
      </w:pPr>
    </w:p>
    <w:p w14:paraId="36C573B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Cartório</w:t>
      </w:r>
      <w:r w:rsidRPr="00F50E72">
        <w:rPr>
          <w:rFonts w:asciiTheme="minorHAnsi" w:hAnsiTheme="minorHAnsi" w:cstheme="minorHAnsi"/>
        </w:rPr>
        <w:t>” possui o significado estabelecido na Cláusula 2.1.2.2. desta Escritura de Emissão.</w:t>
      </w:r>
    </w:p>
    <w:p w14:paraId="4FF5E57D" w14:textId="77777777" w:rsidR="00850E63" w:rsidRPr="00F50E72" w:rsidRDefault="00850E63" w:rsidP="00850E63">
      <w:pPr>
        <w:spacing w:line="320" w:lineRule="exact"/>
        <w:jc w:val="both"/>
        <w:rPr>
          <w:rFonts w:asciiTheme="minorHAnsi" w:hAnsiTheme="minorHAnsi" w:cstheme="minorHAnsi"/>
        </w:rPr>
      </w:pPr>
    </w:p>
    <w:p w14:paraId="2771D65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Central de Balanços</w:t>
      </w:r>
      <w:r w:rsidRPr="00F50E72">
        <w:rPr>
          <w:rFonts w:asciiTheme="minorHAnsi" w:hAnsiTheme="minorHAnsi" w:cstheme="minorHAnsi"/>
        </w:rPr>
        <w:t>” significa a Central de Balanços do Sistema Público de Escrituração Digital (SPED).</w:t>
      </w:r>
    </w:p>
    <w:p w14:paraId="55395B1E" w14:textId="77777777" w:rsidR="00850E63" w:rsidRPr="00F50E72" w:rsidRDefault="00850E63" w:rsidP="00850E63">
      <w:pPr>
        <w:spacing w:line="320" w:lineRule="exact"/>
        <w:jc w:val="both"/>
        <w:rPr>
          <w:rFonts w:asciiTheme="minorHAnsi" w:hAnsiTheme="minorHAnsi" w:cstheme="minorHAnsi"/>
        </w:rPr>
      </w:pPr>
    </w:p>
    <w:p w14:paraId="54B0C5B4"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Código ANBIMA</w:t>
      </w:r>
      <w:r w:rsidRPr="00F50E72">
        <w:rPr>
          <w:rFonts w:asciiTheme="minorHAnsi" w:hAnsiTheme="minorHAnsi" w:cstheme="minorHAnsi"/>
        </w:rPr>
        <w:t xml:space="preserve">” significa o Código ANBIMA de Regulação e Melhores Práticas para Estruturação, Coordenação e Distribuição de Ofertas Públicas de Valores Mobiliários e Ofertas Públicas de Aquisição de Valores Mobiliários de 06 de maio de 2021, conforme alterado. </w:t>
      </w:r>
    </w:p>
    <w:p w14:paraId="4D2D7532" w14:textId="77777777" w:rsidR="00230BCC" w:rsidRDefault="00230BCC" w:rsidP="00850E63">
      <w:pPr>
        <w:spacing w:line="320" w:lineRule="exact"/>
        <w:jc w:val="both"/>
        <w:rPr>
          <w:rFonts w:asciiTheme="minorHAnsi" w:hAnsiTheme="minorHAnsi" w:cstheme="minorHAnsi"/>
        </w:rPr>
      </w:pPr>
    </w:p>
    <w:p w14:paraId="6B9C1B68" w14:textId="7B357744"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Código de Processo Civil</w:t>
      </w:r>
      <w:r w:rsidRPr="00F50E72">
        <w:rPr>
          <w:rFonts w:asciiTheme="minorHAnsi" w:hAnsiTheme="minorHAnsi" w:cstheme="minorHAnsi"/>
        </w:rPr>
        <w:t>” significa a Lei nº 13.105, de 16 de março de 2015, conforme alterada.</w:t>
      </w:r>
    </w:p>
    <w:p w14:paraId="53086123" w14:textId="77777777" w:rsidR="00230BCC" w:rsidRDefault="00230BCC" w:rsidP="00850E63">
      <w:pPr>
        <w:spacing w:line="320" w:lineRule="exact"/>
        <w:jc w:val="both"/>
        <w:rPr>
          <w:rFonts w:asciiTheme="minorHAnsi" w:hAnsiTheme="minorHAnsi" w:cstheme="minorHAnsi"/>
        </w:rPr>
      </w:pPr>
    </w:p>
    <w:p w14:paraId="3D302A10" w14:textId="2BD2DA2B"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Comunicação de Amortização Extraordinária Facultativa</w:t>
      </w:r>
      <w:r w:rsidRPr="00F50E72">
        <w:rPr>
          <w:rFonts w:asciiTheme="minorHAnsi" w:hAnsiTheme="minorHAnsi" w:cstheme="minorHAnsi"/>
        </w:rPr>
        <w:t>” possui o significado estabelecido na Cláusula 6.2.2. desta Escritura de Emissão.</w:t>
      </w:r>
    </w:p>
    <w:p w14:paraId="7BCA7B21" w14:textId="77777777" w:rsidR="00850E63" w:rsidRPr="00F50E72" w:rsidRDefault="00850E63" w:rsidP="00850E63">
      <w:pPr>
        <w:spacing w:line="320" w:lineRule="exact"/>
        <w:jc w:val="both"/>
        <w:rPr>
          <w:rFonts w:asciiTheme="minorHAnsi" w:hAnsiTheme="minorHAnsi" w:cstheme="minorHAnsi"/>
        </w:rPr>
      </w:pPr>
    </w:p>
    <w:p w14:paraId="21E2A098"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Comunicação de Amortização Extraordinária Obrigatória</w:t>
      </w:r>
      <w:r w:rsidRPr="00F50E72">
        <w:rPr>
          <w:rFonts w:asciiTheme="minorHAnsi" w:hAnsiTheme="minorHAnsi" w:cstheme="minorHAnsi"/>
        </w:rPr>
        <w:t>” possui o significado estabelecido na Cláusula 6.3.2.1. desta Escritura de Emissão.</w:t>
      </w:r>
    </w:p>
    <w:p w14:paraId="0E37A796" w14:textId="77777777" w:rsidR="00850E63" w:rsidRPr="00F50E72" w:rsidRDefault="00850E63" w:rsidP="00850E63">
      <w:pPr>
        <w:spacing w:line="320" w:lineRule="exact"/>
        <w:jc w:val="both"/>
        <w:rPr>
          <w:rFonts w:asciiTheme="minorHAnsi" w:hAnsiTheme="minorHAnsi" w:cstheme="minorHAnsi"/>
        </w:rPr>
      </w:pPr>
    </w:p>
    <w:p w14:paraId="0824DA18"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Comunicação de Encerramento</w:t>
      </w:r>
      <w:r w:rsidRPr="00F50E72">
        <w:rPr>
          <w:rFonts w:asciiTheme="minorHAnsi" w:hAnsiTheme="minorHAnsi" w:cstheme="minorHAnsi"/>
        </w:rPr>
        <w:t>” possui o significado estabelecido na Cláusula 2.1.3.1. desta Escritura de Emissão.</w:t>
      </w:r>
    </w:p>
    <w:p w14:paraId="0FE2D3A2" w14:textId="77777777" w:rsidR="00850E63" w:rsidRPr="00F50E72" w:rsidRDefault="00850E63" w:rsidP="00850E63">
      <w:pPr>
        <w:spacing w:line="320" w:lineRule="exact"/>
        <w:jc w:val="both"/>
        <w:rPr>
          <w:rFonts w:asciiTheme="minorHAnsi" w:hAnsiTheme="minorHAnsi" w:cstheme="minorHAnsi"/>
        </w:rPr>
      </w:pPr>
    </w:p>
    <w:p w14:paraId="1E1A33F4"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Comunicação de Resgate Antecipado Facultativo Total</w:t>
      </w:r>
      <w:r w:rsidRPr="00F50E72">
        <w:rPr>
          <w:rFonts w:asciiTheme="minorHAnsi" w:hAnsiTheme="minorHAnsi" w:cstheme="minorHAnsi"/>
        </w:rPr>
        <w:t>” possui o significado estabelecido na Cláusula 6.1.1.2. desta Escritura de Emissão.</w:t>
      </w:r>
    </w:p>
    <w:p w14:paraId="0BDD9D23" w14:textId="77777777" w:rsidR="00850E63" w:rsidRPr="00F50E72" w:rsidRDefault="00850E63" w:rsidP="00850E63">
      <w:pPr>
        <w:spacing w:line="320" w:lineRule="exact"/>
        <w:jc w:val="both"/>
        <w:rPr>
          <w:rFonts w:asciiTheme="minorHAnsi" w:hAnsiTheme="minorHAnsi" w:cstheme="minorHAnsi"/>
        </w:rPr>
      </w:pPr>
    </w:p>
    <w:p w14:paraId="5821D7B3"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Comunicação de Resgate Antecipado Total Obrigatório</w:t>
      </w:r>
      <w:r w:rsidRPr="00F50E72">
        <w:rPr>
          <w:rFonts w:asciiTheme="minorHAnsi" w:hAnsiTheme="minorHAnsi" w:cstheme="minorHAnsi"/>
        </w:rPr>
        <w:t xml:space="preserve">” possui o significado estabelecido na Cláusula 6.3.2.1. desta Escritura de Emissão. </w:t>
      </w:r>
    </w:p>
    <w:p w14:paraId="255CDE59" w14:textId="77777777" w:rsidR="00850E63" w:rsidRPr="00F50E72" w:rsidRDefault="00850E63" w:rsidP="00850E63">
      <w:pPr>
        <w:spacing w:line="320" w:lineRule="exact"/>
        <w:jc w:val="both"/>
        <w:rPr>
          <w:rFonts w:asciiTheme="minorHAnsi" w:hAnsiTheme="minorHAnsi" w:cstheme="minorHAnsi"/>
        </w:rPr>
      </w:pPr>
    </w:p>
    <w:p w14:paraId="76CABA85"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Contrato de Distribuição</w:t>
      </w:r>
      <w:r w:rsidRPr="00F50E72">
        <w:rPr>
          <w:rFonts w:asciiTheme="minorHAnsi" w:hAnsiTheme="minorHAnsi" w:cstheme="minorHAnsi"/>
        </w:rPr>
        <w:t>” possui o significado estabelecido na Cláusula 3.5.1. desta Escritura de Emissão.</w:t>
      </w:r>
    </w:p>
    <w:p w14:paraId="4FE1EC6E" w14:textId="77777777" w:rsidR="00850E63" w:rsidRPr="00F50E72" w:rsidRDefault="00850E63" w:rsidP="00850E63">
      <w:pPr>
        <w:spacing w:line="320" w:lineRule="exact"/>
        <w:jc w:val="both"/>
        <w:rPr>
          <w:rFonts w:asciiTheme="minorHAnsi" w:hAnsiTheme="minorHAnsi" w:cstheme="minorHAnsi"/>
        </w:rPr>
      </w:pPr>
    </w:p>
    <w:p w14:paraId="0E8A8FD8"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Controle</w:t>
      </w:r>
      <w:r w:rsidRPr="00F50E72">
        <w:rPr>
          <w:rFonts w:asciiTheme="minorHAnsi" w:hAnsiTheme="minorHAnsi" w:cstheme="minorHAnsi"/>
        </w:rPr>
        <w:t>” significa a posse, direta ou indireta, do poder para conduzir ou determinar a condução da administração ou das políticas de uma Pessoa, por meio da titularidade de ações/quotas com direito a voto, por contrato ou de outro modo. Os termos “</w:t>
      </w:r>
      <w:r w:rsidRPr="00F50E72">
        <w:rPr>
          <w:rFonts w:asciiTheme="minorHAnsi" w:hAnsiTheme="minorHAnsi" w:cstheme="minorHAnsi"/>
          <w:u w:val="single"/>
        </w:rPr>
        <w:t>Controladora</w:t>
      </w:r>
      <w:r w:rsidRPr="00F50E72">
        <w:rPr>
          <w:rFonts w:asciiTheme="minorHAnsi" w:hAnsiTheme="minorHAnsi" w:cstheme="minorHAnsi"/>
        </w:rPr>
        <w:t>”, “</w:t>
      </w:r>
      <w:r w:rsidRPr="00F50E72">
        <w:rPr>
          <w:rFonts w:asciiTheme="minorHAnsi" w:hAnsiTheme="minorHAnsi" w:cstheme="minorHAnsi"/>
          <w:u w:val="single"/>
        </w:rPr>
        <w:t>Controlada</w:t>
      </w:r>
      <w:r w:rsidRPr="00F50E72">
        <w:rPr>
          <w:rFonts w:asciiTheme="minorHAnsi" w:hAnsiTheme="minorHAnsi" w:cstheme="minorHAnsi"/>
        </w:rPr>
        <w:t>”, “</w:t>
      </w:r>
      <w:r w:rsidRPr="00F50E72">
        <w:rPr>
          <w:rFonts w:asciiTheme="minorHAnsi" w:hAnsiTheme="minorHAnsi" w:cstheme="minorHAnsi"/>
          <w:u w:val="single"/>
        </w:rPr>
        <w:t>Controlar</w:t>
      </w:r>
      <w:r w:rsidRPr="00F50E72">
        <w:rPr>
          <w:rFonts w:asciiTheme="minorHAnsi" w:hAnsiTheme="minorHAnsi" w:cstheme="minorHAnsi"/>
        </w:rPr>
        <w:t>” e suas variações terão os significados correspondentes.</w:t>
      </w:r>
    </w:p>
    <w:p w14:paraId="74BD0F82" w14:textId="77777777" w:rsidR="00850E63" w:rsidRPr="00F50E72" w:rsidRDefault="00850E63" w:rsidP="00850E63">
      <w:pPr>
        <w:spacing w:line="320" w:lineRule="exact"/>
        <w:jc w:val="both"/>
        <w:rPr>
          <w:rFonts w:asciiTheme="minorHAnsi" w:hAnsiTheme="minorHAnsi" w:cstheme="minorHAnsi"/>
          <w:lang w:bidi="fa-IR"/>
        </w:rPr>
      </w:pPr>
    </w:p>
    <w:p w14:paraId="1408D75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Coordenadores</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_Ref94795046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3.5.1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323A6B8B" w14:textId="77777777" w:rsidR="00850E63" w:rsidRPr="00F50E72" w:rsidRDefault="00850E63" w:rsidP="00850E63">
      <w:pPr>
        <w:spacing w:line="320" w:lineRule="exact"/>
        <w:jc w:val="both"/>
        <w:rPr>
          <w:rFonts w:asciiTheme="minorHAnsi" w:hAnsiTheme="minorHAnsi" w:cstheme="minorHAnsi"/>
        </w:rPr>
      </w:pPr>
    </w:p>
    <w:p w14:paraId="063C70C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lastRenderedPageBreak/>
        <w:t>“</w:t>
      </w:r>
      <w:r w:rsidRPr="00F50E72">
        <w:rPr>
          <w:rFonts w:asciiTheme="minorHAnsi" w:hAnsiTheme="minorHAnsi" w:cstheme="minorHAnsi"/>
          <w:u w:val="single"/>
        </w:rPr>
        <w:t>Coordenador Líder</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_Ref94795046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3.5.1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57BFBF30" w14:textId="77777777" w:rsidR="00850E63" w:rsidRPr="00F50E72" w:rsidRDefault="00850E63" w:rsidP="00850E63">
      <w:pPr>
        <w:spacing w:line="320" w:lineRule="exact"/>
        <w:jc w:val="both"/>
        <w:rPr>
          <w:rFonts w:asciiTheme="minorHAnsi" w:hAnsiTheme="minorHAnsi" w:cstheme="minorHAnsi"/>
        </w:rPr>
      </w:pPr>
    </w:p>
    <w:p w14:paraId="72166B0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CNPJ/ME</w:t>
      </w:r>
      <w:r w:rsidRPr="00F50E72">
        <w:rPr>
          <w:rFonts w:asciiTheme="minorHAnsi" w:hAnsiTheme="minorHAnsi" w:cstheme="minorHAnsi"/>
        </w:rPr>
        <w:t>” possui o significado que lhe é atribuído no preâmbulo desta Escritura de Emissão.</w:t>
      </w:r>
    </w:p>
    <w:p w14:paraId="6115D106" w14:textId="77777777" w:rsidR="00850E63" w:rsidRPr="00F50E72" w:rsidRDefault="00850E63" w:rsidP="00850E63">
      <w:pPr>
        <w:spacing w:line="320" w:lineRule="exact"/>
        <w:jc w:val="both"/>
        <w:rPr>
          <w:rFonts w:asciiTheme="minorHAnsi" w:hAnsiTheme="minorHAnsi" w:cstheme="minorHAnsi"/>
        </w:rPr>
      </w:pPr>
    </w:p>
    <w:p w14:paraId="1D00C466"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CVM</w:t>
      </w:r>
      <w:r w:rsidRPr="00F50E72">
        <w:rPr>
          <w:rFonts w:asciiTheme="minorHAnsi" w:hAnsiTheme="minorHAnsi" w:cstheme="minorHAnsi"/>
        </w:rPr>
        <w:t>” significa a Comissão de Valores Mobiliários.</w:t>
      </w:r>
    </w:p>
    <w:p w14:paraId="417B4224" w14:textId="77777777" w:rsidR="00850E63" w:rsidRPr="00F50E72" w:rsidRDefault="00850E63" w:rsidP="00850E63">
      <w:pPr>
        <w:spacing w:line="320" w:lineRule="exact"/>
        <w:jc w:val="both"/>
        <w:rPr>
          <w:rFonts w:asciiTheme="minorHAnsi" w:hAnsiTheme="minorHAnsi" w:cstheme="minorHAnsi"/>
        </w:rPr>
      </w:pPr>
    </w:p>
    <w:p w14:paraId="30A524B0" w14:textId="0BD3F163"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008F2741" w:rsidRPr="00F50E72">
        <w:rPr>
          <w:rFonts w:asciiTheme="minorHAnsi" w:hAnsiTheme="minorHAnsi" w:cstheme="minorHAnsi"/>
          <w:u w:val="single"/>
        </w:rPr>
        <w:t>Data da Amortização Extraordinária Obrigatória</w:t>
      </w:r>
      <w:r w:rsidRPr="00F50E72">
        <w:rPr>
          <w:rFonts w:asciiTheme="minorHAnsi" w:hAnsiTheme="minorHAnsi" w:cstheme="minorHAnsi"/>
        </w:rPr>
        <w:t>” possui o significado estabelecido na Cláusula 6.3.2.1. desta Escritura de Emissão.</w:t>
      </w:r>
    </w:p>
    <w:p w14:paraId="4A7D43F6" w14:textId="77777777" w:rsidR="00850E63" w:rsidRPr="00F50E72" w:rsidRDefault="00850E63" w:rsidP="00850E63">
      <w:pPr>
        <w:spacing w:line="320" w:lineRule="exact"/>
        <w:jc w:val="both"/>
        <w:rPr>
          <w:rFonts w:asciiTheme="minorHAnsi" w:hAnsiTheme="minorHAnsi" w:cstheme="minorHAnsi"/>
        </w:rPr>
      </w:pPr>
    </w:p>
    <w:p w14:paraId="42A50DE8"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Amortização</w:t>
      </w:r>
      <w:r w:rsidRPr="00F50E72">
        <w:rPr>
          <w:rFonts w:asciiTheme="minorHAnsi" w:hAnsiTheme="minorHAnsi" w:cstheme="minorHAnsi"/>
        </w:rPr>
        <w:t>” possui o significado estabelecido na Cláusula 5.14.1. desta Escritura de Emissão.</w:t>
      </w:r>
    </w:p>
    <w:p w14:paraId="51135971" w14:textId="77777777" w:rsidR="00850E63" w:rsidRPr="00F50E72" w:rsidRDefault="00850E63" w:rsidP="00850E63">
      <w:pPr>
        <w:spacing w:line="320" w:lineRule="exact"/>
        <w:jc w:val="both"/>
        <w:rPr>
          <w:rFonts w:asciiTheme="minorHAnsi" w:hAnsiTheme="minorHAnsi" w:cstheme="minorHAnsi"/>
        </w:rPr>
      </w:pPr>
    </w:p>
    <w:p w14:paraId="6E5B2DE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Emissão</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_Ref268856667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5.1.1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3AFDA9D3" w14:textId="77777777" w:rsidR="00850E63" w:rsidRPr="00F50E72" w:rsidRDefault="00850E63" w:rsidP="00850E63">
      <w:pPr>
        <w:spacing w:line="320" w:lineRule="exact"/>
        <w:jc w:val="both"/>
        <w:rPr>
          <w:rFonts w:asciiTheme="minorHAnsi" w:hAnsiTheme="minorHAnsi" w:cstheme="minorHAnsi"/>
        </w:rPr>
      </w:pPr>
    </w:p>
    <w:p w14:paraId="3068DD7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Emissão das Debêntures da Primeira Série</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_Ref268856667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5.1.1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4205FC72" w14:textId="77777777" w:rsidR="00850E63" w:rsidRPr="00F50E72" w:rsidRDefault="00850E63" w:rsidP="00850E63">
      <w:pPr>
        <w:spacing w:line="320" w:lineRule="exact"/>
        <w:jc w:val="both"/>
        <w:rPr>
          <w:rFonts w:asciiTheme="minorHAnsi" w:hAnsiTheme="minorHAnsi" w:cstheme="minorHAnsi"/>
        </w:rPr>
      </w:pPr>
    </w:p>
    <w:p w14:paraId="7AB27AC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Emissão das Debêntures da Segunda Série</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_Ref268856667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5.1.1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2C1DFF10" w14:textId="77777777" w:rsidR="00850E63" w:rsidRPr="00F50E72" w:rsidRDefault="00850E63" w:rsidP="00850E63">
      <w:pPr>
        <w:spacing w:line="320" w:lineRule="exact"/>
        <w:jc w:val="both"/>
        <w:rPr>
          <w:rFonts w:asciiTheme="minorHAnsi" w:hAnsiTheme="minorHAnsi" w:cstheme="minorHAnsi"/>
        </w:rPr>
      </w:pPr>
    </w:p>
    <w:p w14:paraId="15CED491"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Início da Rentabilidade</w:t>
      </w:r>
      <w:r w:rsidRPr="00F50E72">
        <w:rPr>
          <w:rFonts w:asciiTheme="minorHAnsi" w:hAnsiTheme="minorHAnsi" w:cstheme="minorHAnsi"/>
        </w:rPr>
        <w:t>” possui o significado estabelecido na Cláusula 5.6.1. desta Escritura de Emissão.</w:t>
      </w:r>
    </w:p>
    <w:p w14:paraId="3ABD8AA7" w14:textId="77777777" w:rsidR="00850E63" w:rsidRPr="00F50E72" w:rsidRDefault="00850E63" w:rsidP="00850E63">
      <w:pPr>
        <w:spacing w:line="320" w:lineRule="exact"/>
        <w:jc w:val="both"/>
        <w:rPr>
          <w:rFonts w:asciiTheme="minorHAnsi" w:hAnsiTheme="minorHAnsi" w:cstheme="minorHAnsi"/>
        </w:rPr>
      </w:pPr>
    </w:p>
    <w:p w14:paraId="147D098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Início da Rentabilidade das Debêntures da Primeira Série</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_Ref268856667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5.6.1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1BE43ABF" w14:textId="77777777" w:rsidR="00850E63" w:rsidRPr="00F50E72" w:rsidRDefault="00850E63" w:rsidP="00850E63">
      <w:pPr>
        <w:spacing w:line="320" w:lineRule="exact"/>
        <w:jc w:val="both"/>
        <w:rPr>
          <w:rFonts w:asciiTheme="minorHAnsi" w:hAnsiTheme="minorHAnsi" w:cstheme="minorHAnsi"/>
        </w:rPr>
      </w:pPr>
    </w:p>
    <w:p w14:paraId="1DAE60A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Início da Rentabilidade das Debêntures da Segunda Série</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_Ref268856667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5.6.1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45BF4B33" w14:textId="77777777" w:rsidR="00850E63" w:rsidRPr="00F50E72" w:rsidRDefault="00850E63" w:rsidP="00850E63">
      <w:pPr>
        <w:spacing w:line="320" w:lineRule="exact"/>
        <w:jc w:val="both"/>
        <w:rPr>
          <w:rFonts w:asciiTheme="minorHAnsi" w:hAnsiTheme="minorHAnsi" w:cstheme="minorHAnsi"/>
        </w:rPr>
      </w:pPr>
    </w:p>
    <w:p w14:paraId="56B4BD84"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color w:val="000000"/>
          <w:u w:val="single"/>
        </w:rPr>
        <w:t>Data de Integralização</w:t>
      </w:r>
      <w:r w:rsidRPr="00F50E72">
        <w:rPr>
          <w:rFonts w:asciiTheme="minorHAnsi" w:hAnsiTheme="minorHAnsi" w:cstheme="minorHAnsi"/>
          <w:color w:val="000000"/>
        </w:rPr>
        <w:t xml:space="preserve">” </w:t>
      </w:r>
      <w:r w:rsidRPr="00F50E72">
        <w:rPr>
          <w:rFonts w:asciiTheme="minorHAnsi" w:hAnsiTheme="minorHAnsi" w:cstheme="minorHAnsi"/>
        </w:rPr>
        <w:t>possui o significado estabelecido na Cláusula 5.10.1. desta Escritura de Emissão.</w:t>
      </w:r>
    </w:p>
    <w:p w14:paraId="6ED7508F" w14:textId="77777777" w:rsidR="00850E63" w:rsidRPr="00F50E72" w:rsidRDefault="00850E63" w:rsidP="00850E63">
      <w:pPr>
        <w:spacing w:line="320" w:lineRule="exact"/>
        <w:jc w:val="both"/>
        <w:rPr>
          <w:rFonts w:asciiTheme="minorHAnsi" w:hAnsiTheme="minorHAnsi" w:cstheme="minorHAnsi"/>
        </w:rPr>
      </w:pPr>
    </w:p>
    <w:p w14:paraId="553A7575"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Pagamento da Remuneração</w:t>
      </w:r>
      <w:r w:rsidRPr="00F50E72">
        <w:rPr>
          <w:rFonts w:asciiTheme="minorHAnsi" w:hAnsiTheme="minorHAnsi" w:cstheme="minorHAnsi"/>
        </w:rPr>
        <w:t>” tem o significado estabelecido na Cláusula 5.13.1. desta Escritura de Emissão.</w:t>
      </w:r>
    </w:p>
    <w:p w14:paraId="3EB8FEEB" w14:textId="77777777" w:rsidR="00850E63" w:rsidRPr="00F50E72" w:rsidRDefault="00850E63" w:rsidP="00850E63">
      <w:pPr>
        <w:spacing w:line="320" w:lineRule="exact"/>
        <w:jc w:val="both"/>
        <w:rPr>
          <w:rFonts w:asciiTheme="minorHAnsi" w:hAnsiTheme="minorHAnsi" w:cstheme="minorHAnsi"/>
        </w:rPr>
      </w:pPr>
    </w:p>
    <w:p w14:paraId="5A18490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lastRenderedPageBreak/>
        <w:t>“</w:t>
      </w:r>
      <w:r w:rsidRPr="00F50E72">
        <w:rPr>
          <w:rFonts w:asciiTheme="minorHAnsi" w:hAnsiTheme="minorHAnsi" w:cstheme="minorHAnsi"/>
          <w:u w:val="single"/>
        </w:rPr>
        <w:t>Data de Vencimento</w:t>
      </w:r>
      <w:r w:rsidRPr="00F50E72">
        <w:rPr>
          <w:rFonts w:asciiTheme="minorHAnsi" w:hAnsiTheme="minorHAnsi" w:cstheme="minorHAnsi"/>
        </w:rPr>
        <w:t xml:space="preserve">” tem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_Ref94801028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5.7.1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70B73CBB" w14:textId="77777777" w:rsidR="00850E63" w:rsidRPr="00F50E72" w:rsidRDefault="00850E63" w:rsidP="00850E63">
      <w:pPr>
        <w:spacing w:line="320" w:lineRule="exact"/>
        <w:jc w:val="both"/>
        <w:rPr>
          <w:rFonts w:asciiTheme="minorHAnsi" w:hAnsiTheme="minorHAnsi" w:cstheme="minorHAnsi"/>
        </w:rPr>
      </w:pPr>
    </w:p>
    <w:p w14:paraId="40A1B6F0"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Vencimento das Debêntures de Primeira Série</w:t>
      </w:r>
      <w:r w:rsidRPr="00F50E72">
        <w:rPr>
          <w:rFonts w:asciiTheme="minorHAnsi" w:hAnsiTheme="minorHAnsi" w:cstheme="minorHAnsi"/>
        </w:rPr>
        <w:t xml:space="preserve">” tem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_Ref94801028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5.7.1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16F3E956" w14:textId="77777777" w:rsidR="00850E63" w:rsidRPr="00F50E72" w:rsidRDefault="00850E63" w:rsidP="00850E63">
      <w:pPr>
        <w:spacing w:line="320" w:lineRule="exact"/>
        <w:jc w:val="both"/>
        <w:rPr>
          <w:rFonts w:asciiTheme="minorHAnsi" w:hAnsiTheme="minorHAnsi" w:cstheme="minorHAnsi"/>
        </w:rPr>
      </w:pPr>
    </w:p>
    <w:p w14:paraId="264B3B0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de Vencimento das Debêntures de Segunda Série</w:t>
      </w:r>
      <w:r w:rsidRPr="00F50E72">
        <w:rPr>
          <w:rFonts w:asciiTheme="minorHAnsi" w:hAnsiTheme="minorHAnsi" w:cstheme="minorHAnsi"/>
        </w:rPr>
        <w:t xml:space="preserve">” tem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_Ref94801028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5.7.1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2F24F4AE" w14:textId="77777777" w:rsidR="00850E63" w:rsidRPr="00F50E72" w:rsidRDefault="00850E63" w:rsidP="00850E63">
      <w:pPr>
        <w:spacing w:line="320" w:lineRule="exact"/>
        <w:jc w:val="both"/>
        <w:rPr>
          <w:rFonts w:asciiTheme="minorHAnsi" w:hAnsiTheme="minorHAnsi" w:cstheme="minorHAnsi"/>
        </w:rPr>
      </w:pPr>
    </w:p>
    <w:p w14:paraId="37CB8F54"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do Resgate Antecipado Facultativo Total</w:t>
      </w:r>
      <w:r w:rsidRPr="00F50E72">
        <w:rPr>
          <w:rFonts w:asciiTheme="minorHAnsi" w:hAnsiTheme="minorHAnsi" w:cstheme="minorHAnsi"/>
        </w:rPr>
        <w:t>” possui o significado estabelecido na Cláusula 6.1.1.2. desta Escritura de Emissão.</w:t>
      </w:r>
    </w:p>
    <w:p w14:paraId="1746545F" w14:textId="77777777" w:rsidR="00850E63" w:rsidRPr="00F50E72" w:rsidRDefault="00850E63" w:rsidP="00850E63">
      <w:pPr>
        <w:spacing w:line="320" w:lineRule="exact"/>
        <w:jc w:val="both"/>
        <w:rPr>
          <w:rFonts w:asciiTheme="minorHAnsi" w:hAnsiTheme="minorHAnsi" w:cstheme="minorHAnsi"/>
        </w:rPr>
      </w:pPr>
    </w:p>
    <w:p w14:paraId="001F859A"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Data do Resgate Antecipado Total Obrigatório</w:t>
      </w:r>
      <w:r w:rsidRPr="00F50E72">
        <w:rPr>
          <w:rFonts w:asciiTheme="minorHAnsi" w:hAnsiTheme="minorHAnsi" w:cstheme="minorHAnsi"/>
        </w:rPr>
        <w:t>” possui o significado estabelecido na Cláusula 6.3.2.1. desta Escritura de Emissão.</w:t>
      </w:r>
    </w:p>
    <w:p w14:paraId="54550431" w14:textId="77777777" w:rsidR="00850E63" w:rsidRPr="00F50E72" w:rsidRDefault="00850E63" w:rsidP="00850E63">
      <w:pPr>
        <w:spacing w:line="320" w:lineRule="exact"/>
        <w:jc w:val="both"/>
        <w:rPr>
          <w:rFonts w:asciiTheme="minorHAnsi" w:hAnsiTheme="minorHAnsi" w:cstheme="minorHAnsi"/>
        </w:rPr>
      </w:pPr>
    </w:p>
    <w:p w14:paraId="5C8E9BD3"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Debêntures</w:t>
      </w:r>
      <w:r w:rsidRPr="00F50E72">
        <w:rPr>
          <w:rFonts w:asciiTheme="minorHAnsi" w:hAnsiTheme="minorHAnsi" w:cstheme="minorHAnsi"/>
        </w:rPr>
        <w:t>” possui o significado estabelecido na Cláusula 3.4.1. desta Escritura de Emissão.</w:t>
      </w:r>
    </w:p>
    <w:p w14:paraId="65FCD593" w14:textId="77777777" w:rsidR="00850E63" w:rsidRPr="00F50E72" w:rsidRDefault="00850E63" w:rsidP="00850E63">
      <w:pPr>
        <w:spacing w:line="320" w:lineRule="exact"/>
        <w:jc w:val="both"/>
        <w:rPr>
          <w:rFonts w:asciiTheme="minorHAnsi" w:hAnsiTheme="minorHAnsi" w:cstheme="minorHAnsi"/>
        </w:rPr>
      </w:pPr>
    </w:p>
    <w:p w14:paraId="2F9A6622"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Debêntures em circulação</w:t>
      </w:r>
      <w:r w:rsidRPr="00F50E72">
        <w:rPr>
          <w:rFonts w:asciiTheme="minorHAnsi" w:hAnsiTheme="minorHAnsi" w:cstheme="minorHAnsi"/>
        </w:rPr>
        <w:t>” possui o significado estabelecido na Cláusula 10.14 desta Escritura de Emissão.</w:t>
      </w:r>
    </w:p>
    <w:p w14:paraId="514CF83F" w14:textId="77777777" w:rsidR="00850E63" w:rsidRPr="00F50E72" w:rsidRDefault="00850E63" w:rsidP="00850E63">
      <w:pPr>
        <w:spacing w:line="320" w:lineRule="exact"/>
        <w:jc w:val="both"/>
        <w:rPr>
          <w:rFonts w:asciiTheme="minorHAnsi" w:hAnsiTheme="minorHAnsi" w:cstheme="minorHAnsi"/>
        </w:rPr>
      </w:pPr>
    </w:p>
    <w:p w14:paraId="10DC772F"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Debêntures da Primeira Série</w:t>
      </w:r>
      <w:r w:rsidRPr="00F50E72">
        <w:rPr>
          <w:rFonts w:asciiTheme="minorHAnsi" w:hAnsiTheme="minorHAnsi" w:cstheme="minorHAnsi"/>
        </w:rPr>
        <w:t>” possui o significado estabelecido na Cláusula 3.4.1. desta Escritura de Emissão.</w:t>
      </w:r>
    </w:p>
    <w:p w14:paraId="74D507EF" w14:textId="77777777" w:rsidR="00850E63" w:rsidRPr="00F50E72" w:rsidRDefault="00850E63" w:rsidP="00850E63">
      <w:pPr>
        <w:spacing w:line="320" w:lineRule="exact"/>
        <w:jc w:val="both"/>
        <w:rPr>
          <w:rFonts w:asciiTheme="minorHAnsi" w:hAnsiTheme="minorHAnsi" w:cstheme="minorHAnsi"/>
        </w:rPr>
      </w:pPr>
    </w:p>
    <w:p w14:paraId="2B9E4F11"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Debêntures da Segunda Série</w:t>
      </w:r>
      <w:r w:rsidRPr="00F50E72">
        <w:rPr>
          <w:rFonts w:asciiTheme="minorHAnsi" w:hAnsiTheme="minorHAnsi" w:cstheme="minorHAnsi"/>
        </w:rPr>
        <w:t>” possui o significado estabelecido na Cláusula 3.4.1. desta Escritura de Emissão.</w:t>
      </w:r>
    </w:p>
    <w:p w14:paraId="734C00BC" w14:textId="77777777" w:rsidR="00850E63" w:rsidRPr="00F50E72" w:rsidRDefault="00850E63" w:rsidP="00850E63">
      <w:pPr>
        <w:spacing w:line="320" w:lineRule="exact"/>
        <w:jc w:val="both"/>
        <w:rPr>
          <w:rFonts w:asciiTheme="minorHAnsi" w:hAnsiTheme="minorHAnsi" w:cstheme="minorHAnsi"/>
        </w:rPr>
      </w:pPr>
    </w:p>
    <w:p w14:paraId="45C52A07" w14:textId="77777777" w:rsidR="00850E63" w:rsidRPr="00F50E72" w:rsidRDefault="00850E63" w:rsidP="00850E63">
      <w:pPr>
        <w:spacing w:line="320" w:lineRule="exact"/>
        <w:jc w:val="both"/>
        <w:rPr>
          <w:rFonts w:asciiTheme="minorHAnsi" w:hAnsiTheme="minorHAnsi" w:cstheme="minorHAnsi"/>
          <w:bCs/>
        </w:rPr>
      </w:pPr>
      <w:r w:rsidRPr="00F50E72">
        <w:rPr>
          <w:rFonts w:asciiTheme="minorHAnsi" w:hAnsiTheme="minorHAnsi" w:cstheme="minorHAnsi"/>
          <w:bCs/>
        </w:rPr>
        <w:t>“</w:t>
      </w:r>
      <w:r w:rsidRPr="00F50E72">
        <w:rPr>
          <w:rFonts w:asciiTheme="minorHAnsi" w:hAnsiTheme="minorHAnsi" w:cstheme="minorHAnsi"/>
          <w:bCs/>
          <w:u w:val="single"/>
        </w:rPr>
        <w:t>Debenturistas</w:t>
      </w:r>
      <w:r w:rsidRPr="00F50E72">
        <w:rPr>
          <w:rFonts w:asciiTheme="minorHAnsi" w:hAnsiTheme="minorHAnsi" w:cstheme="minorHAnsi"/>
          <w:bCs/>
        </w:rPr>
        <w:t xml:space="preserve">” possui significado que lhe é atribuído no preâmbulo </w:t>
      </w:r>
      <w:r w:rsidRPr="00F50E72">
        <w:rPr>
          <w:rFonts w:asciiTheme="minorHAnsi" w:hAnsiTheme="minorHAnsi" w:cstheme="minorHAnsi"/>
        </w:rPr>
        <w:t>desta Escritura de Emissão.</w:t>
      </w:r>
    </w:p>
    <w:p w14:paraId="37EA2097" w14:textId="77777777" w:rsidR="00850E63" w:rsidRPr="00F50E72" w:rsidRDefault="00850E63" w:rsidP="00850E63">
      <w:pPr>
        <w:spacing w:line="320" w:lineRule="exact"/>
        <w:jc w:val="both"/>
        <w:rPr>
          <w:rFonts w:asciiTheme="minorHAnsi" w:hAnsiTheme="minorHAnsi" w:cstheme="minorHAnsi"/>
        </w:rPr>
      </w:pPr>
    </w:p>
    <w:p w14:paraId="2BF116BA"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Demonstrações Financeiras</w:t>
      </w:r>
      <w:r w:rsidRPr="00F50E72">
        <w:rPr>
          <w:rFonts w:asciiTheme="minorHAnsi" w:hAnsiTheme="minorHAnsi" w:cstheme="minorHAnsi"/>
        </w:rPr>
        <w:t>” significa o balanço patrimonial não auditado da Emissora, e as demonstrações consolidadas do resultado ou operações relacionadas, patrimônio líquido e a demonstração das origens e aplicações de recursos para o período aplicável.</w:t>
      </w:r>
    </w:p>
    <w:p w14:paraId="5B019730" w14:textId="77777777" w:rsidR="00850E63" w:rsidRPr="00F50E72" w:rsidRDefault="00850E63" w:rsidP="00850E63">
      <w:pPr>
        <w:spacing w:line="320" w:lineRule="exact"/>
        <w:jc w:val="both"/>
        <w:rPr>
          <w:rFonts w:asciiTheme="minorHAnsi" w:hAnsiTheme="minorHAnsi" w:cstheme="minorHAnsi"/>
        </w:rPr>
      </w:pPr>
    </w:p>
    <w:p w14:paraId="6712006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Dia Útil</w:t>
      </w:r>
      <w:r w:rsidRPr="00F50E72">
        <w:rPr>
          <w:rFonts w:asciiTheme="minorHAnsi" w:hAnsiTheme="minorHAnsi" w:cstheme="minorHAnsi"/>
        </w:rPr>
        <w:t>” significa qualquer dia exceto sábados, domingos e dias nos quais os bancos comerciais são autorizados ou obrigados a permanecer fechados na Cidade de São Paulo, Estado de São Paulo.</w:t>
      </w:r>
    </w:p>
    <w:p w14:paraId="38A73655" w14:textId="77777777" w:rsidR="00850E63" w:rsidRPr="00F50E72" w:rsidRDefault="00850E63" w:rsidP="00850E63">
      <w:pPr>
        <w:spacing w:line="320" w:lineRule="exact"/>
        <w:jc w:val="both"/>
        <w:rPr>
          <w:rFonts w:asciiTheme="minorHAnsi" w:hAnsiTheme="minorHAnsi" w:cstheme="minorHAnsi"/>
          <w:lang w:bidi="fa-IR"/>
        </w:rPr>
      </w:pPr>
    </w:p>
    <w:p w14:paraId="01DC2177" w14:textId="77777777" w:rsidR="00850E63" w:rsidRPr="00F50E72" w:rsidRDefault="00850E63" w:rsidP="00850E63">
      <w:pPr>
        <w:spacing w:line="320" w:lineRule="exact"/>
        <w:jc w:val="both"/>
        <w:rPr>
          <w:rFonts w:asciiTheme="minorHAnsi" w:hAnsiTheme="minorHAnsi" w:cstheme="minorHAnsi"/>
          <w:lang w:bidi="fa-IR"/>
        </w:rPr>
      </w:pPr>
      <w:r w:rsidRPr="00F50E72">
        <w:rPr>
          <w:rFonts w:asciiTheme="minorHAnsi" w:hAnsiTheme="minorHAnsi" w:cstheme="minorHAnsi"/>
          <w:lang w:bidi="fa-IR"/>
        </w:rPr>
        <w:lastRenderedPageBreak/>
        <w:t>“</w:t>
      </w:r>
      <w:r w:rsidRPr="00F50E72">
        <w:rPr>
          <w:rFonts w:asciiTheme="minorHAnsi" w:hAnsiTheme="minorHAnsi" w:cstheme="minorHAnsi"/>
          <w:u w:val="single"/>
          <w:lang w:bidi="fa-IR"/>
        </w:rPr>
        <w:t>Dividendos</w:t>
      </w:r>
      <w:r w:rsidRPr="00F50E72">
        <w:rPr>
          <w:rFonts w:asciiTheme="minorHAnsi" w:hAnsiTheme="minorHAnsi" w:cstheme="minorHAnsi"/>
          <w:lang w:bidi="fa-IR"/>
        </w:rPr>
        <w:t>” significa qualquer distribuição de dividendos, lucros e juros sobre capital próprio ou qualquer distribuição de recursos em relação ao capital social da Emissora (incluindo por meio de recompra, resgate ou retirada do respectivo capital social).</w:t>
      </w:r>
    </w:p>
    <w:p w14:paraId="74FC89C0" w14:textId="77777777" w:rsidR="00850E63" w:rsidRPr="00F50E72" w:rsidRDefault="00850E63" w:rsidP="00850E63">
      <w:pPr>
        <w:tabs>
          <w:tab w:val="left" w:pos="2445"/>
        </w:tabs>
        <w:spacing w:line="320" w:lineRule="exact"/>
        <w:jc w:val="both"/>
        <w:rPr>
          <w:rFonts w:asciiTheme="minorHAnsi" w:hAnsiTheme="minorHAnsi" w:cstheme="minorHAnsi"/>
        </w:rPr>
      </w:pPr>
    </w:p>
    <w:p w14:paraId="173D7B73"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BC03AD">
        <w:rPr>
          <w:rFonts w:asciiTheme="minorHAnsi" w:hAnsiTheme="minorHAnsi" w:cstheme="minorHAnsi"/>
          <w:u w:val="single"/>
        </w:rPr>
        <w:t>Emissão</w:t>
      </w:r>
      <w:r w:rsidRPr="00F50E72">
        <w:rPr>
          <w:rFonts w:asciiTheme="minorHAnsi" w:hAnsiTheme="minorHAnsi" w:cstheme="minorHAnsi"/>
        </w:rPr>
        <w:t>” possui o significado estabelecido na Cláusula 2.1. desta Escritura de Emissão.</w:t>
      </w:r>
    </w:p>
    <w:p w14:paraId="2CB5962A" w14:textId="77777777" w:rsidR="00850E63" w:rsidRPr="00F50E72" w:rsidRDefault="00850E63" w:rsidP="00850E63">
      <w:pPr>
        <w:spacing w:line="320" w:lineRule="exact"/>
        <w:jc w:val="both"/>
        <w:rPr>
          <w:rFonts w:asciiTheme="minorHAnsi" w:hAnsiTheme="minorHAnsi" w:cstheme="minorHAnsi"/>
        </w:rPr>
      </w:pPr>
    </w:p>
    <w:p w14:paraId="4D4E8340"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Emissora</w:t>
      </w:r>
      <w:r w:rsidRPr="00F50E72">
        <w:rPr>
          <w:rFonts w:asciiTheme="minorHAnsi" w:hAnsiTheme="minorHAnsi" w:cstheme="minorHAnsi"/>
        </w:rPr>
        <w:t>” possui o significado que lhe é atribuído no preâmbulo desta Escritura de Emissão.</w:t>
      </w:r>
    </w:p>
    <w:p w14:paraId="580E1EB7" w14:textId="77777777" w:rsidR="00850E63" w:rsidRPr="00F50E72" w:rsidRDefault="00850E63" w:rsidP="00850E63">
      <w:pPr>
        <w:spacing w:line="320" w:lineRule="exact"/>
        <w:jc w:val="both"/>
        <w:rPr>
          <w:rFonts w:asciiTheme="minorHAnsi" w:hAnsiTheme="minorHAnsi" w:cstheme="minorHAnsi"/>
        </w:rPr>
      </w:pPr>
    </w:p>
    <w:p w14:paraId="30BD44F9"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w w:val="0"/>
        </w:rPr>
        <w:t>“</w:t>
      </w:r>
      <w:r w:rsidRPr="00F50E72">
        <w:rPr>
          <w:rFonts w:asciiTheme="minorHAnsi" w:hAnsiTheme="minorHAnsi" w:cstheme="minorHAnsi"/>
          <w:w w:val="0"/>
          <w:u w:val="single"/>
        </w:rPr>
        <w:t>Encargos Moratórios</w:t>
      </w:r>
      <w:r w:rsidRPr="00F50E72">
        <w:rPr>
          <w:rFonts w:asciiTheme="minorHAnsi" w:hAnsiTheme="minorHAnsi" w:cstheme="minorHAnsi"/>
          <w:w w:val="0"/>
        </w:rPr>
        <w:t>”</w:t>
      </w:r>
      <w:r w:rsidRPr="00F50E72">
        <w:rPr>
          <w:rFonts w:asciiTheme="minorHAnsi" w:hAnsiTheme="minorHAnsi" w:cstheme="minorHAnsi"/>
        </w:rPr>
        <w:t xml:space="preserve"> possui o significado estabelecido na Cláusula 5.17.1. desta Escritura de Emissão.</w:t>
      </w:r>
    </w:p>
    <w:p w14:paraId="680BCCE9" w14:textId="77777777" w:rsidR="00850E63" w:rsidRPr="00F50E72" w:rsidRDefault="00850E63" w:rsidP="00850E63">
      <w:pPr>
        <w:spacing w:line="320" w:lineRule="exact"/>
        <w:jc w:val="both"/>
        <w:rPr>
          <w:rFonts w:asciiTheme="minorHAnsi" w:hAnsiTheme="minorHAnsi" w:cstheme="minorHAnsi"/>
        </w:rPr>
      </w:pPr>
    </w:p>
    <w:p w14:paraId="27C0F949"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Escritura de Emissão</w:t>
      </w:r>
      <w:r w:rsidRPr="00F50E72">
        <w:rPr>
          <w:rFonts w:asciiTheme="minorHAnsi" w:hAnsiTheme="minorHAnsi" w:cstheme="minorHAnsi"/>
        </w:rPr>
        <w:t>” possui o significado que lhe é atribuído no preâmbulo desta Escritura de Emissão.</w:t>
      </w:r>
    </w:p>
    <w:p w14:paraId="31283BEA" w14:textId="77777777" w:rsidR="00850E63" w:rsidRPr="00F50E72" w:rsidRDefault="00850E63" w:rsidP="00850E63">
      <w:pPr>
        <w:spacing w:line="320" w:lineRule="exact"/>
        <w:jc w:val="both"/>
        <w:rPr>
          <w:rFonts w:asciiTheme="minorHAnsi" w:hAnsiTheme="minorHAnsi" w:cstheme="minorHAnsi"/>
        </w:rPr>
      </w:pPr>
    </w:p>
    <w:p w14:paraId="6F8F440A"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proofErr w:type="spellStart"/>
      <w:r w:rsidRPr="00F50E72">
        <w:rPr>
          <w:rFonts w:asciiTheme="minorHAnsi" w:hAnsiTheme="minorHAnsi" w:cstheme="minorHAnsi"/>
          <w:u w:val="single"/>
        </w:rPr>
        <w:t>Escriturador</w:t>
      </w:r>
      <w:proofErr w:type="spellEnd"/>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_Ref94801181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3.6.1</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66323123" w14:textId="77777777" w:rsidR="00850E63" w:rsidRPr="00F50E72" w:rsidRDefault="00850E63" w:rsidP="00850E63">
      <w:pPr>
        <w:spacing w:line="320" w:lineRule="exact"/>
        <w:jc w:val="both"/>
        <w:rPr>
          <w:rFonts w:asciiTheme="minorHAnsi" w:hAnsiTheme="minorHAnsi" w:cstheme="minorHAnsi"/>
        </w:rPr>
      </w:pPr>
    </w:p>
    <w:p w14:paraId="2E93EF25"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Evento de Ausência da Taxa DI</w:t>
      </w:r>
      <w:r w:rsidRPr="00F50E72">
        <w:rPr>
          <w:rFonts w:asciiTheme="minorHAnsi" w:hAnsiTheme="minorHAnsi" w:cstheme="minorHAnsi"/>
        </w:rPr>
        <w:t>” possui o significado estabelecido na Cláusula 5.12.6. desta Escritura de Emissão.</w:t>
      </w:r>
    </w:p>
    <w:p w14:paraId="7C4A39B3" w14:textId="77777777" w:rsidR="00850E63" w:rsidRPr="00F50E72" w:rsidRDefault="00850E63" w:rsidP="00850E63">
      <w:pPr>
        <w:spacing w:line="320" w:lineRule="exact"/>
        <w:jc w:val="both"/>
        <w:rPr>
          <w:rFonts w:asciiTheme="minorHAnsi" w:hAnsiTheme="minorHAnsi" w:cstheme="minorHAnsi"/>
        </w:rPr>
      </w:pPr>
    </w:p>
    <w:p w14:paraId="4694915F" w14:textId="77777777" w:rsidR="00850E63" w:rsidRPr="00F50E72" w:rsidRDefault="00850E63" w:rsidP="00850E63">
      <w:pPr>
        <w:spacing w:line="320" w:lineRule="exact"/>
        <w:jc w:val="both"/>
        <w:rPr>
          <w:rFonts w:asciiTheme="minorHAnsi" w:hAnsiTheme="minorHAnsi" w:cstheme="minorHAnsi"/>
          <w:lang w:bidi="fa-IR"/>
        </w:rPr>
      </w:pPr>
      <w:r w:rsidRPr="00F50E72">
        <w:rPr>
          <w:rFonts w:asciiTheme="minorHAnsi" w:hAnsiTheme="minorHAnsi" w:cstheme="minorHAnsi"/>
          <w:lang w:bidi="fa-IR"/>
        </w:rPr>
        <w:t>“</w:t>
      </w:r>
      <w:r w:rsidRPr="00F50E72">
        <w:rPr>
          <w:rFonts w:asciiTheme="minorHAnsi" w:hAnsiTheme="minorHAnsi" w:cstheme="minorHAnsi"/>
          <w:u w:val="single"/>
          <w:lang w:bidi="fa-IR"/>
        </w:rPr>
        <w:t>Eventos de Inadimplemento</w:t>
      </w:r>
      <w:r w:rsidRPr="00F50E72">
        <w:rPr>
          <w:rFonts w:asciiTheme="minorHAnsi" w:hAnsiTheme="minorHAnsi" w:cstheme="minorHAnsi"/>
          <w:lang w:bidi="fa-IR"/>
        </w:rPr>
        <w:t xml:space="preserve">” possui o significado </w:t>
      </w:r>
      <w:r w:rsidRPr="00F50E72">
        <w:rPr>
          <w:rFonts w:asciiTheme="minorHAnsi" w:hAnsiTheme="minorHAnsi" w:cstheme="minorHAnsi"/>
        </w:rPr>
        <w:t xml:space="preserve">estabelecido </w:t>
      </w:r>
      <w:r w:rsidRPr="00F50E72">
        <w:rPr>
          <w:rFonts w:asciiTheme="minorHAnsi" w:hAnsiTheme="minorHAnsi" w:cstheme="minorHAnsi"/>
          <w:lang w:bidi="fa-IR"/>
        </w:rPr>
        <w:t xml:space="preserve">na Cláusula </w:t>
      </w:r>
      <w:r w:rsidRPr="00F50E72">
        <w:rPr>
          <w:rFonts w:asciiTheme="minorHAnsi" w:hAnsiTheme="minorHAnsi" w:cstheme="minorHAnsi"/>
          <w:lang w:bidi="fa-IR"/>
        </w:rPr>
        <w:fldChar w:fldCharType="begin"/>
      </w:r>
      <w:r w:rsidRPr="00F50E72">
        <w:rPr>
          <w:rFonts w:asciiTheme="minorHAnsi" w:hAnsiTheme="minorHAnsi" w:cstheme="minorHAnsi"/>
          <w:lang w:bidi="fa-IR"/>
        </w:rPr>
        <w:instrText xml:space="preserve"> REF _Ref94801266 \n \h  \* MERGEFORMAT </w:instrText>
      </w:r>
      <w:r w:rsidRPr="00F50E72">
        <w:rPr>
          <w:rFonts w:asciiTheme="minorHAnsi" w:hAnsiTheme="minorHAnsi" w:cstheme="minorHAnsi"/>
          <w:lang w:bidi="fa-IR"/>
        </w:rPr>
      </w:r>
      <w:r w:rsidRPr="00F50E72">
        <w:rPr>
          <w:rFonts w:asciiTheme="minorHAnsi" w:hAnsiTheme="minorHAnsi" w:cstheme="minorHAnsi"/>
          <w:lang w:bidi="fa-IR"/>
        </w:rPr>
        <w:fldChar w:fldCharType="separate"/>
      </w:r>
      <w:r w:rsidRPr="00F50E72">
        <w:rPr>
          <w:rFonts w:asciiTheme="minorHAnsi" w:hAnsiTheme="minorHAnsi" w:cstheme="minorHAnsi"/>
          <w:lang w:bidi="fa-IR"/>
        </w:rPr>
        <w:t>7.1</w:t>
      </w:r>
      <w:r w:rsidRPr="00F50E72">
        <w:rPr>
          <w:rFonts w:asciiTheme="minorHAnsi" w:hAnsiTheme="minorHAnsi" w:cstheme="minorHAnsi"/>
          <w:lang w:bidi="fa-IR"/>
        </w:rPr>
        <w:fldChar w:fldCharType="end"/>
      </w:r>
      <w:r w:rsidRPr="00F50E72">
        <w:rPr>
          <w:rFonts w:asciiTheme="minorHAnsi" w:hAnsiTheme="minorHAnsi" w:cstheme="minorHAnsi"/>
          <w:lang w:bidi="fa-IR"/>
        </w:rPr>
        <w:t xml:space="preserve"> desta Escritura de Emissão.</w:t>
      </w:r>
    </w:p>
    <w:p w14:paraId="4C99C167" w14:textId="77777777" w:rsidR="00850E63" w:rsidRPr="00F50E72" w:rsidRDefault="00850E63" w:rsidP="00850E63">
      <w:pPr>
        <w:spacing w:line="320" w:lineRule="exact"/>
        <w:jc w:val="both"/>
        <w:rPr>
          <w:rFonts w:asciiTheme="minorHAnsi" w:hAnsiTheme="minorHAnsi" w:cstheme="minorHAnsi"/>
          <w:w w:val="0"/>
        </w:rPr>
      </w:pPr>
    </w:p>
    <w:p w14:paraId="419D68B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Instrução CVM 476</w:t>
      </w:r>
      <w:r w:rsidRPr="00F50E72">
        <w:rPr>
          <w:rFonts w:asciiTheme="minorHAnsi" w:hAnsiTheme="minorHAnsi" w:cstheme="minorHAnsi"/>
        </w:rPr>
        <w:t xml:space="preserve">” significa a Instrução da CVM nº 476 de 16 de janeiro de 2009, conforme alterada. </w:t>
      </w:r>
    </w:p>
    <w:p w14:paraId="4EC79F61" w14:textId="77777777" w:rsidR="00850E63" w:rsidRPr="00F50E72" w:rsidRDefault="00850E63" w:rsidP="00850E63">
      <w:pPr>
        <w:spacing w:line="320" w:lineRule="exact"/>
        <w:jc w:val="both"/>
        <w:rPr>
          <w:rFonts w:asciiTheme="minorHAnsi" w:hAnsiTheme="minorHAnsi" w:cstheme="minorHAnsi"/>
        </w:rPr>
      </w:pPr>
    </w:p>
    <w:p w14:paraId="5B3A3716"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Instrução CVM 620</w:t>
      </w:r>
      <w:r w:rsidRPr="00F50E72">
        <w:rPr>
          <w:rFonts w:asciiTheme="minorHAnsi" w:hAnsiTheme="minorHAnsi" w:cstheme="minorHAnsi"/>
        </w:rPr>
        <w:t>” significa a Instrução da CVM nº 620 de 17 de março de 2020, conforme alterada.</w:t>
      </w:r>
    </w:p>
    <w:p w14:paraId="63602194" w14:textId="77777777" w:rsidR="00850E63" w:rsidRPr="00F50E72" w:rsidRDefault="00850E63" w:rsidP="00850E63">
      <w:pPr>
        <w:spacing w:line="320" w:lineRule="exact"/>
        <w:jc w:val="both"/>
        <w:rPr>
          <w:rFonts w:asciiTheme="minorHAnsi" w:hAnsiTheme="minorHAnsi" w:cstheme="minorHAnsi"/>
          <w:w w:val="0"/>
        </w:rPr>
      </w:pPr>
    </w:p>
    <w:p w14:paraId="79F51BC1"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Investidores Profissionais</w:t>
      </w:r>
      <w:r w:rsidRPr="00F50E72">
        <w:rPr>
          <w:rFonts w:asciiTheme="minorHAnsi" w:hAnsiTheme="minorHAnsi" w:cstheme="minorHAnsi"/>
        </w:rPr>
        <w:t>” possui o significado estabelecido na Cláusula 2.1.5.3. desta Escritura de Emissão.</w:t>
      </w:r>
    </w:p>
    <w:p w14:paraId="4B36B805" w14:textId="77777777" w:rsidR="00850E63" w:rsidRPr="00F50E72" w:rsidRDefault="00850E63" w:rsidP="00850E63">
      <w:pPr>
        <w:spacing w:line="320" w:lineRule="exact"/>
        <w:jc w:val="both"/>
        <w:rPr>
          <w:rFonts w:asciiTheme="minorHAnsi" w:hAnsiTheme="minorHAnsi" w:cstheme="minorHAnsi"/>
        </w:rPr>
      </w:pPr>
    </w:p>
    <w:p w14:paraId="0D3E69D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Investidores Qualificados</w:t>
      </w:r>
      <w:r w:rsidRPr="00F50E72">
        <w:rPr>
          <w:rFonts w:asciiTheme="minorHAnsi" w:hAnsiTheme="minorHAnsi" w:cstheme="minorHAnsi"/>
        </w:rPr>
        <w:t>” possui o significado estabelecido na Cláusula 2.1.5.3. desta Escritura de Emissão.</w:t>
      </w:r>
    </w:p>
    <w:p w14:paraId="2E701928" w14:textId="77777777" w:rsidR="00850E63" w:rsidRPr="00F50E72" w:rsidRDefault="00850E63" w:rsidP="00850E63">
      <w:pPr>
        <w:spacing w:line="320" w:lineRule="exact"/>
        <w:jc w:val="both"/>
        <w:rPr>
          <w:rFonts w:asciiTheme="minorHAnsi" w:hAnsiTheme="minorHAnsi" w:cstheme="minorHAnsi"/>
        </w:rPr>
      </w:pPr>
    </w:p>
    <w:p w14:paraId="1D81CD27"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Jornal da Emissora</w:t>
      </w:r>
      <w:r w:rsidRPr="00F50E72">
        <w:rPr>
          <w:rFonts w:asciiTheme="minorHAnsi" w:hAnsiTheme="minorHAnsi" w:cstheme="minorHAnsi"/>
        </w:rPr>
        <w:t>” possui o significado estabelecido na Cláusula 2.1.1.1. desta Escritura de Emissão.</w:t>
      </w:r>
    </w:p>
    <w:p w14:paraId="17A81ECC" w14:textId="77777777" w:rsidR="00850E63" w:rsidRPr="00F50E72" w:rsidRDefault="00850E63" w:rsidP="00850E63">
      <w:pPr>
        <w:spacing w:line="320" w:lineRule="exact"/>
        <w:jc w:val="both"/>
        <w:rPr>
          <w:rFonts w:asciiTheme="minorHAnsi" w:hAnsiTheme="minorHAnsi" w:cstheme="minorHAnsi"/>
        </w:rPr>
      </w:pPr>
    </w:p>
    <w:p w14:paraId="27B2327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JUCESP</w:t>
      </w:r>
      <w:r w:rsidRPr="00F50E72">
        <w:rPr>
          <w:rFonts w:asciiTheme="minorHAnsi" w:hAnsiTheme="minorHAnsi" w:cstheme="minorHAnsi"/>
        </w:rPr>
        <w:t>” possui o significado que lhe é atribuído no preâmbulo desta Escritura de Emissão.</w:t>
      </w:r>
    </w:p>
    <w:p w14:paraId="7A475F43" w14:textId="77777777" w:rsidR="00850E63" w:rsidRPr="00F50E72" w:rsidRDefault="00850E63" w:rsidP="00850E63">
      <w:pPr>
        <w:spacing w:line="320" w:lineRule="exact"/>
        <w:jc w:val="both"/>
        <w:rPr>
          <w:rFonts w:asciiTheme="minorHAnsi" w:hAnsiTheme="minorHAnsi" w:cstheme="minorHAnsi"/>
          <w:u w:val="single"/>
        </w:rPr>
      </w:pPr>
    </w:p>
    <w:p w14:paraId="1F1E9197"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Lei das Sociedades por Ações</w:t>
      </w:r>
      <w:r w:rsidRPr="00F50E72">
        <w:rPr>
          <w:rFonts w:asciiTheme="minorHAnsi" w:hAnsiTheme="minorHAnsi" w:cstheme="minorHAnsi"/>
        </w:rPr>
        <w:t>” significa a Lei n.º 6.404, de 15 de dezembro de 1976, conforme alterada.</w:t>
      </w:r>
    </w:p>
    <w:p w14:paraId="72C41842" w14:textId="77777777" w:rsidR="00850E63" w:rsidRPr="00F50E72" w:rsidRDefault="00850E63" w:rsidP="00850E63">
      <w:pPr>
        <w:spacing w:line="320" w:lineRule="exact"/>
        <w:jc w:val="both"/>
        <w:rPr>
          <w:rFonts w:asciiTheme="minorHAnsi" w:hAnsiTheme="minorHAnsi" w:cstheme="minorHAnsi"/>
        </w:rPr>
      </w:pPr>
    </w:p>
    <w:p w14:paraId="67E383FA"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Lei do Mercado de Valores Mobiliários</w:t>
      </w:r>
      <w:r w:rsidRPr="00F50E72">
        <w:rPr>
          <w:rFonts w:asciiTheme="minorHAnsi" w:hAnsiTheme="minorHAnsi" w:cstheme="minorHAnsi"/>
        </w:rPr>
        <w:t>” significa a Lei n.º 6.385, de 7 de dezembro de 1976, conforme alterada.</w:t>
      </w:r>
    </w:p>
    <w:p w14:paraId="1E4AEC28" w14:textId="77777777" w:rsidR="00850E63" w:rsidRPr="00F50E72" w:rsidRDefault="00850E63" w:rsidP="00850E63">
      <w:pPr>
        <w:spacing w:line="320" w:lineRule="exact"/>
        <w:jc w:val="both"/>
        <w:rPr>
          <w:rFonts w:asciiTheme="minorHAnsi" w:hAnsiTheme="minorHAnsi" w:cstheme="minorHAnsi"/>
        </w:rPr>
      </w:pPr>
    </w:p>
    <w:p w14:paraId="3B52884F" w14:textId="062E9C0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Lei</w:t>
      </w:r>
      <w:r w:rsidRPr="00F50E72">
        <w:rPr>
          <w:rFonts w:asciiTheme="minorHAnsi" w:hAnsiTheme="minorHAnsi" w:cstheme="minorHAnsi"/>
        </w:rPr>
        <w:t xml:space="preserve">” significa as Leis Ambientais, as Leis Anticorrupção, as Leis </w:t>
      </w:r>
      <w:r w:rsidR="00AC325C" w:rsidRPr="00F50E72">
        <w:rPr>
          <w:rFonts w:asciiTheme="minorHAnsi" w:hAnsiTheme="minorHAnsi" w:cstheme="minorHAnsi"/>
        </w:rPr>
        <w:t>Antiterrorismo</w:t>
      </w:r>
      <w:r w:rsidRPr="00F50E72">
        <w:rPr>
          <w:rFonts w:asciiTheme="minorHAnsi" w:hAnsiTheme="minorHAnsi" w:cstheme="minorHAnsi"/>
        </w:rPr>
        <w:t xml:space="preserve"> e de Sanções Comerciais e Econômicas, as Leis e todas e quaisquer leis, decretos, portarias e regulamentos, ordens, mandados e medidas liminares de qualquer Autoridade Governamental.</w:t>
      </w:r>
    </w:p>
    <w:p w14:paraId="68440701" w14:textId="77777777" w:rsidR="00850E63" w:rsidRPr="00F50E72" w:rsidRDefault="00850E63" w:rsidP="00850E63">
      <w:pPr>
        <w:spacing w:line="320" w:lineRule="exact"/>
        <w:jc w:val="both"/>
        <w:rPr>
          <w:rFonts w:asciiTheme="minorHAnsi" w:hAnsiTheme="minorHAnsi" w:cstheme="minorHAnsi"/>
        </w:rPr>
      </w:pPr>
    </w:p>
    <w:p w14:paraId="14CD9612"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lang w:bidi="fa-IR"/>
        </w:rPr>
        <w:t>“</w:t>
      </w:r>
      <w:r w:rsidRPr="00F50E72">
        <w:rPr>
          <w:rFonts w:asciiTheme="minorHAnsi" w:hAnsiTheme="minorHAnsi" w:cstheme="minorHAnsi"/>
          <w:u w:val="single"/>
          <w:lang w:bidi="fa-IR"/>
        </w:rPr>
        <w:t>Leis Anticorrupção</w:t>
      </w:r>
      <w:r w:rsidRPr="00F50E72">
        <w:rPr>
          <w:rFonts w:asciiTheme="minorHAnsi" w:hAnsiTheme="minorHAnsi" w:cstheme="minorHAnsi"/>
          <w:lang w:bidi="fa-IR"/>
        </w:rPr>
        <w:t xml:space="preserve">” significa </w:t>
      </w:r>
      <w:r w:rsidRPr="00F50E72">
        <w:rPr>
          <w:rFonts w:asciiTheme="minorHAnsi" w:hAnsiTheme="minorHAnsi" w:cstheme="minorHAnsi"/>
        </w:rPr>
        <w:t>o Decreto-Lei n.º 2.848/1940, a Lei nº 12.846, de 1º de agosto de 2013 (“</w:t>
      </w:r>
      <w:r w:rsidRPr="00F50E72">
        <w:rPr>
          <w:rFonts w:asciiTheme="minorHAnsi" w:hAnsiTheme="minorHAnsi" w:cstheme="minorHAnsi"/>
          <w:u w:val="single"/>
        </w:rPr>
        <w:t>Lei nº 12.846</w:t>
      </w:r>
      <w:r w:rsidRPr="00F50E72">
        <w:rPr>
          <w:rFonts w:asciiTheme="minorHAnsi" w:hAnsiTheme="minorHAnsi" w:cstheme="minorHAnsi"/>
        </w:rPr>
        <w:t xml:space="preserve">”), o Decreto nº 8.420/15 e desde que aplicável, a </w:t>
      </w:r>
      <w:r w:rsidRPr="00F50E72">
        <w:rPr>
          <w:rFonts w:asciiTheme="minorHAnsi" w:hAnsiTheme="minorHAnsi" w:cstheme="minorHAnsi"/>
          <w:i/>
        </w:rPr>
        <w:t xml:space="preserve">US </w:t>
      </w:r>
      <w:proofErr w:type="spellStart"/>
      <w:r w:rsidRPr="00F50E72">
        <w:rPr>
          <w:rFonts w:asciiTheme="minorHAnsi" w:hAnsiTheme="minorHAnsi" w:cstheme="minorHAnsi"/>
          <w:i/>
        </w:rPr>
        <w:t>Foreign</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Corrupt</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Practices</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Act</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of</w:t>
      </w:r>
      <w:proofErr w:type="spellEnd"/>
      <w:r w:rsidRPr="00F50E72">
        <w:rPr>
          <w:rFonts w:asciiTheme="minorHAnsi" w:hAnsiTheme="minorHAnsi" w:cstheme="minorHAnsi"/>
          <w:i/>
        </w:rPr>
        <w:t xml:space="preserve"> 1977</w:t>
      </w:r>
      <w:r w:rsidRPr="00F50E72">
        <w:rPr>
          <w:rFonts w:asciiTheme="minorHAnsi" w:hAnsiTheme="minorHAnsi" w:cstheme="minorHAnsi"/>
        </w:rPr>
        <w:t xml:space="preserve">, a Lei nº 9613, de 03 de março de 1998, bem como quaisquer leis de prevenção à lavagem de dinheiro ou anticorrupção aplicáveis em todas as jurisdições onde a Emissora, os Fiadores e as Sócias conduzem seus negócios, incluindo tanto as regras e regulamentações ali previstas como também quaisquer </w:t>
      </w:r>
      <w:r w:rsidRPr="00F50E72">
        <w:rPr>
          <w:rFonts w:asciiTheme="minorHAnsi" w:hAnsiTheme="minorHAnsi" w:cstheme="minorHAnsi"/>
          <w:w w:val="0"/>
        </w:rPr>
        <w:t>regras</w:t>
      </w:r>
      <w:r w:rsidRPr="00F50E72">
        <w:rPr>
          <w:rFonts w:asciiTheme="minorHAnsi" w:hAnsiTheme="minorHAnsi" w:cstheme="minorHAnsi"/>
        </w:rPr>
        <w:t>, regulamentações ou orientações correlatas ou afins, emitidas, administradas ou impostas por qualquer Autoridade Governamental ou autoridade regulatória principalmente com relação a atos praticados por seus conselheiros, diretores ou funcionários (em conjunto, as “</w:t>
      </w:r>
      <w:r w:rsidRPr="00F50E72">
        <w:rPr>
          <w:rFonts w:asciiTheme="minorHAnsi" w:hAnsiTheme="minorHAnsi" w:cstheme="minorHAnsi"/>
          <w:u w:val="single"/>
        </w:rPr>
        <w:t>Leis Anticorrupção</w:t>
      </w:r>
      <w:r w:rsidRPr="00F50E72">
        <w:rPr>
          <w:rFonts w:asciiTheme="minorHAnsi" w:hAnsiTheme="minorHAnsi" w:cstheme="minorHAnsi"/>
        </w:rPr>
        <w:t>”).</w:t>
      </w:r>
    </w:p>
    <w:p w14:paraId="2E02E8D0" w14:textId="77777777" w:rsidR="00850E63" w:rsidRPr="00F50E72" w:rsidRDefault="00850E63" w:rsidP="00850E63">
      <w:pPr>
        <w:spacing w:line="320" w:lineRule="exact"/>
        <w:jc w:val="both"/>
        <w:rPr>
          <w:rFonts w:asciiTheme="minorHAnsi" w:hAnsiTheme="minorHAnsi" w:cstheme="minorHAnsi"/>
        </w:rPr>
      </w:pPr>
    </w:p>
    <w:p w14:paraId="40AA36D9" w14:textId="148D17B1"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Leis Antiterrorismo e de Sanções Comerciais e Econômicas</w:t>
      </w:r>
      <w:r w:rsidRPr="00F50E72">
        <w:rPr>
          <w:rFonts w:asciiTheme="minorHAnsi" w:hAnsiTheme="minorHAnsi" w:cstheme="minorHAnsi"/>
        </w:rPr>
        <w:t>” significa as Leis relacionadas a sanções econômicas ou comerciais, terrorismo ou lavagem de dinheiro, incluindo o Decreto Executivo (</w:t>
      </w:r>
      <w:proofErr w:type="spellStart"/>
      <w:r w:rsidRPr="00F50E72">
        <w:rPr>
          <w:rFonts w:asciiTheme="minorHAnsi" w:hAnsiTheme="minorHAnsi" w:cstheme="minorHAnsi"/>
          <w:i/>
        </w:rPr>
        <w:t>Executive</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Order</w:t>
      </w:r>
      <w:proofErr w:type="spellEnd"/>
      <w:r w:rsidRPr="00F50E72">
        <w:rPr>
          <w:rFonts w:asciiTheme="minorHAnsi" w:hAnsiTheme="minorHAnsi" w:cstheme="minorHAnsi"/>
        </w:rPr>
        <w:t>) nº 13224, o Decreto Patriótico (</w:t>
      </w:r>
      <w:r w:rsidRPr="00F50E72">
        <w:rPr>
          <w:rFonts w:asciiTheme="minorHAnsi" w:hAnsiTheme="minorHAnsi" w:cstheme="minorHAnsi"/>
          <w:i/>
        </w:rPr>
        <w:t xml:space="preserve">U.S. </w:t>
      </w:r>
      <w:proofErr w:type="spellStart"/>
      <w:r w:rsidRPr="00F50E72">
        <w:rPr>
          <w:rFonts w:asciiTheme="minorHAnsi" w:hAnsiTheme="minorHAnsi" w:cstheme="minorHAnsi"/>
          <w:i/>
        </w:rPr>
        <w:t>Patriot</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Act</w:t>
      </w:r>
      <w:proofErr w:type="spellEnd"/>
      <w:r w:rsidRPr="00F50E72">
        <w:rPr>
          <w:rFonts w:asciiTheme="minorHAnsi" w:hAnsiTheme="minorHAnsi" w:cstheme="minorHAnsi"/>
        </w:rPr>
        <w:t>), os decretos emitidos pelo</w:t>
      </w:r>
      <w:r w:rsidRPr="00F50E72">
        <w:rPr>
          <w:rFonts w:asciiTheme="minorHAnsi" w:hAnsiTheme="minorHAnsi" w:cstheme="minorHAnsi"/>
          <w:lang w:bidi="fa-IR"/>
        </w:rPr>
        <w:t xml:space="preserve"> Escritório de Controle de Ativos Estrangeiros (</w:t>
      </w:r>
      <w:r w:rsidRPr="00F50E72">
        <w:rPr>
          <w:rFonts w:asciiTheme="minorHAnsi" w:hAnsiTheme="minorHAnsi" w:cstheme="minorHAnsi"/>
          <w:i/>
          <w:lang w:bidi="fa-IR"/>
        </w:rPr>
        <w:t xml:space="preserve">Office </w:t>
      </w:r>
      <w:proofErr w:type="spellStart"/>
      <w:r w:rsidRPr="00F50E72">
        <w:rPr>
          <w:rFonts w:asciiTheme="minorHAnsi" w:hAnsiTheme="minorHAnsi" w:cstheme="minorHAnsi"/>
          <w:i/>
          <w:lang w:bidi="fa-IR"/>
        </w:rPr>
        <w:t>of</w:t>
      </w:r>
      <w:proofErr w:type="spellEnd"/>
      <w:r w:rsidRPr="00F50E72">
        <w:rPr>
          <w:rFonts w:asciiTheme="minorHAnsi" w:hAnsiTheme="minorHAnsi" w:cstheme="minorHAnsi"/>
          <w:i/>
          <w:lang w:bidi="fa-IR"/>
        </w:rPr>
        <w:t xml:space="preserve"> </w:t>
      </w:r>
      <w:proofErr w:type="spellStart"/>
      <w:r w:rsidRPr="00F50E72">
        <w:rPr>
          <w:rFonts w:asciiTheme="minorHAnsi" w:hAnsiTheme="minorHAnsi" w:cstheme="minorHAnsi"/>
          <w:i/>
          <w:lang w:bidi="fa-IR"/>
        </w:rPr>
        <w:t>Foreign</w:t>
      </w:r>
      <w:proofErr w:type="spellEnd"/>
      <w:r w:rsidRPr="00F50E72">
        <w:rPr>
          <w:rFonts w:asciiTheme="minorHAnsi" w:hAnsiTheme="minorHAnsi" w:cstheme="minorHAnsi"/>
          <w:i/>
          <w:lang w:bidi="fa-IR"/>
        </w:rPr>
        <w:t xml:space="preserve"> </w:t>
      </w:r>
      <w:proofErr w:type="spellStart"/>
      <w:r w:rsidRPr="00F50E72">
        <w:rPr>
          <w:rFonts w:asciiTheme="minorHAnsi" w:hAnsiTheme="minorHAnsi" w:cstheme="minorHAnsi"/>
          <w:i/>
          <w:lang w:bidi="fa-IR"/>
        </w:rPr>
        <w:t>Assets</w:t>
      </w:r>
      <w:proofErr w:type="spellEnd"/>
      <w:r w:rsidRPr="00F50E72">
        <w:rPr>
          <w:rFonts w:asciiTheme="minorHAnsi" w:hAnsiTheme="minorHAnsi" w:cstheme="minorHAnsi"/>
          <w:i/>
          <w:lang w:bidi="fa-IR"/>
        </w:rPr>
        <w:t xml:space="preserve"> </w:t>
      </w:r>
      <w:proofErr w:type="spellStart"/>
      <w:r w:rsidRPr="00F50E72">
        <w:rPr>
          <w:rFonts w:asciiTheme="minorHAnsi" w:hAnsiTheme="minorHAnsi" w:cstheme="minorHAnsi"/>
          <w:i/>
          <w:lang w:bidi="fa-IR"/>
        </w:rPr>
        <w:t>Control</w:t>
      </w:r>
      <w:proofErr w:type="spellEnd"/>
      <w:r w:rsidRPr="00F50E72">
        <w:rPr>
          <w:rFonts w:asciiTheme="minorHAnsi" w:hAnsiTheme="minorHAnsi" w:cstheme="minorHAnsi"/>
          <w:lang w:bidi="fa-IR"/>
        </w:rPr>
        <w:t xml:space="preserve"> – OFAC</w:t>
      </w:r>
      <w:r w:rsidRPr="00F50E72">
        <w:rPr>
          <w:rFonts w:asciiTheme="minorHAnsi" w:hAnsiTheme="minorHAnsi" w:cstheme="minorHAnsi"/>
        </w:rPr>
        <w:t>), a Lei de Comércio com o Inimigo (</w:t>
      </w:r>
      <w:r w:rsidRPr="00F50E72">
        <w:rPr>
          <w:rFonts w:asciiTheme="minorHAnsi" w:hAnsiTheme="minorHAnsi" w:cstheme="minorHAnsi"/>
          <w:i/>
        </w:rPr>
        <w:t xml:space="preserve">Trading </w:t>
      </w:r>
      <w:proofErr w:type="spellStart"/>
      <w:r w:rsidRPr="00F50E72">
        <w:rPr>
          <w:rFonts w:asciiTheme="minorHAnsi" w:hAnsiTheme="minorHAnsi" w:cstheme="minorHAnsi"/>
          <w:i/>
        </w:rPr>
        <w:t>with</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the</w:t>
      </w:r>
      <w:proofErr w:type="spellEnd"/>
      <w:r w:rsidRPr="00F50E72">
        <w:rPr>
          <w:rFonts w:asciiTheme="minorHAnsi" w:hAnsiTheme="minorHAnsi" w:cstheme="minorHAnsi"/>
          <w:i/>
        </w:rPr>
        <w:t xml:space="preserve"> Enemy </w:t>
      </w:r>
      <w:proofErr w:type="spellStart"/>
      <w:r w:rsidRPr="00F50E72">
        <w:rPr>
          <w:rFonts w:asciiTheme="minorHAnsi" w:hAnsiTheme="minorHAnsi" w:cstheme="minorHAnsi"/>
          <w:i/>
        </w:rPr>
        <w:t>Act</w:t>
      </w:r>
      <w:proofErr w:type="spellEnd"/>
      <w:r w:rsidRPr="00F50E72">
        <w:rPr>
          <w:rFonts w:asciiTheme="minorHAnsi" w:hAnsiTheme="minorHAnsi" w:cstheme="minorHAnsi"/>
          <w:i/>
        </w:rPr>
        <w:t>, 12 U.S.C. § 95</w:t>
      </w:r>
      <w:r w:rsidRPr="00F50E72">
        <w:rPr>
          <w:rFonts w:asciiTheme="minorHAnsi" w:hAnsiTheme="minorHAnsi" w:cstheme="minorHAnsi"/>
        </w:rPr>
        <w:t>), a Lei de Poderes Econômicos para Emergências Internacionais (</w:t>
      </w:r>
      <w:proofErr w:type="spellStart"/>
      <w:r w:rsidRPr="00F50E72">
        <w:rPr>
          <w:rFonts w:asciiTheme="minorHAnsi" w:hAnsiTheme="minorHAnsi" w:cstheme="minorHAnsi"/>
          <w:i/>
        </w:rPr>
        <w:t>International</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Emergency</w:t>
      </w:r>
      <w:proofErr w:type="spellEnd"/>
      <w:r w:rsidRPr="00F50E72">
        <w:rPr>
          <w:rFonts w:asciiTheme="minorHAnsi" w:hAnsiTheme="minorHAnsi" w:cstheme="minorHAnsi"/>
          <w:i/>
        </w:rPr>
        <w:t xml:space="preserve"> Economic Powers </w:t>
      </w:r>
      <w:proofErr w:type="spellStart"/>
      <w:r w:rsidRPr="00F50E72">
        <w:rPr>
          <w:rFonts w:asciiTheme="minorHAnsi" w:hAnsiTheme="minorHAnsi" w:cstheme="minorHAnsi"/>
          <w:i/>
        </w:rPr>
        <w:t>Act</w:t>
      </w:r>
      <w:proofErr w:type="spellEnd"/>
      <w:r w:rsidRPr="00F50E72">
        <w:rPr>
          <w:rFonts w:asciiTheme="minorHAnsi" w:hAnsiTheme="minorHAnsi" w:cstheme="minorHAnsi"/>
          <w:i/>
        </w:rPr>
        <w:t>, 50 U.S.C. § 1701</w:t>
      </w:r>
      <w:r w:rsidRPr="00F50E72">
        <w:rPr>
          <w:rFonts w:asciiTheme="minorHAnsi" w:hAnsiTheme="minorHAnsi" w:cstheme="minorHAnsi"/>
          <w:i/>
        </w:rPr>
        <w:noBreakHyphen/>
        <w:t>1707</w:t>
      </w:r>
      <w:r w:rsidRPr="00F50E72">
        <w:rPr>
          <w:rFonts w:asciiTheme="minorHAnsi" w:hAnsiTheme="minorHAnsi" w:cstheme="minorHAnsi"/>
        </w:rPr>
        <w:t>), a Lei de Controle de Lavagem de Dinheiro de 1986 (</w:t>
      </w:r>
      <w:r w:rsidRPr="00F50E72">
        <w:rPr>
          <w:rFonts w:asciiTheme="minorHAnsi" w:hAnsiTheme="minorHAnsi" w:cstheme="minorHAnsi"/>
          <w:i/>
        </w:rPr>
        <w:t xml:space="preserve">Money </w:t>
      </w:r>
      <w:proofErr w:type="spellStart"/>
      <w:r w:rsidRPr="00F50E72">
        <w:rPr>
          <w:rFonts w:asciiTheme="minorHAnsi" w:hAnsiTheme="minorHAnsi" w:cstheme="minorHAnsi"/>
          <w:i/>
        </w:rPr>
        <w:t>Laundering</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Control</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Act</w:t>
      </w:r>
      <w:proofErr w:type="spellEnd"/>
      <w:r w:rsidRPr="00F50E72">
        <w:rPr>
          <w:rFonts w:asciiTheme="minorHAnsi" w:hAnsiTheme="minorHAnsi" w:cstheme="minorHAnsi"/>
        </w:rPr>
        <w:t xml:space="preserve"> </w:t>
      </w:r>
      <w:r w:rsidRPr="00F50E72">
        <w:rPr>
          <w:rFonts w:asciiTheme="minorHAnsi" w:hAnsiTheme="minorHAnsi" w:cstheme="minorHAnsi"/>
          <w:i/>
        </w:rPr>
        <w:t>1986</w:t>
      </w:r>
      <w:r w:rsidRPr="00F50E72">
        <w:rPr>
          <w:rFonts w:asciiTheme="minorHAnsi" w:hAnsiTheme="minorHAnsi" w:cstheme="minorHAnsi"/>
        </w:rPr>
        <w:t>), a Lei de Sigilo Bancário de 1970 (</w:t>
      </w:r>
      <w:r w:rsidRPr="00F50E72">
        <w:rPr>
          <w:rFonts w:asciiTheme="minorHAnsi" w:hAnsiTheme="minorHAnsi" w:cstheme="minorHAnsi"/>
          <w:i/>
        </w:rPr>
        <w:t xml:space="preserve">Bank </w:t>
      </w:r>
      <w:proofErr w:type="spellStart"/>
      <w:r w:rsidRPr="00F50E72">
        <w:rPr>
          <w:rFonts w:asciiTheme="minorHAnsi" w:hAnsiTheme="minorHAnsi" w:cstheme="minorHAnsi"/>
          <w:i/>
        </w:rPr>
        <w:t>Secrecy</w:t>
      </w:r>
      <w:proofErr w:type="spellEnd"/>
      <w:r w:rsidRPr="00F50E72">
        <w:rPr>
          <w:rFonts w:asciiTheme="minorHAnsi" w:hAnsiTheme="minorHAnsi" w:cstheme="minorHAnsi"/>
          <w:i/>
        </w:rPr>
        <w:t xml:space="preserve"> </w:t>
      </w:r>
      <w:proofErr w:type="spellStart"/>
      <w:r w:rsidRPr="00F50E72">
        <w:rPr>
          <w:rFonts w:asciiTheme="minorHAnsi" w:hAnsiTheme="minorHAnsi" w:cstheme="minorHAnsi"/>
          <w:i/>
        </w:rPr>
        <w:t>Act</w:t>
      </w:r>
      <w:proofErr w:type="spellEnd"/>
      <w:r w:rsidRPr="00F50E72">
        <w:rPr>
          <w:rFonts w:asciiTheme="minorHAnsi" w:hAnsiTheme="minorHAnsi" w:cstheme="minorHAnsi"/>
          <w:i/>
        </w:rPr>
        <w:t xml:space="preserve"> 1970</w:t>
      </w:r>
      <w:r w:rsidRPr="00F50E72">
        <w:rPr>
          <w:rFonts w:asciiTheme="minorHAnsi" w:hAnsiTheme="minorHAnsi" w:cstheme="minorHAnsi"/>
        </w:rPr>
        <w:t>) dos Estados Unidos da América, bem como as Leis aplicáveis da União Europeia (incluindo aquelas editadas em relação à política externa e de segurança comum prevista no tratado constitutivo da União Europeia), da Organização das Nações Unidas – ONU (ou qualquer de seus órgãos ou entidades legislativas) e de quaisquer jurisdições em que a Emissora tenha atividades ou de onde os recursos utilizados para pagamento de suas obrigações sejam originados.</w:t>
      </w:r>
    </w:p>
    <w:p w14:paraId="5D070104" w14:textId="77777777" w:rsidR="00850E63" w:rsidRPr="00F50E72" w:rsidRDefault="00850E63" w:rsidP="00850E63">
      <w:pPr>
        <w:spacing w:line="320" w:lineRule="exact"/>
        <w:jc w:val="both"/>
        <w:rPr>
          <w:rFonts w:asciiTheme="minorHAnsi" w:hAnsiTheme="minorHAnsi" w:cstheme="minorHAnsi"/>
        </w:rPr>
      </w:pPr>
    </w:p>
    <w:p w14:paraId="5CBBC2B4"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MDA</w:t>
      </w:r>
      <w:r w:rsidRPr="00F50E72">
        <w:rPr>
          <w:rFonts w:asciiTheme="minorHAnsi" w:hAnsiTheme="minorHAnsi" w:cstheme="minorHAnsi"/>
        </w:rPr>
        <w:t>” significa o Módulo de Distribuição de Ativos - MDA.</w:t>
      </w:r>
    </w:p>
    <w:p w14:paraId="2A294E48" w14:textId="77777777" w:rsidR="00850E63" w:rsidRPr="00F50E72" w:rsidRDefault="00850E63" w:rsidP="00850E63">
      <w:pPr>
        <w:spacing w:line="320" w:lineRule="exact"/>
        <w:jc w:val="both"/>
        <w:rPr>
          <w:rFonts w:asciiTheme="minorHAnsi" w:hAnsiTheme="minorHAnsi" w:cstheme="minorHAnsi"/>
        </w:rPr>
      </w:pPr>
    </w:p>
    <w:p w14:paraId="0DACE04C" w14:textId="45BB47FF" w:rsidR="00850E63" w:rsidRPr="00F50E72" w:rsidRDefault="00850E63" w:rsidP="00850E63">
      <w:pPr>
        <w:spacing w:line="320" w:lineRule="exact"/>
        <w:jc w:val="both"/>
        <w:rPr>
          <w:rFonts w:asciiTheme="minorHAnsi" w:hAnsiTheme="minorHAnsi" w:cstheme="minorHAnsi"/>
          <w:w w:val="0"/>
        </w:rPr>
      </w:pPr>
      <w:bookmarkStart w:id="424" w:name="_Hlk23324416"/>
      <w:r w:rsidRPr="00F50E72">
        <w:rPr>
          <w:rFonts w:asciiTheme="minorHAnsi" w:hAnsiTheme="minorHAnsi" w:cstheme="minorHAnsi"/>
        </w:rPr>
        <w:t>“</w:t>
      </w:r>
      <w:r w:rsidRPr="00F50E72">
        <w:rPr>
          <w:rFonts w:asciiTheme="minorHAnsi" w:hAnsiTheme="minorHAnsi" w:cstheme="minorHAnsi"/>
          <w:u w:val="single"/>
        </w:rPr>
        <w:t>Mudança Adversa Relevante</w:t>
      </w:r>
      <w:r w:rsidRPr="00F50E72">
        <w:rPr>
          <w:rFonts w:asciiTheme="minorHAnsi" w:hAnsiTheme="minorHAnsi" w:cstheme="minorHAnsi"/>
        </w:rPr>
        <w:t>” significa</w:t>
      </w:r>
      <w:r w:rsidRPr="00F50E72">
        <w:rPr>
          <w:rFonts w:asciiTheme="minorHAnsi" w:hAnsiTheme="minorHAnsi" w:cstheme="minorHAnsi"/>
          <w:w w:val="0"/>
        </w:rPr>
        <w:t xml:space="preserve"> (1) qualquer efeito adverso e relevante na capacidade econômico-financeira da Emissora, </w:t>
      </w:r>
      <w:r w:rsidR="002122A4">
        <w:rPr>
          <w:rFonts w:asciiTheme="minorHAnsi" w:hAnsiTheme="minorHAnsi" w:cstheme="minorHAnsi"/>
          <w:w w:val="0"/>
        </w:rPr>
        <w:t xml:space="preserve">e/ou </w:t>
      </w:r>
      <w:r w:rsidRPr="00F50E72">
        <w:rPr>
          <w:rFonts w:asciiTheme="minorHAnsi" w:hAnsiTheme="minorHAnsi" w:cstheme="minorHAnsi"/>
          <w:w w:val="0"/>
        </w:rPr>
        <w:t xml:space="preserve">(2) o pedido de recuperação judicial, extrajudicial ou falência da Emissora. </w:t>
      </w:r>
      <w:bookmarkEnd w:id="424"/>
    </w:p>
    <w:p w14:paraId="3C2589AB" w14:textId="77777777" w:rsidR="00850E63" w:rsidRPr="00F50E72" w:rsidRDefault="00850E63" w:rsidP="00850E63">
      <w:pPr>
        <w:spacing w:line="320" w:lineRule="exact"/>
        <w:jc w:val="both"/>
        <w:rPr>
          <w:rFonts w:asciiTheme="minorHAnsi" w:hAnsiTheme="minorHAnsi" w:cstheme="minorHAnsi"/>
        </w:rPr>
      </w:pPr>
    </w:p>
    <w:p w14:paraId="071F3898" w14:textId="3C8AE595"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Obrigações Financeiras</w:t>
      </w:r>
      <w:r w:rsidRPr="00F50E72">
        <w:rPr>
          <w:rFonts w:asciiTheme="minorHAnsi" w:hAnsiTheme="minorHAnsi" w:cstheme="minorHAnsi"/>
        </w:rPr>
        <w:t xml:space="preserve">” </w:t>
      </w:r>
      <w:r w:rsidRPr="00F50E72">
        <w:rPr>
          <w:rFonts w:asciiTheme="minorHAnsi" w:hAnsiTheme="minorHAnsi" w:cstheme="minorHAnsi"/>
          <w:lang w:bidi="fa-IR"/>
        </w:rPr>
        <w:t>possui</w:t>
      </w:r>
      <w:r w:rsidRPr="00F50E72">
        <w:rPr>
          <w:rFonts w:asciiTheme="minorHAnsi" w:hAnsiTheme="minorHAnsi" w:cstheme="minorHAnsi"/>
        </w:rPr>
        <w:t xml:space="preserve"> o significado estabelecido na Cláusula </w:t>
      </w:r>
      <w:r w:rsidR="002122A4">
        <w:rPr>
          <w:rFonts w:asciiTheme="minorHAnsi" w:hAnsiTheme="minorHAnsi" w:cstheme="minorHAnsi"/>
        </w:rPr>
        <w:t>8.1.(s)</w:t>
      </w:r>
      <w:r w:rsidRPr="00F50E72">
        <w:rPr>
          <w:rFonts w:asciiTheme="minorHAnsi" w:hAnsiTheme="minorHAnsi" w:cstheme="minorHAnsi"/>
        </w:rPr>
        <w:t xml:space="preserve"> desta Escritura de Emissão.</w:t>
      </w:r>
    </w:p>
    <w:p w14:paraId="53CAE008" w14:textId="77777777" w:rsidR="00850E63" w:rsidRPr="00F50E72" w:rsidRDefault="00850E63" w:rsidP="00850E63">
      <w:pPr>
        <w:spacing w:line="320" w:lineRule="exact"/>
        <w:jc w:val="both"/>
        <w:rPr>
          <w:rFonts w:asciiTheme="minorHAnsi" w:hAnsiTheme="minorHAnsi" w:cstheme="minorHAnsi"/>
        </w:rPr>
      </w:pPr>
    </w:p>
    <w:p w14:paraId="29017151"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Oferta Restrita</w:t>
      </w:r>
      <w:r w:rsidRPr="00F50E72">
        <w:rPr>
          <w:rFonts w:asciiTheme="minorHAnsi" w:hAnsiTheme="minorHAnsi" w:cstheme="minorHAnsi"/>
        </w:rPr>
        <w:t>” possui o significado estabelecido na Cláusula 2.1. desta Escritura de Emissão.</w:t>
      </w:r>
    </w:p>
    <w:p w14:paraId="657EA914" w14:textId="77777777" w:rsidR="00BC5D1E" w:rsidRDefault="00BC5D1E" w:rsidP="00850E63">
      <w:pPr>
        <w:spacing w:line="320" w:lineRule="exact"/>
        <w:jc w:val="both"/>
        <w:rPr>
          <w:rFonts w:asciiTheme="minorHAnsi" w:hAnsiTheme="minorHAnsi" w:cstheme="minorHAnsi"/>
        </w:rPr>
      </w:pPr>
    </w:p>
    <w:p w14:paraId="20F24124" w14:textId="0E68CC9F"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Parte</w:t>
      </w:r>
      <w:r w:rsidRPr="00F50E72">
        <w:rPr>
          <w:rFonts w:asciiTheme="minorHAnsi" w:hAnsiTheme="minorHAnsi" w:cstheme="minorHAnsi"/>
        </w:rPr>
        <w:t>” ou “</w:t>
      </w:r>
      <w:r w:rsidRPr="00F50E72">
        <w:rPr>
          <w:rFonts w:asciiTheme="minorHAnsi" w:hAnsiTheme="minorHAnsi" w:cstheme="minorHAnsi"/>
          <w:u w:val="single"/>
        </w:rPr>
        <w:t>Partes</w:t>
      </w:r>
      <w:r w:rsidRPr="00F50E72">
        <w:rPr>
          <w:rFonts w:asciiTheme="minorHAnsi" w:hAnsiTheme="minorHAnsi" w:cstheme="minorHAnsi"/>
        </w:rPr>
        <w:t>” possui o significado que lhe é atribuído no preâmbulo desta Escritura de Emissão.</w:t>
      </w:r>
    </w:p>
    <w:p w14:paraId="08B9D720" w14:textId="77777777" w:rsidR="00850E63" w:rsidRPr="00F50E72" w:rsidRDefault="00850E63" w:rsidP="00850E63">
      <w:pPr>
        <w:spacing w:line="320" w:lineRule="exact"/>
        <w:jc w:val="both"/>
        <w:rPr>
          <w:rFonts w:asciiTheme="minorHAnsi" w:hAnsiTheme="minorHAnsi" w:cstheme="minorHAnsi"/>
        </w:rPr>
      </w:pPr>
    </w:p>
    <w:p w14:paraId="5C7EA052" w14:textId="2B644456"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Período de Capitalização</w:t>
      </w:r>
      <w:r w:rsidRPr="00F50E72">
        <w:rPr>
          <w:rFonts w:asciiTheme="minorHAnsi" w:hAnsiTheme="minorHAnsi" w:cstheme="minorHAnsi"/>
        </w:rPr>
        <w:t xml:space="preserve">” possui o significado estabelecido na Cláusula </w:t>
      </w:r>
      <w:r w:rsidR="00BC5D1E">
        <w:rPr>
          <w:rFonts w:asciiTheme="minorHAnsi" w:hAnsiTheme="minorHAnsi" w:cstheme="minorHAnsi"/>
        </w:rPr>
        <w:t>5.12.4.</w:t>
      </w:r>
      <w:r w:rsidRPr="00F50E72">
        <w:rPr>
          <w:rFonts w:asciiTheme="minorHAnsi" w:hAnsiTheme="minorHAnsi" w:cstheme="minorHAnsi"/>
        </w:rPr>
        <w:t xml:space="preserve"> desta Escritura de Emissão. </w:t>
      </w:r>
    </w:p>
    <w:p w14:paraId="00D93E63" w14:textId="77777777" w:rsidR="00850E63" w:rsidRPr="00F50E72" w:rsidRDefault="00850E63" w:rsidP="00850E63">
      <w:pPr>
        <w:spacing w:line="320" w:lineRule="exact"/>
        <w:jc w:val="both"/>
        <w:rPr>
          <w:rFonts w:asciiTheme="minorHAnsi" w:hAnsiTheme="minorHAnsi" w:cstheme="minorHAnsi"/>
        </w:rPr>
      </w:pPr>
    </w:p>
    <w:p w14:paraId="293B1237" w14:textId="77777777" w:rsidR="00850E63" w:rsidRPr="00F50E72" w:rsidRDefault="00850E63" w:rsidP="00850E63">
      <w:pPr>
        <w:spacing w:line="320" w:lineRule="exact"/>
        <w:jc w:val="both"/>
        <w:rPr>
          <w:rFonts w:asciiTheme="minorHAnsi" w:hAnsiTheme="minorHAnsi" w:cstheme="minorHAnsi"/>
          <w:lang w:bidi="fa-IR"/>
        </w:rPr>
      </w:pPr>
      <w:r w:rsidRPr="00F50E72">
        <w:rPr>
          <w:rFonts w:asciiTheme="minorHAnsi" w:hAnsiTheme="minorHAnsi" w:cstheme="minorHAnsi"/>
          <w:lang w:bidi="fa-IR"/>
        </w:rPr>
        <w:t>“</w:t>
      </w:r>
      <w:r w:rsidRPr="00F50E72">
        <w:rPr>
          <w:rFonts w:asciiTheme="minorHAnsi" w:hAnsiTheme="minorHAnsi" w:cstheme="minorHAnsi"/>
          <w:u w:val="single"/>
          <w:lang w:bidi="fa-IR"/>
        </w:rPr>
        <w:t>Pessoa</w:t>
      </w:r>
      <w:r w:rsidRPr="00F50E72">
        <w:rPr>
          <w:rFonts w:asciiTheme="minorHAnsi" w:hAnsiTheme="minorHAnsi" w:cstheme="minorHAnsi"/>
          <w:lang w:bidi="fa-IR"/>
        </w:rPr>
        <w:t xml:space="preserve">” significa qualquer pessoa física, sociedade em comandita, companhia, sociedade limitada, sociedade anônima, </w:t>
      </w:r>
      <w:proofErr w:type="spellStart"/>
      <w:r w:rsidRPr="00F50E72">
        <w:rPr>
          <w:rFonts w:asciiTheme="minorHAnsi" w:hAnsiTheme="minorHAnsi" w:cstheme="minorHAnsi"/>
          <w:i/>
          <w:lang w:bidi="fa-IR"/>
        </w:rPr>
        <w:t>trust</w:t>
      </w:r>
      <w:proofErr w:type="spellEnd"/>
      <w:r w:rsidRPr="00F50E72">
        <w:rPr>
          <w:rFonts w:asciiTheme="minorHAnsi" w:hAnsiTheme="minorHAnsi" w:cstheme="minorHAnsi"/>
          <w:lang w:bidi="fa-IR"/>
        </w:rPr>
        <w:t xml:space="preserve">, associação sem personalidade jurídica, </w:t>
      </w:r>
      <w:r w:rsidRPr="00F50E72">
        <w:rPr>
          <w:rFonts w:asciiTheme="minorHAnsi" w:hAnsiTheme="minorHAnsi" w:cstheme="minorHAnsi"/>
          <w:i/>
          <w:lang w:bidi="fa-IR"/>
        </w:rPr>
        <w:t>joint venture</w:t>
      </w:r>
      <w:r w:rsidRPr="00F50E72">
        <w:rPr>
          <w:rFonts w:asciiTheme="minorHAnsi" w:hAnsiTheme="minorHAnsi" w:cstheme="minorHAnsi"/>
          <w:lang w:bidi="fa-IR"/>
        </w:rPr>
        <w:t xml:space="preserve"> ou outra pessoa jurídica, ou um governo ou qualquer subdivisão política ou agência deste.</w:t>
      </w:r>
    </w:p>
    <w:p w14:paraId="2BAA10BC" w14:textId="77777777" w:rsidR="00850E63" w:rsidRPr="00F50E72" w:rsidRDefault="00850E63" w:rsidP="00850E63">
      <w:pPr>
        <w:spacing w:line="320" w:lineRule="exact"/>
        <w:jc w:val="both"/>
        <w:rPr>
          <w:rFonts w:asciiTheme="minorHAnsi" w:hAnsiTheme="minorHAnsi" w:cstheme="minorHAnsi"/>
        </w:rPr>
      </w:pPr>
    </w:p>
    <w:p w14:paraId="7A16730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Plano de Distribuição</w:t>
      </w:r>
      <w:r w:rsidRPr="00F50E72">
        <w:rPr>
          <w:rFonts w:asciiTheme="minorHAnsi" w:hAnsiTheme="minorHAnsi" w:cstheme="minorHAnsi"/>
        </w:rPr>
        <w:t xml:space="preserve">” possui o significado estabelecido na Cláusula </w:t>
      </w:r>
      <w:r w:rsidRPr="00F50E72">
        <w:rPr>
          <w:rFonts w:asciiTheme="minorHAnsi" w:hAnsiTheme="minorHAnsi" w:cstheme="minorHAnsi"/>
        </w:rPr>
        <w:fldChar w:fldCharType="begin"/>
      </w:r>
      <w:r w:rsidRPr="00F50E72">
        <w:rPr>
          <w:rFonts w:asciiTheme="minorHAnsi" w:hAnsiTheme="minorHAnsi" w:cstheme="minorHAnsi"/>
        </w:rPr>
        <w:instrText xml:space="preserve"> REF _Ref94801749 \n \h  \* MERGEFORMAT </w:instrText>
      </w:r>
      <w:r w:rsidRPr="00F50E72">
        <w:rPr>
          <w:rFonts w:asciiTheme="minorHAnsi" w:hAnsiTheme="minorHAnsi" w:cstheme="minorHAnsi"/>
        </w:rPr>
      </w:r>
      <w:r w:rsidRPr="00F50E72">
        <w:rPr>
          <w:rFonts w:asciiTheme="minorHAnsi" w:hAnsiTheme="minorHAnsi" w:cstheme="minorHAnsi"/>
        </w:rPr>
        <w:fldChar w:fldCharType="separate"/>
      </w:r>
      <w:r w:rsidRPr="00F50E72">
        <w:rPr>
          <w:rFonts w:asciiTheme="minorHAnsi" w:hAnsiTheme="minorHAnsi" w:cstheme="minorHAnsi"/>
        </w:rPr>
        <w:t>3.5.2</w:t>
      </w:r>
      <w:r w:rsidRPr="00F50E72">
        <w:rPr>
          <w:rFonts w:asciiTheme="minorHAnsi" w:hAnsiTheme="minorHAnsi" w:cstheme="minorHAnsi"/>
        </w:rPr>
        <w:fldChar w:fldCharType="end"/>
      </w:r>
      <w:r w:rsidRPr="00F50E72">
        <w:rPr>
          <w:rFonts w:asciiTheme="minorHAnsi" w:hAnsiTheme="minorHAnsi" w:cstheme="minorHAnsi"/>
        </w:rPr>
        <w:t>. desta Escritura de Emissão.</w:t>
      </w:r>
    </w:p>
    <w:p w14:paraId="4A48A46C" w14:textId="77777777" w:rsidR="00850E63" w:rsidRPr="00F50E72" w:rsidRDefault="00850E63" w:rsidP="00850E63">
      <w:pPr>
        <w:spacing w:line="320" w:lineRule="exact"/>
        <w:jc w:val="both"/>
        <w:rPr>
          <w:rFonts w:asciiTheme="minorHAnsi" w:hAnsiTheme="minorHAnsi" w:cstheme="minorHAnsi"/>
        </w:rPr>
      </w:pPr>
    </w:p>
    <w:p w14:paraId="5FD88FE2"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Preço de Subscrição</w:t>
      </w:r>
      <w:r w:rsidRPr="00F50E72">
        <w:rPr>
          <w:rFonts w:asciiTheme="minorHAnsi" w:hAnsiTheme="minorHAnsi" w:cstheme="minorHAnsi"/>
        </w:rPr>
        <w:t>” possui o significado estabelecido na Cláusula 5.10.1. desta Escritura de Emissão.</w:t>
      </w:r>
    </w:p>
    <w:p w14:paraId="7DAB2E61" w14:textId="77777777" w:rsidR="00D168D0" w:rsidRDefault="00D168D0" w:rsidP="00850E63">
      <w:pPr>
        <w:spacing w:line="320" w:lineRule="exact"/>
        <w:jc w:val="both"/>
        <w:rPr>
          <w:rFonts w:asciiTheme="minorHAnsi" w:hAnsiTheme="minorHAnsi" w:cstheme="minorHAnsi"/>
        </w:rPr>
      </w:pPr>
    </w:p>
    <w:p w14:paraId="2834B411" w14:textId="4B405289"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Remuneração das Debêntures</w:t>
      </w:r>
      <w:r w:rsidRPr="00F50E72">
        <w:rPr>
          <w:rFonts w:asciiTheme="minorHAnsi" w:hAnsiTheme="minorHAnsi" w:cstheme="minorHAnsi"/>
        </w:rPr>
        <w:t>” possui o significado estabelecido na Cláusula 5.12.2. desta Escritura de Emissão.</w:t>
      </w:r>
    </w:p>
    <w:p w14:paraId="08ECCA51" w14:textId="77777777" w:rsidR="00850E63" w:rsidRPr="00F50E72" w:rsidRDefault="00850E63" w:rsidP="00850E63">
      <w:pPr>
        <w:spacing w:line="320" w:lineRule="exact"/>
        <w:jc w:val="both"/>
        <w:rPr>
          <w:rFonts w:asciiTheme="minorHAnsi" w:hAnsiTheme="minorHAnsi" w:cstheme="minorHAnsi"/>
        </w:rPr>
      </w:pPr>
    </w:p>
    <w:p w14:paraId="7F1A4C9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Remuneração das Debêntures de Primeira Série</w:t>
      </w:r>
      <w:r w:rsidRPr="00F50E72">
        <w:rPr>
          <w:rFonts w:asciiTheme="minorHAnsi" w:hAnsiTheme="minorHAnsi" w:cstheme="minorHAnsi"/>
        </w:rPr>
        <w:t>” possui o significado estabelecido na Cláusula 5.12.1. desta Escritura de Emissão.</w:t>
      </w:r>
    </w:p>
    <w:p w14:paraId="2EF9C594" w14:textId="77777777" w:rsidR="00850E63" w:rsidRPr="00F50E72" w:rsidRDefault="00850E63" w:rsidP="00850E63">
      <w:pPr>
        <w:spacing w:line="320" w:lineRule="exact"/>
        <w:jc w:val="both"/>
        <w:rPr>
          <w:rFonts w:asciiTheme="minorHAnsi" w:hAnsiTheme="minorHAnsi" w:cstheme="minorHAnsi"/>
        </w:rPr>
      </w:pPr>
    </w:p>
    <w:p w14:paraId="3F1D8E91"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Remuneração das Debêntures de Segunda Série</w:t>
      </w:r>
      <w:r w:rsidRPr="00F50E72">
        <w:rPr>
          <w:rFonts w:asciiTheme="minorHAnsi" w:hAnsiTheme="minorHAnsi" w:cstheme="minorHAnsi"/>
        </w:rPr>
        <w:t>” possui o significado estabelecido na Cláusula 5.12.2. desta Escritura de Emissão.</w:t>
      </w:r>
    </w:p>
    <w:p w14:paraId="6BF3154F" w14:textId="77777777" w:rsidR="00850E63" w:rsidRPr="00F50E72" w:rsidRDefault="00850E63" w:rsidP="00850E63">
      <w:pPr>
        <w:spacing w:line="320" w:lineRule="exact"/>
        <w:jc w:val="both"/>
        <w:rPr>
          <w:rFonts w:asciiTheme="minorHAnsi" w:hAnsiTheme="minorHAnsi" w:cstheme="minorHAnsi"/>
        </w:rPr>
      </w:pPr>
    </w:p>
    <w:p w14:paraId="67856039"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lastRenderedPageBreak/>
        <w:t>“</w:t>
      </w:r>
      <w:r w:rsidRPr="00F50E72">
        <w:rPr>
          <w:rFonts w:asciiTheme="minorHAnsi" w:hAnsiTheme="minorHAnsi" w:cstheme="minorHAnsi"/>
          <w:u w:val="single"/>
        </w:rPr>
        <w:t>Resgate Antecipado Facultativo Total</w:t>
      </w:r>
      <w:r w:rsidRPr="00F50E72">
        <w:rPr>
          <w:rFonts w:asciiTheme="minorHAnsi" w:hAnsiTheme="minorHAnsi" w:cstheme="minorHAnsi"/>
        </w:rPr>
        <w:t>” possui o significado estabelecido na Cláusula 6.1.1. desta Escritura de Emissão.</w:t>
      </w:r>
    </w:p>
    <w:p w14:paraId="02C95389" w14:textId="77777777" w:rsidR="00850E63" w:rsidRPr="00F50E72" w:rsidRDefault="00850E63" w:rsidP="00850E63">
      <w:pPr>
        <w:spacing w:line="320" w:lineRule="exact"/>
        <w:jc w:val="both"/>
        <w:rPr>
          <w:rFonts w:asciiTheme="minorHAnsi" w:hAnsiTheme="minorHAnsi" w:cstheme="minorHAnsi"/>
        </w:rPr>
      </w:pPr>
    </w:p>
    <w:p w14:paraId="009666AC"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Resgate Antecipado Total Obrigatório</w:t>
      </w:r>
      <w:r w:rsidRPr="00F50E72">
        <w:rPr>
          <w:rFonts w:asciiTheme="minorHAnsi" w:hAnsiTheme="minorHAnsi" w:cstheme="minorHAnsi"/>
        </w:rPr>
        <w:t>” possui o significado estabelecido na Cláusula 6.3.1. desta Escritura de Emissão.</w:t>
      </w:r>
    </w:p>
    <w:p w14:paraId="24ED74EF" w14:textId="77777777" w:rsidR="00850E63" w:rsidRPr="00F50E72" w:rsidRDefault="00850E63" w:rsidP="00850E63">
      <w:pPr>
        <w:spacing w:line="320" w:lineRule="exact"/>
        <w:jc w:val="both"/>
        <w:rPr>
          <w:rFonts w:asciiTheme="minorHAnsi" w:hAnsiTheme="minorHAnsi" w:cstheme="minorHAnsi"/>
        </w:rPr>
      </w:pPr>
    </w:p>
    <w:p w14:paraId="44ABB1E3" w14:textId="77777777" w:rsidR="00850E63" w:rsidRPr="00F50E72" w:rsidRDefault="00850E63" w:rsidP="00850E63">
      <w:pPr>
        <w:spacing w:line="320" w:lineRule="exact"/>
        <w:jc w:val="both"/>
        <w:rPr>
          <w:rFonts w:asciiTheme="minorHAnsi" w:hAnsiTheme="minorHAnsi" w:cstheme="minorHAnsi"/>
          <w:w w:val="0"/>
        </w:rPr>
      </w:pPr>
      <w:r w:rsidRPr="00F50E72">
        <w:rPr>
          <w:rFonts w:asciiTheme="minorHAnsi" w:hAnsiTheme="minorHAnsi" w:cstheme="minorHAnsi"/>
          <w:w w:val="0"/>
        </w:rPr>
        <w:t>“</w:t>
      </w:r>
      <w:r w:rsidRPr="00F50E72">
        <w:rPr>
          <w:rFonts w:asciiTheme="minorHAnsi" w:hAnsiTheme="minorHAnsi" w:cstheme="minorHAnsi"/>
          <w:w w:val="0"/>
          <w:u w:val="single"/>
        </w:rPr>
        <w:t>Resolução CVM 17</w:t>
      </w:r>
      <w:r w:rsidRPr="00F50E72">
        <w:rPr>
          <w:rFonts w:asciiTheme="minorHAnsi" w:hAnsiTheme="minorHAnsi" w:cstheme="minorHAnsi"/>
          <w:w w:val="0"/>
        </w:rPr>
        <w:t>” significa a Resolução CVM Nº 17, de 9 de fevereiro de 2021.</w:t>
      </w:r>
    </w:p>
    <w:p w14:paraId="09D41996" w14:textId="77777777" w:rsidR="00850E63" w:rsidRPr="00F50E72" w:rsidRDefault="00850E63" w:rsidP="00850E63">
      <w:pPr>
        <w:spacing w:line="320" w:lineRule="exact"/>
        <w:jc w:val="both"/>
        <w:rPr>
          <w:rFonts w:asciiTheme="minorHAnsi" w:hAnsiTheme="minorHAnsi" w:cstheme="minorHAnsi"/>
          <w:w w:val="0"/>
        </w:rPr>
      </w:pPr>
    </w:p>
    <w:p w14:paraId="28E64FA2" w14:textId="77777777" w:rsidR="00850E63" w:rsidRPr="00F50E72" w:rsidRDefault="00850E63" w:rsidP="00850E63">
      <w:pPr>
        <w:spacing w:line="320" w:lineRule="exact"/>
        <w:jc w:val="both"/>
        <w:rPr>
          <w:rFonts w:asciiTheme="minorHAnsi" w:hAnsiTheme="minorHAnsi" w:cstheme="minorHAnsi"/>
          <w:w w:val="0"/>
        </w:rPr>
      </w:pPr>
      <w:r w:rsidRPr="00F50E72">
        <w:rPr>
          <w:rFonts w:asciiTheme="minorHAnsi" w:hAnsiTheme="minorHAnsi" w:cstheme="minorHAnsi"/>
          <w:w w:val="0"/>
        </w:rPr>
        <w:t>“</w:t>
      </w:r>
      <w:r w:rsidRPr="00F50E72">
        <w:rPr>
          <w:rFonts w:asciiTheme="minorHAnsi" w:hAnsiTheme="minorHAnsi" w:cstheme="minorHAnsi"/>
          <w:w w:val="0"/>
          <w:u w:val="single"/>
        </w:rPr>
        <w:t>Resolução CVM nº 30</w:t>
      </w:r>
      <w:r w:rsidRPr="00F50E72">
        <w:rPr>
          <w:rFonts w:asciiTheme="minorHAnsi" w:hAnsiTheme="minorHAnsi" w:cstheme="minorHAnsi"/>
          <w:w w:val="0"/>
        </w:rPr>
        <w:t>” significa a Resolução CVM nº 30, de 11 de maio de 2021, conforme alterada.</w:t>
      </w:r>
    </w:p>
    <w:p w14:paraId="2689BFE9" w14:textId="77777777" w:rsidR="00850E63" w:rsidRPr="00F50E72" w:rsidRDefault="00850E63" w:rsidP="00850E63">
      <w:pPr>
        <w:spacing w:line="320" w:lineRule="exact"/>
        <w:jc w:val="both"/>
        <w:rPr>
          <w:rFonts w:asciiTheme="minorHAnsi" w:hAnsiTheme="minorHAnsi" w:cstheme="minorHAnsi"/>
          <w:w w:val="0"/>
        </w:rPr>
      </w:pPr>
    </w:p>
    <w:p w14:paraId="0D94211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w w:val="0"/>
        </w:rPr>
        <w:t>“</w:t>
      </w:r>
      <w:r w:rsidRPr="00F50E72">
        <w:rPr>
          <w:rFonts w:asciiTheme="minorHAnsi" w:hAnsiTheme="minorHAnsi" w:cstheme="minorHAnsi"/>
          <w:w w:val="0"/>
          <w:u w:val="single"/>
        </w:rPr>
        <w:t>Resolução CVM nº 44</w:t>
      </w:r>
      <w:r w:rsidRPr="00F50E72">
        <w:rPr>
          <w:rFonts w:asciiTheme="minorHAnsi" w:hAnsiTheme="minorHAnsi" w:cstheme="minorHAnsi"/>
          <w:w w:val="0"/>
        </w:rPr>
        <w:t>” significa a Resolução CVM nº 44, de 23 de agosto de 2021, conforme alterada.</w:t>
      </w:r>
    </w:p>
    <w:p w14:paraId="06C73CB7" w14:textId="77777777" w:rsidR="00850E63" w:rsidRPr="00F50E72" w:rsidRDefault="00850E63" w:rsidP="00850E63">
      <w:pPr>
        <w:spacing w:line="320" w:lineRule="exact"/>
        <w:jc w:val="both"/>
        <w:rPr>
          <w:rFonts w:asciiTheme="minorHAnsi" w:hAnsiTheme="minorHAnsi" w:cstheme="minorHAnsi"/>
        </w:rPr>
      </w:pPr>
    </w:p>
    <w:p w14:paraId="2470F087"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Sobretaxa</w:t>
      </w:r>
      <w:r w:rsidRPr="00F50E72">
        <w:rPr>
          <w:rFonts w:asciiTheme="minorHAnsi" w:hAnsiTheme="minorHAnsi" w:cstheme="minorHAnsi"/>
        </w:rPr>
        <w:t>” possui o significado estabelecido na Cláusula 5.12.1. desta Escritura de Emissão.</w:t>
      </w:r>
    </w:p>
    <w:p w14:paraId="1BC83FCA" w14:textId="77777777" w:rsidR="00850E63" w:rsidRPr="00F50E72" w:rsidRDefault="00850E63" w:rsidP="00850E63">
      <w:pPr>
        <w:spacing w:line="320" w:lineRule="exact"/>
        <w:jc w:val="both"/>
        <w:rPr>
          <w:rFonts w:asciiTheme="minorHAnsi" w:hAnsiTheme="minorHAnsi" w:cstheme="minorHAnsi"/>
        </w:rPr>
      </w:pPr>
    </w:p>
    <w:p w14:paraId="6C43EC91"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Taxa DI</w:t>
      </w:r>
      <w:r w:rsidRPr="00F50E72">
        <w:rPr>
          <w:rFonts w:asciiTheme="minorHAnsi" w:hAnsiTheme="minorHAnsi" w:cstheme="minorHAnsi"/>
        </w:rPr>
        <w:t>” possui o significado estabelecido na Cláusula 5.12.1. desta Escritura de Emissão.</w:t>
      </w:r>
    </w:p>
    <w:p w14:paraId="04D75BC2" w14:textId="77777777" w:rsidR="00850E63" w:rsidRPr="00F50E72" w:rsidRDefault="00850E63" w:rsidP="00850E63">
      <w:pPr>
        <w:spacing w:line="320" w:lineRule="exact"/>
        <w:jc w:val="both"/>
        <w:rPr>
          <w:rFonts w:asciiTheme="minorHAnsi" w:hAnsiTheme="minorHAnsi" w:cstheme="minorHAnsi"/>
        </w:rPr>
      </w:pPr>
    </w:p>
    <w:p w14:paraId="54E7D64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Valor de Amortização Extraordinária Obrigatória</w:t>
      </w:r>
      <w:r w:rsidRPr="00F50E72">
        <w:rPr>
          <w:rFonts w:asciiTheme="minorHAnsi" w:hAnsiTheme="minorHAnsi" w:cstheme="minorHAnsi"/>
        </w:rPr>
        <w:t>” possui o significado estabelecido na Cláusula 6.3.2. desta Escritura de Emissão.</w:t>
      </w:r>
    </w:p>
    <w:p w14:paraId="552E3A28" w14:textId="77777777" w:rsidR="00850E63" w:rsidRPr="00F50E72" w:rsidRDefault="00850E63" w:rsidP="00850E63">
      <w:pPr>
        <w:spacing w:line="320" w:lineRule="exact"/>
        <w:jc w:val="both"/>
        <w:rPr>
          <w:rFonts w:asciiTheme="minorHAnsi" w:hAnsiTheme="minorHAnsi" w:cstheme="minorHAnsi"/>
        </w:rPr>
      </w:pPr>
    </w:p>
    <w:p w14:paraId="0F12567D"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Valor de Resgate Antecipado Facultativo Total</w:t>
      </w:r>
      <w:r w:rsidRPr="00F50E72">
        <w:rPr>
          <w:rFonts w:asciiTheme="minorHAnsi" w:hAnsiTheme="minorHAnsi" w:cstheme="minorHAnsi"/>
        </w:rPr>
        <w:t>” possui o significado estabelecido na Cláusula 6.1.1.1. desta Escritura de Emissão.</w:t>
      </w:r>
    </w:p>
    <w:p w14:paraId="4D8CA804" w14:textId="77777777" w:rsidR="00850E63" w:rsidRPr="00F50E72" w:rsidRDefault="00850E63" w:rsidP="00850E63">
      <w:pPr>
        <w:spacing w:line="320" w:lineRule="exact"/>
        <w:jc w:val="both"/>
        <w:rPr>
          <w:rFonts w:asciiTheme="minorHAnsi" w:hAnsiTheme="minorHAnsi" w:cstheme="minorHAnsi"/>
        </w:rPr>
      </w:pPr>
    </w:p>
    <w:p w14:paraId="28167A8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Valor de Resgate Antecipado Total Obrigatório</w:t>
      </w:r>
      <w:r w:rsidRPr="00F50E72">
        <w:rPr>
          <w:rFonts w:asciiTheme="minorHAnsi" w:hAnsiTheme="minorHAnsi" w:cstheme="minorHAnsi"/>
        </w:rPr>
        <w:t>” possui o significado estabelecido na Cláusula 6.3.2. desta Escritura de Emissão.</w:t>
      </w:r>
    </w:p>
    <w:p w14:paraId="0167FF37" w14:textId="77777777" w:rsidR="00850E63" w:rsidRPr="00F50E72" w:rsidRDefault="00850E63" w:rsidP="00850E63">
      <w:pPr>
        <w:spacing w:line="320" w:lineRule="exact"/>
        <w:jc w:val="both"/>
        <w:rPr>
          <w:rFonts w:asciiTheme="minorHAnsi" w:hAnsiTheme="minorHAnsi" w:cstheme="minorHAnsi"/>
        </w:rPr>
      </w:pPr>
    </w:p>
    <w:p w14:paraId="0DB696DB"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Valor Nominal Unitário</w:t>
      </w:r>
      <w:r w:rsidRPr="00F50E72">
        <w:rPr>
          <w:rFonts w:asciiTheme="minorHAnsi" w:hAnsiTheme="minorHAnsi" w:cstheme="minorHAnsi"/>
        </w:rPr>
        <w:t>” possui o significado estabelecido na Cláusula 5.8.1. desta Escritura de Emissão.</w:t>
      </w:r>
    </w:p>
    <w:p w14:paraId="30C61A0A" w14:textId="77777777" w:rsidR="00850E63" w:rsidRPr="00F50E72" w:rsidRDefault="00850E63" w:rsidP="00850E63">
      <w:pPr>
        <w:spacing w:line="320" w:lineRule="exact"/>
        <w:jc w:val="both"/>
        <w:rPr>
          <w:rFonts w:asciiTheme="minorHAnsi" w:hAnsiTheme="minorHAnsi" w:cstheme="minorHAnsi"/>
        </w:rPr>
      </w:pPr>
    </w:p>
    <w:p w14:paraId="3AE1C5BE" w14:textId="77777777" w:rsidR="00850E63" w:rsidRPr="00F50E72" w:rsidRDefault="00850E63" w:rsidP="00850E63">
      <w:pPr>
        <w:spacing w:line="320" w:lineRule="exact"/>
        <w:jc w:val="both"/>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Vencimento Antecipado</w:t>
      </w:r>
      <w:r w:rsidRPr="00F50E72">
        <w:rPr>
          <w:rFonts w:asciiTheme="minorHAnsi" w:hAnsiTheme="minorHAnsi" w:cstheme="minorHAnsi"/>
        </w:rPr>
        <w:t>” possui o significado estabelecido na Cláusula 7.1. desta Escritura de Emissão.</w:t>
      </w:r>
    </w:p>
    <w:p w14:paraId="026BCC87" w14:textId="77777777" w:rsidR="00850E63" w:rsidRPr="00F50E72" w:rsidRDefault="00850E63" w:rsidP="00850E63">
      <w:pPr>
        <w:spacing w:line="320" w:lineRule="exact"/>
        <w:jc w:val="both"/>
        <w:rPr>
          <w:rFonts w:asciiTheme="minorHAnsi" w:hAnsiTheme="minorHAnsi" w:cstheme="minorHAnsi"/>
        </w:rPr>
      </w:pPr>
    </w:p>
    <w:p w14:paraId="0C433E1A" w14:textId="77777777" w:rsidR="00197139" w:rsidRDefault="00850E63" w:rsidP="00850E63">
      <w:pPr>
        <w:rPr>
          <w:rFonts w:asciiTheme="minorHAnsi" w:hAnsiTheme="minorHAnsi" w:cstheme="minorHAnsi"/>
        </w:rPr>
      </w:pPr>
      <w:r w:rsidRPr="00F50E72">
        <w:rPr>
          <w:rFonts w:asciiTheme="minorHAnsi" w:hAnsiTheme="minorHAnsi" w:cstheme="minorHAnsi"/>
        </w:rPr>
        <w:t>“</w:t>
      </w:r>
      <w:r w:rsidRPr="00F50E72">
        <w:rPr>
          <w:rFonts w:asciiTheme="minorHAnsi" w:hAnsiTheme="minorHAnsi" w:cstheme="minorHAnsi"/>
          <w:u w:val="single"/>
        </w:rPr>
        <w:t>Violação OFAC</w:t>
      </w:r>
      <w:r w:rsidRPr="00F50E72">
        <w:rPr>
          <w:rFonts w:asciiTheme="minorHAnsi" w:hAnsiTheme="minorHAnsi" w:cstheme="minorHAnsi"/>
        </w:rPr>
        <w:t>” significa a citação, direta ou indireta, sob qualquer forma, da Emissora, dos Fiadores e das Sócias ou de qualquer Pessoa que detenha participação societária direta ou indireta nas mesmas</w:t>
      </w:r>
      <w:r>
        <w:rPr>
          <w:rFonts w:asciiTheme="minorHAnsi" w:hAnsiTheme="minorHAnsi" w:cstheme="minorHAnsi"/>
        </w:rPr>
        <w:t>.</w:t>
      </w:r>
    </w:p>
    <w:p w14:paraId="6F788879" w14:textId="77777777" w:rsidR="00197139" w:rsidRDefault="00197139" w:rsidP="00850E63">
      <w:pPr>
        <w:rPr>
          <w:rFonts w:asciiTheme="minorHAnsi" w:hAnsiTheme="minorHAnsi" w:cstheme="minorHAnsi"/>
        </w:rPr>
      </w:pPr>
    </w:p>
    <w:p w14:paraId="219E57F8" w14:textId="0AB2266B" w:rsidR="000F2739" w:rsidRDefault="000F2739" w:rsidP="00850E63">
      <w:pPr>
        <w:rPr>
          <w:rFonts w:asciiTheme="minorHAnsi" w:hAnsiTheme="minorHAnsi" w:cstheme="minorHAnsi"/>
          <w:b/>
          <w:smallCaps/>
          <w:w w:val="0"/>
        </w:rPr>
      </w:pPr>
      <w:r>
        <w:rPr>
          <w:rFonts w:asciiTheme="minorHAnsi" w:hAnsiTheme="minorHAnsi" w:cstheme="minorHAnsi"/>
          <w:smallCaps/>
        </w:rPr>
        <w:br w:type="page"/>
      </w:r>
    </w:p>
    <w:p w14:paraId="18A9D487" w14:textId="108035D8" w:rsidR="00452E10" w:rsidRPr="003C3D76" w:rsidRDefault="00023B66" w:rsidP="001E31C0">
      <w:pPr>
        <w:pStyle w:val="Ttulo2"/>
        <w:numPr>
          <w:ilvl w:val="0"/>
          <w:numId w:val="0"/>
        </w:numPr>
        <w:jc w:val="center"/>
        <w:rPr>
          <w:rFonts w:asciiTheme="minorHAnsi" w:hAnsiTheme="minorHAnsi" w:cstheme="minorHAnsi"/>
          <w:smallCaps/>
        </w:rPr>
      </w:pPr>
      <w:r w:rsidRPr="003C3D76">
        <w:rPr>
          <w:rFonts w:asciiTheme="minorHAnsi" w:hAnsiTheme="minorHAnsi" w:cstheme="minorHAnsi"/>
          <w:smallCaps/>
        </w:rPr>
        <w:lastRenderedPageBreak/>
        <w:t>Anexo II</w:t>
      </w:r>
    </w:p>
    <w:p w14:paraId="464AED80" w14:textId="77777777" w:rsidR="00600416" w:rsidRPr="003C3D76" w:rsidRDefault="00023B66" w:rsidP="001E31C0">
      <w:pPr>
        <w:pStyle w:val="Ttulo2"/>
        <w:numPr>
          <w:ilvl w:val="0"/>
          <w:numId w:val="0"/>
        </w:numPr>
        <w:jc w:val="center"/>
        <w:rPr>
          <w:rFonts w:asciiTheme="minorHAnsi" w:hAnsiTheme="minorHAnsi" w:cstheme="minorHAnsi"/>
        </w:rPr>
      </w:pPr>
      <w:r w:rsidRPr="003C3D76">
        <w:rPr>
          <w:rFonts w:asciiTheme="minorHAnsi" w:hAnsiTheme="minorHAnsi" w:cstheme="minorHAnsi"/>
          <w:smallCaps/>
        </w:rPr>
        <w:t>Modelo de Declaração Financeira (</w:t>
      </w:r>
      <w:proofErr w:type="spellStart"/>
      <w:r w:rsidRPr="00A15023">
        <w:rPr>
          <w:rFonts w:asciiTheme="minorHAnsi" w:hAnsiTheme="minorHAnsi" w:cstheme="minorHAnsi"/>
          <w:i/>
          <w:iCs/>
          <w:smallCaps/>
        </w:rPr>
        <w:t>Compliance</w:t>
      </w:r>
      <w:proofErr w:type="spellEnd"/>
      <w:r w:rsidRPr="003C3D76">
        <w:rPr>
          <w:rFonts w:asciiTheme="minorHAnsi" w:hAnsiTheme="minorHAnsi" w:cstheme="minorHAnsi"/>
          <w:smallCaps/>
        </w:rPr>
        <w:t xml:space="preserve"> </w:t>
      </w:r>
      <w:proofErr w:type="spellStart"/>
      <w:r w:rsidRPr="00A15023">
        <w:rPr>
          <w:rFonts w:asciiTheme="minorHAnsi" w:hAnsiTheme="minorHAnsi" w:cstheme="minorHAnsi"/>
          <w:i/>
          <w:iCs/>
          <w:smallCaps/>
        </w:rPr>
        <w:t>Certificate</w:t>
      </w:r>
      <w:proofErr w:type="spellEnd"/>
      <w:r w:rsidRPr="003C3D76">
        <w:rPr>
          <w:rFonts w:asciiTheme="minorHAnsi" w:hAnsiTheme="minorHAnsi" w:cstheme="minorHAnsi"/>
          <w:smallCaps/>
        </w:rPr>
        <w:t>)</w:t>
      </w:r>
    </w:p>
    <w:p w14:paraId="438612A7" w14:textId="77777777" w:rsidR="00600416" w:rsidRPr="003C3D76" w:rsidRDefault="00600416" w:rsidP="001E31C0">
      <w:pPr>
        <w:spacing w:line="320" w:lineRule="exact"/>
        <w:jc w:val="center"/>
        <w:rPr>
          <w:rFonts w:asciiTheme="minorHAnsi" w:eastAsiaTheme="minorHAnsi" w:hAnsiTheme="minorHAnsi" w:cstheme="minorHAnsi"/>
        </w:rPr>
      </w:pPr>
    </w:p>
    <w:p w14:paraId="098671A1" w14:textId="77777777" w:rsidR="00600416" w:rsidRPr="003C3D76" w:rsidRDefault="00023B66" w:rsidP="001E31C0">
      <w:pPr>
        <w:spacing w:line="320" w:lineRule="exact"/>
        <w:jc w:val="right"/>
        <w:rPr>
          <w:rFonts w:asciiTheme="minorHAnsi" w:hAnsiTheme="minorHAnsi" w:cstheme="minorHAnsi"/>
        </w:rPr>
      </w:pPr>
      <w:r w:rsidRPr="003C3D76">
        <w:rPr>
          <w:rFonts w:asciiTheme="minorHAnsi" w:hAnsiTheme="minorHAnsi" w:cstheme="minorHAnsi"/>
        </w:rPr>
        <w:t xml:space="preserve">São Paulo, </w:t>
      </w:r>
      <w:r w:rsidRPr="003C3D76">
        <w:rPr>
          <w:rFonts w:asciiTheme="minorHAnsi" w:hAnsiTheme="minorHAnsi" w:cstheme="minorHAnsi"/>
          <w:highlight w:val="lightGray"/>
        </w:rPr>
        <w:t>[data]</w:t>
      </w:r>
      <w:r w:rsidRPr="003C3D76">
        <w:rPr>
          <w:rFonts w:asciiTheme="minorHAnsi" w:hAnsiTheme="minorHAnsi" w:cstheme="minorHAnsi"/>
        </w:rPr>
        <w:t>.</w:t>
      </w:r>
    </w:p>
    <w:p w14:paraId="05C1E29E" w14:textId="77777777" w:rsidR="00600416" w:rsidRPr="003C3D76" w:rsidRDefault="00023B66" w:rsidP="001E31C0">
      <w:pPr>
        <w:spacing w:line="320" w:lineRule="exact"/>
        <w:jc w:val="right"/>
        <w:rPr>
          <w:rFonts w:asciiTheme="minorHAnsi" w:hAnsiTheme="minorHAnsi" w:cstheme="minorHAnsi"/>
        </w:rPr>
      </w:pPr>
      <w:r w:rsidRPr="003C3D76">
        <w:rPr>
          <w:rFonts w:asciiTheme="minorHAnsi" w:hAnsiTheme="minorHAnsi" w:cstheme="minorHAnsi"/>
        </w:rPr>
        <w:t> </w:t>
      </w:r>
    </w:p>
    <w:p w14:paraId="7A1F728E" w14:textId="77777777" w:rsidR="00600416" w:rsidRPr="003C3D76" w:rsidRDefault="00023B66" w:rsidP="001E31C0">
      <w:pPr>
        <w:spacing w:line="320" w:lineRule="exact"/>
        <w:jc w:val="both"/>
        <w:rPr>
          <w:rFonts w:asciiTheme="minorHAnsi" w:hAnsiTheme="minorHAnsi" w:cstheme="minorHAnsi"/>
        </w:rPr>
      </w:pPr>
      <w:r w:rsidRPr="003C3D76">
        <w:rPr>
          <w:rFonts w:asciiTheme="minorHAnsi" w:hAnsiTheme="minorHAnsi" w:cstheme="minorHAnsi"/>
        </w:rPr>
        <w:t>À</w:t>
      </w:r>
    </w:p>
    <w:p w14:paraId="237AA367" w14:textId="77777777" w:rsidR="00FB43FA" w:rsidRPr="003C3D76" w:rsidRDefault="00023B66" w:rsidP="00943F02">
      <w:pPr>
        <w:spacing w:line="320" w:lineRule="exact"/>
        <w:jc w:val="both"/>
        <w:rPr>
          <w:rFonts w:asciiTheme="minorHAnsi" w:hAnsiTheme="minorHAnsi" w:cstheme="minorHAnsi"/>
          <w:b/>
        </w:rPr>
      </w:pPr>
      <w:r w:rsidRPr="003C3D76">
        <w:rPr>
          <w:rFonts w:asciiTheme="minorHAnsi" w:hAnsiTheme="minorHAnsi" w:cstheme="minorHAnsi"/>
          <w:b/>
        </w:rPr>
        <w:t>OLIVEIRA TRUST DISTRIBUIDORA DE TÍTULOS E VALORES MOBILIÁRIOS S.A.</w:t>
      </w:r>
    </w:p>
    <w:p w14:paraId="32DB7CF6" w14:textId="77777777" w:rsidR="00FB43FA" w:rsidRPr="003C3D76" w:rsidRDefault="00023B66" w:rsidP="00065B6F">
      <w:pPr>
        <w:spacing w:line="320" w:lineRule="exact"/>
        <w:ind w:left="567" w:hanging="567"/>
        <w:jc w:val="both"/>
        <w:rPr>
          <w:rFonts w:asciiTheme="minorHAnsi" w:hAnsiTheme="minorHAnsi" w:cstheme="minorHAnsi"/>
        </w:rPr>
      </w:pPr>
      <w:r w:rsidRPr="003C3D76">
        <w:rPr>
          <w:rFonts w:asciiTheme="minorHAnsi" w:hAnsiTheme="minorHAnsi" w:cstheme="minorHAnsi"/>
        </w:rPr>
        <w:t>Av. das Américas, 3434, bloco 7, 2º andar</w:t>
      </w:r>
    </w:p>
    <w:p w14:paraId="2955BB57" w14:textId="77777777" w:rsidR="00FB43FA" w:rsidRPr="003C3D76" w:rsidRDefault="00023B66" w:rsidP="00943F02">
      <w:pPr>
        <w:spacing w:line="320" w:lineRule="exact"/>
        <w:ind w:left="567" w:hanging="567"/>
        <w:jc w:val="both"/>
        <w:rPr>
          <w:rFonts w:asciiTheme="minorHAnsi" w:hAnsiTheme="minorHAnsi" w:cstheme="minorHAnsi"/>
        </w:rPr>
      </w:pPr>
      <w:r w:rsidRPr="003C3D76">
        <w:rPr>
          <w:rFonts w:asciiTheme="minorHAnsi" w:hAnsiTheme="minorHAnsi" w:cstheme="minorHAnsi"/>
        </w:rPr>
        <w:t>Barra da Tijuca, Rio de Janeiro, RJ CEP: 22640-102</w:t>
      </w:r>
    </w:p>
    <w:p w14:paraId="5900C781" w14:textId="2FDCC578" w:rsidR="00FB43FA" w:rsidRPr="006158A8" w:rsidRDefault="00023B66" w:rsidP="00065B6F">
      <w:pPr>
        <w:spacing w:line="320" w:lineRule="exact"/>
        <w:ind w:left="567" w:hanging="567"/>
        <w:jc w:val="both"/>
        <w:rPr>
          <w:rFonts w:asciiTheme="minorHAnsi" w:hAnsiTheme="minorHAnsi" w:cstheme="minorHAnsi"/>
        </w:rPr>
      </w:pPr>
      <w:r w:rsidRPr="006158A8">
        <w:rPr>
          <w:rFonts w:asciiTheme="minorHAnsi" w:hAnsiTheme="minorHAnsi" w:cstheme="minorHAnsi"/>
        </w:rPr>
        <w:t xml:space="preserve">At.: </w:t>
      </w:r>
      <w:r w:rsidR="00126844" w:rsidRPr="006158A8">
        <w:rPr>
          <w:rFonts w:asciiTheme="minorHAnsi" w:hAnsiTheme="minorHAnsi" w:cstheme="minorHAnsi"/>
        </w:rPr>
        <w:t>Diretoria de Escrituração</w:t>
      </w:r>
    </w:p>
    <w:p w14:paraId="0DF283F9" w14:textId="77777777" w:rsidR="00FB43FA" w:rsidRPr="006158A8" w:rsidRDefault="00023B66" w:rsidP="00943F02">
      <w:pPr>
        <w:spacing w:line="320" w:lineRule="exact"/>
        <w:ind w:left="567" w:hanging="567"/>
        <w:jc w:val="both"/>
        <w:rPr>
          <w:rFonts w:asciiTheme="minorHAnsi" w:hAnsiTheme="minorHAnsi" w:cstheme="minorHAnsi"/>
        </w:rPr>
      </w:pPr>
      <w:r w:rsidRPr="006158A8">
        <w:rPr>
          <w:rFonts w:asciiTheme="minorHAnsi" w:hAnsiTheme="minorHAnsi" w:cstheme="minorHAnsi"/>
        </w:rPr>
        <w:t>Tel.: (21) 3514-0000</w:t>
      </w:r>
    </w:p>
    <w:p w14:paraId="2BBD8E59" w14:textId="77777777" w:rsidR="00FB43FA" w:rsidRPr="006158A8" w:rsidRDefault="00023B66" w:rsidP="00943F02">
      <w:pPr>
        <w:pStyle w:val="p0"/>
        <w:suppressAutoHyphens/>
        <w:spacing w:line="320" w:lineRule="exact"/>
        <w:ind w:left="567" w:hanging="567"/>
        <w:rPr>
          <w:rFonts w:asciiTheme="minorHAnsi" w:eastAsia="Arial Unicode MS" w:hAnsiTheme="minorHAnsi" w:cstheme="minorHAnsi"/>
          <w:sz w:val="24"/>
          <w:szCs w:val="24"/>
        </w:rPr>
      </w:pPr>
      <w:r w:rsidRPr="006158A8">
        <w:rPr>
          <w:rFonts w:asciiTheme="minorHAnsi" w:hAnsiTheme="minorHAnsi" w:cstheme="minorHAnsi"/>
          <w:snapToGrid/>
          <w:w w:val="100"/>
          <w:sz w:val="24"/>
          <w:szCs w:val="24"/>
        </w:rPr>
        <w:t xml:space="preserve">E-mail: sqescrituracao@oliveiratrust.com.br </w:t>
      </w:r>
    </w:p>
    <w:p w14:paraId="220AAA3A" w14:textId="77777777" w:rsidR="00600416" w:rsidRPr="006158A8" w:rsidRDefault="00600416" w:rsidP="001E31C0">
      <w:pPr>
        <w:spacing w:line="320" w:lineRule="exact"/>
        <w:jc w:val="both"/>
        <w:rPr>
          <w:rFonts w:asciiTheme="minorHAnsi" w:hAnsiTheme="minorHAnsi" w:cstheme="minorHAnsi"/>
        </w:rPr>
      </w:pPr>
    </w:p>
    <w:p w14:paraId="0E3127E6" w14:textId="77777777" w:rsidR="00864941" w:rsidRPr="006158A8" w:rsidRDefault="00864941" w:rsidP="001E31C0">
      <w:pPr>
        <w:spacing w:line="320" w:lineRule="exact"/>
        <w:jc w:val="both"/>
        <w:rPr>
          <w:rFonts w:asciiTheme="minorHAnsi" w:hAnsiTheme="minorHAnsi" w:cstheme="minorHAnsi"/>
          <w:i/>
        </w:rPr>
      </w:pPr>
    </w:p>
    <w:p w14:paraId="0ED45835" w14:textId="77777777" w:rsidR="00600416" w:rsidRPr="003C3D76" w:rsidRDefault="00023B66" w:rsidP="001E31C0">
      <w:pPr>
        <w:spacing w:line="320" w:lineRule="exact"/>
        <w:jc w:val="both"/>
        <w:rPr>
          <w:rFonts w:asciiTheme="minorHAnsi" w:hAnsiTheme="minorHAnsi" w:cstheme="minorHAnsi"/>
        </w:rPr>
      </w:pPr>
      <w:r w:rsidRPr="003C3D76">
        <w:rPr>
          <w:rFonts w:asciiTheme="minorHAnsi" w:hAnsiTheme="minorHAnsi" w:cstheme="minorHAnsi"/>
          <w:i/>
          <w:iCs/>
        </w:rPr>
        <w:t>Ref.:     Declaração de Cumprimento de Obrigações Financeiras (</w:t>
      </w:r>
      <w:proofErr w:type="spellStart"/>
      <w:r w:rsidRPr="003C3D76">
        <w:rPr>
          <w:rFonts w:asciiTheme="minorHAnsi" w:hAnsiTheme="minorHAnsi" w:cstheme="minorHAnsi"/>
          <w:i/>
          <w:iCs/>
        </w:rPr>
        <w:t>Compliance</w:t>
      </w:r>
      <w:proofErr w:type="spellEnd"/>
      <w:r w:rsidRPr="003C3D76">
        <w:rPr>
          <w:rFonts w:asciiTheme="minorHAnsi" w:hAnsiTheme="minorHAnsi" w:cstheme="minorHAnsi"/>
          <w:i/>
          <w:iCs/>
        </w:rPr>
        <w:t xml:space="preserve"> </w:t>
      </w:r>
      <w:proofErr w:type="spellStart"/>
      <w:r w:rsidRPr="003C3D76">
        <w:rPr>
          <w:rFonts w:asciiTheme="minorHAnsi" w:hAnsiTheme="minorHAnsi" w:cstheme="minorHAnsi"/>
          <w:i/>
          <w:iCs/>
        </w:rPr>
        <w:t>Certificate</w:t>
      </w:r>
      <w:proofErr w:type="spellEnd"/>
      <w:r w:rsidRPr="003C3D76">
        <w:rPr>
          <w:rFonts w:asciiTheme="minorHAnsi" w:hAnsiTheme="minorHAnsi" w:cstheme="minorHAnsi"/>
          <w:i/>
          <w:iCs/>
        </w:rPr>
        <w:t xml:space="preserve">) </w:t>
      </w:r>
    </w:p>
    <w:p w14:paraId="03489ED5" w14:textId="77777777" w:rsidR="00600416" w:rsidRPr="003C3D76" w:rsidRDefault="00023B66" w:rsidP="001E31C0">
      <w:pPr>
        <w:spacing w:line="320" w:lineRule="exact"/>
        <w:jc w:val="both"/>
        <w:rPr>
          <w:rFonts w:asciiTheme="minorHAnsi" w:hAnsiTheme="minorHAnsi" w:cstheme="minorHAnsi"/>
        </w:rPr>
      </w:pPr>
      <w:r w:rsidRPr="003C3D76">
        <w:rPr>
          <w:rFonts w:asciiTheme="minorHAnsi" w:hAnsiTheme="minorHAnsi" w:cstheme="minorHAnsi"/>
          <w:b/>
          <w:bCs/>
          <w:smallCaps/>
        </w:rPr>
        <w:t> </w:t>
      </w:r>
    </w:p>
    <w:p w14:paraId="1401FFFD" w14:textId="77777777" w:rsidR="00600416" w:rsidRPr="003C3D76" w:rsidRDefault="00023B66" w:rsidP="001E31C0">
      <w:pPr>
        <w:spacing w:line="320" w:lineRule="exact"/>
        <w:jc w:val="both"/>
        <w:rPr>
          <w:rFonts w:asciiTheme="minorHAnsi" w:hAnsiTheme="minorHAnsi" w:cstheme="minorHAnsi"/>
        </w:rPr>
      </w:pPr>
      <w:r w:rsidRPr="003C3D76">
        <w:rPr>
          <w:rFonts w:asciiTheme="minorHAnsi" w:hAnsiTheme="minorHAnsi" w:cstheme="minorHAnsi"/>
        </w:rPr>
        <w:t>Prezados,</w:t>
      </w:r>
    </w:p>
    <w:p w14:paraId="2BC63FA4"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6F843FEE" w14:textId="4362A879"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Fazemos referência ao “</w:t>
      </w:r>
      <w:r w:rsidR="00AF2012" w:rsidRPr="00AF2012">
        <w:rPr>
          <w:rFonts w:asciiTheme="minorHAnsi" w:hAnsiTheme="minorHAnsi" w:cstheme="minorHAnsi"/>
          <w:i/>
          <w:iCs/>
        </w:rPr>
        <w:t xml:space="preserve">INSTRUMENTO PARTICULAR DE ESCRITURA DA PRIMEIRA EMISSÃO DE DEBÊNTURES SIMPLES, NÃO CONVERSÍVEIS EM AÇÕES, DA ESPÉCIE QUIROGRAFÁRIA, EM ATÉ DUAS SÉRIES, PARA DISTRIBUIÇÃO PÚBLICA COM ESFORÇOS RESTRITOS DE DISTRIBUIÇÃO, SOB O REGIME DE MELHORES ESFORÇOS DE COLOCAÇÃO, DA </w:t>
      </w:r>
      <w:bookmarkStart w:id="425" w:name="_Hlk112718942"/>
      <w:r w:rsidR="00AF2012" w:rsidRPr="00AF2012">
        <w:rPr>
          <w:rFonts w:asciiTheme="minorHAnsi" w:hAnsiTheme="minorHAnsi" w:cstheme="minorHAnsi"/>
          <w:i/>
          <w:iCs/>
        </w:rPr>
        <w:t>B.A. – EMPREENDIMENTOS E PARTICIPAÇÕES S/A</w:t>
      </w:r>
      <w:bookmarkEnd w:id="425"/>
      <w:r w:rsidRPr="003C3D76">
        <w:rPr>
          <w:rFonts w:asciiTheme="minorHAnsi" w:hAnsiTheme="minorHAnsi" w:cstheme="minorHAnsi"/>
          <w:i/>
          <w:iCs/>
        </w:rPr>
        <w:t xml:space="preserve">” </w:t>
      </w:r>
      <w:r w:rsidRPr="003C3D76">
        <w:rPr>
          <w:rFonts w:asciiTheme="minorHAnsi" w:hAnsiTheme="minorHAnsi" w:cstheme="minorHAnsi"/>
        </w:rPr>
        <w:t>(“</w:t>
      </w:r>
      <w:r w:rsidRPr="003C3D76">
        <w:rPr>
          <w:rFonts w:asciiTheme="minorHAnsi" w:hAnsiTheme="minorHAnsi" w:cstheme="minorHAnsi"/>
          <w:u w:val="single"/>
        </w:rPr>
        <w:t>Escritura de Emissão</w:t>
      </w:r>
      <w:r w:rsidRPr="003C3D76">
        <w:rPr>
          <w:rFonts w:asciiTheme="minorHAnsi" w:hAnsiTheme="minorHAnsi" w:cstheme="minorHAnsi"/>
        </w:rPr>
        <w:t>”).</w:t>
      </w:r>
    </w:p>
    <w:p w14:paraId="3F9586FF"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6668B016"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Exceto conforme expressamente previsto neste instrumento, os termos iniciados em letra maiúscula aqui utilizados terão os respectivos significados atribuídos a esses termos na Escritura de Emissão.</w:t>
      </w:r>
    </w:p>
    <w:p w14:paraId="593838D2"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5CE8C1A7" w14:textId="5E06DFF0"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xml:space="preserve">As declarações aqui contidas se referem ao período de </w:t>
      </w:r>
      <w:r w:rsidRPr="003C3D76">
        <w:rPr>
          <w:rFonts w:asciiTheme="minorHAnsi" w:hAnsiTheme="minorHAnsi" w:cstheme="minorHAnsi"/>
          <w:highlight w:val="lightGray"/>
        </w:rPr>
        <w:t>[</w:t>
      </w:r>
      <w:r w:rsidRPr="003C3D76">
        <w:rPr>
          <w:rFonts w:asciiTheme="minorHAnsi" w:hAnsiTheme="minorHAnsi" w:cstheme="minorHAnsi"/>
          <w:i/>
          <w:iCs/>
          <w:highlight w:val="lightGray"/>
        </w:rPr>
        <w:t>data inicial</w:t>
      </w:r>
      <w:r w:rsidRPr="003C3D76">
        <w:rPr>
          <w:rFonts w:asciiTheme="minorHAnsi" w:hAnsiTheme="minorHAnsi" w:cstheme="minorHAnsi"/>
          <w:highlight w:val="lightGray"/>
        </w:rPr>
        <w:t>]</w:t>
      </w:r>
      <w:r w:rsidRPr="003C3D76">
        <w:rPr>
          <w:rFonts w:asciiTheme="minorHAnsi" w:hAnsiTheme="minorHAnsi" w:cstheme="minorHAnsi"/>
        </w:rPr>
        <w:t xml:space="preserve"> a </w:t>
      </w:r>
      <w:r w:rsidRPr="003C3D76">
        <w:rPr>
          <w:rFonts w:asciiTheme="minorHAnsi" w:hAnsiTheme="minorHAnsi" w:cstheme="minorHAnsi"/>
          <w:highlight w:val="lightGray"/>
        </w:rPr>
        <w:t>[</w:t>
      </w:r>
      <w:r w:rsidRPr="003C3D76">
        <w:rPr>
          <w:rFonts w:asciiTheme="minorHAnsi" w:hAnsiTheme="minorHAnsi" w:cstheme="minorHAnsi"/>
          <w:i/>
          <w:iCs/>
          <w:highlight w:val="lightGray"/>
        </w:rPr>
        <w:t>Data de Apuração correspondente</w:t>
      </w:r>
      <w:r w:rsidRPr="003C3D76">
        <w:rPr>
          <w:rFonts w:asciiTheme="minorHAnsi" w:hAnsiTheme="minorHAnsi" w:cstheme="minorHAnsi"/>
          <w:highlight w:val="lightGray"/>
        </w:rPr>
        <w:t>]</w:t>
      </w:r>
      <w:r w:rsidRPr="003C3D76">
        <w:rPr>
          <w:rFonts w:asciiTheme="minorHAnsi" w:hAnsiTheme="minorHAnsi" w:cstheme="minorHAnsi"/>
        </w:rPr>
        <w:t xml:space="preserve">. Nos termos da Escritura de Emissão, a </w:t>
      </w:r>
      <w:r w:rsidR="000F2739" w:rsidRPr="000F2739">
        <w:rPr>
          <w:rFonts w:asciiTheme="minorHAnsi" w:hAnsiTheme="minorHAnsi" w:cstheme="minorHAnsi"/>
        </w:rPr>
        <w:t xml:space="preserve">B.A. – EMPREENDIMENTOS E PARTICIPAÇÕES S/A </w:t>
      </w:r>
      <w:r w:rsidRPr="003C3D76">
        <w:rPr>
          <w:rFonts w:asciiTheme="minorHAnsi" w:hAnsiTheme="minorHAnsi" w:cstheme="minorHAnsi"/>
        </w:rPr>
        <w:t>(“</w:t>
      </w:r>
      <w:r w:rsidRPr="003C3D76">
        <w:rPr>
          <w:rFonts w:asciiTheme="minorHAnsi" w:hAnsiTheme="minorHAnsi" w:cstheme="minorHAnsi"/>
          <w:u w:val="single"/>
        </w:rPr>
        <w:t>Emissora</w:t>
      </w:r>
      <w:r w:rsidRPr="003C3D76">
        <w:rPr>
          <w:rFonts w:asciiTheme="minorHAnsi" w:hAnsiTheme="minorHAnsi" w:cstheme="minorHAnsi"/>
        </w:rPr>
        <w:t>”) declara e garante ao Banco Itaú BBA S.A. o quanto segue:</w:t>
      </w:r>
    </w:p>
    <w:p w14:paraId="685A1D0D"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64195F73" w14:textId="739D1ADD" w:rsidR="00600416" w:rsidRPr="003C3D76" w:rsidRDefault="00023B66" w:rsidP="00444443">
      <w:pPr>
        <w:numPr>
          <w:ilvl w:val="0"/>
          <w:numId w:val="12"/>
        </w:numPr>
        <w:spacing w:line="320" w:lineRule="exact"/>
        <w:jc w:val="both"/>
        <w:rPr>
          <w:rFonts w:asciiTheme="minorHAnsi" w:hAnsiTheme="minorHAnsi" w:cstheme="minorHAnsi"/>
        </w:rPr>
      </w:pPr>
      <w:r w:rsidRPr="003C3D76">
        <w:rPr>
          <w:rFonts w:asciiTheme="minorHAnsi" w:hAnsiTheme="minorHAnsi" w:cstheme="minorHAnsi"/>
        </w:rPr>
        <w:t xml:space="preserve">as Demonstrações Financeiras referentes a tal </w:t>
      </w:r>
      <w:r w:rsidRPr="003C3D76">
        <w:rPr>
          <w:rFonts w:asciiTheme="minorHAnsi" w:hAnsiTheme="minorHAnsi" w:cstheme="minorHAnsi"/>
          <w:highlight w:val="lightGray"/>
        </w:rPr>
        <w:t>[exercício fiscal]</w:t>
      </w:r>
      <w:r w:rsidRPr="003C3D76">
        <w:rPr>
          <w:rFonts w:asciiTheme="minorHAnsi" w:hAnsiTheme="minorHAnsi" w:cstheme="minorHAnsi"/>
        </w:rPr>
        <w:t xml:space="preserve"> estão completas, corretas e representam apropriadamente todos os aspectos relevantes da condição financeira da Emissora em uma base consolidada em tal data;</w:t>
      </w:r>
    </w:p>
    <w:p w14:paraId="3C6FB5EA"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24A2A481" w14:textId="77777777" w:rsidR="00600416" w:rsidRPr="003C3D76" w:rsidRDefault="00023B66" w:rsidP="00444443">
      <w:pPr>
        <w:numPr>
          <w:ilvl w:val="0"/>
          <w:numId w:val="12"/>
        </w:numPr>
        <w:spacing w:line="320" w:lineRule="exact"/>
        <w:jc w:val="both"/>
        <w:rPr>
          <w:rFonts w:asciiTheme="minorHAnsi" w:hAnsiTheme="minorHAnsi" w:cstheme="minorHAnsi"/>
        </w:rPr>
      </w:pPr>
      <w:r w:rsidRPr="003C3D76">
        <w:rPr>
          <w:rFonts w:asciiTheme="minorHAnsi" w:hAnsiTheme="minorHAnsi" w:cstheme="minorHAnsi"/>
        </w:rPr>
        <w:t>todas as disposições do contidas na presente Escritura de Emissão permanecem válidas;</w:t>
      </w:r>
    </w:p>
    <w:p w14:paraId="0E8DC22E"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lastRenderedPageBreak/>
        <w:t> </w:t>
      </w:r>
    </w:p>
    <w:p w14:paraId="6F5F25F7" w14:textId="77777777" w:rsidR="00600416" w:rsidRPr="003C3D76" w:rsidRDefault="00023B66" w:rsidP="00444443">
      <w:pPr>
        <w:numPr>
          <w:ilvl w:val="0"/>
          <w:numId w:val="12"/>
        </w:numPr>
        <w:spacing w:line="320" w:lineRule="exact"/>
        <w:jc w:val="both"/>
        <w:rPr>
          <w:rFonts w:asciiTheme="minorHAnsi" w:hAnsiTheme="minorHAnsi" w:cstheme="minorHAnsi"/>
        </w:rPr>
      </w:pPr>
      <w:r w:rsidRPr="003C3D76">
        <w:rPr>
          <w:rFonts w:asciiTheme="minorHAnsi" w:hAnsiTheme="minorHAnsi" w:cstheme="minorHAnsi"/>
        </w:rPr>
        <w:t>a Emissora não praticou qualquer ato em desacordo com seus respectivos contratos sociais;</w:t>
      </w:r>
    </w:p>
    <w:p w14:paraId="30406AF8"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325477D9" w14:textId="77777777" w:rsidR="00600416" w:rsidRPr="003C3D76" w:rsidRDefault="00023B66" w:rsidP="00444443">
      <w:pPr>
        <w:numPr>
          <w:ilvl w:val="0"/>
          <w:numId w:val="12"/>
        </w:numPr>
        <w:spacing w:line="320" w:lineRule="exact"/>
        <w:jc w:val="both"/>
        <w:rPr>
          <w:rFonts w:asciiTheme="minorHAnsi" w:hAnsiTheme="minorHAnsi" w:cstheme="minorHAnsi"/>
        </w:rPr>
      </w:pPr>
      <w:r w:rsidRPr="003C3D76">
        <w:rPr>
          <w:rFonts w:asciiTheme="minorHAnsi" w:hAnsiTheme="minorHAnsi" w:cstheme="minorHAnsi"/>
        </w:rPr>
        <w:t>não existiu nem ocorreu qualquer Evento de Inadimplemento; e</w:t>
      </w:r>
    </w:p>
    <w:p w14:paraId="6D868BCF" w14:textId="77777777" w:rsidR="00600416" w:rsidRPr="003C3D76" w:rsidRDefault="00023B66" w:rsidP="001E31C0">
      <w:pPr>
        <w:spacing w:line="320" w:lineRule="exact"/>
        <w:ind w:firstLine="360"/>
        <w:jc w:val="both"/>
        <w:rPr>
          <w:rFonts w:asciiTheme="minorHAnsi" w:hAnsiTheme="minorHAnsi" w:cstheme="minorHAnsi"/>
        </w:rPr>
      </w:pPr>
      <w:r w:rsidRPr="003C3D76">
        <w:rPr>
          <w:rFonts w:asciiTheme="minorHAnsi" w:hAnsiTheme="minorHAnsi" w:cstheme="minorHAnsi"/>
        </w:rPr>
        <w:t> </w:t>
      </w:r>
    </w:p>
    <w:p w14:paraId="5DAE6514" w14:textId="77777777" w:rsidR="00600416" w:rsidRPr="003C3D76" w:rsidRDefault="00023B66" w:rsidP="00444443">
      <w:pPr>
        <w:numPr>
          <w:ilvl w:val="0"/>
          <w:numId w:val="12"/>
        </w:numPr>
        <w:spacing w:line="320" w:lineRule="exact"/>
        <w:jc w:val="both"/>
        <w:rPr>
          <w:rFonts w:asciiTheme="minorHAnsi" w:hAnsiTheme="minorHAnsi" w:cstheme="minorHAnsi"/>
        </w:rPr>
      </w:pPr>
      <w:r w:rsidRPr="003C3D76">
        <w:rPr>
          <w:rFonts w:asciiTheme="minorHAnsi" w:hAnsiTheme="minorHAnsi" w:cstheme="minorHAnsi"/>
        </w:rPr>
        <w:t>as Obrigações Financeiras da Emissora foram atendidas, conforme memórias de cálculo demonstrativas constantes do Anexo A ao presente.</w:t>
      </w:r>
    </w:p>
    <w:p w14:paraId="0668AB3A" w14:textId="77777777" w:rsidR="00600416" w:rsidRPr="003C3D76" w:rsidRDefault="00023B66" w:rsidP="001E31C0">
      <w:pPr>
        <w:spacing w:line="320" w:lineRule="exact"/>
        <w:jc w:val="both"/>
        <w:rPr>
          <w:rFonts w:asciiTheme="minorHAnsi" w:hAnsiTheme="minorHAnsi" w:cstheme="minorHAnsi"/>
        </w:rPr>
      </w:pPr>
      <w:r w:rsidRPr="003C3D76">
        <w:rPr>
          <w:rFonts w:asciiTheme="minorHAnsi" w:hAnsiTheme="minorHAnsi" w:cstheme="minorHAnsi"/>
          <w:b/>
          <w:bCs/>
          <w:smallCaps/>
        </w:rPr>
        <w:t> </w:t>
      </w:r>
    </w:p>
    <w:p w14:paraId="0D982464" w14:textId="1E857973" w:rsidR="00D705D1" w:rsidRPr="003C3D76" w:rsidRDefault="00023B66" w:rsidP="008C3F5A">
      <w:pPr>
        <w:spacing w:line="320" w:lineRule="exact"/>
        <w:jc w:val="center"/>
        <w:rPr>
          <w:rFonts w:asciiTheme="minorHAnsi" w:hAnsiTheme="minorHAnsi" w:cstheme="minorHAnsi"/>
          <w:u w:val="single"/>
        </w:rPr>
      </w:pPr>
      <w:r w:rsidRPr="003C3D76">
        <w:rPr>
          <w:rFonts w:asciiTheme="minorHAnsi" w:hAnsiTheme="minorHAnsi" w:cstheme="minorHAnsi"/>
        </w:rPr>
        <w:t xml:space="preserve">São Paulo, </w:t>
      </w:r>
      <w:r w:rsidRPr="003C3D76">
        <w:rPr>
          <w:rFonts w:asciiTheme="minorHAnsi" w:hAnsiTheme="minorHAnsi" w:cstheme="minorHAnsi"/>
          <w:highlight w:val="lightGray"/>
        </w:rPr>
        <w:t>[</w:t>
      </w:r>
      <w:r w:rsidRPr="003C3D76">
        <w:rPr>
          <w:rFonts w:asciiTheme="minorHAnsi" w:hAnsiTheme="minorHAnsi" w:cstheme="minorHAnsi"/>
          <w:i/>
          <w:iCs/>
          <w:highlight w:val="lightGray"/>
        </w:rPr>
        <w:t>data</w:t>
      </w:r>
      <w:r w:rsidRPr="003C3D76">
        <w:rPr>
          <w:rFonts w:asciiTheme="minorHAnsi" w:hAnsiTheme="minorHAnsi" w:cstheme="minorHAnsi"/>
          <w:highlight w:val="lightGray"/>
        </w:rPr>
        <w:t>]</w:t>
      </w:r>
      <w:r w:rsidRPr="003C3D76">
        <w:rPr>
          <w:rFonts w:asciiTheme="minorHAnsi" w:hAnsiTheme="minorHAnsi" w:cstheme="minorHAnsi"/>
        </w:rPr>
        <w:t>.</w:t>
      </w:r>
      <w:r w:rsidRPr="003C3D76">
        <w:rPr>
          <w:rFonts w:asciiTheme="minorHAnsi" w:eastAsia="Arial Unicode MS" w:hAnsiTheme="minorHAnsi" w:cstheme="minorHAnsi"/>
          <w:b/>
          <w:smallCaps/>
          <w:w w:val="0"/>
          <w:highlight w:val="yellow"/>
        </w:rPr>
        <w:t xml:space="preserve"> </w:t>
      </w:r>
    </w:p>
    <w:sectPr w:rsidR="00D705D1" w:rsidRPr="003C3D76" w:rsidSect="008C3F5A">
      <w:headerReference w:type="even" r:id="rId66"/>
      <w:headerReference w:type="default" r:id="rId67"/>
      <w:footerReference w:type="even" r:id="rId68"/>
      <w:footerReference w:type="default" r:id="rId69"/>
      <w:headerReference w:type="first" r:id="rId70"/>
      <w:footerReference w:type="first" r:id="rId71"/>
      <w:pgSz w:w="12242" w:h="15842" w:code="1"/>
      <w:pgMar w:top="1531" w:right="1701" w:bottom="1260"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2221" w14:textId="77777777" w:rsidR="00747247" w:rsidRDefault="00747247">
      <w:r>
        <w:separator/>
      </w:r>
    </w:p>
  </w:endnote>
  <w:endnote w:type="continuationSeparator" w:id="0">
    <w:p w14:paraId="011E8B33" w14:textId="77777777" w:rsidR="00747247" w:rsidRDefault="00747247">
      <w:r>
        <w:continuationSeparator/>
      </w:r>
    </w:p>
  </w:endnote>
  <w:endnote w:type="continuationNotice" w:id="1">
    <w:p w14:paraId="19770EE7" w14:textId="77777777" w:rsidR="00747247" w:rsidRDefault="00747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Negrito">
    <w:altName w:val="Times New Roman Bold"/>
    <w:panose1 w:val="020208030705050203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E8CE" w14:textId="77777777" w:rsidR="00747247" w:rsidRDefault="00747247" w:rsidP="001A03B0">
    <w:pPr>
      <w:pStyle w:val="Rodap"/>
      <w:rPr>
        <w:color w:val="000000"/>
        <w:sz w:val="17"/>
      </w:rPr>
    </w:pPr>
    <w:bookmarkStart w:id="413" w:name="TITUS1FooterEvenPages"/>
    <w:r w:rsidRPr="00065B6F">
      <w:rPr>
        <w:color w:val="000000"/>
        <w:sz w:val="17"/>
      </w:rPr>
      <w:t> </w:t>
    </w:r>
  </w:p>
  <w:p w14:paraId="41CBDE95" w14:textId="77777777" w:rsidR="00747247" w:rsidRDefault="00747247" w:rsidP="00065B6F">
    <w:pPr>
      <w:pStyle w:val="Rodap"/>
    </w:pPr>
  </w:p>
  <w:sdt>
    <w:sdtPr>
      <w:id w:val="1234124345"/>
      <w:docPartObj>
        <w:docPartGallery w:val="Page Numbers (Bottom of Page)"/>
        <w:docPartUnique/>
      </w:docPartObj>
    </w:sdtPr>
    <w:sdtEndPr>
      <w:rPr>
        <w:sz w:val="20"/>
        <w:szCs w:val="20"/>
      </w:rPr>
    </w:sdtEndPr>
    <w:sdtContent>
      <w:p w14:paraId="4526D95D" w14:textId="77777777" w:rsidR="00747247" w:rsidRPr="004A5A5D" w:rsidRDefault="00747247" w:rsidP="001A03B0">
        <w:pPr>
          <w:pStyle w:val="Rodap"/>
          <w:jc w:val="right"/>
          <w:rPr>
            <w:sz w:val="20"/>
            <w:szCs w:val="20"/>
          </w:rPr>
        </w:pPr>
        <w:r>
          <w:fldChar w:fldCharType="begin"/>
        </w:r>
        <w:r>
          <w:instrText>PAGE   \* MERGEFORMAT</w:instrText>
        </w:r>
        <w:r>
          <w:fldChar w:fldCharType="separate"/>
        </w:r>
        <w:r>
          <w:rPr>
            <w:noProof/>
          </w:rPr>
          <w:t>46</w:t>
        </w:r>
        <w:r>
          <w:rPr>
            <w:noProof/>
            <w:sz w:val="20"/>
            <w:szCs w:val="20"/>
          </w:rPr>
          <w:fldChar w:fldCharType="end"/>
        </w:r>
      </w:p>
      <w:bookmarkEnd w:id="413" w:displacedByCustomXml="next"/>
    </w:sdtContent>
  </w:sdt>
  <w:p w14:paraId="7E6D9973" w14:textId="77777777" w:rsidR="00747247" w:rsidRPr="00B140EF" w:rsidRDefault="00747247" w:rsidP="001A03B0">
    <w:pPr>
      <w:pStyle w:val="Rodap"/>
      <w:rPr>
        <w:rFonts w:ascii="Tahoma" w:hAnsi="Tahoma" w:cs="Tahoma"/>
        <w:color w:val="FFFFFF"/>
        <w:sz w:val="12"/>
      </w:rPr>
    </w:pPr>
  </w:p>
  <w:p w14:paraId="4DA4DAB8" w14:textId="77777777" w:rsidR="00747247" w:rsidRDefault="00747247" w:rsidP="0093521B"/>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69984" w14:textId="77777777" w:rsidR="00747247" w:rsidRDefault="00747247" w:rsidP="0093521B">
    <w:pPr>
      <w:pStyle w:val="Rodap"/>
      <w:rPr>
        <w:color w:val="000000"/>
        <w:sz w:val="17"/>
      </w:rPr>
    </w:pPr>
    <w:bookmarkStart w:id="426" w:name="TITUS7FooterEvenPages"/>
    <w:r w:rsidRPr="00065B6F">
      <w:rPr>
        <w:color w:val="000000"/>
        <w:sz w:val="17"/>
      </w:rPr>
      <w:t> </w:t>
    </w:r>
  </w:p>
  <w:p w14:paraId="4E2C40FB" w14:textId="77777777" w:rsidR="00747247" w:rsidRDefault="00747247" w:rsidP="00065B6F">
    <w:pPr>
      <w:pStyle w:val="Rodap"/>
    </w:pPr>
  </w:p>
  <w:sdt>
    <w:sdtPr>
      <w:id w:val="-179128617"/>
      <w:docPartObj>
        <w:docPartGallery w:val="Page Numbers (Bottom of Page)"/>
        <w:docPartUnique/>
      </w:docPartObj>
    </w:sdtPr>
    <w:sdtEndPr>
      <w:rPr>
        <w:sz w:val="20"/>
        <w:szCs w:val="20"/>
      </w:rPr>
    </w:sdtEndPr>
    <w:sdtContent>
      <w:p w14:paraId="12C5C9D5" w14:textId="77777777" w:rsidR="00747247" w:rsidRPr="004A5A5D" w:rsidRDefault="00747247" w:rsidP="0093521B">
        <w:pPr>
          <w:pStyle w:val="Rodap"/>
          <w:jc w:val="right"/>
          <w:rPr>
            <w:sz w:val="20"/>
            <w:szCs w:val="20"/>
          </w:rPr>
        </w:pPr>
        <w:r>
          <w:fldChar w:fldCharType="begin"/>
        </w:r>
        <w:r>
          <w:instrText>PAGE   \* MERGEFORMAT</w:instrText>
        </w:r>
        <w:r>
          <w:fldChar w:fldCharType="separate"/>
        </w:r>
        <w:r>
          <w:rPr>
            <w:noProof/>
          </w:rPr>
          <w:t>112</w:t>
        </w:r>
        <w:r>
          <w:rPr>
            <w:noProof/>
            <w:sz w:val="20"/>
            <w:szCs w:val="20"/>
          </w:rPr>
          <w:fldChar w:fldCharType="end"/>
        </w:r>
      </w:p>
      <w:bookmarkEnd w:id="426" w:displacedByCustomXml="next"/>
    </w:sdtContent>
  </w:sdt>
  <w:p w14:paraId="48DCB264" w14:textId="77777777" w:rsidR="00747247" w:rsidRPr="00B140EF" w:rsidRDefault="00747247" w:rsidP="0093521B">
    <w:pPr>
      <w:pStyle w:val="Rodap"/>
      <w:rPr>
        <w:rFonts w:ascii="Tahoma" w:hAnsi="Tahoma" w:cs="Tahoma"/>
        <w:color w:val="FFFFFF"/>
        <w:sz w:val="12"/>
      </w:rPr>
    </w:pPr>
  </w:p>
  <w:p w14:paraId="55B48124" w14:textId="77777777" w:rsidR="00747247" w:rsidRDefault="0074724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4E36" w14:textId="77777777" w:rsidR="00747247" w:rsidRDefault="00747247" w:rsidP="0093521B">
    <w:pPr>
      <w:pStyle w:val="Rodap"/>
      <w:rPr>
        <w:color w:val="000000"/>
        <w:sz w:val="17"/>
      </w:rPr>
    </w:pPr>
    <w:bookmarkStart w:id="427" w:name="TITUS7FooterPrimary"/>
    <w:r w:rsidRPr="00065B6F">
      <w:rPr>
        <w:color w:val="000000"/>
        <w:sz w:val="17"/>
      </w:rPr>
      <w:t> </w:t>
    </w:r>
  </w:p>
  <w:p w14:paraId="59266713" w14:textId="77777777" w:rsidR="00747247" w:rsidRDefault="00747247" w:rsidP="00065B6F">
    <w:pPr>
      <w:pStyle w:val="Rodap"/>
    </w:pPr>
  </w:p>
  <w:sdt>
    <w:sdtPr>
      <w:id w:val="-1884085476"/>
      <w:docPartObj>
        <w:docPartGallery w:val="Page Numbers (Bottom of Page)"/>
        <w:docPartUnique/>
      </w:docPartObj>
    </w:sdtPr>
    <w:sdtEndPr>
      <w:rPr>
        <w:sz w:val="20"/>
        <w:szCs w:val="20"/>
      </w:rPr>
    </w:sdtEndPr>
    <w:sdtContent>
      <w:p w14:paraId="314D2EAD" w14:textId="77777777" w:rsidR="00747247" w:rsidRPr="004A5A5D" w:rsidRDefault="00747247">
        <w:pPr>
          <w:pStyle w:val="Rodap"/>
          <w:jc w:val="right"/>
          <w:rPr>
            <w:sz w:val="20"/>
            <w:szCs w:val="20"/>
          </w:rPr>
        </w:pPr>
        <w:r>
          <w:fldChar w:fldCharType="begin"/>
        </w:r>
        <w:r>
          <w:instrText>PAGE   \* MERGEFORMAT</w:instrText>
        </w:r>
        <w:r>
          <w:fldChar w:fldCharType="separate"/>
        </w:r>
        <w:r>
          <w:rPr>
            <w:noProof/>
          </w:rPr>
          <w:t>111</w:t>
        </w:r>
        <w:r>
          <w:rPr>
            <w:noProof/>
            <w:sz w:val="20"/>
            <w:szCs w:val="20"/>
          </w:rPr>
          <w:fldChar w:fldCharType="end"/>
        </w:r>
      </w:p>
      <w:bookmarkEnd w:id="427" w:displacedByCustomXml="next"/>
    </w:sdtContent>
  </w:sdt>
  <w:p w14:paraId="79047677" w14:textId="77777777" w:rsidR="00747247" w:rsidRPr="00B140EF" w:rsidRDefault="00747247" w:rsidP="00B140EF">
    <w:pPr>
      <w:pStyle w:val="Rodap"/>
      <w:rPr>
        <w:rFonts w:ascii="Tahoma" w:hAnsi="Tahoma" w:cs="Tahoma"/>
        <w:color w:val="FFFFFF"/>
        <w:sz w:val="1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42E9" w14:textId="77777777" w:rsidR="00747247" w:rsidRDefault="00747247" w:rsidP="0093521B">
    <w:pPr>
      <w:pStyle w:val="Rodap"/>
      <w:rPr>
        <w:color w:val="000000"/>
        <w:sz w:val="17"/>
      </w:rPr>
    </w:pPr>
    <w:bookmarkStart w:id="428" w:name="TITUS7FooterFirstPage"/>
    <w:r w:rsidRPr="00065B6F">
      <w:rPr>
        <w:color w:val="000000"/>
        <w:sz w:val="17"/>
      </w:rPr>
      <w:t> </w:t>
    </w:r>
  </w:p>
  <w:p w14:paraId="48E8BFFB" w14:textId="77777777" w:rsidR="00747247" w:rsidRDefault="00747247" w:rsidP="00065B6F">
    <w:pPr>
      <w:pStyle w:val="Rodap"/>
    </w:pPr>
  </w:p>
  <w:sdt>
    <w:sdtPr>
      <w:id w:val="504637317"/>
      <w:docPartObj>
        <w:docPartGallery w:val="Page Numbers (Bottom of Page)"/>
        <w:docPartUnique/>
      </w:docPartObj>
    </w:sdtPr>
    <w:sdtEndPr>
      <w:rPr>
        <w:sz w:val="20"/>
        <w:szCs w:val="20"/>
      </w:rPr>
    </w:sdtEndPr>
    <w:sdtContent>
      <w:p w14:paraId="2419EA22" w14:textId="77777777" w:rsidR="00747247" w:rsidRPr="004A5A5D" w:rsidRDefault="00747247" w:rsidP="0093521B">
        <w:pPr>
          <w:pStyle w:val="Rodap"/>
          <w:jc w:val="right"/>
          <w:rPr>
            <w:sz w:val="20"/>
            <w:szCs w:val="20"/>
          </w:rPr>
        </w:pPr>
        <w:r>
          <w:fldChar w:fldCharType="begin"/>
        </w:r>
        <w:r>
          <w:instrText>PAGE   \* MERGEFORMAT</w:instrText>
        </w:r>
        <w:r>
          <w:fldChar w:fldCharType="separate"/>
        </w:r>
        <w:r>
          <w:rPr>
            <w:noProof/>
          </w:rPr>
          <w:t>110</w:t>
        </w:r>
        <w:r>
          <w:rPr>
            <w:noProof/>
            <w:sz w:val="20"/>
            <w:szCs w:val="20"/>
          </w:rPr>
          <w:fldChar w:fldCharType="end"/>
        </w:r>
      </w:p>
      <w:bookmarkEnd w:id="428" w:displacedByCustomXml="next"/>
    </w:sdtContent>
  </w:sdt>
  <w:p w14:paraId="1137EE0D" w14:textId="77777777" w:rsidR="00747247" w:rsidRPr="00B140EF" w:rsidRDefault="00747247">
    <w:pPr>
      <w:pStyle w:val="Rodap"/>
      <w:rPr>
        <w:rFonts w:ascii="Tahoma" w:hAnsi="Tahoma" w:cs="Tahoma"/>
        <w:color w:val="FFFFFF"/>
        <w:sz w:val="12"/>
      </w:rPr>
    </w:pPr>
  </w:p>
  <w:p w14:paraId="29B41814" w14:textId="77777777" w:rsidR="00747247" w:rsidRPr="006140B7" w:rsidRDefault="0074724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969B" w14:textId="77777777" w:rsidR="00747247" w:rsidRDefault="00747247" w:rsidP="001A03B0">
    <w:pPr>
      <w:pStyle w:val="Rodap"/>
      <w:rPr>
        <w:color w:val="000000"/>
        <w:sz w:val="17"/>
      </w:rPr>
    </w:pPr>
    <w:bookmarkStart w:id="414" w:name="TITUS1FooterPrimary"/>
    <w:r w:rsidRPr="00065B6F">
      <w:rPr>
        <w:color w:val="000000"/>
        <w:sz w:val="17"/>
      </w:rPr>
      <w:t> </w:t>
    </w:r>
  </w:p>
  <w:p w14:paraId="3B918CC1" w14:textId="77777777" w:rsidR="00747247" w:rsidRDefault="00747247" w:rsidP="00065B6F">
    <w:pPr>
      <w:pStyle w:val="Rodap"/>
    </w:pPr>
  </w:p>
  <w:sdt>
    <w:sdtPr>
      <w:id w:val="-1996638234"/>
      <w:docPartObj>
        <w:docPartGallery w:val="Page Numbers (Bottom of Page)"/>
        <w:docPartUnique/>
      </w:docPartObj>
    </w:sdtPr>
    <w:sdtEndPr>
      <w:rPr>
        <w:sz w:val="20"/>
        <w:szCs w:val="20"/>
      </w:rPr>
    </w:sdtEndPr>
    <w:sdtContent>
      <w:p w14:paraId="59D196C9" w14:textId="77777777" w:rsidR="00747247" w:rsidRPr="004A5A5D" w:rsidRDefault="00747247">
        <w:pPr>
          <w:pStyle w:val="Rodap"/>
          <w:jc w:val="right"/>
          <w:rPr>
            <w:sz w:val="20"/>
            <w:szCs w:val="20"/>
          </w:rPr>
        </w:pPr>
        <w:r>
          <w:fldChar w:fldCharType="begin"/>
        </w:r>
        <w:r>
          <w:instrText>PAGE   \* MERGEFORMAT</w:instrText>
        </w:r>
        <w:r>
          <w:fldChar w:fldCharType="separate"/>
        </w:r>
        <w:r>
          <w:rPr>
            <w:noProof/>
          </w:rPr>
          <w:t>45</w:t>
        </w:r>
        <w:r>
          <w:rPr>
            <w:noProof/>
            <w:sz w:val="20"/>
            <w:szCs w:val="20"/>
          </w:rPr>
          <w:fldChar w:fldCharType="end"/>
        </w:r>
      </w:p>
      <w:bookmarkEnd w:id="414" w:displacedByCustomXml="next"/>
    </w:sdtContent>
  </w:sdt>
  <w:p w14:paraId="58929295" w14:textId="77777777" w:rsidR="00747247" w:rsidRPr="00B140EF" w:rsidRDefault="00747247" w:rsidP="00B140EF">
    <w:pPr>
      <w:pStyle w:val="Rodap"/>
      <w:rPr>
        <w:rFonts w:ascii="Tahoma" w:hAnsi="Tahoma" w:cs="Tahoma"/>
        <w:color w:val="FFFFFF"/>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22D6" w14:textId="77777777" w:rsidR="00747247" w:rsidRDefault="00747247" w:rsidP="001A03B0">
    <w:pPr>
      <w:pStyle w:val="Rodap"/>
      <w:rPr>
        <w:color w:val="000000"/>
        <w:sz w:val="17"/>
      </w:rPr>
    </w:pPr>
    <w:bookmarkStart w:id="415" w:name="TITUS1FooterFirstPage"/>
    <w:r w:rsidRPr="00065B6F">
      <w:rPr>
        <w:color w:val="000000"/>
        <w:sz w:val="17"/>
      </w:rPr>
      <w:t> </w:t>
    </w:r>
  </w:p>
  <w:p w14:paraId="3592420F" w14:textId="77777777" w:rsidR="00747247" w:rsidRDefault="00747247">
    <w:pPr>
      <w:pStyle w:val="Rodap"/>
    </w:pPr>
  </w:p>
  <w:bookmarkEnd w:id="415"/>
  <w:p w14:paraId="46FD1CE1" w14:textId="77777777" w:rsidR="00747247" w:rsidRPr="006140B7" w:rsidRDefault="0074724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E627" w14:textId="77777777" w:rsidR="00747247" w:rsidRDefault="00747247">
    <w:pPr>
      <w:pStyle w:val="Rodap"/>
      <w:rPr>
        <w:color w:val="000000"/>
        <w:sz w:val="17"/>
      </w:rPr>
    </w:pPr>
    <w:bookmarkStart w:id="417" w:name="TITUS2FooterEvenPages"/>
    <w:r w:rsidRPr="00065B6F">
      <w:rPr>
        <w:color w:val="000000"/>
        <w:sz w:val="17"/>
      </w:rPr>
      <w:t> </w:t>
    </w:r>
  </w:p>
  <w:p w14:paraId="3D133EBC" w14:textId="77777777" w:rsidR="00747247" w:rsidRDefault="00747247" w:rsidP="00065B6F">
    <w:pPr>
      <w:pStyle w:val="Rodap"/>
    </w:pPr>
  </w:p>
  <w:sdt>
    <w:sdtPr>
      <w:id w:val="-251199199"/>
      <w:docPartObj>
        <w:docPartGallery w:val="Page Numbers (Bottom of Page)"/>
        <w:docPartUnique/>
      </w:docPartObj>
    </w:sdtPr>
    <w:sdtEndPr>
      <w:rPr>
        <w:sz w:val="20"/>
        <w:szCs w:val="20"/>
      </w:rPr>
    </w:sdtEndPr>
    <w:sdtContent>
      <w:p w14:paraId="265A8099" w14:textId="77777777" w:rsidR="00747247" w:rsidRPr="004A5A5D" w:rsidRDefault="00747247">
        <w:pPr>
          <w:pStyle w:val="Rodap"/>
          <w:jc w:val="right"/>
          <w:rPr>
            <w:sz w:val="20"/>
            <w:szCs w:val="20"/>
          </w:rPr>
        </w:pPr>
        <w:r>
          <w:fldChar w:fldCharType="begin"/>
        </w:r>
        <w:r>
          <w:instrText>PAGE   \* MERGEFORMAT</w:instrText>
        </w:r>
        <w:r>
          <w:fldChar w:fldCharType="separate"/>
        </w:r>
        <w:r>
          <w:rPr>
            <w:noProof/>
          </w:rPr>
          <w:t>105</w:t>
        </w:r>
        <w:r>
          <w:rPr>
            <w:noProof/>
            <w:sz w:val="20"/>
            <w:szCs w:val="20"/>
          </w:rPr>
          <w:fldChar w:fldCharType="end"/>
        </w:r>
      </w:p>
      <w:bookmarkEnd w:id="417" w:displacedByCustomXml="next"/>
    </w:sdtContent>
  </w:sdt>
  <w:p w14:paraId="7904404D" w14:textId="77777777" w:rsidR="00747247" w:rsidRPr="00B140EF" w:rsidRDefault="00747247">
    <w:pPr>
      <w:pStyle w:val="Rodap"/>
      <w:rPr>
        <w:rFonts w:ascii="Tahoma" w:hAnsi="Tahoma" w:cs="Tahoma"/>
        <w:color w:val="FFFFFF"/>
        <w:sz w:val="12"/>
      </w:rPr>
    </w:pPr>
  </w:p>
  <w:p w14:paraId="3323B831" w14:textId="77777777" w:rsidR="00747247" w:rsidRDefault="0074724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1D51" w14:textId="77777777" w:rsidR="00747247" w:rsidRDefault="00747247">
    <w:pPr>
      <w:pStyle w:val="Rodap"/>
      <w:rPr>
        <w:color w:val="000000"/>
        <w:sz w:val="17"/>
      </w:rPr>
    </w:pPr>
    <w:bookmarkStart w:id="418" w:name="TITUS2FooterPrimary"/>
    <w:r w:rsidRPr="00065B6F">
      <w:rPr>
        <w:color w:val="000000"/>
        <w:sz w:val="17"/>
      </w:rPr>
      <w:t> </w:t>
    </w:r>
  </w:p>
  <w:p w14:paraId="61A58FDB" w14:textId="77777777" w:rsidR="00747247" w:rsidRDefault="00747247" w:rsidP="00065B6F">
    <w:pPr>
      <w:pStyle w:val="Rodap"/>
    </w:pPr>
  </w:p>
  <w:sdt>
    <w:sdtPr>
      <w:id w:val="-1365044654"/>
      <w:docPartObj>
        <w:docPartGallery w:val="Page Numbers (Bottom of Page)"/>
        <w:docPartUnique/>
      </w:docPartObj>
    </w:sdtPr>
    <w:sdtEndPr>
      <w:rPr>
        <w:sz w:val="20"/>
        <w:szCs w:val="20"/>
      </w:rPr>
    </w:sdtEndPr>
    <w:sdtContent>
      <w:p w14:paraId="278C9FD3" w14:textId="77777777" w:rsidR="00747247" w:rsidRPr="004A5A5D" w:rsidRDefault="00747247">
        <w:pPr>
          <w:pStyle w:val="Rodap"/>
          <w:jc w:val="right"/>
          <w:rPr>
            <w:sz w:val="20"/>
            <w:szCs w:val="20"/>
          </w:rPr>
        </w:pPr>
        <w:r>
          <w:fldChar w:fldCharType="begin"/>
        </w:r>
        <w:r>
          <w:instrText>PAGE   \* MERGEFORMAT</w:instrText>
        </w:r>
        <w:r>
          <w:fldChar w:fldCharType="separate"/>
        </w:r>
        <w:r>
          <w:rPr>
            <w:noProof/>
          </w:rPr>
          <w:t>105</w:t>
        </w:r>
        <w:r>
          <w:rPr>
            <w:noProof/>
            <w:sz w:val="20"/>
            <w:szCs w:val="20"/>
          </w:rPr>
          <w:fldChar w:fldCharType="end"/>
        </w:r>
      </w:p>
      <w:bookmarkEnd w:id="418" w:displacedByCustomXml="next"/>
    </w:sdtContent>
  </w:sdt>
  <w:p w14:paraId="58DC1E45" w14:textId="77777777" w:rsidR="00747247" w:rsidRPr="00B140EF" w:rsidRDefault="00747247" w:rsidP="00B140EF">
    <w:pPr>
      <w:pStyle w:val="Rodap"/>
      <w:rPr>
        <w:rFonts w:ascii="Tahoma" w:hAnsi="Tahoma" w:cs="Tahoma"/>
        <w:color w:val="FFFFFF"/>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A323" w14:textId="77777777" w:rsidR="00747247" w:rsidRDefault="00747247" w:rsidP="001A03B0">
    <w:pPr>
      <w:pStyle w:val="Rodap"/>
      <w:rPr>
        <w:color w:val="000000"/>
        <w:sz w:val="17"/>
      </w:rPr>
    </w:pPr>
    <w:bookmarkStart w:id="419" w:name="TITUS2FooterFirstPage"/>
    <w:r w:rsidRPr="00065B6F">
      <w:rPr>
        <w:color w:val="000000"/>
        <w:sz w:val="17"/>
      </w:rPr>
      <w:t> </w:t>
    </w:r>
  </w:p>
  <w:p w14:paraId="18847B51" w14:textId="77777777" w:rsidR="00747247" w:rsidRDefault="00747247" w:rsidP="00065B6F">
    <w:pPr>
      <w:pStyle w:val="Rodap"/>
    </w:pPr>
  </w:p>
  <w:sdt>
    <w:sdtPr>
      <w:id w:val="-1331442666"/>
      <w:docPartObj>
        <w:docPartGallery w:val="Page Numbers (Bottom of Page)"/>
        <w:docPartUnique/>
      </w:docPartObj>
    </w:sdtPr>
    <w:sdtEndPr>
      <w:rPr>
        <w:sz w:val="20"/>
        <w:szCs w:val="20"/>
      </w:rPr>
    </w:sdtEndPr>
    <w:sdtContent>
      <w:p w14:paraId="2D7B80CF" w14:textId="77777777" w:rsidR="00747247" w:rsidRPr="004A5A5D" w:rsidRDefault="00747247" w:rsidP="001A03B0">
        <w:pPr>
          <w:pStyle w:val="Rodap"/>
          <w:jc w:val="right"/>
          <w:rPr>
            <w:sz w:val="20"/>
            <w:szCs w:val="20"/>
          </w:rPr>
        </w:pPr>
        <w:r>
          <w:fldChar w:fldCharType="begin"/>
        </w:r>
        <w:r>
          <w:instrText>PAGE   \* MERGEFORMAT</w:instrText>
        </w:r>
        <w:r>
          <w:fldChar w:fldCharType="separate"/>
        </w:r>
        <w:r>
          <w:rPr>
            <w:noProof/>
          </w:rPr>
          <w:t>87</w:t>
        </w:r>
        <w:r>
          <w:rPr>
            <w:noProof/>
            <w:sz w:val="20"/>
            <w:szCs w:val="20"/>
          </w:rPr>
          <w:fldChar w:fldCharType="end"/>
        </w:r>
      </w:p>
      <w:bookmarkEnd w:id="419" w:displacedByCustomXml="next"/>
    </w:sdtContent>
  </w:sdt>
  <w:p w14:paraId="76094962" w14:textId="77777777" w:rsidR="00747247" w:rsidRPr="00B140EF" w:rsidRDefault="00747247" w:rsidP="0093521B">
    <w:pPr>
      <w:pStyle w:val="Rodap"/>
      <w:rPr>
        <w:rFonts w:ascii="Tahoma" w:hAnsi="Tahoma" w:cs="Tahoma"/>
        <w:color w:val="FFFFFF"/>
        <w:sz w:val="12"/>
      </w:rPr>
    </w:pPr>
  </w:p>
  <w:p w14:paraId="5D5119AE" w14:textId="77777777" w:rsidR="00747247" w:rsidRPr="006140B7" w:rsidRDefault="0074724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2E2A" w14:textId="77777777" w:rsidR="00747247" w:rsidRDefault="00747247">
    <w:pPr>
      <w:pStyle w:val="Rodap"/>
      <w:rPr>
        <w:color w:val="000000"/>
        <w:sz w:val="17"/>
      </w:rPr>
    </w:pPr>
    <w:bookmarkStart w:id="420" w:name="TITUS3FooterEvenPages"/>
    <w:r w:rsidRPr="00065B6F">
      <w:rPr>
        <w:color w:val="000000"/>
        <w:sz w:val="17"/>
      </w:rPr>
      <w:t> </w:t>
    </w:r>
  </w:p>
  <w:p w14:paraId="3641EDFB" w14:textId="77777777" w:rsidR="00747247" w:rsidRDefault="00747247" w:rsidP="00065B6F">
    <w:pPr>
      <w:pStyle w:val="Rodap"/>
    </w:pPr>
  </w:p>
  <w:sdt>
    <w:sdtPr>
      <w:id w:val="1417442433"/>
      <w:docPartObj>
        <w:docPartGallery w:val="Page Numbers (Bottom of Page)"/>
        <w:docPartUnique/>
      </w:docPartObj>
    </w:sdtPr>
    <w:sdtEndPr>
      <w:rPr>
        <w:sz w:val="20"/>
        <w:szCs w:val="20"/>
      </w:rPr>
    </w:sdtEndPr>
    <w:sdtContent>
      <w:p w14:paraId="1A537F2B" w14:textId="77777777" w:rsidR="00747247" w:rsidRPr="004A5A5D" w:rsidRDefault="00747247">
        <w:pPr>
          <w:pStyle w:val="Rodap"/>
          <w:jc w:val="right"/>
          <w:rPr>
            <w:sz w:val="20"/>
            <w:szCs w:val="20"/>
          </w:rPr>
        </w:pPr>
        <w:r>
          <w:fldChar w:fldCharType="begin"/>
        </w:r>
        <w:r>
          <w:instrText>PAGE   \* MERGEFORMAT</w:instrText>
        </w:r>
        <w:r>
          <w:fldChar w:fldCharType="separate"/>
        </w:r>
        <w:r>
          <w:rPr>
            <w:noProof/>
          </w:rPr>
          <w:t>105</w:t>
        </w:r>
        <w:r>
          <w:rPr>
            <w:noProof/>
            <w:sz w:val="20"/>
            <w:szCs w:val="20"/>
          </w:rPr>
          <w:fldChar w:fldCharType="end"/>
        </w:r>
      </w:p>
      <w:bookmarkEnd w:id="420" w:displacedByCustomXml="next"/>
    </w:sdtContent>
  </w:sdt>
  <w:p w14:paraId="104244F4" w14:textId="77777777" w:rsidR="00747247" w:rsidRPr="00B140EF" w:rsidRDefault="00747247">
    <w:pPr>
      <w:pStyle w:val="Rodap"/>
      <w:rPr>
        <w:rFonts w:ascii="Tahoma" w:hAnsi="Tahoma" w:cs="Tahoma"/>
        <w:color w:val="FFFFFF"/>
        <w:sz w:val="12"/>
      </w:rPr>
    </w:pPr>
  </w:p>
  <w:p w14:paraId="595BFE2F" w14:textId="77777777" w:rsidR="00747247" w:rsidRDefault="0074724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20392" w14:textId="77777777" w:rsidR="00747247" w:rsidRDefault="00747247">
    <w:pPr>
      <w:pStyle w:val="Rodap"/>
      <w:rPr>
        <w:color w:val="000000"/>
        <w:sz w:val="17"/>
      </w:rPr>
    </w:pPr>
    <w:bookmarkStart w:id="421" w:name="TITUS3FooterPrimary"/>
    <w:r w:rsidRPr="00065B6F">
      <w:rPr>
        <w:color w:val="000000"/>
        <w:sz w:val="17"/>
      </w:rPr>
      <w:t> </w:t>
    </w:r>
  </w:p>
  <w:p w14:paraId="62AFE49C" w14:textId="77777777" w:rsidR="00747247" w:rsidRDefault="00747247" w:rsidP="00065B6F">
    <w:pPr>
      <w:pStyle w:val="Rodap"/>
    </w:pPr>
  </w:p>
  <w:sdt>
    <w:sdtPr>
      <w:id w:val="148181604"/>
      <w:docPartObj>
        <w:docPartGallery w:val="Page Numbers (Bottom of Page)"/>
        <w:docPartUnique/>
      </w:docPartObj>
    </w:sdtPr>
    <w:sdtEndPr>
      <w:rPr>
        <w:sz w:val="20"/>
        <w:szCs w:val="20"/>
      </w:rPr>
    </w:sdtEndPr>
    <w:sdtContent>
      <w:p w14:paraId="10E21628" w14:textId="77777777" w:rsidR="00747247" w:rsidRPr="004A5A5D" w:rsidRDefault="00747247">
        <w:pPr>
          <w:pStyle w:val="Rodap"/>
          <w:jc w:val="right"/>
          <w:rPr>
            <w:sz w:val="20"/>
            <w:szCs w:val="20"/>
          </w:rPr>
        </w:pPr>
        <w:r>
          <w:fldChar w:fldCharType="begin"/>
        </w:r>
        <w:r>
          <w:instrText>PAGE   \* MERGEFORMAT</w:instrText>
        </w:r>
        <w:r>
          <w:fldChar w:fldCharType="separate"/>
        </w:r>
        <w:r>
          <w:rPr>
            <w:noProof/>
          </w:rPr>
          <w:t>105</w:t>
        </w:r>
        <w:r>
          <w:rPr>
            <w:noProof/>
            <w:sz w:val="20"/>
            <w:szCs w:val="20"/>
          </w:rPr>
          <w:fldChar w:fldCharType="end"/>
        </w:r>
      </w:p>
      <w:bookmarkEnd w:id="421" w:displacedByCustomXml="next"/>
    </w:sdtContent>
  </w:sdt>
  <w:p w14:paraId="4C78BC12" w14:textId="77777777" w:rsidR="00747247" w:rsidRPr="00B140EF" w:rsidRDefault="00747247" w:rsidP="00B140EF">
    <w:pPr>
      <w:pStyle w:val="Rodap"/>
      <w:rPr>
        <w:rFonts w:ascii="Tahoma" w:hAnsi="Tahoma" w:cs="Tahoma"/>
        <w:color w:val="FFFFFF"/>
        <w:sz w:val="1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72CA" w14:textId="77777777" w:rsidR="00747247" w:rsidRDefault="00747247" w:rsidP="001A03B0">
    <w:pPr>
      <w:pStyle w:val="Rodap"/>
      <w:rPr>
        <w:color w:val="000000"/>
        <w:sz w:val="17"/>
      </w:rPr>
    </w:pPr>
    <w:bookmarkStart w:id="422" w:name="TITUS3FooterFirstPage"/>
    <w:r w:rsidRPr="00065B6F">
      <w:rPr>
        <w:color w:val="000000"/>
        <w:sz w:val="17"/>
      </w:rPr>
      <w:t> </w:t>
    </w:r>
  </w:p>
  <w:p w14:paraId="23B4B163" w14:textId="77777777" w:rsidR="00747247" w:rsidRDefault="00747247" w:rsidP="00065B6F">
    <w:pPr>
      <w:pStyle w:val="Rodap"/>
    </w:pPr>
  </w:p>
  <w:sdt>
    <w:sdtPr>
      <w:id w:val="1088812394"/>
      <w:docPartObj>
        <w:docPartGallery w:val="Page Numbers (Bottom of Page)"/>
        <w:docPartUnique/>
      </w:docPartObj>
    </w:sdtPr>
    <w:sdtEndPr>
      <w:rPr>
        <w:sz w:val="20"/>
        <w:szCs w:val="20"/>
      </w:rPr>
    </w:sdtEndPr>
    <w:sdtContent>
      <w:p w14:paraId="6605DC22" w14:textId="77777777" w:rsidR="00747247" w:rsidRPr="004A5A5D" w:rsidRDefault="00747247" w:rsidP="001A03B0">
        <w:pPr>
          <w:pStyle w:val="Rodap"/>
          <w:jc w:val="right"/>
          <w:rPr>
            <w:sz w:val="20"/>
            <w:szCs w:val="20"/>
          </w:rPr>
        </w:pPr>
        <w:r>
          <w:fldChar w:fldCharType="begin"/>
        </w:r>
        <w:r>
          <w:instrText>PAGE   \* MERGEFORMAT</w:instrText>
        </w:r>
        <w:r>
          <w:fldChar w:fldCharType="separate"/>
        </w:r>
        <w:r>
          <w:rPr>
            <w:noProof/>
          </w:rPr>
          <w:t>88</w:t>
        </w:r>
        <w:r>
          <w:rPr>
            <w:noProof/>
            <w:sz w:val="20"/>
            <w:szCs w:val="20"/>
          </w:rPr>
          <w:fldChar w:fldCharType="end"/>
        </w:r>
      </w:p>
      <w:bookmarkEnd w:id="422" w:displacedByCustomXml="next"/>
    </w:sdtContent>
  </w:sdt>
  <w:p w14:paraId="09DAF4E6" w14:textId="77777777" w:rsidR="00747247" w:rsidRPr="00B140EF" w:rsidRDefault="00747247" w:rsidP="001A03B0">
    <w:pPr>
      <w:pStyle w:val="Rodap"/>
      <w:rPr>
        <w:rFonts w:ascii="Tahoma" w:hAnsi="Tahoma" w:cs="Tahoma"/>
        <w:color w:val="FFFFFF"/>
        <w:sz w:val="12"/>
      </w:rPr>
    </w:pPr>
  </w:p>
  <w:p w14:paraId="2FF1C84A" w14:textId="77777777" w:rsidR="00747247" w:rsidRPr="006140B7" w:rsidRDefault="007472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A86A" w14:textId="77777777" w:rsidR="00747247" w:rsidRDefault="00747247">
      <w:r>
        <w:separator/>
      </w:r>
    </w:p>
  </w:footnote>
  <w:footnote w:type="continuationSeparator" w:id="0">
    <w:p w14:paraId="4F4A7C30" w14:textId="77777777" w:rsidR="00747247" w:rsidRDefault="00747247">
      <w:r>
        <w:continuationSeparator/>
      </w:r>
    </w:p>
  </w:footnote>
  <w:footnote w:type="continuationNotice" w:id="1">
    <w:p w14:paraId="3144AB38" w14:textId="77777777" w:rsidR="00747247" w:rsidRDefault="00747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F4E60" w14:textId="77777777" w:rsidR="00747247" w:rsidRPr="00151221" w:rsidRDefault="00747247" w:rsidP="001A03B0">
    <w:pPr>
      <w:pStyle w:val="Cabealho"/>
      <w:jc w:val="right"/>
      <w:rPr>
        <w:rFonts w:ascii="Franklin Gothic Medium" w:hAnsi="Franklin Gothic Medium"/>
        <w:i/>
        <w:sz w:val="20"/>
        <w:szCs w:val="20"/>
      </w:rPr>
    </w:pPr>
  </w:p>
  <w:p w14:paraId="440E9C01" w14:textId="77777777" w:rsidR="00747247" w:rsidRDefault="00747247" w:rsidP="001A03B0">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DC51" w14:textId="77777777" w:rsidR="00747247" w:rsidRPr="006140B7" w:rsidRDefault="00747247" w:rsidP="0093521B">
    <w:pPr>
      <w:pStyle w:val="Cabealho"/>
      <w:jc w:val="both"/>
      <w:rPr>
        <w:rFonts w:ascii="Franklin Gothic Medium" w:hAnsi="Franklin Gothic Medium"/>
        <w:i/>
        <w:sz w:val="20"/>
      </w:rPr>
    </w:pPr>
  </w:p>
  <w:p w14:paraId="60110416" w14:textId="77777777" w:rsidR="00747247" w:rsidRDefault="0074724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DBFE" w14:textId="77777777" w:rsidR="00747247" w:rsidRPr="006140B7" w:rsidRDefault="00747247" w:rsidP="006140B7">
    <w:pPr>
      <w:pStyle w:val="Cabealho"/>
      <w:jc w:val="both"/>
      <w:rPr>
        <w:rFonts w:ascii="Franklin Gothic Medium" w:hAnsi="Franklin Gothic Medium"/>
        <w:i/>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0E36" w14:textId="77777777" w:rsidR="00747247" w:rsidRPr="006140B7" w:rsidRDefault="00747247" w:rsidP="0093521B">
    <w:pPr>
      <w:pStyle w:val="Cabealho"/>
      <w:jc w:val="both"/>
      <w:rPr>
        <w:rFonts w:ascii="Franklin Gothic Medium" w:hAnsi="Franklin Gothic Medium"/>
        <w:i/>
        <w:sz w:val="20"/>
      </w:rPr>
    </w:pPr>
  </w:p>
  <w:p w14:paraId="28020A15" w14:textId="77777777" w:rsidR="00747247" w:rsidRPr="003144EC" w:rsidRDefault="00747247" w:rsidP="0093521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23FF" w14:textId="77777777" w:rsidR="00747247" w:rsidRPr="00151221" w:rsidRDefault="00747247" w:rsidP="00151221">
    <w:pPr>
      <w:pStyle w:val="Cabealho"/>
      <w:jc w:val="right"/>
      <w:rPr>
        <w:rFonts w:ascii="Franklin Gothic Medium" w:hAnsi="Franklin Gothic Medium"/>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5727" w14:textId="77777777" w:rsidR="00747247" w:rsidRPr="003144EC" w:rsidRDefault="00747247" w:rsidP="00B063B6">
    <w:pPr>
      <w:pStyle w:val="Cabealho"/>
      <w:jc w:val="right"/>
    </w:pPr>
    <w:r>
      <w:rPr>
        <w:noProof/>
        <w:lang w:val="en-US" w:eastAsia="en-US"/>
      </w:rPr>
      <w:drawing>
        <wp:inline distT="0" distB="0" distL="0" distR="0" wp14:anchorId="495D6598" wp14:editId="1F0F53C9">
          <wp:extent cx="682625" cy="396240"/>
          <wp:effectExtent l="0" t="0" r="317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7487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2625" cy="396240"/>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45FA" w14:textId="77777777" w:rsidR="00747247" w:rsidRPr="00E700F8" w:rsidRDefault="00747247">
    <w:pPr>
      <w:pStyle w:val="Cabealho"/>
      <w:jc w:val="both"/>
      <w:rPr>
        <w:rFonts w:ascii="Franklin Gothic Medium" w:hAnsi="Franklin Gothic Medium"/>
        <w:i/>
        <w:sz w:val="20"/>
        <w:szCs w:val="20"/>
      </w:rPr>
    </w:pPr>
  </w:p>
  <w:p w14:paraId="74568612" w14:textId="77777777" w:rsidR="00747247" w:rsidRDefault="0074724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066D" w14:textId="77777777" w:rsidR="00747247" w:rsidRPr="00E700F8" w:rsidRDefault="00747247" w:rsidP="00E700F8">
    <w:pPr>
      <w:pStyle w:val="Cabealho"/>
      <w:jc w:val="both"/>
      <w:rPr>
        <w:rFonts w:ascii="Franklin Gothic Medium" w:hAnsi="Franklin Gothic Medium"/>
        <w:i/>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F773" w14:textId="77777777" w:rsidR="00747247" w:rsidRPr="00E700F8" w:rsidRDefault="00747247" w:rsidP="001A03B0">
    <w:pPr>
      <w:pStyle w:val="Cabealho"/>
      <w:jc w:val="both"/>
      <w:rPr>
        <w:rFonts w:ascii="Franklin Gothic Medium" w:hAnsi="Franklin Gothic Medium"/>
        <w:i/>
        <w:sz w:val="20"/>
        <w:szCs w:val="20"/>
      </w:rPr>
    </w:pPr>
  </w:p>
  <w:p w14:paraId="0B8CA5FC" w14:textId="77777777" w:rsidR="00747247" w:rsidRPr="003144EC" w:rsidRDefault="00747247" w:rsidP="0093521B">
    <w:pPr>
      <w:pStyle w:val="Cabealho"/>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3C12" w14:textId="77777777" w:rsidR="00747247" w:rsidRPr="00E700F8" w:rsidRDefault="00747247">
    <w:pPr>
      <w:pStyle w:val="Cabealho"/>
      <w:jc w:val="both"/>
      <w:rPr>
        <w:rFonts w:ascii="Franklin Gothic Medium" w:hAnsi="Franklin Gothic Medium"/>
        <w:i/>
        <w:sz w:val="20"/>
        <w:szCs w:val="20"/>
      </w:rPr>
    </w:pPr>
  </w:p>
  <w:p w14:paraId="0C2B341E" w14:textId="77777777" w:rsidR="00747247" w:rsidRDefault="0074724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5AF4" w14:textId="77777777" w:rsidR="00747247" w:rsidRPr="00E700F8" w:rsidRDefault="00747247" w:rsidP="00E700F8">
    <w:pPr>
      <w:pStyle w:val="Cabealho"/>
      <w:jc w:val="both"/>
      <w:rPr>
        <w:rFonts w:ascii="Franklin Gothic Medium" w:hAnsi="Franklin Gothic Medium"/>
        <w:i/>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D0D8" w14:textId="77777777" w:rsidR="00747247" w:rsidRPr="00E700F8" w:rsidRDefault="00747247" w:rsidP="001A03B0">
    <w:pPr>
      <w:pStyle w:val="Cabealho"/>
      <w:jc w:val="both"/>
      <w:rPr>
        <w:rFonts w:ascii="Franklin Gothic Medium" w:hAnsi="Franklin Gothic Medium"/>
        <w:i/>
        <w:sz w:val="20"/>
        <w:szCs w:val="20"/>
      </w:rPr>
    </w:pPr>
  </w:p>
  <w:p w14:paraId="5AAEAC49" w14:textId="77777777" w:rsidR="00747247" w:rsidRPr="003144EC" w:rsidRDefault="00747247" w:rsidP="001A03B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E44DB4"/>
    <w:multiLevelType w:val="hybridMultilevel"/>
    <w:tmpl w:val="742A1382"/>
    <w:lvl w:ilvl="0" w:tplc="AB904E2C">
      <w:start w:val="1"/>
      <w:numFmt w:val="lowerRoman"/>
      <w:lvlText w:val="(%1)"/>
      <w:lvlJc w:val="left"/>
      <w:pPr>
        <w:ind w:left="720" w:hanging="360"/>
      </w:pPr>
      <w:rPr>
        <w:rFonts w:hint="default"/>
      </w:rPr>
    </w:lvl>
    <w:lvl w:ilvl="1" w:tplc="5E323208" w:tentative="1">
      <w:start w:val="1"/>
      <w:numFmt w:val="lowerLetter"/>
      <w:lvlText w:val="%2."/>
      <w:lvlJc w:val="left"/>
      <w:pPr>
        <w:ind w:left="1440" w:hanging="360"/>
      </w:pPr>
    </w:lvl>
    <w:lvl w:ilvl="2" w:tplc="AAD07010" w:tentative="1">
      <w:start w:val="1"/>
      <w:numFmt w:val="lowerRoman"/>
      <w:lvlText w:val="%3."/>
      <w:lvlJc w:val="right"/>
      <w:pPr>
        <w:ind w:left="2160" w:hanging="180"/>
      </w:pPr>
    </w:lvl>
    <w:lvl w:ilvl="3" w:tplc="A502EE98" w:tentative="1">
      <w:start w:val="1"/>
      <w:numFmt w:val="decimal"/>
      <w:lvlText w:val="%4."/>
      <w:lvlJc w:val="left"/>
      <w:pPr>
        <w:ind w:left="2880" w:hanging="360"/>
      </w:pPr>
    </w:lvl>
    <w:lvl w:ilvl="4" w:tplc="F7B0CB60" w:tentative="1">
      <w:start w:val="1"/>
      <w:numFmt w:val="lowerLetter"/>
      <w:lvlText w:val="%5."/>
      <w:lvlJc w:val="left"/>
      <w:pPr>
        <w:ind w:left="3600" w:hanging="360"/>
      </w:pPr>
    </w:lvl>
    <w:lvl w:ilvl="5" w:tplc="B3D0C3B0" w:tentative="1">
      <w:start w:val="1"/>
      <w:numFmt w:val="lowerRoman"/>
      <w:lvlText w:val="%6."/>
      <w:lvlJc w:val="right"/>
      <w:pPr>
        <w:ind w:left="4320" w:hanging="180"/>
      </w:pPr>
    </w:lvl>
    <w:lvl w:ilvl="6" w:tplc="B900DAEA" w:tentative="1">
      <w:start w:val="1"/>
      <w:numFmt w:val="decimal"/>
      <w:lvlText w:val="%7."/>
      <w:lvlJc w:val="left"/>
      <w:pPr>
        <w:ind w:left="5040" w:hanging="360"/>
      </w:pPr>
    </w:lvl>
    <w:lvl w:ilvl="7" w:tplc="EBCC976E" w:tentative="1">
      <w:start w:val="1"/>
      <w:numFmt w:val="lowerLetter"/>
      <w:lvlText w:val="%8."/>
      <w:lvlJc w:val="left"/>
      <w:pPr>
        <w:ind w:left="5760" w:hanging="360"/>
      </w:pPr>
    </w:lvl>
    <w:lvl w:ilvl="8" w:tplc="FE662E04" w:tentative="1">
      <w:start w:val="1"/>
      <w:numFmt w:val="lowerRoman"/>
      <w:lvlText w:val="%9."/>
      <w:lvlJc w:val="right"/>
      <w:pPr>
        <w:ind w:left="6480" w:hanging="180"/>
      </w:pPr>
    </w:lvl>
  </w:abstractNum>
  <w:abstractNum w:abstractNumId="2" w15:restartNumberingAfterBreak="0">
    <w:nsid w:val="04321229"/>
    <w:multiLevelType w:val="hybridMultilevel"/>
    <w:tmpl w:val="C6D43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4" w15:restartNumberingAfterBreak="0">
    <w:nsid w:val="097C07B9"/>
    <w:multiLevelType w:val="hybridMultilevel"/>
    <w:tmpl w:val="D902C8B0"/>
    <w:lvl w:ilvl="0" w:tplc="2708BB9A">
      <w:start w:val="1"/>
      <w:numFmt w:val="lowerLetter"/>
      <w:lvlText w:val="(%1)"/>
      <w:lvlJc w:val="left"/>
      <w:pPr>
        <w:ind w:left="1440" w:hanging="360"/>
      </w:pPr>
      <w:rPr>
        <w:rFonts w:hint="default"/>
      </w:rPr>
    </w:lvl>
    <w:lvl w:ilvl="1" w:tplc="B8D8BAB8" w:tentative="1">
      <w:start w:val="1"/>
      <w:numFmt w:val="lowerLetter"/>
      <w:lvlText w:val="%2."/>
      <w:lvlJc w:val="left"/>
      <w:pPr>
        <w:ind w:left="2160" w:hanging="360"/>
      </w:pPr>
    </w:lvl>
    <w:lvl w:ilvl="2" w:tplc="9646A64A" w:tentative="1">
      <w:start w:val="1"/>
      <w:numFmt w:val="lowerRoman"/>
      <w:lvlText w:val="%3."/>
      <w:lvlJc w:val="right"/>
      <w:pPr>
        <w:ind w:left="2880" w:hanging="180"/>
      </w:pPr>
    </w:lvl>
    <w:lvl w:ilvl="3" w:tplc="FD02E168" w:tentative="1">
      <w:start w:val="1"/>
      <w:numFmt w:val="decimal"/>
      <w:lvlText w:val="%4."/>
      <w:lvlJc w:val="left"/>
      <w:pPr>
        <w:ind w:left="3600" w:hanging="360"/>
      </w:pPr>
    </w:lvl>
    <w:lvl w:ilvl="4" w:tplc="E174B65A" w:tentative="1">
      <w:start w:val="1"/>
      <w:numFmt w:val="lowerLetter"/>
      <w:lvlText w:val="%5."/>
      <w:lvlJc w:val="left"/>
      <w:pPr>
        <w:ind w:left="4320" w:hanging="360"/>
      </w:pPr>
    </w:lvl>
    <w:lvl w:ilvl="5" w:tplc="0FAEE88E" w:tentative="1">
      <w:start w:val="1"/>
      <w:numFmt w:val="lowerRoman"/>
      <w:lvlText w:val="%6."/>
      <w:lvlJc w:val="right"/>
      <w:pPr>
        <w:ind w:left="5040" w:hanging="180"/>
      </w:pPr>
    </w:lvl>
    <w:lvl w:ilvl="6" w:tplc="18A2864E" w:tentative="1">
      <w:start w:val="1"/>
      <w:numFmt w:val="decimal"/>
      <w:lvlText w:val="%7."/>
      <w:lvlJc w:val="left"/>
      <w:pPr>
        <w:ind w:left="5760" w:hanging="360"/>
      </w:pPr>
    </w:lvl>
    <w:lvl w:ilvl="7" w:tplc="C598D890" w:tentative="1">
      <w:start w:val="1"/>
      <w:numFmt w:val="lowerLetter"/>
      <w:lvlText w:val="%8."/>
      <w:lvlJc w:val="left"/>
      <w:pPr>
        <w:ind w:left="6480" w:hanging="360"/>
      </w:pPr>
    </w:lvl>
    <w:lvl w:ilvl="8" w:tplc="8404108C" w:tentative="1">
      <w:start w:val="1"/>
      <w:numFmt w:val="lowerRoman"/>
      <w:lvlText w:val="%9."/>
      <w:lvlJc w:val="right"/>
      <w:pPr>
        <w:ind w:left="7200" w:hanging="180"/>
      </w:pPr>
    </w:lvl>
  </w:abstractNum>
  <w:abstractNum w:abstractNumId="5" w15:restartNumberingAfterBreak="0">
    <w:nsid w:val="0EFE6519"/>
    <w:multiLevelType w:val="multilevel"/>
    <w:tmpl w:val="AE5ECA6E"/>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D150A4"/>
    <w:multiLevelType w:val="hybridMultilevel"/>
    <w:tmpl w:val="56FA1A22"/>
    <w:lvl w:ilvl="0" w:tplc="EF16CA9E">
      <w:start w:val="1"/>
      <w:numFmt w:val="lowerLetter"/>
      <w:lvlText w:val="%1."/>
      <w:lvlJc w:val="left"/>
      <w:pPr>
        <w:ind w:left="1437" w:hanging="720"/>
      </w:pPr>
      <w:rPr>
        <w:rFonts w:hint="default"/>
      </w:rPr>
    </w:lvl>
    <w:lvl w:ilvl="1" w:tplc="9C142F76" w:tentative="1">
      <w:start w:val="1"/>
      <w:numFmt w:val="lowerLetter"/>
      <w:lvlText w:val="%2."/>
      <w:lvlJc w:val="left"/>
      <w:pPr>
        <w:ind w:left="1797" w:hanging="360"/>
      </w:pPr>
    </w:lvl>
    <w:lvl w:ilvl="2" w:tplc="14D0CF12" w:tentative="1">
      <w:start w:val="1"/>
      <w:numFmt w:val="lowerRoman"/>
      <w:lvlText w:val="%3."/>
      <w:lvlJc w:val="right"/>
      <w:pPr>
        <w:ind w:left="2517" w:hanging="180"/>
      </w:pPr>
    </w:lvl>
    <w:lvl w:ilvl="3" w:tplc="6CB28956" w:tentative="1">
      <w:start w:val="1"/>
      <w:numFmt w:val="decimal"/>
      <w:lvlText w:val="%4."/>
      <w:lvlJc w:val="left"/>
      <w:pPr>
        <w:ind w:left="3237" w:hanging="360"/>
      </w:pPr>
    </w:lvl>
    <w:lvl w:ilvl="4" w:tplc="527E2100" w:tentative="1">
      <w:start w:val="1"/>
      <w:numFmt w:val="lowerLetter"/>
      <w:lvlText w:val="%5."/>
      <w:lvlJc w:val="left"/>
      <w:pPr>
        <w:ind w:left="3957" w:hanging="360"/>
      </w:pPr>
    </w:lvl>
    <w:lvl w:ilvl="5" w:tplc="8538195A" w:tentative="1">
      <w:start w:val="1"/>
      <w:numFmt w:val="lowerRoman"/>
      <w:lvlText w:val="%6."/>
      <w:lvlJc w:val="right"/>
      <w:pPr>
        <w:ind w:left="4677" w:hanging="180"/>
      </w:pPr>
    </w:lvl>
    <w:lvl w:ilvl="6" w:tplc="F926B75C" w:tentative="1">
      <w:start w:val="1"/>
      <w:numFmt w:val="decimal"/>
      <w:lvlText w:val="%7."/>
      <w:lvlJc w:val="left"/>
      <w:pPr>
        <w:ind w:left="5397" w:hanging="360"/>
      </w:pPr>
    </w:lvl>
    <w:lvl w:ilvl="7" w:tplc="D7C66202" w:tentative="1">
      <w:start w:val="1"/>
      <w:numFmt w:val="lowerLetter"/>
      <w:lvlText w:val="%8."/>
      <w:lvlJc w:val="left"/>
      <w:pPr>
        <w:ind w:left="6117" w:hanging="360"/>
      </w:pPr>
    </w:lvl>
    <w:lvl w:ilvl="8" w:tplc="85406364" w:tentative="1">
      <w:start w:val="1"/>
      <w:numFmt w:val="lowerRoman"/>
      <w:lvlText w:val="%9."/>
      <w:lvlJc w:val="right"/>
      <w:pPr>
        <w:ind w:left="6837" w:hanging="180"/>
      </w:pPr>
    </w:lvl>
  </w:abstractNum>
  <w:abstractNum w:abstractNumId="7" w15:restartNumberingAfterBreak="0">
    <w:nsid w:val="2F4D594C"/>
    <w:multiLevelType w:val="hybridMultilevel"/>
    <w:tmpl w:val="6A7EFE92"/>
    <w:lvl w:ilvl="0" w:tplc="9AF41D9C">
      <w:start w:val="1"/>
      <w:numFmt w:val="lowerRoman"/>
      <w:lvlText w:val="(%1)"/>
      <w:lvlJc w:val="left"/>
      <w:pPr>
        <w:ind w:left="720" w:hanging="360"/>
      </w:pPr>
      <w:rPr>
        <w:rFonts w:hint="default"/>
      </w:rPr>
    </w:lvl>
    <w:lvl w:ilvl="1" w:tplc="30827A60">
      <w:start w:val="1"/>
      <w:numFmt w:val="lowerRoman"/>
      <w:lvlText w:val="(%2)"/>
      <w:lvlJc w:val="left"/>
      <w:pPr>
        <w:ind w:left="1800" w:hanging="720"/>
      </w:pPr>
      <w:rPr>
        <w:rFonts w:eastAsia="Times New Roman" w:hint="default"/>
        <w:w w:val="100"/>
      </w:rPr>
    </w:lvl>
    <w:lvl w:ilvl="2" w:tplc="5694056A" w:tentative="1">
      <w:start w:val="1"/>
      <w:numFmt w:val="lowerRoman"/>
      <w:lvlText w:val="%3."/>
      <w:lvlJc w:val="right"/>
      <w:pPr>
        <w:ind w:left="2160" w:hanging="180"/>
      </w:pPr>
    </w:lvl>
    <w:lvl w:ilvl="3" w:tplc="2BF8116E">
      <w:start w:val="1"/>
      <w:numFmt w:val="decimal"/>
      <w:lvlText w:val="%4."/>
      <w:lvlJc w:val="left"/>
      <w:pPr>
        <w:ind w:left="2880" w:hanging="360"/>
      </w:pPr>
    </w:lvl>
    <w:lvl w:ilvl="4" w:tplc="29BC97EE" w:tentative="1">
      <w:start w:val="1"/>
      <w:numFmt w:val="lowerLetter"/>
      <w:lvlText w:val="%5."/>
      <w:lvlJc w:val="left"/>
      <w:pPr>
        <w:ind w:left="3600" w:hanging="360"/>
      </w:pPr>
    </w:lvl>
    <w:lvl w:ilvl="5" w:tplc="2DB61738" w:tentative="1">
      <w:start w:val="1"/>
      <w:numFmt w:val="lowerRoman"/>
      <w:lvlText w:val="%6."/>
      <w:lvlJc w:val="right"/>
      <w:pPr>
        <w:ind w:left="4320" w:hanging="180"/>
      </w:pPr>
    </w:lvl>
    <w:lvl w:ilvl="6" w:tplc="FDECE386" w:tentative="1">
      <w:start w:val="1"/>
      <w:numFmt w:val="decimal"/>
      <w:lvlText w:val="%7."/>
      <w:lvlJc w:val="left"/>
      <w:pPr>
        <w:ind w:left="5040" w:hanging="360"/>
      </w:pPr>
    </w:lvl>
    <w:lvl w:ilvl="7" w:tplc="4F8AD5DE" w:tentative="1">
      <w:start w:val="1"/>
      <w:numFmt w:val="lowerLetter"/>
      <w:lvlText w:val="%8."/>
      <w:lvlJc w:val="left"/>
      <w:pPr>
        <w:ind w:left="5760" w:hanging="360"/>
      </w:pPr>
    </w:lvl>
    <w:lvl w:ilvl="8" w:tplc="29EE1616" w:tentative="1">
      <w:start w:val="1"/>
      <w:numFmt w:val="lowerRoman"/>
      <w:lvlText w:val="%9."/>
      <w:lvlJc w:val="right"/>
      <w:pPr>
        <w:ind w:left="6480" w:hanging="180"/>
      </w:pPr>
    </w:lvl>
  </w:abstractNum>
  <w:abstractNum w:abstractNumId="8" w15:restartNumberingAfterBreak="0">
    <w:nsid w:val="41285C57"/>
    <w:multiLevelType w:val="hybridMultilevel"/>
    <w:tmpl w:val="6212C3EA"/>
    <w:lvl w:ilvl="0" w:tplc="0416000F">
      <w:start w:val="1"/>
      <w:numFmt w:val="decimal"/>
      <w:lvlText w:val="%1."/>
      <w:lvlJc w:val="left"/>
      <w:pPr>
        <w:ind w:left="720" w:hanging="360"/>
      </w:pPr>
      <w:rPr>
        <w:rFonts w:hint="default"/>
        <w:b/>
        <w:bCs/>
        <w:sz w:val="24"/>
        <w:szCs w:val="24"/>
      </w:rPr>
    </w:lvl>
    <w:lvl w:ilvl="1" w:tplc="8C06411C">
      <w:start w:val="1"/>
      <w:numFmt w:val="lowerRoman"/>
      <w:lvlText w:val="(%2)"/>
      <w:lvlJc w:val="left"/>
      <w:pPr>
        <w:ind w:left="1440" w:hanging="360"/>
      </w:pPr>
      <w:rPr>
        <w:rFonts w:hint="default"/>
        <w:b/>
        <w:bCs w:val="0"/>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4452F7"/>
    <w:multiLevelType w:val="hybridMultilevel"/>
    <w:tmpl w:val="BFFA535A"/>
    <w:lvl w:ilvl="0" w:tplc="9FEED5F6">
      <w:start w:val="1"/>
      <w:numFmt w:val="lowerRoman"/>
      <w:lvlText w:val="(%1)"/>
      <w:lvlJc w:val="left"/>
      <w:pPr>
        <w:ind w:left="2880" w:hanging="360"/>
      </w:pPr>
      <w:rPr>
        <w:rFonts w:hint="default"/>
      </w:rPr>
    </w:lvl>
    <w:lvl w:ilvl="1" w:tplc="BF8E1C5E">
      <w:start w:val="1"/>
      <w:numFmt w:val="lowerRoman"/>
      <w:lvlText w:val="(%2)"/>
      <w:lvlJc w:val="left"/>
      <w:pPr>
        <w:ind w:left="3960" w:hanging="720"/>
      </w:pPr>
      <w:rPr>
        <w:rFonts w:eastAsia="Times New Roman" w:hint="default"/>
        <w:w w:val="100"/>
      </w:rPr>
    </w:lvl>
    <w:lvl w:ilvl="2" w:tplc="A69C19D6">
      <w:numFmt w:val="bullet"/>
      <w:lvlText w:val=""/>
      <w:lvlJc w:val="left"/>
      <w:pPr>
        <w:ind w:left="4500" w:hanging="360"/>
      </w:pPr>
      <w:rPr>
        <w:rFonts w:ascii="Symbol" w:eastAsia="Calibri" w:hAnsi="Symbol" w:cs="Times New Roman" w:hint="default"/>
      </w:rPr>
    </w:lvl>
    <w:lvl w:ilvl="3" w:tplc="A8A2BA7A" w:tentative="1">
      <w:start w:val="1"/>
      <w:numFmt w:val="decimal"/>
      <w:lvlText w:val="%4."/>
      <w:lvlJc w:val="left"/>
      <w:pPr>
        <w:ind w:left="5040" w:hanging="360"/>
      </w:pPr>
    </w:lvl>
    <w:lvl w:ilvl="4" w:tplc="55B69788" w:tentative="1">
      <w:start w:val="1"/>
      <w:numFmt w:val="lowerLetter"/>
      <w:lvlText w:val="%5."/>
      <w:lvlJc w:val="left"/>
      <w:pPr>
        <w:ind w:left="5760" w:hanging="360"/>
      </w:pPr>
    </w:lvl>
    <w:lvl w:ilvl="5" w:tplc="EB385E94" w:tentative="1">
      <w:start w:val="1"/>
      <w:numFmt w:val="lowerRoman"/>
      <w:lvlText w:val="%6."/>
      <w:lvlJc w:val="right"/>
      <w:pPr>
        <w:ind w:left="6480" w:hanging="180"/>
      </w:pPr>
    </w:lvl>
    <w:lvl w:ilvl="6" w:tplc="CBC6F708" w:tentative="1">
      <w:start w:val="1"/>
      <w:numFmt w:val="decimal"/>
      <w:lvlText w:val="%7."/>
      <w:lvlJc w:val="left"/>
      <w:pPr>
        <w:ind w:left="7200" w:hanging="360"/>
      </w:pPr>
    </w:lvl>
    <w:lvl w:ilvl="7" w:tplc="A504135A" w:tentative="1">
      <w:start w:val="1"/>
      <w:numFmt w:val="lowerLetter"/>
      <w:lvlText w:val="%8."/>
      <w:lvlJc w:val="left"/>
      <w:pPr>
        <w:ind w:left="7920" w:hanging="360"/>
      </w:pPr>
    </w:lvl>
    <w:lvl w:ilvl="8" w:tplc="CAE2CF34" w:tentative="1">
      <w:start w:val="1"/>
      <w:numFmt w:val="lowerRoman"/>
      <w:lvlText w:val="%9."/>
      <w:lvlJc w:val="right"/>
      <w:pPr>
        <w:ind w:left="8640" w:hanging="180"/>
      </w:pPr>
    </w:lvl>
  </w:abstractNum>
  <w:abstractNum w:abstractNumId="10" w15:restartNumberingAfterBreak="0">
    <w:nsid w:val="54D81EF0"/>
    <w:multiLevelType w:val="multilevel"/>
    <w:tmpl w:val="E89E95E0"/>
    <w:lvl w:ilvl="0">
      <w:start w:val="1"/>
      <w:numFmt w:val="decimal"/>
      <w:pStyle w:val="Ttulo2"/>
      <w:lvlText w:val="%1."/>
      <w:lvlJc w:val="left"/>
      <w:pPr>
        <w:tabs>
          <w:tab w:val="num" w:pos="720"/>
        </w:tabs>
        <w:ind w:left="0" w:firstLine="0"/>
      </w:pPr>
      <w:rPr>
        <w:rFonts w:ascii="Calibri" w:hAnsi="Calibri" w:cs="Calibri" w:hint="default"/>
        <w:b/>
        <w:i w:val="0"/>
        <w:sz w:val="24"/>
      </w:rPr>
    </w:lvl>
    <w:lvl w:ilvl="1">
      <w:start w:val="1"/>
      <w:numFmt w:val="decimal"/>
      <w:pStyle w:val="PargrafodaLista"/>
      <w:lvlText w:val="%1.%2."/>
      <w:lvlJc w:val="left"/>
      <w:pPr>
        <w:tabs>
          <w:tab w:val="num" w:pos="720"/>
        </w:tabs>
        <w:ind w:left="0" w:firstLine="0"/>
      </w:pPr>
      <w:rPr>
        <w:rFonts w:asciiTheme="minorHAnsi" w:hAnsiTheme="minorHAnsi" w:cstheme="minorHAnsi" w:hint="default"/>
        <w:b/>
        <w:i w:val="0"/>
        <w:caps w:val="0"/>
        <w:strike w:val="0"/>
        <w:dstrike w:val="0"/>
        <w:vanish w:val="0"/>
        <w:color w:val="auto"/>
        <w:sz w:val="24"/>
        <w:u w:val="none"/>
        <w:vertAlign w:val="baseline"/>
      </w:rPr>
    </w:lvl>
    <w:lvl w:ilvl="2">
      <w:start w:val="1"/>
      <w:numFmt w:val="decimal"/>
      <w:lvlText w:val="%1.%2.%3."/>
      <w:lvlJc w:val="left"/>
      <w:pPr>
        <w:tabs>
          <w:tab w:val="num" w:pos="720"/>
        </w:tabs>
        <w:ind w:left="0" w:firstLine="0"/>
      </w:pPr>
      <w:rPr>
        <w:rFonts w:asciiTheme="minorHAnsi" w:hAnsiTheme="minorHAnsi" w:cstheme="minorHAnsi" w:hint="default"/>
        <w:b/>
        <w:i w:val="0"/>
        <w:sz w:val="24"/>
        <w:szCs w:val="24"/>
      </w:rPr>
    </w:lvl>
    <w:lvl w:ilvl="3">
      <w:start w:val="1"/>
      <w:numFmt w:val="decimal"/>
      <w:lvlText w:val="%1.%2.%3.%4."/>
      <w:lvlJc w:val="left"/>
      <w:pPr>
        <w:tabs>
          <w:tab w:val="num" w:pos="720"/>
        </w:tabs>
        <w:ind w:left="0" w:firstLine="0"/>
      </w:pPr>
      <w:rPr>
        <w:rFonts w:asciiTheme="minorHAnsi" w:hAnsiTheme="minorHAnsi" w:cstheme="minorHAnsi" w:hint="default"/>
        <w:b/>
        <w:i w:val="0"/>
        <w:sz w:val="24"/>
      </w:rPr>
    </w:lvl>
    <w:lvl w:ilvl="4">
      <w:start w:val="1"/>
      <w:numFmt w:val="decimal"/>
      <w:lvlText w:val="%1.%2.%3.%4.%5."/>
      <w:lvlJc w:val="left"/>
      <w:pPr>
        <w:tabs>
          <w:tab w:val="num" w:pos="720"/>
        </w:tabs>
        <w:ind w:left="0" w:firstLine="0"/>
      </w:pPr>
      <w:rPr>
        <w:rFonts w:ascii="Times New Roman Negrito" w:hAnsi="Times New Roman Negrito" w:hint="default"/>
        <w:b/>
        <w:i w:val="0"/>
        <w:sz w:val="24"/>
      </w:rPr>
    </w:lvl>
    <w:lvl w:ilvl="5">
      <w:start w:val="1"/>
      <w:numFmt w:val="decimal"/>
      <w:lvlText w:val="%1.%2.%3.%4.%5.%6."/>
      <w:lvlJc w:val="left"/>
      <w:pPr>
        <w:tabs>
          <w:tab w:val="num" w:pos="720"/>
        </w:tabs>
        <w:ind w:left="0" w:firstLine="0"/>
      </w:pPr>
      <w:rPr>
        <w:rFonts w:ascii="Times New Roman Negrito" w:hAnsi="Times New Roman Negrito" w:hint="default"/>
        <w:b/>
        <w:i w:val="0"/>
        <w:sz w:val="24"/>
      </w:rPr>
    </w:lvl>
    <w:lvl w:ilvl="6">
      <w:start w:val="1"/>
      <w:numFmt w:val="lowerLetter"/>
      <w:lvlText w:val="(%7)"/>
      <w:lvlJc w:val="right"/>
      <w:pPr>
        <w:ind w:left="851" w:firstLine="0"/>
      </w:pPr>
      <w:rPr>
        <w:rFonts w:hint="default"/>
      </w:rPr>
    </w:lvl>
    <w:lvl w:ilvl="7">
      <w:start w:val="1"/>
      <w:numFmt w:val="lowerRoman"/>
      <w:lvlText w:val="%8."/>
      <w:lvlJc w:val="left"/>
      <w:pPr>
        <w:ind w:left="851" w:firstLine="0"/>
      </w:pPr>
      <w:rPr>
        <w:rFonts w:hint="default"/>
      </w:rPr>
    </w:lvl>
    <w:lvl w:ilvl="8">
      <w:start w:val="1"/>
      <w:numFmt w:val="lowerLetter"/>
      <w:lvlText w:val="%9."/>
      <w:lvlJc w:val="right"/>
      <w:pPr>
        <w:ind w:left="1134" w:firstLine="0"/>
      </w:pPr>
      <w:rPr>
        <w:rFonts w:hint="default"/>
      </w:rPr>
    </w:lvl>
  </w:abstractNum>
  <w:abstractNum w:abstractNumId="11" w15:restartNumberingAfterBreak="0">
    <w:nsid w:val="55FE39B1"/>
    <w:multiLevelType w:val="multilevel"/>
    <w:tmpl w:val="3550A154"/>
    <w:styleLink w:val="Estilo5"/>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9E838FC"/>
    <w:multiLevelType w:val="hybridMultilevel"/>
    <w:tmpl w:val="D6AE6160"/>
    <w:lvl w:ilvl="0" w:tplc="47A2838A">
      <w:start w:val="1"/>
      <w:numFmt w:val="bullet"/>
      <w:lvlText w:val=""/>
      <w:lvlJc w:val="left"/>
      <w:pPr>
        <w:ind w:left="720" w:hanging="360"/>
      </w:pPr>
      <w:rPr>
        <w:rFonts w:ascii="Wingdings" w:hAnsi="Wingdings" w:hint="default"/>
      </w:rPr>
    </w:lvl>
    <w:lvl w:ilvl="1" w:tplc="C896AB8E">
      <w:start w:val="1"/>
      <w:numFmt w:val="bullet"/>
      <w:lvlText w:val="o"/>
      <w:lvlJc w:val="left"/>
      <w:pPr>
        <w:ind w:left="1440" w:hanging="360"/>
      </w:pPr>
      <w:rPr>
        <w:rFonts w:ascii="Courier New" w:hAnsi="Courier New" w:cs="Courier New" w:hint="default"/>
      </w:rPr>
    </w:lvl>
    <w:lvl w:ilvl="2" w:tplc="F634C8D8">
      <w:start w:val="1"/>
      <w:numFmt w:val="bullet"/>
      <w:lvlText w:val=""/>
      <w:lvlJc w:val="left"/>
      <w:pPr>
        <w:ind w:left="2160" w:hanging="360"/>
      </w:pPr>
      <w:rPr>
        <w:rFonts w:ascii="Wingdings" w:hAnsi="Wingdings" w:hint="default"/>
      </w:rPr>
    </w:lvl>
    <w:lvl w:ilvl="3" w:tplc="8B607460">
      <w:start w:val="1"/>
      <w:numFmt w:val="bullet"/>
      <w:lvlText w:val=""/>
      <w:lvlJc w:val="left"/>
      <w:pPr>
        <w:ind w:left="2880" w:hanging="360"/>
      </w:pPr>
      <w:rPr>
        <w:rFonts w:ascii="Symbol" w:hAnsi="Symbol" w:hint="default"/>
      </w:rPr>
    </w:lvl>
    <w:lvl w:ilvl="4" w:tplc="29E0CE58">
      <w:start w:val="1"/>
      <w:numFmt w:val="bullet"/>
      <w:lvlText w:val="o"/>
      <w:lvlJc w:val="left"/>
      <w:pPr>
        <w:ind w:left="3600" w:hanging="360"/>
      </w:pPr>
      <w:rPr>
        <w:rFonts w:ascii="Courier New" w:hAnsi="Courier New" w:cs="Courier New" w:hint="default"/>
      </w:rPr>
    </w:lvl>
    <w:lvl w:ilvl="5" w:tplc="851E5E98">
      <w:start w:val="1"/>
      <w:numFmt w:val="bullet"/>
      <w:lvlText w:val=""/>
      <w:lvlJc w:val="left"/>
      <w:pPr>
        <w:ind w:left="4320" w:hanging="360"/>
      </w:pPr>
      <w:rPr>
        <w:rFonts w:ascii="Wingdings" w:hAnsi="Wingdings" w:hint="default"/>
      </w:rPr>
    </w:lvl>
    <w:lvl w:ilvl="6" w:tplc="74EAC0AC">
      <w:start w:val="1"/>
      <w:numFmt w:val="bullet"/>
      <w:lvlText w:val=""/>
      <w:lvlJc w:val="left"/>
      <w:pPr>
        <w:ind w:left="5040" w:hanging="360"/>
      </w:pPr>
      <w:rPr>
        <w:rFonts w:ascii="Symbol" w:hAnsi="Symbol" w:hint="default"/>
      </w:rPr>
    </w:lvl>
    <w:lvl w:ilvl="7" w:tplc="3AA06C8E">
      <w:start w:val="1"/>
      <w:numFmt w:val="bullet"/>
      <w:lvlText w:val="o"/>
      <w:lvlJc w:val="left"/>
      <w:pPr>
        <w:ind w:left="5760" w:hanging="360"/>
      </w:pPr>
      <w:rPr>
        <w:rFonts w:ascii="Courier New" w:hAnsi="Courier New" w:cs="Courier New" w:hint="default"/>
      </w:rPr>
    </w:lvl>
    <w:lvl w:ilvl="8" w:tplc="14126718">
      <w:start w:val="1"/>
      <w:numFmt w:val="bullet"/>
      <w:lvlText w:val=""/>
      <w:lvlJc w:val="left"/>
      <w:pPr>
        <w:ind w:left="6480" w:hanging="360"/>
      </w:pPr>
      <w:rPr>
        <w:rFonts w:ascii="Wingdings" w:hAnsi="Wingdings" w:hint="default"/>
      </w:rPr>
    </w:lvl>
  </w:abstractNum>
  <w:abstractNum w:abstractNumId="13" w15:restartNumberingAfterBreak="0">
    <w:nsid w:val="6A923C5B"/>
    <w:multiLevelType w:val="hybridMultilevel"/>
    <w:tmpl w:val="67382C36"/>
    <w:lvl w:ilvl="0" w:tplc="FFFFFFFF">
      <w:start w:val="1"/>
      <w:numFmt w:val="decimal"/>
      <w:lvlText w:val="%1."/>
      <w:lvlJc w:val="left"/>
      <w:pPr>
        <w:ind w:left="720" w:hanging="360"/>
      </w:pPr>
      <w:rPr>
        <w:rFonts w:hint="default"/>
        <w:b/>
        <w:bCs/>
        <w:sz w:val="24"/>
        <w:szCs w:val="24"/>
      </w:rPr>
    </w:lvl>
    <w:lvl w:ilvl="1" w:tplc="0416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355D7B"/>
    <w:multiLevelType w:val="multilevel"/>
    <w:tmpl w:val="D942724A"/>
    <w:lvl w:ilvl="0">
      <w:start w:val="1"/>
      <w:numFmt w:val="decimal"/>
      <w:pStyle w:val="Level1"/>
      <w:lvlText w:val="%1"/>
      <w:lvlJc w:val="left"/>
      <w:pPr>
        <w:tabs>
          <w:tab w:val="num" w:pos="680"/>
        </w:tabs>
        <w:ind w:left="680" w:hanging="680"/>
      </w:pPr>
      <w:rPr>
        <w:rFonts w:ascii="Segoe UI" w:hAnsi="Segoe UI" w:cs="MS Mincho" w:hint="default"/>
        <w:b/>
        <w:caps w:val="0"/>
        <w:strike w:val="0"/>
        <w:dstrike w:val="0"/>
        <w:vanish w:val="0"/>
        <w:color w:val="000000"/>
        <w:sz w:val="20"/>
        <w:szCs w:val="20"/>
        <w:vertAlign w:val="baseline"/>
      </w:rPr>
    </w:lvl>
    <w:lvl w:ilvl="1">
      <w:start w:val="1"/>
      <w:numFmt w:val="decimal"/>
      <w:pStyle w:val="Level2"/>
      <w:lvlText w:val="%1.%2"/>
      <w:lvlJc w:val="left"/>
      <w:pPr>
        <w:tabs>
          <w:tab w:val="num" w:pos="680"/>
        </w:tabs>
        <w:ind w:left="680" w:hanging="680"/>
      </w:pPr>
      <w:rPr>
        <w:rFonts w:ascii="Segoe UI" w:hAnsi="Segoe UI" w:cs="MS Mincho"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361"/>
        </w:tabs>
        <w:ind w:left="1361" w:hanging="681"/>
      </w:pPr>
      <w:rPr>
        <w:rFonts w:ascii="Segoe UI" w:hAnsi="Segoe UI" w:cs="MS Mincho" w:hint="default"/>
        <w:b/>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Arial" w:hAnsi="Arial" w:cs="Symbol" w:hint="default"/>
        <w:b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Symbo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Symbo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93B2005"/>
    <w:multiLevelType w:val="hybridMultilevel"/>
    <w:tmpl w:val="4D46EC76"/>
    <w:lvl w:ilvl="0" w:tplc="7488F0F2">
      <w:start w:val="1"/>
      <w:numFmt w:val="lowerRoman"/>
      <w:lvlText w:val="(%1)"/>
      <w:lvlJc w:val="left"/>
      <w:pPr>
        <w:ind w:left="1080" w:hanging="720"/>
      </w:pPr>
      <w:rPr>
        <w:rFonts w:hint="default"/>
      </w:rPr>
    </w:lvl>
    <w:lvl w:ilvl="1" w:tplc="1E52A44C" w:tentative="1">
      <w:start w:val="1"/>
      <w:numFmt w:val="lowerLetter"/>
      <w:lvlText w:val="%2."/>
      <w:lvlJc w:val="left"/>
      <w:pPr>
        <w:ind w:left="1440" w:hanging="360"/>
      </w:pPr>
    </w:lvl>
    <w:lvl w:ilvl="2" w:tplc="7F90288E" w:tentative="1">
      <w:start w:val="1"/>
      <w:numFmt w:val="lowerRoman"/>
      <w:lvlText w:val="%3."/>
      <w:lvlJc w:val="right"/>
      <w:pPr>
        <w:ind w:left="2160" w:hanging="180"/>
      </w:pPr>
    </w:lvl>
    <w:lvl w:ilvl="3" w:tplc="4B1288DE">
      <w:start w:val="1"/>
      <w:numFmt w:val="decimal"/>
      <w:lvlText w:val="%4."/>
      <w:lvlJc w:val="left"/>
      <w:pPr>
        <w:ind w:left="2880" w:hanging="360"/>
      </w:pPr>
    </w:lvl>
    <w:lvl w:ilvl="4" w:tplc="54C455A0" w:tentative="1">
      <w:start w:val="1"/>
      <w:numFmt w:val="lowerLetter"/>
      <w:lvlText w:val="%5."/>
      <w:lvlJc w:val="left"/>
      <w:pPr>
        <w:ind w:left="3600" w:hanging="360"/>
      </w:pPr>
    </w:lvl>
    <w:lvl w:ilvl="5" w:tplc="34261248" w:tentative="1">
      <w:start w:val="1"/>
      <w:numFmt w:val="lowerRoman"/>
      <w:lvlText w:val="%6."/>
      <w:lvlJc w:val="right"/>
      <w:pPr>
        <w:ind w:left="4320" w:hanging="180"/>
      </w:pPr>
    </w:lvl>
    <w:lvl w:ilvl="6" w:tplc="D390E07E" w:tentative="1">
      <w:start w:val="1"/>
      <w:numFmt w:val="decimal"/>
      <w:lvlText w:val="%7."/>
      <w:lvlJc w:val="left"/>
      <w:pPr>
        <w:ind w:left="5040" w:hanging="360"/>
      </w:pPr>
    </w:lvl>
    <w:lvl w:ilvl="7" w:tplc="C2AAAE7E" w:tentative="1">
      <w:start w:val="1"/>
      <w:numFmt w:val="lowerLetter"/>
      <w:lvlText w:val="%8."/>
      <w:lvlJc w:val="left"/>
      <w:pPr>
        <w:ind w:left="5760" w:hanging="360"/>
      </w:pPr>
    </w:lvl>
    <w:lvl w:ilvl="8" w:tplc="B1B89416" w:tentative="1">
      <w:start w:val="1"/>
      <w:numFmt w:val="lowerRoman"/>
      <w:lvlText w:val="%9."/>
      <w:lvlJc w:val="right"/>
      <w:pPr>
        <w:ind w:left="6480" w:hanging="180"/>
      </w:pPr>
    </w:lvl>
  </w:abstractNum>
  <w:abstractNum w:abstractNumId="16" w15:restartNumberingAfterBreak="0">
    <w:nsid w:val="799B77FF"/>
    <w:multiLevelType w:val="hybridMultilevel"/>
    <w:tmpl w:val="BCBAC5B6"/>
    <w:lvl w:ilvl="0" w:tplc="4F0AA332">
      <w:start w:val="1"/>
      <w:numFmt w:val="lowerRoman"/>
      <w:lvlText w:val="(%1)"/>
      <w:lvlJc w:val="left"/>
      <w:pPr>
        <w:ind w:left="720" w:hanging="360"/>
      </w:pPr>
      <w:rPr>
        <w:rFonts w:asciiTheme="minorHAnsi" w:hAnsiTheme="minorHAnsi" w:cstheme="minorHAnsi" w:hint="default"/>
      </w:rPr>
    </w:lvl>
    <w:lvl w:ilvl="1" w:tplc="FF668B22">
      <w:start w:val="1"/>
      <w:numFmt w:val="lowerRoman"/>
      <w:lvlText w:val="(%2)"/>
      <w:lvlJc w:val="left"/>
      <w:pPr>
        <w:ind w:left="1800" w:hanging="720"/>
      </w:pPr>
      <w:rPr>
        <w:rFonts w:eastAsia="Times New Roman" w:hint="default"/>
        <w:w w:val="100"/>
      </w:rPr>
    </w:lvl>
    <w:lvl w:ilvl="2" w:tplc="3738AB4A" w:tentative="1">
      <w:start w:val="1"/>
      <w:numFmt w:val="lowerRoman"/>
      <w:lvlText w:val="%3."/>
      <w:lvlJc w:val="right"/>
      <w:pPr>
        <w:ind w:left="2160" w:hanging="180"/>
      </w:pPr>
    </w:lvl>
    <w:lvl w:ilvl="3" w:tplc="D34CC952" w:tentative="1">
      <w:start w:val="1"/>
      <w:numFmt w:val="decimal"/>
      <w:lvlText w:val="%4."/>
      <w:lvlJc w:val="left"/>
      <w:pPr>
        <w:ind w:left="2880" w:hanging="360"/>
      </w:pPr>
    </w:lvl>
    <w:lvl w:ilvl="4" w:tplc="F63E4C9E" w:tentative="1">
      <w:start w:val="1"/>
      <w:numFmt w:val="lowerLetter"/>
      <w:lvlText w:val="%5."/>
      <w:lvlJc w:val="left"/>
      <w:pPr>
        <w:ind w:left="3600" w:hanging="360"/>
      </w:pPr>
    </w:lvl>
    <w:lvl w:ilvl="5" w:tplc="C642836E" w:tentative="1">
      <w:start w:val="1"/>
      <w:numFmt w:val="lowerRoman"/>
      <w:lvlText w:val="%6."/>
      <w:lvlJc w:val="right"/>
      <w:pPr>
        <w:ind w:left="4320" w:hanging="180"/>
      </w:pPr>
    </w:lvl>
    <w:lvl w:ilvl="6" w:tplc="BC0214CC" w:tentative="1">
      <w:start w:val="1"/>
      <w:numFmt w:val="decimal"/>
      <w:lvlText w:val="%7."/>
      <w:lvlJc w:val="left"/>
      <w:pPr>
        <w:ind w:left="5040" w:hanging="360"/>
      </w:pPr>
    </w:lvl>
    <w:lvl w:ilvl="7" w:tplc="1D129F3E" w:tentative="1">
      <w:start w:val="1"/>
      <w:numFmt w:val="lowerLetter"/>
      <w:lvlText w:val="%8."/>
      <w:lvlJc w:val="left"/>
      <w:pPr>
        <w:ind w:left="5760" w:hanging="360"/>
      </w:pPr>
    </w:lvl>
    <w:lvl w:ilvl="8" w:tplc="AE30D3B2" w:tentative="1">
      <w:start w:val="1"/>
      <w:numFmt w:val="lowerRoman"/>
      <w:lvlText w:val="%9."/>
      <w:lvlJc w:val="right"/>
      <w:pPr>
        <w:ind w:left="6480" w:hanging="180"/>
      </w:pPr>
    </w:lvl>
  </w:abstractNum>
  <w:num w:numId="1" w16cid:durableId="1671367323">
    <w:abstractNumId w:val="0"/>
  </w:num>
  <w:num w:numId="2" w16cid:durableId="14699744">
    <w:abstractNumId w:val="3"/>
  </w:num>
  <w:num w:numId="3" w16cid:durableId="1408108436">
    <w:abstractNumId w:val="9"/>
  </w:num>
  <w:num w:numId="4" w16cid:durableId="1630626709">
    <w:abstractNumId w:val="16"/>
  </w:num>
  <w:num w:numId="5" w16cid:durableId="1524440241">
    <w:abstractNumId w:val="7"/>
  </w:num>
  <w:num w:numId="6" w16cid:durableId="2127697258">
    <w:abstractNumId w:val="5"/>
  </w:num>
  <w:num w:numId="7" w16cid:durableId="1638990486">
    <w:abstractNumId w:val="4"/>
  </w:num>
  <w:num w:numId="8" w16cid:durableId="1665738632">
    <w:abstractNumId w:val="6"/>
  </w:num>
  <w:num w:numId="9" w16cid:durableId="691420858">
    <w:abstractNumId w:val="1"/>
  </w:num>
  <w:num w:numId="10" w16cid:durableId="1238973274">
    <w:abstractNumId w:val="10"/>
  </w:num>
  <w:num w:numId="11" w16cid:durableId="2076581102">
    <w:abstractNumId w:val="14"/>
  </w:num>
  <w:num w:numId="12" w16cid:durableId="1466049625">
    <w:abstractNumId w:val="12"/>
  </w:num>
  <w:num w:numId="13" w16cid:durableId="1606188223">
    <w:abstractNumId w:val="11"/>
  </w:num>
  <w:num w:numId="14" w16cid:durableId="1928614503">
    <w:abstractNumId w:val="10"/>
  </w:num>
  <w:num w:numId="15" w16cid:durableId="1639723417">
    <w:abstractNumId w:val="10"/>
  </w:num>
  <w:num w:numId="16" w16cid:durableId="1839421391">
    <w:abstractNumId w:val="15"/>
  </w:num>
  <w:num w:numId="17" w16cid:durableId="1272670323">
    <w:abstractNumId w:val="10"/>
  </w:num>
  <w:num w:numId="18" w16cid:durableId="1076636552">
    <w:abstractNumId w:val="10"/>
  </w:num>
  <w:num w:numId="19" w16cid:durableId="275605368">
    <w:abstractNumId w:val="10"/>
  </w:num>
  <w:num w:numId="20" w16cid:durableId="2065828552">
    <w:abstractNumId w:val="10"/>
  </w:num>
  <w:num w:numId="21" w16cid:durableId="845636965">
    <w:abstractNumId w:val="10"/>
  </w:num>
  <w:num w:numId="22" w16cid:durableId="708577831">
    <w:abstractNumId w:val="10"/>
  </w:num>
  <w:num w:numId="23" w16cid:durableId="1203515925">
    <w:abstractNumId w:val="8"/>
  </w:num>
  <w:num w:numId="24" w16cid:durableId="1418861362">
    <w:abstractNumId w:val="13"/>
  </w:num>
  <w:num w:numId="25" w16cid:durableId="702173635">
    <w:abstractNumId w:val="10"/>
  </w:num>
  <w:num w:numId="26" w16cid:durableId="1360815496">
    <w:abstractNumId w:val="10"/>
  </w:num>
  <w:num w:numId="27" w16cid:durableId="652755383">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Girão">
    <w15:presenceInfo w15:providerId="AD" w15:userId="S::luiz.girao@oliveiratrust.com.br::71a4f3e6-620f-4cac-a260-ac4dd0333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B6F"/>
    <w:rsid w:val="00001284"/>
    <w:rsid w:val="00001341"/>
    <w:rsid w:val="000017DB"/>
    <w:rsid w:val="00002375"/>
    <w:rsid w:val="000035E6"/>
    <w:rsid w:val="00004CE0"/>
    <w:rsid w:val="00004DB2"/>
    <w:rsid w:val="00004F1D"/>
    <w:rsid w:val="000059E0"/>
    <w:rsid w:val="00005CBB"/>
    <w:rsid w:val="00006EDF"/>
    <w:rsid w:val="00007456"/>
    <w:rsid w:val="000101B1"/>
    <w:rsid w:val="00010F23"/>
    <w:rsid w:val="00011753"/>
    <w:rsid w:val="0001179A"/>
    <w:rsid w:val="000122E8"/>
    <w:rsid w:val="000126B1"/>
    <w:rsid w:val="00012DE5"/>
    <w:rsid w:val="0001394C"/>
    <w:rsid w:val="000146EB"/>
    <w:rsid w:val="00014A42"/>
    <w:rsid w:val="00014BAE"/>
    <w:rsid w:val="00014FEE"/>
    <w:rsid w:val="000158C2"/>
    <w:rsid w:val="00015B01"/>
    <w:rsid w:val="00015BF4"/>
    <w:rsid w:val="00015F79"/>
    <w:rsid w:val="00016464"/>
    <w:rsid w:val="00016C38"/>
    <w:rsid w:val="00020D57"/>
    <w:rsid w:val="00021DAD"/>
    <w:rsid w:val="00021FC9"/>
    <w:rsid w:val="000224FC"/>
    <w:rsid w:val="00022CB0"/>
    <w:rsid w:val="00023085"/>
    <w:rsid w:val="00023474"/>
    <w:rsid w:val="00023521"/>
    <w:rsid w:val="00023B66"/>
    <w:rsid w:val="000244F2"/>
    <w:rsid w:val="00024616"/>
    <w:rsid w:val="00024B77"/>
    <w:rsid w:val="00024E0A"/>
    <w:rsid w:val="00024F2A"/>
    <w:rsid w:val="000257CD"/>
    <w:rsid w:val="00026046"/>
    <w:rsid w:val="0002610B"/>
    <w:rsid w:val="000265C5"/>
    <w:rsid w:val="00026854"/>
    <w:rsid w:val="0002727B"/>
    <w:rsid w:val="000302F5"/>
    <w:rsid w:val="00030BDC"/>
    <w:rsid w:val="00031292"/>
    <w:rsid w:val="000313DB"/>
    <w:rsid w:val="00031456"/>
    <w:rsid w:val="00031644"/>
    <w:rsid w:val="00031A85"/>
    <w:rsid w:val="0003205D"/>
    <w:rsid w:val="000321A8"/>
    <w:rsid w:val="00032214"/>
    <w:rsid w:val="00032AB9"/>
    <w:rsid w:val="00032E7D"/>
    <w:rsid w:val="00032F7B"/>
    <w:rsid w:val="00033635"/>
    <w:rsid w:val="000346BE"/>
    <w:rsid w:val="00035E2F"/>
    <w:rsid w:val="00036F48"/>
    <w:rsid w:val="0003762E"/>
    <w:rsid w:val="0003783F"/>
    <w:rsid w:val="00037BBA"/>
    <w:rsid w:val="0004021B"/>
    <w:rsid w:val="00040F5B"/>
    <w:rsid w:val="00040F5F"/>
    <w:rsid w:val="00041B0C"/>
    <w:rsid w:val="00042925"/>
    <w:rsid w:val="00042BFE"/>
    <w:rsid w:val="00043679"/>
    <w:rsid w:val="000437F7"/>
    <w:rsid w:val="0004393B"/>
    <w:rsid w:val="000439C3"/>
    <w:rsid w:val="0004407B"/>
    <w:rsid w:val="000440F4"/>
    <w:rsid w:val="00044231"/>
    <w:rsid w:val="0004510C"/>
    <w:rsid w:val="0004539C"/>
    <w:rsid w:val="000456D2"/>
    <w:rsid w:val="000457C0"/>
    <w:rsid w:val="00045F68"/>
    <w:rsid w:val="000464CC"/>
    <w:rsid w:val="000468B5"/>
    <w:rsid w:val="00046A0F"/>
    <w:rsid w:val="000476F2"/>
    <w:rsid w:val="0005080A"/>
    <w:rsid w:val="00050A45"/>
    <w:rsid w:val="00051932"/>
    <w:rsid w:val="0005224B"/>
    <w:rsid w:val="00052251"/>
    <w:rsid w:val="000533E6"/>
    <w:rsid w:val="00053D8C"/>
    <w:rsid w:val="00054863"/>
    <w:rsid w:val="000548C8"/>
    <w:rsid w:val="000549E0"/>
    <w:rsid w:val="00054CEA"/>
    <w:rsid w:val="00055156"/>
    <w:rsid w:val="00055AFA"/>
    <w:rsid w:val="00056180"/>
    <w:rsid w:val="00056200"/>
    <w:rsid w:val="00057446"/>
    <w:rsid w:val="00057F05"/>
    <w:rsid w:val="000602AE"/>
    <w:rsid w:val="000609B6"/>
    <w:rsid w:val="00060B9E"/>
    <w:rsid w:val="00061616"/>
    <w:rsid w:val="00061ED3"/>
    <w:rsid w:val="00061F07"/>
    <w:rsid w:val="00063550"/>
    <w:rsid w:val="00063F42"/>
    <w:rsid w:val="000647D7"/>
    <w:rsid w:val="0006480F"/>
    <w:rsid w:val="00065B6F"/>
    <w:rsid w:val="00066375"/>
    <w:rsid w:val="00067342"/>
    <w:rsid w:val="0006767E"/>
    <w:rsid w:val="000678C5"/>
    <w:rsid w:val="00067E95"/>
    <w:rsid w:val="00067FEE"/>
    <w:rsid w:val="00070C2F"/>
    <w:rsid w:val="000714E2"/>
    <w:rsid w:val="000725A0"/>
    <w:rsid w:val="0007262A"/>
    <w:rsid w:val="00073261"/>
    <w:rsid w:val="000738DA"/>
    <w:rsid w:val="00073C6B"/>
    <w:rsid w:val="00074B68"/>
    <w:rsid w:val="00074E05"/>
    <w:rsid w:val="00075D49"/>
    <w:rsid w:val="000761DD"/>
    <w:rsid w:val="00076231"/>
    <w:rsid w:val="000767D8"/>
    <w:rsid w:val="00076B60"/>
    <w:rsid w:val="00080086"/>
    <w:rsid w:val="000801A4"/>
    <w:rsid w:val="00080DBD"/>
    <w:rsid w:val="00081336"/>
    <w:rsid w:val="0008174D"/>
    <w:rsid w:val="0008192C"/>
    <w:rsid w:val="00082343"/>
    <w:rsid w:val="0008273D"/>
    <w:rsid w:val="00082D76"/>
    <w:rsid w:val="000836C3"/>
    <w:rsid w:val="00084363"/>
    <w:rsid w:val="000844E6"/>
    <w:rsid w:val="0008525B"/>
    <w:rsid w:val="000856F7"/>
    <w:rsid w:val="0008572F"/>
    <w:rsid w:val="00085835"/>
    <w:rsid w:val="00085AD5"/>
    <w:rsid w:val="00085F86"/>
    <w:rsid w:val="00086CBE"/>
    <w:rsid w:val="00087945"/>
    <w:rsid w:val="00090546"/>
    <w:rsid w:val="00090A07"/>
    <w:rsid w:val="00091539"/>
    <w:rsid w:val="00091614"/>
    <w:rsid w:val="000919D4"/>
    <w:rsid w:val="0009377B"/>
    <w:rsid w:val="00094976"/>
    <w:rsid w:val="00094A1C"/>
    <w:rsid w:val="0009580E"/>
    <w:rsid w:val="00095D3E"/>
    <w:rsid w:val="00097766"/>
    <w:rsid w:val="0009798E"/>
    <w:rsid w:val="000A014D"/>
    <w:rsid w:val="000A0D2B"/>
    <w:rsid w:val="000A132A"/>
    <w:rsid w:val="000A2095"/>
    <w:rsid w:val="000A270B"/>
    <w:rsid w:val="000A27C8"/>
    <w:rsid w:val="000A27F7"/>
    <w:rsid w:val="000A3843"/>
    <w:rsid w:val="000A388C"/>
    <w:rsid w:val="000A4056"/>
    <w:rsid w:val="000A4EFC"/>
    <w:rsid w:val="000A67EB"/>
    <w:rsid w:val="000A682B"/>
    <w:rsid w:val="000A689C"/>
    <w:rsid w:val="000A68FE"/>
    <w:rsid w:val="000A78B0"/>
    <w:rsid w:val="000A7B6C"/>
    <w:rsid w:val="000B0FD8"/>
    <w:rsid w:val="000B1544"/>
    <w:rsid w:val="000B1643"/>
    <w:rsid w:val="000B19FD"/>
    <w:rsid w:val="000B1C8D"/>
    <w:rsid w:val="000B2F43"/>
    <w:rsid w:val="000B37D4"/>
    <w:rsid w:val="000B4608"/>
    <w:rsid w:val="000B4720"/>
    <w:rsid w:val="000B6B49"/>
    <w:rsid w:val="000B6CD8"/>
    <w:rsid w:val="000B710E"/>
    <w:rsid w:val="000B799C"/>
    <w:rsid w:val="000C019A"/>
    <w:rsid w:val="000C05B1"/>
    <w:rsid w:val="000C0CC5"/>
    <w:rsid w:val="000C17EC"/>
    <w:rsid w:val="000C22EC"/>
    <w:rsid w:val="000C3381"/>
    <w:rsid w:val="000C3A8E"/>
    <w:rsid w:val="000C410E"/>
    <w:rsid w:val="000C42A4"/>
    <w:rsid w:val="000C46C9"/>
    <w:rsid w:val="000C651C"/>
    <w:rsid w:val="000C67CA"/>
    <w:rsid w:val="000C6C58"/>
    <w:rsid w:val="000C6DF0"/>
    <w:rsid w:val="000C7723"/>
    <w:rsid w:val="000C7FBC"/>
    <w:rsid w:val="000D056A"/>
    <w:rsid w:val="000D081E"/>
    <w:rsid w:val="000D259A"/>
    <w:rsid w:val="000D2931"/>
    <w:rsid w:val="000D293E"/>
    <w:rsid w:val="000D315C"/>
    <w:rsid w:val="000D3FA4"/>
    <w:rsid w:val="000D3FD0"/>
    <w:rsid w:val="000D43ED"/>
    <w:rsid w:val="000D45B2"/>
    <w:rsid w:val="000D4681"/>
    <w:rsid w:val="000D4ABB"/>
    <w:rsid w:val="000D4B1C"/>
    <w:rsid w:val="000D4D91"/>
    <w:rsid w:val="000D5334"/>
    <w:rsid w:val="000D5DCE"/>
    <w:rsid w:val="000D747C"/>
    <w:rsid w:val="000D76A1"/>
    <w:rsid w:val="000D7CB8"/>
    <w:rsid w:val="000E05C2"/>
    <w:rsid w:val="000E05E6"/>
    <w:rsid w:val="000E0628"/>
    <w:rsid w:val="000E0EA5"/>
    <w:rsid w:val="000E0EC2"/>
    <w:rsid w:val="000E2440"/>
    <w:rsid w:val="000E24B2"/>
    <w:rsid w:val="000E2944"/>
    <w:rsid w:val="000E2AC7"/>
    <w:rsid w:val="000E2B38"/>
    <w:rsid w:val="000E31D9"/>
    <w:rsid w:val="000E3CBC"/>
    <w:rsid w:val="000E3D57"/>
    <w:rsid w:val="000E3F93"/>
    <w:rsid w:val="000E4176"/>
    <w:rsid w:val="000E446A"/>
    <w:rsid w:val="000E452F"/>
    <w:rsid w:val="000E473F"/>
    <w:rsid w:val="000E5B74"/>
    <w:rsid w:val="000E5CB1"/>
    <w:rsid w:val="000E6139"/>
    <w:rsid w:val="000E637A"/>
    <w:rsid w:val="000E68E5"/>
    <w:rsid w:val="000E6AC8"/>
    <w:rsid w:val="000E6AFB"/>
    <w:rsid w:val="000E6B1A"/>
    <w:rsid w:val="000E6D3E"/>
    <w:rsid w:val="000E7502"/>
    <w:rsid w:val="000F0C04"/>
    <w:rsid w:val="000F0D25"/>
    <w:rsid w:val="000F0D42"/>
    <w:rsid w:val="000F2579"/>
    <w:rsid w:val="000F2739"/>
    <w:rsid w:val="000F29FE"/>
    <w:rsid w:val="000F2B27"/>
    <w:rsid w:val="000F2E77"/>
    <w:rsid w:val="000F3125"/>
    <w:rsid w:val="000F3130"/>
    <w:rsid w:val="000F3BC5"/>
    <w:rsid w:val="000F4069"/>
    <w:rsid w:val="000F6269"/>
    <w:rsid w:val="000F6B57"/>
    <w:rsid w:val="000F6D07"/>
    <w:rsid w:val="000F7A7E"/>
    <w:rsid w:val="001001BA"/>
    <w:rsid w:val="00100483"/>
    <w:rsid w:val="0010080B"/>
    <w:rsid w:val="00100AEE"/>
    <w:rsid w:val="0010182F"/>
    <w:rsid w:val="001036CB"/>
    <w:rsid w:val="001052B1"/>
    <w:rsid w:val="00105DF9"/>
    <w:rsid w:val="001063B8"/>
    <w:rsid w:val="00106679"/>
    <w:rsid w:val="00106DBB"/>
    <w:rsid w:val="0010763B"/>
    <w:rsid w:val="001076EC"/>
    <w:rsid w:val="00107A94"/>
    <w:rsid w:val="00110119"/>
    <w:rsid w:val="001101A6"/>
    <w:rsid w:val="001107F9"/>
    <w:rsid w:val="00111165"/>
    <w:rsid w:val="001114FF"/>
    <w:rsid w:val="00111895"/>
    <w:rsid w:val="00111A49"/>
    <w:rsid w:val="001127DA"/>
    <w:rsid w:val="0011280A"/>
    <w:rsid w:val="00113240"/>
    <w:rsid w:val="0011329B"/>
    <w:rsid w:val="001135D0"/>
    <w:rsid w:val="00113C22"/>
    <w:rsid w:val="00113C69"/>
    <w:rsid w:val="00113F57"/>
    <w:rsid w:val="00114808"/>
    <w:rsid w:val="00114A2F"/>
    <w:rsid w:val="0011684A"/>
    <w:rsid w:val="0011742A"/>
    <w:rsid w:val="001174CE"/>
    <w:rsid w:val="00117A71"/>
    <w:rsid w:val="00117B6E"/>
    <w:rsid w:val="00120602"/>
    <w:rsid w:val="0012073D"/>
    <w:rsid w:val="00120F12"/>
    <w:rsid w:val="001215F6"/>
    <w:rsid w:val="001219E0"/>
    <w:rsid w:val="001252B6"/>
    <w:rsid w:val="00125959"/>
    <w:rsid w:val="00126307"/>
    <w:rsid w:val="00126844"/>
    <w:rsid w:val="00126E87"/>
    <w:rsid w:val="00126F8A"/>
    <w:rsid w:val="001270DA"/>
    <w:rsid w:val="0012731E"/>
    <w:rsid w:val="00127D3E"/>
    <w:rsid w:val="001306F4"/>
    <w:rsid w:val="00130939"/>
    <w:rsid w:val="00130961"/>
    <w:rsid w:val="0013159C"/>
    <w:rsid w:val="00131956"/>
    <w:rsid w:val="00132538"/>
    <w:rsid w:val="0013262F"/>
    <w:rsid w:val="0013393E"/>
    <w:rsid w:val="00133AF0"/>
    <w:rsid w:val="00133B4D"/>
    <w:rsid w:val="0013426B"/>
    <w:rsid w:val="00136CBF"/>
    <w:rsid w:val="00137485"/>
    <w:rsid w:val="00137495"/>
    <w:rsid w:val="00137C67"/>
    <w:rsid w:val="0014003A"/>
    <w:rsid w:val="0014005B"/>
    <w:rsid w:val="00140137"/>
    <w:rsid w:val="0014111F"/>
    <w:rsid w:val="0014148F"/>
    <w:rsid w:val="00141650"/>
    <w:rsid w:val="00141680"/>
    <w:rsid w:val="00142011"/>
    <w:rsid w:val="0014254D"/>
    <w:rsid w:val="00142E7D"/>
    <w:rsid w:val="0014368B"/>
    <w:rsid w:val="0014387B"/>
    <w:rsid w:val="00144298"/>
    <w:rsid w:val="001442FF"/>
    <w:rsid w:val="0014500C"/>
    <w:rsid w:val="0014572D"/>
    <w:rsid w:val="001457F6"/>
    <w:rsid w:val="00147D15"/>
    <w:rsid w:val="00150A81"/>
    <w:rsid w:val="00151221"/>
    <w:rsid w:val="00151523"/>
    <w:rsid w:val="001518C2"/>
    <w:rsid w:val="001518D0"/>
    <w:rsid w:val="00152145"/>
    <w:rsid w:val="00152AC6"/>
    <w:rsid w:val="00153047"/>
    <w:rsid w:val="001532E1"/>
    <w:rsid w:val="0015346B"/>
    <w:rsid w:val="001536C8"/>
    <w:rsid w:val="00153701"/>
    <w:rsid w:val="00153C75"/>
    <w:rsid w:val="00154691"/>
    <w:rsid w:val="001550B9"/>
    <w:rsid w:val="0015517F"/>
    <w:rsid w:val="0015575F"/>
    <w:rsid w:val="00155C81"/>
    <w:rsid w:val="001566D8"/>
    <w:rsid w:val="001567C5"/>
    <w:rsid w:val="001568C0"/>
    <w:rsid w:val="00156BD7"/>
    <w:rsid w:val="00156D85"/>
    <w:rsid w:val="001604EB"/>
    <w:rsid w:val="00161350"/>
    <w:rsid w:val="001613B0"/>
    <w:rsid w:val="001621DF"/>
    <w:rsid w:val="00162B33"/>
    <w:rsid w:val="00163AA5"/>
    <w:rsid w:val="00163B6A"/>
    <w:rsid w:val="00163CA8"/>
    <w:rsid w:val="001648D8"/>
    <w:rsid w:val="00164A39"/>
    <w:rsid w:val="00164AA0"/>
    <w:rsid w:val="0016524C"/>
    <w:rsid w:val="001657CE"/>
    <w:rsid w:val="00165A11"/>
    <w:rsid w:val="00165BC6"/>
    <w:rsid w:val="0016642C"/>
    <w:rsid w:val="00166FAF"/>
    <w:rsid w:val="00166FDD"/>
    <w:rsid w:val="0016787C"/>
    <w:rsid w:val="001709C1"/>
    <w:rsid w:val="001713F7"/>
    <w:rsid w:val="001715E0"/>
    <w:rsid w:val="00172501"/>
    <w:rsid w:val="00172D9D"/>
    <w:rsid w:val="00172E90"/>
    <w:rsid w:val="001732FA"/>
    <w:rsid w:val="00173E09"/>
    <w:rsid w:val="00173EA9"/>
    <w:rsid w:val="001746CF"/>
    <w:rsid w:val="0017478B"/>
    <w:rsid w:val="001747EB"/>
    <w:rsid w:val="0017495B"/>
    <w:rsid w:val="00174A25"/>
    <w:rsid w:val="00174BFF"/>
    <w:rsid w:val="00174D72"/>
    <w:rsid w:val="00174DCC"/>
    <w:rsid w:val="001752C2"/>
    <w:rsid w:val="001762F6"/>
    <w:rsid w:val="00176494"/>
    <w:rsid w:val="00176D34"/>
    <w:rsid w:val="00176F18"/>
    <w:rsid w:val="0017721A"/>
    <w:rsid w:val="00177B09"/>
    <w:rsid w:val="00180A2F"/>
    <w:rsid w:val="00180A5B"/>
    <w:rsid w:val="00182589"/>
    <w:rsid w:val="00182CFC"/>
    <w:rsid w:val="00182F86"/>
    <w:rsid w:val="00183A6A"/>
    <w:rsid w:val="00183AA1"/>
    <w:rsid w:val="001843D6"/>
    <w:rsid w:val="00185BDD"/>
    <w:rsid w:val="00185D7C"/>
    <w:rsid w:val="00187221"/>
    <w:rsid w:val="001873BE"/>
    <w:rsid w:val="001878AA"/>
    <w:rsid w:val="001902DB"/>
    <w:rsid w:val="00190632"/>
    <w:rsid w:val="0019130D"/>
    <w:rsid w:val="0019138F"/>
    <w:rsid w:val="001926D5"/>
    <w:rsid w:val="001938AF"/>
    <w:rsid w:val="00193B3E"/>
    <w:rsid w:val="00194454"/>
    <w:rsid w:val="001947AB"/>
    <w:rsid w:val="00194F0F"/>
    <w:rsid w:val="001954A0"/>
    <w:rsid w:val="001955FB"/>
    <w:rsid w:val="00195A55"/>
    <w:rsid w:val="00196CA7"/>
    <w:rsid w:val="00196E78"/>
    <w:rsid w:val="00196F63"/>
    <w:rsid w:val="00197139"/>
    <w:rsid w:val="001A03B0"/>
    <w:rsid w:val="001A0836"/>
    <w:rsid w:val="001A113C"/>
    <w:rsid w:val="001A2E29"/>
    <w:rsid w:val="001A3871"/>
    <w:rsid w:val="001A38B3"/>
    <w:rsid w:val="001A3A22"/>
    <w:rsid w:val="001A3EF1"/>
    <w:rsid w:val="001A463F"/>
    <w:rsid w:val="001A4874"/>
    <w:rsid w:val="001A497E"/>
    <w:rsid w:val="001A4C25"/>
    <w:rsid w:val="001A4D16"/>
    <w:rsid w:val="001A5187"/>
    <w:rsid w:val="001A5477"/>
    <w:rsid w:val="001A62CC"/>
    <w:rsid w:val="001A6A5E"/>
    <w:rsid w:val="001A76AD"/>
    <w:rsid w:val="001A76EB"/>
    <w:rsid w:val="001A7E1B"/>
    <w:rsid w:val="001B02AF"/>
    <w:rsid w:val="001B09B2"/>
    <w:rsid w:val="001B0EB8"/>
    <w:rsid w:val="001B1AD9"/>
    <w:rsid w:val="001B267E"/>
    <w:rsid w:val="001B28F8"/>
    <w:rsid w:val="001B2B9B"/>
    <w:rsid w:val="001B2DBE"/>
    <w:rsid w:val="001B3387"/>
    <w:rsid w:val="001B388C"/>
    <w:rsid w:val="001B3A87"/>
    <w:rsid w:val="001B51BD"/>
    <w:rsid w:val="001B5375"/>
    <w:rsid w:val="001B56A6"/>
    <w:rsid w:val="001B5708"/>
    <w:rsid w:val="001B5AC0"/>
    <w:rsid w:val="001B5DB5"/>
    <w:rsid w:val="001B676F"/>
    <w:rsid w:val="001B67C4"/>
    <w:rsid w:val="001B696C"/>
    <w:rsid w:val="001B6A15"/>
    <w:rsid w:val="001B74B4"/>
    <w:rsid w:val="001B7599"/>
    <w:rsid w:val="001B782E"/>
    <w:rsid w:val="001B7C38"/>
    <w:rsid w:val="001C1044"/>
    <w:rsid w:val="001C108E"/>
    <w:rsid w:val="001C1541"/>
    <w:rsid w:val="001C2478"/>
    <w:rsid w:val="001C29BE"/>
    <w:rsid w:val="001C2BC1"/>
    <w:rsid w:val="001C2DAC"/>
    <w:rsid w:val="001C3950"/>
    <w:rsid w:val="001C4A74"/>
    <w:rsid w:val="001C4AAA"/>
    <w:rsid w:val="001C5CC6"/>
    <w:rsid w:val="001C64E8"/>
    <w:rsid w:val="001C6F0A"/>
    <w:rsid w:val="001C705D"/>
    <w:rsid w:val="001C737F"/>
    <w:rsid w:val="001C79FD"/>
    <w:rsid w:val="001C7FFE"/>
    <w:rsid w:val="001D0AC6"/>
    <w:rsid w:val="001D0F0E"/>
    <w:rsid w:val="001D143C"/>
    <w:rsid w:val="001D15CA"/>
    <w:rsid w:val="001D2267"/>
    <w:rsid w:val="001D244B"/>
    <w:rsid w:val="001D248D"/>
    <w:rsid w:val="001D258E"/>
    <w:rsid w:val="001D3DB3"/>
    <w:rsid w:val="001D4128"/>
    <w:rsid w:val="001D4165"/>
    <w:rsid w:val="001D4248"/>
    <w:rsid w:val="001D4BA8"/>
    <w:rsid w:val="001D4E7C"/>
    <w:rsid w:val="001D5AE7"/>
    <w:rsid w:val="001D5D17"/>
    <w:rsid w:val="001D5E7B"/>
    <w:rsid w:val="001D5F32"/>
    <w:rsid w:val="001D644B"/>
    <w:rsid w:val="001D644F"/>
    <w:rsid w:val="001D6451"/>
    <w:rsid w:val="001D6894"/>
    <w:rsid w:val="001D75B0"/>
    <w:rsid w:val="001E0B50"/>
    <w:rsid w:val="001E0C76"/>
    <w:rsid w:val="001E111B"/>
    <w:rsid w:val="001E12C4"/>
    <w:rsid w:val="001E15D9"/>
    <w:rsid w:val="001E230B"/>
    <w:rsid w:val="001E2FD8"/>
    <w:rsid w:val="001E31C0"/>
    <w:rsid w:val="001E3656"/>
    <w:rsid w:val="001E6462"/>
    <w:rsid w:val="001E67A4"/>
    <w:rsid w:val="001E6A46"/>
    <w:rsid w:val="001E72FD"/>
    <w:rsid w:val="001E7B25"/>
    <w:rsid w:val="001F0120"/>
    <w:rsid w:val="001F0970"/>
    <w:rsid w:val="001F0EFD"/>
    <w:rsid w:val="001F256B"/>
    <w:rsid w:val="001F26FD"/>
    <w:rsid w:val="001F2FF7"/>
    <w:rsid w:val="001F3C95"/>
    <w:rsid w:val="001F3E27"/>
    <w:rsid w:val="001F4035"/>
    <w:rsid w:val="001F54B1"/>
    <w:rsid w:val="001F5818"/>
    <w:rsid w:val="001F6FA6"/>
    <w:rsid w:val="001F72EB"/>
    <w:rsid w:val="001F7BC5"/>
    <w:rsid w:val="001F7C13"/>
    <w:rsid w:val="001F7C2F"/>
    <w:rsid w:val="00201B65"/>
    <w:rsid w:val="002021CF"/>
    <w:rsid w:val="0020244D"/>
    <w:rsid w:val="0020256C"/>
    <w:rsid w:val="00202D73"/>
    <w:rsid w:val="0020369F"/>
    <w:rsid w:val="002043E4"/>
    <w:rsid w:val="00205238"/>
    <w:rsid w:val="00205602"/>
    <w:rsid w:val="00205A98"/>
    <w:rsid w:val="00205FF1"/>
    <w:rsid w:val="002063DB"/>
    <w:rsid w:val="0020659C"/>
    <w:rsid w:val="00206A52"/>
    <w:rsid w:val="00207158"/>
    <w:rsid w:val="002071A1"/>
    <w:rsid w:val="002073FB"/>
    <w:rsid w:val="00207CC2"/>
    <w:rsid w:val="00207DE7"/>
    <w:rsid w:val="00207FBD"/>
    <w:rsid w:val="00210466"/>
    <w:rsid w:val="0021051B"/>
    <w:rsid w:val="00211A27"/>
    <w:rsid w:val="00211EDF"/>
    <w:rsid w:val="00211F5A"/>
    <w:rsid w:val="002122A4"/>
    <w:rsid w:val="00214A16"/>
    <w:rsid w:val="00214D5D"/>
    <w:rsid w:val="00214E6C"/>
    <w:rsid w:val="002157F6"/>
    <w:rsid w:val="0021601D"/>
    <w:rsid w:val="0021677A"/>
    <w:rsid w:val="00216CFC"/>
    <w:rsid w:val="00217569"/>
    <w:rsid w:val="0021764A"/>
    <w:rsid w:val="00217939"/>
    <w:rsid w:val="0022006E"/>
    <w:rsid w:val="00220201"/>
    <w:rsid w:val="00220311"/>
    <w:rsid w:val="00220476"/>
    <w:rsid w:val="00220708"/>
    <w:rsid w:val="00220B31"/>
    <w:rsid w:val="00220BB3"/>
    <w:rsid w:val="002213CB"/>
    <w:rsid w:val="002214B8"/>
    <w:rsid w:val="00221588"/>
    <w:rsid w:val="002216EE"/>
    <w:rsid w:val="002219E3"/>
    <w:rsid w:val="00221ABD"/>
    <w:rsid w:val="002224F3"/>
    <w:rsid w:val="002232AC"/>
    <w:rsid w:val="00223356"/>
    <w:rsid w:val="0022339D"/>
    <w:rsid w:val="00223868"/>
    <w:rsid w:val="00224B2D"/>
    <w:rsid w:val="00224C0A"/>
    <w:rsid w:val="00225CFD"/>
    <w:rsid w:val="00225E21"/>
    <w:rsid w:val="002266EF"/>
    <w:rsid w:val="0022686F"/>
    <w:rsid w:val="002268E4"/>
    <w:rsid w:val="00226A4E"/>
    <w:rsid w:val="002270D3"/>
    <w:rsid w:val="002271DA"/>
    <w:rsid w:val="0022774A"/>
    <w:rsid w:val="00227CEA"/>
    <w:rsid w:val="00227E8F"/>
    <w:rsid w:val="00227EB3"/>
    <w:rsid w:val="00230BCC"/>
    <w:rsid w:val="00233293"/>
    <w:rsid w:val="002349C9"/>
    <w:rsid w:val="00234F42"/>
    <w:rsid w:val="002353AB"/>
    <w:rsid w:val="00235854"/>
    <w:rsid w:val="00235AA1"/>
    <w:rsid w:val="00235E8D"/>
    <w:rsid w:val="002363E6"/>
    <w:rsid w:val="00236561"/>
    <w:rsid w:val="00236D71"/>
    <w:rsid w:val="00236FE4"/>
    <w:rsid w:val="00237205"/>
    <w:rsid w:val="00237242"/>
    <w:rsid w:val="002374F4"/>
    <w:rsid w:val="00237B55"/>
    <w:rsid w:val="002408CE"/>
    <w:rsid w:val="0024104E"/>
    <w:rsid w:val="002414B2"/>
    <w:rsid w:val="00241B2A"/>
    <w:rsid w:val="002424C4"/>
    <w:rsid w:val="00242F9C"/>
    <w:rsid w:val="00243156"/>
    <w:rsid w:val="00243565"/>
    <w:rsid w:val="00243964"/>
    <w:rsid w:val="00244085"/>
    <w:rsid w:val="00247285"/>
    <w:rsid w:val="00247AFC"/>
    <w:rsid w:val="00250CDC"/>
    <w:rsid w:val="0025225D"/>
    <w:rsid w:val="00252C34"/>
    <w:rsid w:val="00253154"/>
    <w:rsid w:val="00253505"/>
    <w:rsid w:val="0025476F"/>
    <w:rsid w:val="00261D79"/>
    <w:rsid w:val="00261FB4"/>
    <w:rsid w:val="00262079"/>
    <w:rsid w:val="00262853"/>
    <w:rsid w:val="00262F4B"/>
    <w:rsid w:val="002634E7"/>
    <w:rsid w:val="0026397E"/>
    <w:rsid w:val="00265232"/>
    <w:rsid w:val="002656FE"/>
    <w:rsid w:val="00267E69"/>
    <w:rsid w:val="00270145"/>
    <w:rsid w:val="00270343"/>
    <w:rsid w:val="0027040E"/>
    <w:rsid w:val="00270CDC"/>
    <w:rsid w:val="002710E9"/>
    <w:rsid w:val="00271415"/>
    <w:rsid w:val="002714DA"/>
    <w:rsid w:val="00271516"/>
    <w:rsid w:val="002716D7"/>
    <w:rsid w:val="0027204A"/>
    <w:rsid w:val="00272826"/>
    <w:rsid w:val="00272839"/>
    <w:rsid w:val="00272FE0"/>
    <w:rsid w:val="00274324"/>
    <w:rsid w:val="00276629"/>
    <w:rsid w:val="0027794E"/>
    <w:rsid w:val="00277A53"/>
    <w:rsid w:val="002802F0"/>
    <w:rsid w:val="002807A7"/>
    <w:rsid w:val="00281022"/>
    <w:rsid w:val="0028126B"/>
    <w:rsid w:val="002813B4"/>
    <w:rsid w:val="00281477"/>
    <w:rsid w:val="00285DFD"/>
    <w:rsid w:val="00290DDA"/>
    <w:rsid w:val="00291307"/>
    <w:rsid w:val="00292883"/>
    <w:rsid w:val="00292BA9"/>
    <w:rsid w:val="0029359F"/>
    <w:rsid w:val="0029389E"/>
    <w:rsid w:val="0029531D"/>
    <w:rsid w:val="002959A8"/>
    <w:rsid w:val="00295F7E"/>
    <w:rsid w:val="00296A4A"/>
    <w:rsid w:val="00296BC3"/>
    <w:rsid w:val="002A03F4"/>
    <w:rsid w:val="002A0DFE"/>
    <w:rsid w:val="002A0E4A"/>
    <w:rsid w:val="002A1066"/>
    <w:rsid w:val="002A226A"/>
    <w:rsid w:val="002A2D27"/>
    <w:rsid w:val="002A319B"/>
    <w:rsid w:val="002A35CB"/>
    <w:rsid w:val="002A3DD7"/>
    <w:rsid w:val="002A4059"/>
    <w:rsid w:val="002A44F4"/>
    <w:rsid w:val="002A5671"/>
    <w:rsid w:val="002A56CA"/>
    <w:rsid w:val="002A5FC7"/>
    <w:rsid w:val="002A5FCA"/>
    <w:rsid w:val="002A6919"/>
    <w:rsid w:val="002A6CEA"/>
    <w:rsid w:val="002A6FF5"/>
    <w:rsid w:val="002A7FD8"/>
    <w:rsid w:val="002B0313"/>
    <w:rsid w:val="002B0461"/>
    <w:rsid w:val="002B04BA"/>
    <w:rsid w:val="002B0670"/>
    <w:rsid w:val="002B0829"/>
    <w:rsid w:val="002B0979"/>
    <w:rsid w:val="002B13F3"/>
    <w:rsid w:val="002B1761"/>
    <w:rsid w:val="002B1BE9"/>
    <w:rsid w:val="002B26F4"/>
    <w:rsid w:val="002B2889"/>
    <w:rsid w:val="002B2E25"/>
    <w:rsid w:val="002B2EFD"/>
    <w:rsid w:val="002B30BB"/>
    <w:rsid w:val="002B34ED"/>
    <w:rsid w:val="002B3528"/>
    <w:rsid w:val="002B3725"/>
    <w:rsid w:val="002B38B8"/>
    <w:rsid w:val="002B3BE9"/>
    <w:rsid w:val="002B48BC"/>
    <w:rsid w:val="002B4B51"/>
    <w:rsid w:val="002B4C5D"/>
    <w:rsid w:val="002B4ED7"/>
    <w:rsid w:val="002B4FE8"/>
    <w:rsid w:val="002B52CD"/>
    <w:rsid w:val="002B5303"/>
    <w:rsid w:val="002B56DA"/>
    <w:rsid w:val="002B5703"/>
    <w:rsid w:val="002B59E8"/>
    <w:rsid w:val="002B6D54"/>
    <w:rsid w:val="002B6D74"/>
    <w:rsid w:val="002B6FA9"/>
    <w:rsid w:val="002B6FDE"/>
    <w:rsid w:val="002B78C0"/>
    <w:rsid w:val="002C1045"/>
    <w:rsid w:val="002C1198"/>
    <w:rsid w:val="002C1FDC"/>
    <w:rsid w:val="002C27D7"/>
    <w:rsid w:val="002C2F1C"/>
    <w:rsid w:val="002C2F77"/>
    <w:rsid w:val="002C34E4"/>
    <w:rsid w:val="002C38F8"/>
    <w:rsid w:val="002C4720"/>
    <w:rsid w:val="002C4D32"/>
    <w:rsid w:val="002C4F5D"/>
    <w:rsid w:val="002C51F5"/>
    <w:rsid w:val="002C5B16"/>
    <w:rsid w:val="002C7554"/>
    <w:rsid w:val="002C7A73"/>
    <w:rsid w:val="002D07E7"/>
    <w:rsid w:val="002D0BDD"/>
    <w:rsid w:val="002D2150"/>
    <w:rsid w:val="002D322A"/>
    <w:rsid w:val="002D357A"/>
    <w:rsid w:val="002D3AE9"/>
    <w:rsid w:val="002D462B"/>
    <w:rsid w:val="002D5362"/>
    <w:rsid w:val="002D59FB"/>
    <w:rsid w:val="002D5ED0"/>
    <w:rsid w:val="002D61E7"/>
    <w:rsid w:val="002D665C"/>
    <w:rsid w:val="002D6C8C"/>
    <w:rsid w:val="002D6E65"/>
    <w:rsid w:val="002D7067"/>
    <w:rsid w:val="002D7501"/>
    <w:rsid w:val="002E00DF"/>
    <w:rsid w:val="002E0683"/>
    <w:rsid w:val="002E20D6"/>
    <w:rsid w:val="002E21B4"/>
    <w:rsid w:val="002E2301"/>
    <w:rsid w:val="002E290E"/>
    <w:rsid w:val="002E2C93"/>
    <w:rsid w:val="002E33AD"/>
    <w:rsid w:val="002E3CDC"/>
    <w:rsid w:val="002E40AB"/>
    <w:rsid w:val="002E5C68"/>
    <w:rsid w:val="002E5F83"/>
    <w:rsid w:val="002E5FBB"/>
    <w:rsid w:val="002E6128"/>
    <w:rsid w:val="002E6AA8"/>
    <w:rsid w:val="002E73D3"/>
    <w:rsid w:val="002E7AFC"/>
    <w:rsid w:val="002E7BB8"/>
    <w:rsid w:val="002E7C35"/>
    <w:rsid w:val="002F06E5"/>
    <w:rsid w:val="002F155F"/>
    <w:rsid w:val="002F1B19"/>
    <w:rsid w:val="002F1CAA"/>
    <w:rsid w:val="002F24F0"/>
    <w:rsid w:val="002F2A37"/>
    <w:rsid w:val="002F3B33"/>
    <w:rsid w:val="002F3F20"/>
    <w:rsid w:val="002F4050"/>
    <w:rsid w:val="002F441A"/>
    <w:rsid w:val="002F443C"/>
    <w:rsid w:val="002F4470"/>
    <w:rsid w:val="002F4B24"/>
    <w:rsid w:val="002F4C34"/>
    <w:rsid w:val="002F52AF"/>
    <w:rsid w:val="002F58EA"/>
    <w:rsid w:val="002F5B81"/>
    <w:rsid w:val="002F63F1"/>
    <w:rsid w:val="002F642E"/>
    <w:rsid w:val="002F67D0"/>
    <w:rsid w:val="002F6A43"/>
    <w:rsid w:val="002F6EA6"/>
    <w:rsid w:val="00300177"/>
    <w:rsid w:val="00300201"/>
    <w:rsid w:val="003013B3"/>
    <w:rsid w:val="003014A3"/>
    <w:rsid w:val="00301919"/>
    <w:rsid w:val="0030249A"/>
    <w:rsid w:val="00302741"/>
    <w:rsid w:val="003032FA"/>
    <w:rsid w:val="00303579"/>
    <w:rsid w:val="003044A9"/>
    <w:rsid w:val="00304604"/>
    <w:rsid w:val="00304CB8"/>
    <w:rsid w:val="003058E0"/>
    <w:rsid w:val="00305D3A"/>
    <w:rsid w:val="00305FDB"/>
    <w:rsid w:val="00306057"/>
    <w:rsid w:val="0030695F"/>
    <w:rsid w:val="0030762B"/>
    <w:rsid w:val="00310150"/>
    <w:rsid w:val="003109E9"/>
    <w:rsid w:val="0031220D"/>
    <w:rsid w:val="00312D4A"/>
    <w:rsid w:val="00312E47"/>
    <w:rsid w:val="003144EC"/>
    <w:rsid w:val="0031502D"/>
    <w:rsid w:val="00316330"/>
    <w:rsid w:val="00316356"/>
    <w:rsid w:val="003168F4"/>
    <w:rsid w:val="00317382"/>
    <w:rsid w:val="00317481"/>
    <w:rsid w:val="00317A7F"/>
    <w:rsid w:val="003200DD"/>
    <w:rsid w:val="00320151"/>
    <w:rsid w:val="003207AC"/>
    <w:rsid w:val="00320FD5"/>
    <w:rsid w:val="003212E9"/>
    <w:rsid w:val="003222D9"/>
    <w:rsid w:val="003224A8"/>
    <w:rsid w:val="00322F81"/>
    <w:rsid w:val="00323AEB"/>
    <w:rsid w:val="00323C7A"/>
    <w:rsid w:val="00324932"/>
    <w:rsid w:val="00324E81"/>
    <w:rsid w:val="00324F56"/>
    <w:rsid w:val="003254A6"/>
    <w:rsid w:val="003259E9"/>
    <w:rsid w:val="0032741A"/>
    <w:rsid w:val="00327703"/>
    <w:rsid w:val="00327C24"/>
    <w:rsid w:val="00327E1E"/>
    <w:rsid w:val="0033006C"/>
    <w:rsid w:val="003300AF"/>
    <w:rsid w:val="003306D7"/>
    <w:rsid w:val="0033079A"/>
    <w:rsid w:val="003307CF"/>
    <w:rsid w:val="00330B4C"/>
    <w:rsid w:val="003311B3"/>
    <w:rsid w:val="003328C7"/>
    <w:rsid w:val="00332BF9"/>
    <w:rsid w:val="00332F1E"/>
    <w:rsid w:val="00333411"/>
    <w:rsid w:val="00333BD0"/>
    <w:rsid w:val="003347B9"/>
    <w:rsid w:val="00334A1E"/>
    <w:rsid w:val="00334A73"/>
    <w:rsid w:val="003350A6"/>
    <w:rsid w:val="00335C07"/>
    <w:rsid w:val="003376FF"/>
    <w:rsid w:val="00341653"/>
    <w:rsid w:val="00341A26"/>
    <w:rsid w:val="00341C15"/>
    <w:rsid w:val="00341F7B"/>
    <w:rsid w:val="00342076"/>
    <w:rsid w:val="00342547"/>
    <w:rsid w:val="00342568"/>
    <w:rsid w:val="0034280A"/>
    <w:rsid w:val="00343A8C"/>
    <w:rsid w:val="0034493B"/>
    <w:rsid w:val="00344A8C"/>
    <w:rsid w:val="00344E3D"/>
    <w:rsid w:val="00345124"/>
    <w:rsid w:val="00345A5F"/>
    <w:rsid w:val="00345E61"/>
    <w:rsid w:val="00346603"/>
    <w:rsid w:val="003467DF"/>
    <w:rsid w:val="00346943"/>
    <w:rsid w:val="00346D18"/>
    <w:rsid w:val="00350816"/>
    <w:rsid w:val="00350B3A"/>
    <w:rsid w:val="00350FA8"/>
    <w:rsid w:val="003525D0"/>
    <w:rsid w:val="00352B73"/>
    <w:rsid w:val="00353570"/>
    <w:rsid w:val="00353FE8"/>
    <w:rsid w:val="003545DB"/>
    <w:rsid w:val="00354611"/>
    <w:rsid w:val="00354AB0"/>
    <w:rsid w:val="00354B9B"/>
    <w:rsid w:val="00354F70"/>
    <w:rsid w:val="00357464"/>
    <w:rsid w:val="00357635"/>
    <w:rsid w:val="0035765A"/>
    <w:rsid w:val="00360260"/>
    <w:rsid w:val="00360796"/>
    <w:rsid w:val="00360C1F"/>
    <w:rsid w:val="00361269"/>
    <w:rsid w:val="00361E63"/>
    <w:rsid w:val="00362299"/>
    <w:rsid w:val="0036247A"/>
    <w:rsid w:val="0036309D"/>
    <w:rsid w:val="0036363B"/>
    <w:rsid w:val="003640C5"/>
    <w:rsid w:val="00364BE8"/>
    <w:rsid w:val="00364D89"/>
    <w:rsid w:val="00364F36"/>
    <w:rsid w:val="003650ED"/>
    <w:rsid w:val="0036532E"/>
    <w:rsid w:val="00365A75"/>
    <w:rsid w:val="00365E9D"/>
    <w:rsid w:val="00366791"/>
    <w:rsid w:val="00367BBF"/>
    <w:rsid w:val="00367C78"/>
    <w:rsid w:val="00370906"/>
    <w:rsid w:val="00371243"/>
    <w:rsid w:val="0037153C"/>
    <w:rsid w:val="003718A1"/>
    <w:rsid w:val="00372322"/>
    <w:rsid w:val="003726BE"/>
    <w:rsid w:val="00372DF1"/>
    <w:rsid w:val="00373BBE"/>
    <w:rsid w:val="00373BF4"/>
    <w:rsid w:val="00373F1D"/>
    <w:rsid w:val="003740AB"/>
    <w:rsid w:val="003742D4"/>
    <w:rsid w:val="00374586"/>
    <w:rsid w:val="0037537F"/>
    <w:rsid w:val="00375FDD"/>
    <w:rsid w:val="0037667A"/>
    <w:rsid w:val="00376880"/>
    <w:rsid w:val="003770E6"/>
    <w:rsid w:val="003771FF"/>
    <w:rsid w:val="003800DA"/>
    <w:rsid w:val="00380149"/>
    <w:rsid w:val="003803A0"/>
    <w:rsid w:val="00380B08"/>
    <w:rsid w:val="00380C19"/>
    <w:rsid w:val="0038187F"/>
    <w:rsid w:val="00382742"/>
    <w:rsid w:val="00383123"/>
    <w:rsid w:val="0038395D"/>
    <w:rsid w:val="00383C1F"/>
    <w:rsid w:val="00383F1E"/>
    <w:rsid w:val="00384647"/>
    <w:rsid w:val="003848B8"/>
    <w:rsid w:val="00384E2F"/>
    <w:rsid w:val="00385A44"/>
    <w:rsid w:val="00385BA2"/>
    <w:rsid w:val="00385E60"/>
    <w:rsid w:val="00386F0A"/>
    <w:rsid w:val="00387267"/>
    <w:rsid w:val="003873EF"/>
    <w:rsid w:val="00391E15"/>
    <w:rsid w:val="003922A4"/>
    <w:rsid w:val="00392318"/>
    <w:rsid w:val="003927B5"/>
    <w:rsid w:val="00392889"/>
    <w:rsid w:val="0039288E"/>
    <w:rsid w:val="00392DAB"/>
    <w:rsid w:val="0039342B"/>
    <w:rsid w:val="0039350F"/>
    <w:rsid w:val="00393666"/>
    <w:rsid w:val="003938D9"/>
    <w:rsid w:val="00393EF8"/>
    <w:rsid w:val="00393FD4"/>
    <w:rsid w:val="00394557"/>
    <w:rsid w:val="00394653"/>
    <w:rsid w:val="003947A6"/>
    <w:rsid w:val="00394A08"/>
    <w:rsid w:val="00394D5A"/>
    <w:rsid w:val="00395BB6"/>
    <w:rsid w:val="00396279"/>
    <w:rsid w:val="00396984"/>
    <w:rsid w:val="00397799"/>
    <w:rsid w:val="00397F39"/>
    <w:rsid w:val="003A0400"/>
    <w:rsid w:val="003A071E"/>
    <w:rsid w:val="003A0C2D"/>
    <w:rsid w:val="003A10D4"/>
    <w:rsid w:val="003A1844"/>
    <w:rsid w:val="003A1BB2"/>
    <w:rsid w:val="003A1E87"/>
    <w:rsid w:val="003A1EF8"/>
    <w:rsid w:val="003A32B7"/>
    <w:rsid w:val="003A571F"/>
    <w:rsid w:val="003A6560"/>
    <w:rsid w:val="003A66D4"/>
    <w:rsid w:val="003A7099"/>
    <w:rsid w:val="003A7827"/>
    <w:rsid w:val="003A7873"/>
    <w:rsid w:val="003A7D20"/>
    <w:rsid w:val="003B0807"/>
    <w:rsid w:val="003B0959"/>
    <w:rsid w:val="003B1518"/>
    <w:rsid w:val="003B1759"/>
    <w:rsid w:val="003B1E96"/>
    <w:rsid w:val="003B2423"/>
    <w:rsid w:val="003B2558"/>
    <w:rsid w:val="003B2776"/>
    <w:rsid w:val="003B29C1"/>
    <w:rsid w:val="003B2ADE"/>
    <w:rsid w:val="003B2F84"/>
    <w:rsid w:val="003B39D9"/>
    <w:rsid w:val="003B48AD"/>
    <w:rsid w:val="003B5A29"/>
    <w:rsid w:val="003B620D"/>
    <w:rsid w:val="003B6921"/>
    <w:rsid w:val="003B6ABF"/>
    <w:rsid w:val="003B74B5"/>
    <w:rsid w:val="003B79C7"/>
    <w:rsid w:val="003C0804"/>
    <w:rsid w:val="003C12D0"/>
    <w:rsid w:val="003C2107"/>
    <w:rsid w:val="003C23CA"/>
    <w:rsid w:val="003C2D88"/>
    <w:rsid w:val="003C3809"/>
    <w:rsid w:val="003C3984"/>
    <w:rsid w:val="003C3A57"/>
    <w:rsid w:val="003C3D76"/>
    <w:rsid w:val="003C3EEF"/>
    <w:rsid w:val="003C4DD5"/>
    <w:rsid w:val="003C65E0"/>
    <w:rsid w:val="003C6640"/>
    <w:rsid w:val="003C6A09"/>
    <w:rsid w:val="003C6A60"/>
    <w:rsid w:val="003C6FC9"/>
    <w:rsid w:val="003C74C9"/>
    <w:rsid w:val="003C752B"/>
    <w:rsid w:val="003C7922"/>
    <w:rsid w:val="003D0535"/>
    <w:rsid w:val="003D05CC"/>
    <w:rsid w:val="003D06BE"/>
    <w:rsid w:val="003D1229"/>
    <w:rsid w:val="003D1286"/>
    <w:rsid w:val="003D1A53"/>
    <w:rsid w:val="003D2555"/>
    <w:rsid w:val="003D2646"/>
    <w:rsid w:val="003D31B6"/>
    <w:rsid w:val="003D3575"/>
    <w:rsid w:val="003D388B"/>
    <w:rsid w:val="003D38DA"/>
    <w:rsid w:val="003D3EDC"/>
    <w:rsid w:val="003D5B4E"/>
    <w:rsid w:val="003D69D3"/>
    <w:rsid w:val="003D704A"/>
    <w:rsid w:val="003D7ED7"/>
    <w:rsid w:val="003E0C64"/>
    <w:rsid w:val="003E12CF"/>
    <w:rsid w:val="003E139B"/>
    <w:rsid w:val="003E192A"/>
    <w:rsid w:val="003E1D22"/>
    <w:rsid w:val="003E1DAE"/>
    <w:rsid w:val="003E24E6"/>
    <w:rsid w:val="003E2E60"/>
    <w:rsid w:val="003E3312"/>
    <w:rsid w:val="003E3AC2"/>
    <w:rsid w:val="003E3D8C"/>
    <w:rsid w:val="003E3ECF"/>
    <w:rsid w:val="003E4199"/>
    <w:rsid w:val="003E47D1"/>
    <w:rsid w:val="003E53CC"/>
    <w:rsid w:val="003E5720"/>
    <w:rsid w:val="003F029E"/>
    <w:rsid w:val="003F07BC"/>
    <w:rsid w:val="003F2096"/>
    <w:rsid w:val="003F2666"/>
    <w:rsid w:val="003F2C70"/>
    <w:rsid w:val="003F3425"/>
    <w:rsid w:val="003F359E"/>
    <w:rsid w:val="003F4C42"/>
    <w:rsid w:val="003F4E8A"/>
    <w:rsid w:val="003F4FCB"/>
    <w:rsid w:val="003F5171"/>
    <w:rsid w:val="003F56ED"/>
    <w:rsid w:val="003F5A0D"/>
    <w:rsid w:val="003F6754"/>
    <w:rsid w:val="003F687D"/>
    <w:rsid w:val="003F70ED"/>
    <w:rsid w:val="003F71E8"/>
    <w:rsid w:val="003F773F"/>
    <w:rsid w:val="004001BE"/>
    <w:rsid w:val="00400D28"/>
    <w:rsid w:val="0040126B"/>
    <w:rsid w:val="00401DE0"/>
    <w:rsid w:val="00401EB5"/>
    <w:rsid w:val="004029FE"/>
    <w:rsid w:val="00402CA1"/>
    <w:rsid w:val="00402FF2"/>
    <w:rsid w:val="00403257"/>
    <w:rsid w:val="00403483"/>
    <w:rsid w:val="004040E7"/>
    <w:rsid w:val="004045EE"/>
    <w:rsid w:val="00404A60"/>
    <w:rsid w:val="00404CB9"/>
    <w:rsid w:val="00405980"/>
    <w:rsid w:val="00405F1D"/>
    <w:rsid w:val="004067E4"/>
    <w:rsid w:val="00406882"/>
    <w:rsid w:val="00406CC1"/>
    <w:rsid w:val="00406EF3"/>
    <w:rsid w:val="00407101"/>
    <w:rsid w:val="00407522"/>
    <w:rsid w:val="00407DE9"/>
    <w:rsid w:val="0041012A"/>
    <w:rsid w:val="004101A1"/>
    <w:rsid w:val="004104F3"/>
    <w:rsid w:val="00410C45"/>
    <w:rsid w:val="00412741"/>
    <w:rsid w:val="00412DEE"/>
    <w:rsid w:val="00413798"/>
    <w:rsid w:val="004139E0"/>
    <w:rsid w:val="00413D2C"/>
    <w:rsid w:val="00414DE9"/>
    <w:rsid w:val="00415203"/>
    <w:rsid w:val="00415BCE"/>
    <w:rsid w:val="00415E49"/>
    <w:rsid w:val="00416203"/>
    <w:rsid w:val="00416447"/>
    <w:rsid w:val="00416BBE"/>
    <w:rsid w:val="004170AC"/>
    <w:rsid w:val="00417280"/>
    <w:rsid w:val="0041741C"/>
    <w:rsid w:val="00417CBD"/>
    <w:rsid w:val="004200F6"/>
    <w:rsid w:val="004213F4"/>
    <w:rsid w:val="004220FB"/>
    <w:rsid w:val="00422634"/>
    <w:rsid w:val="00424E25"/>
    <w:rsid w:val="004253B1"/>
    <w:rsid w:val="00425B5A"/>
    <w:rsid w:val="00425F87"/>
    <w:rsid w:val="004269B4"/>
    <w:rsid w:val="00426E23"/>
    <w:rsid w:val="00426ED2"/>
    <w:rsid w:val="004308C5"/>
    <w:rsid w:val="004318E8"/>
    <w:rsid w:val="00431AB5"/>
    <w:rsid w:val="00432962"/>
    <w:rsid w:val="00434BCE"/>
    <w:rsid w:val="00434D79"/>
    <w:rsid w:val="00434E23"/>
    <w:rsid w:val="00435232"/>
    <w:rsid w:val="00435B04"/>
    <w:rsid w:val="00435CA9"/>
    <w:rsid w:val="0043601C"/>
    <w:rsid w:val="004361FF"/>
    <w:rsid w:val="004362E9"/>
    <w:rsid w:val="00436410"/>
    <w:rsid w:val="004366D3"/>
    <w:rsid w:val="00436F74"/>
    <w:rsid w:val="00437B10"/>
    <w:rsid w:val="004411A7"/>
    <w:rsid w:val="0044206F"/>
    <w:rsid w:val="004429A7"/>
    <w:rsid w:val="0044395D"/>
    <w:rsid w:val="00443EAA"/>
    <w:rsid w:val="004441A2"/>
    <w:rsid w:val="004443B8"/>
    <w:rsid w:val="00444443"/>
    <w:rsid w:val="004446DC"/>
    <w:rsid w:val="004446E3"/>
    <w:rsid w:val="00444837"/>
    <w:rsid w:val="00444849"/>
    <w:rsid w:val="00444935"/>
    <w:rsid w:val="00444EAB"/>
    <w:rsid w:val="00444F63"/>
    <w:rsid w:val="004463FB"/>
    <w:rsid w:val="00446431"/>
    <w:rsid w:val="00446900"/>
    <w:rsid w:val="00446B8A"/>
    <w:rsid w:val="00446E13"/>
    <w:rsid w:val="00446FB1"/>
    <w:rsid w:val="004479FB"/>
    <w:rsid w:val="00447A26"/>
    <w:rsid w:val="00447FBF"/>
    <w:rsid w:val="004505E2"/>
    <w:rsid w:val="004513DE"/>
    <w:rsid w:val="004515F4"/>
    <w:rsid w:val="004519B3"/>
    <w:rsid w:val="00451BF9"/>
    <w:rsid w:val="00452144"/>
    <w:rsid w:val="004524E7"/>
    <w:rsid w:val="00452D6F"/>
    <w:rsid w:val="00452E10"/>
    <w:rsid w:val="00452FCE"/>
    <w:rsid w:val="00453577"/>
    <w:rsid w:val="00453ED6"/>
    <w:rsid w:val="00454446"/>
    <w:rsid w:val="004544E4"/>
    <w:rsid w:val="004544EC"/>
    <w:rsid w:val="00454681"/>
    <w:rsid w:val="004558EA"/>
    <w:rsid w:val="00455C9E"/>
    <w:rsid w:val="00456A9E"/>
    <w:rsid w:val="004574DE"/>
    <w:rsid w:val="004579C7"/>
    <w:rsid w:val="00460328"/>
    <w:rsid w:val="00460596"/>
    <w:rsid w:val="00460BD3"/>
    <w:rsid w:val="00460F39"/>
    <w:rsid w:val="0046177C"/>
    <w:rsid w:val="00461A93"/>
    <w:rsid w:val="0046201E"/>
    <w:rsid w:val="00462044"/>
    <w:rsid w:val="0046209E"/>
    <w:rsid w:val="00462D68"/>
    <w:rsid w:val="0046353D"/>
    <w:rsid w:val="00463C79"/>
    <w:rsid w:val="00463D91"/>
    <w:rsid w:val="0046472A"/>
    <w:rsid w:val="00464BA8"/>
    <w:rsid w:val="00464DED"/>
    <w:rsid w:val="004651C7"/>
    <w:rsid w:val="00465379"/>
    <w:rsid w:val="00465626"/>
    <w:rsid w:val="004663B4"/>
    <w:rsid w:val="00466845"/>
    <w:rsid w:val="00467C91"/>
    <w:rsid w:val="004701EA"/>
    <w:rsid w:val="0047097C"/>
    <w:rsid w:val="00471BB3"/>
    <w:rsid w:val="00471EEB"/>
    <w:rsid w:val="00472833"/>
    <w:rsid w:val="004729D2"/>
    <w:rsid w:val="00473273"/>
    <w:rsid w:val="00473FEE"/>
    <w:rsid w:val="004740B1"/>
    <w:rsid w:val="00474722"/>
    <w:rsid w:val="00474EEA"/>
    <w:rsid w:val="004754BF"/>
    <w:rsid w:val="00475B56"/>
    <w:rsid w:val="00475F57"/>
    <w:rsid w:val="0047602A"/>
    <w:rsid w:val="004760FE"/>
    <w:rsid w:val="00476416"/>
    <w:rsid w:val="004765B0"/>
    <w:rsid w:val="004770E1"/>
    <w:rsid w:val="00477AE4"/>
    <w:rsid w:val="00477CFA"/>
    <w:rsid w:val="00477F94"/>
    <w:rsid w:val="0048072A"/>
    <w:rsid w:val="00480AAA"/>
    <w:rsid w:val="004819EF"/>
    <w:rsid w:val="004819F2"/>
    <w:rsid w:val="0048201F"/>
    <w:rsid w:val="004823F9"/>
    <w:rsid w:val="00482ECC"/>
    <w:rsid w:val="0048391E"/>
    <w:rsid w:val="00486C44"/>
    <w:rsid w:val="00486D3E"/>
    <w:rsid w:val="00487F8F"/>
    <w:rsid w:val="00490A43"/>
    <w:rsid w:val="00490C82"/>
    <w:rsid w:val="00490DD7"/>
    <w:rsid w:val="00490FEF"/>
    <w:rsid w:val="00492454"/>
    <w:rsid w:val="0049245C"/>
    <w:rsid w:val="00492625"/>
    <w:rsid w:val="00492B2D"/>
    <w:rsid w:val="00492B46"/>
    <w:rsid w:val="00492F8C"/>
    <w:rsid w:val="00493C40"/>
    <w:rsid w:val="00496211"/>
    <w:rsid w:val="004978CF"/>
    <w:rsid w:val="00497F44"/>
    <w:rsid w:val="004A006F"/>
    <w:rsid w:val="004A0407"/>
    <w:rsid w:val="004A040C"/>
    <w:rsid w:val="004A04B5"/>
    <w:rsid w:val="004A07A9"/>
    <w:rsid w:val="004A1369"/>
    <w:rsid w:val="004A21AD"/>
    <w:rsid w:val="004A21D5"/>
    <w:rsid w:val="004A2309"/>
    <w:rsid w:val="004A2349"/>
    <w:rsid w:val="004A23B6"/>
    <w:rsid w:val="004A2767"/>
    <w:rsid w:val="004A2A47"/>
    <w:rsid w:val="004A2A77"/>
    <w:rsid w:val="004A3791"/>
    <w:rsid w:val="004A3B9E"/>
    <w:rsid w:val="004A417D"/>
    <w:rsid w:val="004A4405"/>
    <w:rsid w:val="004A45C4"/>
    <w:rsid w:val="004A489C"/>
    <w:rsid w:val="004A4C84"/>
    <w:rsid w:val="004A51CF"/>
    <w:rsid w:val="004A5A5D"/>
    <w:rsid w:val="004A6264"/>
    <w:rsid w:val="004A6862"/>
    <w:rsid w:val="004A77E8"/>
    <w:rsid w:val="004B04DB"/>
    <w:rsid w:val="004B1A66"/>
    <w:rsid w:val="004B1B0C"/>
    <w:rsid w:val="004B1ED4"/>
    <w:rsid w:val="004B22E8"/>
    <w:rsid w:val="004B266B"/>
    <w:rsid w:val="004B2B87"/>
    <w:rsid w:val="004B315F"/>
    <w:rsid w:val="004B31C2"/>
    <w:rsid w:val="004B354E"/>
    <w:rsid w:val="004B3D7C"/>
    <w:rsid w:val="004B442D"/>
    <w:rsid w:val="004B48AB"/>
    <w:rsid w:val="004B4D56"/>
    <w:rsid w:val="004B4D81"/>
    <w:rsid w:val="004B4E1E"/>
    <w:rsid w:val="004B4EC9"/>
    <w:rsid w:val="004B531C"/>
    <w:rsid w:val="004B5DB3"/>
    <w:rsid w:val="004B6B79"/>
    <w:rsid w:val="004B6FD1"/>
    <w:rsid w:val="004B778D"/>
    <w:rsid w:val="004B7A1B"/>
    <w:rsid w:val="004C0DF6"/>
    <w:rsid w:val="004C1919"/>
    <w:rsid w:val="004C247A"/>
    <w:rsid w:val="004C25BD"/>
    <w:rsid w:val="004C3129"/>
    <w:rsid w:val="004C3374"/>
    <w:rsid w:val="004C4989"/>
    <w:rsid w:val="004C4991"/>
    <w:rsid w:val="004C4BB7"/>
    <w:rsid w:val="004C4C2F"/>
    <w:rsid w:val="004C5B9D"/>
    <w:rsid w:val="004C6B99"/>
    <w:rsid w:val="004C79E1"/>
    <w:rsid w:val="004C7CD2"/>
    <w:rsid w:val="004C7F08"/>
    <w:rsid w:val="004D0045"/>
    <w:rsid w:val="004D04EE"/>
    <w:rsid w:val="004D060F"/>
    <w:rsid w:val="004D08E1"/>
    <w:rsid w:val="004D1356"/>
    <w:rsid w:val="004D1CAA"/>
    <w:rsid w:val="004D357A"/>
    <w:rsid w:val="004D3A86"/>
    <w:rsid w:val="004D4425"/>
    <w:rsid w:val="004D4927"/>
    <w:rsid w:val="004D57C8"/>
    <w:rsid w:val="004D5DBE"/>
    <w:rsid w:val="004D606F"/>
    <w:rsid w:val="004D60CA"/>
    <w:rsid w:val="004D6B04"/>
    <w:rsid w:val="004D6CB1"/>
    <w:rsid w:val="004D6E36"/>
    <w:rsid w:val="004E0825"/>
    <w:rsid w:val="004E20EB"/>
    <w:rsid w:val="004E27DE"/>
    <w:rsid w:val="004E31F6"/>
    <w:rsid w:val="004E3674"/>
    <w:rsid w:val="004E38E6"/>
    <w:rsid w:val="004E3E2F"/>
    <w:rsid w:val="004E3F84"/>
    <w:rsid w:val="004E4492"/>
    <w:rsid w:val="004E580B"/>
    <w:rsid w:val="004E61E5"/>
    <w:rsid w:val="004E6369"/>
    <w:rsid w:val="004E6837"/>
    <w:rsid w:val="004E733A"/>
    <w:rsid w:val="004E7C75"/>
    <w:rsid w:val="004E7DB8"/>
    <w:rsid w:val="004E7FCB"/>
    <w:rsid w:val="004F0645"/>
    <w:rsid w:val="004F0690"/>
    <w:rsid w:val="004F18EF"/>
    <w:rsid w:val="004F1984"/>
    <w:rsid w:val="004F1BC4"/>
    <w:rsid w:val="004F299C"/>
    <w:rsid w:val="004F29CA"/>
    <w:rsid w:val="004F2A10"/>
    <w:rsid w:val="004F2D60"/>
    <w:rsid w:val="004F3719"/>
    <w:rsid w:val="004F41F6"/>
    <w:rsid w:val="004F46E2"/>
    <w:rsid w:val="004F52FC"/>
    <w:rsid w:val="004F5992"/>
    <w:rsid w:val="004F5F06"/>
    <w:rsid w:val="004F6356"/>
    <w:rsid w:val="004F6520"/>
    <w:rsid w:val="004F6598"/>
    <w:rsid w:val="004F7B9E"/>
    <w:rsid w:val="00500177"/>
    <w:rsid w:val="005004C7"/>
    <w:rsid w:val="00500F86"/>
    <w:rsid w:val="00500FE8"/>
    <w:rsid w:val="00501753"/>
    <w:rsid w:val="00502971"/>
    <w:rsid w:val="00502B33"/>
    <w:rsid w:val="00502C49"/>
    <w:rsid w:val="00502EA8"/>
    <w:rsid w:val="0050341B"/>
    <w:rsid w:val="00503D9A"/>
    <w:rsid w:val="0050423A"/>
    <w:rsid w:val="00504719"/>
    <w:rsid w:val="00504CCB"/>
    <w:rsid w:val="00504D06"/>
    <w:rsid w:val="00504F17"/>
    <w:rsid w:val="00505E20"/>
    <w:rsid w:val="005060F6"/>
    <w:rsid w:val="00506271"/>
    <w:rsid w:val="005062FD"/>
    <w:rsid w:val="005067D1"/>
    <w:rsid w:val="00506BDD"/>
    <w:rsid w:val="005077DB"/>
    <w:rsid w:val="00507C21"/>
    <w:rsid w:val="00510279"/>
    <w:rsid w:val="005107D0"/>
    <w:rsid w:val="00510815"/>
    <w:rsid w:val="0051090E"/>
    <w:rsid w:val="00510AD5"/>
    <w:rsid w:val="00511182"/>
    <w:rsid w:val="005112E6"/>
    <w:rsid w:val="00511875"/>
    <w:rsid w:val="00512400"/>
    <w:rsid w:val="00512609"/>
    <w:rsid w:val="00512A90"/>
    <w:rsid w:val="00512A9E"/>
    <w:rsid w:val="0051330A"/>
    <w:rsid w:val="00513781"/>
    <w:rsid w:val="00514189"/>
    <w:rsid w:val="005154CE"/>
    <w:rsid w:val="00515B5A"/>
    <w:rsid w:val="00515C0E"/>
    <w:rsid w:val="00515E2F"/>
    <w:rsid w:val="00516F04"/>
    <w:rsid w:val="00517AB1"/>
    <w:rsid w:val="00517FF7"/>
    <w:rsid w:val="00522499"/>
    <w:rsid w:val="00522DE6"/>
    <w:rsid w:val="00523BAD"/>
    <w:rsid w:val="0052469B"/>
    <w:rsid w:val="00524A9D"/>
    <w:rsid w:val="00524B9C"/>
    <w:rsid w:val="005254FD"/>
    <w:rsid w:val="00526940"/>
    <w:rsid w:val="00526A23"/>
    <w:rsid w:val="00526C2B"/>
    <w:rsid w:val="005279B0"/>
    <w:rsid w:val="00527BE8"/>
    <w:rsid w:val="005302B7"/>
    <w:rsid w:val="00530606"/>
    <w:rsid w:val="005307AD"/>
    <w:rsid w:val="00530857"/>
    <w:rsid w:val="005314BE"/>
    <w:rsid w:val="005315B0"/>
    <w:rsid w:val="0053184E"/>
    <w:rsid w:val="00531CCB"/>
    <w:rsid w:val="00532916"/>
    <w:rsid w:val="0053313D"/>
    <w:rsid w:val="005339E1"/>
    <w:rsid w:val="00533F52"/>
    <w:rsid w:val="005349D7"/>
    <w:rsid w:val="0053580F"/>
    <w:rsid w:val="00535C4E"/>
    <w:rsid w:val="00536BED"/>
    <w:rsid w:val="0053715F"/>
    <w:rsid w:val="005377E4"/>
    <w:rsid w:val="0054011A"/>
    <w:rsid w:val="005408FC"/>
    <w:rsid w:val="00540E03"/>
    <w:rsid w:val="00541320"/>
    <w:rsid w:val="00541F08"/>
    <w:rsid w:val="00542101"/>
    <w:rsid w:val="00542717"/>
    <w:rsid w:val="00542953"/>
    <w:rsid w:val="00542AEF"/>
    <w:rsid w:val="00542FEF"/>
    <w:rsid w:val="00543528"/>
    <w:rsid w:val="005448D7"/>
    <w:rsid w:val="00544DBF"/>
    <w:rsid w:val="0054546A"/>
    <w:rsid w:val="005456EB"/>
    <w:rsid w:val="0054598E"/>
    <w:rsid w:val="00546363"/>
    <w:rsid w:val="0054646B"/>
    <w:rsid w:val="0054655E"/>
    <w:rsid w:val="0054659F"/>
    <w:rsid w:val="005475E8"/>
    <w:rsid w:val="005504D6"/>
    <w:rsid w:val="00551555"/>
    <w:rsid w:val="00551559"/>
    <w:rsid w:val="00552076"/>
    <w:rsid w:val="00552A64"/>
    <w:rsid w:val="00552F65"/>
    <w:rsid w:val="0055306A"/>
    <w:rsid w:val="00553E4F"/>
    <w:rsid w:val="00553F7F"/>
    <w:rsid w:val="00555527"/>
    <w:rsid w:val="0055564D"/>
    <w:rsid w:val="00556291"/>
    <w:rsid w:val="00556EC4"/>
    <w:rsid w:val="00557DE4"/>
    <w:rsid w:val="00560AD2"/>
    <w:rsid w:val="005613D9"/>
    <w:rsid w:val="00561A5D"/>
    <w:rsid w:val="00561EFA"/>
    <w:rsid w:val="00561FDB"/>
    <w:rsid w:val="005623B8"/>
    <w:rsid w:val="0056305D"/>
    <w:rsid w:val="00563589"/>
    <w:rsid w:val="00564894"/>
    <w:rsid w:val="00564B6C"/>
    <w:rsid w:val="00564FCC"/>
    <w:rsid w:val="005650BC"/>
    <w:rsid w:val="0056552F"/>
    <w:rsid w:val="00565AAC"/>
    <w:rsid w:val="00565B11"/>
    <w:rsid w:val="00565C70"/>
    <w:rsid w:val="00566137"/>
    <w:rsid w:val="005671F7"/>
    <w:rsid w:val="0056732C"/>
    <w:rsid w:val="00567ECC"/>
    <w:rsid w:val="00567F8C"/>
    <w:rsid w:val="0057044F"/>
    <w:rsid w:val="00570BE7"/>
    <w:rsid w:val="00570D64"/>
    <w:rsid w:val="00570DA4"/>
    <w:rsid w:val="005713CC"/>
    <w:rsid w:val="0057147A"/>
    <w:rsid w:val="005731FA"/>
    <w:rsid w:val="005733DB"/>
    <w:rsid w:val="00573579"/>
    <w:rsid w:val="0057387C"/>
    <w:rsid w:val="0057431B"/>
    <w:rsid w:val="005746CC"/>
    <w:rsid w:val="00574A7F"/>
    <w:rsid w:val="0057514C"/>
    <w:rsid w:val="0057594D"/>
    <w:rsid w:val="005762B0"/>
    <w:rsid w:val="005764D6"/>
    <w:rsid w:val="005765A1"/>
    <w:rsid w:val="00576ADB"/>
    <w:rsid w:val="00577690"/>
    <w:rsid w:val="00577E26"/>
    <w:rsid w:val="005800F1"/>
    <w:rsid w:val="00580D7D"/>
    <w:rsid w:val="005817AE"/>
    <w:rsid w:val="00581848"/>
    <w:rsid w:val="0058277D"/>
    <w:rsid w:val="00582FB9"/>
    <w:rsid w:val="0058319A"/>
    <w:rsid w:val="005838DD"/>
    <w:rsid w:val="005840C1"/>
    <w:rsid w:val="00584FF1"/>
    <w:rsid w:val="005854DA"/>
    <w:rsid w:val="00585740"/>
    <w:rsid w:val="0058629D"/>
    <w:rsid w:val="00586571"/>
    <w:rsid w:val="00587343"/>
    <w:rsid w:val="005907D0"/>
    <w:rsid w:val="005915E3"/>
    <w:rsid w:val="00591C3D"/>
    <w:rsid w:val="005924B0"/>
    <w:rsid w:val="00592506"/>
    <w:rsid w:val="00592A47"/>
    <w:rsid w:val="00592FE0"/>
    <w:rsid w:val="00593816"/>
    <w:rsid w:val="00593EA2"/>
    <w:rsid w:val="00594F9C"/>
    <w:rsid w:val="00595E96"/>
    <w:rsid w:val="0059620A"/>
    <w:rsid w:val="005963EA"/>
    <w:rsid w:val="005964BD"/>
    <w:rsid w:val="00596D9A"/>
    <w:rsid w:val="00597076"/>
    <w:rsid w:val="005977D1"/>
    <w:rsid w:val="00597949"/>
    <w:rsid w:val="00597C86"/>
    <w:rsid w:val="005A0231"/>
    <w:rsid w:val="005A1029"/>
    <w:rsid w:val="005A1E22"/>
    <w:rsid w:val="005A2324"/>
    <w:rsid w:val="005A25D0"/>
    <w:rsid w:val="005A2628"/>
    <w:rsid w:val="005A2F5A"/>
    <w:rsid w:val="005A319A"/>
    <w:rsid w:val="005A3B0E"/>
    <w:rsid w:val="005A4955"/>
    <w:rsid w:val="005A5C59"/>
    <w:rsid w:val="005A67E5"/>
    <w:rsid w:val="005A6A9E"/>
    <w:rsid w:val="005A79CE"/>
    <w:rsid w:val="005A7BAD"/>
    <w:rsid w:val="005A7C3C"/>
    <w:rsid w:val="005A7CC7"/>
    <w:rsid w:val="005A7E18"/>
    <w:rsid w:val="005B02FD"/>
    <w:rsid w:val="005B0309"/>
    <w:rsid w:val="005B05C6"/>
    <w:rsid w:val="005B0E68"/>
    <w:rsid w:val="005B1A66"/>
    <w:rsid w:val="005B1FBD"/>
    <w:rsid w:val="005B248C"/>
    <w:rsid w:val="005B281F"/>
    <w:rsid w:val="005B2B6B"/>
    <w:rsid w:val="005B2E24"/>
    <w:rsid w:val="005B312D"/>
    <w:rsid w:val="005B3BC0"/>
    <w:rsid w:val="005B4928"/>
    <w:rsid w:val="005B4A90"/>
    <w:rsid w:val="005B4F5A"/>
    <w:rsid w:val="005B57EE"/>
    <w:rsid w:val="005B5A68"/>
    <w:rsid w:val="005B5BF4"/>
    <w:rsid w:val="005B682F"/>
    <w:rsid w:val="005B6A3F"/>
    <w:rsid w:val="005B719A"/>
    <w:rsid w:val="005B7F3D"/>
    <w:rsid w:val="005C05FC"/>
    <w:rsid w:val="005C078E"/>
    <w:rsid w:val="005C0808"/>
    <w:rsid w:val="005C081D"/>
    <w:rsid w:val="005C11E5"/>
    <w:rsid w:val="005C27D1"/>
    <w:rsid w:val="005C33B2"/>
    <w:rsid w:val="005C3688"/>
    <w:rsid w:val="005C3F31"/>
    <w:rsid w:val="005C4122"/>
    <w:rsid w:val="005C4534"/>
    <w:rsid w:val="005C47D0"/>
    <w:rsid w:val="005C4F86"/>
    <w:rsid w:val="005C56FC"/>
    <w:rsid w:val="005C5BBA"/>
    <w:rsid w:val="005C661A"/>
    <w:rsid w:val="005C6A6D"/>
    <w:rsid w:val="005C6C14"/>
    <w:rsid w:val="005C78AB"/>
    <w:rsid w:val="005D1809"/>
    <w:rsid w:val="005D1C69"/>
    <w:rsid w:val="005D1FB5"/>
    <w:rsid w:val="005D20B7"/>
    <w:rsid w:val="005D263D"/>
    <w:rsid w:val="005D280A"/>
    <w:rsid w:val="005D28C0"/>
    <w:rsid w:val="005D2A67"/>
    <w:rsid w:val="005D2DAB"/>
    <w:rsid w:val="005D2EF6"/>
    <w:rsid w:val="005D401A"/>
    <w:rsid w:val="005D44A6"/>
    <w:rsid w:val="005D5172"/>
    <w:rsid w:val="005D53A5"/>
    <w:rsid w:val="005D5AF7"/>
    <w:rsid w:val="005D5B02"/>
    <w:rsid w:val="005D5C65"/>
    <w:rsid w:val="005D5EC1"/>
    <w:rsid w:val="005D621A"/>
    <w:rsid w:val="005D62CF"/>
    <w:rsid w:val="005D7254"/>
    <w:rsid w:val="005D72B5"/>
    <w:rsid w:val="005D7560"/>
    <w:rsid w:val="005E0EE0"/>
    <w:rsid w:val="005E1196"/>
    <w:rsid w:val="005E1236"/>
    <w:rsid w:val="005E1360"/>
    <w:rsid w:val="005E153E"/>
    <w:rsid w:val="005E15D3"/>
    <w:rsid w:val="005E246F"/>
    <w:rsid w:val="005E27F1"/>
    <w:rsid w:val="005E2965"/>
    <w:rsid w:val="005E30BD"/>
    <w:rsid w:val="005E3195"/>
    <w:rsid w:val="005E3678"/>
    <w:rsid w:val="005E47C0"/>
    <w:rsid w:val="005E48C2"/>
    <w:rsid w:val="005E4A53"/>
    <w:rsid w:val="005E5D7D"/>
    <w:rsid w:val="005E6332"/>
    <w:rsid w:val="005E698E"/>
    <w:rsid w:val="005E70C0"/>
    <w:rsid w:val="005E71C4"/>
    <w:rsid w:val="005E73E1"/>
    <w:rsid w:val="005E74EB"/>
    <w:rsid w:val="005E7F07"/>
    <w:rsid w:val="005F0112"/>
    <w:rsid w:val="005F11B1"/>
    <w:rsid w:val="005F16C2"/>
    <w:rsid w:val="005F21C5"/>
    <w:rsid w:val="005F2490"/>
    <w:rsid w:val="005F2557"/>
    <w:rsid w:val="005F2E94"/>
    <w:rsid w:val="005F2EDE"/>
    <w:rsid w:val="005F31FE"/>
    <w:rsid w:val="005F34B4"/>
    <w:rsid w:val="005F3760"/>
    <w:rsid w:val="005F39EB"/>
    <w:rsid w:val="005F433E"/>
    <w:rsid w:val="005F4898"/>
    <w:rsid w:val="005F5093"/>
    <w:rsid w:val="005F5CC4"/>
    <w:rsid w:val="005F6379"/>
    <w:rsid w:val="005F63F2"/>
    <w:rsid w:val="005F73BA"/>
    <w:rsid w:val="005F7582"/>
    <w:rsid w:val="0060025A"/>
    <w:rsid w:val="00600416"/>
    <w:rsid w:val="0060128F"/>
    <w:rsid w:val="00601595"/>
    <w:rsid w:val="006019F5"/>
    <w:rsid w:val="00601C0C"/>
    <w:rsid w:val="00602B86"/>
    <w:rsid w:val="00602FC0"/>
    <w:rsid w:val="00603111"/>
    <w:rsid w:val="00603696"/>
    <w:rsid w:val="0060558D"/>
    <w:rsid w:val="00605EC7"/>
    <w:rsid w:val="00605F65"/>
    <w:rsid w:val="006062B8"/>
    <w:rsid w:val="0060641D"/>
    <w:rsid w:val="00606BAA"/>
    <w:rsid w:val="006076C6"/>
    <w:rsid w:val="00610297"/>
    <w:rsid w:val="0061108A"/>
    <w:rsid w:val="006111E4"/>
    <w:rsid w:val="00611A68"/>
    <w:rsid w:val="00612992"/>
    <w:rsid w:val="00612D6F"/>
    <w:rsid w:val="00612D90"/>
    <w:rsid w:val="00613D26"/>
    <w:rsid w:val="006140B7"/>
    <w:rsid w:val="006148D6"/>
    <w:rsid w:val="00614DA3"/>
    <w:rsid w:val="00615734"/>
    <w:rsid w:val="006158A8"/>
    <w:rsid w:val="00616141"/>
    <w:rsid w:val="00616639"/>
    <w:rsid w:val="00616B82"/>
    <w:rsid w:val="0061710A"/>
    <w:rsid w:val="006175F4"/>
    <w:rsid w:val="006176CC"/>
    <w:rsid w:val="006177DD"/>
    <w:rsid w:val="00617B13"/>
    <w:rsid w:val="00620980"/>
    <w:rsid w:val="006211C5"/>
    <w:rsid w:val="00621308"/>
    <w:rsid w:val="00622058"/>
    <w:rsid w:val="006221F9"/>
    <w:rsid w:val="00622566"/>
    <w:rsid w:val="0062281E"/>
    <w:rsid w:val="00622B7F"/>
    <w:rsid w:val="00622D9F"/>
    <w:rsid w:val="006231C8"/>
    <w:rsid w:val="006232F3"/>
    <w:rsid w:val="00623367"/>
    <w:rsid w:val="0062414D"/>
    <w:rsid w:val="00624BC6"/>
    <w:rsid w:val="006258B0"/>
    <w:rsid w:val="00625941"/>
    <w:rsid w:val="00625ED2"/>
    <w:rsid w:val="006263B5"/>
    <w:rsid w:val="00626FA5"/>
    <w:rsid w:val="006274F8"/>
    <w:rsid w:val="00627A95"/>
    <w:rsid w:val="00627BBA"/>
    <w:rsid w:val="00627E0A"/>
    <w:rsid w:val="0063121F"/>
    <w:rsid w:val="00631330"/>
    <w:rsid w:val="00631592"/>
    <w:rsid w:val="006319B3"/>
    <w:rsid w:val="00631B24"/>
    <w:rsid w:val="00631FFD"/>
    <w:rsid w:val="00632984"/>
    <w:rsid w:val="00633C84"/>
    <w:rsid w:val="00633E8D"/>
    <w:rsid w:val="00633EC6"/>
    <w:rsid w:val="0063567E"/>
    <w:rsid w:val="00635786"/>
    <w:rsid w:val="0063659E"/>
    <w:rsid w:val="00636B98"/>
    <w:rsid w:val="00636FA4"/>
    <w:rsid w:val="00637AE9"/>
    <w:rsid w:val="00637B6B"/>
    <w:rsid w:val="00640F72"/>
    <w:rsid w:val="006415F6"/>
    <w:rsid w:val="00641842"/>
    <w:rsid w:val="00641871"/>
    <w:rsid w:val="006418C4"/>
    <w:rsid w:val="00641E66"/>
    <w:rsid w:val="00641EB0"/>
    <w:rsid w:val="00642254"/>
    <w:rsid w:val="00642580"/>
    <w:rsid w:val="006429C7"/>
    <w:rsid w:val="00643E17"/>
    <w:rsid w:val="006445D8"/>
    <w:rsid w:val="00645691"/>
    <w:rsid w:val="00645F28"/>
    <w:rsid w:val="006473DC"/>
    <w:rsid w:val="006500F5"/>
    <w:rsid w:val="00650881"/>
    <w:rsid w:val="0065134A"/>
    <w:rsid w:val="00651798"/>
    <w:rsid w:val="00651B84"/>
    <w:rsid w:val="00651CC5"/>
    <w:rsid w:val="00652164"/>
    <w:rsid w:val="00652CC8"/>
    <w:rsid w:val="00653F25"/>
    <w:rsid w:val="00654A21"/>
    <w:rsid w:val="00654D83"/>
    <w:rsid w:val="00654E40"/>
    <w:rsid w:val="00656C62"/>
    <w:rsid w:val="00656EC5"/>
    <w:rsid w:val="00657A3A"/>
    <w:rsid w:val="00657CC9"/>
    <w:rsid w:val="00657D2B"/>
    <w:rsid w:val="006601A0"/>
    <w:rsid w:val="00660B7D"/>
    <w:rsid w:val="006611AB"/>
    <w:rsid w:val="00661677"/>
    <w:rsid w:val="00661903"/>
    <w:rsid w:val="00661AFB"/>
    <w:rsid w:val="006623C9"/>
    <w:rsid w:val="00662771"/>
    <w:rsid w:val="00662ECD"/>
    <w:rsid w:val="00663476"/>
    <w:rsid w:val="00663801"/>
    <w:rsid w:val="00663B89"/>
    <w:rsid w:val="00663FE5"/>
    <w:rsid w:val="0066424A"/>
    <w:rsid w:val="00664A26"/>
    <w:rsid w:val="0066592C"/>
    <w:rsid w:val="00665DD4"/>
    <w:rsid w:val="00665DFE"/>
    <w:rsid w:val="00666117"/>
    <w:rsid w:val="00666A87"/>
    <w:rsid w:val="00666DA6"/>
    <w:rsid w:val="00670EF3"/>
    <w:rsid w:val="0067156B"/>
    <w:rsid w:val="00671664"/>
    <w:rsid w:val="00671B23"/>
    <w:rsid w:val="006722D3"/>
    <w:rsid w:val="00672CAC"/>
    <w:rsid w:val="00673347"/>
    <w:rsid w:val="006733E1"/>
    <w:rsid w:val="00673EE1"/>
    <w:rsid w:val="00673F10"/>
    <w:rsid w:val="006745A7"/>
    <w:rsid w:val="006764C3"/>
    <w:rsid w:val="0067671C"/>
    <w:rsid w:val="00676A58"/>
    <w:rsid w:val="00677527"/>
    <w:rsid w:val="00680FD1"/>
    <w:rsid w:val="006818CC"/>
    <w:rsid w:val="00682C12"/>
    <w:rsid w:val="006836CD"/>
    <w:rsid w:val="00683B4B"/>
    <w:rsid w:val="0068410A"/>
    <w:rsid w:val="00684195"/>
    <w:rsid w:val="006844D1"/>
    <w:rsid w:val="0068589C"/>
    <w:rsid w:val="0068661B"/>
    <w:rsid w:val="00687AAF"/>
    <w:rsid w:val="00687D14"/>
    <w:rsid w:val="00690062"/>
    <w:rsid w:val="006903F3"/>
    <w:rsid w:val="00691DA3"/>
    <w:rsid w:val="00692818"/>
    <w:rsid w:val="006930A2"/>
    <w:rsid w:val="006933AE"/>
    <w:rsid w:val="0069421E"/>
    <w:rsid w:val="00694779"/>
    <w:rsid w:val="00694C02"/>
    <w:rsid w:val="006952DE"/>
    <w:rsid w:val="006956BA"/>
    <w:rsid w:val="0069585E"/>
    <w:rsid w:val="00695CAA"/>
    <w:rsid w:val="00695EDB"/>
    <w:rsid w:val="006961BB"/>
    <w:rsid w:val="006974F0"/>
    <w:rsid w:val="0069771E"/>
    <w:rsid w:val="006A0854"/>
    <w:rsid w:val="006A1B4E"/>
    <w:rsid w:val="006A2256"/>
    <w:rsid w:val="006A2E3E"/>
    <w:rsid w:val="006A325E"/>
    <w:rsid w:val="006A3B86"/>
    <w:rsid w:val="006A4C46"/>
    <w:rsid w:val="006A4C52"/>
    <w:rsid w:val="006A5167"/>
    <w:rsid w:val="006A5CB9"/>
    <w:rsid w:val="006A6041"/>
    <w:rsid w:val="006A6216"/>
    <w:rsid w:val="006A67F2"/>
    <w:rsid w:val="006A6998"/>
    <w:rsid w:val="006A6E71"/>
    <w:rsid w:val="006A7A35"/>
    <w:rsid w:val="006B0A3B"/>
    <w:rsid w:val="006B1CE5"/>
    <w:rsid w:val="006B2430"/>
    <w:rsid w:val="006B3E97"/>
    <w:rsid w:val="006B3F78"/>
    <w:rsid w:val="006B478A"/>
    <w:rsid w:val="006B50FD"/>
    <w:rsid w:val="006B5D2F"/>
    <w:rsid w:val="006B66EE"/>
    <w:rsid w:val="006B69CF"/>
    <w:rsid w:val="006B6FD6"/>
    <w:rsid w:val="006B774E"/>
    <w:rsid w:val="006B7950"/>
    <w:rsid w:val="006C05FF"/>
    <w:rsid w:val="006C0820"/>
    <w:rsid w:val="006C0AB8"/>
    <w:rsid w:val="006C1C25"/>
    <w:rsid w:val="006C1E5D"/>
    <w:rsid w:val="006C2BEF"/>
    <w:rsid w:val="006C2DEA"/>
    <w:rsid w:val="006C3251"/>
    <w:rsid w:val="006C3850"/>
    <w:rsid w:val="006C3A83"/>
    <w:rsid w:val="006C482A"/>
    <w:rsid w:val="006C493E"/>
    <w:rsid w:val="006C49BE"/>
    <w:rsid w:val="006C4FF2"/>
    <w:rsid w:val="006C50E9"/>
    <w:rsid w:val="006C5930"/>
    <w:rsid w:val="006C720E"/>
    <w:rsid w:val="006C72EF"/>
    <w:rsid w:val="006C7B8C"/>
    <w:rsid w:val="006D09A5"/>
    <w:rsid w:val="006D0D67"/>
    <w:rsid w:val="006D0EC1"/>
    <w:rsid w:val="006D1737"/>
    <w:rsid w:val="006D1F5F"/>
    <w:rsid w:val="006D318D"/>
    <w:rsid w:val="006D3426"/>
    <w:rsid w:val="006D34F3"/>
    <w:rsid w:val="006D3C5B"/>
    <w:rsid w:val="006D3D1B"/>
    <w:rsid w:val="006D43E1"/>
    <w:rsid w:val="006D454B"/>
    <w:rsid w:val="006D5519"/>
    <w:rsid w:val="006D5683"/>
    <w:rsid w:val="006D5762"/>
    <w:rsid w:val="006D5B12"/>
    <w:rsid w:val="006D5E84"/>
    <w:rsid w:val="006D78B1"/>
    <w:rsid w:val="006E069B"/>
    <w:rsid w:val="006E0BF9"/>
    <w:rsid w:val="006E167D"/>
    <w:rsid w:val="006E16AA"/>
    <w:rsid w:val="006E1AD3"/>
    <w:rsid w:val="006E1F82"/>
    <w:rsid w:val="006E1F87"/>
    <w:rsid w:val="006E24F0"/>
    <w:rsid w:val="006E37DE"/>
    <w:rsid w:val="006E3947"/>
    <w:rsid w:val="006E3A80"/>
    <w:rsid w:val="006E3C6C"/>
    <w:rsid w:val="006E3F16"/>
    <w:rsid w:val="006E421D"/>
    <w:rsid w:val="006E4AB8"/>
    <w:rsid w:val="006E4DB2"/>
    <w:rsid w:val="006E6174"/>
    <w:rsid w:val="006E6192"/>
    <w:rsid w:val="006E626E"/>
    <w:rsid w:val="006E6CBB"/>
    <w:rsid w:val="006E6DC8"/>
    <w:rsid w:val="006E79F0"/>
    <w:rsid w:val="006F1AF3"/>
    <w:rsid w:val="006F2E98"/>
    <w:rsid w:val="006F3B68"/>
    <w:rsid w:val="006F3D0B"/>
    <w:rsid w:val="006F3D91"/>
    <w:rsid w:val="006F40A6"/>
    <w:rsid w:val="006F4775"/>
    <w:rsid w:val="006F47CF"/>
    <w:rsid w:val="006F4A62"/>
    <w:rsid w:val="006F4C20"/>
    <w:rsid w:val="006F6994"/>
    <w:rsid w:val="006F6D6C"/>
    <w:rsid w:val="006F7325"/>
    <w:rsid w:val="006F74CA"/>
    <w:rsid w:val="0070037A"/>
    <w:rsid w:val="00700584"/>
    <w:rsid w:val="00700728"/>
    <w:rsid w:val="0070082B"/>
    <w:rsid w:val="007010AF"/>
    <w:rsid w:val="00701D2E"/>
    <w:rsid w:val="00701E82"/>
    <w:rsid w:val="00702947"/>
    <w:rsid w:val="00703374"/>
    <w:rsid w:val="00703A81"/>
    <w:rsid w:val="007042EA"/>
    <w:rsid w:val="0070434B"/>
    <w:rsid w:val="00704DE2"/>
    <w:rsid w:val="00704E43"/>
    <w:rsid w:val="00705591"/>
    <w:rsid w:val="0070573F"/>
    <w:rsid w:val="007059B3"/>
    <w:rsid w:val="00705C90"/>
    <w:rsid w:val="00706387"/>
    <w:rsid w:val="0070652F"/>
    <w:rsid w:val="0070662C"/>
    <w:rsid w:val="007069FD"/>
    <w:rsid w:val="00710851"/>
    <w:rsid w:val="00710C95"/>
    <w:rsid w:val="00711282"/>
    <w:rsid w:val="0071128D"/>
    <w:rsid w:val="00711473"/>
    <w:rsid w:val="00711505"/>
    <w:rsid w:val="007118EC"/>
    <w:rsid w:val="00711C5E"/>
    <w:rsid w:val="007126D1"/>
    <w:rsid w:val="00712A26"/>
    <w:rsid w:val="0071314C"/>
    <w:rsid w:val="007135AD"/>
    <w:rsid w:val="00713AB1"/>
    <w:rsid w:val="007146CE"/>
    <w:rsid w:val="00714D7B"/>
    <w:rsid w:val="00714E69"/>
    <w:rsid w:val="00714E82"/>
    <w:rsid w:val="00714FE8"/>
    <w:rsid w:val="00717355"/>
    <w:rsid w:val="0071754F"/>
    <w:rsid w:val="0071774A"/>
    <w:rsid w:val="007177E7"/>
    <w:rsid w:val="00717B1D"/>
    <w:rsid w:val="00717C32"/>
    <w:rsid w:val="00720F6C"/>
    <w:rsid w:val="007219A1"/>
    <w:rsid w:val="00721B29"/>
    <w:rsid w:val="0072206E"/>
    <w:rsid w:val="007229FE"/>
    <w:rsid w:val="00723838"/>
    <w:rsid w:val="00723B76"/>
    <w:rsid w:val="00723C0A"/>
    <w:rsid w:val="0072403B"/>
    <w:rsid w:val="007254E1"/>
    <w:rsid w:val="007254E3"/>
    <w:rsid w:val="00725583"/>
    <w:rsid w:val="00726360"/>
    <w:rsid w:val="00726593"/>
    <w:rsid w:val="007265CB"/>
    <w:rsid w:val="00726857"/>
    <w:rsid w:val="00727056"/>
    <w:rsid w:val="007273C6"/>
    <w:rsid w:val="00727A10"/>
    <w:rsid w:val="0073054C"/>
    <w:rsid w:val="007313AC"/>
    <w:rsid w:val="00731D83"/>
    <w:rsid w:val="007320CC"/>
    <w:rsid w:val="00732267"/>
    <w:rsid w:val="00732B22"/>
    <w:rsid w:val="00733408"/>
    <w:rsid w:val="00735812"/>
    <w:rsid w:val="00735DF1"/>
    <w:rsid w:val="00735F05"/>
    <w:rsid w:val="0073681E"/>
    <w:rsid w:val="00736B6B"/>
    <w:rsid w:val="00737BB2"/>
    <w:rsid w:val="007409E1"/>
    <w:rsid w:val="00740AD6"/>
    <w:rsid w:val="00740C32"/>
    <w:rsid w:val="00740CE5"/>
    <w:rsid w:val="007411FF"/>
    <w:rsid w:val="00741518"/>
    <w:rsid w:val="007417AC"/>
    <w:rsid w:val="00741875"/>
    <w:rsid w:val="00741B67"/>
    <w:rsid w:val="007422B5"/>
    <w:rsid w:val="007424FE"/>
    <w:rsid w:val="007431D6"/>
    <w:rsid w:val="00744621"/>
    <w:rsid w:val="00744630"/>
    <w:rsid w:val="00744944"/>
    <w:rsid w:val="00744CC8"/>
    <w:rsid w:val="00744E07"/>
    <w:rsid w:val="007451FB"/>
    <w:rsid w:val="0074581A"/>
    <w:rsid w:val="00745BD7"/>
    <w:rsid w:val="00746098"/>
    <w:rsid w:val="00747247"/>
    <w:rsid w:val="00747499"/>
    <w:rsid w:val="007479A0"/>
    <w:rsid w:val="00747B23"/>
    <w:rsid w:val="0075061F"/>
    <w:rsid w:val="00750BBB"/>
    <w:rsid w:val="00751E85"/>
    <w:rsid w:val="007523C6"/>
    <w:rsid w:val="007547A5"/>
    <w:rsid w:val="00755522"/>
    <w:rsid w:val="00755E3F"/>
    <w:rsid w:val="00755E9F"/>
    <w:rsid w:val="00756D62"/>
    <w:rsid w:val="007570C3"/>
    <w:rsid w:val="00757223"/>
    <w:rsid w:val="007607AC"/>
    <w:rsid w:val="00760DBC"/>
    <w:rsid w:val="007610F4"/>
    <w:rsid w:val="00761484"/>
    <w:rsid w:val="00761A18"/>
    <w:rsid w:val="00762890"/>
    <w:rsid w:val="00763A97"/>
    <w:rsid w:val="00763B6F"/>
    <w:rsid w:val="0076400B"/>
    <w:rsid w:val="0076414B"/>
    <w:rsid w:val="007642A5"/>
    <w:rsid w:val="00764FCC"/>
    <w:rsid w:val="00767A59"/>
    <w:rsid w:val="00767BD2"/>
    <w:rsid w:val="00767D95"/>
    <w:rsid w:val="00767F35"/>
    <w:rsid w:val="00770116"/>
    <w:rsid w:val="007708EF"/>
    <w:rsid w:val="0077123F"/>
    <w:rsid w:val="007712CD"/>
    <w:rsid w:val="007724A5"/>
    <w:rsid w:val="00773BAA"/>
    <w:rsid w:val="00773FB8"/>
    <w:rsid w:val="00774474"/>
    <w:rsid w:val="00774B7E"/>
    <w:rsid w:val="00776895"/>
    <w:rsid w:val="00776993"/>
    <w:rsid w:val="007774B7"/>
    <w:rsid w:val="00777553"/>
    <w:rsid w:val="00777606"/>
    <w:rsid w:val="00777D96"/>
    <w:rsid w:val="00780791"/>
    <w:rsid w:val="00782218"/>
    <w:rsid w:val="007822BF"/>
    <w:rsid w:val="00782901"/>
    <w:rsid w:val="00782D29"/>
    <w:rsid w:val="00782DD1"/>
    <w:rsid w:val="0078320C"/>
    <w:rsid w:val="00783CD4"/>
    <w:rsid w:val="0078478E"/>
    <w:rsid w:val="007849C8"/>
    <w:rsid w:val="00784FC4"/>
    <w:rsid w:val="007859AE"/>
    <w:rsid w:val="007859F6"/>
    <w:rsid w:val="00785B1A"/>
    <w:rsid w:val="00786025"/>
    <w:rsid w:val="0078605A"/>
    <w:rsid w:val="007867C6"/>
    <w:rsid w:val="007867CF"/>
    <w:rsid w:val="007872C5"/>
    <w:rsid w:val="0078758D"/>
    <w:rsid w:val="007901B4"/>
    <w:rsid w:val="007905B7"/>
    <w:rsid w:val="007907D2"/>
    <w:rsid w:val="00791054"/>
    <w:rsid w:val="0079124E"/>
    <w:rsid w:val="00791B27"/>
    <w:rsid w:val="0079233B"/>
    <w:rsid w:val="0079351E"/>
    <w:rsid w:val="00793682"/>
    <w:rsid w:val="007940C0"/>
    <w:rsid w:val="00795019"/>
    <w:rsid w:val="007950D7"/>
    <w:rsid w:val="0079587E"/>
    <w:rsid w:val="00795DE2"/>
    <w:rsid w:val="00797E90"/>
    <w:rsid w:val="00797EC4"/>
    <w:rsid w:val="007A055F"/>
    <w:rsid w:val="007A1BF5"/>
    <w:rsid w:val="007A1D3A"/>
    <w:rsid w:val="007A1D83"/>
    <w:rsid w:val="007A2593"/>
    <w:rsid w:val="007A2A0B"/>
    <w:rsid w:val="007A2CE4"/>
    <w:rsid w:val="007A3084"/>
    <w:rsid w:val="007A322E"/>
    <w:rsid w:val="007A3722"/>
    <w:rsid w:val="007A390C"/>
    <w:rsid w:val="007A45A8"/>
    <w:rsid w:val="007A4851"/>
    <w:rsid w:val="007A48C8"/>
    <w:rsid w:val="007A4E8B"/>
    <w:rsid w:val="007A58D0"/>
    <w:rsid w:val="007A5D25"/>
    <w:rsid w:val="007A6A0F"/>
    <w:rsid w:val="007A7764"/>
    <w:rsid w:val="007A7A41"/>
    <w:rsid w:val="007A7AAE"/>
    <w:rsid w:val="007B0762"/>
    <w:rsid w:val="007B0FD6"/>
    <w:rsid w:val="007B1764"/>
    <w:rsid w:val="007B1F19"/>
    <w:rsid w:val="007B217A"/>
    <w:rsid w:val="007B22E9"/>
    <w:rsid w:val="007B2C61"/>
    <w:rsid w:val="007B3235"/>
    <w:rsid w:val="007B361F"/>
    <w:rsid w:val="007B3E0B"/>
    <w:rsid w:val="007B3EDD"/>
    <w:rsid w:val="007B3FED"/>
    <w:rsid w:val="007B4125"/>
    <w:rsid w:val="007B417B"/>
    <w:rsid w:val="007B41B7"/>
    <w:rsid w:val="007B427F"/>
    <w:rsid w:val="007B431D"/>
    <w:rsid w:val="007B4B78"/>
    <w:rsid w:val="007B4C33"/>
    <w:rsid w:val="007B5F21"/>
    <w:rsid w:val="007B641D"/>
    <w:rsid w:val="007B678B"/>
    <w:rsid w:val="007B6B9A"/>
    <w:rsid w:val="007B75AA"/>
    <w:rsid w:val="007B795D"/>
    <w:rsid w:val="007C009D"/>
    <w:rsid w:val="007C05C7"/>
    <w:rsid w:val="007C0881"/>
    <w:rsid w:val="007C1106"/>
    <w:rsid w:val="007C1396"/>
    <w:rsid w:val="007C2463"/>
    <w:rsid w:val="007C4051"/>
    <w:rsid w:val="007C40BD"/>
    <w:rsid w:val="007C4E12"/>
    <w:rsid w:val="007C6154"/>
    <w:rsid w:val="007C6AA0"/>
    <w:rsid w:val="007D01B5"/>
    <w:rsid w:val="007D0373"/>
    <w:rsid w:val="007D0E38"/>
    <w:rsid w:val="007D3300"/>
    <w:rsid w:val="007D35A0"/>
    <w:rsid w:val="007D3935"/>
    <w:rsid w:val="007D4216"/>
    <w:rsid w:val="007D425C"/>
    <w:rsid w:val="007D48E4"/>
    <w:rsid w:val="007D4C7C"/>
    <w:rsid w:val="007D4D62"/>
    <w:rsid w:val="007D50E0"/>
    <w:rsid w:val="007D54ED"/>
    <w:rsid w:val="007D5E51"/>
    <w:rsid w:val="007D5F89"/>
    <w:rsid w:val="007D6273"/>
    <w:rsid w:val="007D6426"/>
    <w:rsid w:val="007D654C"/>
    <w:rsid w:val="007D7B80"/>
    <w:rsid w:val="007D7D16"/>
    <w:rsid w:val="007D7F36"/>
    <w:rsid w:val="007E00D2"/>
    <w:rsid w:val="007E0BE0"/>
    <w:rsid w:val="007E0C28"/>
    <w:rsid w:val="007E13BC"/>
    <w:rsid w:val="007E180E"/>
    <w:rsid w:val="007E1A1F"/>
    <w:rsid w:val="007E1B1F"/>
    <w:rsid w:val="007E1FB9"/>
    <w:rsid w:val="007E20A5"/>
    <w:rsid w:val="007E2447"/>
    <w:rsid w:val="007E2C5A"/>
    <w:rsid w:val="007E3B3C"/>
    <w:rsid w:val="007E5291"/>
    <w:rsid w:val="007E5400"/>
    <w:rsid w:val="007E542D"/>
    <w:rsid w:val="007E583E"/>
    <w:rsid w:val="007E75FF"/>
    <w:rsid w:val="007E760A"/>
    <w:rsid w:val="007E7C9E"/>
    <w:rsid w:val="007F0497"/>
    <w:rsid w:val="007F0DB7"/>
    <w:rsid w:val="007F12ED"/>
    <w:rsid w:val="007F17C2"/>
    <w:rsid w:val="007F2608"/>
    <w:rsid w:val="007F262C"/>
    <w:rsid w:val="007F266E"/>
    <w:rsid w:val="007F27B1"/>
    <w:rsid w:val="007F2E38"/>
    <w:rsid w:val="007F3E07"/>
    <w:rsid w:val="007F4A03"/>
    <w:rsid w:val="007F4A26"/>
    <w:rsid w:val="007F4E16"/>
    <w:rsid w:val="007F548B"/>
    <w:rsid w:val="007F5693"/>
    <w:rsid w:val="007F5819"/>
    <w:rsid w:val="007F6408"/>
    <w:rsid w:val="007F66C1"/>
    <w:rsid w:val="007F6869"/>
    <w:rsid w:val="007F6C8C"/>
    <w:rsid w:val="007F6D83"/>
    <w:rsid w:val="007F6DDA"/>
    <w:rsid w:val="007F73F8"/>
    <w:rsid w:val="00800276"/>
    <w:rsid w:val="00800A29"/>
    <w:rsid w:val="00800CA3"/>
    <w:rsid w:val="00801563"/>
    <w:rsid w:val="008025A9"/>
    <w:rsid w:val="00805035"/>
    <w:rsid w:val="00805CBD"/>
    <w:rsid w:val="0080656A"/>
    <w:rsid w:val="00806757"/>
    <w:rsid w:val="00806EAF"/>
    <w:rsid w:val="00807854"/>
    <w:rsid w:val="00807AE0"/>
    <w:rsid w:val="008104E9"/>
    <w:rsid w:val="008109F2"/>
    <w:rsid w:val="00810A15"/>
    <w:rsid w:val="00811F49"/>
    <w:rsid w:val="00811F51"/>
    <w:rsid w:val="00812B3B"/>
    <w:rsid w:val="008141A1"/>
    <w:rsid w:val="0081463F"/>
    <w:rsid w:val="0081498A"/>
    <w:rsid w:val="0081537E"/>
    <w:rsid w:val="008155AD"/>
    <w:rsid w:val="00815EBA"/>
    <w:rsid w:val="008160E0"/>
    <w:rsid w:val="00816775"/>
    <w:rsid w:val="00816DD6"/>
    <w:rsid w:val="0081774E"/>
    <w:rsid w:val="008178EF"/>
    <w:rsid w:val="0082045A"/>
    <w:rsid w:val="00820944"/>
    <w:rsid w:val="00820B63"/>
    <w:rsid w:val="00821705"/>
    <w:rsid w:val="00821A02"/>
    <w:rsid w:val="008225B3"/>
    <w:rsid w:val="0082268B"/>
    <w:rsid w:val="0082274C"/>
    <w:rsid w:val="00822E74"/>
    <w:rsid w:val="00823C37"/>
    <w:rsid w:val="0082408C"/>
    <w:rsid w:val="00824266"/>
    <w:rsid w:val="00824B15"/>
    <w:rsid w:val="00824EEE"/>
    <w:rsid w:val="00825609"/>
    <w:rsid w:val="0082572F"/>
    <w:rsid w:val="00825B5B"/>
    <w:rsid w:val="008261E8"/>
    <w:rsid w:val="00826321"/>
    <w:rsid w:val="00826DBA"/>
    <w:rsid w:val="008274B5"/>
    <w:rsid w:val="00827818"/>
    <w:rsid w:val="00827DBF"/>
    <w:rsid w:val="00827E12"/>
    <w:rsid w:val="00830D0E"/>
    <w:rsid w:val="00830EF9"/>
    <w:rsid w:val="008312A5"/>
    <w:rsid w:val="00831694"/>
    <w:rsid w:val="00832578"/>
    <w:rsid w:val="00832CD9"/>
    <w:rsid w:val="00834775"/>
    <w:rsid w:val="00834986"/>
    <w:rsid w:val="00834FDB"/>
    <w:rsid w:val="008355DB"/>
    <w:rsid w:val="0083564C"/>
    <w:rsid w:val="00835E21"/>
    <w:rsid w:val="00835F77"/>
    <w:rsid w:val="00836A5F"/>
    <w:rsid w:val="008378B2"/>
    <w:rsid w:val="00837E5E"/>
    <w:rsid w:val="00837F71"/>
    <w:rsid w:val="008403E4"/>
    <w:rsid w:val="008406CF"/>
    <w:rsid w:val="00841592"/>
    <w:rsid w:val="00842427"/>
    <w:rsid w:val="00842433"/>
    <w:rsid w:val="00842842"/>
    <w:rsid w:val="00842A8B"/>
    <w:rsid w:val="00843F74"/>
    <w:rsid w:val="008442BE"/>
    <w:rsid w:val="00844547"/>
    <w:rsid w:val="008445DE"/>
    <w:rsid w:val="00844A10"/>
    <w:rsid w:val="0084554C"/>
    <w:rsid w:val="008463EF"/>
    <w:rsid w:val="008467A3"/>
    <w:rsid w:val="00847742"/>
    <w:rsid w:val="00850140"/>
    <w:rsid w:val="00850B50"/>
    <w:rsid w:val="00850E63"/>
    <w:rsid w:val="00850FF3"/>
    <w:rsid w:val="00851221"/>
    <w:rsid w:val="00852E07"/>
    <w:rsid w:val="00853217"/>
    <w:rsid w:val="008539FC"/>
    <w:rsid w:val="00853DEA"/>
    <w:rsid w:val="00854E06"/>
    <w:rsid w:val="0085592D"/>
    <w:rsid w:val="00855986"/>
    <w:rsid w:val="00855C81"/>
    <w:rsid w:val="00855DF0"/>
    <w:rsid w:val="00855E0C"/>
    <w:rsid w:val="00855E39"/>
    <w:rsid w:val="0085780A"/>
    <w:rsid w:val="008578A7"/>
    <w:rsid w:val="00857A1B"/>
    <w:rsid w:val="0086006C"/>
    <w:rsid w:val="00861A6C"/>
    <w:rsid w:val="00861B6E"/>
    <w:rsid w:val="00861D3B"/>
    <w:rsid w:val="00862031"/>
    <w:rsid w:val="00862188"/>
    <w:rsid w:val="00862FD8"/>
    <w:rsid w:val="00863E0D"/>
    <w:rsid w:val="00864941"/>
    <w:rsid w:val="00864BA3"/>
    <w:rsid w:val="00864E1A"/>
    <w:rsid w:val="00865D5A"/>
    <w:rsid w:val="00865E90"/>
    <w:rsid w:val="008664FF"/>
    <w:rsid w:val="008669E9"/>
    <w:rsid w:val="00867364"/>
    <w:rsid w:val="008679DB"/>
    <w:rsid w:val="008705AC"/>
    <w:rsid w:val="00870846"/>
    <w:rsid w:val="00870CE6"/>
    <w:rsid w:val="00871B2A"/>
    <w:rsid w:val="00871B54"/>
    <w:rsid w:val="0087279D"/>
    <w:rsid w:val="008727B9"/>
    <w:rsid w:val="00872825"/>
    <w:rsid w:val="00873B8D"/>
    <w:rsid w:val="0087449B"/>
    <w:rsid w:val="008746E8"/>
    <w:rsid w:val="00874B5B"/>
    <w:rsid w:val="008751C4"/>
    <w:rsid w:val="00875671"/>
    <w:rsid w:val="008757C2"/>
    <w:rsid w:val="00876B2C"/>
    <w:rsid w:val="00880C98"/>
    <w:rsid w:val="00881846"/>
    <w:rsid w:val="008821BF"/>
    <w:rsid w:val="00882835"/>
    <w:rsid w:val="008839F8"/>
    <w:rsid w:val="00883BC6"/>
    <w:rsid w:val="00883D9B"/>
    <w:rsid w:val="00884BF8"/>
    <w:rsid w:val="00884C6D"/>
    <w:rsid w:val="008850F8"/>
    <w:rsid w:val="008853A8"/>
    <w:rsid w:val="008860DE"/>
    <w:rsid w:val="008861C6"/>
    <w:rsid w:val="00886979"/>
    <w:rsid w:val="00886A4E"/>
    <w:rsid w:val="00886E59"/>
    <w:rsid w:val="008870D0"/>
    <w:rsid w:val="008876B3"/>
    <w:rsid w:val="00887719"/>
    <w:rsid w:val="00887B1E"/>
    <w:rsid w:val="00887C55"/>
    <w:rsid w:val="00887D5E"/>
    <w:rsid w:val="00887DD5"/>
    <w:rsid w:val="00887E1F"/>
    <w:rsid w:val="0089006E"/>
    <w:rsid w:val="00890081"/>
    <w:rsid w:val="00890383"/>
    <w:rsid w:val="00890A3C"/>
    <w:rsid w:val="008922A2"/>
    <w:rsid w:val="00892EAE"/>
    <w:rsid w:val="00893032"/>
    <w:rsid w:val="008940E6"/>
    <w:rsid w:val="00895470"/>
    <w:rsid w:val="00896677"/>
    <w:rsid w:val="00896AFC"/>
    <w:rsid w:val="0089788B"/>
    <w:rsid w:val="008A0276"/>
    <w:rsid w:val="008A0484"/>
    <w:rsid w:val="008A05CF"/>
    <w:rsid w:val="008A0721"/>
    <w:rsid w:val="008A0BCF"/>
    <w:rsid w:val="008A130A"/>
    <w:rsid w:val="008A15CC"/>
    <w:rsid w:val="008A17FF"/>
    <w:rsid w:val="008A1E28"/>
    <w:rsid w:val="008A2348"/>
    <w:rsid w:val="008A2FF0"/>
    <w:rsid w:val="008A411B"/>
    <w:rsid w:val="008A416C"/>
    <w:rsid w:val="008A5547"/>
    <w:rsid w:val="008A5AB7"/>
    <w:rsid w:val="008A620F"/>
    <w:rsid w:val="008A63F6"/>
    <w:rsid w:val="008A653B"/>
    <w:rsid w:val="008A78CA"/>
    <w:rsid w:val="008B1B5A"/>
    <w:rsid w:val="008B204F"/>
    <w:rsid w:val="008B22B0"/>
    <w:rsid w:val="008B23E7"/>
    <w:rsid w:val="008B2B16"/>
    <w:rsid w:val="008B2B56"/>
    <w:rsid w:val="008B2D8C"/>
    <w:rsid w:val="008B49DC"/>
    <w:rsid w:val="008B5907"/>
    <w:rsid w:val="008B5A48"/>
    <w:rsid w:val="008B5F0A"/>
    <w:rsid w:val="008B6FB7"/>
    <w:rsid w:val="008B7033"/>
    <w:rsid w:val="008B71F3"/>
    <w:rsid w:val="008B7877"/>
    <w:rsid w:val="008B7D51"/>
    <w:rsid w:val="008C033E"/>
    <w:rsid w:val="008C0842"/>
    <w:rsid w:val="008C0899"/>
    <w:rsid w:val="008C0AA6"/>
    <w:rsid w:val="008C1319"/>
    <w:rsid w:val="008C2A9F"/>
    <w:rsid w:val="008C3633"/>
    <w:rsid w:val="008C3F5A"/>
    <w:rsid w:val="008C4714"/>
    <w:rsid w:val="008C485D"/>
    <w:rsid w:val="008C4EDE"/>
    <w:rsid w:val="008C6C31"/>
    <w:rsid w:val="008D053C"/>
    <w:rsid w:val="008D0721"/>
    <w:rsid w:val="008D1064"/>
    <w:rsid w:val="008D1E65"/>
    <w:rsid w:val="008D2082"/>
    <w:rsid w:val="008D2789"/>
    <w:rsid w:val="008D2EA4"/>
    <w:rsid w:val="008D3B05"/>
    <w:rsid w:val="008D4112"/>
    <w:rsid w:val="008D44BD"/>
    <w:rsid w:val="008D47FC"/>
    <w:rsid w:val="008D4E4D"/>
    <w:rsid w:val="008D5E8A"/>
    <w:rsid w:val="008D62FB"/>
    <w:rsid w:val="008D6303"/>
    <w:rsid w:val="008D679E"/>
    <w:rsid w:val="008D6E31"/>
    <w:rsid w:val="008D7E6A"/>
    <w:rsid w:val="008D7FCC"/>
    <w:rsid w:val="008E0457"/>
    <w:rsid w:val="008E0926"/>
    <w:rsid w:val="008E1289"/>
    <w:rsid w:val="008E1AC7"/>
    <w:rsid w:val="008E214A"/>
    <w:rsid w:val="008E2776"/>
    <w:rsid w:val="008E308D"/>
    <w:rsid w:val="008E41A1"/>
    <w:rsid w:val="008E42C2"/>
    <w:rsid w:val="008E46E5"/>
    <w:rsid w:val="008E4927"/>
    <w:rsid w:val="008E62A9"/>
    <w:rsid w:val="008E6353"/>
    <w:rsid w:val="008E6B19"/>
    <w:rsid w:val="008E6E80"/>
    <w:rsid w:val="008E7680"/>
    <w:rsid w:val="008E7C91"/>
    <w:rsid w:val="008E7D8C"/>
    <w:rsid w:val="008F038D"/>
    <w:rsid w:val="008F162E"/>
    <w:rsid w:val="008F2151"/>
    <w:rsid w:val="008F2741"/>
    <w:rsid w:val="008F283D"/>
    <w:rsid w:val="008F368C"/>
    <w:rsid w:val="008F3FAF"/>
    <w:rsid w:val="008F62DD"/>
    <w:rsid w:val="008F6FDE"/>
    <w:rsid w:val="008F7896"/>
    <w:rsid w:val="008F7F5F"/>
    <w:rsid w:val="009001D9"/>
    <w:rsid w:val="00900CA5"/>
    <w:rsid w:val="00900EA5"/>
    <w:rsid w:val="0090149C"/>
    <w:rsid w:val="0090151A"/>
    <w:rsid w:val="009015E1"/>
    <w:rsid w:val="0090177A"/>
    <w:rsid w:val="009028AB"/>
    <w:rsid w:val="00902A1C"/>
    <w:rsid w:val="00903B02"/>
    <w:rsid w:val="00903C7A"/>
    <w:rsid w:val="0090430C"/>
    <w:rsid w:val="009044C7"/>
    <w:rsid w:val="00905576"/>
    <w:rsid w:val="0090571D"/>
    <w:rsid w:val="00905977"/>
    <w:rsid w:val="0090597F"/>
    <w:rsid w:val="009059A8"/>
    <w:rsid w:val="00905B69"/>
    <w:rsid w:val="009062B4"/>
    <w:rsid w:val="0090785F"/>
    <w:rsid w:val="00910961"/>
    <w:rsid w:val="00910DAC"/>
    <w:rsid w:val="009115EE"/>
    <w:rsid w:val="00911D7C"/>
    <w:rsid w:val="00911E1F"/>
    <w:rsid w:val="00912855"/>
    <w:rsid w:val="00912D07"/>
    <w:rsid w:val="00913213"/>
    <w:rsid w:val="009136BD"/>
    <w:rsid w:val="00913970"/>
    <w:rsid w:val="00913E31"/>
    <w:rsid w:val="00913E5E"/>
    <w:rsid w:val="00913F76"/>
    <w:rsid w:val="00914349"/>
    <w:rsid w:val="00914CB6"/>
    <w:rsid w:val="00915881"/>
    <w:rsid w:val="00915DCD"/>
    <w:rsid w:val="009177D3"/>
    <w:rsid w:val="00917843"/>
    <w:rsid w:val="009200AF"/>
    <w:rsid w:val="00921705"/>
    <w:rsid w:val="0092178E"/>
    <w:rsid w:val="00922054"/>
    <w:rsid w:val="009226C3"/>
    <w:rsid w:val="009226C4"/>
    <w:rsid w:val="009227F6"/>
    <w:rsid w:val="00922CF1"/>
    <w:rsid w:val="009239D7"/>
    <w:rsid w:val="00923BE6"/>
    <w:rsid w:val="009250A7"/>
    <w:rsid w:val="009265AA"/>
    <w:rsid w:val="0092692F"/>
    <w:rsid w:val="0092752F"/>
    <w:rsid w:val="00927C72"/>
    <w:rsid w:val="00927ED1"/>
    <w:rsid w:val="0093142A"/>
    <w:rsid w:val="00931C8D"/>
    <w:rsid w:val="0093250A"/>
    <w:rsid w:val="00932F7F"/>
    <w:rsid w:val="0093349F"/>
    <w:rsid w:val="009334E4"/>
    <w:rsid w:val="00933887"/>
    <w:rsid w:val="00934F07"/>
    <w:rsid w:val="0093521B"/>
    <w:rsid w:val="00935A3F"/>
    <w:rsid w:val="00935F46"/>
    <w:rsid w:val="00936A14"/>
    <w:rsid w:val="00936F6E"/>
    <w:rsid w:val="009378D0"/>
    <w:rsid w:val="00937E70"/>
    <w:rsid w:val="00940F14"/>
    <w:rsid w:val="009412B9"/>
    <w:rsid w:val="00941664"/>
    <w:rsid w:val="00942257"/>
    <w:rsid w:val="00942867"/>
    <w:rsid w:val="00942B54"/>
    <w:rsid w:val="00942F16"/>
    <w:rsid w:val="00943F02"/>
    <w:rsid w:val="00944357"/>
    <w:rsid w:val="0094445B"/>
    <w:rsid w:val="00944A15"/>
    <w:rsid w:val="00944EF3"/>
    <w:rsid w:val="00945B1F"/>
    <w:rsid w:val="009463C6"/>
    <w:rsid w:val="00946687"/>
    <w:rsid w:val="00946767"/>
    <w:rsid w:val="00946B3E"/>
    <w:rsid w:val="00946F47"/>
    <w:rsid w:val="00947081"/>
    <w:rsid w:val="00947177"/>
    <w:rsid w:val="00947FAD"/>
    <w:rsid w:val="009507CD"/>
    <w:rsid w:val="009508EC"/>
    <w:rsid w:val="00950950"/>
    <w:rsid w:val="00951054"/>
    <w:rsid w:val="00951206"/>
    <w:rsid w:val="00951428"/>
    <w:rsid w:val="009520EB"/>
    <w:rsid w:val="0095219B"/>
    <w:rsid w:val="009526A3"/>
    <w:rsid w:val="009526C7"/>
    <w:rsid w:val="0095288F"/>
    <w:rsid w:val="00952A2F"/>
    <w:rsid w:val="00952B18"/>
    <w:rsid w:val="00952DD5"/>
    <w:rsid w:val="009541B7"/>
    <w:rsid w:val="00954940"/>
    <w:rsid w:val="00956493"/>
    <w:rsid w:val="009570DE"/>
    <w:rsid w:val="00957B26"/>
    <w:rsid w:val="00960392"/>
    <w:rsid w:val="00961929"/>
    <w:rsid w:val="00961D47"/>
    <w:rsid w:val="009620BE"/>
    <w:rsid w:val="00962198"/>
    <w:rsid w:val="009623E0"/>
    <w:rsid w:val="00962767"/>
    <w:rsid w:val="00962DB9"/>
    <w:rsid w:val="00962ED1"/>
    <w:rsid w:val="009631AC"/>
    <w:rsid w:val="009633DD"/>
    <w:rsid w:val="00963AF8"/>
    <w:rsid w:val="0096480B"/>
    <w:rsid w:val="00964952"/>
    <w:rsid w:val="00964C64"/>
    <w:rsid w:val="00964ED6"/>
    <w:rsid w:val="009650C3"/>
    <w:rsid w:val="0096512D"/>
    <w:rsid w:val="0096543E"/>
    <w:rsid w:val="0096551F"/>
    <w:rsid w:val="00966A44"/>
    <w:rsid w:val="00966B40"/>
    <w:rsid w:val="00966D60"/>
    <w:rsid w:val="0096752B"/>
    <w:rsid w:val="00967B47"/>
    <w:rsid w:val="009702DF"/>
    <w:rsid w:val="00970D31"/>
    <w:rsid w:val="00970DD1"/>
    <w:rsid w:val="0097121A"/>
    <w:rsid w:val="00971B46"/>
    <w:rsid w:val="0097229E"/>
    <w:rsid w:val="00972B71"/>
    <w:rsid w:val="009730F3"/>
    <w:rsid w:val="00973CCD"/>
    <w:rsid w:val="00973E2B"/>
    <w:rsid w:val="009743DB"/>
    <w:rsid w:val="009744C0"/>
    <w:rsid w:val="009748A2"/>
    <w:rsid w:val="009748E1"/>
    <w:rsid w:val="00974DCB"/>
    <w:rsid w:val="0097506F"/>
    <w:rsid w:val="009750B5"/>
    <w:rsid w:val="00975660"/>
    <w:rsid w:val="009758F9"/>
    <w:rsid w:val="009764B4"/>
    <w:rsid w:val="009766FA"/>
    <w:rsid w:val="00977834"/>
    <w:rsid w:val="009803C8"/>
    <w:rsid w:val="0098046B"/>
    <w:rsid w:val="00980B60"/>
    <w:rsid w:val="00980D12"/>
    <w:rsid w:val="00980FB3"/>
    <w:rsid w:val="009811DE"/>
    <w:rsid w:val="00982FDD"/>
    <w:rsid w:val="00983255"/>
    <w:rsid w:val="009832D1"/>
    <w:rsid w:val="0098414B"/>
    <w:rsid w:val="00984BE4"/>
    <w:rsid w:val="009859C0"/>
    <w:rsid w:val="00986076"/>
    <w:rsid w:val="0098686E"/>
    <w:rsid w:val="009870E9"/>
    <w:rsid w:val="00987C56"/>
    <w:rsid w:val="00987FF0"/>
    <w:rsid w:val="00991632"/>
    <w:rsid w:val="00991D11"/>
    <w:rsid w:val="00992B5B"/>
    <w:rsid w:val="00993318"/>
    <w:rsid w:val="00993AD1"/>
    <w:rsid w:val="009945EA"/>
    <w:rsid w:val="009956D7"/>
    <w:rsid w:val="00995841"/>
    <w:rsid w:val="00995954"/>
    <w:rsid w:val="00995B6A"/>
    <w:rsid w:val="00995C94"/>
    <w:rsid w:val="0099621F"/>
    <w:rsid w:val="00996281"/>
    <w:rsid w:val="009963D6"/>
    <w:rsid w:val="009965B9"/>
    <w:rsid w:val="009969D3"/>
    <w:rsid w:val="00997065"/>
    <w:rsid w:val="009978C5"/>
    <w:rsid w:val="00997DA7"/>
    <w:rsid w:val="00997DCE"/>
    <w:rsid w:val="00997F2F"/>
    <w:rsid w:val="00997FB8"/>
    <w:rsid w:val="009A008E"/>
    <w:rsid w:val="009A03C2"/>
    <w:rsid w:val="009A06EC"/>
    <w:rsid w:val="009A084D"/>
    <w:rsid w:val="009A14DC"/>
    <w:rsid w:val="009A1FA5"/>
    <w:rsid w:val="009A2369"/>
    <w:rsid w:val="009A23A5"/>
    <w:rsid w:val="009A2C11"/>
    <w:rsid w:val="009A372E"/>
    <w:rsid w:val="009A39A5"/>
    <w:rsid w:val="009A3C67"/>
    <w:rsid w:val="009A481E"/>
    <w:rsid w:val="009A4BAC"/>
    <w:rsid w:val="009A5B71"/>
    <w:rsid w:val="009A60C5"/>
    <w:rsid w:val="009B0E8A"/>
    <w:rsid w:val="009B1112"/>
    <w:rsid w:val="009B1181"/>
    <w:rsid w:val="009B118B"/>
    <w:rsid w:val="009B146E"/>
    <w:rsid w:val="009B1681"/>
    <w:rsid w:val="009B2B99"/>
    <w:rsid w:val="009B2DE1"/>
    <w:rsid w:val="009B3A14"/>
    <w:rsid w:val="009B3D3D"/>
    <w:rsid w:val="009B3ED5"/>
    <w:rsid w:val="009B4FFC"/>
    <w:rsid w:val="009B540D"/>
    <w:rsid w:val="009B5BCC"/>
    <w:rsid w:val="009B5BE2"/>
    <w:rsid w:val="009B70F7"/>
    <w:rsid w:val="009B7683"/>
    <w:rsid w:val="009C0224"/>
    <w:rsid w:val="009C0344"/>
    <w:rsid w:val="009C0693"/>
    <w:rsid w:val="009C06E9"/>
    <w:rsid w:val="009C0A30"/>
    <w:rsid w:val="009C0CC9"/>
    <w:rsid w:val="009C4660"/>
    <w:rsid w:val="009C5374"/>
    <w:rsid w:val="009C5688"/>
    <w:rsid w:val="009C5834"/>
    <w:rsid w:val="009C5A11"/>
    <w:rsid w:val="009C6452"/>
    <w:rsid w:val="009C66C6"/>
    <w:rsid w:val="009C6AAB"/>
    <w:rsid w:val="009C6FAC"/>
    <w:rsid w:val="009D1319"/>
    <w:rsid w:val="009D2484"/>
    <w:rsid w:val="009D2563"/>
    <w:rsid w:val="009D2959"/>
    <w:rsid w:val="009D3B5B"/>
    <w:rsid w:val="009D44B3"/>
    <w:rsid w:val="009D4702"/>
    <w:rsid w:val="009D4D6A"/>
    <w:rsid w:val="009D4D82"/>
    <w:rsid w:val="009D5310"/>
    <w:rsid w:val="009D593A"/>
    <w:rsid w:val="009D5E21"/>
    <w:rsid w:val="009D6508"/>
    <w:rsid w:val="009D6828"/>
    <w:rsid w:val="009D7BA7"/>
    <w:rsid w:val="009D7D0F"/>
    <w:rsid w:val="009E0426"/>
    <w:rsid w:val="009E05C9"/>
    <w:rsid w:val="009E0FB5"/>
    <w:rsid w:val="009E1C32"/>
    <w:rsid w:val="009E1D4E"/>
    <w:rsid w:val="009E1DF6"/>
    <w:rsid w:val="009E1EFA"/>
    <w:rsid w:val="009E2914"/>
    <w:rsid w:val="009E31A6"/>
    <w:rsid w:val="009E3725"/>
    <w:rsid w:val="009E52F4"/>
    <w:rsid w:val="009E584E"/>
    <w:rsid w:val="009E642F"/>
    <w:rsid w:val="009E65B6"/>
    <w:rsid w:val="009E6751"/>
    <w:rsid w:val="009E6BFE"/>
    <w:rsid w:val="009E6F2F"/>
    <w:rsid w:val="009E7AFE"/>
    <w:rsid w:val="009F0229"/>
    <w:rsid w:val="009F07F3"/>
    <w:rsid w:val="009F08B9"/>
    <w:rsid w:val="009F0C18"/>
    <w:rsid w:val="009F0F06"/>
    <w:rsid w:val="009F1E73"/>
    <w:rsid w:val="009F2E0A"/>
    <w:rsid w:val="009F31E2"/>
    <w:rsid w:val="009F384D"/>
    <w:rsid w:val="009F4293"/>
    <w:rsid w:val="009F484C"/>
    <w:rsid w:val="009F4AE1"/>
    <w:rsid w:val="009F5214"/>
    <w:rsid w:val="009F527B"/>
    <w:rsid w:val="009F538C"/>
    <w:rsid w:val="009F5C2C"/>
    <w:rsid w:val="009F6170"/>
    <w:rsid w:val="009F643F"/>
    <w:rsid w:val="009F6941"/>
    <w:rsid w:val="009F6F10"/>
    <w:rsid w:val="009F772A"/>
    <w:rsid w:val="009F7BC8"/>
    <w:rsid w:val="009F7C7F"/>
    <w:rsid w:val="00A00205"/>
    <w:rsid w:val="00A01348"/>
    <w:rsid w:val="00A027FC"/>
    <w:rsid w:val="00A02D2B"/>
    <w:rsid w:val="00A02F20"/>
    <w:rsid w:val="00A03922"/>
    <w:rsid w:val="00A04B9D"/>
    <w:rsid w:val="00A053F9"/>
    <w:rsid w:val="00A05486"/>
    <w:rsid w:val="00A0594D"/>
    <w:rsid w:val="00A061C7"/>
    <w:rsid w:val="00A06702"/>
    <w:rsid w:val="00A06988"/>
    <w:rsid w:val="00A06B3E"/>
    <w:rsid w:val="00A1003A"/>
    <w:rsid w:val="00A10AD0"/>
    <w:rsid w:val="00A128E1"/>
    <w:rsid w:val="00A13104"/>
    <w:rsid w:val="00A13126"/>
    <w:rsid w:val="00A133C4"/>
    <w:rsid w:val="00A13EE5"/>
    <w:rsid w:val="00A143AA"/>
    <w:rsid w:val="00A14574"/>
    <w:rsid w:val="00A14C20"/>
    <w:rsid w:val="00A15023"/>
    <w:rsid w:val="00A15775"/>
    <w:rsid w:val="00A1581F"/>
    <w:rsid w:val="00A15D26"/>
    <w:rsid w:val="00A15E50"/>
    <w:rsid w:val="00A15F10"/>
    <w:rsid w:val="00A16200"/>
    <w:rsid w:val="00A16499"/>
    <w:rsid w:val="00A1705A"/>
    <w:rsid w:val="00A1799A"/>
    <w:rsid w:val="00A17C47"/>
    <w:rsid w:val="00A20D95"/>
    <w:rsid w:val="00A220E5"/>
    <w:rsid w:val="00A223E3"/>
    <w:rsid w:val="00A22722"/>
    <w:rsid w:val="00A22AE0"/>
    <w:rsid w:val="00A22DD8"/>
    <w:rsid w:val="00A231D4"/>
    <w:rsid w:val="00A2327D"/>
    <w:rsid w:val="00A239D1"/>
    <w:rsid w:val="00A23A82"/>
    <w:rsid w:val="00A24AED"/>
    <w:rsid w:val="00A24BAB"/>
    <w:rsid w:val="00A24DA9"/>
    <w:rsid w:val="00A2524D"/>
    <w:rsid w:val="00A26EBD"/>
    <w:rsid w:val="00A27A8E"/>
    <w:rsid w:val="00A27FE4"/>
    <w:rsid w:val="00A301B4"/>
    <w:rsid w:val="00A302F7"/>
    <w:rsid w:val="00A30532"/>
    <w:rsid w:val="00A3174F"/>
    <w:rsid w:val="00A31C50"/>
    <w:rsid w:val="00A31D51"/>
    <w:rsid w:val="00A31D92"/>
    <w:rsid w:val="00A32330"/>
    <w:rsid w:val="00A3441B"/>
    <w:rsid w:val="00A3453C"/>
    <w:rsid w:val="00A35433"/>
    <w:rsid w:val="00A356AE"/>
    <w:rsid w:val="00A3647A"/>
    <w:rsid w:val="00A367B2"/>
    <w:rsid w:val="00A36C69"/>
    <w:rsid w:val="00A377B0"/>
    <w:rsid w:val="00A37D8F"/>
    <w:rsid w:val="00A37DF5"/>
    <w:rsid w:val="00A40193"/>
    <w:rsid w:val="00A4057A"/>
    <w:rsid w:val="00A40B71"/>
    <w:rsid w:val="00A40D59"/>
    <w:rsid w:val="00A4110C"/>
    <w:rsid w:val="00A4116F"/>
    <w:rsid w:val="00A411C6"/>
    <w:rsid w:val="00A4131D"/>
    <w:rsid w:val="00A4193F"/>
    <w:rsid w:val="00A42450"/>
    <w:rsid w:val="00A424CF"/>
    <w:rsid w:val="00A4265B"/>
    <w:rsid w:val="00A43445"/>
    <w:rsid w:val="00A4384F"/>
    <w:rsid w:val="00A43AE0"/>
    <w:rsid w:val="00A43B87"/>
    <w:rsid w:val="00A43B8C"/>
    <w:rsid w:val="00A43FDF"/>
    <w:rsid w:val="00A4502F"/>
    <w:rsid w:val="00A454C8"/>
    <w:rsid w:val="00A460AC"/>
    <w:rsid w:val="00A46972"/>
    <w:rsid w:val="00A46C2F"/>
    <w:rsid w:val="00A46F70"/>
    <w:rsid w:val="00A477A1"/>
    <w:rsid w:val="00A47881"/>
    <w:rsid w:val="00A47C16"/>
    <w:rsid w:val="00A50190"/>
    <w:rsid w:val="00A50C56"/>
    <w:rsid w:val="00A50E88"/>
    <w:rsid w:val="00A5100F"/>
    <w:rsid w:val="00A51098"/>
    <w:rsid w:val="00A51104"/>
    <w:rsid w:val="00A513D4"/>
    <w:rsid w:val="00A51449"/>
    <w:rsid w:val="00A5175A"/>
    <w:rsid w:val="00A52017"/>
    <w:rsid w:val="00A522AB"/>
    <w:rsid w:val="00A52503"/>
    <w:rsid w:val="00A52EE7"/>
    <w:rsid w:val="00A53D85"/>
    <w:rsid w:val="00A54842"/>
    <w:rsid w:val="00A55A6C"/>
    <w:rsid w:val="00A55ABD"/>
    <w:rsid w:val="00A56D66"/>
    <w:rsid w:val="00A57557"/>
    <w:rsid w:val="00A57DAF"/>
    <w:rsid w:val="00A57FCE"/>
    <w:rsid w:val="00A60458"/>
    <w:rsid w:val="00A608EB"/>
    <w:rsid w:val="00A60929"/>
    <w:rsid w:val="00A609C5"/>
    <w:rsid w:val="00A60CC8"/>
    <w:rsid w:val="00A614BC"/>
    <w:rsid w:val="00A62E70"/>
    <w:rsid w:val="00A631BE"/>
    <w:rsid w:val="00A64062"/>
    <w:rsid w:val="00A64D26"/>
    <w:rsid w:val="00A64E58"/>
    <w:rsid w:val="00A6549E"/>
    <w:rsid w:val="00A658DF"/>
    <w:rsid w:val="00A66C89"/>
    <w:rsid w:val="00A66D33"/>
    <w:rsid w:val="00A67062"/>
    <w:rsid w:val="00A6737F"/>
    <w:rsid w:val="00A67B30"/>
    <w:rsid w:val="00A67D3F"/>
    <w:rsid w:val="00A67D79"/>
    <w:rsid w:val="00A70302"/>
    <w:rsid w:val="00A70D5D"/>
    <w:rsid w:val="00A70FCC"/>
    <w:rsid w:val="00A7109A"/>
    <w:rsid w:val="00A7285F"/>
    <w:rsid w:val="00A72B85"/>
    <w:rsid w:val="00A72F75"/>
    <w:rsid w:val="00A72FB6"/>
    <w:rsid w:val="00A73634"/>
    <w:rsid w:val="00A74916"/>
    <w:rsid w:val="00A75D2E"/>
    <w:rsid w:val="00A76279"/>
    <w:rsid w:val="00A767F6"/>
    <w:rsid w:val="00A776F3"/>
    <w:rsid w:val="00A77D54"/>
    <w:rsid w:val="00A80A89"/>
    <w:rsid w:val="00A812AC"/>
    <w:rsid w:val="00A819FD"/>
    <w:rsid w:val="00A81BB4"/>
    <w:rsid w:val="00A82A76"/>
    <w:rsid w:val="00A831D3"/>
    <w:rsid w:val="00A83652"/>
    <w:rsid w:val="00A840B7"/>
    <w:rsid w:val="00A8446C"/>
    <w:rsid w:val="00A84CA6"/>
    <w:rsid w:val="00A86D4C"/>
    <w:rsid w:val="00A86F97"/>
    <w:rsid w:val="00A87274"/>
    <w:rsid w:val="00A8731F"/>
    <w:rsid w:val="00A8785B"/>
    <w:rsid w:val="00A87906"/>
    <w:rsid w:val="00A87BFA"/>
    <w:rsid w:val="00A87D30"/>
    <w:rsid w:val="00A9059E"/>
    <w:rsid w:val="00A90743"/>
    <w:rsid w:val="00A907B1"/>
    <w:rsid w:val="00A90897"/>
    <w:rsid w:val="00A911B9"/>
    <w:rsid w:val="00A914F7"/>
    <w:rsid w:val="00A9175D"/>
    <w:rsid w:val="00A91997"/>
    <w:rsid w:val="00A91A5A"/>
    <w:rsid w:val="00A91D49"/>
    <w:rsid w:val="00A9243D"/>
    <w:rsid w:val="00A92442"/>
    <w:rsid w:val="00A92460"/>
    <w:rsid w:val="00A92463"/>
    <w:rsid w:val="00A92B32"/>
    <w:rsid w:val="00A9387A"/>
    <w:rsid w:val="00A94CE2"/>
    <w:rsid w:val="00A964B7"/>
    <w:rsid w:val="00A9711F"/>
    <w:rsid w:val="00A976F9"/>
    <w:rsid w:val="00A97D09"/>
    <w:rsid w:val="00AA0BEE"/>
    <w:rsid w:val="00AA127A"/>
    <w:rsid w:val="00AA13A0"/>
    <w:rsid w:val="00AA1BB7"/>
    <w:rsid w:val="00AA1E4E"/>
    <w:rsid w:val="00AA2702"/>
    <w:rsid w:val="00AA2D7A"/>
    <w:rsid w:val="00AA3418"/>
    <w:rsid w:val="00AA385D"/>
    <w:rsid w:val="00AA4210"/>
    <w:rsid w:val="00AA4309"/>
    <w:rsid w:val="00AA4327"/>
    <w:rsid w:val="00AA50BE"/>
    <w:rsid w:val="00AA5448"/>
    <w:rsid w:val="00AA5A21"/>
    <w:rsid w:val="00AA5B6D"/>
    <w:rsid w:val="00AA60B4"/>
    <w:rsid w:val="00AA60E1"/>
    <w:rsid w:val="00AA6190"/>
    <w:rsid w:val="00AA68F8"/>
    <w:rsid w:val="00AA6EA3"/>
    <w:rsid w:val="00AA7523"/>
    <w:rsid w:val="00AA7A13"/>
    <w:rsid w:val="00AB1FF4"/>
    <w:rsid w:val="00AB2058"/>
    <w:rsid w:val="00AB2AE5"/>
    <w:rsid w:val="00AB2E8E"/>
    <w:rsid w:val="00AB3855"/>
    <w:rsid w:val="00AB5FE0"/>
    <w:rsid w:val="00AB60FE"/>
    <w:rsid w:val="00AB68EC"/>
    <w:rsid w:val="00AB6D94"/>
    <w:rsid w:val="00AB6FD5"/>
    <w:rsid w:val="00AC0518"/>
    <w:rsid w:val="00AC06A3"/>
    <w:rsid w:val="00AC0864"/>
    <w:rsid w:val="00AC1307"/>
    <w:rsid w:val="00AC1CA5"/>
    <w:rsid w:val="00AC2318"/>
    <w:rsid w:val="00AC2FC1"/>
    <w:rsid w:val="00AC3220"/>
    <w:rsid w:val="00AC325C"/>
    <w:rsid w:val="00AC4248"/>
    <w:rsid w:val="00AC42D5"/>
    <w:rsid w:val="00AC432C"/>
    <w:rsid w:val="00AC44E0"/>
    <w:rsid w:val="00AC45E1"/>
    <w:rsid w:val="00AC4783"/>
    <w:rsid w:val="00AC5070"/>
    <w:rsid w:val="00AC656B"/>
    <w:rsid w:val="00AC6AD4"/>
    <w:rsid w:val="00AC6DA4"/>
    <w:rsid w:val="00AC6F25"/>
    <w:rsid w:val="00AC7048"/>
    <w:rsid w:val="00AC78CC"/>
    <w:rsid w:val="00AC7D44"/>
    <w:rsid w:val="00AD0787"/>
    <w:rsid w:val="00AD13FA"/>
    <w:rsid w:val="00AD1933"/>
    <w:rsid w:val="00AD26E8"/>
    <w:rsid w:val="00AD3393"/>
    <w:rsid w:val="00AD33F6"/>
    <w:rsid w:val="00AD3504"/>
    <w:rsid w:val="00AD4172"/>
    <w:rsid w:val="00AD4390"/>
    <w:rsid w:val="00AD4DEE"/>
    <w:rsid w:val="00AD5D6B"/>
    <w:rsid w:val="00AD703C"/>
    <w:rsid w:val="00AD73FF"/>
    <w:rsid w:val="00AD7DC6"/>
    <w:rsid w:val="00AE001E"/>
    <w:rsid w:val="00AE00EF"/>
    <w:rsid w:val="00AE0435"/>
    <w:rsid w:val="00AE0C13"/>
    <w:rsid w:val="00AE0C50"/>
    <w:rsid w:val="00AE0D99"/>
    <w:rsid w:val="00AE1076"/>
    <w:rsid w:val="00AE1079"/>
    <w:rsid w:val="00AE14B9"/>
    <w:rsid w:val="00AE14CB"/>
    <w:rsid w:val="00AE1A2F"/>
    <w:rsid w:val="00AE223C"/>
    <w:rsid w:val="00AE22B5"/>
    <w:rsid w:val="00AE343B"/>
    <w:rsid w:val="00AE3722"/>
    <w:rsid w:val="00AE3C07"/>
    <w:rsid w:val="00AE3E79"/>
    <w:rsid w:val="00AE40F6"/>
    <w:rsid w:val="00AE4236"/>
    <w:rsid w:val="00AE4288"/>
    <w:rsid w:val="00AE4A84"/>
    <w:rsid w:val="00AE4E54"/>
    <w:rsid w:val="00AE5675"/>
    <w:rsid w:val="00AE6D08"/>
    <w:rsid w:val="00AE6F31"/>
    <w:rsid w:val="00AE6FDF"/>
    <w:rsid w:val="00AE7628"/>
    <w:rsid w:val="00AE7C57"/>
    <w:rsid w:val="00AE7FC6"/>
    <w:rsid w:val="00AF007F"/>
    <w:rsid w:val="00AF03B7"/>
    <w:rsid w:val="00AF0725"/>
    <w:rsid w:val="00AF14BE"/>
    <w:rsid w:val="00AF192A"/>
    <w:rsid w:val="00AF2012"/>
    <w:rsid w:val="00AF2651"/>
    <w:rsid w:val="00AF34D8"/>
    <w:rsid w:val="00AF34DA"/>
    <w:rsid w:val="00AF427D"/>
    <w:rsid w:val="00AF430E"/>
    <w:rsid w:val="00AF46BA"/>
    <w:rsid w:val="00AF4A70"/>
    <w:rsid w:val="00AF4DF9"/>
    <w:rsid w:val="00AF68F8"/>
    <w:rsid w:val="00AF6B9B"/>
    <w:rsid w:val="00AF7A6E"/>
    <w:rsid w:val="00AF7B50"/>
    <w:rsid w:val="00AF7C2C"/>
    <w:rsid w:val="00B003A8"/>
    <w:rsid w:val="00B00C6D"/>
    <w:rsid w:val="00B01517"/>
    <w:rsid w:val="00B0171A"/>
    <w:rsid w:val="00B02CCF"/>
    <w:rsid w:val="00B03090"/>
    <w:rsid w:val="00B033FF"/>
    <w:rsid w:val="00B05A3D"/>
    <w:rsid w:val="00B063B6"/>
    <w:rsid w:val="00B06D1D"/>
    <w:rsid w:val="00B06EE9"/>
    <w:rsid w:val="00B073F3"/>
    <w:rsid w:val="00B0766B"/>
    <w:rsid w:val="00B07FAC"/>
    <w:rsid w:val="00B1058D"/>
    <w:rsid w:val="00B107E3"/>
    <w:rsid w:val="00B11000"/>
    <w:rsid w:val="00B1181B"/>
    <w:rsid w:val="00B11F7B"/>
    <w:rsid w:val="00B130A2"/>
    <w:rsid w:val="00B13A18"/>
    <w:rsid w:val="00B140EF"/>
    <w:rsid w:val="00B145D6"/>
    <w:rsid w:val="00B15013"/>
    <w:rsid w:val="00B15053"/>
    <w:rsid w:val="00B16031"/>
    <w:rsid w:val="00B1730A"/>
    <w:rsid w:val="00B1734F"/>
    <w:rsid w:val="00B176BC"/>
    <w:rsid w:val="00B177B2"/>
    <w:rsid w:val="00B20AE4"/>
    <w:rsid w:val="00B21D13"/>
    <w:rsid w:val="00B221D5"/>
    <w:rsid w:val="00B22BC8"/>
    <w:rsid w:val="00B22CD3"/>
    <w:rsid w:val="00B2366E"/>
    <w:rsid w:val="00B23959"/>
    <w:rsid w:val="00B239C0"/>
    <w:rsid w:val="00B23C77"/>
    <w:rsid w:val="00B24C73"/>
    <w:rsid w:val="00B25DD3"/>
    <w:rsid w:val="00B26247"/>
    <w:rsid w:val="00B26E94"/>
    <w:rsid w:val="00B27057"/>
    <w:rsid w:val="00B27934"/>
    <w:rsid w:val="00B27E72"/>
    <w:rsid w:val="00B30088"/>
    <w:rsid w:val="00B303CE"/>
    <w:rsid w:val="00B3040A"/>
    <w:rsid w:val="00B30FFF"/>
    <w:rsid w:val="00B31285"/>
    <w:rsid w:val="00B31377"/>
    <w:rsid w:val="00B31606"/>
    <w:rsid w:val="00B322CC"/>
    <w:rsid w:val="00B327EF"/>
    <w:rsid w:val="00B32B8D"/>
    <w:rsid w:val="00B34159"/>
    <w:rsid w:val="00B34603"/>
    <w:rsid w:val="00B34DD8"/>
    <w:rsid w:val="00B353E1"/>
    <w:rsid w:val="00B357F5"/>
    <w:rsid w:val="00B35AEA"/>
    <w:rsid w:val="00B35EC3"/>
    <w:rsid w:val="00B35FA5"/>
    <w:rsid w:val="00B367F2"/>
    <w:rsid w:val="00B36F69"/>
    <w:rsid w:val="00B3747E"/>
    <w:rsid w:val="00B37BB2"/>
    <w:rsid w:val="00B40376"/>
    <w:rsid w:val="00B4125D"/>
    <w:rsid w:val="00B42959"/>
    <w:rsid w:val="00B436B3"/>
    <w:rsid w:val="00B44312"/>
    <w:rsid w:val="00B4491E"/>
    <w:rsid w:val="00B449FD"/>
    <w:rsid w:val="00B44AC0"/>
    <w:rsid w:val="00B453C9"/>
    <w:rsid w:val="00B4685B"/>
    <w:rsid w:val="00B46981"/>
    <w:rsid w:val="00B4773A"/>
    <w:rsid w:val="00B47E82"/>
    <w:rsid w:val="00B47F96"/>
    <w:rsid w:val="00B50021"/>
    <w:rsid w:val="00B50972"/>
    <w:rsid w:val="00B51503"/>
    <w:rsid w:val="00B517DB"/>
    <w:rsid w:val="00B51956"/>
    <w:rsid w:val="00B52817"/>
    <w:rsid w:val="00B52D73"/>
    <w:rsid w:val="00B53265"/>
    <w:rsid w:val="00B53A3B"/>
    <w:rsid w:val="00B54039"/>
    <w:rsid w:val="00B54914"/>
    <w:rsid w:val="00B54BC6"/>
    <w:rsid w:val="00B5538A"/>
    <w:rsid w:val="00B554A0"/>
    <w:rsid w:val="00B55515"/>
    <w:rsid w:val="00B5568B"/>
    <w:rsid w:val="00B55E76"/>
    <w:rsid w:val="00B56528"/>
    <w:rsid w:val="00B570F8"/>
    <w:rsid w:val="00B57710"/>
    <w:rsid w:val="00B60144"/>
    <w:rsid w:val="00B6020B"/>
    <w:rsid w:val="00B615BB"/>
    <w:rsid w:val="00B61675"/>
    <w:rsid w:val="00B62144"/>
    <w:rsid w:val="00B62233"/>
    <w:rsid w:val="00B62826"/>
    <w:rsid w:val="00B63331"/>
    <w:rsid w:val="00B63344"/>
    <w:rsid w:val="00B63AE8"/>
    <w:rsid w:val="00B64400"/>
    <w:rsid w:val="00B65511"/>
    <w:rsid w:val="00B6566D"/>
    <w:rsid w:val="00B65788"/>
    <w:rsid w:val="00B65E10"/>
    <w:rsid w:val="00B6693A"/>
    <w:rsid w:val="00B66D2E"/>
    <w:rsid w:val="00B671C8"/>
    <w:rsid w:val="00B67ECE"/>
    <w:rsid w:val="00B70716"/>
    <w:rsid w:val="00B70895"/>
    <w:rsid w:val="00B7190D"/>
    <w:rsid w:val="00B71E0A"/>
    <w:rsid w:val="00B72267"/>
    <w:rsid w:val="00B72FD8"/>
    <w:rsid w:val="00B73202"/>
    <w:rsid w:val="00B73310"/>
    <w:rsid w:val="00B733BD"/>
    <w:rsid w:val="00B74021"/>
    <w:rsid w:val="00B74540"/>
    <w:rsid w:val="00B74E56"/>
    <w:rsid w:val="00B750EA"/>
    <w:rsid w:val="00B76C1C"/>
    <w:rsid w:val="00B772F2"/>
    <w:rsid w:val="00B772FB"/>
    <w:rsid w:val="00B779E5"/>
    <w:rsid w:val="00B80B4B"/>
    <w:rsid w:val="00B80DF5"/>
    <w:rsid w:val="00B80FDE"/>
    <w:rsid w:val="00B80FFB"/>
    <w:rsid w:val="00B8236E"/>
    <w:rsid w:val="00B82904"/>
    <w:rsid w:val="00B82FDE"/>
    <w:rsid w:val="00B833AC"/>
    <w:rsid w:val="00B8347B"/>
    <w:rsid w:val="00B839BB"/>
    <w:rsid w:val="00B84255"/>
    <w:rsid w:val="00B85570"/>
    <w:rsid w:val="00B8575B"/>
    <w:rsid w:val="00B86B9D"/>
    <w:rsid w:val="00B86C31"/>
    <w:rsid w:val="00B86E15"/>
    <w:rsid w:val="00B86E22"/>
    <w:rsid w:val="00B86F3A"/>
    <w:rsid w:val="00B87A76"/>
    <w:rsid w:val="00B87BBF"/>
    <w:rsid w:val="00B901A9"/>
    <w:rsid w:val="00B90384"/>
    <w:rsid w:val="00B905C2"/>
    <w:rsid w:val="00B90726"/>
    <w:rsid w:val="00B908DF"/>
    <w:rsid w:val="00B90A06"/>
    <w:rsid w:val="00B915DF"/>
    <w:rsid w:val="00B92A06"/>
    <w:rsid w:val="00B92C4D"/>
    <w:rsid w:val="00B92FBD"/>
    <w:rsid w:val="00B9300F"/>
    <w:rsid w:val="00B93580"/>
    <w:rsid w:val="00B93877"/>
    <w:rsid w:val="00B94064"/>
    <w:rsid w:val="00B9453D"/>
    <w:rsid w:val="00B96DF9"/>
    <w:rsid w:val="00B973F0"/>
    <w:rsid w:val="00B97970"/>
    <w:rsid w:val="00BA0055"/>
    <w:rsid w:val="00BA0AB2"/>
    <w:rsid w:val="00BA16F6"/>
    <w:rsid w:val="00BA1715"/>
    <w:rsid w:val="00BA1F87"/>
    <w:rsid w:val="00BA21F0"/>
    <w:rsid w:val="00BA2F00"/>
    <w:rsid w:val="00BA303C"/>
    <w:rsid w:val="00BA3138"/>
    <w:rsid w:val="00BA3621"/>
    <w:rsid w:val="00BA3E20"/>
    <w:rsid w:val="00BA4415"/>
    <w:rsid w:val="00BA5789"/>
    <w:rsid w:val="00BA5A5E"/>
    <w:rsid w:val="00BA5B2A"/>
    <w:rsid w:val="00BA66E5"/>
    <w:rsid w:val="00BA6703"/>
    <w:rsid w:val="00BA6A1C"/>
    <w:rsid w:val="00BA6BD2"/>
    <w:rsid w:val="00BA7A25"/>
    <w:rsid w:val="00BA7D81"/>
    <w:rsid w:val="00BA7E25"/>
    <w:rsid w:val="00BB08A0"/>
    <w:rsid w:val="00BB08A2"/>
    <w:rsid w:val="00BB1FFE"/>
    <w:rsid w:val="00BB227E"/>
    <w:rsid w:val="00BB22FA"/>
    <w:rsid w:val="00BB23EE"/>
    <w:rsid w:val="00BB30D6"/>
    <w:rsid w:val="00BB31D6"/>
    <w:rsid w:val="00BB3D87"/>
    <w:rsid w:val="00BB492E"/>
    <w:rsid w:val="00BB4DE1"/>
    <w:rsid w:val="00BB4DF6"/>
    <w:rsid w:val="00BB4F68"/>
    <w:rsid w:val="00BB5430"/>
    <w:rsid w:val="00BB596B"/>
    <w:rsid w:val="00BB6252"/>
    <w:rsid w:val="00BB6E9A"/>
    <w:rsid w:val="00BB74BF"/>
    <w:rsid w:val="00BB7794"/>
    <w:rsid w:val="00BB79DE"/>
    <w:rsid w:val="00BC03AD"/>
    <w:rsid w:val="00BC0478"/>
    <w:rsid w:val="00BC05C0"/>
    <w:rsid w:val="00BC077F"/>
    <w:rsid w:val="00BC09DD"/>
    <w:rsid w:val="00BC0C1A"/>
    <w:rsid w:val="00BC0C46"/>
    <w:rsid w:val="00BC0FBB"/>
    <w:rsid w:val="00BC14CE"/>
    <w:rsid w:val="00BC1F38"/>
    <w:rsid w:val="00BC1FDA"/>
    <w:rsid w:val="00BC215A"/>
    <w:rsid w:val="00BC264E"/>
    <w:rsid w:val="00BC4E8D"/>
    <w:rsid w:val="00BC5D1E"/>
    <w:rsid w:val="00BC6149"/>
    <w:rsid w:val="00BC6ED5"/>
    <w:rsid w:val="00BC70C8"/>
    <w:rsid w:val="00BC72B5"/>
    <w:rsid w:val="00BC7DCD"/>
    <w:rsid w:val="00BC7EC3"/>
    <w:rsid w:val="00BD0060"/>
    <w:rsid w:val="00BD00DA"/>
    <w:rsid w:val="00BD0533"/>
    <w:rsid w:val="00BD18EC"/>
    <w:rsid w:val="00BD1945"/>
    <w:rsid w:val="00BD1EDD"/>
    <w:rsid w:val="00BD3C7D"/>
    <w:rsid w:val="00BD42B2"/>
    <w:rsid w:val="00BD4763"/>
    <w:rsid w:val="00BD4800"/>
    <w:rsid w:val="00BD4893"/>
    <w:rsid w:val="00BD5E9C"/>
    <w:rsid w:val="00BD658C"/>
    <w:rsid w:val="00BD71B8"/>
    <w:rsid w:val="00BD7F71"/>
    <w:rsid w:val="00BD7FAC"/>
    <w:rsid w:val="00BE0126"/>
    <w:rsid w:val="00BE0A58"/>
    <w:rsid w:val="00BE0E73"/>
    <w:rsid w:val="00BE134C"/>
    <w:rsid w:val="00BE15FC"/>
    <w:rsid w:val="00BE1CFE"/>
    <w:rsid w:val="00BE208E"/>
    <w:rsid w:val="00BE2648"/>
    <w:rsid w:val="00BE29FC"/>
    <w:rsid w:val="00BE2DEF"/>
    <w:rsid w:val="00BE2E72"/>
    <w:rsid w:val="00BE3666"/>
    <w:rsid w:val="00BE3BFE"/>
    <w:rsid w:val="00BE40E4"/>
    <w:rsid w:val="00BE48CB"/>
    <w:rsid w:val="00BE54FA"/>
    <w:rsid w:val="00BE5A26"/>
    <w:rsid w:val="00BE5A72"/>
    <w:rsid w:val="00BE5D8D"/>
    <w:rsid w:val="00BE5D91"/>
    <w:rsid w:val="00BE5DDE"/>
    <w:rsid w:val="00BE6A16"/>
    <w:rsid w:val="00BE6AC0"/>
    <w:rsid w:val="00BE77B6"/>
    <w:rsid w:val="00BF03AB"/>
    <w:rsid w:val="00BF04AF"/>
    <w:rsid w:val="00BF0F24"/>
    <w:rsid w:val="00BF15C0"/>
    <w:rsid w:val="00BF1C00"/>
    <w:rsid w:val="00BF1CF2"/>
    <w:rsid w:val="00BF1E93"/>
    <w:rsid w:val="00BF230D"/>
    <w:rsid w:val="00BF33E2"/>
    <w:rsid w:val="00BF35F2"/>
    <w:rsid w:val="00BF4F67"/>
    <w:rsid w:val="00BF512E"/>
    <w:rsid w:val="00BF543F"/>
    <w:rsid w:val="00BF5E76"/>
    <w:rsid w:val="00BF6EED"/>
    <w:rsid w:val="00BF6F1F"/>
    <w:rsid w:val="00BF78D9"/>
    <w:rsid w:val="00C000FB"/>
    <w:rsid w:val="00C00128"/>
    <w:rsid w:val="00C00556"/>
    <w:rsid w:val="00C0093F"/>
    <w:rsid w:val="00C00B2F"/>
    <w:rsid w:val="00C01094"/>
    <w:rsid w:val="00C012D3"/>
    <w:rsid w:val="00C01961"/>
    <w:rsid w:val="00C01A5C"/>
    <w:rsid w:val="00C03984"/>
    <w:rsid w:val="00C039C5"/>
    <w:rsid w:val="00C03D73"/>
    <w:rsid w:val="00C04907"/>
    <w:rsid w:val="00C04C24"/>
    <w:rsid w:val="00C0544C"/>
    <w:rsid w:val="00C05BED"/>
    <w:rsid w:val="00C05CC8"/>
    <w:rsid w:val="00C05D34"/>
    <w:rsid w:val="00C06B8C"/>
    <w:rsid w:val="00C06E7C"/>
    <w:rsid w:val="00C079BF"/>
    <w:rsid w:val="00C07CEB"/>
    <w:rsid w:val="00C07E5E"/>
    <w:rsid w:val="00C07F15"/>
    <w:rsid w:val="00C10118"/>
    <w:rsid w:val="00C1070A"/>
    <w:rsid w:val="00C10749"/>
    <w:rsid w:val="00C109C9"/>
    <w:rsid w:val="00C10F9D"/>
    <w:rsid w:val="00C11807"/>
    <w:rsid w:val="00C11AE3"/>
    <w:rsid w:val="00C11DBD"/>
    <w:rsid w:val="00C11F2F"/>
    <w:rsid w:val="00C125AC"/>
    <w:rsid w:val="00C13EC3"/>
    <w:rsid w:val="00C15997"/>
    <w:rsid w:val="00C15B55"/>
    <w:rsid w:val="00C163DE"/>
    <w:rsid w:val="00C164CC"/>
    <w:rsid w:val="00C16563"/>
    <w:rsid w:val="00C16C18"/>
    <w:rsid w:val="00C17068"/>
    <w:rsid w:val="00C179F5"/>
    <w:rsid w:val="00C204F3"/>
    <w:rsid w:val="00C2059A"/>
    <w:rsid w:val="00C20A90"/>
    <w:rsid w:val="00C20C64"/>
    <w:rsid w:val="00C20F70"/>
    <w:rsid w:val="00C216F3"/>
    <w:rsid w:val="00C22A28"/>
    <w:rsid w:val="00C22AD5"/>
    <w:rsid w:val="00C23251"/>
    <w:rsid w:val="00C234D1"/>
    <w:rsid w:val="00C23FD1"/>
    <w:rsid w:val="00C24329"/>
    <w:rsid w:val="00C24A87"/>
    <w:rsid w:val="00C24E67"/>
    <w:rsid w:val="00C25154"/>
    <w:rsid w:val="00C2533C"/>
    <w:rsid w:val="00C258F5"/>
    <w:rsid w:val="00C25F46"/>
    <w:rsid w:val="00C26130"/>
    <w:rsid w:val="00C27153"/>
    <w:rsid w:val="00C2764F"/>
    <w:rsid w:val="00C27AF7"/>
    <w:rsid w:val="00C30542"/>
    <w:rsid w:val="00C30652"/>
    <w:rsid w:val="00C306DA"/>
    <w:rsid w:val="00C313D7"/>
    <w:rsid w:val="00C3172C"/>
    <w:rsid w:val="00C31948"/>
    <w:rsid w:val="00C31A4B"/>
    <w:rsid w:val="00C31FBF"/>
    <w:rsid w:val="00C321DE"/>
    <w:rsid w:val="00C32B24"/>
    <w:rsid w:val="00C32E19"/>
    <w:rsid w:val="00C334CF"/>
    <w:rsid w:val="00C349A5"/>
    <w:rsid w:val="00C350EE"/>
    <w:rsid w:val="00C352D5"/>
    <w:rsid w:val="00C35F1B"/>
    <w:rsid w:val="00C36390"/>
    <w:rsid w:val="00C36BD2"/>
    <w:rsid w:val="00C375A1"/>
    <w:rsid w:val="00C37700"/>
    <w:rsid w:val="00C37C0F"/>
    <w:rsid w:val="00C40A56"/>
    <w:rsid w:val="00C40C2F"/>
    <w:rsid w:val="00C41165"/>
    <w:rsid w:val="00C419DD"/>
    <w:rsid w:val="00C41A75"/>
    <w:rsid w:val="00C41CF8"/>
    <w:rsid w:val="00C42521"/>
    <w:rsid w:val="00C428C4"/>
    <w:rsid w:val="00C43F39"/>
    <w:rsid w:val="00C44FCB"/>
    <w:rsid w:val="00C45090"/>
    <w:rsid w:val="00C4590D"/>
    <w:rsid w:val="00C4628C"/>
    <w:rsid w:val="00C46531"/>
    <w:rsid w:val="00C46678"/>
    <w:rsid w:val="00C46D28"/>
    <w:rsid w:val="00C47939"/>
    <w:rsid w:val="00C50160"/>
    <w:rsid w:val="00C502A1"/>
    <w:rsid w:val="00C50590"/>
    <w:rsid w:val="00C507D5"/>
    <w:rsid w:val="00C50C62"/>
    <w:rsid w:val="00C50F56"/>
    <w:rsid w:val="00C512A2"/>
    <w:rsid w:val="00C51507"/>
    <w:rsid w:val="00C51EEC"/>
    <w:rsid w:val="00C51F40"/>
    <w:rsid w:val="00C52477"/>
    <w:rsid w:val="00C52ADB"/>
    <w:rsid w:val="00C5373F"/>
    <w:rsid w:val="00C53813"/>
    <w:rsid w:val="00C53950"/>
    <w:rsid w:val="00C542C8"/>
    <w:rsid w:val="00C5478C"/>
    <w:rsid w:val="00C549C2"/>
    <w:rsid w:val="00C54C06"/>
    <w:rsid w:val="00C5511B"/>
    <w:rsid w:val="00C56A6F"/>
    <w:rsid w:val="00C571B4"/>
    <w:rsid w:val="00C57AF7"/>
    <w:rsid w:val="00C57C72"/>
    <w:rsid w:val="00C57E40"/>
    <w:rsid w:val="00C60127"/>
    <w:rsid w:val="00C605ED"/>
    <w:rsid w:val="00C609CC"/>
    <w:rsid w:val="00C60BB3"/>
    <w:rsid w:val="00C617FF"/>
    <w:rsid w:val="00C618E6"/>
    <w:rsid w:val="00C61AED"/>
    <w:rsid w:val="00C6264C"/>
    <w:rsid w:val="00C62B1F"/>
    <w:rsid w:val="00C62C78"/>
    <w:rsid w:val="00C637ED"/>
    <w:rsid w:val="00C6389E"/>
    <w:rsid w:val="00C64A3A"/>
    <w:rsid w:val="00C65A41"/>
    <w:rsid w:val="00C65BF5"/>
    <w:rsid w:val="00C65C2B"/>
    <w:rsid w:val="00C65D9A"/>
    <w:rsid w:val="00C66BFF"/>
    <w:rsid w:val="00C66F33"/>
    <w:rsid w:val="00C670BC"/>
    <w:rsid w:val="00C67B9C"/>
    <w:rsid w:val="00C70968"/>
    <w:rsid w:val="00C71347"/>
    <w:rsid w:val="00C71DC7"/>
    <w:rsid w:val="00C71FA5"/>
    <w:rsid w:val="00C72287"/>
    <w:rsid w:val="00C731BE"/>
    <w:rsid w:val="00C74066"/>
    <w:rsid w:val="00C74F05"/>
    <w:rsid w:val="00C7552F"/>
    <w:rsid w:val="00C75BD7"/>
    <w:rsid w:val="00C75C09"/>
    <w:rsid w:val="00C75F93"/>
    <w:rsid w:val="00C7604C"/>
    <w:rsid w:val="00C766AB"/>
    <w:rsid w:val="00C77152"/>
    <w:rsid w:val="00C807BF"/>
    <w:rsid w:val="00C80B61"/>
    <w:rsid w:val="00C80C54"/>
    <w:rsid w:val="00C81146"/>
    <w:rsid w:val="00C81269"/>
    <w:rsid w:val="00C81956"/>
    <w:rsid w:val="00C82932"/>
    <w:rsid w:val="00C83792"/>
    <w:rsid w:val="00C83E34"/>
    <w:rsid w:val="00C84149"/>
    <w:rsid w:val="00C84A15"/>
    <w:rsid w:val="00C84BC9"/>
    <w:rsid w:val="00C851EE"/>
    <w:rsid w:val="00C85E69"/>
    <w:rsid w:val="00C8603D"/>
    <w:rsid w:val="00C86F50"/>
    <w:rsid w:val="00C87075"/>
    <w:rsid w:val="00C876D3"/>
    <w:rsid w:val="00C878DE"/>
    <w:rsid w:val="00C90285"/>
    <w:rsid w:val="00C90A7E"/>
    <w:rsid w:val="00C90B2A"/>
    <w:rsid w:val="00C913C0"/>
    <w:rsid w:val="00C914A3"/>
    <w:rsid w:val="00C9177A"/>
    <w:rsid w:val="00C9183A"/>
    <w:rsid w:val="00C91C15"/>
    <w:rsid w:val="00C91D66"/>
    <w:rsid w:val="00C91F66"/>
    <w:rsid w:val="00C9224C"/>
    <w:rsid w:val="00C92416"/>
    <w:rsid w:val="00C9241F"/>
    <w:rsid w:val="00C926FD"/>
    <w:rsid w:val="00C9281E"/>
    <w:rsid w:val="00C93158"/>
    <w:rsid w:val="00C94470"/>
    <w:rsid w:val="00C94742"/>
    <w:rsid w:val="00C9496C"/>
    <w:rsid w:val="00C960CD"/>
    <w:rsid w:val="00C967B2"/>
    <w:rsid w:val="00C97679"/>
    <w:rsid w:val="00CA01E1"/>
    <w:rsid w:val="00CA0702"/>
    <w:rsid w:val="00CA0ECD"/>
    <w:rsid w:val="00CA1C5E"/>
    <w:rsid w:val="00CA20F1"/>
    <w:rsid w:val="00CA34FA"/>
    <w:rsid w:val="00CA3573"/>
    <w:rsid w:val="00CA3899"/>
    <w:rsid w:val="00CA4269"/>
    <w:rsid w:val="00CA4721"/>
    <w:rsid w:val="00CA4938"/>
    <w:rsid w:val="00CA49BD"/>
    <w:rsid w:val="00CA652B"/>
    <w:rsid w:val="00CA6CD6"/>
    <w:rsid w:val="00CA7648"/>
    <w:rsid w:val="00CB0C82"/>
    <w:rsid w:val="00CB1242"/>
    <w:rsid w:val="00CB152B"/>
    <w:rsid w:val="00CB22D8"/>
    <w:rsid w:val="00CB23AA"/>
    <w:rsid w:val="00CB2A25"/>
    <w:rsid w:val="00CB2D9D"/>
    <w:rsid w:val="00CB2FB9"/>
    <w:rsid w:val="00CB303D"/>
    <w:rsid w:val="00CB31D5"/>
    <w:rsid w:val="00CB3587"/>
    <w:rsid w:val="00CB3C0F"/>
    <w:rsid w:val="00CB3F4A"/>
    <w:rsid w:val="00CB42C0"/>
    <w:rsid w:val="00CB43D6"/>
    <w:rsid w:val="00CB53F5"/>
    <w:rsid w:val="00CB582F"/>
    <w:rsid w:val="00CB62E2"/>
    <w:rsid w:val="00CB6E89"/>
    <w:rsid w:val="00CC09B5"/>
    <w:rsid w:val="00CC0FB0"/>
    <w:rsid w:val="00CC107B"/>
    <w:rsid w:val="00CC1911"/>
    <w:rsid w:val="00CC24AD"/>
    <w:rsid w:val="00CC2887"/>
    <w:rsid w:val="00CC2B0A"/>
    <w:rsid w:val="00CC2BDA"/>
    <w:rsid w:val="00CC2E21"/>
    <w:rsid w:val="00CC40CB"/>
    <w:rsid w:val="00CC5CA7"/>
    <w:rsid w:val="00CC6AB1"/>
    <w:rsid w:val="00CC7DA7"/>
    <w:rsid w:val="00CC7DE4"/>
    <w:rsid w:val="00CD11A9"/>
    <w:rsid w:val="00CD1211"/>
    <w:rsid w:val="00CD1259"/>
    <w:rsid w:val="00CD2258"/>
    <w:rsid w:val="00CD2AF0"/>
    <w:rsid w:val="00CD2DF8"/>
    <w:rsid w:val="00CD30F3"/>
    <w:rsid w:val="00CD3318"/>
    <w:rsid w:val="00CD3DDF"/>
    <w:rsid w:val="00CD3EC9"/>
    <w:rsid w:val="00CD6108"/>
    <w:rsid w:val="00CD7260"/>
    <w:rsid w:val="00CD743E"/>
    <w:rsid w:val="00CE0A11"/>
    <w:rsid w:val="00CE3757"/>
    <w:rsid w:val="00CE3D59"/>
    <w:rsid w:val="00CE4165"/>
    <w:rsid w:val="00CE433C"/>
    <w:rsid w:val="00CE43CB"/>
    <w:rsid w:val="00CE4F7E"/>
    <w:rsid w:val="00CE53CE"/>
    <w:rsid w:val="00CE5AFF"/>
    <w:rsid w:val="00CE6362"/>
    <w:rsid w:val="00CE6DB9"/>
    <w:rsid w:val="00CE6EA6"/>
    <w:rsid w:val="00CE70F0"/>
    <w:rsid w:val="00CE7E88"/>
    <w:rsid w:val="00CF02DB"/>
    <w:rsid w:val="00CF0C72"/>
    <w:rsid w:val="00CF1735"/>
    <w:rsid w:val="00CF2160"/>
    <w:rsid w:val="00CF25E7"/>
    <w:rsid w:val="00CF2CC0"/>
    <w:rsid w:val="00CF2FC6"/>
    <w:rsid w:val="00CF2FD5"/>
    <w:rsid w:val="00CF408D"/>
    <w:rsid w:val="00CF4A12"/>
    <w:rsid w:val="00CF55E0"/>
    <w:rsid w:val="00CF56B9"/>
    <w:rsid w:val="00CF594B"/>
    <w:rsid w:val="00CF61FC"/>
    <w:rsid w:val="00CF6229"/>
    <w:rsid w:val="00CF6A9C"/>
    <w:rsid w:val="00CF6A9E"/>
    <w:rsid w:val="00CF6DCB"/>
    <w:rsid w:val="00CF76C0"/>
    <w:rsid w:val="00CF7F47"/>
    <w:rsid w:val="00D0060F"/>
    <w:rsid w:val="00D0088B"/>
    <w:rsid w:val="00D00CAF"/>
    <w:rsid w:val="00D01D73"/>
    <w:rsid w:val="00D03216"/>
    <w:rsid w:val="00D0326C"/>
    <w:rsid w:val="00D03E7F"/>
    <w:rsid w:val="00D0475F"/>
    <w:rsid w:val="00D04CEF"/>
    <w:rsid w:val="00D0520A"/>
    <w:rsid w:val="00D05B09"/>
    <w:rsid w:val="00D05C22"/>
    <w:rsid w:val="00D05CA6"/>
    <w:rsid w:val="00D05D54"/>
    <w:rsid w:val="00D067D1"/>
    <w:rsid w:val="00D06CB2"/>
    <w:rsid w:val="00D10089"/>
    <w:rsid w:val="00D10258"/>
    <w:rsid w:val="00D112C1"/>
    <w:rsid w:val="00D117DB"/>
    <w:rsid w:val="00D11BBB"/>
    <w:rsid w:val="00D11BD3"/>
    <w:rsid w:val="00D11F3C"/>
    <w:rsid w:val="00D122BE"/>
    <w:rsid w:val="00D122C6"/>
    <w:rsid w:val="00D12437"/>
    <w:rsid w:val="00D125FA"/>
    <w:rsid w:val="00D1295D"/>
    <w:rsid w:val="00D12B96"/>
    <w:rsid w:val="00D12CB5"/>
    <w:rsid w:val="00D133AF"/>
    <w:rsid w:val="00D13758"/>
    <w:rsid w:val="00D1398A"/>
    <w:rsid w:val="00D1400A"/>
    <w:rsid w:val="00D147D4"/>
    <w:rsid w:val="00D14904"/>
    <w:rsid w:val="00D14ECB"/>
    <w:rsid w:val="00D1528C"/>
    <w:rsid w:val="00D15472"/>
    <w:rsid w:val="00D15B21"/>
    <w:rsid w:val="00D160A7"/>
    <w:rsid w:val="00D167D9"/>
    <w:rsid w:val="00D168D0"/>
    <w:rsid w:val="00D2042D"/>
    <w:rsid w:val="00D21890"/>
    <w:rsid w:val="00D2247B"/>
    <w:rsid w:val="00D22E0B"/>
    <w:rsid w:val="00D23273"/>
    <w:rsid w:val="00D24D40"/>
    <w:rsid w:val="00D2502E"/>
    <w:rsid w:val="00D2519A"/>
    <w:rsid w:val="00D25478"/>
    <w:rsid w:val="00D25F74"/>
    <w:rsid w:val="00D26732"/>
    <w:rsid w:val="00D271A7"/>
    <w:rsid w:val="00D273E6"/>
    <w:rsid w:val="00D27A9F"/>
    <w:rsid w:val="00D27F1D"/>
    <w:rsid w:val="00D3085A"/>
    <w:rsid w:val="00D3088C"/>
    <w:rsid w:val="00D31175"/>
    <w:rsid w:val="00D3159C"/>
    <w:rsid w:val="00D31BAA"/>
    <w:rsid w:val="00D321A7"/>
    <w:rsid w:val="00D322BE"/>
    <w:rsid w:val="00D328A0"/>
    <w:rsid w:val="00D33010"/>
    <w:rsid w:val="00D333D9"/>
    <w:rsid w:val="00D3387A"/>
    <w:rsid w:val="00D34B33"/>
    <w:rsid w:val="00D3533B"/>
    <w:rsid w:val="00D354C2"/>
    <w:rsid w:val="00D3568D"/>
    <w:rsid w:val="00D35EA7"/>
    <w:rsid w:val="00D36624"/>
    <w:rsid w:val="00D36AF1"/>
    <w:rsid w:val="00D36BA1"/>
    <w:rsid w:val="00D36E70"/>
    <w:rsid w:val="00D37B1B"/>
    <w:rsid w:val="00D37C6A"/>
    <w:rsid w:val="00D37E3E"/>
    <w:rsid w:val="00D37EDC"/>
    <w:rsid w:val="00D40180"/>
    <w:rsid w:val="00D40C04"/>
    <w:rsid w:val="00D40FEA"/>
    <w:rsid w:val="00D417FA"/>
    <w:rsid w:val="00D41B38"/>
    <w:rsid w:val="00D41C6E"/>
    <w:rsid w:val="00D41E8B"/>
    <w:rsid w:val="00D41F24"/>
    <w:rsid w:val="00D428AE"/>
    <w:rsid w:val="00D42CA3"/>
    <w:rsid w:val="00D43D30"/>
    <w:rsid w:val="00D43DAE"/>
    <w:rsid w:val="00D43EE7"/>
    <w:rsid w:val="00D443E8"/>
    <w:rsid w:val="00D44477"/>
    <w:rsid w:val="00D44691"/>
    <w:rsid w:val="00D44819"/>
    <w:rsid w:val="00D4664D"/>
    <w:rsid w:val="00D4671F"/>
    <w:rsid w:val="00D4683C"/>
    <w:rsid w:val="00D46B7D"/>
    <w:rsid w:val="00D46C2D"/>
    <w:rsid w:val="00D476AA"/>
    <w:rsid w:val="00D47D5C"/>
    <w:rsid w:val="00D50080"/>
    <w:rsid w:val="00D503DD"/>
    <w:rsid w:val="00D504A8"/>
    <w:rsid w:val="00D508ED"/>
    <w:rsid w:val="00D50CA5"/>
    <w:rsid w:val="00D51408"/>
    <w:rsid w:val="00D51D65"/>
    <w:rsid w:val="00D52533"/>
    <w:rsid w:val="00D52DA5"/>
    <w:rsid w:val="00D537AB"/>
    <w:rsid w:val="00D53BBD"/>
    <w:rsid w:val="00D53F9E"/>
    <w:rsid w:val="00D5448F"/>
    <w:rsid w:val="00D545BA"/>
    <w:rsid w:val="00D54738"/>
    <w:rsid w:val="00D549A9"/>
    <w:rsid w:val="00D54E85"/>
    <w:rsid w:val="00D54F66"/>
    <w:rsid w:val="00D5568A"/>
    <w:rsid w:val="00D55E36"/>
    <w:rsid w:val="00D56739"/>
    <w:rsid w:val="00D57372"/>
    <w:rsid w:val="00D579C0"/>
    <w:rsid w:val="00D60A67"/>
    <w:rsid w:val="00D60CA0"/>
    <w:rsid w:val="00D612EB"/>
    <w:rsid w:val="00D61A96"/>
    <w:rsid w:val="00D61C1F"/>
    <w:rsid w:val="00D62389"/>
    <w:rsid w:val="00D627E1"/>
    <w:rsid w:val="00D62A01"/>
    <w:rsid w:val="00D62C80"/>
    <w:rsid w:val="00D63462"/>
    <w:rsid w:val="00D63900"/>
    <w:rsid w:val="00D63DEB"/>
    <w:rsid w:val="00D64BD4"/>
    <w:rsid w:val="00D6503C"/>
    <w:rsid w:val="00D65D44"/>
    <w:rsid w:val="00D65ED9"/>
    <w:rsid w:val="00D66AE0"/>
    <w:rsid w:val="00D66CBF"/>
    <w:rsid w:val="00D67B01"/>
    <w:rsid w:val="00D705D1"/>
    <w:rsid w:val="00D72973"/>
    <w:rsid w:val="00D72AB1"/>
    <w:rsid w:val="00D72C4C"/>
    <w:rsid w:val="00D72E6E"/>
    <w:rsid w:val="00D7323F"/>
    <w:rsid w:val="00D73AB1"/>
    <w:rsid w:val="00D744DC"/>
    <w:rsid w:val="00D74686"/>
    <w:rsid w:val="00D74AB4"/>
    <w:rsid w:val="00D75CF3"/>
    <w:rsid w:val="00D76690"/>
    <w:rsid w:val="00D76DAF"/>
    <w:rsid w:val="00D778EC"/>
    <w:rsid w:val="00D77BB7"/>
    <w:rsid w:val="00D80001"/>
    <w:rsid w:val="00D80144"/>
    <w:rsid w:val="00D80B18"/>
    <w:rsid w:val="00D810B4"/>
    <w:rsid w:val="00D8168D"/>
    <w:rsid w:val="00D82054"/>
    <w:rsid w:val="00D82097"/>
    <w:rsid w:val="00D824F5"/>
    <w:rsid w:val="00D82AF8"/>
    <w:rsid w:val="00D835F2"/>
    <w:rsid w:val="00D84049"/>
    <w:rsid w:val="00D84A5D"/>
    <w:rsid w:val="00D853E7"/>
    <w:rsid w:val="00D85406"/>
    <w:rsid w:val="00D854CD"/>
    <w:rsid w:val="00D85728"/>
    <w:rsid w:val="00D861E3"/>
    <w:rsid w:val="00D86B47"/>
    <w:rsid w:val="00D8722C"/>
    <w:rsid w:val="00D8774C"/>
    <w:rsid w:val="00D90703"/>
    <w:rsid w:val="00D907B5"/>
    <w:rsid w:val="00D91138"/>
    <w:rsid w:val="00D91407"/>
    <w:rsid w:val="00D91B11"/>
    <w:rsid w:val="00D91B8B"/>
    <w:rsid w:val="00D91E35"/>
    <w:rsid w:val="00D91E3E"/>
    <w:rsid w:val="00D92872"/>
    <w:rsid w:val="00D9360A"/>
    <w:rsid w:val="00D936A1"/>
    <w:rsid w:val="00D93DB5"/>
    <w:rsid w:val="00D93F7B"/>
    <w:rsid w:val="00D943F0"/>
    <w:rsid w:val="00D94A8D"/>
    <w:rsid w:val="00D94E4D"/>
    <w:rsid w:val="00D94FB9"/>
    <w:rsid w:val="00D96205"/>
    <w:rsid w:val="00D966BA"/>
    <w:rsid w:val="00D966D7"/>
    <w:rsid w:val="00D96B50"/>
    <w:rsid w:val="00D96EE1"/>
    <w:rsid w:val="00D97575"/>
    <w:rsid w:val="00D97679"/>
    <w:rsid w:val="00D97B1D"/>
    <w:rsid w:val="00D97E2D"/>
    <w:rsid w:val="00DA00A2"/>
    <w:rsid w:val="00DA07E8"/>
    <w:rsid w:val="00DA18DA"/>
    <w:rsid w:val="00DA1D4D"/>
    <w:rsid w:val="00DA1E2E"/>
    <w:rsid w:val="00DA22BC"/>
    <w:rsid w:val="00DA27B7"/>
    <w:rsid w:val="00DA2A94"/>
    <w:rsid w:val="00DA2F04"/>
    <w:rsid w:val="00DA2F4F"/>
    <w:rsid w:val="00DA3E72"/>
    <w:rsid w:val="00DA42DA"/>
    <w:rsid w:val="00DA5691"/>
    <w:rsid w:val="00DA63A0"/>
    <w:rsid w:val="00DA6FD7"/>
    <w:rsid w:val="00DA7246"/>
    <w:rsid w:val="00DB01BB"/>
    <w:rsid w:val="00DB0B65"/>
    <w:rsid w:val="00DB0E47"/>
    <w:rsid w:val="00DB1204"/>
    <w:rsid w:val="00DB1524"/>
    <w:rsid w:val="00DB1DD5"/>
    <w:rsid w:val="00DB24C7"/>
    <w:rsid w:val="00DB28BB"/>
    <w:rsid w:val="00DB2C1B"/>
    <w:rsid w:val="00DB30F6"/>
    <w:rsid w:val="00DB4445"/>
    <w:rsid w:val="00DB57BE"/>
    <w:rsid w:val="00DB63F5"/>
    <w:rsid w:val="00DB704D"/>
    <w:rsid w:val="00DB7399"/>
    <w:rsid w:val="00DB7755"/>
    <w:rsid w:val="00DB7A96"/>
    <w:rsid w:val="00DB7F85"/>
    <w:rsid w:val="00DC0409"/>
    <w:rsid w:val="00DC05B0"/>
    <w:rsid w:val="00DC07A3"/>
    <w:rsid w:val="00DC0B9C"/>
    <w:rsid w:val="00DC0BAC"/>
    <w:rsid w:val="00DC0FD6"/>
    <w:rsid w:val="00DC177B"/>
    <w:rsid w:val="00DC2BBB"/>
    <w:rsid w:val="00DC484A"/>
    <w:rsid w:val="00DC4A35"/>
    <w:rsid w:val="00DC520C"/>
    <w:rsid w:val="00DC5FA5"/>
    <w:rsid w:val="00DC6D94"/>
    <w:rsid w:val="00DC6E43"/>
    <w:rsid w:val="00DC7230"/>
    <w:rsid w:val="00DC7577"/>
    <w:rsid w:val="00DC7C33"/>
    <w:rsid w:val="00DC7E3D"/>
    <w:rsid w:val="00DD13CC"/>
    <w:rsid w:val="00DD187F"/>
    <w:rsid w:val="00DD1CE9"/>
    <w:rsid w:val="00DD3605"/>
    <w:rsid w:val="00DD37AA"/>
    <w:rsid w:val="00DD387D"/>
    <w:rsid w:val="00DD4215"/>
    <w:rsid w:val="00DD44CD"/>
    <w:rsid w:val="00DD4A8B"/>
    <w:rsid w:val="00DD4FB5"/>
    <w:rsid w:val="00DD533F"/>
    <w:rsid w:val="00DD5E1F"/>
    <w:rsid w:val="00DD6D5B"/>
    <w:rsid w:val="00DD6DE0"/>
    <w:rsid w:val="00DD74C6"/>
    <w:rsid w:val="00DD75BC"/>
    <w:rsid w:val="00DD7EB1"/>
    <w:rsid w:val="00DE0362"/>
    <w:rsid w:val="00DE10D4"/>
    <w:rsid w:val="00DE15F5"/>
    <w:rsid w:val="00DE2343"/>
    <w:rsid w:val="00DE24FC"/>
    <w:rsid w:val="00DE2606"/>
    <w:rsid w:val="00DE31FE"/>
    <w:rsid w:val="00DE3615"/>
    <w:rsid w:val="00DE3638"/>
    <w:rsid w:val="00DE39C3"/>
    <w:rsid w:val="00DE3ADD"/>
    <w:rsid w:val="00DE3E71"/>
    <w:rsid w:val="00DE3ECE"/>
    <w:rsid w:val="00DE4238"/>
    <w:rsid w:val="00DE4D01"/>
    <w:rsid w:val="00DE614B"/>
    <w:rsid w:val="00DE665A"/>
    <w:rsid w:val="00DE66FF"/>
    <w:rsid w:val="00DE6A9C"/>
    <w:rsid w:val="00DE7453"/>
    <w:rsid w:val="00DE7DD1"/>
    <w:rsid w:val="00DF079D"/>
    <w:rsid w:val="00DF0A72"/>
    <w:rsid w:val="00DF109A"/>
    <w:rsid w:val="00DF1302"/>
    <w:rsid w:val="00DF1E4D"/>
    <w:rsid w:val="00DF224F"/>
    <w:rsid w:val="00DF2729"/>
    <w:rsid w:val="00DF29C6"/>
    <w:rsid w:val="00DF372A"/>
    <w:rsid w:val="00DF3767"/>
    <w:rsid w:val="00DF464B"/>
    <w:rsid w:val="00DF4FD3"/>
    <w:rsid w:val="00DF5072"/>
    <w:rsid w:val="00DF56F9"/>
    <w:rsid w:val="00DF5863"/>
    <w:rsid w:val="00DF6404"/>
    <w:rsid w:val="00DF6561"/>
    <w:rsid w:val="00DF670C"/>
    <w:rsid w:val="00DF6FFC"/>
    <w:rsid w:val="00E002FC"/>
    <w:rsid w:val="00E0059F"/>
    <w:rsid w:val="00E00D61"/>
    <w:rsid w:val="00E013DC"/>
    <w:rsid w:val="00E01767"/>
    <w:rsid w:val="00E01820"/>
    <w:rsid w:val="00E01B43"/>
    <w:rsid w:val="00E0235B"/>
    <w:rsid w:val="00E02E96"/>
    <w:rsid w:val="00E03347"/>
    <w:rsid w:val="00E033CD"/>
    <w:rsid w:val="00E03AFE"/>
    <w:rsid w:val="00E040B9"/>
    <w:rsid w:val="00E043EA"/>
    <w:rsid w:val="00E0474B"/>
    <w:rsid w:val="00E047EB"/>
    <w:rsid w:val="00E0518D"/>
    <w:rsid w:val="00E052C1"/>
    <w:rsid w:val="00E068E1"/>
    <w:rsid w:val="00E06A67"/>
    <w:rsid w:val="00E07649"/>
    <w:rsid w:val="00E07768"/>
    <w:rsid w:val="00E078CA"/>
    <w:rsid w:val="00E07C68"/>
    <w:rsid w:val="00E10B7B"/>
    <w:rsid w:val="00E11B1F"/>
    <w:rsid w:val="00E11C35"/>
    <w:rsid w:val="00E122A3"/>
    <w:rsid w:val="00E122DF"/>
    <w:rsid w:val="00E12451"/>
    <w:rsid w:val="00E1276D"/>
    <w:rsid w:val="00E128B4"/>
    <w:rsid w:val="00E12DCC"/>
    <w:rsid w:val="00E135B2"/>
    <w:rsid w:val="00E14716"/>
    <w:rsid w:val="00E150EA"/>
    <w:rsid w:val="00E153A7"/>
    <w:rsid w:val="00E156EC"/>
    <w:rsid w:val="00E15BBA"/>
    <w:rsid w:val="00E15FAD"/>
    <w:rsid w:val="00E161DA"/>
    <w:rsid w:val="00E16654"/>
    <w:rsid w:val="00E16E3B"/>
    <w:rsid w:val="00E17DD7"/>
    <w:rsid w:val="00E2017B"/>
    <w:rsid w:val="00E20622"/>
    <w:rsid w:val="00E217B9"/>
    <w:rsid w:val="00E2187C"/>
    <w:rsid w:val="00E2260D"/>
    <w:rsid w:val="00E228CE"/>
    <w:rsid w:val="00E22BC3"/>
    <w:rsid w:val="00E23115"/>
    <w:rsid w:val="00E235BF"/>
    <w:rsid w:val="00E2418B"/>
    <w:rsid w:val="00E24701"/>
    <w:rsid w:val="00E24CA9"/>
    <w:rsid w:val="00E24DA5"/>
    <w:rsid w:val="00E25120"/>
    <w:rsid w:val="00E253F2"/>
    <w:rsid w:val="00E25815"/>
    <w:rsid w:val="00E25A50"/>
    <w:rsid w:val="00E2639E"/>
    <w:rsid w:val="00E2730F"/>
    <w:rsid w:val="00E2772E"/>
    <w:rsid w:val="00E3060A"/>
    <w:rsid w:val="00E309DF"/>
    <w:rsid w:val="00E3146F"/>
    <w:rsid w:val="00E314AB"/>
    <w:rsid w:val="00E316BF"/>
    <w:rsid w:val="00E318CA"/>
    <w:rsid w:val="00E319DB"/>
    <w:rsid w:val="00E31EA0"/>
    <w:rsid w:val="00E320A6"/>
    <w:rsid w:val="00E32470"/>
    <w:rsid w:val="00E32B85"/>
    <w:rsid w:val="00E33971"/>
    <w:rsid w:val="00E357D5"/>
    <w:rsid w:val="00E35FD2"/>
    <w:rsid w:val="00E3678C"/>
    <w:rsid w:val="00E369FF"/>
    <w:rsid w:val="00E377EF"/>
    <w:rsid w:val="00E41604"/>
    <w:rsid w:val="00E41EFB"/>
    <w:rsid w:val="00E428A6"/>
    <w:rsid w:val="00E42E7C"/>
    <w:rsid w:val="00E43076"/>
    <w:rsid w:val="00E4321A"/>
    <w:rsid w:val="00E4446C"/>
    <w:rsid w:val="00E444D1"/>
    <w:rsid w:val="00E44EA2"/>
    <w:rsid w:val="00E45D46"/>
    <w:rsid w:val="00E46FE4"/>
    <w:rsid w:val="00E47450"/>
    <w:rsid w:val="00E47E75"/>
    <w:rsid w:val="00E5007A"/>
    <w:rsid w:val="00E50254"/>
    <w:rsid w:val="00E504D7"/>
    <w:rsid w:val="00E52800"/>
    <w:rsid w:val="00E533BF"/>
    <w:rsid w:val="00E54646"/>
    <w:rsid w:val="00E549C3"/>
    <w:rsid w:val="00E55224"/>
    <w:rsid w:val="00E555B6"/>
    <w:rsid w:val="00E55669"/>
    <w:rsid w:val="00E55B6F"/>
    <w:rsid w:val="00E6009E"/>
    <w:rsid w:val="00E61054"/>
    <w:rsid w:val="00E613A4"/>
    <w:rsid w:val="00E623C7"/>
    <w:rsid w:val="00E6287C"/>
    <w:rsid w:val="00E628F1"/>
    <w:rsid w:val="00E62ED7"/>
    <w:rsid w:val="00E63041"/>
    <w:rsid w:val="00E63A41"/>
    <w:rsid w:val="00E63DC0"/>
    <w:rsid w:val="00E6424A"/>
    <w:rsid w:val="00E6464C"/>
    <w:rsid w:val="00E64DE5"/>
    <w:rsid w:val="00E657DE"/>
    <w:rsid w:val="00E66B35"/>
    <w:rsid w:val="00E677B9"/>
    <w:rsid w:val="00E700F8"/>
    <w:rsid w:val="00E70D38"/>
    <w:rsid w:val="00E7103C"/>
    <w:rsid w:val="00E71A42"/>
    <w:rsid w:val="00E71DEB"/>
    <w:rsid w:val="00E72048"/>
    <w:rsid w:val="00E7342B"/>
    <w:rsid w:val="00E736BE"/>
    <w:rsid w:val="00E73791"/>
    <w:rsid w:val="00E74080"/>
    <w:rsid w:val="00E7426A"/>
    <w:rsid w:val="00E74978"/>
    <w:rsid w:val="00E749CE"/>
    <w:rsid w:val="00E751A0"/>
    <w:rsid w:val="00E754C1"/>
    <w:rsid w:val="00E75A0E"/>
    <w:rsid w:val="00E75A6D"/>
    <w:rsid w:val="00E75AD7"/>
    <w:rsid w:val="00E75BF6"/>
    <w:rsid w:val="00E75F2F"/>
    <w:rsid w:val="00E76981"/>
    <w:rsid w:val="00E76FD1"/>
    <w:rsid w:val="00E7773F"/>
    <w:rsid w:val="00E803FD"/>
    <w:rsid w:val="00E814F5"/>
    <w:rsid w:val="00E81AA7"/>
    <w:rsid w:val="00E81CC3"/>
    <w:rsid w:val="00E83912"/>
    <w:rsid w:val="00E84FDA"/>
    <w:rsid w:val="00E85B29"/>
    <w:rsid w:val="00E8654E"/>
    <w:rsid w:val="00E86718"/>
    <w:rsid w:val="00E86A4B"/>
    <w:rsid w:val="00E86D87"/>
    <w:rsid w:val="00E870B6"/>
    <w:rsid w:val="00E87298"/>
    <w:rsid w:val="00E872A6"/>
    <w:rsid w:val="00E903CD"/>
    <w:rsid w:val="00E90646"/>
    <w:rsid w:val="00E914A0"/>
    <w:rsid w:val="00E91B9D"/>
    <w:rsid w:val="00E921F9"/>
    <w:rsid w:val="00E9246C"/>
    <w:rsid w:val="00E93A74"/>
    <w:rsid w:val="00E93AF4"/>
    <w:rsid w:val="00E941EB"/>
    <w:rsid w:val="00E95957"/>
    <w:rsid w:val="00E9721D"/>
    <w:rsid w:val="00E97DDC"/>
    <w:rsid w:val="00EA0255"/>
    <w:rsid w:val="00EA0576"/>
    <w:rsid w:val="00EA0E16"/>
    <w:rsid w:val="00EA1427"/>
    <w:rsid w:val="00EA186A"/>
    <w:rsid w:val="00EA24B9"/>
    <w:rsid w:val="00EA2D5B"/>
    <w:rsid w:val="00EA30A4"/>
    <w:rsid w:val="00EA4232"/>
    <w:rsid w:val="00EA42AA"/>
    <w:rsid w:val="00EA4CAB"/>
    <w:rsid w:val="00EA4D6B"/>
    <w:rsid w:val="00EA4D74"/>
    <w:rsid w:val="00EA5325"/>
    <w:rsid w:val="00EA544B"/>
    <w:rsid w:val="00EA5580"/>
    <w:rsid w:val="00EA5DF8"/>
    <w:rsid w:val="00EA60E0"/>
    <w:rsid w:val="00EB049B"/>
    <w:rsid w:val="00EB0770"/>
    <w:rsid w:val="00EB0834"/>
    <w:rsid w:val="00EB0F63"/>
    <w:rsid w:val="00EB1D07"/>
    <w:rsid w:val="00EB1DE6"/>
    <w:rsid w:val="00EB37DF"/>
    <w:rsid w:val="00EB3C57"/>
    <w:rsid w:val="00EB5372"/>
    <w:rsid w:val="00EB5E73"/>
    <w:rsid w:val="00EB5F8E"/>
    <w:rsid w:val="00EB6D01"/>
    <w:rsid w:val="00EB7358"/>
    <w:rsid w:val="00EB74CB"/>
    <w:rsid w:val="00EB7BAA"/>
    <w:rsid w:val="00EB7FB4"/>
    <w:rsid w:val="00EC0384"/>
    <w:rsid w:val="00EC0A28"/>
    <w:rsid w:val="00EC2A0E"/>
    <w:rsid w:val="00EC30E9"/>
    <w:rsid w:val="00EC4028"/>
    <w:rsid w:val="00EC4753"/>
    <w:rsid w:val="00EC492E"/>
    <w:rsid w:val="00EC4BC9"/>
    <w:rsid w:val="00EC5474"/>
    <w:rsid w:val="00EC5739"/>
    <w:rsid w:val="00EC58E4"/>
    <w:rsid w:val="00EC5DEB"/>
    <w:rsid w:val="00EC63A3"/>
    <w:rsid w:val="00EC65F9"/>
    <w:rsid w:val="00EC6707"/>
    <w:rsid w:val="00EC7010"/>
    <w:rsid w:val="00EC7605"/>
    <w:rsid w:val="00EC795B"/>
    <w:rsid w:val="00ED0048"/>
    <w:rsid w:val="00ED0780"/>
    <w:rsid w:val="00ED0C5D"/>
    <w:rsid w:val="00ED1141"/>
    <w:rsid w:val="00ED2E64"/>
    <w:rsid w:val="00ED548B"/>
    <w:rsid w:val="00ED5815"/>
    <w:rsid w:val="00ED5F48"/>
    <w:rsid w:val="00ED67E5"/>
    <w:rsid w:val="00ED6E07"/>
    <w:rsid w:val="00EE0D54"/>
    <w:rsid w:val="00EE15AE"/>
    <w:rsid w:val="00EE1726"/>
    <w:rsid w:val="00EE1AB8"/>
    <w:rsid w:val="00EE1D3B"/>
    <w:rsid w:val="00EE26DC"/>
    <w:rsid w:val="00EE3F15"/>
    <w:rsid w:val="00EE4E70"/>
    <w:rsid w:val="00EE53EE"/>
    <w:rsid w:val="00EE560A"/>
    <w:rsid w:val="00EE6B5C"/>
    <w:rsid w:val="00EE6D5F"/>
    <w:rsid w:val="00EE6DAB"/>
    <w:rsid w:val="00EE75FD"/>
    <w:rsid w:val="00EF02B5"/>
    <w:rsid w:val="00EF056C"/>
    <w:rsid w:val="00EF0C66"/>
    <w:rsid w:val="00EF0E56"/>
    <w:rsid w:val="00EF1DB7"/>
    <w:rsid w:val="00EF2A2A"/>
    <w:rsid w:val="00EF3265"/>
    <w:rsid w:val="00EF32BA"/>
    <w:rsid w:val="00EF3381"/>
    <w:rsid w:val="00EF4283"/>
    <w:rsid w:val="00EF5143"/>
    <w:rsid w:val="00EF5352"/>
    <w:rsid w:val="00EF5B7A"/>
    <w:rsid w:val="00EF622D"/>
    <w:rsid w:val="00EF6E2A"/>
    <w:rsid w:val="00EF7926"/>
    <w:rsid w:val="00EF7B10"/>
    <w:rsid w:val="00F017A0"/>
    <w:rsid w:val="00F0190A"/>
    <w:rsid w:val="00F022B5"/>
    <w:rsid w:val="00F02BB1"/>
    <w:rsid w:val="00F02FE1"/>
    <w:rsid w:val="00F03E9B"/>
    <w:rsid w:val="00F0447B"/>
    <w:rsid w:val="00F04969"/>
    <w:rsid w:val="00F0543E"/>
    <w:rsid w:val="00F060C9"/>
    <w:rsid w:val="00F063BC"/>
    <w:rsid w:val="00F068D9"/>
    <w:rsid w:val="00F07CC3"/>
    <w:rsid w:val="00F100F9"/>
    <w:rsid w:val="00F10115"/>
    <w:rsid w:val="00F105EB"/>
    <w:rsid w:val="00F107F4"/>
    <w:rsid w:val="00F108CE"/>
    <w:rsid w:val="00F10902"/>
    <w:rsid w:val="00F10E78"/>
    <w:rsid w:val="00F112B1"/>
    <w:rsid w:val="00F12793"/>
    <w:rsid w:val="00F12D35"/>
    <w:rsid w:val="00F13274"/>
    <w:rsid w:val="00F134EE"/>
    <w:rsid w:val="00F1390B"/>
    <w:rsid w:val="00F13A1F"/>
    <w:rsid w:val="00F14568"/>
    <w:rsid w:val="00F145F7"/>
    <w:rsid w:val="00F151E3"/>
    <w:rsid w:val="00F15477"/>
    <w:rsid w:val="00F15F5F"/>
    <w:rsid w:val="00F160A1"/>
    <w:rsid w:val="00F160B4"/>
    <w:rsid w:val="00F16273"/>
    <w:rsid w:val="00F169B4"/>
    <w:rsid w:val="00F17964"/>
    <w:rsid w:val="00F17C52"/>
    <w:rsid w:val="00F204C4"/>
    <w:rsid w:val="00F21348"/>
    <w:rsid w:val="00F21F38"/>
    <w:rsid w:val="00F22862"/>
    <w:rsid w:val="00F2317A"/>
    <w:rsid w:val="00F232CB"/>
    <w:rsid w:val="00F235C8"/>
    <w:rsid w:val="00F240C2"/>
    <w:rsid w:val="00F2445B"/>
    <w:rsid w:val="00F24665"/>
    <w:rsid w:val="00F2491C"/>
    <w:rsid w:val="00F24B86"/>
    <w:rsid w:val="00F2601F"/>
    <w:rsid w:val="00F263FA"/>
    <w:rsid w:val="00F26B78"/>
    <w:rsid w:val="00F26EC0"/>
    <w:rsid w:val="00F27873"/>
    <w:rsid w:val="00F30185"/>
    <w:rsid w:val="00F301DE"/>
    <w:rsid w:val="00F3040B"/>
    <w:rsid w:val="00F30561"/>
    <w:rsid w:val="00F3098B"/>
    <w:rsid w:val="00F30B36"/>
    <w:rsid w:val="00F30CEF"/>
    <w:rsid w:val="00F318FF"/>
    <w:rsid w:val="00F319B6"/>
    <w:rsid w:val="00F322F1"/>
    <w:rsid w:val="00F324BE"/>
    <w:rsid w:val="00F32647"/>
    <w:rsid w:val="00F32BB2"/>
    <w:rsid w:val="00F34BEB"/>
    <w:rsid w:val="00F34D3E"/>
    <w:rsid w:val="00F35F00"/>
    <w:rsid w:val="00F36595"/>
    <w:rsid w:val="00F36C32"/>
    <w:rsid w:val="00F37235"/>
    <w:rsid w:val="00F37674"/>
    <w:rsid w:val="00F376D2"/>
    <w:rsid w:val="00F37F17"/>
    <w:rsid w:val="00F408DE"/>
    <w:rsid w:val="00F40950"/>
    <w:rsid w:val="00F40C1F"/>
    <w:rsid w:val="00F41742"/>
    <w:rsid w:val="00F418A0"/>
    <w:rsid w:val="00F41921"/>
    <w:rsid w:val="00F419D3"/>
    <w:rsid w:val="00F429A4"/>
    <w:rsid w:val="00F42A68"/>
    <w:rsid w:val="00F4301F"/>
    <w:rsid w:val="00F43185"/>
    <w:rsid w:val="00F442E1"/>
    <w:rsid w:val="00F4474D"/>
    <w:rsid w:val="00F44E45"/>
    <w:rsid w:val="00F45480"/>
    <w:rsid w:val="00F4582E"/>
    <w:rsid w:val="00F45AD4"/>
    <w:rsid w:val="00F45BEC"/>
    <w:rsid w:val="00F45DA9"/>
    <w:rsid w:val="00F45E42"/>
    <w:rsid w:val="00F45E9C"/>
    <w:rsid w:val="00F46049"/>
    <w:rsid w:val="00F46726"/>
    <w:rsid w:val="00F4672F"/>
    <w:rsid w:val="00F46770"/>
    <w:rsid w:val="00F4732C"/>
    <w:rsid w:val="00F473CD"/>
    <w:rsid w:val="00F4749E"/>
    <w:rsid w:val="00F524C9"/>
    <w:rsid w:val="00F52517"/>
    <w:rsid w:val="00F52581"/>
    <w:rsid w:val="00F52E51"/>
    <w:rsid w:val="00F532BC"/>
    <w:rsid w:val="00F5352D"/>
    <w:rsid w:val="00F53D68"/>
    <w:rsid w:val="00F545A8"/>
    <w:rsid w:val="00F54731"/>
    <w:rsid w:val="00F56888"/>
    <w:rsid w:val="00F56CE2"/>
    <w:rsid w:val="00F56FFD"/>
    <w:rsid w:val="00F57C45"/>
    <w:rsid w:val="00F57FA2"/>
    <w:rsid w:val="00F60701"/>
    <w:rsid w:val="00F60E43"/>
    <w:rsid w:val="00F62044"/>
    <w:rsid w:val="00F62CBB"/>
    <w:rsid w:val="00F63382"/>
    <w:rsid w:val="00F63BB8"/>
    <w:rsid w:val="00F63FD8"/>
    <w:rsid w:val="00F65391"/>
    <w:rsid w:val="00F65521"/>
    <w:rsid w:val="00F65DA2"/>
    <w:rsid w:val="00F665F0"/>
    <w:rsid w:val="00F66D7E"/>
    <w:rsid w:val="00F674B9"/>
    <w:rsid w:val="00F675A4"/>
    <w:rsid w:val="00F70291"/>
    <w:rsid w:val="00F7040B"/>
    <w:rsid w:val="00F70AC4"/>
    <w:rsid w:val="00F712DF"/>
    <w:rsid w:val="00F713B7"/>
    <w:rsid w:val="00F715A5"/>
    <w:rsid w:val="00F717E6"/>
    <w:rsid w:val="00F727B8"/>
    <w:rsid w:val="00F72D54"/>
    <w:rsid w:val="00F72EF7"/>
    <w:rsid w:val="00F73031"/>
    <w:rsid w:val="00F730C1"/>
    <w:rsid w:val="00F7348E"/>
    <w:rsid w:val="00F73D83"/>
    <w:rsid w:val="00F74264"/>
    <w:rsid w:val="00F749BB"/>
    <w:rsid w:val="00F74E3C"/>
    <w:rsid w:val="00F76183"/>
    <w:rsid w:val="00F763F7"/>
    <w:rsid w:val="00F7641A"/>
    <w:rsid w:val="00F765A5"/>
    <w:rsid w:val="00F76882"/>
    <w:rsid w:val="00F76C62"/>
    <w:rsid w:val="00F76D70"/>
    <w:rsid w:val="00F76DAB"/>
    <w:rsid w:val="00F7719E"/>
    <w:rsid w:val="00F776AE"/>
    <w:rsid w:val="00F801AA"/>
    <w:rsid w:val="00F804F7"/>
    <w:rsid w:val="00F807A0"/>
    <w:rsid w:val="00F814DC"/>
    <w:rsid w:val="00F8161E"/>
    <w:rsid w:val="00F81867"/>
    <w:rsid w:val="00F8249E"/>
    <w:rsid w:val="00F82501"/>
    <w:rsid w:val="00F8381E"/>
    <w:rsid w:val="00F83A48"/>
    <w:rsid w:val="00F83CBD"/>
    <w:rsid w:val="00F84233"/>
    <w:rsid w:val="00F843B3"/>
    <w:rsid w:val="00F84962"/>
    <w:rsid w:val="00F84B53"/>
    <w:rsid w:val="00F84B84"/>
    <w:rsid w:val="00F84CB6"/>
    <w:rsid w:val="00F85955"/>
    <w:rsid w:val="00F85F5F"/>
    <w:rsid w:val="00F86145"/>
    <w:rsid w:val="00F861FB"/>
    <w:rsid w:val="00F86846"/>
    <w:rsid w:val="00F86B3D"/>
    <w:rsid w:val="00F86BEF"/>
    <w:rsid w:val="00F87922"/>
    <w:rsid w:val="00F87EDC"/>
    <w:rsid w:val="00F90409"/>
    <w:rsid w:val="00F9052F"/>
    <w:rsid w:val="00F9107E"/>
    <w:rsid w:val="00F9199F"/>
    <w:rsid w:val="00F91B4E"/>
    <w:rsid w:val="00F94B76"/>
    <w:rsid w:val="00F94BBA"/>
    <w:rsid w:val="00F94DBC"/>
    <w:rsid w:val="00F956DF"/>
    <w:rsid w:val="00F96040"/>
    <w:rsid w:val="00F96184"/>
    <w:rsid w:val="00F9638B"/>
    <w:rsid w:val="00F9641D"/>
    <w:rsid w:val="00F97D06"/>
    <w:rsid w:val="00FA0C7C"/>
    <w:rsid w:val="00FA0F8F"/>
    <w:rsid w:val="00FA1AF9"/>
    <w:rsid w:val="00FA1D63"/>
    <w:rsid w:val="00FA2812"/>
    <w:rsid w:val="00FA32DB"/>
    <w:rsid w:val="00FA35BC"/>
    <w:rsid w:val="00FA4312"/>
    <w:rsid w:val="00FA48CC"/>
    <w:rsid w:val="00FA4E5E"/>
    <w:rsid w:val="00FA4FF8"/>
    <w:rsid w:val="00FA52F5"/>
    <w:rsid w:val="00FA5789"/>
    <w:rsid w:val="00FA58E2"/>
    <w:rsid w:val="00FA5A98"/>
    <w:rsid w:val="00FA5F7D"/>
    <w:rsid w:val="00FA6A43"/>
    <w:rsid w:val="00FA6ED1"/>
    <w:rsid w:val="00FA711F"/>
    <w:rsid w:val="00FA7329"/>
    <w:rsid w:val="00FA7AB2"/>
    <w:rsid w:val="00FA7BF8"/>
    <w:rsid w:val="00FA7D7A"/>
    <w:rsid w:val="00FA7F0E"/>
    <w:rsid w:val="00FB13D6"/>
    <w:rsid w:val="00FB1FED"/>
    <w:rsid w:val="00FB25AC"/>
    <w:rsid w:val="00FB27EC"/>
    <w:rsid w:val="00FB2922"/>
    <w:rsid w:val="00FB351B"/>
    <w:rsid w:val="00FB3528"/>
    <w:rsid w:val="00FB3DDC"/>
    <w:rsid w:val="00FB43FA"/>
    <w:rsid w:val="00FB4D34"/>
    <w:rsid w:val="00FB4FC3"/>
    <w:rsid w:val="00FB5A0D"/>
    <w:rsid w:val="00FB71C7"/>
    <w:rsid w:val="00FB76E4"/>
    <w:rsid w:val="00FC18D7"/>
    <w:rsid w:val="00FC1B0B"/>
    <w:rsid w:val="00FC1BF1"/>
    <w:rsid w:val="00FC29E6"/>
    <w:rsid w:val="00FC2DA8"/>
    <w:rsid w:val="00FC32EF"/>
    <w:rsid w:val="00FC3A29"/>
    <w:rsid w:val="00FC4A6C"/>
    <w:rsid w:val="00FC4A83"/>
    <w:rsid w:val="00FC56AA"/>
    <w:rsid w:val="00FC5740"/>
    <w:rsid w:val="00FC5B98"/>
    <w:rsid w:val="00FC6096"/>
    <w:rsid w:val="00FC65DB"/>
    <w:rsid w:val="00FC6D19"/>
    <w:rsid w:val="00FC7150"/>
    <w:rsid w:val="00FC784B"/>
    <w:rsid w:val="00FC79ED"/>
    <w:rsid w:val="00FC7AE5"/>
    <w:rsid w:val="00FC7D64"/>
    <w:rsid w:val="00FD094F"/>
    <w:rsid w:val="00FD0AAC"/>
    <w:rsid w:val="00FD15FE"/>
    <w:rsid w:val="00FD29D0"/>
    <w:rsid w:val="00FD347F"/>
    <w:rsid w:val="00FD3511"/>
    <w:rsid w:val="00FD3759"/>
    <w:rsid w:val="00FD3A4E"/>
    <w:rsid w:val="00FD3CA2"/>
    <w:rsid w:val="00FD41D3"/>
    <w:rsid w:val="00FD46C9"/>
    <w:rsid w:val="00FD488F"/>
    <w:rsid w:val="00FD4893"/>
    <w:rsid w:val="00FD4A7A"/>
    <w:rsid w:val="00FD4C9D"/>
    <w:rsid w:val="00FD5535"/>
    <w:rsid w:val="00FD5BF9"/>
    <w:rsid w:val="00FD6C44"/>
    <w:rsid w:val="00FD75B0"/>
    <w:rsid w:val="00FD7B15"/>
    <w:rsid w:val="00FD7FDE"/>
    <w:rsid w:val="00FE0AB6"/>
    <w:rsid w:val="00FE0FC8"/>
    <w:rsid w:val="00FE22C1"/>
    <w:rsid w:val="00FE2531"/>
    <w:rsid w:val="00FE269F"/>
    <w:rsid w:val="00FE3549"/>
    <w:rsid w:val="00FE3705"/>
    <w:rsid w:val="00FE3B52"/>
    <w:rsid w:val="00FE3E99"/>
    <w:rsid w:val="00FE40D0"/>
    <w:rsid w:val="00FE4BFF"/>
    <w:rsid w:val="00FE5AB2"/>
    <w:rsid w:val="00FE68EC"/>
    <w:rsid w:val="00FE6B8D"/>
    <w:rsid w:val="00FE6E99"/>
    <w:rsid w:val="00FE70DC"/>
    <w:rsid w:val="00FE7164"/>
    <w:rsid w:val="00FE774F"/>
    <w:rsid w:val="00FE796B"/>
    <w:rsid w:val="00FF2F28"/>
    <w:rsid w:val="00FF3012"/>
    <w:rsid w:val="00FF39F5"/>
    <w:rsid w:val="00FF40A4"/>
    <w:rsid w:val="00FF415A"/>
    <w:rsid w:val="00FF44F9"/>
    <w:rsid w:val="00FF4806"/>
    <w:rsid w:val="00FF4843"/>
    <w:rsid w:val="00FF5ABE"/>
    <w:rsid w:val="00FF5CA8"/>
    <w:rsid w:val="00FF6552"/>
    <w:rsid w:val="00FF6C5F"/>
    <w:rsid w:val="00FF6D6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9122"/>
  <w15:docId w15:val="{837B38BF-8D9B-4761-9575-2CC9CCD1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FollowedHyperlink" w:uiPriority="99"/>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88B"/>
  </w:style>
  <w:style w:type="paragraph" w:styleId="Ttulo1">
    <w:name w:val="heading 1"/>
    <w:basedOn w:val="Normal"/>
    <w:next w:val="Normal"/>
    <w:qFormat/>
    <w:rsid w:val="00627A95"/>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CC09B5"/>
    <w:pPr>
      <w:numPr>
        <w:numId w:val="10"/>
      </w:numPr>
      <w:suppressAutoHyphens/>
      <w:spacing w:line="320" w:lineRule="exact"/>
      <w:jc w:val="both"/>
      <w:outlineLvl w:val="1"/>
    </w:pPr>
    <w:rPr>
      <w:b/>
      <w:w w:val="0"/>
    </w:rPr>
  </w:style>
  <w:style w:type="paragraph" w:styleId="Ttulo3">
    <w:name w:val="heading 3"/>
    <w:basedOn w:val="Normal"/>
    <w:next w:val="Normal"/>
    <w:qFormat/>
    <w:rsid w:val="00627A95"/>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rsid w:val="00627A95"/>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rsid w:val="00627A95"/>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rsid w:val="00627A95"/>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627A95"/>
    <w:pPr>
      <w:jc w:val="both"/>
    </w:pPr>
    <w:rPr>
      <w:color w:val="0000FF"/>
    </w:rPr>
  </w:style>
  <w:style w:type="paragraph" w:styleId="NormalWeb">
    <w:name w:val="Normal (Web)"/>
    <w:basedOn w:val="Normal"/>
    <w:rsid w:val="00627A95"/>
    <w:pPr>
      <w:autoSpaceDE w:val="0"/>
      <w:autoSpaceDN w:val="0"/>
      <w:adjustRightInd w:val="0"/>
      <w:spacing w:before="100" w:beforeAutospacing="1" w:after="100" w:afterAutospacing="1"/>
    </w:pPr>
  </w:style>
  <w:style w:type="paragraph" w:styleId="Cabealho">
    <w:name w:val="header"/>
    <w:basedOn w:val="Normal"/>
    <w:link w:val="CabealhoChar"/>
    <w:uiPriority w:val="99"/>
    <w:rsid w:val="00627A95"/>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rsid w:val="00627A95"/>
    <w:pPr>
      <w:numPr>
        <w:numId w:val="1"/>
      </w:numPr>
    </w:pPr>
  </w:style>
  <w:style w:type="character" w:customStyle="1" w:styleId="Char1">
    <w:name w:val="Char1"/>
    <w:rsid w:val="00627A95"/>
    <w:rPr>
      <w:noProof w:val="0"/>
      <w:sz w:val="24"/>
      <w:szCs w:val="24"/>
      <w:lang w:val="pt-BR" w:eastAsia="pt-BR" w:bidi="ar-SA"/>
    </w:rPr>
  </w:style>
  <w:style w:type="paragraph" w:customStyle="1" w:styleId="BodyText22">
    <w:name w:val="Body Text 22"/>
    <w:basedOn w:val="Normal"/>
    <w:rsid w:val="00627A95"/>
    <w:pPr>
      <w:jc w:val="both"/>
    </w:pPr>
    <w:rPr>
      <w:szCs w:val="20"/>
      <w:lang w:val="en-AU"/>
    </w:rPr>
  </w:style>
  <w:style w:type="paragraph" w:styleId="Corpodetexto">
    <w:name w:val="Body Text"/>
    <w:aliases w:val="Body Text1,b"/>
    <w:basedOn w:val="Normal"/>
    <w:link w:val="CorpodetextoChar"/>
    <w:rsid w:val="00627A95"/>
    <w:pPr>
      <w:spacing w:after="120"/>
    </w:pPr>
  </w:style>
  <w:style w:type="paragraph" w:styleId="Rodap">
    <w:name w:val="footer"/>
    <w:basedOn w:val="Normal"/>
    <w:link w:val="RodapChar"/>
    <w:uiPriority w:val="99"/>
    <w:rsid w:val="00627A95"/>
    <w:pPr>
      <w:tabs>
        <w:tab w:val="center" w:pos="4320"/>
        <w:tab w:val="right" w:pos="8640"/>
      </w:tabs>
    </w:pPr>
  </w:style>
  <w:style w:type="paragraph" w:customStyle="1" w:styleId="p0">
    <w:name w:val="p0"/>
    <w:basedOn w:val="Normal"/>
    <w:rsid w:val="00627A95"/>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link w:val="RecuodecorpodetextoChar"/>
    <w:rsid w:val="00627A95"/>
    <w:pPr>
      <w:spacing w:after="120"/>
      <w:ind w:left="283"/>
    </w:pPr>
  </w:style>
  <w:style w:type="paragraph" w:styleId="Corpodetexto3">
    <w:name w:val="Body Text 3"/>
    <w:basedOn w:val="Normal"/>
    <w:rsid w:val="00627A95"/>
    <w:pPr>
      <w:spacing w:after="120"/>
    </w:pPr>
    <w:rPr>
      <w:sz w:val="16"/>
      <w:szCs w:val="16"/>
    </w:rPr>
  </w:style>
  <w:style w:type="paragraph" w:styleId="Recuodecorpodetexto3">
    <w:name w:val="Body Text Indent 3"/>
    <w:basedOn w:val="Normal"/>
    <w:rsid w:val="00627A95"/>
    <w:pPr>
      <w:spacing w:after="120"/>
      <w:ind w:left="283"/>
    </w:pPr>
    <w:rPr>
      <w:sz w:val="16"/>
      <w:szCs w:val="16"/>
    </w:rPr>
  </w:style>
  <w:style w:type="character" w:customStyle="1" w:styleId="Char">
    <w:name w:val="Char"/>
    <w:rsid w:val="00627A95"/>
    <w:rPr>
      <w:noProof w:val="0"/>
      <w:sz w:val="24"/>
      <w:szCs w:val="24"/>
      <w:lang w:val="pt-BR" w:eastAsia="pt-BR" w:bidi="ar-SA"/>
    </w:rPr>
  </w:style>
  <w:style w:type="paragraph" w:customStyle="1" w:styleId="sub">
    <w:name w:val="sub"/>
    <w:rsid w:val="00627A95"/>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uiPriority w:val="99"/>
    <w:rsid w:val="00627A95"/>
    <w:rPr>
      <w:color w:val="0000FF"/>
      <w:spacing w:val="0"/>
      <w:u w:val="double"/>
    </w:rPr>
  </w:style>
  <w:style w:type="paragraph" w:customStyle="1" w:styleId="DeltaViewTableBody">
    <w:name w:val="DeltaView Table Body"/>
    <w:basedOn w:val="Normal"/>
    <w:rsid w:val="00627A95"/>
    <w:pPr>
      <w:autoSpaceDE w:val="0"/>
      <w:autoSpaceDN w:val="0"/>
      <w:adjustRightInd w:val="0"/>
    </w:pPr>
    <w:rPr>
      <w:rFonts w:ascii="Arial" w:hAnsi="Arial" w:cs="Arial"/>
      <w:lang w:val="en-US"/>
    </w:rPr>
  </w:style>
  <w:style w:type="character" w:styleId="Refdecomentrio">
    <w:name w:val="annotation reference"/>
    <w:semiHidden/>
    <w:rsid w:val="00627A95"/>
    <w:rPr>
      <w:sz w:val="16"/>
      <w:szCs w:val="16"/>
    </w:rPr>
  </w:style>
  <w:style w:type="paragraph" w:styleId="Textodecomentrio">
    <w:name w:val="annotation text"/>
    <w:basedOn w:val="Normal"/>
    <w:semiHidden/>
    <w:rsid w:val="00627A95"/>
    <w:rPr>
      <w:sz w:val="20"/>
      <w:szCs w:val="20"/>
    </w:rPr>
  </w:style>
  <w:style w:type="paragraph" w:styleId="Assuntodocomentrio">
    <w:name w:val="annotation subject"/>
    <w:basedOn w:val="Textodecomentrio"/>
    <w:next w:val="Textodecomentrio"/>
    <w:semiHidden/>
    <w:rsid w:val="00627A95"/>
    <w:rPr>
      <w:b/>
      <w:bCs/>
    </w:rPr>
  </w:style>
  <w:style w:type="paragraph" w:styleId="Textodebalo">
    <w:name w:val="Balloon Text"/>
    <w:basedOn w:val="Normal"/>
    <w:semiHidden/>
    <w:rsid w:val="00627A95"/>
    <w:rPr>
      <w:rFonts w:ascii="Tahoma" w:hAnsi="Tahoma" w:cs="Swiss"/>
      <w:sz w:val="16"/>
      <w:szCs w:val="16"/>
    </w:rPr>
  </w:style>
  <w:style w:type="character" w:styleId="Nmerodepgina">
    <w:name w:val="page number"/>
    <w:basedOn w:val="Fontepargpadro"/>
    <w:rsid w:val="00627A95"/>
  </w:style>
  <w:style w:type="character" w:styleId="Hyperlink">
    <w:name w:val="Hyperlink"/>
    <w:rsid w:val="00627A95"/>
    <w:rPr>
      <w:color w:val="0000FF"/>
      <w:u w:val="single"/>
    </w:rPr>
  </w:style>
  <w:style w:type="paragraph" w:styleId="Recuodecorpodetexto2">
    <w:name w:val="Body Text Indent 2"/>
    <w:basedOn w:val="Normal"/>
    <w:rsid w:val="00627A95"/>
    <w:pPr>
      <w:spacing w:after="120" w:line="480" w:lineRule="auto"/>
      <w:ind w:left="283"/>
    </w:pPr>
  </w:style>
  <w:style w:type="paragraph" w:customStyle="1" w:styleId="Textopadro">
    <w:name w:val="Texto padrão"/>
    <w:basedOn w:val="Normal"/>
    <w:rsid w:val="00627A9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627A95"/>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sid w:val="00627A95"/>
    <w:rPr>
      <w:rFonts w:ascii="Times New Roman" w:hAnsi="Times New Roman" w:cs="Times New Roman"/>
      <w:color w:val="auto"/>
      <w:spacing w:val="0"/>
      <w:sz w:val="20"/>
      <w:szCs w:val="20"/>
    </w:rPr>
  </w:style>
  <w:style w:type="paragraph" w:customStyle="1" w:styleId="Estilo2">
    <w:name w:val="Estilo2"/>
    <w:basedOn w:val="Normal"/>
    <w:rsid w:val="00627A95"/>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uiPriority w:val="99"/>
    <w:rsid w:val="00627A95"/>
    <w:pPr>
      <w:widowControl w:val="0"/>
      <w:autoSpaceDE w:val="0"/>
      <w:autoSpaceDN w:val="0"/>
      <w:adjustRightInd w:val="0"/>
      <w:jc w:val="both"/>
    </w:pPr>
    <w:rPr>
      <w:rFonts w:ascii="Arial" w:hAnsi="Arial" w:cs="Arial"/>
    </w:rPr>
  </w:style>
  <w:style w:type="character" w:customStyle="1" w:styleId="BodyText31">
    <w:name w:val="Body Text 31"/>
    <w:rsid w:val="00627A95"/>
    <w:rPr>
      <w:noProof w:val="0"/>
      <w:spacing w:val="0"/>
      <w:sz w:val="28"/>
      <w:szCs w:val="28"/>
      <w:lang w:val="pt-BR"/>
    </w:rPr>
  </w:style>
  <w:style w:type="paragraph" w:customStyle="1" w:styleId="para">
    <w:name w:val="para"/>
    <w:rsid w:val="00627A95"/>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rPr>
  </w:style>
  <w:style w:type="paragraph" w:customStyle="1" w:styleId="tituloc">
    <w:name w:val="titulo_c"/>
    <w:rsid w:val="00627A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rPr>
  </w:style>
  <w:style w:type="paragraph" w:customStyle="1" w:styleId="DeltaViewTableHeading">
    <w:name w:val="DeltaView Table Heading"/>
    <w:basedOn w:val="Normal"/>
    <w:rsid w:val="00627A95"/>
    <w:pPr>
      <w:autoSpaceDE w:val="0"/>
      <w:autoSpaceDN w:val="0"/>
      <w:adjustRightInd w:val="0"/>
      <w:spacing w:after="120"/>
    </w:pPr>
    <w:rPr>
      <w:rFonts w:ascii="Arial" w:hAnsi="Arial" w:cs="Arial"/>
      <w:b/>
      <w:bCs/>
      <w:lang w:val="en-US"/>
    </w:rPr>
  </w:style>
  <w:style w:type="paragraph" w:customStyle="1" w:styleId="DeltaViewAnnounce">
    <w:name w:val="DeltaView Announce"/>
    <w:rsid w:val="00627A95"/>
    <w:pPr>
      <w:autoSpaceDE w:val="0"/>
      <w:autoSpaceDN w:val="0"/>
      <w:adjustRightInd w:val="0"/>
      <w:spacing w:before="100" w:beforeAutospacing="1" w:after="100" w:afterAutospacing="1"/>
    </w:pPr>
    <w:rPr>
      <w:rFonts w:ascii="Arial" w:hAnsi="Arial" w:cs="Arial"/>
      <w:lang w:val="en-GB"/>
    </w:rPr>
  </w:style>
  <w:style w:type="character" w:customStyle="1" w:styleId="DeltaViewDeletion">
    <w:name w:val="DeltaView Deletion"/>
    <w:rsid w:val="00627A95"/>
    <w:rPr>
      <w:strike/>
      <w:color w:val="FF0000"/>
      <w:spacing w:val="0"/>
    </w:rPr>
  </w:style>
  <w:style w:type="character" w:customStyle="1" w:styleId="DeltaViewMoveSource">
    <w:name w:val="DeltaView Move Source"/>
    <w:rsid w:val="00627A95"/>
    <w:rPr>
      <w:strike/>
      <w:color w:val="00C000"/>
      <w:spacing w:val="0"/>
    </w:rPr>
  </w:style>
  <w:style w:type="character" w:customStyle="1" w:styleId="DeltaViewMoveDestination">
    <w:name w:val="DeltaView Move Destination"/>
    <w:rsid w:val="00627A95"/>
    <w:rPr>
      <w:color w:val="00C000"/>
      <w:spacing w:val="0"/>
      <w:u w:val="double"/>
    </w:rPr>
  </w:style>
  <w:style w:type="character" w:customStyle="1" w:styleId="DeltaViewChangeNumber">
    <w:name w:val="DeltaView Change Number"/>
    <w:rsid w:val="00627A95"/>
    <w:rPr>
      <w:color w:val="000000"/>
      <w:spacing w:val="0"/>
      <w:vertAlign w:val="superscript"/>
    </w:rPr>
  </w:style>
  <w:style w:type="character" w:customStyle="1" w:styleId="DeltaViewDelimiter">
    <w:name w:val="DeltaView Delimiter"/>
    <w:rsid w:val="00627A95"/>
    <w:rPr>
      <w:spacing w:val="0"/>
    </w:rPr>
  </w:style>
  <w:style w:type="character" w:customStyle="1" w:styleId="DeltaViewFormatChange">
    <w:name w:val="DeltaView Format Change"/>
    <w:rsid w:val="00627A95"/>
    <w:rPr>
      <w:color w:val="000000"/>
      <w:spacing w:val="0"/>
    </w:rPr>
  </w:style>
  <w:style w:type="character" w:customStyle="1" w:styleId="DeltaViewMovedDeletion">
    <w:name w:val="DeltaView Moved Deletion"/>
    <w:rsid w:val="00627A95"/>
    <w:rPr>
      <w:strike/>
      <w:color w:val="C08080"/>
      <w:spacing w:val="0"/>
    </w:rPr>
  </w:style>
  <w:style w:type="character" w:customStyle="1" w:styleId="DeltaViewEditorComment">
    <w:name w:val="DeltaView Editor Comment"/>
    <w:rsid w:val="00627A95"/>
    <w:rPr>
      <w:color w:val="0000FF"/>
      <w:spacing w:val="0"/>
      <w:u w:val="double"/>
    </w:rPr>
  </w:style>
  <w:style w:type="character" w:customStyle="1" w:styleId="DeltaViewStyleChangeText">
    <w:name w:val="DeltaView Style Change Text"/>
    <w:rsid w:val="00627A95"/>
    <w:rPr>
      <w:color w:val="000000"/>
      <w:spacing w:val="0"/>
      <w:u w:val="double"/>
    </w:rPr>
  </w:style>
  <w:style w:type="character" w:customStyle="1" w:styleId="DeltaViewStyleChangeLabel">
    <w:name w:val="DeltaView Style Change Label"/>
    <w:rsid w:val="00627A95"/>
    <w:rPr>
      <w:color w:val="000000"/>
      <w:spacing w:val="0"/>
    </w:rPr>
  </w:style>
  <w:style w:type="paragraph" w:customStyle="1" w:styleId="BodyText32">
    <w:name w:val="Body Text 32"/>
    <w:basedOn w:val="Normal"/>
    <w:rsid w:val="00627A95"/>
    <w:pPr>
      <w:jc w:val="both"/>
    </w:pPr>
    <w:rPr>
      <w:rFonts w:ascii="Arial" w:hAnsi="Arial"/>
      <w:szCs w:val="20"/>
    </w:rPr>
  </w:style>
  <w:style w:type="paragraph" w:customStyle="1" w:styleId="assin">
    <w:name w:val="assin"/>
    <w:rsid w:val="00627A95"/>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rsid w:val="00627A95"/>
    <w:pPr>
      <w:jc w:val="center"/>
    </w:pPr>
    <w:rPr>
      <w:rFonts w:ascii="Bookman Old Style" w:hAnsi="Bookman Old Style"/>
      <w:b/>
      <w:sz w:val="22"/>
      <w:szCs w:val="20"/>
    </w:rPr>
  </w:style>
  <w:style w:type="paragraph" w:customStyle="1" w:styleId="TextoTpicosProspecto">
    <w:name w:val="Texto Tópicos Prospecto"/>
    <w:basedOn w:val="TextoProspecto"/>
    <w:autoRedefine/>
    <w:rsid w:val="00627A95"/>
    <w:pPr>
      <w:numPr>
        <w:numId w:val="2"/>
      </w:numPr>
    </w:pPr>
  </w:style>
  <w:style w:type="paragraph" w:customStyle="1" w:styleId="TextoProspecto">
    <w:name w:val="Texto Prospecto"/>
    <w:basedOn w:val="Normal"/>
    <w:autoRedefine/>
    <w:rsid w:val="00627A95"/>
    <w:pPr>
      <w:tabs>
        <w:tab w:val="left" w:pos="-1430"/>
        <w:tab w:val="left" w:pos="780"/>
      </w:tabs>
      <w:spacing w:after="120"/>
      <w:jc w:val="both"/>
    </w:pPr>
    <w:rPr>
      <w:rFonts w:ascii="Frutiger Light" w:hAnsi="Frutiger Light"/>
      <w:sz w:val="20"/>
      <w:szCs w:val="20"/>
    </w:rPr>
  </w:style>
  <w:style w:type="paragraph" w:customStyle="1" w:styleId="N">
    <w:name w:val="N"/>
    <w:rsid w:val="00627A95"/>
    <w:pPr>
      <w:spacing w:line="240" w:lineRule="exact"/>
      <w:jc w:val="both"/>
    </w:pPr>
    <w:rPr>
      <w:rFonts w:ascii="Arial" w:hAnsi="Arial"/>
      <w:sz w:val="22"/>
      <w:lang w:val="pt-PT"/>
    </w:rPr>
  </w:style>
  <w:style w:type="paragraph" w:customStyle="1" w:styleId="Celso1">
    <w:name w:val="Celso1"/>
    <w:basedOn w:val="Normal"/>
    <w:rsid w:val="00627A95"/>
    <w:pPr>
      <w:widowControl w:val="0"/>
      <w:jc w:val="both"/>
    </w:pPr>
    <w:rPr>
      <w:rFonts w:ascii="Univers (W1)" w:hAnsi="Univers (W1)"/>
      <w:szCs w:val="20"/>
    </w:rPr>
  </w:style>
  <w:style w:type="character" w:customStyle="1" w:styleId="thptitle1">
    <w:name w:val="thptitle1"/>
    <w:rsid w:val="00627A95"/>
    <w:rPr>
      <w:color w:val="000000"/>
    </w:rPr>
  </w:style>
  <w:style w:type="paragraph" w:customStyle="1" w:styleId="Corpo">
    <w:name w:val="Corpo"/>
    <w:rsid w:val="00627A95"/>
    <w:rPr>
      <w:color w:val="000000"/>
      <w:sz w:val="28"/>
    </w:rPr>
  </w:style>
  <w:style w:type="paragraph" w:styleId="MapadoDocumento">
    <w:name w:val="Document Map"/>
    <w:basedOn w:val="Normal"/>
    <w:semiHidden/>
    <w:rsid w:val="00627A95"/>
    <w:pPr>
      <w:shd w:val="clear" w:color="auto" w:fill="000080"/>
    </w:pPr>
    <w:rPr>
      <w:rFonts w:ascii="Tahoma" w:hAnsi="Tahoma" w:cs="Tahoma"/>
      <w:sz w:val="20"/>
      <w:szCs w:val="20"/>
    </w:rPr>
  </w:style>
  <w:style w:type="character" w:styleId="Forte">
    <w:name w:val="Strong"/>
    <w:rsid w:val="00627A95"/>
    <w:rPr>
      <w:b/>
      <w:bCs/>
    </w:rPr>
  </w:style>
  <w:style w:type="character" w:styleId="nfase">
    <w:name w:val="Emphasis"/>
    <w:rsid w:val="00627A95"/>
    <w:rPr>
      <w:i/>
      <w:iCs/>
    </w:rPr>
  </w:style>
  <w:style w:type="paragraph" w:customStyle="1" w:styleId="CharCharCharCharCharChar">
    <w:name w:val="Char Char Char Char Char Char"/>
    <w:basedOn w:val="Normal"/>
    <w:rsid w:val="00627A95"/>
    <w:pPr>
      <w:spacing w:after="160" w:line="240" w:lineRule="exact"/>
    </w:pPr>
    <w:rPr>
      <w:rFonts w:ascii="Verdana" w:hAnsi="Verdana"/>
      <w:sz w:val="20"/>
      <w:szCs w:val="20"/>
      <w:lang w:val="en-US" w:eastAsia="en-US"/>
    </w:rPr>
  </w:style>
  <w:style w:type="paragraph" w:styleId="Lista">
    <w:name w:val="List"/>
    <w:basedOn w:val="Normal"/>
    <w:rsid w:val="00627A95"/>
    <w:pPr>
      <w:ind w:left="283" w:hanging="283"/>
    </w:pPr>
  </w:style>
  <w:style w:type="paragraph" w:customStyle="1" w:styleId="Body1">
    <w:name w:val="Body 1"/>
    <w:basedOn w:val="Normal"/>
    <w:rsid w:val="00627A95"/>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627A95"/>
    <w:rPr>
      <w:sz w:val="20"/>
      <w:szCs w:val="20"/>
    </w:rPr>
  </w:style>
  <w:style w:type="character" w:customStyle="1" w:styleId="TextodenotaderodapChar">
    <w:name w:val="Texto de nota de rodapé Char"/>
    <w:basedOn w:val="Fontepargpadro"/>
    <w:link w:val="Textodenotaderodap"/>
    <w:rsid w:val="00627A95"/>
  </w:style>
  <w:style w:type="character" w:styleId="Refdenotaderodap">
    <w:name w:val="footnote reference"/>
    <w:rsid w:val="00627A95"/>
    <w:rPr>
      <w:vertAlign w:val="superscript"/>
    </w:rPr>
  </w:style>
  <w:style w:type="paragraph" w:customStyle="1" w:styleId="BNDES">
    <w:name w:val="BNDES"/>
    <w:basedOn w:val="Normal"/>
    <w:link w:val="BNDESChar"/>
    <w:rsid w:val="00627A95"/>
    <w:pPr>
      <w:suppressAutoHyphens/>
      <w:jc w:val="both"/>
    </w:pPr>
    <w:rPr>
      <w:rFonts w:ascii="Arial" w:hAnsi="Arial"/>
      <w:szCs w:val="20"/>
      <w:lang w:eastAsia="ar-SA"/>
    </w:rPr>
  </w:style>
  <w:style w:type="character" w:customStyle="1" w:styleId="BNDESChar">
    <w:name w:val="BNDES Char"/>
    <w:link w:val="BNDES"/>
    <w:rsid w:val="00627A95"/>
    <w:rPr>
      <w:rFonts w:ascii="Arial" w:hAnsi="Arial"/>
      <w:sz w:val="24"/>
      <w:lang w:eastAsia="ar-SA"/>
    </w:rPr>
  </w:style>
  <w:style w:type="character" w:customStyle="1" w:styleId="Ttulo9Char">
    <w:name w:val="Título 9 Char"/>
    <w:link w:val="Ttulo9"/>
    <w:semiHidden/>
    <w:rsid w:val="00627A95"/>
    <w:rPr>
      <w:rFonts w:ascii="Cambria" w:eastAsia="Times New Roman" w:hAnsi="Cambria" w:cs="Times New Roman"/>
      <w:sz w:val="22"/>
      <w:szCs w:val="22"/>
    </w:rPr>
  </w:style>
  <w:style w:type="paragraph" w:customStyle="1" w:styleId="Paraa">
    <w:name w:val="Para (a)"/>
    <w:basedOn w:val="Normal"/>
    <w:rsid w:val="00627A95"/>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627A95"/>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627A95"/>
    <w:rPr>
      <w:rFonts w:ascii="Times New Roman" w:hAnsi="Times New Roman" w:cs="Times New Roman"/>
      <w:i/>
      <w:iCs/>
      <w:spacing w:val="0"/>
      <w:sz w:val="24"/>
      <w:szCs w:val="24"/>
      <w:lang w:val="en-US"/>
    </w:rPr>
  </w:style>
  <w:style w:type="paragraph" w:styleId="PargrafodaLista">
    <w:name w:val="List Paragraph"/>
    <w:basedOn w:val="Normal"/>
    <w:link w:val="PargrafodaListaChar"/>
    <w:uiPriority w:val="34"/>
    <w:qFormat/>
    <w:rsid w:val="00D122C6"/>
    <w:pPr>
      <w:numPr>
        <w:ilvl w:val="1"/>
        <w:numId w:val="10"/>
      </w:numPr>
      <w:spacing w:line="320" w:lineRule="exact"/>
      <w:jc w:val="both"/>
    </w:pPr>
    <w:rPr>
      <w:rFonts w:eastAsia="Calibri"/>
      <w:szCs w:val="22"/>
    </w:rPr>
  </w:style>
  <w:style w:type="paragraph" w:customStyle="1" w:styleId="CcList">
    <w:name w:val="Cc List"/>
    <w:basedOn w:val="Normal"/>
    <w:rsid w:val="00627A95"/>
    <w:pPr>
      <w:keepLines/>
      <w:autoSpaceDE w:val="0"/>
      <w:autoSpaceDN w:val="0"/>
      <w:adjustRightInd w:val="0"/>
      <w:spacing w:line="220" w:lineRule="atLeast"/>
      <w:ind w:left="360" w:hanging="360"/>
      <w:jc w:val="both"/>
    </w:pPr>
    <w:rPr>
      <w:rFonts w:ascii="Arial" w:hAnsi="Arial"/>
      <w:sz w:val="20"/>
      <w:szCs w:val="20"/>
      <w:lang w:val="en-US" w:eastAsia="en-US"/>
    </w:rPr>
  </w:style>
  <w:style w:type="paragraph" w:styleId="TextosemFormatao">
    <w:name w:val="Plain Text"/>
    <w:basedOn w:val="Normal"/>
    <w:link w:val="TextosemFormataoChar"/>
    <w:uiPriority w:val="99"/>
    <w:semiHidden/>
    <w:unhideWhenUsed/>
    <w:rsid w:val="00627A95"/>
    <w:rPr>
      <w:rFonts w:ascii="Consolas" w:eastAsia="Calibri" w:hAnsi="Consolas"/>
      <w:sz w:val="21"/>
      <w:szCs w:val="21"/>
      <w:lang w:eastAsia="en-US"/>
    </w:rPr>
  </w:style>
  <w:style w:type="character" w:customStyle="1" w:styleId="TextosemFormataoChar">
    <w:name w:val="Texto sem Formatação Char"/>
    <w:link w:val="TextosemFormatao"/>
    <w:uiPriority w:val="99"/>
    <w:semiHidden/>
    <w:rsid w:val="00627A95"/>
    <w:rPr>
      <w:rFonts w:ascii="Consolas" w:eastAsia="Calibri" w:hAnsi="Consolas" w:cs="Times New Roman"/>
      <w:sz w:val="21"/>
      <w:szCs w:val="21"/>
      <w:lang w:eastAsia="en-US"/>
    </w:rPr>
  </w:style>
  <w:style w:type="paragraph" w:customStyle="1" w:styleId="BodyTextContinued">
    <w:name w:val="Body Text Continued"/>
    <w:basedOn w:val="Normal"/>
    <w:next w:val="Normal"/>
    <w:rsid w:val="00627A95"/>
    <w:pPr>
      <w:spacing w:after="240"/>
      <w:jc w:val="both"/>
    </w:pPr>
    <w:rPr>
      <w:szCs w:val="20"/>
      <w:lang w:val="en-US" w:eastAsia="en-US"/>
    </w:rPr>
  </w:style>
  <w:style w:type="character" w:customStyle="1" w:styleId="Char11">
    <w:name w:val="Char11"/>
    <w:rsid w:val="00627A95"/>
    <w:rPr>
      <w:noProof w:val="0"/>
      <w:sz w:val="24"/>
      <w:szCs w:val="24"/>
      <w:lang w:val="pt-BR" w:eastAsia="pt-BR" w:bidi="ar-SA"/>
    </w:rPr>
  </w:style>
  <w:style w:type="character" w:customStyle="1" w:styleId="Char2">
    <w:name w:val="Char2"/>
    <w:rsid w:val="00627A95"/>
    <w:rPr>
      <w:noProof w:val="0"/>
      <w:sz w:val="24"/>
      <w:szCs w:val="24"/>
      <w:lang w:val="pt-BR" w:eastAsia="pt-BR" w:bidi="ar-SA"/>
    </w:rPr>
  </w:style>
  <w:style w:type="paragraph" w:customStyle="1" w:styleId="CharCharCharCharCharChar1">
    <w:name w:val="Char Char Char Char Char Char1"/>
    <w:basedOn w:val="Normal"/>
    <w:rsid w:val="00627A95"/>
    <w:pPr>
      <w:spacing w:after="160" w:line="240" w:lineRule="exact"/>
    </w:pPr>
    <w:rPr>
      <w:rFonts w:ascii="Verdana" w:hAnsi="Verdana"/>
      <w:sz w:val="20"/>
      <w:szCs w:val="20"/>
      <w:lang w:val="en-US" w:eastAsia="en-US"/>
    </w:rPr>
  </w:style>
  <w:style w:type="table" w:styleId="Tabelacomgrade">
    <w:name w:val="Table Grid"/>
    <w:basedOn w:val="Tabelanormal"/>
    <w:uiPriority w:val="59"/>
    <w:rsid w:val="00627A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627A95"/>
    <w:pPr>
      <w:numPr>
        <w:numId w:val="6"/>
      </w:numPr>
    </w:pPr>
  </w:style>
  <w:style w:type="character" w:customStyle="1" w:styleId="RodapChar">
    <w:name w:val="Rodapé Char"/>
    <w:link w:val="Rodap"/>
    <w:uiPriority w:val="99"/>
    <w:rsid w:val="00627A95"/>
    <w:rPr>
      <w:sz w:val="24"/>
      <w:szCs w:val="24"/>
    </w:rPr>
  </w:style>
  <w:style w:type="character" w:customStyle="1" w:styleId="RecuodecorpodetextoChar">
    <w:name w:val="Recuo de corpo de texto Char"/>
    <w:link w:val="Recuodecorpodetexto"/>
    <w:locked/>
    <w:rsid w:val="00627A95"/>
    <w:rPr>
      <w:sz w:val="24"/>
      <w:szCs w:val="24"/>
    </w:rPr>
  </w:style>
  <w:style w:type="character" w:customStyle="1" w:styleId="Corpodetexto2Char">
    <w:name w:val="Corpo de texto 2 Char"/>
    <w:link w:val="Corpodetexto2"/>
    <w:rsid w:val="00627A95"/>
    <w:rPr>
      <w:color w:val="0000FF"/>
      <w:sz w:val="24"/>
      <w:szCs w:val="24"/>
    </w:rPr>
  </w:style>
  <w:style w:type="character" w:styleId="HiperlinkVisitado">
    <w:name w:val="FollowedHyperlink"/>
    <w:uiPriority w:val="99"/>
    <w:semiHidden/>
    <w:unhideWhenUsed/>
    <w:rsid w:val="00627A95"/>
    <w:rPr>
      <w:color w:val="800080"/>
      <w:u w:val="single"/>
    </w:rPr>
  </w:style>
  <w:style w:type="paragraph" w:customStyle="1" w:styleId="Default">
    <w:name w:val="Default"/>
    <w:rsid w:val="00F713B7"/>
    <w:pPr>
      <w:autoSpaceDE w:val="0"/>
      <w:autoSpaceDN w:val="0"/>
      <w:adjustRightInd w:val="0"/>
    </w:pPr>
    <w:rPr>
      <w:rFonts w:ascii="Arial" w:eastAsia="Arial" w:hAnsi="Arial" w:cs="Arial"/>
      <w:color w:val="000000"/>
      <w:lang w:eastAsia="en-US"/>
    </w:rPr>
  </w:style>
  <w:style w:type="paragraph" w:styleId="Reviso">
    <w:name w:val="Revision"/>
    <w:hidden/>
    <w:uiPriority w:val="99"/>
    <w:semiHidden/>
    <w:rsid w:val="001873BE"/>
  </w:style>
  <w:style w:type="paragraph" w:customStyle="1" w:styleId="Switzerland">
    <w:name w:val="Switzerland"/>
    <w:basedOn w:val="Corpodetexto"/>
    <w:link w:val="SwitzerlandChar"/>
    <w:rsid w:val="00D84A5D"/>
    <w:pPr>
      <w:spacing w:after="0"/>
      <w:jc w:val="both"/>
    </w:pPr>
    <w:rPr>
      <w:rFonts w:eastAsia="MS Mincho"/>
    </w:rPr>
  </w:style>
  <w:style w:type="character" w:customStyle="1" w:styleId="SwitzerlandChar">
    <w:name w:val="Switzerland Char"/>
    <w:link w:val="Switzerland"/>
    <w:rsid w:val="00D84A5D"/>
    <w:rPr>
      <w:rFonts w:eastAsia="MS Mincho"/>
      <w:sz w:val="24"/>
      <w:szCs w:val="24"/>
    </w:rPr>
  </w:style>
  <w:style w:type="character" w:customStyle="1" w:styleId="PargrafodaListaChar">
    <w:name w:val="Parágrafo da Lista Char"/>
    <w:link w:val="PargrafodaLista"/>
    <w:uiPriority w:val="34"/>
    <w:locked/>
    <w:rsid w:val="00D122C6"/>
    <w:rPr>
      <w:rFonts w:eastAsia="Calibri"/>
      <w:szCs w:val="22"/>
    </w:rPr>
  </w:style>
  <w:style w:type="character" w:customStyle="1" w:styleId="apple-converted-space">
    <w:name w:val="apple-converted-space"/>
    <w:basedOn w:val="Fontepargpadro"/>
    <w:rsid w:val="00BD4763"/>
  </w:style>
  <w:style w:type="paragraph" w:customStyle="1" w:styleId="Body">
    <w:name w:val="Body"/>
    <w:basedOn w:val="Normal"/>
    <w:rsid w:val="00BE0126"/>
    <w:pPr>
      <w:autoSpaceDE w:val="0"/>
      <w:autoSpaceDN w:val="0"/>
      <w:adjustRightInd w:val="0"/>
      <w:spacing w:after="140" w:line="290" w:lineRule="auto"/>
      <w:jc w:val="both"/>
    </w:pPr>
    <w:rPr>
      <w:rFonts w:ascii="Arial" w:hAnsi="Arial" w:cs="Arial"/>
      <w:sz w:val="20"/>
    </w:rPr>
  </w:style>
  <w:style w:type="paragraph" w:customStyle="1" w:styleId="ListaColorida-nfase11">
    <w:name w:val="Lista Colorida - Ênfase 11"/>
    <w:basedOn w:val="Normal"/>
    <w:uiPriority w:val="99"/>
    <w:rsid w:val="00CA1C5E"/>
    <w:pPr>
      <w:ind w:left="708"/>
    </w:pPr>
    <w:rPr>
      <w:rFonts w:eastAsia="MS Mincho"/>
    </w:rPr>
  </w:style>
  <w:style w:type="character" w:customStyle="1" w:styleId="MenoPendente1">
    <w:name w:val="Menção Pendente1"/>
    <w:basedOn w:val="Fontepargpadro"/>
    <w:uiPriority w:val="99"/>
    <w:semiHidden/>
    <w:unhideWhenUsed/>
    <w:rsid w:val="00745BD7"/>
    <w:rPr>
      <w:color w:val="605E5C"/>
      <w:shd w:val="clear" w:color="auto" w:fill="E1DFDD"/>
    </w:rPr>
  </w:style>
  <w:style w:type="paragraph" w:customStyle="1" w:styleId="Level1">
    <w:name w:val="Level 1"/>
    <w:basedOn w:val="Normal"/>
    <w:rsid w:val="00974DCB"/>
    <w:pPr>
      <w:keepNext/>
      <w:keepLines/>
      <w:numPr>
        <w:numId w:val="11"/>
      </w:numPr>
      <w:spacing w:before="280" w:after="140" w:line="290" w:lineRule="auto"/>
      <w:jc w:val="both"/>
      <w:outlineLvl w:val="0"/>
    </w:pPr>
    <w:rPr>
      <w:rFonts w:ascii="Arial" w:eastAsia="MS Mincho" w:hAnsi="Arial" w:cs="Arial"/>
      <w:b/>
      <w:color w:val="000000"/>
      <w:sz w:val="22"/>
      <w:szCs w:val="22"/>
    </w:rPr>
  </w:style>
  <w:style w:type="paragraph" w:customStyle="1" w:styleId="Level2">
    <w:name w:val="Level 2"/>
    <w:basedOn w:val="Normal"/>
    <w:link w:val="Level2Char"/>
    <w:qFormat/>
    <w:rsid w:val="00974DCB"/>
    <w:pPr>
      <w:numPr>
        <w:ilvl w:val="1"/>
        <w:numId w:val="11"/>
      </w:numPr>
      <w:spacing w:after="140" w:line="290" w:lineRule="auto"/>
      <w:jc w:val="both"/>
      <w:outlineLvl w:val="1"/>
    </w:pPr>
    <w:rPr>
      <w:rFonts w:ascii="Arial" w:eastAsia="MS Mincho" w:hAnsi="Arial"/>
      <w:sz w:val="20"/>
    </w:rPr>
  </w:style>
  <w:style w:type="paragraph" w:customStyle="1" w:styleId="Level3">
    <w:name w:val="Level 3"/>
    <w:basedOn w:val="Normal"/>
    <w:link w:val="Level3Char"/>
    <w:rsid w:val="00974DCB"/>
    <w:pPr>
      <w:numPr>
        <w:ilvl w:val="2"/>
        <w:numId w:val="11"/>
      </w:numPr>
      <w:spacing w:after="140" w:line="290" w:lineRule="auto"/>
      <w:jc w:val="both"/>
      <w:outlineLvl w:val="2"/>
    </w:pPr>
    <w:rPr>
      <w:rFonts w:ascii="Arial" w:eastAsia="MS Mincho" w:hAnsi="Arial" w:cs="Arial"/>
      <w:sz w:val="20"/>
    </w:rPr>
  </w:style>
  <w:style w:type="paragraph" w:customStyle="1" w:styleId="Level4">
    <w:name w:val="Level 4"/>
    <w:basedOn w:val="Normal"/>
    <w:rsid w:val="00974DCB"/>
    <w:pPr>
      <w:numPr>
        <w:ilvl w:val="3"/>
        <w:numId w:val="11"/>
      </w:numPr>
      <w:spacing w:after="140" w:line="290" w:lineRule="auto"/>
      <w:jc w:val="both"/>
      <w:outlineLvl w:val="3"/>
    </w:pPr>
    <w:rPr>
      <w:rFonts w:ascii="Arial" w:eastAsia="MS Mincho" w:hAnsi="Arial" w:cs="Arial"/>
      <w:sz w:val="20"/>
    </w:rPr>
  </w:style>
  <w:style w:type="paragraph" w:customStyle="1" w:styleId="Level5">
    <w:name w:val="Level 5"/>
    <w:basedOn w:val="Normal"/>
    <w:rsid w:val="00974DCB"/>
    <w:pPr>
      <w:numPr>
        <w:ilvl w:val="4"/>
        <w:numId w:val="11"/>
      </w:numPr>
      <w:spacing w:after="140" w:line="290" w:lineRule="auto"/>
      <w:jc w:val="both"/>
    </w:pPr>
    <w:rPr>
      <w:rFonts w:ascii="Arial" w:eastAsia="MS Mincho" w:hAnsi="Arial" w:cs="Arial"/>
      <w:sz w:val="20"/>
    </w:rPr>
  </w:style>
  <w:style w:type="paragraph" w:customStyle="1" w:styleId="Level6">
    <w:name w:val="Level 6"/>
    <w:basedOn w:val="Normal"/>
    <w:rsid w:val="00974DCB"/>
    <w:pPr>
      <w:numPr>
        <w:ilvl w:val="5"/>
        <w:numId w:val="11"/>
      </w:numPr>
      <w:jc w:val="both"/>
    </w:pPr>
    <w:rPr>
      <w:rFonts w:eastAsia="MS Mincho"/>
    </w:rPr>
  </w:style>
  <w:style w:type="character" w:customStyle="1" w:styleId="Level2Char">
    <w:name w:val="Level 2 Char"/>
    <w:link w:val="Level2"/>
    <w:rsid w:val="00974DCB"/>
    <w:rPr>
      <w:rFonts w:ascii="Arial" w:eastAsia="MS Mincho" w:hAnsi="Arial"/>
      <w:sz w:val="20"/>
    </w:rPr>
  </w:style>
  <w:style w:type="character" w:customStyle="1" w:styleId="Level3Char">
    <w:name w:val="Level 3 Char"/>
    <w:link w:val="Level3"/>
    <w:locked/>
    <w:rsid w:val="0014572D"/>
    <w:rPr>
      <w:rFonts w:ascii="Arial" w:eastAsia="MS Mincho" w:hAnsi="Arial" w:cs="Arial"/>
      <w:sz w:val="20"/>
    </w:rPr>
  </w:style>
  <w:style w:type="character" w:customStyle="1" w:styleId="CorpodetextoChar">
    <w:name w:val="Corpo de texto Char"/>
    <w:aliases w:val="Body Text1 Char,b Char"/>
    <w:link w:val="Corpodetexto"/>
    <w:rsid w:val="009B146E"/>
    <w:rPr>
      <w:sz w:val="24"/>
      <w:szCs w:val="24"/>
    </w:rPr>
  </w:style>
  <w:style w:type="paragraph" w:customStyle="1" w:styleId="TableParagraph">
    <w:name w:val="Table Paragraph"/>
    <w:basedOn w:val="Normal"/>
    <w:uiPriority w:val="1"/>
    <w:qFormat/>
    <w:rsid w:val="009C66C6"/>
    <w:pPr>
      <w:widowControl w:val="0"/>
      <w:autoSpaceDE w:val="0"/>
      <w:autoSpaceDN w:val="0"/>
      <w:spacing w:before="49" w:line="233" w:lineRule="exact"/>
      <w:jc w:val="right"/>
    </w:pPr>
    <w:rPr>
      <w:rFonts w:ascii="Calibri" w:eastAsia="Calibri" w:hAnsi="Calibri" w:cs="Calibri"/>
      <w:sz w:val="22"/>
      <w:szCs w:val="22"/>
      <w:lang w:val="pt-PT" w:eastAsia="pt-PT" w:bidi="pt-PT"/>
    </w:rPr>
  </w:style>
  <w:style w:type="paragraph" w:customStyle="1" w:styleId="DeliveryMethod">
    <w:name w:val="Delivery Method"/>
    <w:basedOn w:val="Normal"/>
    <w:next w:val="Normal"/>
    <w:uiPriority w:val="99"/>
    <w:rsid w:val="006E3A80"/>
    <w:pPr>
      <w:spacing w:line="200" w:lineRule="atLeast"/>
      <w:jc w:val="right"/>
    </w:pPr>
    <w:rPr>
      <w:rFonts w:ascii="Arial" w:eastAsia="Malgun Gothic" w:hAnsi="Arial"/>
      <w:caps/>
      <w:sz w:val="16"/>
      <w:szCs w:val="16"/>
      <w:lang w:val="en-US" w:eastAsia="en-US"/>
    </w:rPr>
  </w:style>
  <w:style w:type="character" w:customStyle="1" w:styleId="CabealhoChar">
    <w:name w:val="Cabeçalho Char"/>
    <w:basedOn w:val="Fontepargpadro"/>
    <w:link w:val="Cabealho"/>
    <w:uiPriority w:val="99"/>
    <w:rsid w:val="00023474"/>
    <w:rPr>
      <w:sz w:val="22"/>
      <w:szCs w:val="22"/>
      <w:shd w:val="clear" w:color="auto" w:fill="FFFFFF"/>
    </w:rPr>
  </w:style>
  <w:style w:type="paragraph" w:customStyle="1" w:styleId="TabBody">
    <w:name w:val="TabBody"/>
    <w:basedOn w:val="Normal"/>
    <w:rsid w:val="00DF6404"/>
    <w:pPr>
      <w:autoSpaceDE w:val="0"/>
      <w:autoSpaceDN w:val="0"/>
      <w:adjustRightInd w:val="0"/>
      <w:spacing w:before="60" w:after="60" w:line="240" w:lineRule="exact"/>
      <w:jc w:val="both"/>
    </w:pPr>
    <w:rPr>
      <w:rFonts w:ascii="Arial" w:eastAsia="Arial Unicode MS" w:hAnsi="Arial" w:cs="Arial"/>
      <w:sz w:val="18"/>
    </w:rPr>
  </w:style>
  <w:style w:type="paragraph" w:customStyle="1" w:styleId="TabHeading">
    <w:name w:val="TabHeading"/>
    <w:basedOn w:val="Normal"/>
    <w:rsid w:val="00DF6404"/>
    <w:pPr>
      <w:autoSpaceDE w:val="0"/>
      <w:autoSpaceDN w:val="0"/>
      <w:adjustRightInd w:val="0"/>
      <w:spacing w:before="60" w:after="60" w:line="240" w:lineRule="exact"/>
      <w:jc w:val="both"/>
    </w:pPr>
    <w:rPr>
      <w:rFonts w:ascii="Arial" w:eastAsia="SimSun" w:hAnsi="Arial" w:cs="Arial"/>
      <w:b/>
      <w:sz w:val="18"/>
    </w:rPr>
  </w:style>
  <w:style w:type="paragraph" w:customStyle="1" w:styleId="Citipet">
    <w:name w:val="Citipet"/>
    <w:rsid w:val="008A5547"/>
    <w:pPr>
      <w:widowControl w:val="0"/>
      <w:autoSpaceDE w:val="0"/>
      <w:autoSpaceDN w:val="0"/>
      <w:adjustRightInd w:val="0"/>
      <w:ind w:left="1418" w:right="1134"/>
      <w:jc w:val="both"/>
    </w:pPr>
    <w:rPr>
      <w:sz w:val="20"/>
      <w:szCs w:val="20"/>
    </w:rPr>
  </w:style>
  <w:style w:type="numbering" w:customStyle="1" w:styleId="Estilo5">
    <w:name w:val="Estilo5"/>
    <w:rsid w:val="008A5547"/>
    <w:pPr>
      <w:numPr>
        <w:numId w:val="13"/>
      </w:numPr>
    </w:pPr>
  </w:style>
  <w:style w:type="paragraph" w:customStyle="1" w:styleId="CesconCorpodeClusula">
    <w:name w:val="Cescon_Corpo de Cláusula"/>
    <w:basedOn w:val="PargrafodaLista"/>
    <w:qFormat/>
    <w:rsid w:val="008A5547"/>
    <w:pPr>
      <w:numPr>
        <w:ilvl w:val="0"/>
        <w:numId w:val="0"/>
      </w:numPr>
      <w:autoSpaceDE w:val="0"/>
      <w:autoSpaceDN w:val="0"/>
      <w:adjustRightInd w:val="0"/>
      <w:spacing w:after="240" w:line="240" w:lineRule="auto"/>
    </w:pPr>
    <w:rPr>
      <w:rFonts w:eastAsia="Times New Roman"/>
      <w:sz w:val="22"/>
    </w:rPr>
  </w:style>
  <w:style w:type="character" w:customStyle="1" w:styleId="Ttulo2Char">
    <w:name w:val="Título 2 Char"/>
    <w:basedOn w:val="Fontepargpadro"/>
    <w:link w:val="Ttulo2"/>
    <w:rsid w:val="00B11000"/>
    <w:rPr>
      <w:b/>
      <w:w w:val="0"/>
    </w:rPr>
  </w:style>
  <w:style w:type="character" w:styleId="MenoPendente">
    <w:name w:val="Unresolved Mention"/>
    <w:basedOn w:val="Fontepargpadro"/>
    <w:rsid w:val="00FE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3405">
      <w:bodyDiv w:val="1"/>
      <w:marLeft w:val="0"/>
      <w:marRight w:val="0"/>
      <w:marTop w:val="0"/>
      <w:marBottom w:val="0"/>
      <w:divBdr>
        <w:top w:val="none" w:sz="0" w:space="0" w:color="auto"/>
        <w:left w:val="none" w:sz="0" w:space="0" w:color="auto"/>
        <w:bottom w:val="none" w:sz="0" w:space="0" w:color="auto"/>
        <w:right w:val="none" w:sz="0" w:space="0" w:color="auto"/>
      </w:divBdr>
    </w:div>
    <w:div w:id="9707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hyperlink" Target="https://www.bancodigimais.com.br/fale-conosco" TargetMode="External"/><Relationship Id="rId47" Type="http://schemas.openxmlformats.org/officeDocument/2006/relationships/hyperlink" Target="mailto:valores.mobiliarios@b3.com.br" TargetMode="External"/><Relationship Id="rId63" Type="http://schemas.openxmlformats.org/officeDocument/2006/relationships/footer" Target="footer8.xml"/><Relationship Id="rId68"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styles" Target="styles.xml"/><Relationship Id="rId37" Type="http://schemas.openxmlformats.org/officeDocument/2006/relationships/hyperlink" Target="http://www.b3.com.br" TargetMode="External"/><Relationship Id="rId40" Type="http://schemas.openxmlformats.org/officeDocument/2006/relationships/image" Target="media/image3.png"/><Relationship Id="rId45" Type="http://schemas.openxmlformats.org/officeDocument/2006/relationships/hyperlink" Target="mailto:af.controles@oliveiratrust.com.br" TargetMode="External"/><Relationship Id="rId53" Type="http://schemas.openxmlformats.org/officeDocument/2006/relationships/footer" Target="footer3.xml"/><Relationship Id="rId58" Type="http://schemas.openxmlformats.org/officeDocument/2006/relationships/header" Target="header6.xml"/><Relationship Id="rId66" Type="http://schemas.openxmlformats.org/officeDocument/2006/relationships/header" Target="header10.xm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eader" Target="header8.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footnotes" Target="footnotes.xml"/><Relationship Id="rId43" Type="http://schemas.openxmlformats.org/officeDocument/2006/relationships/hyperlink" Target="mailto:joao_campos@bancodigimais.com.br" TargetMode="External"/><Relationship Id="rId48" Type="http://schemas.openxmlformats.org/officeDocument/2006/relationships/header" Target="header1.xml"/><Relationship Id="rId56" Type="http://schemas.openxmlformats.org/officeDocument/2006/relationships/footer" Target="footer4.xml"/><Relationship Id="rId64" Type="http://schemas.openxmlformats.org/officeDocument/2006/relationships/header" Target="header9.xml"/><Relationship Id="rId69" Type="http://schemas.openxmlformats.org/officeDocument/2006/relationships/footer" Target="footer11.xml"/><Relationship Id="rId8" Type="http://schemas.openxmlformats.org/officeDocument/2006/relationships/customXml" Target="../customXml/item8.xml"/><Relationship Id="rId51" Type="http://schemas.openxmlformats.org/officeDocument/2006/relationships/footer" Target="footer2.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settings" Target="settings.xml"/><Relationship Id="rId38" Type="http://schemas.openxmlformats.org/officeDocument/2006/relationships/image" Target="media/image1.wmf"/><Relationship Id="rId46" Type="http://schemas.openxmlformats.org/officeDocument/2006/relationships/hyperlink" Target="mailto:sqescrituracao@oliveiratrust.com.br" TargetMode="External"/><Relationship Id="rId59" Type="http://schemas.openxmlformats.org/officeDocument/2006/relationships/footer" Target="footer6.xml"/><Relationship Id="rId67" Type="http://schemas.openxmlformats.org/officeDocument/2006/relationships/header" Target="header11.xml"/><Relationship Id="rId20" Type="http://schemas.openxmlformats.org/officeDocument/2006/relationships/customXml" Target="../customXml/item20.xml"/><Relationship Id="rId41" Type="http://schemas.openxmlformats.org/officeDocument/2006/relationships/image" Target="media/image4.wmf"/><Relationship Id="rId54" Type="http://schemas.openxmlformats.org/officeDocument/2006/relationships/header" Target="header4.xml"/><Relationship Id="rId62" Type="http://schemas.openxmlformats.org/officeDocument/2006/relationships/footer" Target="footer7.xml"/><Relationship Id="rId7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endnotes" Target="endnotes.xml"/><Relationship Id="rId49" Type="http://schemas.openxmlformats.org/officeDocument/2006/relationships/header" Target="header2.xml"/><Relationship Id="rId57" Type="http://schemas.openxmlformats.org/officeDocument/2006/relationships/footer" Target="footer5.xml"/><Relationship Id="rId10" Type="http://schemas.openxmlformats.org/officeDocument/2006/relationships/customXml" Target="../customXml/item10.xml"/><Relationship Id="rId31" Type="http://schemas.openxmlformats.org/officeDocument/2006/relationships/numbering" Target="numbering.xml"/><Relationship Id="rId44" Type="http://schemas.openxmlformats.org/officeDocument/2006/relationships/hyperlink" Target="mailto:matheus_sperb@bancodigimais.com.br" TargetMode="External"/><Relationship Id="rId52" Type="http://schemas.openxmlformats.org/officeDocument/2006/relationships/header" Target="header3.xml"/><Relationship Id="rId60" Type="http://schemas.openxmlformats.org/officeDocument/2006/relationships/header" Target="header7.xml"/><Relationship Id="rId65" Type="http://schemas.openxmlformats.org/officeDocument/2006/relationships/footer" Target="footer9.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image" Target="media/image2.png"/><Relationship Id="rId34" Type="http://schemas.openxmlformats.org/officeDocument/2006/relationships/webSettings" Target="webSettings.xml"/><Relationship Id="rId50" Type="http://schemas.openxmlformats.org/officeDocument/2006/relationships/footer" Target="footer1.xml"/><Relationship Id="rId55" Type="http://schemas.openxmlformats.org/officeDocument/2006/relationships/header" Target="header5.xml"/><Relationship Id="rId7" Type="http://schemas.openxmlformats.org/officeDocument/2006/relationships/customXml" Target="../customXml/item7.xml"/><Relationship Id="rId71" Type="http://schemas.openxmlformats.org/officeDocument/2006/relationships/footer" Target="footer12.xml"/><Relationship Id="rId75"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1 6 " ? > < p r o p e r t i e s   x m l n s = " h t t p : / / w w w . i m a n a g e . c o m / w o r k / x m l s c h e m a " >  
     < d o c u m e n t i d > S C B F - S P ! 1 6 1 8 1 4 1 3 . 2 < / d o c u m e n t i d >  
     < s e n d e r i d > R M O R G A D O < / s e n d e r i d >  
     < s e n d e r e m a i l / >  
     < l a s t m o d i f i e d > 2 0 2 2 - 0 1 - 2 6 T 1 6 : 0 7 : 0 0 . 0 0 0 0 0 0 0 - 0 3 : 0 0 < / l a s t m o d i f i e d >  
     < d a t a b a s e > S C B F - S P < / d a t a b a s e >  
 < / p r o p e r t i e 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1 6 " ? > < p r o p e r t i e s   x m l n s = " h t t p : / / w w w . i m a n a g e . c o m / w o r k / x m l s c h e m a " >  
     < d o c u m e n t i d > S C B F - S P ! 1 6 1 6 9 7 5 2 . 5 < / d o c u m e n t i d >  
     < s e n d e r i d > R M O R G A D O < / s e n d e r i d >  
     < s e n d e r e m a i l / >  
     < l a s t m o d i f i e d > 2 0 2 2 - 0 1 - 1 3 T 1 2 : 0 0 : 0 0 . 0 0 0 0 0 0 0 - 0 3 : 0 0 < / l a s t m o d i f i e d >  
     < d a t a b a s e > S C B F - S P < / d a t a b a s e >  
 < / p r o p e r t i e s > 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1 6 " ? > < p r o p e r t i e s   x m l n s = " h t t p : / / w w w . i m a n a g e . c o m / w o r k / x m l s c h e m a " >  
     < d o c u m e n t i d > S C B F - S P ! 1 6 2 2 5 9 6 0 . 1 < / d o c u m e n t i d >  
     < s e n d e r i d > R M O R G A D O < / s e n d e r i d >  
     < s e n d e r e m a i l / >  
     < l a s t m o d i f i e d > 2 0 2 2 - 0 2 - 0 4 T 1 8 : 5 2 : 0 0 . 0 0 0 0 0 0 0 - 0 3 : 0 0 < / l a s t m o d i f i e d >  
     < d a t a b a s e > S C B F - S P < / d a t a b a s e >  
 < / p r o p e r t i e s > 
</file>

<file path=customXml/item16.xml><?xml version="1.0" encoding="utf-8"?>
<ct:contentTypeSchema xmlns:ct="http://schemas.microsoft.com/office/2006/metadata/contentType" xmlns:ma="http://schemas.microsoft.com/office/2006/metadata/properties/metaAttributes" ct:_="" ma:_="" ma:contentTypeName="Document" ma:contentTypeID="0x010100B9AC47BDFE6D6E489E1E149734ECB26E" ma:contentTypeVersion="12" ma:contentTypeDescription="Create a new document." ma:contentTypeScope="" ma:versionID="8a86209d07fa62cb45988a6d78e5957b">
  <xsd:schema xmlns:xsd="http://www.w3.org/2001/XMLSchema" xmlns:xs="http://www.w3.org/2001/XMLSchema" xmlns:p="http://schemas.microsoft.com/office/2006/metadata/properties" xmlns:ns3="10972817-8a51-4613-bcc6-433af85ffb15" xmlns:ns4="1d95fa3e-82c9-46d8-9e35-fb9fcacce10e" targetNamespace="http://schemas.microsoft.com/office/2006/metadata/properties" ma:root="true" ma:fieldsID="00184839dbdf9d8f7e50dd97c67e1388" ns3:_="" ns4:_="">
    <xsd:import namespace="10972817-8a51-4613-bcc6-433af85ffb15"/>
    <xsd:import namespace="1d95fa3e-82c9-46d8-9e35-fb9fcacce1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72817-8a51-4613-bcc6-433af85ff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95fa3e-82c9-46d8-9e35-fb9fcacce1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1 6 " ? > < p r o p e r t i e s   x m l n s = " h t t p : / / w w w . i m a n a g e . c o m / w o r k / x m l s c h e m a " >  
     < d o c u m e n t i d > S C B F - S P ! 1 6 2 2 5 9 6 0 . 3 < / d o c u m e n t i d >  
     < s e n d e r i d > R M O R G A D O < / s e n d e r i d >  
     < s e n d e r e m a i l / >  
     < l a s t m o d i f i e d > 2 0 2 2 - 0 2 - 0 7 T 1 1 : 4 2 : 0 0 . 0 0 0 0 0 0 0 - 0 3 : 0 0 < / l a s t m o d i f i e d >  
     < d a t a b a s e > S C B F - S P < / d a t a b a s e >  
 < / p r o p e r t i e s > 
</file>

<file path=customXml/item19.xml>��< ? x m l   v e r s i o n = " 1 . 0 "   e n c o d i n g = " u t f - 1 6 " ? > < p r o p e r t i e s   x m l n s = " h t t p : / / w w w . i m a n a g e . c o m / w o r k / x m l s c h e m a " >  
     < d o c u m e n t i d > S C B F - S P ! 1 6 1 6 9 7 5 2 . 1 < / d o c u m e n t i d >  
     < s e n d e r i d > R M O R G A D O < / s e n d e r i d >  
     < s e n d e r e m a i l / >  
     < l a s t m o d i f i e d > 2 0 2 2 - 0 1 - 1 2 T 1 4 : 2 0 : 0 0 . 0 0 0 0 0 0 0 - 0 3 : 0 0 < / l a s t m o d i f i e d >  
     < d a t a b a s e > S C B F - S P < / d a t a b a s e >  
 < / p r o p e r t i e s > 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1 6 " ? > < p r o p e r t i e s   x m l n s = " h t t p : / / w w w . i m a n a g e . c o m / w o r k / x m l s c h e m a " >  
     < d o c u m e n t i d > S C B F - S P ! 1 6 1 7 8 9 5 8 . 1 < / d o c u m e n t i d >  
     < s e n d e r i d > R M O R G A D O < / s e n d e r i d >  
     < s e n d e r e m a i l / >  
     < l a s t m o d i f i e d > 2 0 2 2 - 0 1 - 1 8 T 1 7 : 3 1 : 0 0 . 0 0 0 0 0 0 0 - 0 3 : 0 0 < / l a s t m o d i f i e d >  
     < d a t a b a s e > S C B F - S P < / d a t a b a s e >  
 < / p r o p e r t i e s > 
</file>

<file path=customXml/item21.xml><?xml version="1.0" encoding="utf-8"?>
<p:properties xmlns:p="http://schemas.microsoft.com/office/2006/metadata/properties" xmlns:xsi="http://www.w3.org/2001/XMLSchema-instance" xmlns:pc="http://schemas.microsoft.com/office/infopath/2007/PartnerControls">
  <documentManagement/>
</p:properties>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1 6 " ? > < p r o p e r t i e s   x m l n s = " h t t p : / / w w w . i m a n a g e . c o m / w o r k / x m l s c h e m a " >  
     < d o c u m e n t i d > S C B F - S P ! 1 6 1 8 1 4 1 3 . 1 < / d o c u m e n t i d >  
     < s e n d e r i d > R M O R G A D O < / s e n d e r i d >  
     < s e n d e r e m a i l / >  
     < l a s t m o d i f i e d > 2 0 2 2 - 0 1 - 1 9 T 2 0 : 5 0 : 0 0 . 0 0 0 0 0 0 0 - 0 3 : 0 0 < / l a s t m o d i f i e d >  
     < d a t a b a s e > S C B F - S P < / d a t a b a s e >  
 < / p r o p e r t i e s > 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1 6 " ? > < p r o p e r t i e s   x m l n s = " h t t p : / / w w w . i m a n a g e . c o m / w o r k / x m l s c h e m a " >  
     < d o c u m e n t i d > S C B F - S P ! 1 6 2 2 5 9 6 0 . 4 < / d o c u m e n t i d >  
     < s e n d e r i d > R M O R G A D O < / s e n d e r i d >  
     < s e n d e r e m a i l / >  
     < l a s t m o d i f i e d > 2 0 2 2 - 0 2 - 0 7 T 1 3 : 3 2 : 0 0 . 0 0 0 0 0 0 0 - 0 3 : 0 0 < / l a s t m o d i f i e d >  
     < d a t a b a s e > S C B F - S P < / d a t a b a s e >  
 < / p r o p e r t i e s > 
</file>

<file path=customXml/item26.xml>��< ? x m l   v e r s i o n = " 1 . 0 "   e n c o d i n g = " u t f - 1 6 " ? > < p r o p e r t i e s   x m l n s = " h t t p : / / w w w . i m a n a g e . c o m / w o r k / x m l s c h e m a " >  
     < d o c u m e n t i d > S C B F - S P ! 1 6 2 2 2 1 1 0 . 1 < / d o c u m e n t i d >  
     < s e n d e r i d > R M O R G A D O < / s e n d e r i d >  
     < s e n d e r e m a i l / >  
     < l a s t m o d i f i e d > 2 0 2 2 - 0 2 - 0 3 T 1 4 : 5 1 : 0 0 . 0 0 0 0 0 0 0 - 0 3 : 0 0 < / l a s t m o d i f i e d >  
     < d a t a b a s e > S C B F - S P < / d a t a b a s e >  
 < / p r o p e r t i e s > 
</file>

<file path=customXml/item27.xml>��< ? x m l   v e r s i o n = " 1 . 0 "   e n c o d i n g = " u t f - 1 6 " ? > < p r o p e r t i e s   x m l n s = " h t t p : / / w w w . i m a n a g e . c o m / w o r k / x m l s c h e m a " >  
     < d o c u m e n t i d > S C B F - S P ! 1 6 1 8 1 4 1 3 . 3 < / d o c u m e n t i d >  
     < s e n d e r i d > R M O R G A D O < / s e n d e r i d >  
     < s e n d e r e m a i l / >  
     < l a s t m o d i f i e d > 2 0 2 2 - 0 1 - 2 6 T 1 8 : 3 8 : 0 0 . 0 0 0 0 0 0 0 - 0 3 : 0 0 < / l a s t m o d i f i e d >  
     < d a t a b a s e > S C B F - S P < / d a t a b a s e >  
 < / p r o p e r t i e s > 
</file>

<file path=customXml/item28.xml>��< ? x m l   v e r s i o n = " 1 . 0 "   e n c o d i n g = " u t f - 1 6 " ? > < p r o p e r t i e s   x m l n s = " h t t p : / / w w w . i m a n a g e . c o m / w o r k / x m l s c h e m a " >  
     < d o c u m e n t i d > S C B F - S P ! 1 6 1 6 9 4 5 7 . 1 < / d o c u m e n t i d >  
     < s e n d e r i d > R M O R G A D O < / s e n d e r i d >  
     < s e n d e r e m a i l / >  
     < l a s t m o d i f i e d > 2 0 2 2 - 0 1 - 1 2 T 1 4 : 1 3 : 0 0 . 0 0 0 0 0 0 0 - 0 3 : 0 0 < / l a s t m o d i f i e d >  
     < d a t a b a s e > S C B F - S P < / d a t a b a s e >  
 < / p r o p e r t i e s > 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1 6 " ? > < p r o p e r t i e s   x m l n s = " h t t p : / / w w w . i m a n a g e . c o m / w o r k / x m l s c h e m a " >  
     < d o c u m e n t i d > S C B F - S P ! 1 6 1 8 1 4 1 3 . 1 < / d o c u m e n t i d >  
     < s e n d e r i d > R M O R G A D O < / s e n d e r i d >  
     < s e n d e r e m a i l / >  
     < l a s t m o d i f i e d > 2 0 2 2 - 0 1 - 1 9 T 2 0 : 5 0 : 0 0 . 0 0 0 0 0 0 0 - 0 3 : 0 0 < / l a s t m o d i f i e d >  
     < d a t a b a s e > S C B F - S P < / d a t a b a s e >  
 < / p r o p e r t i e s > 
</file>

<file path=customXml/item30.xml>��< ? x m l   v e r s i o n = " 1 . 0 "   e n c o d i n g = " u t f - 1 6 " ? > < p r o p e r t i e s   x m l n s = " h t t p : / / w w w . i m a n a g e . c o m / w o r k / x m l s c h e m a " >  
     < d o c u m e n t i d > K L A _ S P ! 8 9 6 8 2 2 7 . 6 < / d o c u m e n t i d >  
     < s e n d e r i d > A S I M O E S < / s e n d e r i d >  
     < s e n d e r e m a i l > A S I M O E S @ K L A L A W . C O M . B R < / s e n d e r e m a i l >  
     < l a s t m o d i f i e d > 2 0 2 2 - 0 9 - 1 3 T 1 2 : 3 3 : 0 0 . 0 0 0 0 0 0 0 - 0 3 : 0 0 < / l a s t m o d i f i e d >  
     < d a t a b a s e > K L A _ S P < / d a t a b a s e >  
 < / p r o p e r t i e s > 
</file>

<file path=customXml/item4.xml>��< ? x m l   v e r s i o n = " 1 . 0 "   e n c o d i n g = " u t f - 1 6 " ? > < p r o p e r t i e s   x m l n s = " h t t p : / / w w w . i m a n a g e . c o m / w o r k / x m l s c h e m a " >  
     < d o c u m e n t i d > S C B F - S P ! 1 6 1 6 9 4 5 7 . 2 < / d o c u m e n t i d >  
     < s e n d e r i d > R M O R G A D O < / s e n d e r i d >  
     < s e n d e r e m a i l / >  
     < l a s t m o d i f i e d > 2 0 2 2 - 0 1 - 1 2 T 1 4 : 1 8 : 0 0 . 0 0 0 0 0 0 0 - 0 3 : 0 0 < / l a s t m o d i f i e d >  
     < d a t a b a s e > S C B F - S P < / d a t a b a s e >  
 < / p r o p e r t i e s > 
</file>

<file path=customXml/item5.xml>��< ? x m l   v e r s i o n = " 1 . 0 "   e n c o d i n g = " u t f - 1 6 " ? > < p r o p e r t i e s   x m l n s = " h t t p : / / w w w . i m a n a g e . c o m / w o r k / x m l s c h e m a " >  
     < d o c u m e n t i d > K L A _ S P ! 8 5 1 6 4 6 0 . 1 2 < / d o c u m e n t i d >  
     < s e n d e r i d > A S I M O E S < / s e n d e r i d >  
     < s e n d e r e m a i l > A S I M O E S @ K L A L A W . C O M . B R < / s e n d e r e m a i l >  
     < l a s t m o d i f i e d > 2 0 2 2 - 0 2 - 0 8 T 1 0 : 1 4 : 0 0 . 0 0 0 0 0 0 0 - 0 3 : 0 0 < / l a s t m o d i f i e d >  
     < d a t a b a s e > K L A _ S P < / d a t a b a s e >  
 < / p r o p e r t i e s > 
</file>

<file path=customXml/item6.xml>��< ? x m l   v e r s i o n = " 1 . 0 "   e n c o d i n g = " u t f - 1 6 " ? > < p r o p e r t i e s   x m l n s = " h t t p : / / w w w . i m a n a g e . c o m / w o r k / x m l s c h e m a " >  
     < d o c u m e n t i d > S C B F - S P ! 1 6 1 6 9 7 5 2 . 3 < / d o c u m e n t i d >  
     < s e n d e r i d > R M O R G A D O < / s e n d e r i d >  
     < s e n d e r e m a i l / >  
     < l a s t m o d i f i e d > 2 0 2 2 - 0 1 - 1 2 T 1 6 : 1 6 : 0 0 . 0 0 0 0 0 0 0 - 0 3 : 0 0 < / l a s t m o d i f i e d >  
     < d a t a b a s e > S C B F - S P < / d a t a b a s e >  
 < / p r o p e r t i e s > 
</file>

<file path=customXml/item7.xml>��< ? x m l   v e r s i o n = " 1 . 0 "   e n c o d i n g = " u t f - 1 6 " ? > < p r o p e r t i e s   x m l n s = " h t t p : / / w w w . i m a n a g e . c o m / w o r k / x m l s c h e m a " >  
     < d o c u m e n t i d > K L A _ S P ! 6 9 0 9 0 1 1 . 1 2 < / d o c u m e n t i d >  
     < s e n d e r i d > R S T U B E R < / s e n d e r i d >  
     < s e n d e r e m a i l > R S T U B E R @ K L A L A W . C O M . B R < / s e n d e r e m a i l >  
     < l a s t m o d i f i e d > 2 0 1 9 - 1 1 - 1 1 T 1 5 : 0 9 : 0 0 . 0 0 0 0 0 0 0 - 0 3 : 0 0 < / l a s t m o d i f i e d >  
     < d a t a b a s e > K L A _ S P < / d a t a b a s e >  
 < / p r o p e r t i e s > 
</file>

<file path=customXml/item8.xml>��< ? x m l   v e r s i o n = " 1 . 0 "   e n c o d i n g = " u t f - 1 6 " ? > < p r o p e r t i e s   x m l n s = " h t t p : / / w w w . i m a n a g e . c o m / w o r k / x m l s c h e m a " >  
     < d o c u m e n t i d > S C B F - S P ! 1 6 1 6 9 7 5 2 . 2 < / d o c u m e n t i d >  
     < s e n d e r i d > R M O R G A D O < / s e n d e r i d >  
     < s e n d e r e m a i l / >  
     < l a s t m o d i f i e d > 2 0 2 2 - 0 1 - 1 2 T 1 4 : 2 7 : 0 0 . 0 0 0 0 0 0 0 - 0 3 : 0 0 < / l a s t m o d i f i e d >  
     < d a t a b a s e > S C B F - S P < / d a t a b a s e >  
 < / p r o p e r t i e s > 
</file>

<file path=customXml/item9.xml>��< ? x m l   v e r s i o n = " 1 . 0 "   e n c o d i n g = " u t f - 1 6 " ? > < p r o p e r t i e s   x m l n s = " h t t p : / / w w w . i m a n a g e . c o m / w o r k / x m l s c h e m a " >  
     < d o c u m e n t i d > S C B F - S P ! 1 6 2 2 5 9 6 0 . 2 < / d o c u m e n t i d >  
     < s e n d e r i d > R M O R G A D O < / s e n d e r i d >  
     < s e n d e r e m a i l / >  
     < l a s t m o d i f i e d > 2 0 2 2 - 0 2 - 0 7 T 1 0 : 4 0 : 0 0 . 0 0 0 0 0 0 0 - 0 3 : 0 0 < / l a s t m o d i f i e d >  
     < d a t a b a s e > S C B F - S P < / d a t a b a s e >  
 < / p r o p e r t i e s > 
</file>

<file path=customXml/itemProps1.xml><?xml version="1.0" encoding="utf-8"?>
<ds:datastoreItem xmlns:ds="http://schemas.openxmlformats.org/officeDocument/2006/customXml" ds:itemID="{1700B643-B90D-454A-B9C4-F598800F2BC4}">
  <ds:schemaRefs>
    <ds:schemaRef ds:uri="http://schemas.microsoft.com/sharepoint/v3/contenttype/forms"/>
  </ds:schemaRefs>
</ds:datastoreItem>
</file>

<file path=customXml/itemProps10.xml><?xml version="1.0" encoding="utf-8"?>
<ds:datastoreItem xmlns:ds="http://schemas.openxmlformats.org/officeDocument/2006/customXml" ds:itemID="{F44EB980-6CB0-4A64-AE95-E9F51735F532}">
  <ds:schemaRefs>
    <ds:schemaRef ds:uri="http://www.imanage.com/work/xmlschema"/>
  </ds:schemaRefs>
</ds:datastoreItem>
</file>

<file path=customXml/itemProps11.xml><?xml version="1.0" encoding="utf-8"?>
<ds:datastoreItem xmlns:ds="http://schemas.openxmlformats.org/officeDocument/2006/customXml" ds:itemID="{AAB5F464-E8D7-401B-A653-DAA90840B527}">
  <ds:schemaRefs>
    <ds:schemaRef ds:uri="http://schemas.openxmlformats.org/officeDocument/2006/bibliography"/>
  </ds:schemaRefs>
</ds:datastoreItem>
</file>

<file path=customXml/itemProps12.xml><?xml version="1.0" encoding="utf-8"?>
<ds:datastoreItem xmlns:ds="http://schemas.openxmlformats.org/officeDocument/2006/customXml" ds:itemID="{2A8DD0E5-C397-4D36-9405-1F535ACB1215}">
  <ds:schemaRefs>
    <ds:schemaRef ds:uri="http://www.imanage.com/work/xmlschema"/>
  </ds:schemaRefs>
</ds:datastoreItem>
</file>

<file path=customXml/itemProps13.xml><?xml version="1.0" encoding="utf-8"?>
<ds:datastoreItem xmlns:ds="http://schemas.openxmlformats.org/officeDocument/2006/customXml" ds:itemID="{04684FBD-0D56-4F46-9988-4BEC8714512C}">
  <ds:schemaRefs>
    <ds:schemaRef ds:uri="http://schemas.openxmlformats.org/officeDocument/2006/bibliography"/>
  </ds:schemaRefs>
</ds:datastoreItem>
</file>

<file path=customXml/itemProps14.xml><?xml version="1.0" encoding="utf-8"?>
<ds:datastoreItem xmlns:ds="http://schemas.openxmlformats.org/officeDocument/2006/customXml" ds:itemID="{DE3F0399-2D5A-43D9-B053-7E52AAB56199}">
  <ds:schemaRefs>
    <ds:schemaRef ds:uri="http://schemas.openxmlformats.org/officeDocument/2006/bibliography"/>
  </ds:schemaRefs>
</ds:datastoreItem>
</file>

<file path=customXml/itemProps15.xml><?xml version="1.0" encoding="utf-8"?>
<ds:datastoreItem xmlns:ds="http://schemas.openxmlformats.org/officeDocument/2006/customXml" ds:itemID="{A33D4F14-85E5-4F55-AD45-4577313308E5}">
  <ds:schemaRefs>
    <ds:schemaRef ds:uri="http://www.imanage.com/work/xmlschema"/>
  </ds:schemaRefs>
</ds:datastoreItem>
</file>

<file path=customXml/itemProps16.xml><?xml version="1.0" encoding="utf-8"?>
<ds:datastoreItem xmlns:ds="http://schemas.openxmlformats.org/officeDocument/2006/customXml" ds:itemID="{7F7AAA7A-0F7C-41DB-889D-4E2C13D80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72817-8a51-4613-bcc6-433af85ffb15"/>
    <ds:schemaRef ds:uri="1d95fa3e-82c9-46d8-9e35-fb9fcacce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7.xml><?xml version="1.0" encoding="utf-8"?>
<ds:datastoreItem xmlns:ds="http://schemas.openxmlformats.org/officeDocument/2006/customXml" ds:itemID="{C18A4DE8-E420-49D5-A9D5-F1F2ACC24BFC}">
  <ds:schemaRefs>
    <ds:schemaRef ds:uri="http://schemas.openxmlformats.org/officeDocument/2006/bibliography"/>
  </ds:schemaRefs>
</ds:datastoreItem>
</file>

<file path=customXml/itemProps18.xml><?xml version="1.0" encoding="utf-8"?>
<ds:datastoreItem xmlns:ds="http://schemas.openxmlformats.org/officeDocument/2006/customXml" ds:itemID="{5552BF5B-9D21-4035-BE1F-82AABFED298C}">
  <ds:schemaRefs>
    <ds:schemaRef ds:uri="http://www.imanage.com/work/xmlschema"/>
  </ds:schemaRefs>
</ds:datastoreItem>
</file>

<file path=customXml/itemProps19.xml><?xml version="1.0" encoding="utf-8"?>
<ds:datastoreItem xmlns:ds="http://schemas.openxmlformats.org/officeDocument/2006/customXml" ds:itemID="{79491048-FC8F-40F3-B7C5-5DEB9D892540}">
  <ds:schemaRefs>
    <ds:schemaRef ds:uri="http://www.imanage.com/work/xmlschema"/>
  </ds:schemaRefs>
</ds:datastoreItem>
</file>

<file path=customXml/itemProps2.xml><?xml version="1.0" encoding="utf-8"?>
<ds:datastoreItem xmlns:ds="http://schemas.openxmlformats.org/officeDocument/2006/customXml" ds:itemID="{418C0B55-6142-4F7E-A9F4-C610447D6E8E}">
  <ds:schemaRefs>
    <ds:schemaRef ds:uri="http://schemas.openxmlformats.org/officeDocument/2006/bibliography"/>
  </ds:schemaRefs>
</ds:datastoreItem>
</file>

<file path=customXml/itemProps20.xml><?xml version="1.0" encoding="utf-8"?>
<ds:datastoreItem xmlns:ds="http://schemas.openxmlformats.org/officeDocument/2006/customXml" ds:itemID="{ADE3B1F1-4DDC-4754-A79E-7524B760D2BD}">
  <ds:schemaRefs>
    <ds:schemaRef ds:uri="http://www.imanage.com/work/xmlschema"/>
  </ds:schemaRefs>
</ds:datastoreItem>
</file>

<file path=customXml/itemProps21.xml><?xml version="1.0" encoding="utf-8"?>
<ds:datastoreItem xmlns:ds="http://schemas.openxmlformats.org/officeDocument/2006/customXml" ds:itemID="{E6C66FE2-556F-4131-84F5-7721A3CA1664}">
  <ds:schemaRefs>
    <ds:schemaRef ds:uri="http://schemas.microsoft.com/office/2006/metadata/properties"/>
    <ds:schemaRef ds:uri="http://schemas.microsoft.com/office/infopath/2007/PartnerControls"/>
  </ds:schemaRefs>
</ds:datastoreItem>
</file>

<file path=customXml/itemProps22.xml><?xml version="1.0" encoding="utf-8"?>
<ds:datastoreItem xmlns:ds="http://schemas.openxmlformats.org/officeDocument/2006/customXml" ds:itemID="{0D2A47A3-4D19-4FCE-8B7A-F8054CC4B78D}">
  <ds:schemaRefs>
    <ds:schemaRef ds:uri="http://schemas.openxmlformats.org/officeDocument/2006/bibliography"/>
  </ds:schemaRefs>
</ds:datastoreItem>
</file>

<file path=customXml/itemProps23.xml><?xml version="1.0" encoding="utf-8"?>
<ds:datastoreItem xmlns:ds="http://schemas.openxmlformats.org/officeDocument/2006/customXml" ds:itemID="{E2566081-F0C0-4E98-BA23-09F2A7E322BA}">
  <ds:schemaRefs>
    <ds:schemaRef ds:uri="http://www.imanage.com/work/xmlschema"/>
  </ds:schemaRefs>
</ds:datastoreItem>
</file>

<file path=customXml/itemProps24.xml><?xml version="1.0" encoding="utf-8"?>
<ds:datastoreItem xmlns:ds="http://schemas.openxmlformats.org/officeDocument/2006/customXml" ds:itemID="{0E6EA376-CF35-4E63-9DBC-7955CE82FC55}">
  <ds:schemaRefs>
    <ds:schemaRef ds:uri="http://schemas.openxmlformats.org/officeDocument/2006/bibliography"/>
  </ds:schemaRefs>
</ds:datastoreItem>
</file>

<file path=customXml/itemProps25.xml><?xml version="1.0" encoding="utf-8"?>
<ds:datastoreItem xmlns:ds="http://schemas.openxmlformats.org/officeDocument/2006/customXml" ds:itemID="{E14E2394-9882-4414-B803-16B673D207EF}">
  <ds:schemaRefs>
    <ds:schemaRef ds:uri="http://www.imanage.com/work/xmlschema"/>
  </ds:schemaRefs>
</ds:datastoreItem>
</file>

<file path=customXml/itemProps26.xml><?xml version="1.0" encoding="utf-8"?>
<ds:datastoreItem xmlns:ds="http://schemas.openxmlformats.org/officeDocument/2006/customXml" ds:itemID="{6290003F-8FCA-4A58-85DE-10D447EB4244}">
  <ds:schemaRefs>
    <ds:schemaRef ds:uri="http://www.imanage.com/work/xmlschema"/>
  </ds:schemaRefs>
</ds:datastoreItem>
</file>

<file path=customXml/itemProps27.xml><?xml version="1.0" encoding="utf-8"?>
<ds:datastoreItem xmlns:ds="http://schemas.openxmlformats.org/officeDocument/2006/customXml" ds:itemID="{3BB6B620-F69A-4F19-8543-DB0FD6358AF2}">
  <ds:schemaRefs>
    <ds:schemaRef ds:uri="http://www.imanage.com/work/xmlschema"/>
  </ds:schemaRefs>
</ds:datastoreItem>
</file>

<file path=customXml/itemProps28.xml><?xml version="1.0" encoding="utf-8"?>
<ds:datastoreItem xmlns:ds="http://schemas.openxmlformats.org/officeDocument/2006/customXml" ds:itemID="{B86517DD-084D-4699-A400-DA04769D114E}">
  <ds:schemaRefs>
    <ds:schemaRef ds:uri="http://www.imanage.com/work/xmlschema"/>
  </ds:schemaRefs>
</ds:datastoreItem>
</file>

<file path=customXml/itemProps29.xml><?xml version="1.0" encoding="utf-8"?>
<ds:datastoreItem xmlns:ds="http://schemas.openxmlformats.org/officeDocument/2006/customXml" ds:itemID="{FEAF2338-14E4-4376-A88D-1001C265AF45}">
  <ds:schemaRefs>
    <ds:schemaRef ds:uri="http://schemas.openxmlformats.org/officeDocument/2006/bibliography"/>
  </ds:schemaRefs>
</ds:datastoreItem>
</file>

<file path=customXml/itemProps3.xml><?xml version="1.0" encoding="utf-8"?>
<ds:datastoreItem xmlns:ds="http://schemas.openxmlformats.org/officeDocument/2006/customXml" ds:itemID="{57D67E67-7672-4C18-B21F-0A009B7298E6}">
  <ds:schemaRefs>
    <ds:schemaRef ds:uri="http://www.imanage.com/work/xmlschema"/>
  </ds:schemaRefs>
</ds:datastoreItem>
</file>

<file path=customXml/itemProps30.xml><?xml version="1.0" encoding="utf-8"?>
<ds:datastoreItem xmlns:ds="http://schemas.openxmlformats.org/officeDocument/2006/customXml" ds:itemID="{07954B9B-ECCB-4752-8D18-54858DF791E5}">
  <ds:schemaRefs>
    <ds:schemaRef ds:uri="http://www.imanage.com/work/xmlschema"/>
  </ds:schemaRefs>
</ds:datastoreItem>
</file>

<file path=customXml/itemProps4.xml><?xml version="1.0" encoding="utf-8"?>
<ds:datastoreItem xmlns:ds="http://schemas.openxmlformats.org/officeDocument/2006/customXml" ds:itemID="{3AB90946-1C0D-40E4-AF48-A0A8936E7506}">
  <ds:schemaRefs>
    <ds:schemaRef ds:uri="http://www.imanage.com/work/xmlschema"/>
  </ds:schemaRefs>
</ds:datastoreItem>
</file>

<file path=customXml/itemProps5.xml><?xml version="1.0" encoding="utf-8"?>
<ds:datastoreItem xmlns:ds="http://schemas.openxmlformats.org/officeDocument/2006/customXml" ds:itemID="{453BC995-5482-4C20-8160-DB48903ADB34}">
  <ds:schemaRefs>
    <ds:schemaRef ds:uri="http://www.imanage.com/work/xmlschema"/>
  </ds:schemaRefs>
</ds:datastoreItem>
</file>

<file path=customXml/itemProps6.xml><?xml version="1.0" encoding="utf-8"?>
<ds:datastoreItem xmlns:ds="http://schemas.openxmlformats.org/officeDocument/2006/customXml" ds:itemID="{83823215-6E09-4BCD-A89C-5C1DC1E59425}">
  <ds:schemaRefs>
    <ds:schemaRef ds:uri="http://www.imanage.com/work/xmlschema"/>
  </ds:schemaRefs>
</ds:datastoreItem>
</file>

<file path=customXml/itemProps7.xml><?xml version="1.0" encoding="utf-8"?>
<ds:datastoreItem xmlns:ds="http://schemas.openxmlformats.org/officeDocument/2006/customXml" ds:itemID="{A376A7A2-9637-49AD-A417-10D99DB7CE47}">
  <ds:schemaRefs>
    <ds:schemaRef ds:uri="http://www.imanage.com/work/xmlschema"/>
  </ds:schemaRefs>
</ds:datastoreItem>
</file>

<file path=customXml/itemProps8.xml><?xml version="1.0" encoding="utf-8"?>
<ds:datastoreItem xmlns:ds="http://schemas.openxmlformats.org/officeDocument/2006/customXml" ds:itemID="{4E31B08F-27DB-4F9E-ACF2-69BDB53D3194}">
  <ds:schemaRefs>
    <ds:schemaRef ds:uri="http://www.imanage.com/work/xmlschema"/>
  </ds:schemaRefs>
</ds:datastoreItem>
</file>

<file path=customXml/itemProps9.xml><?xml version="1.0" encoding="utf-8"?>
<ds:datastoreItem xmlns:ds="http://schemas.openxmlformats.org/officeDocument/2006/customXml" ds:itemID="{82633EF8-C80D-47B4-9114-02D8F6D40FF2}">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63</Pages>
  <Words>18722</Words>
  <Characters>101105</Characters>
  <Application>Microsoft Office Word</Application>
  <DocSecurity>0</DocSecurity>
  <Lines>842</Lines>
  <Paragraphs>239</Paragraphs>
  <ScaleCrop>false</ScaleCrop>
  <HeadingPairs>
    <vt:vector size="6" baseType="variant">
      <vt:variant>
        <vt:lpstr>Título</vt:lpstr>
      </vt:variant>
      <vt:variant>
        <vt:i4>1</vt:i4>
      </vt:variant>
      <vt:variant>
        <vt:lpstr>Title</vt:lpstr>
      </vt:variant>
      <vt:variant>
        <vt:i4>1</vt:i4>
      </vt:variant>
      <vt:variant>
        <vt:lpstr/>
      </vt:variant>
      <vt:variant>
        <vt:i4>1</vt:i4>
      </vt:variant>
    </vt:vector>
  </HeadingPairs>
  <TitlesOfParts>
    <vt:vector size="3" baseType="lpstr">
      <vt:lpstr/>
      <vt:lpstr/>
      <vt:lpstr/>
    </vt:vector>
  </TitlesOfParts>
  <Company/>
  <LinksUpToDate>false</LinksUpToDate>
  <CharactersWithSpaces>119588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Paula Calil</dc:creator>
  <cp:lastModifiedBy>Luiz Girão</cp:lastModifiedBy>
  <cp:revision>7</cp:revision>
  <dcterms:created xsi:type="dcterms:W3CDTF">2022-09-13T21:38:00Z</dcterms:created>
  <dcterms:modified xsi:type="dcterms:W3CDTF">2022-09-13T22:04:00Z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1945504379</vt:i4>
  </property>
  <property fmtid="{D5CDD505-2E9C-101B-9397-08002B2CF9AE}" pid="4" name="_EmailSubject">
    <vt:lpwstr> Debêntures Grupo Digimais</vt:lpwstr>
  </property>
  <property fmtid="{D5CDD505-2E9C-101B-9397-08002B2CF9AE}" pid="5" name="_AuthorEmail">
    <vt:lpwstr>asimoes@klalaw.com.br</vt:lpwstr>
  </property>
  <property fmtid="{D5CDD505-2E9C-101B-9397-08002B2CF9AE}" pid="6" name="_AuthorEmailDisplayName">
    <vt:lpwstr>Augusto Simões (ASI) | KLA</vt:lpwstr>
  </property>
  <property fmtid="{D5CDD505-2E9C-101B-9397-08002B2CF9AE}" pid="7" name="_PreviousAdHocReviewCycleID">
    <vt:i4>-115083873</vt:i4>
  </property>
  <property fmtid="{D5CDD505-2E9C-101B-9397-08002B2CF9AE}" pid="8" name="_ReviewingToolsShownOnce">
    <vt:lpwstr/>
  </property>
</Properties>
</file>